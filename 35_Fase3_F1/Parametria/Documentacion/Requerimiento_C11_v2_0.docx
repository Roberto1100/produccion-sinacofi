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0B900CE5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264C16">
        <w:rPr>
          <w:rFonts w:ascii="Times New Roman" w:hAnsi="Times New Roman" w:cs="Times New Roman"/>
          <w:b/>
          <w:sz w:val="72"/>
          <w:szCs w:val="72"/>
        </w:rPr>
        <w:t>C1</w:t>
      </w:r>
      <w:r w:rsidR="00866873">
        <w:rPr>
          <w:rFonts w:ascii="Times New Roman" w:hAnsi="Times New Roman" w:cs="Times New Roman"/>
          <w:b/>
          <w:sz w:val="72"/>
          <w:szCs w:val="72"/>
        </w:rPr>
        <w:t>1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264C16">
        <w:rPr>
          <w:rFonts w:ascii="Times New Roman" w:hAnsi="Times New Roman" w:cs="Times New Roman"/>
          <w:b/>
          <w:sz w:val="72"/>
          <w:szCs w:val="72"/>
        </w:rPr>
        <w:t>894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264C16" w:rsidRPr="00264C16">
        <w:rPr>
          <w:rFonts w:ascii="Times New Roman" w:hAnsi="Times New Roman" w:cs="Times New Roman"/>
          <w:b/>
          <w:sz w:val="72"/>
          <w:szCs w:val="72"/>
        </w:rPr>
        <w:t>COLOCACIONES, CRÉDITOS CONTINGENTES, PROVISIONES Y CASTIGOS</w:t>
      </w:r>
      <w:r w:rsidR="00665EB3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6CD2A8F" w14:textId="6EAFB089" w:rsidR="00665EB3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57838" w:history="1">
            <w:r w:rsidR="00665EB3" w:rsidRPr="00005200">
              <w:rPr>
                <w:rStyle w:val="Hipervnculo"/>
                <w:noProof/>
              </w:rPr>
              <w:t>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estructuras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65EB3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7E6721C" w14:textId="595A6935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39" w:history="1">
            <w:r w:rsidR="00665EB3" w:rsidRPr="00005200">
              <w:rPr>
                <w:rStyle w:val="Hipervnculo"/>
                <w:bCs/>
                <w:noProof/>
              </w:rPr>
              <w:t>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bCs/>
                <w:noProof/>
              </w:rPr>
              <w:t xml:space="preserve">Archivo de datos del emisor  </w:t>
            </w:r>
            <w:r w:rsidR="00665EB3" w:rsidRPr="00005200">
              <w:rPr>
                <w:rStyle w:val="Hipervnculo"/>
                <w:noProof/>
              </w:rPr>
              <w:t>Manual Sistema de Información Bancos - Sistema Contable (cmfchile.cl)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_Toc166057839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65EB3">
              <w:rPr>
                <w:noProof/>
                <w:webHidden/>
              </w:rPr>
              <w:t>5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B484EC" w14:textId="641A032A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0" w:history="1">
            <w:r w:rsidR="00665EB3" w:rsidRPr="00005200">
              <w:rPr>
                <w:rStyle w:val="Hipervnculo"/>
                <w:noProof/>
              </w:rPr>
              <w:t>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Validaciones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65EB3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E5C292D" w14:textId="16C651F1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1" w:history="1">
            <w:r w:rsidR="00665EB3" w:rsidRPr="00005200">
              <w:rPr>
                <w:rStyle w:val="Hipervnculo"/>
                <w:noProof/>
              </w:rPr>
              <w:t>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65EB3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0A47C37" w14:textId="15F52DE8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2" w:history="1">
            <w:r w:rsidR="00665EB3" w:rsidRPr="00005200">
              <w:rPr>
                <w:rStyle w:val="Hipervnculo"/>
                <w:noProof/>
              </w:rPr>
              <w:t>3.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Construyendo la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65EB3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013E0DCB" w14:textId="3A702DBC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3" w:history="1">
            <w:r w:rsidR="00665EB3" w:rsidRPr="00005200">
              <w:rPr>
                <w:rStyle w:val="Hipervnculo"/>
                <w:noProof/>
              </w:rPr>
              <w:t>3.1.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Formato de carátula de 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_Toc166057843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65EB3">
              <w:rPr>
                <w:noProof/>
                <w:webHidden/>
              </w:rPr>
              <w:t>7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4A3E6FC" w14:textId="44BFDA22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44" w:history="1">
            <w:r w:rsidR="00665EB3" w:rsidRPr="00005200">
              <w:rPr>
                <w:rStyle w:val="Hipervnculo"/>
                <w:bCs/>
                <w:noProof/>
              </w:rPr>
              <w:t>4.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nombres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_Toc166057844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65EB3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EE11AE7" w14:textId="2B459EA8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5" w:history="1">
            <w:r w:rsidR="00665EB3" w:rsidRPr="00005200">
              <w:rPr>
                <w:rStyle w:val="Hipervnculo"/>
                <w:noProof/>
              </w:rPr>
              <w:t>4.1.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salida a destino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_Toc166057845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65EB3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7CD1EE8D" w14:textId="1294D94F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6" w:history="1">
            <w:r w:rsidR="00665EB3" w:rsidRPr="00005200">
              <w:rPr>
                <w:rStyle w:val="Hipervnculo"/>
                <w:noProof/>
              </w:rPr>
              <w:t>4.1.1.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de datos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_Toc166057846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65EB3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CB980E0" w14:textId="2F7C3F8E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7" w:history="1">
            <w:r w:rsidR="00665EB3" w:rsidRPr="00005200">
              <w:rPr>
                <w:rStyle w:val="Hipervnculo"/>
                <w:noProof/>
              </w:rPr>
              <w:t>4.1.2.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Archivo Carátula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_Toc166057847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65EB3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391C959" w14:textId="167AB5C0" w:rsidR="00665E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8" w:history="1">
            <w:r w:rsidR="00665EB3" w:rsidRPr="00005200">
              <w:rPr>
                <w:rStyle w:val="Hipervnculo"/>
                <w:noProof/>
              </w:rPr>
              <w:t>4.2.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Definición de correlativo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_Toc166057848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65EB3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AE6291B" w14:textId="1598E883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49" w:history="1">
            <w:r w:rsidR="00665EB3" w:rsidRPr="00005200">
              <w:rPr>
                <w:rStyle w:val="Hipervnculo"/>
                <w:noProof/>
              </w:rPr>
              <w:t>4.2.1.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Salida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_Toc166057849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65EB3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AC3DF7A" w14:textId="3F29F2E6" w:rsidR="00665E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057850" w:history="1">
            <w:r w:rsidR="00665EB3" w:rsidRPr="00005200">
              <w:rPr>
                <w:rStyle w:val="Hipervnculo"/>
                <w:noProof/>
              </w:rPr>
              <w:t>4.2.2.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Entrada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_Toc166057850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65EB3">
              <w:rPr>
                <w:noProof/>
                <w:webHidden/>
              </w:rPr>
              <w:t>10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57613006" w14:textId="5F8E4E41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1" w:history="1">
            <w:r w:rsidR="00665EB3" w:rsidRPr="00005200">
              <w:rPr>
                <w:rStyle w:val="Hipervnculo"/>
                <w:noProof/>
              </w:rPr>
              <w:t>5.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Definir Notificación hacia el Front.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_Toc166057851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65EB3">
              <w:rPr>
                <w:noProof/>
                <w:webHidden/>
              </w:rPr>
              <w:t>11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467C34D0" w14:textId="69F8D757" w:rsidR="00665E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057852" w:history="1">
            <w:r w:rsidR="00665EB3" w:rsidRPr="00005200">
              <w:rPr>
                <w:rStyle w:val="Hipervnculo"/>
                <w:noProof/>
              </w:rPr>
              <w:t>6.</w:t>
            </w:r>
            <w:r w:rsidR="00665EB3">
              <w:rPr>
                <w:rFonts w:cstheme="minorBidi"/>
                <w:noProof/>
                <w14:ligatures w14:val="none"/>
              </w:rPr>
              <w:tab/>
            </w:r>
            <w:r w:rsidR="00665EB3" w:rsidRPr="00005200">
              <w:rPr>
                <w:rStyle w:val="Hipervnculo"/>
                <w:noProof/>
              </w:rPr>
              <w:t>Datos sensibles</w:t>
            </w:r>
            <w:r w:rsidR="00665EB3">
              <w:rPr>
                <w:noProof/>
                <w:webHidden/>
              </w:rPr>
              <w:tab/>
            </w:r>
            <w:r w:rsidR="00665EB3">
              <w:rPr>
                <w:noProof/>
                <w:webHidden/>
              </w:rPr>
              <w:fldChar w:fldCharType="begin"/>
            </w:r>
            <w:r w:rsidR="00665EB3">
              <w:rPr>
                <w:noProof/>
                <w:webHidden/>
              </w:rPr>
              <w:instrText xml:space="preserve"> PAGEREF _Toc166057852 \h </w:instrText>
            </w:r>
            <w:r w:rsidR="00665EB3">
              <w:rPr>
                <w:noProof/>
                <w:webHidden/>
              </w:rPr>
            </w:r>
            <w:r w:rsidR="00665EB3">
              <w:rPr>
                <w:noProof/>
                <w:webHidden/>
              </w:rPr>
              <w:fldChar w:fldCharType="separate"/>
            </w:r>
            <w:r w:rsidR="00665EB3">
              <w:rPr>
                <w:noProof/>
                <w:webHidden/>
              </w:rPr>
              <w:t>12</w:t>
            </w:r>
            <w:r w:rsidR="00665EB3">
              <w:rPr>
                <w:noProof/>
                <w:webHidden/>
              </w:rPr>
              <w:fldChar w:fldCharType="end"/>
            </w:r>
          </w:hyperlink>
        </w:p>
        <w:p w14:paraId="1B95E1CD" w14:textId="3F8A46DC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4396904A" w:rsidR="00DA6AAC" w:rsidRPr="00230F5A" w:rsidRDefault="006D5D01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C11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154F10" w:rsidRPr="00230F5A" w14:paraId="5339FC0E" w14:textId="7AB2D237" w:rsidTr="000506C0">
        <w:tc>
          <w:tcPr>
            <w:tcW w:w="1256" w:type="dxa"/>
          </w:tcPr>
          <w:p w14:paraId="3DF7E2D2" w14:textId="1C30335A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C11</w:t>
            </w:r>
          </w:p>
        </w:tc>
        <w:tc>
          <w:tcPr>
            <w:tcW w:w="1342" w:type="dxa"/>
          </w:tcPr>
          <w:p w14:paraId="69C55B7E" w14:textId="5F67375A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E0D23F0" w14:textId="77777777" w:rsidR="00154F10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92880C2" w14:textId="77777777" w:rsidR="00154F10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1E08126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026097D5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29A7B8D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154F10" w:rsidRPr="00230F5A" w14:paraId="251EA50D" w14:textId="22DD7FE9" w:rsidTr="000506C0">
        <w:tc>
          <w:tcPr>
            <w:tcW w:w="1256" w:type="dxa"/>
          </w:tcPr>
          <w:p w14:paraId="7287933A" w14:textId="2774A3A0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54F10" w:rsidRPr="00230F5A" w14:paraId="38B70AFE" w14:textId="34FEEE1D" w:rsidTr="000506C0">
        <w:tc>
          <w:tcPr>
            <w:tcW w:w="1256" w:type="dxa"/>
          </w:tcPr>
          <w:p w14:paraId="23AEB014" w14:textId="5799241D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54F10" w:rsidRPr="00230F5A" w14:paraId="4B606B6E" w14:textId="62885254" w:rsidTr="000506C0">
        <w:tc>
          <w:tcPr>
            <w:tcW w:w="1256" w:type="dxa"/>
          </w:tcPr>
          <w:p w14:paraId="612D72B6" w14:textId="77777777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54F10" w:rsidRPr="00230F5A" w14:paraId="2EA7A1DB" w14:textId="6C6D457E" w:rsidTr="000506C0">
        <w:tc>
          <w:tcPr>
            <w:tcW w:w="1256" w:type="dxa"/>
          </w:tcPr>
          <w:p w14:paraId="4D062B49" w14:textId="77777777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54F10" w:rsidRPr="00230F5A" w14:paraId="4EBD62EB" w14:textId="7659FBA3" w:rsidTr="000506C0">
        <w:tc>
          <w:tcPr>
            <w:tcW w:w="1256" w:type="dxa"/>
          </w:tcPr>
          <w:p w14:paraId="6FF918B3" w14:textId="77777777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154F10" w:rsidRPr="00230F5A" w:rsidRDefault="00154F10" w:rsidP="00154F10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057838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057839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264C16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0D8F6753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154F10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74634FF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</w:t>
            </w:r>
            <w:r w:rsidR="00264C1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</w:t>
            </w:r>
            <w:r w:rsidR="00CB67D2">
              <w:rPr>
                <w:rFonts w:ascii="Times New Roman" w:hAnsi="Times New Roman" w:cs="Times New Roman"/>
              </w:rPr>
              <w:t>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86DE26E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X(129)</w:t>
            </w:r>
          </w:p>
        </w:tc>
      </w:tr>
    </w:tbl>
    <w:p w14:paraId="0B300366" w14:textId="2CE48B8C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4D2F75">
        <w:rPr>
          <w:rFonts w:ascii="Times New Roman" w:hAnsi="Times New Roman" w:cs="Times New Roman"/>
        </w:rPr>
        <w:t>142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221AB27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Estructura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del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Registro</w:t>
      </w:r>
    </w:p>
    <w:p w14:paraId="0D798120" w14:textId="77777777" w:rsidR="004D2F75" w:rsidRDefault="004D2F75" w:rsidP="004D2F75">
      <w:pPr>
        <w:pStyle w:val="Prrafodelista"/>
        <w:tabs>
          <w:tab w:val="left" w:pos="1349"/>
        </w:tabs>
        <w:spacing w:before="192"/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095B6625" w14:textId="77777777" w:rsidR="004D2F75" w:rsidRDefault="004D2F75" w:rsidP="004D2F75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</w:tblGrid>
      <w:tr w:rsidR="004D2F75" w14:paraId="7E69B15E" w14:textId="77777777" w:rsidTr="00725859">
        <w:trPr>
          <w:trHeight w:val="241"/>
        </w:trPr>
        <w:tc>
          <w:tcPr>
            <w:tcW w:w="1414" w:type="dxa"/>
          </w:tcPr>
          <w:p w14:paraId="126A51CA" w14:textId="77777777" w:rsidR="004D2F75" w:rsidRDefault="004D2F7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13D07CA4" w14:textId="77777777" w:rsidR="004D2F75" w:rsidRDefault="004D2F7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04A5347" w14:textId="77777777" w:rsidR="004D2F75" w:rsidRDefault="004D2F75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Activos</w:t>
            </w:r>
            <w:proofErr w:type="spellEnd"/>
          </w:p>
        </w:tc>
      </w:tr>
      <w:tr w:rsidR="004D2F75" w14:paraId="51DFE9AF" w14:textId="77777777" w:rsidTr="00725859">
        <w:trPr>
          <w:trHeight w:val="244"/>
        </w:trPr>
        <w:tc>
          <w:tcPr>
            <w:tcW w:w="1414" w:type="dxa"/>
          </w:tcPr>
          <w:p w14:paraId="37C6568A" w14:textId="77777777" w:rsidR="004D2F75" w:rsidRDefault="004D2F75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EF2BB7B" w14:textId="77777777" w:rsidR="004D2F75" w:rsidRDefault="004D2F7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10F453C" w14:textId="77777777" w:rsidR="004D2F75" w:rsidRDefault="004D2F75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Créditos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contingentes</w:t>
            </w:r>
            <w:proofErr w:type="spellEnd"/>
          </w:p>
        </w:tc>
      </w:tr>
      <w:tr w:rsidR="004D2F75" w14:paraId="196697F1" w14:textId="77777777" w:rsidTr="00725859">
        <w:trPr>
          <w:trHeight w:val="242"/>
        </w:trPr>
        <w:tc>
          <w:tcPr>
            <w:tcW w:w="1414" w:type="dxa"/>
          </w:tcPr>
          <w:p w14:paraId="1614C514" w14:textId="77777777" w:rsidR="004D2F75" w:rsidRDefault="004D2F7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5D95653" w14:textId="77777777" w:rsidR="004D2F75" w:rsidRDefault="004D2F7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DD1819F" w14:textId="77777777" w:rsidR="004D2F75" w:rsidRPr="004D2F75" w:rsidRDefault="004D2F75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4D2F75">
              <w:rPr>
                <w:sz w:val="20"/>
                <w:lang w:val="es-CL"/>
              </w:rPr>
              <w:t>Operaciones</w:t>
            </w:r>
            <w:r w:rsidRPr="004D2F75">
              <w:rPr>
                <w:spacing w:val="-3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castigadas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en</w:t>
            </w:r>
            <w:r w:rsidRPr="004D2F75">
              <w:rPr>
                <w:spacing w:val="-4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el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ejercicio</w:t>
            </w:r>
          </w:p>
        </w:tc>
      </w:tr>
      <w:tr w:rsidR="004D2F75" w14:paraId="4E317C4F" w14:textId="77777777" w:rsidTr="00725859">
        <w:trPr>
          <w:trHeight w:val="242"/>
        </w:trPr>
        <w:tc>
          <w:tcPr>
            <w:tcW w:w="1414" w:type="dxa"/>
          </w:tcPr>
          <w:p w14:paraId="0FDFB0AD" w14:textId="77777777" w:rsidR="004D2F75" w:rsidRDefault="004D2F7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3899233" w14:textId="77777777" w:rsidR="004D2F75" w:rsidRDefault="004D2F7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FBA6E98" w14:textId="77777777" w:rsidR="004D2F75" w:rsidRPr="004D2F75" w:rsidRDefault="004D2F75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4D2F75">
              <w:rPr>
                <w:sz w:val="20"/>
                <w:lang w:val="es-CL"/>
              </w:rPr>
              <w:t>Registro</w:t>
            </w:r>
            <w:r w:rsidRPr="004D2F75">
              <w:rPr>
                <w:spacing w:val="-4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</w:t>
            </w:r>
            <w:r w:rsidRPr="004D2F75">
              <w:rPr>
                <w:spacing w:val="-4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cuadratura</w:t>
            </w:r>
            <w:r w:rsidRPr="004D2F75">
              <w:rPr>
                <w:spacing w:val="-1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con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archivo</w:t>
            </w:r>
            <w:r w:rsidRPr="004D2F75">
              <w:rPr>
                <w:spacing w:val="-4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MB2</w:t>
            </w:r>
          </w:p>
        </w:tc>
      </w:tr>
      <w:tr w:rsidR="004D2F75" w14:paraId="7DAB5436" w14:textId="77777777" w:rsidTr="00725859">
        <w:trPr>
          <w:trHeight w:val="244"/>
        </w:trPr>
        <w:tc>
          <w:tcPr>
            <w:tcW w:w="1414" w:type="dxa"/>
          </w:tcPr>
          <w:p w14:paraId="5B7ABA4A" w14:textId="77777777" w:rsidR="004D2F75" w:rsidRDefault="004D2F75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E498FB0" w14:textId="77777777" w:rsidR="004D2F75" w:rsidRDefault="004D2F75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71A0E82" w14:textId="77777777" w:rsidR="004D2F75" w:rsidRPr="004D2F75" w:rsidRDefault="004D2F75" w:rsidP="00725859">
            <w:pPr>
              <w:pStyle w:val="TableParagraph"/>
              <w:spacing w:before="2" w:line="222" w:lineRule="exact"/>
              <w:rPr>
                <w:sz w:val="20"/>
                <w:lang w:val="es-CL"/>
              </w:rPr>
            </w:pPr>
            <w:r w:rsidRPr="004D2F75">
              <w:rPr>
                <w:sz w:val="20"/>
                <w:lang w:val="es-CL"/>
              </w:rPr>
              <w:t>Avales</w:t>
            </w:r>
            <w:r w:rsidRPr="004D2F75">
              <w:rPr>
                <w:spacing w:val="-1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y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deudores</w:t>
            </w:r>
            <w:r w:rsidRPr="004D2F75">
              <w:rPr>
                <w:spacing w:val="-4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</w:t>
            </w:r>
            <w:r w:rsidRPr="004D2F75">
              <w:rPr>
                <w:spacing w:val="-3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facturas</w:t>
            </w:r>
          </w:p>
        </w:tc>
      </w:tr>
    </w:tbl>
    <w:p w14:paraId="30CA844B" w14:textId="77777777" w:rsidR="004D2F75" w:rsidRDefault="004D2F75" w:rsidP="004D2F75">
      <w:pPr>
        <w:pStyle w:val="Textoindependiente"/>
        <w:rPr>
          <w:rFonts w:ascii="Times New Roman"/>
          <w:i/>
          <w:sz w:val="22"/>
        </w:rPr>
      </w:pPr>
    </w:p>
    <w:p w14:paraId="0C1A41B0" w14:textId="517BA136" w:rsidR="004D2F75" w:rsidRDefault="004D2F75" w:rsidP="004D2F75">
      <w:pPr>
        <w:pStyle w:val="Prrafodelista"/>
        <w:tabs>
          <w:tab w:val="left" w:pos="1349"/>
        </w:tabs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informar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los activos.(Cod.1)</w:t>
      </w:r>
    </w:p>
    <w:p w14:paraId="6656BA01" w14:textId="77777777" w:rsidR="004D2F75" w:rsidRDefault="004D2F75" w:rsidP="004D2F7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4D2F75" w14:paraId="4A589329" w14:textId="77777777" w:rsidTr="00725859">
        <w:trPr>
          <w:trHeight w:val="244"/>
        </w:trPr>
        <w:tc>
          <w:tcPr>
            <w:tcW w:w="1414" w:type="dxa"/>
          </w:tcPr>
          <w:p w14:paraId="282A93A1" w14:textId="77777777" w:rsidR="004D2F75" w:rsidRDefault="004D2F75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46E441C" w14:textId="77777777" w:rsidR="004D2F75" w:rsidRDefault="004D2F7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53797A1" w14:textId="77777777" w:rsidR="004D2F75" w:rsidRDefault="004D2F7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10C0AA79" w14:textId="77777777" w:rsidR="004D2F75" w:rsidRDefault="004D2F7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4D2F75" w14:paraId="3E42C51A" w14:textId="77777777" w:rsidTr="00725859">
        <w:trPr>
          <w:trHeight w:val="242"/>
        </w:trPr>
        <w:tc>
          <w:tcPr>
            <w:tcW w:w="1414" w:type="dxa"/>
          </w:tcPr>
          <w:p w14:paraId="4312765E" w14:textId="77777777" w:rsidR="004D2F75" w:rsidRDefault="004D2F7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653D242" w14:textId="77777777" w:rsidR="004D2F75" w:rsidRDefault="004D2F7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8B60D36" w14:textId="4DA035DE" w:rsidR="004D2F75" w:rsidRDefault="004D2F7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active</w:t>
            </w:r>
          </w:p>
        </w:tc>
        <w:tc>
          <w:tcPr>
            <w:tcW w:w="2549" w:type="dxa"/>
          </w:tcPr>
          <w:p w14:paraId="0B25A54A" w14:textId="77777777" w:rsidR="004D2F75" w:rsidRDefault="004D2F7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D2F75" w14:paraId="7B30F303" w14:textId="77777777" w:rsidTr="00725859">
        <w:trPr>
          <w:trHeight w:val="242"/>
        </w:trPr>
        <w:tc>
          <w:tcPr>
            <w:tcW w:w="1414" w:type="dxa"/>
          </w:tcPr>
          <w:p w14:paraId="22903949" w14:textId="77777777" w:rsidR="004D2F75" w:rsidRDefault="004D2F7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11F259E6" w14:textId="77777777" w:rsidR="004D2F75" w:rsidRDefault="004D2F7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96F7EC2" w14:textId="77777777" w:rsidR="004D2F75" w:rsidRPr="004D2F75" w:rsidRDefault="004D2F75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4D2F75">
              <w:rPr>
                <w:sz w:val="20"/>
                <w:lang w:val="es-CL"/>
              </w:rPr>
              <w:t>Relación</w:t>
            </w:r>
            <w:r w:rsidRPr="004D2F75">
              <w:rPr>
                <w:spacing w:val="-1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entre</w:t>
            </w:r>
            <w:r w:rsidRPr="004D2F75">
              <w:rPr>
                <w:spacing w:val="-4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activos</w:t>
            </w:r>
            <w:r w:rsidRPr="004D2F75">
              <w:rPr>
                <w:spacing w:val="-5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y</w:t>
            </w:r>
            <w:r w:rsidRPr="004D2F75">
              <w:rPr>
                <w:spacing w:val="-1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obligados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al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pago</w:t>
            </w:r>
          </w:p>
        </w:tc>
        <w:tc>
          <w:tcPr>
            <w:tcW w:w="2549" w:type="dxa"/>
          </w:tcPr>
          <w:p w14:paraId="655EA6C6" w14:textId="77777777" w:rsidR="004D2F75" w:rsidRDefault="004D2F7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4D2F75" w14:paraId="2BD9FA93" w14:textId="77777777" w:rsidTr="00725859">
        <w:trPr>
          <w:trHeight w:val="244"/>
        </w:trPr>
        <w:tc>
          <w:tcPr>
            <w:tcW w:w="1414" w:type="dxa"/>
          </w:tcPr>
          <w:p w14:paraId="1FE7A850" w14:textId="77777777" w:rsidR="004D2F75" w:rsidRDefault="004D2F75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530C009" w14:textId="77777777" w:rsidR="004D2F75" w:rsidRDefault="004D2F75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A43CAE0" w14:textId="77777777" w:rsidR="004D2F75" w:rsidRDefault="004D2F75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</w:p>
        </w:tc>
        <w:tc>
          <w:tcPr>
            <w:tcW w:w="2549" w:type="dxa"/>
          </w:tcPr>
          <w:p w14:paraId="65CAB04A" w14:textId="77777777" w:rsidR="004D2F75" w:rsidRDefault="004D2F75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R(09)VX(01)</w:t>
            </w:r>
          </w:p>
        </w:tc>
      </w:tr>
      <w:tr w:rsidR="004D2F75" w14:paraId="3FA71E00" w14:textId="77777777" w:rsidTr="00725859">
        <w:trPr>
          <w:trHeight w:val="242"/>
        </w:trPr>
        <w:tc>
          <w:tcPr>
            <w:tcW w:w="1414" w:type="dxa"/>
          </w:tcPr>
          <w:p w14:paraId="646E9E42" w14:textId="77777777" w:rsidR="004D2F75" w:rsidRDefault="004D2F7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02BA4769" w14:textId="77777777" w:rsidR="004D2F75" w:rsidRDefault="004D2F7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F523D2B" w14:textId="77777777" w:rsidR="004D2F75" w:rsidRPr="004D2F75" w:rsidRDefault="004D2F75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4D2F75">
              <w:rPr>
                <w:sz w:val="20"/>
                <w:lang w:val="es-CL"/>
              </w:rPr>
              <w:t>Clasificación</w:t>
            </w:r>
            <w:r w:rsidRPr="004D2F75">
              <w:rPr>
                <w:spacing w:val="-3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del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deudor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o</w:t>
            </w:r>
            <w:r w:rsidRPr="004D2F75">
              <w:rPr>
                <w:spacing w:val="-4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</w:t>
            </w:r>
            <w:r w:rsidRPr="004D2F75">
              <w:rPr>
                <w:spacing w:val="-1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los</w:t>
            </w:r>
            <w:r w:rsidRPr="004D2F75">
              <w:rPr>
                <w:spacing w:val="-4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créditos</w:t>
            </w:r>
          </w:p>
        </w:tc>
        <w:tc>
          <w:tcPr>
            <w:tcW w:w="2549" w:type="dxa"/>
          </w:tcPr>
          <w:p w14:paraId="5101730A" w14:textId="77777777" w:rsidR="004D2F75" w:rsidRDefault="004D2F7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X(02)</w:t>
            </w:r>
          </w:p>
        </w:tc>
      </w:tr>
      <w:tr w:rsidR="004D2F75" w14:paraId="7CFD411C" w14:textId="77777777" w:rsidTr="00725859">
        <w:trPr>
          <w:trHeight w:val="244"/>
        </w:trPr>
        <w:tc>
          <w:tcPr>
            <w:tcW w:w="1414" w:type="dxa"/>
          </w:tcPr>
          <w:p w14:paraId="0936B7E6" w14:textId="77777777" w:rsidR="004D2F75" w:rsidRDefault="004D2F75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339BA7D" w14:textId="77777777" w:rsidR="004D2F75" w:rsidRDefault="004D2F7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8B40F46" w14:textId="77777777" w:rsidR="004D2F75" w:rsidRDefault="004D2F75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Cartera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normal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subestándar</w:t>
            </w:r>
            <w:proofErr w:type="spellEnd"/>
          </w:p>
        </w:tc>
        <w:tc>
          <w:tcPr>
            <w:tcW w:w="2549" w:type="dxa"/>
          </w:tcPr>
          <w:p w14:paraId="1EBABD4F" w14:textId="77777777" w:rsidR="004D2F75" w:rsidRDefault="004D2F7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D2F75" w14:paraId="553BFE43" w14:textId="77777777" w:rsidTr="00725859">
        <w:trPr>
          <w:trHeight w:val="242"/>
        </w:trPr>
        <w:tc>
          <w:tcPr>
            <w:tcW w:w="1414" w:type="dxa"/>
          </w:tcPr>
          <w:p w14:paraId="1AB7BEF8" w14:textId="77777777" w:rsidR="004D2F75" w:rsidRDefault="004D2F7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1625E3DF" w14:textId="77777777" w:rsidR="004D2F75" w:rsidRDefault="004D2F7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6A3A932" w14:textId="77777777" w:rsidR="004D2F75" w:rsidRPr="004D2F75" w:rsidRDefault="004D2F75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4D2F75">
              <w:rPr>
                <w:sz w:val="20"/>
                <w:lang w:val="es-CL"/>
              </w:rPr>
              <w:t>Provisión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sobre</w:t>
            </w:r>
            <w:r w:rsidRPr="004D2F75">
              <w:rPr>
                <w:spacing w:val="-5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cartera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normal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o</w:t>
            </w:r>
            <w:r w:rsidRPr="004D2F75">
              <w:rPr>
                <w:spacing w:val="-5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subestándar</w:t>
            </w:r>
          </w:p>
        </w:tc>
        <w:tc>
          <w:tcPr>
            <w:tcW w:w="2549" w:type="dxa"/>
          </w:tcPr>
          <w:p w14:paraId="0F9EAC13" w14:textId="77777777" w:rsidR="004D2F75" w:rsidRDefault="004D2F7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D2F75" w14:paraId="5DA47E37" w14:textId="77777777" w:rsidTr="00725859">
        <w:trPr>
          <w:trHeight w:val="244"/>
        </w:trPr>
        <w:tc>
          <w:tcPr>
            <w:tcW w:w="1414" w:type="dxa"/>
          </w:tcPr>
          <w:p w14:paraId="7996345E" w14:textId="77777777" w:rsidR="004D2F75" w:rsidRDefault="004D2F75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1263E6CC" w14:textId="77777777" w:rsidR="004D2F75" w:rsidRDefault="004D2F7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D99E246" w14:textId="77777777" w:rsidR="004D2F75" w:rsidRDefault="004D2F75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Cartera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incumplimiento</w:t>
            </w:r>
            <w:proofErr w:type="spellEnd"/>
          </w:p>
        </w:tc>
        <w:tc>
          <w:tcPr>
            <w:tcW w:w="2549" w:type="dxa"/>
          </w:tcPr>
          <w:p w14:paraId="338A59D1" w14:textId="77777777" w:rsidR="004D2F75" w:rsidRDefault="004D2F7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D2F75" w14:paraId="08DA37A4" w14:textId="77777777" w:rsidTr="00725859">
        <w:trPr>
          <w:trHeight w:val="241"/>
        </w:trPr>
        <w:tc>
          <w:tcPr>
            <w:tcW w:w="1414" w:type="dxa"/>
          </w:tcPr>
          <w:p w14:paraId="0A8AF547" w14:textId="77777777" w:rsidR="004D2F75" w:rsidRDefault="004D2F7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0FF04A7C" w14:textId="77777777" w:rsidR="004D2F75" w:rsidRDefault="004D2F7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1066388A" w14:textId="77777777" w:rsidR="004D2F75" w:rsidRPr="004D2F75" w:rsidRDefault="004D2F75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4D2F75">
              <w:rPr>
                <w:sz w:val="20"/>
                <w:lang w:val="es-CL"/>
              </w:rPr>
              <w:t>Provisión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sobre</w:t>
            </w:r>
            <w:r w:rsidRPr="004D2F75">
              <w:rPr>
                <w:spacing w:val="-6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cartera</w:t>
            </w:r>
            <w:r w:rsidRPr="004D2F75">
              <w:rPr>
                <w:spacing w:val="-3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en</w:t>
            </w:r>
            <w:r w:rsidRPr="004D2F75">
              <w:rPr>
                <w:spacing w:val="-4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incumplimiento</w:t>
            </w:r>
          </w:p>
        </w:tc>
        <w:tc>
          <w:tcPr>
            <w:tcW w:w="2549" w:type="dxa"/>
          </w:tcPr>
          <w:p w14:paraId="3C93B02B" w14:textId="77777777" w:rsidR="004D2F75" w:rsidRDefault="004D2F7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D2F75" w14:paraId="46E45505" w14:textId="77777777" w:rsidTr="00725859">
        <w:trPr>
          <w:trHeight w:val="486"/>
        </w:trPr>
        <w:tc>
          <w:tcPr>
            <w:tcW w:w="1414" w:type="dxa"/>
          </w:tcPr>
          <w:p w14:paraId="36955623" w14:textId="77777777" w:rsidR="004D2F75" w:rsidRDefault="004D2F75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1A16421A" w14:textId="77777777" w:rsidR="004D2F75" w:rsidRDefault="004D2F75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2F29A90" w14:textId="77777777" w:rsidR="004D2F75" w:rsidRPr="004D2F75" w:rsidRDefault="004D2F75" w:rsidP="00725859">
            <w:pPr>
              <w:pStyle w:val="TableParagraph"/>
              <w:spacing w:line="244" w:lineRule="exact"/>
              <w:rPr>
                <w:sz w:val="20"/>
                <w:lang w:val="es-CL"/>
              </w:rPr>
            </w:pPr>
            <w:r w:rsidRPr="004D2F75">
              <w:rPr>
                <w:sz w:val="20"/>
                <w:lang w:val="es-CL"/>
              </w:rPr>
              <w:t>Monto</w:t>
            </w:r>
            <w:r w:rsidRPr="004D2F75">
              <w:rPr>
                <w:spacing w:val="9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deducido</w:t>
            </w:r>
            <w:r w:rsidRPr="004D2F75">
              <w:rPr>
                <w:spacing w:val="9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</w:t>
            </w:r>
            <w:r w:rsidRPr="004D2F75">
              <w:rPr>
                <w:spacing w:val="9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la</w:t>
            </w:r>
            <w:r w:rsidRPr="004D2F75">
              <w:rPr>
                <w:spacing w:val="13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exposición</w:t>
            </w:r>
            <w:r w:rsidRPr="004D2F75">
              <w:rPr>
                <w:spacing w:val="11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por</w:t>
            </w:r>
            <w:r w:rsidRPr="004D2F75">
              <w:rPr>
                <w:spacing w:val="9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garantías</w:t>
            </w:r>
            <w:r w:rsidRPr="004D2F75">
              <w:rPr>
                <w:spacing w:val="-68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reales y</w:t>
            </w:r>
            <w:r w:rsidRPr="004D2F75">
              <w:rPr>
                <w:spacing w:val="-1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bienes</w:t>
            </w:r>
            <w:r w:rsidRPr="004D2F75">
              <w:rPr>
                <w:spacing w:val="1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en</w:t>
            </w:r>
            <w:r w:rsidRPr="004D2F75">
              <w:rPr>
                <w:spacing w:val="-1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leasing</w:t>
            </w:r>
          </w:p>
        </w:tc>
        <w:tc>
          <w:tcPr>
            <w:tcW w:w="2549" w:type="dxa"/>
          </w:tcPr>
          <w:p w14:paraId="10206C38" w14:textId="77777777" w:rsidR="004D2F75" w:rsidRDefault="004D2F75" w:rsidP="00725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D2F75" w14:paraId="7D6BF4EB" w14:textId="77777777" w:rsidTr="00725859">
        <w:trPr>
          <w:trHeight w:val="485"/>
        </w:trPr>
        <w:tc>
          <w:tcPr>
            <w:tcW w:w="1414" w:type="dxa"/>
          </w:tcPr>
          <w:p w14:paraId="409E6EE4" w14:textId="77777777" w:rsidR="004D2F75" w:rsidRDefault="004D2F75" w:rsidP="00725859">
            <w:pPr>
              <w:pStyle w:val="TableParagraph"/>
              <w:spacing w:line="24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19110503" w14:textId="77777777" w:rsidR="004D2F75" w:rsidRDefault="004D2F75" w:rsidP="00725859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CF9F1F2" w14:textId="77777777" w:rsidR="004D2F75" w:rsidRPr="004D2F75" w:rsidRDefault="004D2F75" w:rsidP="00725859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4D2F75">
              <w:rPr>
                <w:sz w:val="20"/>
                <w:lang w:val="es-CL"/>
              </w:rPr>
              <w:t>Monto</w:t>
            </w:r>
            <w:r w:rsidRPr="004D2F75">
              <w:rPr>
                <w:spacing w:val="9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deducido</w:t>
            </w:r>
            <w:r w:rsidRPr="004D2F75">
              <w:rPr>
                <w:spacing w:val="9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</w:t>
            </w:r>
            <w:r w:rsidRPr="004D2F75">
              <w:rPr>
                <w:spacing w:val="9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la</w:t>
            </w:r>
            <w:r w:rsidRPr="004D2F75">
              <w:rPr>
                <w:spacing w:val="13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exposición</w:t>
            </w:r>
            <w:r w:rsidRPr="004D2F75">
              <w:rPr>
                <w:spacing w:val="11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por</w:t>
            </w:r>
            <w:r w:rsidRPr="004D2F75">
              <w:rPr>
                <w:spacing w:val="9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garantías</w:t>
            </w:r>
            <w:r w:rsidRPr="004D2F75">
              <w:rPr>
                <w:spacing w:val="-68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financieras</w:t>
            </w:r>
          </w:p>
        </w:tc>
        <w:tc>
          <w:tcPr>
            <w:tcW w:w="2549" w:type="dxa"/>
          </w:tcPr>
          <w:p w14:paraId="5BC3B10C" w14:textId="77777777" w:rsidR="004D2F75" w:rsidRDefault="004D2F75" w:rsidP="00725859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D2F75" w14:paraId="050BE246" w14:textId="77777777" w:rsidTr="00725859">
        <w:trPr>
          <w:trHeight w:val="484"/>
        </w:trPr>
        <w:tc>
          <w:tcPr>
            <w:tcW w:w="1414" w:type="dxa"/>
          </w:tcPr>
          <w:p w14:paraId="319FDA3A" w14:textId="77777777" w:rsidR="004D2F75" w:rsidRDefault="004D2F75" w:rsidP="00725859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5C83AA7A" w14:textId="77777777" w:rsidR="004D2F75" w:rsidRDefault="004D2F75" w:rsidP="00725859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22FE821" w14:textId="77777777" w:rsidR="004D2F75" w:rsidRPr="004D2F75" w:rsidRDefault="004D2F75" w:rsidP="00725859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4D2F75">
              <w:rPr>
                <w:sz w:val="20"/>
                <w:lang w:val="es-CL"/>
              </w:rPr>
              <w:t>Monto</w:t>
            </w:r>
            <w:r w:rsidRPr="004D2F75">
              <w:rPr>
                <w:spacing w:val="36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sustituido</w:t>
            </w:r>
            <w:r w:rsidRPr="004D2F75">
              <w:rPr>
                <w:spacing w:val="34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</w:t>
            </w:r>
            <w:r w:rsidRPr="004D2F75">
              <w:rPr>
                <w:spacing w:val="36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la</w:t>
            </w:r>
            <w:r w:rsidRPr="004D2F75">
              <w:rPr>
                <w:spacing w:val="35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exposición</w:t>
            </w:r>
            <w:r w:rsidRPr="004D2F75">
              <w:rPr>
                <w:spacing w:val="35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por</w:t>
            </w:r>
            <w:r w:rsidRPr="004D2F75">
              <w:rPr>
                <w:spacing w:val="37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avales,</w:t>
            </w:r>
            <w:r w:rsidRPr="004D2F75">
              <w:rPr>
                <w:spacing w:val="-68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fianzas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o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deudores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facturas</w:t>
            </w:r>
          </w:p>
        </w:tc>
        <w:tc>
          <w:tcPr>
            <w:tcW w:w="2549" w:type="dxa"/>
          </w:tcPr>
          <w:p w14:paraId="42E923B6" w14:textId="77777777" w:rsidR="004D2F75" w:rsidRDefault="004D2F75" w:rsidP="00725859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D2F75" w14:paraId="3F0558B2" w14:textId="77777777" w:rsidTr="00725859">
        <w:trPr>
          <w:trHeight w:val="244"/>
        </w:trPr>
        <w:tc>
          <w:tcPr>
            <w:tcW w:w="1414" w:type="dxa"/>
          </w:tcPr>
          <w:p w14:paraId="33F45326" w14:textId="77777777" w:rsidR="004D2F75" w:rsidRDefault="004D2F75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3F26A9BA" w14:textId="77777777" w:rsidR="004D2F75" w:rsidRDefault="004D2F7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94A2501" w14:textId="77777777" w:rsidR="004D2F75" w:rsidRPr="004D2F75" w:rsidRDefault="004D2F75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4D2F75">
              <w:rPr>
                <w:sz w:val="20"/>
                <w:lang w:val="es-CL"/>
              </w:rPr>
              <w:t>Monto</w:t>
            </w:r>
            <w:r w:rsidRPr="004D2F75">
              <w:rPr>
                <w:spacing w:val="-4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deducido de</w:t>
            </w:r>
            <w:r w:rsidRPr="004D2F75">
              <w:rPr>
                <w:spacing w:val="-4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la</w:t>
            </w:r>
            <w:r w:rsidRPr="004D2F75">
              <w:rPr>
                <w:spacing w:val="1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exposición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por</w:t>
            </w:r>
            <w:r w:rsidRPr="004D2F75">
              <w:rPr>
                <w:spacing w:val="-1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recuperación</w:t>
            </w:r>
          </w:p>
        </w:tc>
        <w:tc>
          <w:tcPr>
            <w:tcW w:w="2549" w:type="dxa"/>
          </w:tcPr>
          <w:p w14:paraId="3C7A6870" w14:textId="77777777" w:rsidR="004D2F75" w:rsidRDefault="004D2F7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D2F75" w14:paraId="0F4A8441" w14:textId="77777777" w:rsidTr="00725859">
        <w:trPr>
          <w:trHeight w:val="241"/>
        </w:trPr>
        <w:tc>
          <w:tcPr>
            <w:tcW w:w="1414" w:type="dxa"/>
          </w:tcPr>
          <w:p w14:paraId="4B286D7E" w14:textId="77777777" w:rsidR="004D2F75" w:rsidRDefault="004D2F7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68FD69E4" w14:textId="77777777" w:rsidR="004D2F75" w:rsidRDefault="004D2F7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CD437FA" w14:textId="77777777" w:rsidR="004D2F75" w:rsidRPr="004D2F75" w:rsidRDefault="004D2F75" w:rsidP="00725859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4D2F75">
              <w:rPr>
                <w:sz w:val="20"/>
                <w:lang w:val="es-CL"/>
              </w:rPr>
              <w:t>Días</w:t>
            </w:r>
            <w:r w:rsidRPr="004D2F75">
              <w:rPr>
                <w:spacing w:val="-3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morosidad</w:t>
            </w:r>
            <w:r w:rsidRPr="004D2F75">
              <w:rPr>
                <w:spacing w:val="-1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del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deudor por</w:t>
            </w:r>
            <w:r w:rsidRPr="004D2F75">
              <w:rPr>
                <w:spacing w:val="-4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tipo de</w:t>
            </w:r>
            <w:r w:rsidRPr="004D2F75">
              <w:rPr>
                <w:spacing w:val="-1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activo…</w:t>
            </w:r>
          </w:p>
        </w:tc>
        <w:tc>
          <w:tcPr>
            <w:tcW w:w="2549" w:type="dxa"/>
          </w:tcPr>
          <w:p w14:paraId="54745E17" w14:textId="77777777" w:rsidR="004D2F75" w:rsidRDefault="004D2F7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</w:tr>
      <w:tr w:rsidR="004D2F75" w14:paraId="296561BF" w14:textId="77777777" w:rsidTr="00725859">
        <w:trPr>
          <w:trHeight w:val="244"/>
        </w:trPr>
        <w:tc>
          <w:tcPr>
            <w:tcW w:w="1414" w:type="dxa"/>
          </w:tcPr>
          <w:p w14:paraId="38C07AAB" w14:textId="77777777" w:rsidR="004D2F75" w:rsidRDefault="004D2F75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4B2ECFC8" w14:textId="77777777" w:rsidR="004D2F75" w:rsidRDefault="004D2F7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DE60771" w14:textId="6B79FB2B" w:rsidR="004D2F75" w:rsidRDefault="004D2F75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Situación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r w:rsidR="00154F10">
              <w:rPr>
                <w:sz w:val="20"/>
              </w:rPr>
              <w:t>active</w:t>
            </w:r>
          </w:p>
        </w:tc>
        <w:tc>
          <w:tcPr>
            <w:tcW w:w="2549" w:type="dxa"/>
          </w:tcPr>
          <w:p w14:paraId="5CB86772" w14:textId="77777777" w:rsidR="004D2F75" w:rsidRDefault="004D2F7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4D2F75" w14:paraId="3F9861D3" w14:textId="77777777" w:rsidTr="00725859">
        <w:trPr>
          <w:trHeight w:val="484"/>
        </w:trPr>
        <w:tc>
          <w:tcPr>
            <w:tcW w:w="1414" w:type="dxa"/>
          </w:tcPr>
          <w:p w14:paraId="3163B45B" w14:textId="77777777" w:rsidR="004D2F75" w:rsidRDefault="004D2F75" w:rsidP="00725859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590AC3F9" w14:textId="77777777" w:rsidR="004D2F75" w:rsidRDefault="004D2F75" w:rsidP="0072585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D0D1B26" w14:textId="77777777" w:rsidR="004D2F75" w:rsidRPr="004D2F75" w:rsidRDefault="004D2F75" w:rsidP="00725859">
            <w:pPr>
              <w:pStyle w:val="TableParagraph"/>
              <w:spacing w:line="242" w:lineRule="exact"/>
              <w:rPr>
                <w:sz w:val="20"/>
                <w:lang w:val="es-CL"/>
              </w:rPr>
            </w:pPr>
            <w:r w:rsidRPr="004D2F75">
              <w:rPr>
                <w:sz w:val="20"/>
                <w:lang w:val="es-CL"/>
              </w:rPr>
              <w:t>Período</w:t>
            </w:r>
            <w:r w:rsidRPr="004D2F75">
              <w:rPr>
                <w:spacing w:val="5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</w:t>
            </w:r>
            <w:r w:rsidRPr="004D2F75">
              <w:rPr>
                <w:spacing w:val="4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ingreso</w:t>
            </w:r>
            <w:r w:rsidRPr="004D2F75">
              <w:rPr>
                <w:spacing w:val="5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del</w:t>
            </w:r>
            <w:r w:rsidRPr="004D2F75">
              <w:rPr>
                <w:spacing w:val="6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deudor</w:t>
            </w:r>
            <w:r w:rsidRPr="004D2F75">
              <w:rPr>
                <w:spacing w:val="5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a</w:t>
            </w:r>
            <w:r w:rsidRPr="004D2F75">
              <w:rPr>
                <w:spacing w:val="6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la</w:t>
            </w:r>
            <w:r w:rsidRPr="004D2F75">
              <w:rPr>
                <w:spacing w:val="6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cartera</w:t>
            </w:r>
            <w:r w:rsidRPr="004D2F75">
              <w:rPr>
                <w:spacing w:val="8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en</w:t>
            </w:r>
            <w:r w:rsidRPr="004D2F75">
              <w:rPr>
                <w:spacing w:val="-68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incumplimiento</w:t>
            </w:r>
          </w:p>
        </w:tc>
        <w:tc>
          <w:tcPr>
            <w:tcW w:w="2549" w:type="dxa"/>
          </w:tcPr>
          <w:p w14:paraId="4AD745AA" w14:textId="77777777" w:rsidR="004D2F75" w:rsidRDefault="004D2F75" w:rsidP="0072585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P(06)</w:t>
            </w:r>
          </w:p>
        </w:tc>
      </w:tr>
      <w:tr w:rsidR="004D2F75" w14:paraId="6987C71C" w14:textId="77777777" w:rsidTr="00725859">
        <w:trPr>
          <w:trHeight w:val="244"/>
        </w:trPr>
        <w:tc>
          <w:tcPr>
            <w:tcW w:w="1414" w:type="dxa"/>
          </w:tcPr>
          <w:p w14:paraId="53EDB80A" w14:textId="77777777" w:rsidR="004D2F75" w:rsidRDefault="004D2F75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61BA300C" w14:textId="77777777" w:rsidR="004D2F75" w:rsidRDefault="004D2F7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ED22316" w14:textId="77777777" w:rsidR="004D2F75" w:rsidRPr="004D2F75" w:rsidRDefault="004D2F75" w:rsidP="00725859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4D2F75">
              <w:rPr>
                <w:sz w:val="20"/>
                <w:lang w:val="es-CL"/>
              </w:rPr>
              <w:t>Periodicidad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</w:t>
            </w:r>
            <w:r w:rsidRPr="004D2F75">
              <w:rPr>
                <w:spacing w:val="-4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los</w:t>
            </w:r>
            <w:r w:rsidRPr="004D2F75">
              <w:rPr>
                <w:spacing w:val="-1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vencimientos</w:t>
            </w:r>
            <w:r w:rsidRPr="004D2F75">
              <w:rPr>
                <w:spacing w:val="-4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del</w:t>
            </w:r>
            <w:r w:rsidRPr="004D2F75">
              <w:rPr>
                <w:spacing w:val="-2"/>
                <w:sz w:val="20"/>
                <w:lang w:val="es-CL"/>
              </w:rPr>
              <w:t xml:space="preserve"> </w:t>
            </w:r>
            <w:r w:rsidRPr="004D2F75">
              <w:rPr>
                <w:sz w:val="20"/>
                <w:lang w:val="es-CL"/>
              </w:rPr>
              <w:t>activo</w:t>
            </w:r>
          </w:p>
        </w:tc>
        <w:tc>
          <w:tcPr>
            <w:tcW w:w="2549" w:type="dxa"/>
          </w:tcPr>
          <w:p w14:paraId="1E98DDF5" w14:textId="77777777" w:rsidR="004D2F75" w:rsidRDefault="004D2F7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</w:tbl>
    <w:p w14:paraId="18EE657A" w14:textId="77777777" w:rsidR="004D2F75" w:rsidRDefault="004D2F75" w:rsidP="004D2F75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142</w:t>
      </w:r>
      <w:r>
        <w:rPr>
          <w:spacing w:val="-2"/>
        </w:rPr>
        <w:t xml:space="preserve"> </w:t>
      </w:r>
      <w:r>
        <w:t>Bytes</w:t>
      </w:r>
    </w:p>
    <w:p w14:paraId="0CB7A6CE" w14:textId="77777777" w:rsidR="004D2F75" w:rsidRDefault="004D2F75" w:rsidP="004D2F75">
      <w:pPr>
        <w:sectPr w:rsidR="004D2F75" w:rsidSect="006602CA">
          <w:pgSz w:w="12250" w:h="15850"/>
          <w:pgMar w:top="1380" w:right="840" w:bottom="880" w:left="920" w:header="567" w:footer="685" w:gutter="0"/>
          <w:cols w:space="720"/>
        </w:sectPr>
      </w:pPr>
    </w:p>
    <w:p w14:paraId="7C86EA20" w14:textId="41A57F08" w:rsidR="004D2F75" w:rsidRDefault="004D2F75" w:rsidP="004D2F75">
      <w:pPr>
        <w:pStyle w:val="Prrafodelista"/>
        <w:numPr>
          <w:ilvl w:val="5"/>
          <w:numId w:val="46"/>
        </w:numPr>
        <w:tabs>
          <w:tab w:val="left" w:pos="1349"/>
        </w:tabs>
        <w:spacing w:before="91"/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lastRenderedPageBreak/>
        <w:t>Registros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para informar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los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créditos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contingentes.(Cod.2)</w:t>
      </w:r>
    </w:p>
    <w:p w14:paraId="5ED0BDCB" w14:textId="77777777" w:rsidR="004D2F75" w:rsidRDefault="004D2F75" w:rsidP="004D2F75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4D2F75" w14:paraId="3711FB88" w14:textId="77777777" w:rsidTr="00725859">
        <w:trPr>
          <w:trHeight w:val="268"/>
        </w:trPr>
        <w:tc>
          <w:tcPr>
            <w:tcW w:w="1414" w:type="dxa"/>
          </w:tcPr>
          <w:p w14:paraId="090DEB71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425" w:type="dxa"/>
          </w:tcPr>
          <w:p w14:paraId="760E0798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3463F3E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08F4EC18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4D2F75" w14:paraId="0F8C1842" w14:textId="77777777" w:rsidTr="00725859">
        <w:trPr>
          <w:trHeight w:val="268"/>
        </w:trPr>
        <w:tc>
          <w:tcPr>
            <w:tcW w:w="1414" w:type="dxa"/>
          </w:tcPr>
          <w:p w14:paraId="47EB6DB1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425" w:type="dxa"/>
          </w:tcPr>
          <w:p w14:paraId="2DDBFE9C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BC3824F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Tipo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</w:t>
            </w:r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crédito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contingente</w:t>
            </w:r>
            <w:proofErr w:type="spellEnd"/>
          </w:p>
        </w:tc>
        <w:tc>
          <w:tcPr>
            <w:tcW w:w="2549" w:type="dxa"/>
          </w:tcPr>
          <w:p w14:paraId="466AF028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4D2F75" w14:paraId="5C66E11E" w14:textId="77777777" w:rsidTr="00725859">
        <w:trPr>
          <w:trHeight w:val="268"/>
        </w:trPr>
        <w:tc>
          <w:tcPr>
            <w:tcW w:w="1414" w:type="dxa"/>
          </w:tcPr>
          <w:p w14:paraId="0C8B5AC5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425" w:type="dxa"/>
          </w:tcPr>
          <w:p w14:paraId="5925F348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FF30872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RUT</w:t>
            </w:r>
          </w:p>
        </w:tc>
        <w:tc>
          <w:tcPr>
            <w:tcW w:w="2549" w:type="dxa"/>
          </w:tcPr>
          <w:p w14:paraId="4997B77C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R(09)VX(01)</w:t>
            </w:r>
          </w:p>
        </w:tc>
      </w:tr>
      <w:tr w:rsidR="004D2F75" w14:paraId="00F29C42" w14:textId="77777777" w:rsidTr="00725859">
        <w:trPr>
          <w:trHeight w:val="268"/>
        </w:trPr>
        <w:tc>
          <w:tcPr>
            <w:tcW w:w="1414" w:type="dxa"/>
          </w:tcPr>
          <w:p w14:paraId="71D72A44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425" w:type="dxa"/>
          </w:tcPr>
          <w:p w14:paraId="667D61E5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73217D4F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Clasificación</w:t>
            </w:r>
            <w:proofErr w:type="spellEnd"/>
            <w:r>
              <w:rPr>
                <w:rFonts w:ascii="Calibri" w:hAnsi="Calibri"/>
                <w:spacing w:val="-7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4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deudor</w:t>
            </w:r>
            <w:proofErr w:type="spellEnd"/>
          </w:p>
        </w:tc>
        <w:tc>
          <w:tcPr>
            <w:tcW w:w="2549" w:type="dxa"/>
          </w:tcPr>
          <w:p w14:paraId="66D127D9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X(02)</w:t>
            </w:r>
          </w:p>
        </w:tc>
      </w:tr>
      <w:tr w:rsidR="004D2F75" w14:paraId="019AA718" w14:textId="77777777" w:rsidTr="00725859">
        <w:trPr>
          <w:trHeight w:val="268"/>
        </w:trPr>
        <w:tc>
          <w:tcPr>
            <w:tcW w:w="1414" w:type="dxa"/>
          </w:tcPr>
          <w:p w14:paraId="76613D15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425" w:type="dxa"/>
          </w:tcPr>
          <w:p w14:paraId="0B7135CF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12A09DD" w14:textId="77777777" w:rsidR="004D2F75" w:rsidRPr="004D2F75" w:rsidRDefault="004D2F75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4D2F75">
              <w:rPr>
                <w:rFonts w:ascii="Calibri" w:hAnsi="Calibri"/>
                <w:lang w:val="es-CL"/>
              </w:rPr>
              <w:t>Créditos</w:t>
            </w:r>
            <w:r w:rsidRPr="004D2F75">
              <w:rPr>
                <w:rFonts w:ascii="Calibri" w:hAnsi="Calibri"/>
                <w:spacing w:val="-5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contingentes</w:t>
            </w:r>
            <w:r w:rsidRPr="004D2F75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cartera</w:t>
            </w:r>
            <w:r w:rsidRPr="004D2F7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normal</w:t>
            </w:r>
            <w:r w:rsidRPr="004D2F75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o</w:t>
            </w:r>
            <w:r w:rsidRPr="004D2F7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subestándar</w:t>
            </w:r>
          </w:p>
        </w:tc>
        <w:tc>
          <w:tcPr>
            <w:tcW w:w="2549" w:type="dxa"/>
          </w:tcPr>
          <w:p w14:paraId="14C91797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4D2F75" w14:paraId="04768317" w14:textId="77777777" w:rsidTr="00725859">
        <w:trPr>
          <w:trHeight w:val="537"/>
        </w:trPr>
        <w:tc>
          <w:tcPr>
            <w:tcW w:w="1414" w:type="dxa"/>
          </w:tcPr>
          <w:p w14:paraId="2508EFC7" w14:textId="77777777" w:rsidR="004D2F75" w:rsidRDefault="004D2F75" w:rsidP="00725859">
            <w:pPr>
              <w:pStyle w:val="TableParagraph"/>
              <w:spacing w:before="3"/>
              <w:ind w:left="0"/>
              <w:rPr>
                <w:rFonts w:ascii="Times New Roman"/>
                <w:i/>
                <w:sz w:val="23"/>
              </w:rPr>
            </w:pPr>
          </w:p>
          <w:p w14:paraId="62E377A3" w14:textId="77777777" w:rsidR="004D2F75" w:rsidRDefault="004D2F75" w:rsidP="00725859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6</w:t>
            </w:r>
          </w:p>
        </w:tc>
        <w:tc>
          <w:tcPr>
            <w:tcW w:w="425" w:type="dxa"/>
          </w:tcPr>
          <w:p w14:paraId="4B71A575" w14:textId="77777777" w:rsidR="004D2F75" w:rsidRDefault="004D2F75" w:rsidP="00725859">
            <w:pPr>
              <w:pStyle w:val="TableParagraph"/>
              <w:spacing w:before="3"/>
              <w:ind w:left="0"/>
              <w:rPr>
                <w:rFonts w:ascii="Times New Roman"/>
                <w:i/>
                <w:sz w:val="23"/>
              </w:rPr>
            </w:pPr>
          </w:p>
          <w:p w14:paraId="61E5579D" w14:textId="77777777" w:rsidR="004D2F75" w:rsidRDefault="004D2F75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65F0145" w14:textId="77777777" w:rsidR="004D2F75" w:rsidRPr="004D2F75" w:rsidRDefault="004D2F75" w:rsidP="00725859">
            <w:pPr>
              <w:pStyle w:val="TableParagraph"/>
              <w:spacing w:line="268" w:lineRule="exact"/>
              <w:rPr>
                <w:rFonts w:ascii="Calibri" w:hAnsi="Calibri"/>
                <w:lang w:val="es-CL"/>
              </w:rPr>
            </w:pPr>
            <w:r w:rsidRPr="004D2F75">
              <w:rPr>
                <w:rFonts w:ascii="Calibri" w:hAnsi="Calibri"/>
                <w:lang w:val="es-CL"/>
              </w:rPr>
              <w:t>Monto</w:t>
            </w:r>
            <w:r w:rsidRPr="004D2F75">
              <w:rPr>
                <w:rFonts w:ascii="Calibri" w:hAnsi="Calibri"/>
                <w:spacing w:val="7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de</w:t>
            </w:r>
            <w:r w:rsidRPr="004D2F75">
              <w:rPr>
                <w:rFonts w:ascii="Calibri" w:hAnsi="Calibri"/>
                <w:spacing w:val="54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exposición</w:t>
            </w:r>
            <w:r w:rsidRPr="004D2F75">
              <w:rPr>
                <w:rFonts w:ascii="Calibri" w:hAnsi="Calibri"/>
                <w:spacing w:val="55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de</w:t>
            </w:r>
            <w:r w:rsidRPr="004D2F75">
              <w:rPr>
                <w:rFonts w:ascii="Calibri" w:hAnsi="Calibri"/>
                <w:spacing w:val="52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créditos</w:t>
            </w:r>
            <w:r w:rsidRPr="004D2F75">
              <w:rPr>
                <w:rFonts w:ascii="Calibri" w:hAnsi="Calibri"/>
                <w:spacing w:val="56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contingentes</w:t>
            </w:r>
            <w:r w:rsidRPr="004D2F75">
              <w:rPr>
                <w:rFonts w:ascii="Calibri" w:hAnsi="Calibri"/>
                <w:spacing w:val="55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cartera</w:t>
            </w:r>
          </w:p>
          <w:p w14:paraId="75C088BB" w14:textId="77777777" w:rsidR="004D2F75" w:rsidRDefault="004D2F75" w:rsidP="00725859">
            <w:pPr>
              <w:pStyle w:val="TableParagraph"/>
              <w:spacing w:line="249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normal</w:t>
            </w:r>
            <w:r>
              <w:rPr>
                <w:rFonts w:ascii="Calibri" w:hAnsi="Calibri"/>
                <w:spacing w:val="-3"/>
              </w:rPr>
              <w:t xml:space="preserve"> </w:t>
            </w:r>
            <w:r>
              <w:rPr>
                <w:rFonts w:ascii="Calibri" w:hAnsi="Calibri"/>
              </w:rPr>
              <w:t xml:space="preserve">o </w:t>
            </w:r>
            <w:proofErr w:type="spellStart"/>
            <w:r>
              <w:rPr>
                <w:rFonts w:ascii="Calibri" w:hAnsi="Calibri"/>
              </w:rPr>
              <w:t>subestándar</w:t>
            </w:r>
            <w:proofErr w:type="spellEnd"/>
          </w:p>
        </w:tc>
        <w:tc>
          <w:tcPr>
            <w:tcW w:w="2549" w:type="dxa"/>
          </w:tcPr>
          <w:p w14:paraId="764A77E0" w14:textId="77777777" w:rsidR="004D2F75" w:rsidRDefault="004D2F75" w:rsidP="00725859">
            <w:pPr>
              <w:pStyle w:val="TableParagraph"/>
              <w:spacing w:before="3"/>
              <w:ind w:left="0"/>
              <w:rPr>
                <w:rFonts w:ascii="Times New Roman"/>
                <w:i/>
                <w:sz w:val="23"/>
              </w:rPr>
            </w:pPr>
          </w:p>
          <w:p w14:paraId="21E5B5A7" w14:textId="77777777" w:rsidR="004D2F75" w:rsidRDefault="004D2F75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4D2F75" w14:paraId="13F8D658" w14:textId="77777777" w:rsidTr="00725859">
        <w:trPr>
          <w:trHeight w:val="268"/>
        </w:trPr>
        <w:tc>
          <w:tcPr>
            <w:tcW w:w="1414" w:type="dxa"/>
          </w:tcPr>
          <w:p w14:paraId="518FBE67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7</w:t>
            </w:r>
          </w:p>
        </w:tc>
        <w:tc>
          <w:tcPr>
            <w:tcW w:w="425" w:type="dxa"/>
          </w:tcPr>
          <w:p w14:paraId="12886657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5CAC0D2" w14:textId="77777777" w:rsidR="004D2F75" w:rsidRPr="004D2F75" w:rsidRDefault="004D2F75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4D2F75">
              <w:rPr>
                <w:rFonts w:ascii="Calibri" w:hAnsi="Calibri"/>
                <w:lang w:val="es-CL"/>
              </w:rPr>
              <w:t>Provisión</w:t>
            </w:r>
            <w:r w:rsidRPr="004D2F75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sobre</w:t>
            </w:r>
            <w:r w:rsidRPr="004D2F7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cartera</w:t>
            </w:r>
            <w:r w:rsidRPr="004D2F75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normal</w:t>
            </w:r>
            <w:r w:rsidRPr="004D2F75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o subestándar</w:t>
            </w:r>
          </w:p>
        </w:tc>
        <w:tc>
          <w:tcPr>
            <w:tcW w:w="2549" w:type="dxa"/>
          </w:tcPr>
          <w:p w14:paraId="1E53E805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4D2F75" w14:paraId="745AC6A9" w14:textId="77777777" w:rsidTr="00725859">
        <w:trPr>
          <w:trHeight w:val="268"/>
        </w:trPr>
        <w:tc>
          <w:tcPr>
            <w:tcW w:w="1414" w:type="dxa"/>
          </w:tcPr>
          <w:p w14:paraId="4C43AF3B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8</w:t>
            </w:r>
          </w:p>
        </w:tc>
        <w:tc>
          <w:tcPr>
            <w:tcW w:w="425" w:type="dxa"/>
          </w:tcPr>
          <w:p w14:paraId="5BA64C4A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5C99544" w14:textId="77777777" w:rsidR="004D2F75" w:rsidRPr="004D2F75" w:rsidRDefault="004D2F75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4D2F75">
              <w:rPr>
                <w:rFonts w:ascii="Calibri" w:hAnsi="Calibri"/>
                <w:lang w:val="es-CL"/>
              </w:rPr>
              <w:t>Créditos</w:t>
            </w:r>
            <w:r w:rsidRPr="004D2F75">
              <w:rPr>
                <w:rFonts w:ascii="Calibri" w:hAnsi="Calibri"/>
                <w:spacing w:val="-5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contingentes</w:t>
            </w:r>
            <w:r w:rsidRPr="004D2F75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cartera</w:t>
            </w:r>
            <w:r w:rsidRPr="004D2F7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en</w:t>
            </w:r>
            <w:r w:rsidRPr="004D2F7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incumplimiento</w:t>
            </w:r>
          </w:p>
        </w:tc>
        <w:tc>
          <w:tcPr>
            <w:tcW w:w="2549" w:type="dxa"/>
          </w:tcPr>
          <w:p w14:paraId="71701822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4D2F75" w14:paraId="4A4DF863" w14:textId="77777777" w:rsidTr="00725859">
        <w:trPr>
          <w:trHeight w:val="268"/>
        </w:trPr>
        <w:tc>
          <w:tcPr>
            <w:tcW w:w="1414" w:type="dxa"/>
          </w:tcPr>
          <w:p w14:paraId="59843A67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9</w:t>
            </w:r>
          </w:p>
        </w:tc>
        <w:tc>
          <w:tcPr>
            <w:tcW w:w="425" w:type="dxa"/>
          </w:tcPr>
          <w:p w14:paraId="40C168BF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56DC2D5E" w14:textId="77777777" w:rsidR="004D2F75" w:rsidRPr="004D2F75" w:rsidRDefault="004D2F75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4D2F75">
              <w:rPr>
                <w:rFonts w:ascii="Calibri" w:hAnsi="Calibri"/>
                <w:lang w:val="es-CL"/>
              </w:rPr>
              <w:t>Provisión</w:t>
            </w:r>
            <w:r w:rsidRPr="004D2F75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sobre</w:t>
            </w:r>
            <w:r w:rsidRPr="004D2F7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cartera</w:t>
            </w:r>
            <w:r w:rsidRPr="004D2F75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en</w:t>
            </w:r>
            <w:r w:rsidRPr="004D2F75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incumplimiento</w:t>
            </w:r>
          </w:p>
        </w:tc>
        <w:tc>
          <w:tcPr>
            <w:tcW w:w="2549" w:type="dxa"/>
          </w:tcPr>
          <w:p w14:paraId="57C56203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4D2F75" w14:paraId="25E87AEE" w14:textId="77777777" w:rsidTr="00725859">
        <w:trPr>
          <w:trHeight w:val="268"/>
        </w:trPr>
        <w:tc>
          <w:tcPr>
            <w:tcW w:w="1414" w:type="dxa"/>
          </w:tcPr>
          <w:p w14:paraId="2C3ECC00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10</w:t>
            </w:r>
          </w:p>
        </w:tc>
        <w:tc>
          <w:tcPr>
            <w:tcW w:w="425" w:type="dxa"/>
          </w:tcPr>
          <w:p w14:paraId="0024F445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4BBAD7F" w14:textId="77777777" w:rsidR="004D2F75" w:rsidRPr="004D2F75" w:rsidRDefault="004D2F75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4D2F75">
              <w:rPr>
                <w:rFonts w:ascii="Calibri" w:hAnsi="Calibri"/>
                <w:lang w:val="es-CL"/>
              </w:rPr>
              <w:t>Monto deducido de</w:t>
            </w:r>
            <w:r w:rsidRPr="004D2F75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la</w:t>
            </w:r>
            <w:r w:rsidRPr="004D2F7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exposición</w:t>
            </w:r>
            <w:r w:rsidRPr="004D2F75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por</w:t>
            </w:r>
            <w:r w:rsidRPr="004D2F75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garantías</w:t>
            </w:r>
            <w:r w:rsidRPr="004D2F7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reales</w:t>
            </w:r>
          </w:p>
        </w:tc>
        <w:tc>
          <w:tcPr>
            <w:tcW w:w="2549" w:type="dxa"/>
          </w:tcPr>
          <w:p w14:paraId="4EFB9DFB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4D2F75" w14:paraId="02891CED" w14:textId="77777777" w:rsidTr="00725859">
        <w:trPr>
          <w:trHeight w:val="268"/>
        </w:trPr>
        <w:tc>
          <w:tcPr>
            <w:tcW w:w="1414" w:type="dxa"/>
          </w:tcPr>
          <w:p w14:paraId="62C0C0A5" w14:textId="77777777" w:rsidR="004D2F75" w:rsidRDefault="004D2F75" w:rsidP="00725859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11</w:t>
            </w:r>
          </w:p>
        </w:tc>
        <w:tc>
          <w:tcPr>
            <w:tcW w:w="425" w:type="dxa"/>
          </w:tcPr>
          <w:p w14:paraId="17AB5F06" w14:textId="77777777" w:rsidR="004D2F75" w:rsidRDefault="004D2F75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4691DEE" w14:textId="77777777" w:rsidR="004D2F75" w:rsidRPr="004D2F75" w:rsidRDefault="004D2F75" w:rsidP="00725859">
            <w:pPr>
              <w:pStyle w:val="TableParagraph"/>
              <w:spacing w:line="249" w:lineRule="exact"/>
              <w:rPr>
                <w:rFonts w:ascii="Calibri" w:hAnsi="Calibri"/>
                <w:lang w:val="es-CL"/>
              </w:rPr>
            </w:pPr>
            <w:r w:rsidRPr="004D2F75">
              <w:rPr>
                <w:rFonts w:ascii="Calibri" w:hAnsi="Calibri"/>
                <w:lang w:val="es-CL"/>
              </w:rPr>
              <w:t>Monto</w:t>
            </w:r>
            <w:r w:rsidRPr="004D2F75">
              <w:rPr>
                <w:rFonts w:ascii="Calibri" w:hAnsi="Calibri"/>
                <w:spacing w:val="-9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deducido</w:t>
            </w:r>
            <w:r w:rsidRPr="004D2F75">
              <w:rPr>
                <w:rFonts w:ascii="Calibri" w:hAnsi="Calibri"/>
                <w:spacing w:val="-8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de</w:t>
            </w:r>
            <w:r w:rsidRPr="004D2F75">
              <w:rPr>
                <w:rFonts w:ascii="Calibri" w:hAnsi="Calibri"/>
                <w:spacing w:val="-9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la</w:t>
            </w:r>
            <w:r w:rsidRPr="004D2F75">
              <w:rPr>
                <w:rFonts w:ascii="Calibri" w:hAnsi="Calibri"/>
                <w:spacing w:val="-12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exposición</w:t>
            </w:r>
            <w:r w:rsidRPr="004D2F75">
              <w:rPr>
                <w:rFonts w:ascii="Calibri" w:hAnsi="Calibri"/>
                <w:spacing w:val="-11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por</w:t>
            </w:r>
            <w:r w:rsidRPr="004D2F75">
              <w:rPr>
                <w:rFonts w:ascii="Calibri" w:hAnsi="Calibri"/>
                <w:spacing w:val="-9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garantías</w:t>
            </w:r>
            <w:r w:rsidRPr="004D2F75">
              <w:rPr>
                <w:rFonts w:ascii="Calibri" w:hAnsi="Calibri"/>
                <w:spacing w:val="-10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financieras</w:t>
            </w:r>
          </w:p>
        </w:tc>
        <w:tc>
          <w:tcPr>
            <w:tcW w:w="2549" w:type="dxa"/>
          </w:tcPr>
          <w:p w14:paraId="6FAE0881" w14:textId="77777777" w:rsidR="004D2F75" w:rsidRDefault="004D2F75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4D2F75" w14:paraId="4A24860D" w14:textId="77777777" w:rsidTr="00725859">
        <w:trPr>
          <w:trHeight w:val="268"/>
        </w:trPr>
        <w:tc>
          <w:tcPr>
            <w:tcW w:w="1414" w:type="dxa"/>
          </w:tcPr>
          <w:p w14:paraId="61275E7A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12</w:t>
            </w:r>
          </w:p>
        </w:tc>
        <w:tc>
          <w:tcPr>
            <w:tcW w:w="425" w:type="dxa"/>
          </w:tcPr>
          <w:p w14:paraId="3E6058DF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13E38BC" w14:textId="77777777" w:rsidR="004D2F75" w:rsidRPr="004D2F75" w:rsidRDefault="004D2F75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4D2F75">
              <w:rPr>
                <w:rFonts w:ascii="Calibri" w:hAnsi="Calibri"/>
                <w:lang w:val="es-CL"/>
              </w:rPr>
              <w:t>Monto</w:t>
            </w:r>
            <w:r w:rsidRPr="004D2F7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sustituido</w:t>
            </w:r>
            <w:r w:rsidRPr="004D2F75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de</w:t>
            </w:r>
            <w:r w:rsidRPr="004D2F7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la</w:t>
            </w:r>
            <w:r w:rsidRPr="004D2F75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exposición</w:t>
            </w:r>
            <w:r w:rsidRPr="004D2F75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por</w:t>
            </w:r>
            <w:r w:rsidRPr="004D2F75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avales</w:t>
            </w:r>
            <w:r w:rsidRPr="004D2F75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y</w:t>
            </w:r>
            <w:r w:rsidRPr="004D2F7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fianzas</w:t>
            </w:r>
          </w:p>
        </w:tc>
        <w:tc>
          <w:tcPr>
            <w:tcW w:w="2549" w:type="dxa"/>
          </w:tcPr>
          <w:p w14:paraId="1B132FFC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4D2F75" w14:paraId="2F744A85" w14:textId="77777777" w:rsidTr="00725859">
        <w:trPr>
          <w:trHeight w:val="268"/>
        </w:trPr>
        <w:tc>
          <w:tcPr>
            <w:tcW w:w="1414" w:type="dxa"/>
          </w:tcPr>
          <w:p w14:paraId="763780B4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13</w:t>
            </w:r>
          </w:p>
        </w:tc>
        <w:tc>
          <w:tcPr>
            <w:tcW w:w="425" w:type="dxa"/>
          </w:tcPr>
          <w:p w14:paraId="4A516D61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0DE02F9" w14:textId="77777777" w:rsidR="004D2F75" w:rsidRPr="004D2F75" w:rsidRDefault="004D2F75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4D2F75">
              <w:rPr>
                <w:rFonts w:ascii="Calibri" w:hAnsi="Calibri"/>
                <w:lang w:val="es-CL"/>
              </w:rPr>
              <w:t>Monto</w:t>
            </w:r>
            <w:r w:rsidRPr="004D2F7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deducido de</w:t>
            </w:r>
            <w:r w:rsidRPr="004D2F75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la</w:t>
            </w:r>
            <w:r w:rsidRPr="004D2F7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exposición</w:t>
            </w:r>
            <w:r w:rsidRPr="004D2F75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por</w:t>
            </w:r>
            <w:r w:rsidRPr="004D2F75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recuperación</w:t>
            </w:r>
          </w:p>
        </w:tc>
        <w:tc>
          <w:tcPr>
            <w:tcW w:w="2549" w:type="dxa"/>
          </w:tcPr>
          <w:p w14:paraId="5024D10A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4D2F75" w14:paraId="14922BFA" w14:textId="77777777" w:rsidTr="00725859">
        <w:trPr>
          <w:trHeight w:val="268"/>
        </w:trPr>
        <w:tc>
          <w:tcPr>
            <w:tcW w:w="1414" w:type="dxa"/>
          </w:tcPr>
          <w:p w14:paraId="1B5B9AA6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14</w:t>
            </w:r>
          </w:p>
        </w:tc>
        <w:tc>
          <w:tcPr>
            <w:tcW w:w="425" w:type="dxa"/>
          </w:tcPr>
          <w:p w14:paraId="24488CFA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E550EEB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549" w:type="dxa"/>
          </w:tcPr>
          <w:p w14:paraId="7029F468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X(01)</w:t>
            </w:r>
          </w:p>
        </w:tc>
      </w:tr>
    </w:tbl>
    <w:p w14:paraId="46ADC267" w14:textId="77777777" w:rsidR="004D2F75" w:rsidRDefault="004D2F75" w:rsidP="004D2F75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 registro:</w:t>
      </w:r>
      <w:r>
        <w:rPr>
          <w:spacing w:val="-3"/>
        </w:rPr>
        <w:t xml:space="preserve"> </w:t>
      </w:r>
      <w:r>
        <w:t>142 Bytes</w:t>
      </w:r>
    </w:p>
    <w:p w14:paraId="1307C62F" w14:textId="77777777" w:rsidR="004D2F75" w:rsidRDefault="004D2F75" w:rsidP="004D2F75">
      <w:pPr>
        <w:pStyle w:val="Textoindependiente"/>
        <w:spacing w:before="11"/>
        <w:rPr>
          <w:sz w:val="19"/>
        </w:rPr>
      </w:pPr>
    </w:p>
    <w:p w14:paraId="2C4AA79B" w14:textId="05072AA7" w:rsidR="004D2F75" w:rsidRDefault="004D2F75" w:rsidP="004D2F75">
      <w:pPr>
        <w:pStyle w:val="Prrafodelista"/>
        <w:tabs>
          <w:tab w:val="left" w:pos="1349"/>
        </w:tabs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para informar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los montos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los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castigos.</w:t>
      </w:r>
      <w:r w:rsidRPr="004D2F75">
        <w:rPr>
          <w:rFonts w:ascii="Times New Roman" w:hAnsi="Times New Roman"/>
          <w:i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(Cod.3)</w:t>
      </w:r>
    </w:p>
    <w:p w14:paraId="470CB76E" w14:textId="77777777" w:rsidR="004D2F75" w:rsidRDefault="004D2F75" w:rsidP="004D2F7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4D2F75" w14:paraId="7137E7D1" w14:textId="77777777" w:rsidTr="00725859">
        <w:trPr>
          <w:trHeight w:val="268"/>
        </w:trPr>
        <w:tc>
          <w:tcPr>
            <w:tcW w:w="1414" w:type="dxa"/>
          </w:tcPr>
          <w:p w14:paraId="4DE5D3CC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425" w:type="dxa"/>
          </w:tcPr>
          <w:p w14:paraId="04FB14FA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F606275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1FADFFB8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4D2F75" w14:paraId="03CE9433" w14:textId="77777777" w:rsidTr="00725859">
        <w:trPr>
          <w:trHeight w:val="268"/>
        </w:trPr>
        <w:tc>
          <w:tcPr>
            <w:tcW w:w="1414" w:type="dxa"/>
          </w:tcPr>
          <w:p w14:paraId="08C5430D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425" w:type="dxa"/>
          </w:tcPr>
          <w:p w14:paraId="12AA0299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F3255E4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activo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castigado</w:t>
            </w:r>
            <w:proofErr w:type="spellEnd"/>
          </w:p>
        </w:tc>
        <w:tc>
          <w:tcPr>
            <w:tcW w:w="2549" w:type="dxa"/>
          </w:tcPr>
          <w:p w14:paraId="6915C90B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4D2F75" w14:paraId="2671AAF2" w14:textId="77777777" w:rsidTr="00725859">
        <w:trPr>
          <w:trHeight w:val="268"/>
        </w:trPr>
        <w:tc>
          <w:tcPr>
            <w:tcW w:w="1414" w:type="dxa"/>
          </w:tcPr>
          <w:p w14:paraId="27181CE7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425" w:type="dxa"/>
          </w:tcPr>
          <w:p w14:paraId="6319A27B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97B3D58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RUT</w:t>
            </w:r>
          </w:p>
        </w:tc>
        <w:tc>
          <w:tcPr>
            <w:tcW w:w="2549" w:type="dxa"/>
          </w:tcPr>
          <w:p w14:paraId="37ED520E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R(09)VX(01)</w:t>
            </w:r>
          </w:p>
        </w:tc>
      </w:tr>
      <w:tr w:rsidR="004D2F75" w14:paraId="1FE398C3" w14:textId="77777777" w:rsidTr="00725859">
        <w:trPr>
          <w:trHeight w:val="268"/>
        </w:trPr>
        <w:tc>
          <w:tcPr>
            <w:tcW w:w="1414" w:type="dxa"/>
          </w:tcPr>
          <w:p w14:paraId="71B7C0CE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425" w:type="dxa"/>
          </w:tcPr>
          <w:p w14:paraId="316C9633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2DCAE3A4" w14:textId="77777777" w:rsidR="004D2F75" w:rsidRPr="004D2F75" w:rsidRDefault="004D2F75" w:rsidP="00725859">
            <w:pPr>
              <w:pStyle w:val="TableParagraph"/>
              <w:spacing w:line="248" w:lineRule="exact"/>
              <w:rPr>
                <w:rFonts w:ascii="Calibri"/>
                <w:lang w:val="es-CL"/>
              </w:rPr>
            </w:pPr>
            <w:r w:rsidRPr="004D2F75">
              <w:rPr>
                <w:rFonts w:ascii="Calibri"/>
                <w:lang w:val="es-CL"/>
              </w:rPr>
              <w:t>Monto de</w:t>
            </w:r>
            <w:r w:rsidRPr="004D2F75">
              <w:rPr>
                <w:rFonts w:ascii="Calibri"/>
                <w:spacing w:val="1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las</w:t>
            </w:r>
            <w:r w:rsidRPr="004D2F75">
              <w:rPr>
                <w:rFonts w:ascii="Calibri"/>
                <w:spacing w:val="-3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operaciones</w:t>
            </w:r>
            <w:r w:rsidRPr="004D2F75">
              <w:rPr>
                <w:rFonts w:ascii="Calibri"/>
                <w:spacing w:val="-3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castigadas</w:t>
            </w:r>
          </w:p>
        </w:tc>
        <w:tc>
          <w:tcPr>
            <w:tcW w:w="2549" w:type="dxa"/>
          </w:tcPr>
          <w:p w14:paraId="5B8BDE7F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4D2F75" w14:paraId="28896463" w14:textId="77777777" w:rsidTr="00725859">
        <w:trPr>
          <w:trHeight w:val="268"/>
        </w:trPr>
        <w:tc>
          <w:tcPr>
            <w:tcW w:w="1414" w:type="dxa"/>
          </w:tcPr>
          <w:p w14:paraId="79683685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425" w:type="dxa"/>
          </w:tcPr>
          <w:p w14:paraId="2E0089AC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5AE60FA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549" w:type="dxa"/>
          </w:tcPr>
          <w:p w14:paraId="6DCB3A53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X(115)</w:t>
            </w:r>
          </w:p>
        </w:tc>
      </w:tr>
    </w:tbl>
    <w:p w14:paraId="39DCE289" w14:textId="77777777" w:rsidR="004D2F75" w:rsidRDefault="004D2F75" w:rsidP="004D2F75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142 Bytes</w:t>
      </w:r>
    </w:p>
    <w:p w14:paraId="69EB80ED" w14:textId="77777777" w:rsidR="004D2F75" w:rsidRDefault="004D2F75" w:rsidP="004D2F75">
      <w:pPr>
        <w:pStyle w:val="Textoindependiente"/>
        <w:spacing w:before="9"/>
        <w:rPr>
          <w:sz w:val="19"/>
        </w:rPr>
      </w:pPr>
    </w:p>
    <w:p w14:paraId="0ABDF82A" w14:textId="7EFC0CD9" w:rsidR="004D2F75" w:rsidRDefault="004D2F75" w:rsidP="004D2F75">
      <w:pPr>
        <w:pStyle w:val="Prrafodelista"/>
        <w:tabs>
          <w:tab w:val="left" w:pos="1349"/>
        </w:tabs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cuadratura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con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archivo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 xml:space="preserve">MB2. </w:t>
      </w:r>
      <w:r>
        <w:rPr>
          <w:rFonts w:ascii="Times New Roman" w:hAnsi="Times New Roman"/>
          <w:i/>
          <w:sz w:val="20"/>
        </w:rPr>
        <w:t>(Cod.4)</w:t>
      </w:r>
    </w:p>
    <w:p w14:paraId="34E62499" w14:textId="77777777" w:rsidR="004D2F75" w:rsidRDefault="004D2F75" w:rsidP="004D2F75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4D2F75" w14:paraId="2D4C3E87" w14:textId="77777777" w:rsidTr="00725859">
        <w:trPr>
          <w:trHeight w:val="268"/>
        </w:trPr>
        <w:tc>
          <w:tcPr>
            <w:tcW w:w="1414" w:type="dxa"/>
          </w:tcPr>
          <w:p w14:paraId="7C16C40A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425" w:type="dxa"/>
          </w:tcPr>
          <w:p w14:paraId="106BB842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F8882F0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0313E531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4D2F75" w14:paraId="38F8CC0D" w14:textId="77777777" w:rsidTr="00725859">
        <w:trPr>
          <w:trHeight w:val="268"/>
        </w:trPr>
        <w:tc>
          <w:tcPr>
            <w:tcW w:w="1414" w:type="dxa"/>
          </w:tcPr>
          <w:p w14:paraId="61077D96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425" w:type="dxa"/>
          </w:tcPr>
          <w:p w14:paraId="7769CB57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0AABF5E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activo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cubierto</w:t>
            </w:r>
            <w:proofErr w:type="spellEnd"/>
          </w:p>
        </w:tc>
        <w:tc>
          <w:tcPr>
            <w:tcW w:w="2549" w:type="dxa"/>
          </w:tcPr>
          <w:p w14:paraId="217C4F3E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4D2F75" w14:paraId="23C82B3B" w14:textId="77777777" w:rsidTr="00725859">
        <w:trPr>
          <w:trHeight w:val="268"/>
        </w:trPr>
        <w:tc>
          <w:tcPr>
            <w:tcW w:w="1414" w:type="dxa"/>
          </w:tcPr>
          <w:p w14:paraId="3BB8CFFC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425" w:type="dxa"/>
          </w:tcPr>
          <w:p w14:paraId="3C0FD867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6EDC9CC" w14:textId="77777777" w:rsidR="004D2F75" w:rsidRPr="004D2F75" w:rsidRDefault="004D2F75" w:rsidP="00725859">
            <w:pPr>
              <w:pStyle w:val="TableParagraph"/>
              <w:spacing w:line="248" w:lineRule="exact"/>
              <w:rPr>
                <w:rFonts w:ascii="Calibri"/>
                <w:lang w:val="es-CL"/>
              </w:rPr>
            </w:pPr>
            <w:r w:rsidRPr="004D2F75">
              <w:rPr>
                <w:rFonts w:ascii="Calibri"/>
                <w:lang w:val="es-CL"/>
              </w:rPr>
              <w:t>Monto de diferencia</w:t>
            </w:r>
            <w:r w:rsidRPr="004D2F75">
              <w:rPr>
                <w:rFonts w:asci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con</w:t>
            </w:r>
            <w:r w:rsidRPr="004D2F75">
              <w:rPr>
                <w:rFonts w:asci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archivo</w:t>
            </w:r>
            <w:r w:rsidRPr="004D2F75">
              <w:rPr>
                <w:rFonts w:ascii="Calibri"/>
                <w:spacing w:val="-3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MB2</w:t>
            </w:r>
          </w:p>
        </w:tc>
        <w:tc>
          <w:tcPr>
            <w:tcW w:w="2549" w:type="dxa"/>
          </w:tcPr>
          <w:p w14:paraId="2B6383E8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s9(14)</w:t>
            </w:r>
          </w:p>
        </w:tc>
      </w:tr>
      <w:tr w:rsidR="004D2F75" w14:paraId="2A0F6721" w14:textId="77777777" w:rsidTr="00725859">
        <w:trPr>
          <w:trHeight w:val="270"/>
        </w:trPr>
        <w:tc>
          <w:tcPr>
            <w:tcW w:w="1414" w:type="dxa"/>
          </w:tcPr>
          <w:p w14:paraId="512F4901" w14:textId="77777777" w:rsidR="004D2F75" w:rsidRDefault="004D2F75" w:rsidP="00725859">
            <w:pPr>
              <w:pStyle w:val="TableParagraph"/>
              <w:spacing w:line="251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425" w:type="dxa"/>
          </w:tcPr>
          <w:p w14:paraId="1E108BA6" w14:textId="77777777" w:rsidR="004D2F75" w:rsidRDefault="004D2F75" w:rsidP="00725859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7BCA2270" w14:textId="77777777" w:rsidR="004D2F75" w:rsidRDefault="004D2F75" w:rsidP="00725859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549" w:type="dxa"/>
          </w:tcPr>
          <w:p w14:paraId="1498194D" w14:textId="77777777" w:rsidR="004D2F75" w:rsidRDefault="004D2F75" w:rsidP="00725859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X(124)</w:t>
            </w:r>
          </w:p>
        </w:tc>
      </w:tr>
    </w:tbl>
    <w:p w14:paraId="2BF433C2" w14:textId="77777777" w:rsidR="004D2F75" w:rsidRDefault="004D2F75" w:rsidP="004D2F75">
      <w:pPr>
        <w:pStyle w:val="Textoindependiente"/>
        <w:spacing w:before="1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142 Bytes</w:t>
      </w:r>
    </w:p>
    <w:p w14:paraId="527259FD" w14:textId="77777777" w:rsidR="004D2F75" w:rsidRDefault="004D2F75" w:rsidP="004D2F75">
      <w:pPr>
        <w:pStyle w:val="Textoindependiente"/>
        <w:rPr>
          <w:sz w:val="24"/>
        </w:rPr>
      </w:pPr>
    </w:p>
    <w:p w14:paraId="07F327D0" w14:textId="2685EC47" w:rsidR="004D2F75" w:rsidRDefault="004D2F75" w:rsidP="004D2F75">
      <w:pPr>
        <w:pStyle w:val="Prrafodelista"/>
        <w:tabs>
          <w:tab w:val="left" w:pos="1349"/>
        </w:tabs>
        <w:spacing w:before="190"/>
        <w:ind w:firstLine="0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para informar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los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avales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y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deudores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facturas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utilizados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para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sustituir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la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calidad crediticia</w:t>
      </w:r>
      <w:r>
        <w:rPr>
          <w:rFonts w:ascii="Times New Roman" w:hAnsi="Times New Roman"/>
          <w:i/>
          <w:sz w:val="20"/>
        </w:rPr>
        <w:t>(Cod.5)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*</w:t>
      </w:r>
    </w:p>
    <w:p w14:paraId="164B156E" w14:textId="77777777" w:rsidR="004D2F75" w:rsidRDefault="004D2F75" w:rsidP="004D2F75">
      <w:pPr>
        <w:pStyle w:val="Prrafodelista"/>
        <w:numPr>
          <w:ilvl w:val="0"/>
          <w:numId w:val="47"/>
        </w:numPr>
        <w:tabs>
          <w:tab w:val="left" w:pos="415"/>
        </w:tabs>
        <w:spacing w:before="60"/>
        <w:ind w:right="299" w:firstLine="0"/>
        <w:jc w:val="both"/>
        <w:rPr>
          <w:sz w:val="20"/>
        </w:rPr>
      </w:pPr>
      <w:r>
        <w:rPr>
          <w:sz w:val="20"/>
        </w:rPr>
        <w:t>Este tipo de registro sólo se incluirá en el archivo en caso de que en el cálculo de provisiones se</w:t>
      </w:r>
      <w:r>
        <w:rPr>
          <w:spacing w:val="1"/>
          <w:sz w:val="20"/>
        </w:rPr>
        <w:t xml:space="preserve"> </w:t>
      </w:r>
      <w:r>
        <w:rPr>
          <w:sz w:val="20"/>
        </w:rPr>
        <w:t>haya tomado la calidad crediticia de un aval o de un deudor de facturas, según lo indicado en la</w:t>
      </w:r>
      <w:r>
        <w:rPr>
          <w:spacing w:val="1"/>
          <w:sz w:val="20"/>
        </w:rPr>
        <w:t xml:space="preserve"> </w:t>
      </w:r>
      <w:r>
        <w:rPr>
          <w:sz w:val="20"/>
        </w:rPr>
        <w:t>letra</w:t>
      </w:r>
      <w:r>
        <w:rPr>
          <w:spacing w:val="-2"/>
          <w:sz w:val="20"/>
        </w:rPr>
        <w:t xml:space="preserve"> </w:t>
      </w:r>
      <w:r>
        <w:rPr>
          <w:sz w:val="20"/>
        </w:rPr>
        <w:t>a) del numeral 4.1</w:t>
      </w:r>
      <w:r>
        <w:rPr>
          <w:spacing w:val="2"/>
          <w:sz w:val="20"/>
        </w:rPr>
        <w:t xml:space="preserve"> </w:t>
      </w:r>
      <w:r>
        <w:rPr>
          <w:sz w:val="20"/>
        </w:rPr>
        <w:t>o en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numerales</w:t>
      </w:r>
      <w:r>
        <w:rPr>
          <w:spacing w:val="-2"/>
          <w:sz w:val="20"/>
        </w:rPr>
        <w:t xml:space="preserve"> </w:t>
      </w:r>
      <w:r>
        <w:rPr>
          <w:sz w:val="20"/>
        </w:rPr>
        <w:t>4.3</w:t>
      </w:r>
      <w:r>
        <w:rPr>
          <w:spacing w:val="3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4.4</w:t>
      </w:r>
      <w:r>
        <w:rPr>
          <w:spacing w:val="-1"/>
          <w:sz w:val="20"/>
        </w:rPr>
        <w:t xml:space="preserve"> </w:t>
      </w:r>
      <w:r>
        <w:rPr>
          <w:sz w:val="20"/>
        </w:rPr>
        <w:t>del Capítulo</w:t>
      </w:r>
      <w:r>
        <w:rPr>
          <w:spacing w:val="-3"/>
          <w:sz w:val="20"/>
        </w:rPr>
        <w:t xml:space="preserve"> </w:t>
      </w:r>
      <w:r>
        <w:rPr>
          <w:sz w:val="20"/>
        </w:rPr>
        <w:t>B-1.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4D2F75" w14:paraId="75B7520A" w14:textId="77777777" w:rsidTr="00725859">
        <w:trPr>
          <w:trHeight w:val="268"/>
        </w:trPr>
        <w:tc>
          <w:tcPr>
            <w:tcW w:w="1414" w:type="dxa"/>
          </w:tcPr>
          <w:p w14:paraId="5981DFA5" w14:textId="77777777" w:rsidR="004D2F75" w:rsidRDefault="004D2F75" w:rsidP="00725859">
            <w:pPr>
              <w:pStyle w:val="TableParagraph"/>
              <w:spacing w:line="249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1</w:t>
            </w:r>
          </w:p>
        </w:tc>
        <w:tc>
          <w:tcPr>
            <w:tcW w:w="425" w:type="dxa"/>
          </w:tcPr>
          <w:p w14:paraId="666DB01B" w14:textId="77777777" w:rsidR="004D2F75" w:rsidRDefault="004D2F75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1909DC9E" w14:textId="77777777" w:rsidR="004D2F75" w:rsidRDefault="004D2F75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registro</w:t>
            </w:r>
            <w:proofErr w:type="spellEnd"/>
          </w:p>
        </w:tc>
        <w:tc>
          <w:tcPr>
            <w:tcW w:w="2549" w:type="dxa"/>
          </w:tcPr>
          <w:p w14:paraId="2A6166F3" w14:textId="77777777" w:rsidR="004D2F75" w:rsidRDefault="004D2F75" w:rsidP="00725859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4D2F75" w14:paraId="21AB1027" w14:textId="77777777" w:rsidTr="00725859">
        <w:trPr>
          <w:trHeight w:val="268"/>
        </w:trPr>
        <w:tc>
          <w:tcPr>
            <w:tcW w:w="1414" w:type="dxa"/>
          </w:tcPr>
          <w:p w14:paraId="14D33AB4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</w:t>
            </w:r>
          </w:p>
        </w:tc>
        <w:tc>
          <w:tcPr>
            <w:tcW w:w="425" w:type="dxa"/>
          </w:tcPr>
          <w:p w14:paraId="067FC29E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E59D5DA" w14:textId="77777777" w:rsidR="004D2F75" w:rsidRPr="004D2F75" w:rsidRDefault="004D2F75" w:rsidP="00725859">
            <w:pPr>
              <w:pStyle w:val="TableParagraph"/>
              <w:spacing w:line="248" w:lineRule="exact"/>
              <w:rPr>
                <w:rFonts w:ascii="Calibri"/>
                <w:lang w:val="es-CL"/>
              </w:rPr>
            </w:pPr>
            <w:r w:rsidRPr="004D2F75">
              <w:rPr>
                <w:rFonts w:ascii="Calibri"/>
                <w:lang w:val="es-CL"/>
              </w:rPr>
              <w:t>RUT del</w:t>
            </w:r>
            <w:r w:rsidRPr="004D2F75">
              <w:rPr>
                <w:rFonts w:ascii="Calibri"/>
                <w:spacing w:val="-2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aval</w:t>
            </w:r>
            <w:r w:rsidRPr="004D2F75">
              <w:rPr>
                <w:rFonts w:ascii="Calibri"/>
                <w:spacing w:val="-3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o</w:t>
            </w:r>
            <w:r w:rsidRPr="004D2F75">
              <w:rPr>
                <w:rFonts w:ascii="Calibri"/>
                <w:spacing w:val="1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deudor de</w:t>
            </w:r>
            <w:r w:rsidRPr="004D2F75">
              <w:rPr>
                <w:rFonts w:ascii="Calibri"/>
                <w:spacing w:val="-3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facturas</w:t>
            </w:r>
          </w:p>
        </w:tc>
        <w:tc>
          <w:tcPr>
            <w:tcW w:w="2549" w:type="dxa"/>
          </w:tcPr>
          <w:p w14:paraId="076DFDB7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R(09)VX(01)</w:t>
            </w:r>
          </w:p>
        </w:tc>
      </w:tr>
      <w:tr w:rsidR="004D2F75" w14:paraId="152642D8" w14:textId="77777777" w:rsidTr="00725859">
        <w:trPr>
          <w:trHeight w:val="268"/>
        </w:trPr>
        <w:tc>
          <w:tcPr>
            <w:tcW w:w="1414" w:type="dxa"/>
          </w:tcPr>
          <w:p w14:paraId="3A976443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3</w:t>
            </w:r>
          </w:p>
        </w:tc>
        <w:tc>
          <w:tcPr>
            <w:tcW w:w="425" w:type="dxa"/>
          </w:tcPr>
          <w:p w14:paraId="5CEE2BBD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810E3DA" w14:textId="77777777" w:rsidR="004D2F75" w:rsidRPr="004D2F75" w:rsidRDefault="004D2F75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4D2F75">
              <w:rPr>
                <w:rFonts w:ascii="Calibri" w:hAnsi="Calibri"/>
                <w:lang w:val="es-CL"/>
              </w:rPr>
              <w:t>Clasificación</w:t>
            </w:r>
            <w:r w:rsidRPr="004D2F75">
              <w:rPr>
                <w:rFonts w:ascii="Calibri" w:hAnsi="Calibri"/>
                <w:spacing w:val="-6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del</w:t>
            </w:r>
            <w:r w:rsidRPr="004D2F75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aval</w:t>
            </w:r>
            <w:r w:rsidRPr="004D2F75">
              <w:rPr>
                <w:rFonts w:ascii="Calibri" w:hAnsi="Calibri"/>
                <w:spacing w:val="-4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o</w:t>
            </w:r>
            <w:r w:rsidRPr="004D2F7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deudor</w:t>
            </w:r>
            <w:r w:rsidRPr="004D2F75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de</w:t>
            </w:r>
            <w:r w:rsidRPr="004D2F7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facturas</w:t>
            </w:r>
          </w:p>
        </w:tc>
        <w:tc>
          <w:tcPr>
            <w:tcW w:w="2549" w:type="dxa"/>
          </w:tcPr>
          <w:p w14:paraId="7B01F523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X(02)</w:t>
            </w:r>
          </w:p>
        </w:tc>
      </w:tr>
      <w:tr w:rsidR="004D2F75" w14:paraId="16D26970" w14:textId="77777777" w:rsidTr="00725859">
        <w:trPr>
          <w:trHeight w:val="268"/>
        </w:trPr>
        <w:tc>
          <w:tcPr>
            <w:tcW w:w="1414" w:type="dxa"/>
          </w:tcPr>
          <w:p w14:paraId="77DF0725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4</w:t>
            </w:r>
          </w:p>
        </w:tc>
        <w:tc>
          <w:tcPr>
            <w:tcW w:w="425" w:type="dxa"/>
          </w:tcPr>
          <w:p w14:paraId="42221CDD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1BA1F08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 xml:space="preserve">RUT del </w:t>
            </w:r>
            <w:proofErr w:type="spellStart"/>
            <w:r>
              <w:rPr>
                <w:rFonts w:ascii="Calibri"/>
              </w:rPr>
              <w:t>deudor</w:t>
            </w:r>
            <w:proofErr w:type="spellEnd"/>
          </w:p>
        </w:tc>
        <w:tc>
          <w:tcPr>
            <w:tcW w:w="2549" w:type="dxa"/>
          </w:tcPr>
          <w:p w14:paraId="4C453A17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R(09)VX(01)</w:t>
            </w:r>
          </w:p>
        </w:tc>
      </w:tr>
      <w:tr w:rsidR="004D2F75" w14:paraId="1F36D501" w14:textId="77777777" w:rsidTr="00725859">
        <w:trPr>
          <w:trHeight w:val="268"/>
        </w:trPr>
        <w:tc>
          <w:tcPr>
            <w:tcW w:w="1414" w:type="dxa"/>
          </w:tcPr>
          <w:p w14:paraId="2123A270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5</w:t>
            </w:r>
          </w:p>
        </w:tc>
        <w:tc>
          <w:tcPr>
            <w:tcW w:w="425" w:type="dxa"/>
          </w:tcPr>
          <w:p w14:paraId="6F1B77BB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0BCD20FF" w14:textId="77777777" w:rsidR="004D2F75" w:rsidRPr="004D2F75" w:rsidRDefault="004D2F75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4D2F75">
              <w:rPr>
                <w:rFonts w:ascii="Calibri" w:hAnsi="Calibri"/>
                <w:lang w:val="es-CL"/>
              </w:rPr>
              <w:t>Tipo</w:t>
            </w:r>
            <w:r w:rsidRPr="004D2F7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de</w:t>
            </w:r>
            <w:r w:rsidRPr="004D2F75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activo</w:t>
            </w:r>
            <w:r w:rsidRPr="004D2F75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o</w:t>
            </w:r>
            <w:r w:rsidRPr="004D2F7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crédito</w:t>
            </w:r>
            <w:r w:rsidRPr="004D2F75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contingente avalado</w:t>
            </w:r>
          </w:p>
        </w:tc>
        <w:tc>
          <w:tcPr>
            <w:tcW w:w="2549" w:type="dxa"/>
          </w:tcPr>
          <w:p w14:paraId="57778504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4D2F75" w14:paraId="02450A94" w14:textId="77777777" w:rsidTr="00725859">
        <w:trPr>
          <w:trHeight w:val="268"/>
        </w:trPr>
        <w:tc>
          <w:tcPr>
            <w:tcW w:w="1414" w:type="dxa"/>
          </w:tcPr>
          <w:p w14:paraId="15964615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6</w:t>
            </w:r>
          </w:p>
        </w:tc>
        <w:tc>
          <w:tcPr>
            <w:tcW w:w="425" w:type="dxa"/>
          </w:tcPr>
          <w:p w14:paraId="410B4861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68E48648" w14:textId="77777777" w:rsidR="004D2F75" w:rsidRPr="004D2F75" w:rsidRDefault="004D2F75" w:rsidP="00725859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4D2F75">
              <w:rPr>
                <w:rFonts w:ascii="Calibri" w:hAnsi="Calibri"/>
                <w:lang w:val="es-CL"/>
              </w:rPr>
              <w:t>Relación</w:t>
            </w:r>
            <w:r w:rsidRPr="004D2F75">
              <w:rPr>
                <w:rFonts w:ascii="Calibri" w:hAnsi="Calibri"/>
                <w:spacing w:val="-3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entre activo y</w:t>
            </w:r>
            <w:r w:rsidRPr="004D2F75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obligados</w:t>
            </w:r>
            <w:r w:rsidRPr="004D2F75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al</w:t>
            </w:r>
            <w:r w:rsidRPr="004D2F75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4D2F75">
              <w:rPr>
                <w:rFonts w:ascii="Calibri" w:hAnsi="Calibri"/>
                <w:lang w:val="es-CL"/>
              </w:rPr>
              <w:t>pago</w:t>
            </w:r>
          </w:p>
        </w:tc>
        <w:tc>
          <w:tcPr>
            <w:tcW w:w="2549" w:type="dxa"/>
          </w:tcPr>
          <w:p w14:paraId="22005837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9(01)</w:t>
            </w:r>
          </w:p>
        </w:tc>
      </w:tr>
      <w:tr w:rsidR="004D2F75" w14:paraId="34208367" w14:textId="77777777" w:rsidTr="00725859">
        <w:trPr>
          <w:trHeight w:val="268"/>
        </w:trPr>
        <w:tc>
          <w:tcPr>
            <w:tcW w:w="1414" w:type="dxa"/>
          </w:tcPr>
          <w:p w14:paraId="2DB38604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7</w:t>
            </w:r>
          </w:p>
        </w:tc>
        <w:tc>
          <w:tcPr>
            <w:tcW w:w="425" w:type="dxa"/>
          </w:tcPr>
          <w:p w14:paraId="5B290E69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511AC383" w14:textId="77777777" w:rsidR="004D2F75" w:rsidRPr="004D2F75" w:rsidRDefault="004D2F75" w:rsidP="00725859">
            <w:pPr>
              <w:pStyle w:val="TableParagraph"/>
              <w:spacing w:line="248" w:lineRule="exact"/>
              <w:rPr>
                <w:rFonts w:ascii="Calibri"/>
                <w:lang w:val="es-CL"/>
              </w:rPr>
            </w:pPr>
            <w:r w:rsidRPr="004D2F75">
              <w:rPr>
                <w:rFonts w:ascii="Calibri"/>
                <w:lang w:val="es-CL"/>
              </w:rPr>
              <w:t>Monto</w:t>
            </w:r>
            <w:r w:rsidRPr="004D2F75">
              <w:rPr>
                <w:rFonts w:asci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avalado</w:t>
            </w:r>
            <w:r w:rsidRPr="004D2F75">
              <w:rPr>
                <w:rFonts w:ascii="Calibri"/>
                <w:spacing w:val="-3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o sustituido</w:t>
            </w:r>
            <w:r w:rsidRPr="004D2F75">
              <w:rPr>
                <w:rFonts w:ascii="Calibri"/>
                <w:spacing w:val="-3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por</w:t>
            </w:r>
            <w:r w:rsidRPr="004D2F75">
              <w:rPr>
                <w:rFonts w:ascii="Calibri"/>
                <w:spacing w:val="-2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el</w:t>
            </w:r>
            <w:r w:rsidRPr="004D2F75">
              <w:rPr>
                <w:rFonts w:ascii="Calibri"/>
                <w:spacing w:val="-4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deudor</w:t>
            </w:r>
            <w:r w:rsidRPr="004D2F75">
              <w:rPr>
                <w:rFonts w:ascii="Calibri"/>
                <w:spacing w:val="-5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de</w:t>
            </w:r>
            <w:r w:rsidRPr="004D2F75">
              <w:rPr>
                <w:rFonts w:asci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facturas</w:t>
            </w:r>
          </w:p>
        </w:tc>
        <w:tc>
          <w:tcPr>
            <w:tcW w:w="2549" w:type="dxa"/>
          </w:tcPr>
          <w:p w14:paraId="0ACB4B9D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9(14)</w:t>
            </w:r>
          </w:p>
        </w:tc>
      </w:tr>
      <w:tr w:rsidR="004D2F75" w14:paraId="276D26EF" w14:textId="77777777" w:rsidTr="00725859">
        <w:trPr>
          <w:trHeight w:val="268"/>
        </w:trPr>
        <w:tc>
          <w:tcPr>
            <w:tcW w:w="1414" w:type="dxa"/>
          </w:tcPr>
          <w:p w14:paraId="5E5DD730" w14:textId="77777777" w:rsidR="004D2F75" w:rsidRDefault="004D2F75" w:rsidP="00725859">
            <w:pPr>
              <w:pStyle w:val="TableParagraph"/>
              <w:spacing w:line="248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8</w:t>
            </w:r>
          </w:p>
        </w:tc>
        <w:tc>
          <w:tcPr>
            <w:tcW w:w="425" w:type="dxa"/>
          </w:tcPr>
          <w:p w14:paraId="5115454C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38104DED" w14:textId="77777777" w:rsidR="004D2F75" w:rsidRPr="004D2F75" w:rsidRDefault="004D2F75" w:rsidP="00725859">
            <w:pPr>
              <w:pStyle w:val="TableParagraph"/>
              <w:spacing w:line="248" w:lineRule="exact"/>
              <w:rPr>
                <w:rFonts w:ascii="Calibri"/>
                <w:lang w:val="es-CL"/>
              </w:rPr>
            </w:pPr>
            <w:r w:rsidRPr="004D2F75">
              <w:rPr>
                <w:rFonts w:ascii="Calibri"/>
                <w:lang w:val="es-CL"/>
              </w:rPr>
              <w:t>Tipo</w:t>
            </w:r>
            <w:r w:rsidRPr="004D2F75">
              <w:rPr>
                <w:rFonts w:asci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de</w:t>
            </w:r>
            <w:r w:rsidRPr="004D2F75">
              <w:rPr>
                <w:rFonts w:ascii="Calibri"/>
                <w:spacing w:val="-2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aval</w:t>
            </w:r>
            <w:r w:rsidRPr="004D2F75">
              <w:rPr>
                <w:rFonts w:ascii="Calibri"/>
                <w:spacing w:val="-4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o</w:t>
            </w:r>
            <w:r w:rsidRPr="004D2F75">
              <w:rPr>
                <w:rFonts w:ascii="Calibri"/>
                <w:spacing w:val="1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deudor</w:t>
            </w:r>
            <w:r w:rsidRPr="004D2F75">
              <w:rPr>
                <w:rFonts w:ascii="Calibri"/>
                <w:spacing w:val="-1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de</w:t>
            </w:r>
            <w:r w:rsidRPr="004D2F75">
              <w:rPr>
                <w:rFonts w:ascii="Calibri"/>
                <w:spacing w:val="1"/>
                <w:lang w:val="es-CL"/>
              </w:rPr>
              <w:t xml:space="preserve"> </w:t>
            </w:r>
            <w:r w:rsidRPr="004D2F75">
              <w:rPr>
                <w:rFonts w:ascii="Calibri"/>
                <w:lang w:val="es-CL"/>
              </w:rPr>
              <w:t>facturas</w:t>
            </w:r>
          </w:p>
        </w:tc>
        <w:tc>
          <w:tcPr>
            <w:tcW w:w="2549" w:type="dxa"/>
          </w:tcPr>
          <w:p w14:paraId="648A445A" w14:textId="77777777" w:rsidR="004D2F75" w:rsidRDefault="004D2F75" w:rsidP="00725859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9(02)</w:t>
            </w:r>
          </w:p>
        </w:tc>
      </w:tr>
      <w:tr w:rsidR="004D2F75" w14:paraId="128E5F61" w14:textId="77777777" w:rsidTr="00725859">
        <w:trPr>
          <w:trHeight w:val="270"/>
        </w:trPr>
        <w:tc>
          <w:tcPr>
            <w:tcW w:w="1414" w:type="dxa"/>
          </w:tcPr>
          <w:p w14:paraId="217B6A6E" w14:textId="77777777" w:rsidR="004D2F75" w:rsidRDefault="004D2F75" w:rsidP="00725859">
            <w:pPr>
              <w:pStyle w:val="TableParagraph"/>
              <w:spacing w:line="251" w:lineRule="exact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Campo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9</w:t>
            </w:r>
          </w:p>
        </w:tc>
        <w:tc>
          <w:tcPr>
            <w:tcW w:w="425" w:type="dxa"/>
          </w:tcPr>
          <w:p w14:paraId="16AEBC01" w14:textId="77777777" w:rsidR="004D2F75" w:rsidRDefault="004D2F75" w:rsidP="00725859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:</w:t>
            </w:r>
          </w:p>
        </w:tc>
        <w:tc>
          <w:tcPr>
            <w:tcW w:w="5389" w:type="dxa"/>
          </w:tcPr>
          <w:p w14:paraId="486F3520" w14:textId="77777777" w:rsidR="004D2F75" w:rsidRDefault="004D2F75" w:rsidP="00725859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549" w:type="dxa"/>
          </w:tcPr>
          <w:p w14:paraId="6D55E064" w14:textId="77777777" w:rsidR="004D2F75" w:rsidRDefault="004D2F75" w:rsidP="00725859">
            <w:pPr>
              <w:pStyle w:val="TableParagraph"/>
              <w:spacing w:line="251" w:lineRule="exact"/>
              <w:rPr>
                <w:rFonts w:ascii="Calibri"/>
              </w:rPr>
            </w:pPr>
            <w:r>
              <w:rPr>
                <w:rFonts w:ascii="Calibri"/>
              </w:rPr>
              <w:t>X(100)</w:t>
            </w:r>
          </w:p>
        </w:tc>
      </w:tr>
    </w:tbl>
    <w:p w14:paraId="110FEECD" w14:textId="7AEDDA3C" w:rsidR="000F012A" w:rsidRDefault="004D2F75" w:rsidP="00601454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142 Bytes</w:t>
      </w:r>
      <w:r w:rsidR="000F012A"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6AA11E01" w14:textId="77777777" w:rsidR="00B903EF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057840"/>
      <w:r w:rsidRPr="00230F5A">
        <w:rPr>
          <w:rFonts w:cs="Times New Roman"/>
        </w:rPr>
        <w:t>Validaciones</w:t>
      </w:r>
      <w:bookmarkEnd w:id="2"/>
      <w:bookmarkEnd w:id="3"/>
    </w:p>
    <w:p w14:paraId="49728EBB" w14:textId="22E5F2D2" w:rsidR="00074008" w:rsidRPr="00230F5A" w:rsidRDefault="00074008" w:rsidP="00B903EF">
      <w:pPr>
        <w:pStyle w:val="Ttulo1"/>
        <w:rPr>
          <w:rFonts w:cs="Times New Roman"/>
        </w:rPr>
      </w:pPr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7AB73B12" w14:textId="77777777" w:rsidR="00170411" w:rsidRDefault="00074008" w:rsidP="00E337AC">
      <w:pPr>
        <w:pStyle w:val="Ttulo2"/>
        <w:numPr>
          <w:ilvl w:val="1"/>
          <w:numId w:val="7"/>
        </w:numPr>
        <w:ind w:left="1715" w:hanging="360"/>
      </w:pPr>
      <w:bookmarkStart w:id="4" w:name="_Toc160527583"/>
      <w:bookmarkStart w:id="5" w:name="_Toc166057841"/>
      <w:r w:rsidRPr="00230F5A">
        <w:t>Archivo de datos</w:t>
      </w:r>
      <w:bookmarkEnd w:id="4"/>
      <w:bookmarkEnd w:id="5"/>
    </w:p>
    <w:p w14:paraId="558FD165" w14:textId="77777777" w:rsidR="00170411" w:rsidRPr="00170411" w:rsidRDefault="00170411" w:rsidP="00170411"/>
    <w:p w14:paraId="60CBC7C1" w14:textId="77777777" w:rsidR="00170411" w:rsidRDefault="00170411" w:rsidP="00170411">
      <w:pPr>
        <w:pStyle w:val="Ttulo2"/>
        <w:numPr>
          <w:ilvl w:val="2"/>
          <w:numId w:val="7"/>
        </w:numPr>
      </w:pPr>
      <w:r>
        <w:t>Validaciones Fijas</w:t>
      </w:r>
    </w:p>
    <w:p w14:paraId="231E96D3" w14:textId="77777777" w:rsidR="00170411" w:rsidRDefault="00170411" w:rsidP="00170411"/>
    <w:p w14:paraId="13465514" w14:textId="77777777" w:rsidR="00170411" w:rsidRPr="00230F5A" w:rsidRDefault="00170411" w:rsidP="00170411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C3A9D56" w14:textId="77777777" w:rsidR="00170411" w:rsidRPr="00B537DA" w:rsidRDefault="00170411" w:rsidP="00170411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70411" w:rsidRPr="00B537DA" w14:paraId="24C40E0C" w14:textId="77777777" w:rsidTr="00725859">
        <w:tc>
          <w:tcPr>
            <w:tcW w:w="595" w:type="dxa"/>
          </w:tcPr>
          <w:bookmarkEnd w:id="6"/>
          <w:p w14:paraId="3FB2A124" w14:textId="77777777" w:rsidR="00170411" w:rsidRPr="00CB67D2" w:rsidRDefault="00170411" w:rsidP="0072585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BA2D6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42DCC50F" w14:textId="77777777" w:rsidR="00170411" w:rsidRDefault="00170411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A80A844" w14:textId="77777777" w:rsidR="00170411" w:rsidRPr="00B537DA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170411" w:rsidRPr="00B537DA" w14:paraId="432C6426" w14:textId="77777777" w:rsidTr="00725859">
        <w:tc>
          <w:tcPr>
            <w:tcW w:w="595" w:type="dxa"/>
          </w:tcPr>
          <w:p w14:paraId="105BB7EE" w14:textId="77777777" w:rsidR="00170411" w:rsidRPr="00B537DA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29ABE993" w14:textId="77777777" w:rsidR="00170411" w:rsidRPr="00B537DA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170411" w:rsidRPr="00B537DA" w14:paraId="701244A3" w14:textId="77777777" w:rsidTr="00725859">
        <w:tc>
          <w:tcPr>
            <w:tcW w:w="595" w:type="dxa"/>
          </w:tcPr>
          <w:p w14:paraId="5092106C" w14:textId="77777777" w:rsidR="00170411" w:rsidRPr="00E81654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E8CD9FA" w14:textId="77777777" w:rsidR="00170411" w:rsidRPr="00E81654" w:rsidRDefault="00170411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C92FE06" w14:textId="77777777" w:rsidR="00170411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E27FA7B" w14:textId="77777777" w:rsidR="00170411" w:rsidRPr="00DD1EE4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1EC11368" w14:textId="77777777" w:rsidR="00170411" w:rsidRPr="00DD1EE4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170411" w:rsidRPr="00B537DA" w14:paraId="3149EABB" w14:textId="77777777" w:rsidTr="00725859">
        <w:tc>
          <w:tcPr>
            <w:tcW w:w="595" w:type="dxa"/>
          </w:tcPr>
          <w:p w14:paraId="07E0027A" w14:textId="77777777" w:rsidR="00170411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37CBAD1B" w14:textId="77777777" w:rsidR="00170411" w:rsidRDefault="00170411" w:rsidP="00725859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BBCB3C9" w14:textId="77777777" w:rsidR="00170411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170411" w:rsidRPr="00B537DA" w14:paraId="2CC6C1CB" w14:textId="77777777" w:rsidTr="00725859">
        <w:tc>
          <w:tcPr>
            <w:tcW w:w="595" w:type="dxa"/>
          </w:tcPr>
          <w:p w14:paraId="7BBED10F" w14:textId="77777777" w:rsidR="00170411" w:rsidRPr="00364E45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E4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62673770" w14:textId="77777777" w:rsidR="00170411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170411" w:rsidRPr="00B537DA" w14:paraId="47AC6960" w14:textId="77777777" w:rsidTr="00725859">
        <w:tc>
          <w:tcPr>
            <w:tcW w:w="595" w:type="dxa"/>
          </w:tcPr>
          <w:p w14:paraId="6005571F" w14:textId="77777777" w:rsidR="00170411" w:rsidRPr="00364E45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64E4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47EC19F3" w14:textId="77777777" w:rsidR="00170411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170411" w:rsidRPr="00B537DA" w14:paraId="09946531" w14:textId="77777777" w:rsidTr="00725859">
        <w:tc>
          <w:tcPr>
            <w:tcW w:w="595" w:type="dxa"/>
          </w:tcPr>
          <w:p w14:paraId="3C536982" w14:textId="77777777" w:rsidR="00170411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67036DB3" w14:textId="77777777" w:rsidR="00170411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70411" w:rsidRPr="00B537DA" w14:paraId="3D3CFDB1" w14:textId="77777777" w:rsidTr="00725859">
        <w:tc>
          <w:tcPr>
            <w:tcW w:w="595" w:type="dxa"/>
          </w:tcPr>
          <w:p w14:paraId="1CFAB144" w14:textId="77777777" w:rsidR="00170411" w:rsidRPr="00B87281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872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586F3479" w14:textId="77777777" w:rsidR="00170411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70411" w:rsidRPr="00B537DA" w14:paraId="4049FB7D" w14:textId="77777777" w:rsidTr="00725859">
        <w:tc>
          <w:tcPr>
            <w:tcW w:w="595" w:type="dxa"/>
          </w:tcPr>
          <w:p w14:paraId="67DD532E" w14:textId="77777777" w:rsidR="00170411" w:rsidRPr="00B87281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872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30CCEA6C" w14:textId="3D23844F" w:rsidR="00170411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B872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venga definido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tipo de documento </w:t>
            </w:r>
            <w:r w:rsidR="00B872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( texto en blanco)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170411" w:rsidRPr="00B537DA" w14:paraId="46EE20DF" w14:textId="77777777" w:rsidTr="00725859">
        <w:tc>
          <w:tcPr>
            <w:tcW w:w="595" w:type="dxa"/>
          </w:tcPr>
          <w:p w14:paraId="7141C479" w14:textId="77777777" w:rsidR="00170411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31B3C8A" w14:textId="77777777" w:rsidR="00170411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6DFE7E94" w14:textId="77777777" w:rsidR="00170411" w:rsidRDefault="00170411" w:rsidP="00170411">
      <w:pPr>
        <w:pStyle w:val="Textoindependiente"/>
        <w:ind w:left="360"/>
      </w:pPr>
    </w:p>
    <w:p w14:paraId="20D42B42" w14:textId="77777777" w:rsidR="00170411" w:rsidRDefault="00170411" w:rsidP="00170411"/>
    <w:p w14:paraId="4C1A716D" w14:textId="77777777" w:rsidR="00170411" w:rsidRPr="00170411" w:rsidRDefault="00170411" w:rsidP="00170411"/>
    <w:p w14:paraId="4ADA8A74" w14:textId="56F80336" w:rsidR="00074008" w:rsidRPr="00230F5A" w:rsidRDefault="00170411" w:rsidP="00170411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</w:t>
      </w:r>
      <w:r w:rsidR="00B903EF">
        <w:t xml:space="preserve"> variables</w:t>
      </w:r>
      <w:r>
        <w:t xml:space="preserve"> asociadas al documento C11</w:t>
      </w:r>
      <w:r w:rsidR="00074008" w:rsidRPr="00230F5A">
        <w:fldChar w:fldCharType="begin"/>
      </w:r>
      <w:r w:rsidR="00074008" w:rsidRPr="00230F5A">
        <w:instrText xml:space="preserve"> XE "Archivo de datos\" </w:instrText>
      </w:r>
      <w:r w:rsidR="00074008" w:rsidRPr="00230F5A">
        <w:fldChar w:fldCharType="end"/>
      </w: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170411" w:rsidRPr="00B537DA" w14:paraId="59247796" w14:textId="77777777" w:rsidTr="00725859">
        <w:tc>
          <w:tcPr>
            <w:tcW w:w="595" w:type="dxa"/>
          </w:tcPr>
          <w:p w14:paraId="24202446" w14:textId="77777777" w:rsidR="00170411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001C4F8D" w14:textId="77777777" w:rsidR="00170411" w:rsidRDefault="00170411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“Tipo de registro” tenga los valores esperados 1,2,3,4 o 5,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E24E62" w:rsidRPr="00B537DA" w14:paraId="501824B2" w14:textId="77777777" w:rsidTr="00E24E62">
        <w:tc>
          <w:tcPr>
            <w:tcW w:w="595" w:type="dxa"/>
            <w:shd w:val="clear" w:color="auto" w:fill="auto"/>
          </w:tcPr>
          <w:p w14:paraId="3D0382DE" w14:textId="02D303B6" w:rsidR="00E24E62" w:rsidRPr="00E81654" w:rsidRDefault="00E24E62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4AC058B6" w14:textId="77777777" w:rsidR="00E24E62" w:rsidRPr="00B537DA" w:rsidRDefault="00E24E62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670CAB81" w14:textId="77777777" w:rsidR="00170411" w:rsidRDefault="00170411" w:rsidP="001704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82A776F" w14:textId="77777777" w:rsidR="00170411" w:rsidRDefault="00170411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F6C8E8F" w14:textId="77777777" w:rsidR="00170411" w:rsidRDefault="00170411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057842"/>
      <w:r>
        <w:rPr>
          <w:rFonts w:cs="Times New Roman"/>
        </w:rPr>
        <w:lastRenderedPageBreak/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057843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037867B1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BB30B3">
                    <w:rPr>
                      <w:rFonts w:ascii="Arial MT" w:hAnsi="Arial MT"/>
                      <w:sz w:val="20"/>
                      <w:highlight w:val="yellow"/>
                    </w:rPr>
                    <w:t>1</w:t>
                  </w:r>
                  <w:r w:rsidRPr="00BB30B3">
                    <w:rPr>
                      <w:rFonts w:ascii="Arial MT" w:hAnsi="Arial MT"/>
                      <w:spacing w:val="-5"/>
                      <w:sz w:val="20"/>
                      <w:highlight w:val="yellow"/>
                    </w:rPr>
                    <w:t xml:space="preserve"> </w:t>
                  </w:r>
                  <w:r w:rsidRPr="00BB30B3">
                    <w:rPr>
                      <w:rFonts w:ascii="Arial MT" w:hAnsi="Arial MT"/>
                      <w:sz w:val="20"/>
                      <w:highlight w:val="yellow"/>
                    </w:rPr>
                    <w:t>y</w:t>
                  </w:r>
                  <w:r w:rsidRPr="00BB30B3">
                    <w:rPr>
                      <w:rFonts w:ascii="Arial MT" w:hAnsi="Arial MT"/>
                      <w:spacing w:val="-4"/>
                      <w:sz w:val="20"/>
                      <w:highlight w:val="yellow"/>
                    </w:rPr>
                    <w:t xml:space="preserve"> </w:t>
                  </w:r>
                  <w:r w:rsidRPr="00BB30B3">
                    <w:rPr>
                      <w:rFonts w:ascii="Arial MT" w:hAnsi="Arial MT"/>
                      <w:sz w:val="20"/>
                      <w:highlight w:val="yellow"/>
                    </w:rPr>
                    <w:t xml:space="preserve">el largo es </w:t>
                  </w:r>
                  <w:r w:rsidR="00154F10">
                    <w:rPr>
                      <w:rFonts w:ascii="Arial MT" w:hAnsi="Arial MT"/>
                      <w:sz w:val="20"/>
                    </w:rPr>
                    <w:t xml:space="preserve">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6330C146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</w:t>
                  </w:r>
                  <w:r w:rsidR="00154F10">
                    <w:rPr>
                      <w:rFonts w:ascii="Arial MT" w:hAnsi="Arial MT"/>
                      <w:sz w:val="20"/>
                    </w:rPr>
                    <w:t xml:space="preserve"> 30</w:t>
                  </w:r>
                  <w:r>
                    <w:rPr>
                      <w:rFonts w:ascii="Arial MT" w:hAnsi="Arial MT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6B169C08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 w:rsidR="00154F10">
                    <w:rPr>
                      <w:rFonts w:ascii="Arial MT" w:hAnsi="Arial MT"/>
                      <w:sz w:val="20"/>
                    </w:rPr>
                    <w:t xml:space="preserve"> 4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154F10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154F10">
                    <w:rPr>
                      <w:rFonts w:ascii="Arial MT" w:hAnsi="Arial MT"/>
                      <w:sz w:val="20"/>
                      <w:highlight w:val="yellow"/>
                    </w:rPr>
                    <w:t xml:space="preserve"> </w:t>
                  </w:r>
                  <w:r w:rsidRPr="00BB30B3">
                    <w:rPr>
                      <w:rFonts w:ascii="Arial MT" w:hAnsi="Arial MT"/>
                      <w:sz w:val="20"/>
                      <w:highlight w:val="yellow"/>
                    </w:rPr>
                    <w:t>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709"/>
      </w:tblGrid>
      <w:tr w:rsidR="00154F10" w:rsidRPr="00F45E53" w14:paraId="3C49826D" w14:textId="77777777" w:rsidTr="00154F10">
        <w:trPr>
          <w:trHeight w:val="268"/>
        </w:trPr>
        <w:tc>
          <w:tcPr>
            <w:tcW w:w="862" w:type="dxa"/>
          </w:tcPr>
          <w:p w14:paraId="4F186F2F" w14:textId="77777777" w:rsidR="00154F10" w:rsidRPr="00F45E53" w:rsidRDefault="00154F10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154F10" w:rsidRPr="00F45E53" w:rsidRDefault="00154F10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154F10" w:rsidRPr="00F45E53" w:rsidRDefault="00154F10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154F10" w:rsidRPr="00F45E53" w:rsidRDefault="00154F10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709" w:type="dxa"/>
          </w:tcPr>
          <w:p w14:paraId="313FA897" w14:textId="77777777" w:rsidR="00154F10" w:rsidRPr="00F45E53" w:rsidRDefault="00154F10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154F10" w:rsidRPr="00F45E53" w14:paraId="3218A4A9" w14:textId="77777777" w:rsidTr="00154F10">
        <w:trPr>
          <w:trHeight w:val="268"/>
        </w:trPr>
        <w:tc>
          <w:tcPr>
            <w:tcW w:w="862" w:type="dxa"/>
          </w:tcPr>
          <w:p w14:paraId="6B1D5128" w14:textId="77777777" w:rsidR="00154F10" w:rsidRPr="00F45E53" w:rsidRDefault="00154F10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154F10" w:rsidRPr="00F45E53" w:rsidRDefault="00154F10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154F10" w:rsidRPr="00F45E53" w:rsidRDefault="00154F10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154F10" w:rsidRPr="00F45E53" w:rsidRDefault="00154F1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709" w:type="dxa"/>
          </w:tcPr>
          <w:p w14:paraId="47BFB383" w14:textId="77777777" w:rsidR="00154F10" w:rsidRPr="00F45E53" w:rsidRDefault="00154F1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54F10" w:rsidRPr="00F45E53" w14:paraId="622814C1" w14:textId="77777777" w:rsidTr="00154F10">
        <w:trPr>
          <w:trHeight w:val="268"/>
        </w:trPr>
        <w:tc>
          <w:tcPr>
            <w:tcW w:w="862" w:type="dxa"/>
          </w:tcPr>
          <w:p w14:paraId="7671AEB9" w14:textId="77777777" w:rsidR="00154F10" w:rsidRPr="00F45E53" w:rsidRDefault="00154F10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154F10" w:rsidRPr="00F45E53" w:rsidRDefault="00154F10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536F4BEE" w:rsidR="00154F10" w:rsidRPr="00F45E53" w:rsidRDefault="00154F10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154F10" w:rsidRPr="00F45E53" w:rsidRDefault="00154F1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709" w:type="dxa"/>
          </w:tcPr>
          <w:p w14:paraId="0688E970" w14:textId="77777777" w:rsidR="00154F10" w:rsidRPr="00F45E53" w:rsidRDefault="00154F1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154F10" w:rsidRPr="00F45E53" w14:paraId="29ABD7A0" w14:textId="77777777" w:rsidTr="00154F10">
        <w:trPr>
          <w:trHeight w:val="268"/>
        </w:trPr>
        <w:tc>
          <w:tcPr>
            <w:tcW w:w="862" w:type="dxa"/>
          </w:tcPr>
          <w:p w14:paraId="36B1247A" w14:textId="77777777" w:rsidR="00154F10" w:rsidRPr="00F45E53" w:rsidRDefault="00154F10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154F10" w:rsidRPr="00F45E53" w:rsidRDefault="00154F10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154F10" w:rsidRPr="00F45E53" w:rsidRDefault="00154F10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154F10" w:rsidRPr="00F45E53" w:rsidRDefault="00154F1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709" w:type="dxa"/>
          </w:tcPr>
          <w:p w14:paraId="44C86B87" w14:textId="77777777" w:rsidR="00154F10" w:rsidRPr="00F45E53" w:rsidRDefault="00154F1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54F10" w:rsidRPr="00F45E53" w14:paraId="4A41D4E9" w14:textId="77777777" w:rsidTr="00154F10">
        <w:trPr>
          <w:trHeight w:val="268"/>
        </w:trPr>
        <w:tc>
          <w:tcPr>
            <w:tcW w:w="862" w:type="dxa"/>
          </w:tcPr>
          <w:p w14:paraId="407BD317" w14:textId="77777777" w:rsidR="00154F10" w:rsidRPr="00F45E53" w:rsidRDefault="00154F10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154F10" w:rsidRPr="00F45E53" w:rsidRDefault="00154F10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154F10" w:rsidRPr="00F45E53" w:rsidRDefault="00154F10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154F10" w:rsidRPr="00F45E53" w:rsidRDefault="00154F1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709" w:type="dxa"/>
          </w:tcPr>
          <w:p w14:paraId="034ED216" w14:textId="77777777" w:rsidR="00154F10" w:rsidRPr="00F45E53" w:rsidRDefault="00154F10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154F10" w:rsidRPr="00F45E53" w14:paraId="306FA4E7" w14:textId="77777777" w:rsidTr="00154F10">
        <w:trPr>
          <w:trHeight w:val="268"/>
        </w:trPr>
        <w:tc>
          <w:tcPr>
            <w:tcW w:w="862" w:type="dxa"/>
          </w:tcPr>
          <w:p w14:paraId="0E8DBBC7" w14:textId="7F4D293D" w:rsidR="00154F10" w:rsidRPr="00F45E53" w:rsidRDefault="00154F10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154F10" w:rsidRPr="00F45E53" w:rsidRDefault="00154F10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3E71DAB9" w:rsidR="00154F10" w:rsidRPr="00F45E53" w:rsidRDefault="00154F10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29FD53BA" w:rsidR="00154F10" w:rsidRPr="00F45E53" w:rsidRDefault="00154F10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35F7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709" w:type="dxa"/>
          </w:tcPr>
          <w:p w14:paraId="4F1C09C0" w14:textId="7F9AB3DE" w:rsidR="00154F10" w:rsidRPr="00F45E53" w:rsidRDefault="00154F10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54F10" w:rsidRPr="00F45E53" w14:paraId="69A338AE" w14:textId="77777777" w:rsidTr="00154F10">
        <w:trPr>
          <w:trHeight w:val="268"/>
        </w:trPr>
        <w:tc>
          <w:tcPr>
            <w:tcW w:w="862" w:type="dxa"/>
          </w:tcPr>
          <w:p w14:paraId="60628F2D" w14:textId="4E3409F6" w:rsidR="00154F10" w:rsidRPr="00F45E53" w:rsidRDefault="00154F10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154F10" w:rsidRPr="00F45E53" w:rsidRDefault="00154F10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B90A6" w14:textId="71B17B51" w:rsidR="00154F10" w:rsidRPr="00F45E53" w:rsidRDefault="00154F10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91CCC" w14:textId="7C7E3E7E" w:rsidR="00154F10" w:rsidRPr="00154F10" w:rsidRDefault="00154F10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1 EN EL CAMPO 1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142BEE9" w14:textId="4C3061D6" w:rsidR="00154F10" w:rsidRPr="00F45E53" w:rsidRDefault="00154F10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54F10" w:rsidRPr="00F45E53" w14:paraId="7AE00EB8" w14:textId="77777777" w:rsidTr="00154F10">
        <w:trPr>
          <w:trHeight w:val="268"/>
        </w:trPr>
        <w:tc>
          <w:tcPr>
            <w:tcW w:w="862" w:type="dxa"/>
          </w:tcPr>
          <w:p w14:paraId="70AC5B8A" w14:textId="3D6F057F" w:rsidR="00154F10" w:rsidRPr="00F45E53" w:rsidRDefault="00154F10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154F10" w:rsidRPr="00F45E53" w:rsidRDefault="00154F10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16B71" w14:textId="3F50BFDB" w:rsidR="00154F10" w:rsidRPr="00F45E53" w:rsidRDefault="00154F10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38EA3" w14:textId="123070F8" w:rsidR="00154F10" w:rsidRPr="00154F10" w:rsidRDefault="00154F10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2 EN EL CAMPO 1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383F315" w14:textId="0F03A164" w:rsidR="00154F10" w:rsidRPr="00F45E53" w:rsidRDefault="00154F10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54F10" w:rsidRPr="00F45E53" w14:paraId="6C652519" w14:textId="77777777" w:rsidTr="00154F10">
        <w:trPr>
          <w:trHeight w:val="268"/>
        </w:trPr>
        <w:tc>
          <w:tcPr>
            <w:tcW w:w="862" w:type="dxa"/>
          </w:tcPr>
          <w:p w14:paraId="40B0DD1E" w14:textId="6732BEE3" w:rsidR="00154F10" w:rsidRPr="00F45E53" w:rsidRDefault="00154F10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C1FAF26" w14:textId="701BCFBE" w:rsidR="00154F10" w:rsidRPr="00F45E53" w:rsidRDefault="00154F10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F2A2F" w14:textId="1783C4F6" w:rsidR="00154F10" w:rsidRPr="00F45E53" w:rsidRDefault="00154F10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AJD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21DB2" w14:textId="676AA40C" w:rsidR="00154F10" w:rsidRPr="00154F10" w:rsidRDefault="00154F10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3 EN EL CAMPO 1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24A2096" w14:textId="251341B8" w:rsidR="00154F10" w:rsidRPr="00F45E53" w:rsidRDefault="00154F10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54F10" w:rsidRPr="00F45E53" w14:paraId="07E8E41E" w14:textId="77777777" w:rsidTr="00154F10">
        <w:trPr>
          <w:trHeight w:val="268"/>
        </w:trPr>
        <w:tc>
          <w:tcPr>
            <w:tcW w:w="862" w:type="dxa"/>
          </w:tcPr>
          <w:p w14:paraId="42A731B1" w14:textId="2223A6DF" w:rsidR="00154F10" w:rsidRDefault="00154F10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lastRenderedPageBreak/>
              <w:t>9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232A214E" w14:textId="1CD6C0A6" w:rsidR="00154F10" w:rsidRPr="00F45E53" w:rsidRDefault="00154F10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C6430" w14:textId="52F0B60B" w:rsidR="00154F10" w:rsidRDefault="00154F10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AJX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C376A" w14:textId="012444EB" w:rsidR="00154F10" w:rsidRPr="00154F10" w:rsidRDefault="00154F10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4 EN EL CAMPO 1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4D6BD44" w14:textId="777F226D" w:rsidR="00154F10" w:rsidRPr="00B23F8D" w:rsidRDefault="00154F10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54F10" w:rsidRPr="00F45E53" w14:paraId="085C1E72" w14:textId="77777777" w:rsidTr="00154F10">
        <w:trPr>
          <w:trHeight w:val="268"/>
        </w:trPr>
        <w:tc>
          <w:tcPr>
            <w:tcW w:w="862" w:type="dxa"/>
          </w:tcPr>
          <w:p w14:paraId="5D39CCB0" w14:textId="4DBFFEFE" w:rsidR="00154F10" w:rsidRPr="00B23F8D" w:rsidRDefault="00154F10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  <w:t>10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0D6E70E7" w14:textId="75A962C3" w:rsidR="00154F10" w:rsidRPr="00B23F8D" w:rsidRDefault="00154F10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E1626" w14:textId="3742F9EC" w:rsidR="00154F10" w:rsidRDefault="00154F10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AJY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D48D8B" w14:textId="677495B4" w:rsidR="00154F10" w:rsidRPr="00154F10" w:rsidRDefault="00154F10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EL CODIGO 5 EN EL CAMPO 1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7D46C9E3" w14:textId="6358B4E5" w:rsidR="00154F10" w:rsidRPr="00B23F8D" w:rsidRDefault="00154F10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154F10" w:rsidRPr="00F45E53" w14:paraId="25816211" w14:textId="77777777" w:rsidTr="00154F10">
        <w:trPr>
          <w:trHeight w:val="268"/>
        </w:trPr>
        <w:tc>
          <w:tcPr>
            <w:tcW w:w="862" w:type="dxa"/>
          </w:tcPr>
          <w:p w14:paraId="664DDB0C" w14:textId="4749CA88" w:rsidR="00154F10" w:rsidRDefault="00154F10" w:rsidP="00B23F8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53D95AF6" w14:textId="7E3ED776" w:rsidR="00154F10" w:rsidRPr="00F45E53" w:rsidRDefault="00154F10" w:rsidP="00B23F8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154F10" w:rsidRDefault="00154F10" w:rsidP="00B23F8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154F10" w:rsidRPr="009F2F7C" w:rsidRDefault="00154F10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709" w:type="dxa"/>
          </w:tcPr>
          <w:p w14:paraId="664203CA" w14:textId="77777777" w:rsidR="00154F10" w:rsidRPr="00F45E53" w:rsidRDefault="00154F10" w:rsidP="00B23F8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43B1DECC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,6,7,8</w:t>
            </w:r>
            <w:r w:rsidR="00B23F8D">
              <w:rPr>
                <w:rFonts w:ascii="Times New Roman" w:hAnsi="Times New Roman" w:cs="Times New Roman"/>
                <w:color w:val="4472C4" w:themeColor="accent1"/>
                <w:sz w:val="20"/>
              </w:rPr>
              <w:t>,9,10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2C8D9E9" w14:textId="04900922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CE534D9" w14:textId="364814C9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BA932EF" w14:textId="1A3809A4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DB5090E" w14:textId="2F73BC78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005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3D2E796" w14:textId="7FD03A0C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006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057844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6" w:name="_Toc160527587"/>
      <w:bookmarkStart w:id="17" w:name="_Toc166057845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9" w:name="_Toc160527588"/>
      <w:bookmarkStart w:id="20" w:name="_Toc166057846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3676ACCC" w14:textId="77777777" w:rsidTr="004118D8">
        <w:tc>
          <w:tcPr>
            <w:tcW w:w="1413" w:type="dxa"/>
          </w:tcPr>
          <w:p w14:paraId="7DDB3BFA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73A231F4" w:rsidR="00F32211" w:rsidRPr="00A96CA0" w:rsidRDefault="00B8004D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F32211" w:rsidRPr="00154F10">
              <w:rPr>
                <w:rFonts w:ascii="Times New Roman" w:hAnsi="Times New Roman" w:cs="Times New Roman"/>
                <w:b/>
                <w:bCs/>
                <w:color w:val="FF0000"/>
              </w:rPr>
              <w:t>XXX</w:t>
            </w:r>
            <w:r w:rsidR="00154F10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62CA1F04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154F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largo </w:t>
            </w:r>
            <w:r w:rsidR="00154F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1CFEB40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230F5A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2" w:name="_Toc160527589"/>
      <w:bookmarkStart w:id="23" w:name="_Toc166057847"/>
      <w:r w:rsidRPr="00230F5A">
        <w:t>Archivo Carát</w:t>
      </w:r>
      <w:r>
        <w:t>u</w:t>
      </w:r>
      <w:r w:rsidRPr="00230F5A">
        <w:t>la</w:t>
      </w:r>
      <w:bookmarkEnd w:id="22"/>
      <w:bookmarkEnd w:id="23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7F14D65C" w:rsidR="00F32211" w:rsidRPr="00230F5A" w:rsidRDefault="00B8004D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C11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  <w:r w:rsidR="00F32211" w:rsidRPr="00154F10">
              <w:rPr>
                <w:rFonts w:ascii="Times New Roman" w:hAnsi="Times New Roman" w:cs="Times New Roman"/>
                <w:b/>
                <w:bCs/>
                <w:color w:val="FF0000"/>
              </w:rPr>
              <w:t>XXX</w:t>
            </w:r>
            <w:r w:rsidR="00154F10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3E5B161D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Código Institución origen de largo </w:t>
            </w:r>
            <w:r w:rsidR="00154F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5" w:name="_Toc160527590"/>
      <w:bookmarkStart w:id="26" w:name="_Toc166057848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7" w:name="_Toc160527591"/>
      <w:bookmarkStart w:id="28" w:name="_Toc166057849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9" w:name="_Toc160527592"/>
      <w:bookmarkStart w:id="30" w:name="_Toc166057850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0B2976C2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3B5E2B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41855E6F" w:rsidR="003B5E2B" w:rsidRPr="00154F1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  <w:r w:rsidR="00154F10"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, cantidad de </w:t>
            </w:r>
            <w:proofErr w:type="spellStart"/>
            <w:r w:rsidR="00154F10"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="00154F10"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detalle</w:t>
            </w:r>
          </w:p>
        </w:tc>
        <w:tc>
          <w:tcPr>
            <w:tcW w:w="851" w:type="dxa"/>
          </w:tcPr>
          <w:p w14:paraId="7F22F9FF" w14:textId="3C13C994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449A74F0" w14:textId="77777777" w:rsidTr="000C79C0">
        <w:trPr>
          <w:trHeight w:val="268"/>
        </w:trPr>
        <w:tc>
          <w:tcPr>
            <w:tcW w:w="862" w:type="dxa"/>
          </w:tcPr>
          <w:p w14:paraId="446C1F3A" w14:textId="77777777" w:rsidR="00B8004D" w:rsidRPr="00F45E53" w:rsidRDefault="00B8004D" w:rsidP="00B8004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2A205AB" w14:textId="02617695" w:rsidR="00B8004D" w:rsidRPr="00F45E53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AJB</w:t>
            </w:r>
          </w:p>
        </w:tc>
        <w:tc>
          <w:tcPr>
            <w:tcW w:w="6095" w:type="dxa"/>
            <w:vAlign w:val="center"/>
          </w:tcPr>
          <w:p w14:paraId="67FA48B0" w14:textId="2D589819" w:rsidR="00B8004D" w:rsidRPr="00B8004D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</w:t>
            </w:r>
            <w:r w:rsid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</w:t>
            </w: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="00154F10"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cantidad de </w:t>
            </w:r>
            <w:proofErr w:type="spellStart"/>
            <w:r w:rsidR="00154F10"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="00154F10"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detalle</w:t>
            </w:r>
            <w:r w:rsidR="00154F10"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 EL CODIGO 1 EN EL CAMPO 1</w:t>
            </w:r>
          </w:p>
        </w:tc>
        <w:tc>
          <w:tcPr>
            <w:tcW w:w="851" w:type="dxa"/>
          </w:tcPr>
          <w:p w14:paraId="07C36CDF" w14:textId="69901410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457D6C4A" w14:textId="77777777" w:rsidTr="000C79C0">
        <w:trPr>
          <w:trHeight w:val="268"/>
        </w:trPr>
        <w:tc>
          <w:tcPr>
            <w:tcW w:w="862" w:type="dxa"/>
          </w:tcPr>
          <w:p w14:paraId="7484FA91" w14:textId="77777777" w:rsidR="00B8004D" w:rsidRPr="00F45E53" w:rsidRDefault="00B8004D" w:rsidP="00B8004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4EB2B647" w14:textId="05EA443B" w:rsidR="00B8004D" w:rsidRPr="00F45E53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AJC</w:t>
            </w:r>
          </w:p>
        </w:tc>
        <w:tc>
          <w:tcPr>
            <w:tcW w:w="6095" w:type="dxa"/>
            <w:vAlign w:val="center"/>
          </w:tcPr>
          <w:p w14:paraId="76546BB7" w14:textId="2FA7DACF" w:rsidR="00B8004D" w:rsidRPr="000506C0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</w:t>
            </w:r>
            <w:r w:rsid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</w:t>
            </w: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="00154F10"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cantidad de </w:t>
            </w:r>
            <w:proofErr w:type="spellStart"/>
            <w:r w:rsidR="00154F10"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="00154F10"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detalle</w:t>
            </w:r>
            <w:r w:rsidR="00154F10"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 EL CODIGO 2 EN EL CAMPO 1</w:t>
            </w:r>
          </w:p>
        </w:tc>
        <w:tc>
          <w:tcPr>
            <w:tcW w:w="851" w:type="dxa"/>
          </w:tcPr>
          <w:p w14:paraId="1FB54790" w14:textId="627CD1DA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11B65347" w14:textId="77777777" w:rsidTr="000C79C0">
        <w:trPr>
          <w:trHeight w:val="268"/>
        </w:trPr>
        <w:tc>
          <w:tcPr>
            <w:tcW w:w="862" w:type="dxa"/>
          </w:tcPr>
          <w:p w14:paraId="77B032DD" w14:textId="77777777" w:rsidR="00B8004D" w:rsidRPr="00F45E53" w:rsidRDefault="00B8004D" w:rsidP="00B8004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D9C3C46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DC12A2A" w14:textId="775D9C70" w:rsidR="00B8004D" w:rsidRPr="00F45E53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AJD</w:t>
            </w:r>
          </w:p>
        </w:tc>
        <w:tc>
          <w:tcPr>
            <w:tcW w:w="6095" w:type="dxa"/>
            <w:vAlign w:val="center"/>
          </w:tcPr>
          <w:p w14:paraId="244C3CFE" w14:textId="75FE163B" w:rsidR="00B8004D" w:rsidRPr="000506C0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</w:t>
            </w:r>
            <w:r w:rsid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, </w:t>
            </w:r>
            <w:r w:rsidR="00154F10"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cantidad de </w:t>
            </w:r>
            <w:proofErr w:type="spellStart"/>
            <w:r w:rsidR="00154F10"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="00154F10"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detalle</w:t>
            </w: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CON EL CODIGO 3 EN EL CAMPO 1</w:t>
            </w:r>
          </w:p>
        </w:tc>
        <w:tc>
          <w:tcPr>
            <w:tcW w:w="851" w:type="dxa"/>
          </w:tcPr>
          <w:p w14:paraId="1BCCA69B" w14:textId="287CB418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78DB4142" w14:textId="77777777" w:rsidTr="000C79C0">
        <w:trPr>
          <w:trHeight w:val="268"/>
        </w:trPr>
        <w:tc>
          <w:tcPr>
            <w:tcW w:w="862" w:type="dxa"/>
          </w:tcPr>
          <w:p w14:paraId="5F461BAF" w14:textId="25CD26BE" w:rsidR="00B8004D" w:rsidRDefault="00B8004D" w:rsidP="00B8004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1FA0FD77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E287F7D" w14:textId="17903545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AJX</w:t>
            </w:r>
          </w:p>
        </w:tc>
        <w:tc>
          <w:tcPr>
            <w:tcW w:w="6095" w:type="dxa"/>
            <w:vAlign w:val="center"/>
          </w:tcPr>
          <w:p w14:paraId="72AFE6A1" w14:textId="00465DC7" w:rsidR="00B8004D" w:rsidRPr="000506C0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</w:t>
            </w:r>
            <w:r w:rsid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</w:t>
            </w:r>
            <w:r w:rsidR="00154F10"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cantidad de </w:t>
            </w:r>
            <w:proofErr w:type="spellStart"/>
            <w:r w:rsidR="00154F10"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="00154F10"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detalle</w:t>
            </w: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CON EL CODIGO 4 EN EL CAMPO 1</w:t>
            </w:r>
          </w:p>
        </w:tc>
        <w:tc>
          <w:tcPr>
            <w:tcW w:w="851" w:type="dxa"/>
          </w:tcPr>
          <w:p w14:paraId="612F9104" w14:textId="1CA8DCB5" w:rsidR="00B8004D" w:rsidRPr="00B8004D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4336BBBD" w14:textId="77777777" w:rsidTr="000C79C0">
        <w:trPr>
          <w:trHeight w:val="268"/>
        </w:trPr>
        <w:tc>
          <w:tcPr>
            <w:tcW w:w="862" w:type="dxa"/>
          </w:tcPr>
          <w:p w14:paraId="27591245" w14:textId="12EEAFFA" w:rsidR="00B8004D" w:rsidRDefault="00B8004D" w:rsidP="00B8004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10</w:t>
            </w:r>
          </w:p>
        </w:tc>
        <w:tc>
          <w:tcPr>
            <w:tcW w:w="425" w:type="dxa"/>
          </w:tcPr>
          <w:p w14:paraId="1F1EB48A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800D2F1" w14:textId="6264ED80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B23F8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AJY</w:t>
            </w:r>
          </w:p>
        </w:tc>
        <w:tc>
          <w:tcPr>
            <w:tcW w:w="6095" w:type="dxa"/>
            <w:vAlign w:val="center"/>
          </w:tcPr>
          <w:p w14:paraId="52A96C53" w14:textId="57FD5953" w:rsidR="00B8004D" w:rsidRPr="000506C0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NUMERO DE REGISTROS </w:t>
            </w:r>
            <w:r w:rsidR="00154F10"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cantidad de </w:t>
            </w:r>
            <w:proofErr w:type="spellStart"/>
            <w:r w:rsidR="00154F10"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lineas</w:t>
            </w:r>
            <w:proofErr w:type="spellEnd"/>
            <w:r w:rsidR="00154F10" w:rsidRPr="00154F1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 detalle</w:t>
            </w:r>
            <w:r w:rsidR="00154F10"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r w:rsidRPr="00B8004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CON EL CODIGO 5 EN EL CAMPO 1</w:t>
            </w:r>
          </w:p>
        </w:tc>
        <w:tc>
          <w:tcPr>
            <w:tcW w:w="851" w:type="dxa"/>
          </w:tcPr>
          <w:p w14:paraId="48AD80E5" w14:textId="1527CC92" w:rsidR="00B8004D" w:rsidRPr="00B8004D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195B9E79" w:rsidR="00B8004D" w:rsidRDefault="00B8004D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11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2" w:name="_Toc160527594"/>
      <w:bookmarkStart w:id="33" w:name="_Toc166057851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4" w:name="_Toc160527595"/>
      <w:bookmarkStart w:id="35" w:name="_Toc166057852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0BC88D56" w14:textId="7777777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6602CA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AC574" w14:textId="77777777" w:rsidR="00607B17" w:rsidRDefault="00607B17" w:rsidP="00F10206">
      <w:pPr>
        <w:spacing w:after="0" w:line="240" w:lineRule="auto"/>
      </w:pPr>
      <w:r>
        <w:separator/>
      </w:r>
    </w:p>
  </w:endnote>
  <w:endnote w:type="continuationSeparator" w:id="0">
    <w:p w14:paraId="3E313A1A" w14:textId="77777777" w:rsidR="00607B17" w:rsidRDefault="00607B17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53A7DAD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8D4609">
          <w:rPr>
            <w:noProof/>
            <w:lang w:val="en-US" w:bidi="es-ES"/>
          </w:rPr>
          <w:t>7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14F2D" w14:textId="77777777" w:rsidR="00607B17" w:rsidRDefault="00607B17" w:rsidP="00F10206">
      <w:pPr>
        <w:spacing w:after="0" w:line="240" w:lineRule="auto"/>
      </w:pPr>
      <w:r>
        <w:separator/>
      </w:r>
    </w:p>
  </w:footnote>
  <w:footnote w:type="continuationSeparator" w:id="0">
    <w:p w14:paraId="6DA936BA" w14:textId="77777777" w:rsidR="00607B17" w:rsidRDefault="00607B17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19455409">
    <w:abstractNumId w:val="31"/>
  </w:num>
  <w:num w:numId="2" w16cid:durableId="1229538573">
    <w:abstractNumId w:val="7"/>
  </w:num>
  <w:num w:numId="3" w16cid:durableId="1837841436">
    <w:abstractNumId w:val="3"/>
  </w:num>
  <w:num w:numId="4" w16cid:durableId="1685933946">
    <w:abstractNumId w:val="37"/>
  </w:num>
  <w:num w:numId="5" w16cid:durableId="924143589">
    <w:abstractNumId w:val="22"/>
  </w:num>
  <w:num w:numId="6" w16cid:durableId="281542749">
    <w:abstractNumId w:val="16"/>
  </w:num>
  <w:num w:numId="7" w16cid:durableId="313797508">
    <w:abstractNumId w:val="2"/>
  </w:num>
  <w:num w:numId="8" w16cid:durableId="1691954967">
    <w:abstractNumId w:val="20"/>
  </w:num>
  <w:num w:numId="9" w16cid:durableId="1632637576">
    <w:abstractNumId w:val="10"/>
  </w:num>
  <w:num w:numId="10" w16cid:durableId="2073695480">
    <w:abstractNumId w:val="17"/>
  </w:num>
  <w:num w:numId="11" w16cid:durableId="2056855116">
    <w:abstractNumId w:val="30"/>
  </w:num>
  <w:num w:numId="12" w16cid:durableId="1751080232">
    <w:abstractNumId w:val="39"/>
  </w:num>
  <w:num w:numId="13" w16cid:durableId="538399712">
    <w:abstractNumId w:val="28"/>
  </w:num>
  <w:num w:numId="14" w16cid:durableId="1217274840">
    <w:abstractNumId w:val="32"/>
  </w:num>
  <w:num w:numId="15" w16cid:durableId="1800105643">
    <w:abstractNumId w:val="40"/>
  </w:num>
  <w:num w:numId="16" w16cid:durableId="1530028713">
    <w:abstractNumId w:val="8"/>
  </w:num>
  <w:num w:numId="17" w16cid:durableId="763696211">
    <w:abstractNumId w:val="36"/>
  </w:num>
  <w:num w:numId="18" w16cid:durableId="660357117">
    <w:abstractNumId w:val="1"/>
  </w:num>
  <w:num w:numId="19" w16cid:durableId="1385178233">
    <w:abstractNumId w:val="38"/>
  </w:num>
  <w:num w:numId="20" w16cid:durableId="565606620">
    <w:abstractNumId w:val="14"/>
  </w:num>
  <w:num w:numId="21" w16cid:durableId="1538204481">
    <w:abstractNumId w:val="24"/>
  </w:num>
  <w:num w:numId="22" w16cid:durableId="242884156">
    <w:abstractNumId w:val="21"/>
  </w:num>
  <w:num w:numId="23" w16cid:durableId="7560647">
    <w:abstractNumId w:val="11"/>
  </w:num>
  <w:num w:numId="24" w16cid:durableId="1046099199">
    <w:abstractNumId w:val="29"/>
  </w:num>
  <w:num w:numId="25" w16cid:durableId="378241017">
    <w:abstractNumId w:val="5"/>
  </w:num>
  <w:num w:numId="26" w16cid:durableId="878397324">
    <w:abstractNumId w:val="4"/>
  </w:num>
  <w:num w:numId="27" w16cid:durableId="1560248280">
    <w:abstractNumId w:val="18"/>
  </w:num>
  <w:num w:numId="28" w16cid:durableId="516114683">
    <w:abstractNumId w:val="18"/>
  </w:num>
  <w:num w:numId="29" w16cid:durableId="1985889307">
    <w:abstractNumId w:val="18"/>
  </w:num>
  <w:num w:numId="30" w16cid:durableId="941382633">
    <w:abstractNumId w:val="18"/>
  </w:num>
  <w:num w:numId="31" w16cid:durableId="1905605784">
    <w:abstractNumId w:val="0"/>
  </w:num>
  <w:num w:numId="32" w16cid:durableId="708454719">
    <w:abstractNumId w:val="15"/>
  </w:num>
  <w:num w:numId="33" w16cid:durableId="1789161282">
    <w:abstractNumId w:val="18"/>
  </w:num>
  <w:num w:numId="34" w16cid:durableId="658078587">
    <w:abstractNumId w:val="18"/>
  </w:num>
  <w:num w:numId="35" w16cid:durableId="186412710">
    <w:abstractNumId w:val="18"/>
  </w:num>
  <w:num w:numId="36" w16cid:durableId="1606186918">
    <w:abstractNumId w:val="34"/>
  </w:num>
  <w:num w:numId="37" w16cid:durableId="499085611">
    <w:abstractNumId w:val="23"/>
  </w:num>
  <w:num w:numId="38" w16cid:durableId="600840577">
    <w:abstractNumId w:val="26"/>
  </w:num>
  <w:num w:numId="39" w16cid:durableId="1838571568">
    <w:abstractNumId w:val="33"/>
  </w:num>
  <w:num w:numId="40" w16cid:durableId="1075198647">
    <w:abstractNumId w:val="27"/>
  </w:num>
  <w:num w:numId="41" w16cid:durableId="793137390">
    <w:abstractNumId w:val="13"/>
  </w:num>
  <w:num w:numId="42" w16cid:durableId="1531139897">
    <w:abstractNumId w:val="35"/>
  </w:num>
  <w:num w:numId="43" w16cid:durableId="2002654809">
    <w:abstractNumId w:val="25"/>
  </w:num>
  <w:num w:numId="44" w16cid:durableId="547104338">
    <w:abstractNumId w:val="19"/>
  </w:num>
  <w:num w:numId="45" w16cid:durableId="1946302761">
    <w:abstractNumId w:val="9"/>
  </w:num>
  <w:num w:numId="46" w16cid:durableId="2034114545">
    <w:abstractNumId w:val="6"/>
  </w:num>
  <w:num w:numId="47" w16cid:durableId="1537622544">
    <w:abstractNumId w:val="12"/>
  </w:num>
  <w:num w:numId="48" w16cid:durableId="987562315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BBF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4F10"/>
    <w:rsid w:val="0015616A"/>
    <w:rsid w:val="00162832"/>
    <w:rsid w:val="00163D7A"/>
    <w:rsid w:val="001647BF"/>
    <w:rsid w:val="00167584"/>
    <w:rsid w:val="00167CE2"/>
    <w:rsid w:val="00170411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308E7"/>
    <w:rsid w:val="00230F5A"/>
    <w:rsid w:val="002331C4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1EA3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6F4F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64E45"/>
    <w:rsid w:val="00386793"/>
    <w:rsid w:val="003920D1"/>
    <w:rsid w:val="003A508D"/>
    <w:rsid w:val="003B2354"/>
    <w:rsid w:val="003B2729"/>
    <w:rsid w:val="003B40DC"/>
    <w:rsid w:val="003B5E2B"/>
    <w:rsid w:val="003C048C"/>
    <w:rsid w:val="003C483F"/>
    <w:rsid w:val="003D1CEF"/>
    <w:rsid w:val="003D589E"/>
    <w:rsid w:val="003E42CB"/>
    <w:rsid w:val="003F025E"/>
    <w:rsid w:val="003F5278"/>
    <w:rsid w:val="004018C9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6F81"/>
    <w:rsid w:val="005464FC"/>
    <w:rsid w:val="00562E48"/>
    <w:rsid w:val="00570E48"/>
    <w:rsid w:val="00575FEB"/>
    <w:rsid w:val="00597FD4"/>
    <w:rsid w:val="005B328F"/>
    <w:rsid w:val="005B3B96"/>
    <w:rsid w:val="005B5D60"/>
    <w:rsid w:val="005B65DC"/>
    <w:rsid w:val="005C5769"/>
    <w:rsid w:val="005F6D16"/>
    <w:rsid w:val="00601454"/>
    <w:rsid w:val="00601681"/>
    <w:rsid w:val="00603543"/>
    <w:rsid w:val="00607B17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47FC6"/>
    <w:rsid w:val="00655667"/>
    <w:rsid w:val="006602CA"/>
    <w:rsid w:val="00661AC6"/>
    <w:rsid w:val="00665EB3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6AF3"/>
    <w:rsid w:val="006B70A9"/>
    <w:rsid w:val="006D2868"/>
    <w:rsid w:val="006D45CE"/>
    <w:rsid w:val="006D5D01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71A10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4609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C769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629"/>
    <w:rsid w:val="00A42CB3"/>
    <w:rsid w:val="00A45E6E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C767A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4EE4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281"/>
    <w:rsid w:val="00B87677"/>
    <w:rsid w:val="00B90006"/>
    <w:rsid w:val="00B903EF"/>
    <w:rsid w:val="00B96893"/>
    <w:rsid w:val="00BA247F"/>
    <w:rsid w:val="00BA2D66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6422"/>
    <w:rsid w:val="00BF7B27"/>
    <w:rsid w:val="00C036AC"/>
    <w:rsid w:val="00C145A9"/>
    <w:rsid w:val="00C14F41"/>
    <w:rsid w:val="00C15D58"/>
    <w:rsid w:val="00C22F7F"/>
    <w:rsid w:val="00C327F1"/>
    <w:rsid w:val="00C3390D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7D2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2C96"/>
    <w:rsid w:val="00D04283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060"/>
    <w:rsid w:val="00D734FF"/>
    <w:rsid w:val="00D75878"/>
    <w:rsid w:val="00D923F1"/>
    <w:rsid w:val="00D92C2E"/>
    <w:rsid w:val="00D97610"/>
    <w:rsid w:val="00DA5A1D"/>
    <w:rsid w:val="00DA6AAC"/>
    <w:rsid w:val="00DB0B5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40A4"/>
    <w:rsid w:val="00E173FD"/>
    <w:rsid w:val="00E24E62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0F15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8E74A-4B8A-4684-B016-515B06082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1744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</cp:revision>
  <dcterms:created xsi:type="dcterms:W3CDTF">2024-06-05T19:23:00Z</dcterms:created>
  <dcterms:modified xsi:type="dcterms:W3CDTF">2024-06-19T19:08:00Z</dcterms:modified>
</cp:coreProperties>
</file>