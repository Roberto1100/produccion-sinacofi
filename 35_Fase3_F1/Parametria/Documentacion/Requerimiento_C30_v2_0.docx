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8202A5" w:rsidRDefault="00C4642F" w:rsidP="008202A5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6A1AE5F8" w:rsidR="00C4642F" w:rsidRPr="004A1260" w:rsidRDefault="004A1260" w:rsidP="00D4113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37C83">
        <w:rPr>
          <w:rFonts w:ascii="Times New Roman" w:hAnsi="Times New Roman" w:cs="Times New Roman"/>
          <w:b/>
          <w:sz w:val="72"/>
          <w:szCs w:val="72"/>
        </w:rPr>
        <w:tab/>
        <w:t>C30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E37C83">
        <w:rPr>
          <w:rFonts w:ascii="Times New Roman" w:hAnsi="Times New Roman" w:cs="Times New Roman"/>
          <w:b/>
          <w:sz w:val="72"/>
          <w:szCs w:val="72"/>
        </w:rPr>
        <w:t>886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D4113D" w:rsidRPr="00D4113D">
        <w:t xml:space="preserve"> </w:t>
      </w:r>
      <w:r w:rsidR="00E37C83" w:rsidRPr="00E37C83">
        <w:rPr>
          <w:rFonts w:ascii="Times New Roman" w:hAnsi="Times New Roman" w:cs="Times New Roman"/>
          <w:b/>
          <w:sz w:val="72"/>
          <w:szCs w:val="72"/>
        </w:rPr>
        <w:t>Encaje y reserva técnica</w:t>
      </w:r>
      <w:r w:rsidR="0056450A" w:rsidRPr="0056450A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8202A5" w:rsidRPr="00A56777" w:rsidRDefault="008202A5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8202A5" w:rsidRPr="002E031A" w:rsidRDefault="008202A5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8202A5" w:rsidRPr="00A56777" w:rsidRDefault="008202A5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8202A5" w:rsidRDefault="008202A5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1EF5">
          <w:pPr>
            <w:pStyle w:val="TtuloTDC"/>
          </w:pPr>
          <w:r>
            <w:t>Contenido</w:t>
          </w:r>
        </w:p>
        <w:p w14:paraId="60B96C92" w14:textId="5E96E963" w:rsidR="00F3059B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1468" w:history="1">
            <w:r w:rsidR="00F3059B" w:rsidRPr="007E7093">
              <w:rPr>
                <w:rStyle w:val="Hipervnculo"/>
                <w:noProof/>
              </w:rPr>
              <w:t>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Definición de estructuras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_Toc166151468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4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44870F14" w14:textId="6E319CA6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69" w:history="1">
            <w:r w:rsidR="00F3059B" w:rsidRPr="007E7093">
              <w:rPr>
                <w:rStyle w:val="Hipervnculo"/>
                <w:bCs/>
                <w:noProof/>
              </w:rPr>
              <w:t>1.1.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bCs/>
                <w:noProof/>
              </w:rPr>
              <w:t xml:space="preserve">Archivo de datos del emisor  </w:t>
            </w:r>
            <w:r w:rsidR="00F3059B" w:rsidRPr="007E7093">
              <w:rPr>
                <w:rStyle w:val="Hipervnculo"/>
                <w:noProof/>
              </w:rPr>
              <w:t>Manual Sistema de Información Bancos - Sistema Contable (cmfchile.cl)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_Toc166151469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4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0C5A5DA4" w14:textId="4881A7CC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70" w:history="1">
            <w:r w:rsidR="00F3059B" w:rsidRPr="007E7093">
              <w:rPr>
                <w:rStyle w:val="Hipervnculo"/>
                <w:noProof/>
              </w:rPr>
              <w:t>2.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Validaciones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_Toc166151470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5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01C71B39" w14:textId="1B7C1236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1" w:history="1">
            <w:r w:rsidR="00F3059B" w:rsidRPr="007E7093">
              <w:rPr>
                <w:rStyle w:val="Hipervnculo"/>
                <w:noProof/>
              </w:rPr>
              <w:t>2.1.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Archivo de datos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_Toc166151471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5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4E6C077D" w14:textId="1A03E755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72" w:history="1">
            <w:r w:rsidR="00F3059B" w:rsidRPr="007E7093">
              <w:rPr>
                <w:rStyle w:val="Hipervnculo"/>
                <w:noProof/>
              </w:rPr>
              <w:t>3.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Construyendo la carátula de salida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_Toc166151472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5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21681F94" w14:textId="31A272C2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3" w:history="1">
            <w:r w:rsidR="00F3059B" w:rsidRPr="007E7093">
              <w:rPr>
                <w:rStyle w:val="Hipervnculo"/>
                <w:noProof/>
              </w:rPr>
              <w:t>3.1.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Formato de carátula de salida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_Toc166151473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5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32904117" w14:textId="26F99888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74" w:history="1">
            <w:r w:rsidR="00F3059B" w:rsidRPr="007E7093">
              <w:rPr>
                <w:rStyle w:val="Hipervnculo"/>
                <w:bCs/>
                <w:noProof/>
              </w:rPr>
              <w:t>4.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Definición de nombres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_Toc166151474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7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631DDE67" w14:textId="6DF19496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5" w:history="1">
            <w:r w:rsidR="00F3059B" w:rsidRPr="007E7093">
              <w:rPr>
                <w:rStyle w:val="Hipervnculo"/>
                <w:noProof/>
              </w:rPr>
              <w:t>4.1.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Archivo de salida a destino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_Toc166151475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7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0BEA0776" w14:textId="175E3CC7" w:rsidR="00F3059B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6" w:history="1">
            <w:r w:rsidR="00F3059B" w:rsidRPr="007E7093">
              <w:rPr>
                <w:rStyle w:val="Hipervnculo"/>
                <w:noProof/>
              </w:rPr>
              <w:t>4.1.1.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Archivo de datos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_Toc166151476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7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2C2CFEE1" w14:textId="491589EF" w:rsidR="00F3059B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7" w:history="1">
            <w:r w:rsidR="00F3059B" w:rsidRPr="007E7093">
              <w:rPr>
                <w:rStyle w:val="Hipervnculo"/>
                <w:noProof/>
              </w:rPr>
              <w:t>4.1.2.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Archivo Carátula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_Toc166151477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7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553ABC61" w14:textId="385F3211" w:rsidR="00F3059B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8" w:history="1">
            <w:r w:rsidR="00F3059B" w:rsidRPr="007E7093">
              <w:rPr>
                <w:rStyle w:val="Hipervnculo"/>
                <w:noProof/>
              </w:rPr>
              <w:t>4.2.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Definición de correlativo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_Toc166151478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7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4959A962" w14:textId="088F908F" w:rsidR="00F3059B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79" w:history="1">
            <w:r w:rsidR="00F3059B" w:rsidRPr="007E7093">
              <w:rPr>
                <w:rStyle w:val="Hipervnculo"/>
                <w:noProof/>
              </w:rPr>
              <w:t>4.2.1.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Salida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_Toc166151479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7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0FC3EDC5" w14:textId="4B0B7627" w:rsidR="00F3059B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1480" w:history="1">
            <w:r w:rsidR="00F3059B" w:rsidRPr="007E7093">
              <w:rPr>
                <w:rStyle w:val="Hipervnculo"/>
                <w:noProof/>
              </w:rPr>
              <w:t>4.2.2.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Entrada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_Toc166151480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7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6A8557E2" w14:textId="6E1953D4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81" w:history="1">
            <w:r w:rsidR="00F3059B" w:rsidRPr="007E7093">
              <w:rPr>
                <w:rStyle w:val="Hipervnculo"/>
                <w:noProof/>
              </w:rPr>
              <w:t>5.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Definir Notificación hacia el Front.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_Toc166151481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8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18897795" w14:textId="223E109B" w:rsidR="00F3059B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1482" w:history="1">
            <w:r w:rsidR="00F3059B" w:rsidRPr="007E7093">
              <w:rPr>
                <w:rStyle w:val="Hipervnculo"/>
                <w:noProof/>
              </w:rPr>
              <w:t>6.</w:t>
            </w:r>
            <w:r w:rsidR="00F3059B">
              <w:rPr>
                <w:rFonts w:cstheme="minorBidi"/>
                <w:noProof/>
                <w14:ligatures w14:val="none"/>
              </w:rPr>
              <w:tab/>
            </w:r>
            <w:r w:rsidR="00F3059B" w:rsidRPr="007E7093">
              <w:rPr>
                <w:rStyle w:val="Hipervnculo"/>
                <w:noProof/>
              </w:rPr>
              <w:t>Datos sensibles</w:t>
            </w:r>
            <w:r w:rsidR="00F3059B">
              <w:rPr>
                <w:noProof/>
                <w:webHidden/>
              </w:rPr>
              <w:tab/>
            </w:r>
            <w:r w:rsidR="00F3059B">
              <w:rPr>
                <w:noProof/>
                <w:webHidden/>
              </w:rPr>
              <w:fldChar w:fldCharType="begin"/>
            </w:r>
            <w:r w:rsidR="00F3059B">
              <w:rPr>
                <w:noProof/>
                <w:webHidden/>
              </w:rPr>
              <w:instrText xml:space="preserve"> PAGEREF _Toc166151482 \h </w:instrText>
            </w:r>
            <w:r w:rsidR="00F3059B">
              <w:rPr>
                <w:noProof/>
                <w:webHidden/>
              </w:rPr>
            </w:r>
            <w:r w:rsidR="00F3059B">
              <w:rPr>
                <w:noProof/>
                <w:webHidden/>
              </w:rPr>
              <w:fldChar w:fldCharType="separate"/>
            </w:r>
            <w:r w:rsidR="00F56B6C">
              <w:rPr>
                <w:noProof/>
                <w:webHidden/>
              </w:rPr>
              <w:t>9</w:t>
            </w:r>
            <w:r w:rsidR="00F3059B">
              <w:rPr>
                <w:noProof/>
                <w:webHidden/>
              </w:rPr>
              <w:fldChar w:fldCharType="end"/>
            </w:r>
          </w:hyperlink>
        </w:p>
        <w:p w14:paraId="1B95E1CD" w14:textId="16F56F3E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8D0291C" w:rsidR="00DA6AAC" w:rsidRPr="00230F5A" w:rsidRDefault="00E37C8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C30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032462" w:rsidRPr="00230F5A" w14:paraId="5339FC0E" w14:textId="7AB2D237" w:rsidTr="000506C0">
        <w:tc>
          <w:tcPr>
            <w:tcW w:w="1256" w:type="dxa"/>
          </w:tcPr>
          <w:p w14:paraId="3DF7E2D2" w14:textId="29FBF26C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C30</w:t>
            </w:r>
          </w:p>
        </w:tc>
        <w:tc>
          <w:tcPr>
            <w:tcW w:w="1342" w:type="dxa"/>
          </w:tcPr>
          <w:p w14:paraId="69C55B7E" w14:textId="00F0829C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5CF563E" w14:textId="77777777" w:rsidR="00032462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E2C4B83" w14:textId="77777777" w:rsidR="00032462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459AE68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1F848464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9D7BFCA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032462" w:rsidRPr="00230F5A" w14:paraId="251EA50D" w14:textId="22DD7FE9" w:rsidTr="000506C0">
        <w:tc>
          <w:tcPr>
            <w:tcW w:w="1256" w:type="dxa"/>
          </w:tcPr>
          <w:p w14:paraId="7287933A" w14:textId="2774A3A0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32462" w:rsidRPr="00230F5A" w14:paraId="38B70AFE" w14:textId="34FEEE1D" w:rsidTr="000506C0">
        <w:tc>
          <w:tcPr>
            <w:tcW w:w="1256" w:type="dxa"/>
          </w:tcPr>
          <w:p w14:paraId="23AEB014" w14:textId="5799241D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32462" w:rsidRPr="00230F5A" w14:paraId="4B606B6E" w14:textId="62885254" w:rsidTr="000506C0">
        <w:tc>
          <w:tcPr>
            <w:tcW w:w="1256" w:type="dxa"/>
          </w:tcPr>
          <w:p w14:paraId="612D72B6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32462" w:rsidRPr="00230F5A" w14:paraId="2EA7A1DB" w14:textId="6C6D457E" w:rsidTr="000506C0">
        <w:tc>
          <w:tcPr>
            <w:tcW w:w="1256" w:type="dxa"/>
          </w:tcPr>
          <w:p w14:paraId="4D062B49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032462" w:rsidRPr="00230F5A" w14:paraId="4EBD62EB" w14:textId="7659FBA3" w:rsidTr="000506C0">
        <w:tc>
          <w:tcPr>
            <w:tcW w:w="1256" w:type="dxa"/>
          </w:tcPr>
          <w:p w14:paraId="6FF918B3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032462" w:rsidRPr="00230F5A" w:rsidRDefault="00032462" w:rsidP="00032462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15146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15146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E37C83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1AB386AA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1FF70247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602DAFF9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032462">
              <w:rPr>
                <w:sz w:val="20"/>
                <w:lang w:val="es-CL"/>
              </w:rPr>
              <w:t>Código</w:t>
            </w:r>
            <w:r w:rsidRPr="00032462">
              <w:rPr>
                <w:spacing w:val="-4"/>
                <w:sz w:val="20"/>
                <w:lang w:val="es-CL"/>
              </w:rPr>
              <w:t xml:space="preserve"> </w:t>
            </w:r>
            <w:r w:rsidRPr="00032462">
              <w:rPr>
                <w:sz w:val="20"/>
                <w:lang w:val="es-CL"/>
              </w:rPr>
              <w:t>de</w:t>
            </w:r>
            <w:r w:rsidRPr="00032462">
              <w:rPr>
                <w:spacing w:val="-4"/>
                <w:sz w:val="20"/>
                <w:lang w:val="es-CL"/>
              </w:rPr>
              <w:t xml:space="preserve"> </w:t>
            </w:r>
            <w:r w:rsidRPr="00032462">
              <w:rPr>
                <w:sz w:val="20"/>
                <w:lang w:val="es-CL"/>
              </w:rPr>
              <w:t>la</w:t>
            </w:r>
            <w:r w:rsidRPr="00032462">
              <w:rPr>
                <w:spacing w:val="-3"/>
                <w:sz w:val="20"/>
                <w:lang w:val="es-CL"/>
              </w:rPr>
              <w:t xml:space="preserve"> </w:t>
            </w:r>
            <w:r w:rsidRPr="00032462">
              <w:rPr>
                <w:sz w:val="20"/>
                <w:lang w:val="es-CL"/>
              </w:rPr>
              <w:t>institución</w:t>
            </w:r>
            <w:r w:rsidRPr="00032462">
              <w:rPr>
                <w:spacing w:val="-1"/>
                <w:sz w:val="20"/>
                <w:lang w:val="es-CL"/>
              </w:rPr>
              <w:t xml:space="preserve"> </w:t>
            </w:r>
            <w:r w:rsidRPr="00032462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1F2896DB" w:rsidR="00E37C83" w:rsidRDefault="00E37C83" w:rsidP="00E37C83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</w:t>
            </w:r>
            <w:r w:rsidR="00E54655">
              <w:rPr>
                <w:sz w:val="20"/>
              </w:rPr>
              <w:t>3</w:t>
            </w:r>
            <w:r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E37C83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5B57EE90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4A32209D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7EF6F62F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archivo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77DFEFAD" w:rsidR="00E37C83" w:rsidRDefault="00E37C83" w:rsidP="00E37C83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E37C83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F8A485D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66CE2F9E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678A4A58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183DE2CE" w:rsidR="00E37C83" w:rsidRDefault="00E37C83" w:rsidP="00E37C83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08)    AAAAMMDD</w:t>
            </w:r>
          </w:p>
        </w:tc>
      </w:tr>
      <w:tr w:rsidR="00E37C83" w14:paraId="70147C89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427D" w14:textId="2A5595A2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8AE7" w14:textId="305A2239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A36D" w14:textId="0CDFAB4B" w:rsidR="00E37C83" w:rsidRDefault="00E37C83" w:rsidP="00E37C83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64878" w14:textId="7BBB13C4" w:rsidR="00E37C83" w:rsidRDefault="00E37C83" w:rsidP="00E37C83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18)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DC17" w14:textId="77777777" w:rsidR="00E37C83" w:rsidRDefault="00E37C83" w:rsidP="00E37C83">
            <w:pPr>
              <w:pStyle w:val="TableParagraph"/>
              <w:spacing w:line="248" w:lineRule="exact"/>
              <w:ind w:left="110"/>
              <w:rPr>
                <w:sz w:val="20"/>
              </w:rPr>
            </w:pP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368B" w14:textId="77777777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6AAF" w14:textId="77777777" w:rsidR="00E37C83" w:rsidRDefault="00E37C83" w:rsidP="00E37C8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</w:p>
        </w:tc>
      </w:tr>
    </w:tbl>
    <w:p w14:paraId="6671884E" w14:textId="77777777" w:rsidR="00E37C83" w:rsidRDefault="00E37C83" w:rsidP="00E37C83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Bytes</w:t>
      </w:r>
    </w:p>
    <w:p w14:paraId="4CF7E77E" w14:textId="34CB7070" w:rsidR="001C2445" w:rsidRDefault="001C2445" w:rsidP="00881DC7">
      <w:pPr>
        <w:pStyle w:val="Textoindependiente"/>
        <w:jc w:val="both"/>
      </w:pPr>
    </w:p>
    <w:p w14:paraId="4F0BA76E" w14:textId="6F382023" w:rsidR="00E37C83" w:rsidRDefault="00E37C83" w:rsidP="00E37C83">
      <w:pPr>
        <w:pStyle w:val="Prrafodelista"/>
        <w:tabs>
          <w:tab w:val="left" w:pos="1349"/>
        </w:tabs>
        <w:spacing w:before="1" w:after="60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E37C83" w14:paraId="4C2DE27B" w14:textId="77777777" w:rsidTr="00E164D6">
        <w:trPr>
          <w:trHeight w:val="242"/>
        </w:trPr>
        <w:tc>
          <w:tcPr>
            <w:tcW w:w="1414" w:type="dxa"/>
          </w:tcPr>
          <w:p w14:paraId="0D22F9FC" w14:textId="77777777" w:rsidR="00E37C83" w:rsidRDefault="00E37C83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1DCF5EB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4D2E2C7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</w:p>
        </w:tc>
        <w:tc>
          <w:tcPr>
            <w:tcW w:w="2125" w:type="dxa"/>
          </w:tcPr>
          <w:p w14:paraId="0952E528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E37C83" w14:paraId="691FA161" w14:textId="77777777" w:rsidTr="00E164D6">
        <w:trPr>
          <w:trHeight w:val="244"/>
        </w:trPr>
        <w:tc>
          <w:tcPr>
            <w:tcW w:w="1414" w:type="dxa"/>
          </w:tcPr>
          <w:p w14:paraId="1756764E" w14:textId="77777777" w:rsidR="00E37C83" w:rsidRDefault="00E37C83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6B055E35" w14:textId="77777777" w:rsidR="00E37C83" w:rsidRDefault="00E37C83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7FC0938" w14:textId="77777777" w:rsidR="00E37C83" w:rsidRDefault="00E37C83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cambio</w:t>
            </w:r>
            <w:proofErr w:type="spellEnd"/>
          </w:p>
        </w:tc>
        <w:tc>
          <w:tcPr>
            <w:tcW w:w="2125" w:type="dxa"/>
          </w:tcPr>
          <w:p w14:paraId="2AFA8DD3" w14:textId="77777777" w:rsidR="00E37C83" w:rsidRDefault="00E37C83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9(03)V9(02)</w:t>
            </w:r>
          </w:p>
        </w:tc>
      </w:tr>
      <w:tr w:rsidR="00E37C83" w14:paraId="265A718D" w14:textId="77777777" w:rsidTr="00E164D6">
        <w:trPr>
          <w:trHeight w:val="242"/>
        </w:trPr>
        <w:tc>
          <w:tcPr>
            <w:tcW w:w="1414" w:type="dxa"/>
          </w:tcPr>
          <w:p w14:paraId="7D7EFC3F" w14:textId="77777777" w:rsidR="00E37C83" w:rsidRDefault="00E37C83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BA00051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438C79F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Moneda</w:t>
            </w:r>
            <w:proofErr w:type="spellEnd"/>
          </w:p>
        </w:tc>
        <w:tc>
          <w:tcPr>
            <w:tcW w:w="2125" w:type="dxa"/>
          </w:tcPr>
          <w:p w14:paraId="614EC7F8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37C83" w14:paraId="1D33B4EF" w14:textId="77777777" w:rsidTr="00E164D6">
        <w:trPr>
          <w:trHeight w:val="244"/>
        </w:trPr>
        <w:tc>
          <w:tcPr>
            <w:tcW w:w="1414" w:type="dxa"/>
          </w:tcPr>
          <w:p w14:paraId="76C2FCBF" w14:textId="77777777" w:rsidR="00E37C83" w:rsidRDefault="00E37C83" w:rsidP="00E164D6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31671304" w14:textId="77777777" w:rsidR="00E37C83" w:rsidRDefault="00E37C83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A513C05" w14:textId="77777777" w:rsidR="00E37C83" w:rsidRDefault="00E37C83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monto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informado</w:t>
            </w:r>
            <w:proofErr w:type="spellEnd"/>
          </w:p>
        </w:tc>
        <w:tc>
          <w:tcPr>
            <w:tcW w:w="2125" w:type="dxa"/>
          </w:tcPr>
          <w:p w14:paraId="7978752A" w14:textId="77777777" w:rsidR="00E37C83" w:rsidRDefault="00E37C83" w:rsidP="00E16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E37C83" w14:paraId="17DDACFF" w14:textId="77777777" w:rsidTr="00E164D6">
        <w:trPr>
          <w:trHeight w:val="242"/>
        </w:trPr>
        <w:tc>
          <w:tcPr>
            <w:tcW w:w="1414" w:type="dxa"/>
          </w:tcPr>
          <w:p w14:paraId="63B10538" w14:textId="77777777" w:rsidR="00E37C83" w:rsidRDefault="00E37C83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192231BA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FDA7420" w14:textId="77777777" w:rsidR="00E37C83" w:rsidRPr="00032462" w:rsidRDefault="00E37C83" w:rsidP="00E164D6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032462">
              <w:rPr>
                <w:sz w:val="20"/>
                <w:lang w:val="es-CL"/>
              </w:rPr>
              <w:t>Tipo</w:t>
            </w:r>
            <w:r w:rsidRPr="00032462">
              <w:rPr>
                <w:spacing w:val="-4"/>
                <w:sz w:val="20"/>
                <w:lang w:val="es-CL"/>
              </w:rPr>
              <w:t xml:space="preserve"> </w:t>
            </w:r>
            <w:r w:rsidRPr="00032462">
              <w:rPr>
                <w:sz w:val="20"/>
                <w:lang w:val="es-CL"/>
              </w:rPr>
              <w:t>de</w:t>
            </w:r>
            <w:r w:rsidRPr="00032462">
              <w:rPr>
                <w:spacing w:val="-4"/>
                <w:sz w:val="20"/>
                <w:lang w:val="es-CL"/>
              </w:rPr>
              <w:t xml:space="preserve"> </w:t>
            </w:r>
            <w:r w:rsidRPr="00032462">
              <w:rPr>
                <w:sz w:val="20"/>
                <w:lang w:val="es-CL"/>
              </w:rPr>
              <w:t>saldo</w:t>
            </w:r>
            <w:r w:rsidRPr="00032462">
              <w:rPr>
                <w:spacing w:val="-3"/>
                <w:sz w:val="20"/>
                <w:lang w:val="es-CL"/>
              </w:rPr>
              <w:t xml:space="preserve"> </w:t>
            </w:r>
            <w:r w:rsidRPr="00032462">
              <w:rPr>
                <w:sz w:val="20"/>
                <w:lang w:val="es-CL"/>
              </w:rPr>
              <w:t>diario</w:t>
            </w:r>
            <w:r w:rsidRPr="00032462">
              <w:rPr>
                <w:spacing w:val="-4"/>
                <w:sz w:val="20"/>
                <w:lang w:val="es-CL"/>
              </w:rPr>
              <w:t xml:space="preserve"> </w:t>
            </w:r>
            <w:r w:rsidRPr="00032462">
              <w:rPr>
                <w:sz w:val="20"/>
                <w:lang w:val="es-CL"/>
              </w:rPr>
              <w:t>informado</w:t>
            </w:r>
          </w:p>
        </w:tc>
        <w:tc>
          <w:tcPr>
            <w:tcW w:w="2125" w:type="dxa"/>
          </w:tcPr>
          <w:p w14:paraId="0AA5DB60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E37C83" w14:paraId="50E6C9C8" w14:textId="77777777" w:rsidTr="00E164D6">
        <w:trPr>
          <w:trHeight w:val="242"/>
        </w:trPr>
        <w:tc>
          <w:tcPr>
            <w:tcW w:w="1414" w:type="dxa"/>
          </w:tcPr>
          <w:p w14:paraId="2E42722D" w14:textId="77777777" w:rsidR="00E37C83" w:rsidRDefault="00E37C83" w:rsidP="00E164D6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46230363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845BB0A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2125" w:type="dxa"/>
          </w:tcPr>
          <w:p w14:paraId="362552D0" w14:textId="77777777" w:rsidR="00E37C83" w:rsidRDefault="00E37C83" w:rsidP="00E164D6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E37C83" w14:paraId="2C660161" w14:textId="77777777" w:rsidTr="00E164D6">
        <w:trPr>
          <w:trHeight w:val="244"/>
        </w:trPr>
        <w:tc>
          <w:tcPr>
            <w:tcW w:w="1414" w:type="dxa"/>
          </w:tcPr>
          <w:p w14:paraId="40D7DDCA" w14:textId="77777777" w:rsidR="00E37C83" w:rsidRDefault="00E37C83" w:rsidP="00E164D6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46469F2" w14:textId="77777777" w:rsidR="00E37C83" w:rsidRDefault="00E37C83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B414168" w14:textId="77777777" w:rsidR="00E37C83" w:rsidRDefault="00E37C83" w:rsidP="00E164D6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6176FA1C" w14:textId="77777777" w:rsidR="00E37C83" w:rsidRDefault="00E37C83" w:rsidP="00E164D6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</w:t>
            </w:r>
          </w:p>
        </w:tc>
      </w:tr>
    </w:tbl>
    <w:p w14:paraId="604FADB8" w14:textId="77777777" w:rsidR="00E37C83" w:rsidRDefault="00E37C83" w:rsidP="00E37C83">
      <w:pPr>
        <w:pStyle w:val="Textoindependiente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32 Bytes</w:t>
      </w:r>
    </w:p>
    <w:p w14:paraId="380AA678" w14:textId="18BA9C37" w:rsidR="001C2445" w:rsidRDefault="001C2445" w:rsidP="00E37C83">
      <w:pPr>
        <w:spacing w:after="60"/>
        <w:ind w:left="212"/>
      </w:pPr>
    </w:p>
    <w:p w14:paraId="7D5B6F56" w14:textId="77777777" w:rsidR="001C2445" w:rsidRDefault="001C2445" w:rsidP="001C2445">
      <w:pPr>
        <w:pStyle w:val="Textoindependiente"/>
        <w:rPr>
          <w:sz w:val="24"/>
        </w:rPr>
      </w:pPr>
    </w:p>
    <w:p w14:paraId="7BA544BD" w14:textId="77777777" w:rsidR="001C2445" w:rsidRPr="00881DC7" w:rsidRDefault="001C2445" w:rsidP="00881DC7">
      <w:pPr>
        <w:pStyle w:val="Textoindependiente"/>
        <w:jc w:val="both"/>
      </w:pPr>
    </w:p>
    <w:p w14:paraId="4BFF09A4" w14:textId="4509E35D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27643AC8" w14:textId="48189B19" w:rsidR="009526D3" w:rsidRDefault="009526D3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6FC76A8D" w14:textId="77777777" w:rsidR="000C51D8" w:rsidRDefault="000C51D8" w:rsidP="004D2F75">
      <w:pPr>
        <w:sectPr w:rsidR="000C51D8" w:rsidSect="00062196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151470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151471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4798E" w:rsidRPr="00B537DA" w14:paraId="5CBB5A9F" w14:textId="77777777" w:rsidTr="00144761">
        <w:tc>
          <w:tcPr>
            <w:tcW w:w="595" w:type="dxa"/>
          </w:tcPr>
          <w:bookmarkEnd w:id="6"/>
          <w:p w14:paraId="5AC97215" w14:textId="77777777" w:rsidR="0054798E" w:rsidRPr="00B537DA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D2A700F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019E6E2" w14:textId="77777777" w:rsidR="0054798E" w:rsidRPr="00B537DA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54798E" w:rsidRPr="00B537DA" w14:paraId="74635945" w14:textId="77777777" w:rsidTr="00144761">
        <w:tc>
          <w:tcPr>
            <w:tcW w:w="595" w:type="dxa"/>
          </w:tcPr>
          <w:p w14:paraId="1A905C88" w14:textId="77777777" w:rsidR="0054798E" w:rsidRPr="00B537DA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F3A8DEC" w14:textId="77777777" w:rsidR="0054798E" w:rsidRPr="00B537DA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4798E" w:rsidRPr="00B537DA" w14:paraId="7787B747" w14:textId="77777777" w:rsidTr="00144761">
        <w:tc>
          <w:tcPr>
            <w:tcW w:w="595" w:type="dxa"/>
          </w:tcPr>
          <w:p w14:paraId="2264914C" w14:textId="77777777" w:rsidR="0054798E" w:rsidRPr="00E81654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726D360" w14:textId="77777777" w:rsidR="0054798E" w:rsidRPr="00B537DA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4798E" w:rsidRPr="00B537DA" w14:paraId="4EC290D6" w14:textId="77777777" w:rsidTr="00144761">
        <w:tc>
          <w:tcPr>
            <w:tcW w:w="595" w:type="dxa"/>
          </w:tcPr>
          <w:p w14:paraId="2C8F21D8" w14:textId="77777777" w:rsidR="0054798E" w:rsidRPr="00E81654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A122979" w14:textId="77777777" w:rsidR="0054798E" w:rsidRPr="00E81654" w:rsidRDefault="0054798E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75CDBDCD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7602C" w14:textId="77777777" w:rsidR="0054798E" w:rsidRPr="00DD1EE4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5D317E2E" w14:textId="77777777" w:rsidR="0054798E" w:rsidRPr="00DD1EE4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4798E" w:rsidRPr="00B537DA" w14:paraId="7FA13953" w14:textId="77777777" w:rsidTr="00144761">
        <w:tc>
          <w:tcPr>
            <w:tcW w:w="595" w:type="dxa"/>
          </w:tcPr>
          <w:p w14:paraId="193B51B0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13B98EA7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50A25B9B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54798E" w:rsidRPr="00B537DA" w14:paraId="485D171A" w14:textId="77777777" w:rsidTr="00144761">
        <w:tc>
          <w:tcPr>
            <w:tcW w:w="595" w:type="dxa"/>
          </w:tcPr>
          <w:p w14:paraId="67211432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7B10A37E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4798E" w:rsidRPr="00B537DA" w14:paraId="53A90732" w14:textId="77777777" w:rsidTr="00144761">
        <w:tc>
          <w:tcPr>
            <w:tcW w:w="595" w:type="dxa"/>
          </w:tcPr>
          <w:p w14:paraId="364C23E0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220923A4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54798E" w:rsidRPr="00B537DA" w14:paraId="1EDD5A9D" w14:textId="77777777" w:rsidTr="00144761">
        <w:tc>
          <w:tcPr>
            <w:tcW w:w="595" w:type="dxa"/>
          </w:tcPr>
          <w:p w14:paraId="1685E0FC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914D287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4798E" w:rsidRPr="00B537DA" w14:paraId="72E8CA74" w14:textId="77777777" w:rsidTr="00144761">
        <w:tc>
          <w:tcPr>
            <w:tcW w:w="595" w:type="dxa"/>
          </w:tcPr>
          <w:p w14:paraId="2CE9FD25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7A1528E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4798E" w:rsidRPr="00B537DA" w14:paraId="0859E342" w14:textId="77777777" w:rsidTr="00144761">
        <w:tc>
          <w:tcPr>
            <w:tcW w:w="595" w:type="dxa"/>
          </w:tcPr>
          <w:p w14:paraId="67ABBF2C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2D1DEB7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4798E" w:rsidRPr="00B537DA" w14:paraId="511300AB" w14:textId="77777777" w:rsidTr="00144761">
        <w:tc>
          <w:tcPr>
            <w:tcW w:w="595" w:type="dxa"/>
          </w:tcPr>
          <w:p w14:paraId="7B70071B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13CD967D" w14:textId="77777777" w:rsidR="0054798E" w:rsidRDefault="0054798E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8674716" w14:textId="77777777" w:rsidR="00E54655" w:rsidRDefault="00E54655" w:rsidP="00E5465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D1F0C55" w14:textId="6350A1EA" w:rsidR="00E54655" w:rsidRPr="00170411" w:rsidRDefault="00E54655" w:rsidP="00E54655">
      <w:pPr>
        <w:pStyle w:val="Ttulo2"/>
        <w:numPr>
          <w:ilvl w:val="1"/>
          <w:numId w:val="12"/>
        </w:numPr>
      </w:pPr>
      <w:r>
        <w:t>Validaciones variables asociadas al documento C</w:t>
      </w:r>
      <w:r>
        <w:t>30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B28DDBE" w14:textId="77777777" w:rsidR="00E54655" w:rsidRPr="00230F5A" w:rsidRDefault="00E54655" w:rsidP="00E54655">
      <w:pPr>
        <w:pStyle w:val="Ttulo2"/>
        <w:numPr>
          <w:ilvl w:val="0"/>
          <w:numId w:val="0"/>
        </w:numPr>
        <w:ind w:left="3540"/>
        <w:rPr>
          <w:sz w:val="32"/>
          <w:szCs w:val="32"/>
        </w:rPr>
      </w:pP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54655" w14:paraId="797EEF98" w14:textId="77777777" w:rsidTr="001C205D">
        <w:tc>
          <w:tcPr>
            <w:tcW w:w="595" w:type="dxa"/>
          </w:tcPr>
          <w:p w14:paraId="09CF72BB" w14:textId="77777777" w:rsidR="00E54655" w:rsidRPr="00144761" w:rsidRDefault="00E5465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767125F4" w14:textId="64CC2BF9" w:rsidR="00E54655" w:rsidRPr="00144761" w:rsidRDefault="00E54655" w:rsidP="001C205D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campos 6</w:t>
            </w:r>
          </w:p>
          <w:p w14:paraId="6DCA006B" w14:textId="07BFD6A3" w:rsidR="00E54655" w:rsidRPr="00144761" w:rsidRDefault="00E5465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 ser numérico, en caso contrario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tr w:rsidR="00E54655" w:rsidRPr="00B537DA" w14:paraId="605705CA" w14:textId="77777777" w:rsidTr="001C205D">
        <w:tc>
          <w:tcPr>
            <w:tcW w:w="595" w:type="dxa"/>
          </w:tcPr>
          <w:p w14:paraId="15BA9B9F" w14:textId="77777777" w:rsidR="00E54655" w:rsidRPr="00144761" w:rsidRDefault="00E5465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32F0F0EA" w14:textId="77777777" w:rsidR="00E54655" w:rsidRPr="00144761" w:rsidRDefault="00E5465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144761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E54655" w:rsidRPr="00B537DA" w14:paraId="72F140DC" w14:textId="77777777" w:rsidTr="001C205D">
        <w:tc>
          <w:tcPr>
            <w:tcW w:w="595" w:type="dxa"/>
          </w:tcPr>
          <w:p w14:paraId="05860CD9" w14:textId="77777777" w:rsidR="00E54655" w:rsidRPr="00144761" w:rsidRDefault="00E5465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02A79AFB" w14:textId="70F7773C" w:rsidR="00E54655" w:rsidRPr="00144761" w:rsidRDefault="00E5465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</w:t>
            </w:r>
            <w:r w:rsidR="00144761"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tenga valores 1,2 y 3, en caso contrario error </w:t>
            </w: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(Error 75)</w:t>
            </w:r>
          </w:p>
        </w:tc>
      </w:tr>
    </w:tbl>
    <w:p w14:paraId="2C52222D" w14:textId="77777777" w:rsidR="00E54655" w:rsidRPr="006B092D" w:rsidRDefault="00E54655" w:rsidP="00E54655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B34ECA5" w14:textId="77777777" w:rsidR="00E54655" w:rsidRDefault="00E54655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54655">
      <w:pPr>
        <w:pStyle w:val="Ttulo1"/>
        <w:numPr>
          <w:ilvl w:val="0"/>
          <w:numId w:val="12"/>
        </w:numPr>
        <w:rPr>
          <w:rFonts w:cs="Times New Roman"/>
        </w:rPr>
      </w:pPr>
      <w:bookmarkStart w:id="7" w:name="_Toc160527584"/>
      <w:bookmarkStart w:id="8" w:name="_Toc166151472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54655">
      <w:pPr>
        <w:pStyle w:val="Ttulo2"/>
        <w:numPr>
          <w:ilvl w:val="1"/>
          <w:numId w:val="12"/>
        </w:numPr>
        <w:ind w:left="1715" w:hanging="360"/>
        <w:rPr>
          <w:b w:val="0"/>
        </w:rPr>
      </w:pPr>
      <w:bookmarkStart w:id="9" w:name="_Toc160527585"/>
      <w:bookmarkStart w:id="10" w:name="_Toc166151473"/>
      <w:r w:rsidRPr="003F5278">
        <w:lastRenderedPageBreak/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434F16C" w14:textId="77777777" w:rsidR="008674EC" w:rsidRPr="00230F5A" w:rsidRDefault="008674EC" w:rsidP="008674EC">
      <w:pPr>
        <w:rPr>
          <w:rFonts w:ascii="Times New Roman" w:hAnsi="Times New Roman" w:cs="Times New Roman"/>
          <w:color w:val="4472C4" w:themeColor="accent1"/>
        </w:rPr>
      </w:pPr>
    </w:p>
    <w:p w14:paraId="15A5609E" w14:textId="59443B95" w:rsidR="00074008" w:rsidRDefault="008674EC" w:rsidP="008674E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rPr>
          <w:rFonts w:asciiTheme="minorHAnsi" w:hAnsiTheme="minorHAnsi" w:cstheme="minorBidi"/>
        </w:rPr>
      </w:r>
      <w:r w:rsidR="00000000">
        <w:rPr>
          <w:rFonts w:asciiTheme="minorHAnsi" w:hAnsiTheme="minorHAnsi" w:cstheme="minorBidi"/>
        </w:rPr>
        <w:pict w14:anchorId="7FEB5EC1">
          <v:group id="Grupo 1" o:spid="_x0000_s2059" style="width:416pt;height:111.5pt;mso-position-horizontal-relative:char;mso-position-vertical-relative:line" coordsize="9936,1832">
            <v:shape id="Freeform 3" o:spid="_x0000_s2060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61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039F1850" w14:textId="77777777" w:rsidR="008674EC" w:rsidRDefault="008674EC" w:rsidP="008674EC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097474D5" w14:textId="77777777" w:rsidR="008674EC" w:rsidRDefault="008674EC" w:rsidP="008674EC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53B2B298" w14:textId="77777777" w:rsidR="008674EC" w:rsidRDefault="008674EC" w:rsidP="008674EC">
                    <w:pPr>
                      <w:spacing w:before="1"/>
                      <w:rPr>
                        <w:sz w:val="20"/>
                      </w:rPr>
                    </w:pPr>
                  </w:p>
                  <w:p w14:paraId="097A594C" w14:textId="77777777" w:rsidR="008674EC" w:rsidRDefault="008674EC" w:rsidP="008674EC">
                    <w:pPr>
                      <w:widowControl w:val="0"/>
                      <w:numPr>
                        <w:ilvl w:val="0"/>
                        <w:numId w:val="1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35C0778D" w14:textId="77777777" w:rsidR="008674EC" w:rsidRDefault="008674EC" w:rsidP="008674EC">
                    <w:pPr>
                      <w:widowControl w:val="0"/>
                      <w:numPr>
                        <w:ilvl w:val="0"/>
                        <w:numId w:val="1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33B725E1" w14:textId="77777777" w:rsidR="008674EC" w:rsidRDefault="008674EC" w:rsidP="008674EC">
                    <w:pPr>
                      <w:widowControl w:val="0"/>
                      <w:numPr>
                        <w:ilvl w:val="0"/>
                        <w:numId w:val="10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  <w:r w:rsidR="00E337AC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39E11EE9" w14:textId="77777777" w:rsidR="008674EC" w:rsidRDefault="008674EC" w:rsidP="008674E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07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  <w:gridCol w:w="709"/>
      </w:tblGrid>
      <w:tr w:rsidR="00E54655" w:rsidRPr="00F45E53" w14:paraId="3C49826D" w14:textId="48B5BBD1" w:rsidTr="00E54655">
        <w:trPr>
          <w:trHeight w:val="268"/>
        </w:trPr>
        <w:tc>
          <w:tcPr>
            <w:tcW w:w="862" w:type="dxa"/>
          </w:tcPr>
          <w:p w14:paraId="4F186F2F" w14:textId="77777777" w:rsidR="00E54655" w:rsidRPr="00F45E53" w:rsidRDefault="00E54655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E54655" w:rsidRPr="00F45E53" w:rsidRDefault="00E54655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E54655" w:rsidRPr="00F45E53" w:rsidRDefault="00E54655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E54655" w:rsidRPr="00F45E53" w:rsidRDefault="00E54655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09" w:type="dxa"/>
          </w:tcPr>
          <w:p w14:paraId="313FA897" w14:textId="77777777" w:rsidR="00E54655" w:rsidRPr="00F45E53" w:rsidRDefault="00E54655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9" w:type="dxa"/>
          </w:tcPr>
          <w:p w14:paraId="7EF3233A" w14:textId="27C68B7F" w:rsidR="00E54655" w:rsidRPr="00F45E53" w:rsidRDefault="00E54655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E54655" w:rsidRPr="00F45E53" w14:paraId="3218A4A9" w14:textId="509B7443" w:rsidTr="00E54655">
        <w:trPr>
          <w:trHeight w:val="268"/>
        </w:trPr>
        <w:tc>
          <w:tcPr>
            <w:tcW w:w="862" w:type="dxa"/>
          </w:tcPr>
          <w:p w14:paraId="6B1D5128" w14:textId="77777777" w:rsidR="00E54655" w:rsidRPr="00F45E53" w:rsidRDefault="00E54655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E54655" w:rsidRPr="00F45E53" w:rsidRDefault="00E54655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E54655" w:rsidRPr="00F45E53" w:rsidRDefault="00E54655" w:rsidP="008202A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76C8027B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54655" w:rsidRPr="00F45E53" w14:paraId="622814C1" w14:textId="72142835" w:rsidTr="00E54655">
        <w:trPr>
          <w:trHeight w:val="268"/>
        </w:trPr>
        <w:tc>
          <w:tcPr>
            <w:tcW w:w="862" w:type="dxa"/>
          </w:tcPr>
          <w:p w14:paraId="7671AEB9" w14:textId="77777777" w:rsidR="00E54655" w:rsidRPr="00F45E53" w:rsidRDefault="00E54655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E54655" w:rsidRPr="00F45E53" w:rsidRDefault="00E54655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E54655" w:rsidRPr="00F45E53" w:rsidRDefault="00E54655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9" w:type="dxa"/>
          </w:tcPr>
          <w:p w14:paraId="0A577F74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54655" w:rsidRPr="00F45E53" w14:paraId="29ABD7A0" w14:textId="59C144E7" w:rsidTr="00E54655">
        <w:trPr>
          <w:trHeight w:val="268"/>
        </w:trPr>
        <w:tc>
          <w:tcPr>
            <w:tcW w:w="862" w:type="dxa"/>
          </w:tcPr>
          <w:p w14:paraId="36B1247A" w14:textId="77777777" w:rsidR="00E54655" w:rsidRPr="00F45E53" w:rsidRDefault="00E54655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E54655" w:rsidRPr="00F45E53" w:rsidRDefault="00E54655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E54655" w:rsidRPr="00F45E53" w:rsidRDefault="00E54655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667D41DC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54655" w:rsidRPr="00F45E53" w14:paraId="4A41D4E9" w14:textId="6E547CFF" w:rsidTr="00E54655">
        <w:trPr>
          <w:trHeight w:val="268"/>
        </w:trPr>
        <w:tc>
          <w:tcPr>
            <w:tcW w:w="862" w:type="dxa"/>
          </w:tcPr>
          <w:p w14:paraId="407BD317" w14:textId="77777777" w:rsidR="00E54655" w:rsidRPr="00F45E53" w:rsidRDefault="00E54655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E54655" w:rsidRPr="00F45E53" w:rsidRDefault="00E54655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E54655" w:rsidRPr="00F45E53" w:rsidRDefault="00E54655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3A4C27F1" w14:textId="77777777" w:rsidR="00E54655" w:rsidRPr="00F45E53" w:rsidRDefault="00E54655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54655" w:rsidRPr="00F45E53" w14:paraId="306FA4E7" w14:textId="16A51235" w:rsidTr="00E54655">
        <w:trPr>
          <w:trHeight w:val="268"/>
        </w:trPr>
        <w:tc>
          <w:tcPr>
            <w:tcW w:w="862" w:type="dxa"/>
          </w:tcPr>
          <w:p w14:paraId="0E8DBBC7" w14:textId="7F4D293D" w:rsidR="00E54655" w:rsidRPr="00F45E53" w:rsidRDefault="00E54655" w:rsidP="000C51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E54655" w:rsidRPr="00F45E53" w:rsidRDefault="00E54655" w:rsidP="000C51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920AA43" w:rsidR="00E54655" w:rsidRPr="00F45E53" w:rsidRDefault="00E54655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51D2BCC0" w:rsidR="00E54655" w:rsidRPr="00E54655" w:rsidRDefault="00E54655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E54655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Cantidad de líneas detalle</w:t>
            </w:r>
          </w:p>
        </w:tc>
        <w:tc>
          <w:tcPr>
            <w:tcW w:w="709" w:type="dxa"/>
          </w:tcPr>
          <w:p w14:paraId="4F1C09C0" w14:textId="7F9AB3DE" w:rsidR="00E54655" w:rsidRPr="00F45E53" w:rsidRDefault="00E54655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55B843EF" w14:textId="33F47C69" w:rsidR="00E54655" w:rsidRPr="00F45E53" w:rsidRDefault="00E54655" w:rsidP="000C51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E54655" w:rsidRPr="00F45E53" w14:paraId="7AD2ABC3" w14:textId="19130902" w:rsidTr="00E54655">
        <w:trPr>
          <w:trHeight w:val="268"/>
        </w:trPr>
        <w:tc>
          <w:tcPr>
            <w:tcW w:w="862" w:type="dxa"/>
          </w:tcPr>
          <w:p w14:paraId="39EAE958" w14:textId="60515369" w:rsidR="00E54655" w:rsidRPr="007A6816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0406ADEA" w14:textId="2AF9DCE8" w:rsidR="00E54655" w:rsidRPr="007A6816" w:rsidRDefault="00E54655" w:rsidP="00680A63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4A8E6D" w14:textId="64F38E46" w:rsidR="00E54655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80A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SFU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A46A9B7" w14:textId="0A8E0EF6" w:rsidR="00E54655" w:rsidRPr="00032462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INFORMADOS EN LOS REGISTROS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6 (no considerar filtro de moneda)</w:t>
            </w:r>
          </w:p>
        </w:tc>
        <w:tc>
          <w:tcPr>
            <w:tcW w:w="709" w:type="dxa"/>
          </w:tcPr>
          <w:p w14:paraId="43E99B36" w14:textId="0FC55708" w:rsidR="00E54655" w:rsidRPr="00F45E53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0A4D5BC2" w14:textId="7E823141" w:rsidR="00E54655" w:rsidRPr="00F45E53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E54655" w:rsidRPr="00F45E53" w14:paraId="7EFDF180" w14:textId="54C5E6A2" w:rsidTr="00E54655">
        <w:trPr>
          <w:trHeight w:val="268"/>
        </w:trPr>
        <w:tc>
          <w:tcPr>
            <w:tcW w:w="862" w:type="dxa"/>
          </w:tcPr>
          <w:p w14:paraId="299EB636" w14:textId="596442E6" w:rsidR="00E54655" w:rsidRPr="007A6816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48C0F023" w14:textId="76675F9F" w:rsidR="00E54655" w:rsidRPr="007A6816" w:rsidRDefault="00E54655" w:rsidP="00680A63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CC9433C" w14:textId="0D7D6F22" w:rsidR="00E54655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80A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SFV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0252A71" w14:textId="30282340" w:rsidR="00E54655" w:rsidRPr="00032462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INFORMADOS EN MONEDA CHILENA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sumar campo 6, considerando campo 3 igual a 1</w:t>
            </w:r>
          </w:p>
        </w:tc>
        <w:tc>
          <w:tcPr>
            <w:tcW w:w="709" w:type="dxa"/>
          </w:tcPr>
          <w:p w14:paraId="6CD9FC20" w14:textId="0F9ACBE4" w:rsidR="00E54655" w:rsidRPr="00F45E53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472DC7CB" w14:textId="5622E8BE" w:rsidR="00E54655" w:rsidRPr="00F45E53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E54655" w:rsidRPr="00F45E53" w14:paraId="1C36617D" w14:textId="425682A6" w:rsidTr="00E54655">
        <w:trPr>
          <w:trHeight w:val="268"/>
        </w:trPr>
        <w:tc>
          <w:tcPr>
            <w:tcW w:w="862" w:type="dxa"/>
          </w:tcPr>
          <w:p w14:paraId="21CFFD5E" w14:textId="1A13B033" w:rsidR="00E54655" w:rsidRPr="007A6816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4337B7F2" w14:textId="52B8D789" w:rsidR="00E54655" w:rsidRPr="007A6816" w:rsidRDefault="00E54655" w:rsidP="00680A63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B988C9D" w14:textId="1F05CC54" w:rsidR="00E54655" w:rsidRPr="002D08AD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80A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SFW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36574ABD" w14:textId="3B0E0BFC" w:rsidR="00E54655" w:rsidRPr="00032462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 MONTOS INFORMADOS EN US</w:t>
            </w:r>
            <w:proofErr w:type="gramStart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sumar campo 6, considerando campo 3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 o 3</w:t>
            </w:r>
          </w:p>
        </w:tc>
        <w:tc>
          <w:tcPr>
            <w:tcW w:w="709" w:type="dxa"/>
          </w:tcPr>
          <w:p w14:paraId="4DDAF71F" w14:textId="124DB7A7" w:rsidR="00E54655" w:rsidRPr="00F45E53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0BDEF439" w14:textId="1447ABA6" w:rsidR="00E54655" w:rsidRPr="00F45E53" w:rsidRDefault="00E54655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E54655" w:rsidRPr="00F45E53" w14:paraId="25816211" w14:textId="034BE0FD" w:rsidTr="00E54655">
        <w:trPr>
          <w:trHeight w:val="268"/>
        </w:trPr>
        <w:tc>
          <w:tcPr>
            <w:tcW w:w="862" w:type="dxa"/>
          </w:tcPr>
          <w:p w14:paraId="664DDB0C" w14:textId="0E4E6566" w:rsidR="00E54655" w:rsidRDefault="00E54655" w:rsidP="007A68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E54655" w:rsidRPr="00F45E53" w:rsidRDefault="00E54655" w:rsidP="007A68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E54655" w:rsidRDefault="00E54655" w:rsidP="007A68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E54655" w:rsidRPr="009F2F7C" w:rsidRDefault="00E54655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64203CA" w14:textId="77777777" w:rsidR="00E54655" w:rsidRPr="00F45E53" w:rsidRDefault="00E54655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1102F8D2" w14:textId="77777777" w:rsidR="00E54655" w:rsidRPr="00F45E53" w:rsidRDefault="00E54655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8202A5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8202A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8202A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4D6172CB" w:rsidR="00202F52" w:rsidRPr="00F45E53" w:rsidRDefault="00202F52" w:rsidP="008202A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8674EC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2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8202A5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029C8287" w:rsidR="00202F52" w:rsidRPr="008674EC" w:rsidRDefault="00413F11" w:rsidP="003A732D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  <w:u w:val="single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8674EC"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680A63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3279B94" w14:textId="517C1702" w:rsidR="008674EC" w:rsidRPr="00230F5A" w:rsidRDefault="008674EC" w:rsidP="008674E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0000000000000000000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0000000000000000000</w:t>
      </w:r>
      <w:r w:rsidR="00680A63" w:rsidRPr="00680A63">
        <w:rPr>
          <w:rFonts w:ascii="Times New Roman" w:eastAsia="Verdana" w:hAnsi="Times New Roman" w:cs="Times New Roman"/>
          <w:color w:val="ED7D31" w:themeColor="accent2"/>
          <w:kern w:val="0"/>
          <w:sz w:val="20"/>
          <w:lang w:val="es-CL"/>
          <w14:ligatures w14:val="none"/>
        </w:rPr>
        <w:t>9999999999999999999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FFFFFFFFFFFFFFF</w:t>
      </w:r>
    </w:p>
    <w:p w14:paraId="0C38AF46" w14:textId="1DB8D02B" w:rsidR="007A6816" w:rsidRDefault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E54655">
      <w:pPr>
        <w:pStyle w:val="Ttulo1"/>
        <w:numPr>
          <w:ilvl w:val="0"/>
          <w:numId w:val="12"/>
        </w:numPr>
        <w:rPr>
          <w:rFonts w:cs="Times New Roman"/>
          <w:b w:val="0"/>
          <w:bCs/>
          <w:color w:val="4472C4" w:themeColor="accent1"/>
        </w:rPr>
      </w:pPr>
      <w:bookmarkStart w:id="11" w:name="_Toc160527586"/>
      <w:bookmarkStart w:id="12" w:name="_Toc166151474"/>
      <w:r w:rsidRPr="00230F5A">
        <w:rPr>
          <w:rFonts w:cs="Times New Roman"/>
        </w:rPr>
        <w:t>Definición de nombres</w:t>
      </w:r>
      <w:bookmarkEnd w:id="11"/>
      <w:bookmarkEnd w:id="12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3" w:name="_Hlk150869745"/>
    </w:p>
    <w:bookmarkEnd w:id="13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E54655">
      <w:pPr>
        <w:pStyle w:val="Ttulo2"/>
        <w:numPr>
          <w:ilvl w:val="1"/>
          <w:numId w:val="12"/>
        </w:numPr>
        <w:ind w:left="1715" w:hanging="360"/>
      </w:pPr>
      <w:bookmarkStart w:id="14" w:name="_Toc160527587"/>
      <w:bookmarkStart w:id="15" w:name="_Toc166151475"/>
      <w:r w:rsidRPr="00A96CA0">
        <w:t>Archivo de salida a dest</w:t>
      </w:r>
      <w:ins w:id="16" w:author="Roberto Carrasco Venegas" w:date="2023-11-27T13:21:00Z">
        <w:r w:rsidRPr="00A96CA0">
          <w:t>i</w:t>
        </w:r>
      </w:ins>
      <w:r w:rsidRPr="00A96CA0">
        <w:t>no</w:t>
      </w:r>
      <w:bookmarkEnd w:id="14"/>
      <w:bookmarkEnd w:id="15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E54655">
      <w:pPr>
        <w:pStyle w:val="Ttulo2"/>
        <w:numPr>
          <w:ilvl w:val="2"/>
          <w:numId w:val="12"/>
        </w:numPr>
        <w:ind w:left="2610" w:hanging="360"/>
      </w:pPr>
      <w:bookmarkStart w:id="17" w:name="_Toc160527588"/>
      <w:bookmarkStart w:id="18" w:name="_Toc166151476"/>
      <w:r w:rsidRPr="00A96CA0">
        <w:t>Archivo de da</w:t>
      </w:r>
      <w:ins w:id="19" w:author="Roberto Carrasco Venegas" w:date="2023-11-27T13:24:00Z">
        <w:r w:rsidRPr="00A96CA0">
          <w:t>t</w:t>
        </w:r>
      </w:ins>
      <w:r w:rsidRPr="00A96CA0">
        <w:t>os</w:t>
      </w:r>
      <w:bookmarkEnd w:id="17"/>
      <w:bookmarkEnd w:id="18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144761" w14:paraId="3676ACCC" w14:textId="77777777" w:rsidTr="008202A5">
        <w:tc>
          <w:tcPr>
            <w:tcW w:w="1413" w:type="dxa"/>
          </w:tcPr>
          <w:p w14:paraId="7DDB3BFA" w14:textId="77777777" w:rsidR="00F32211" w:rsidRPr="00144761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144761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6457ED79" w:rsidR="00F32211" w:rsidRPr="00144761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DB3D31"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30</w:t>
            </w:r>
            <w:r w:rsidR="00F32211"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144761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144761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144761">
              <w:rPr>
                <w:rFonts w:ascii="Times New Roman" w:hAnsi="Times New Roman" w:cs="Times New Roman"/>
              </w:rPr>
              <w:t xml:space="preserve"> </w:t>
            </w: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14476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144761" w:rsidRDefault="00F32211" w:rsidP="00E54655">
      <w:pPr>
        <w:pStyle w:val="Ttulo2"/>
        <w:numPr>
          <w:ilvl w:val="2"/>
          <w:numId w:val="12"/>
        </w:numPr>
        <w:ind w:left="2610" w:hanging="360"/>
      </w:pPr>
      <w:bookmarkStart w:id="20" w:name="_Toc160527589"/>
      <w:bookmarkStart w:id="21" w:name="_Toc166151477"/>
      <w:r w:rsidRPr="00144761">
        <w:t>Archivo Carátula</w:t>
      </w:r>
      <w:bookmarkEnd w:id="20"/>
      <w:bookmarkEnd w:id="21"/>
      <w:r w:rsidRPr="00144761">
        <w:fldChar w:fldCharType="begin"/>
      </w:r>
      <w:r w:rsidRPr="00144761">
        <w:instrText xml:space="preserve"> XE "Archivo ”arátula" </w:instrText>
      </w:r>
      <w:r w:rsidRPr="00144761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8202A5">
        <w:tc>
          <w:tcPr>
            <w:tcW w:w="1413" w:type="dxa"/>
          </w:tcPr>
          <w:p w14:paraId="01B744DD" w14:textId="77777777" w:rsidR="00F32211" w:rsidRPr="00144761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144761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7740E0CC" w:rsidR="00F32211" w:rsidRPr="00144761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DB3D31" w:rsidRPr="00144761">
              <w:rPr>
                <w:rFonts w:ascii="Times New Roman" w:hAnsi="Times New Roman" w:cs="Times New Roman"/>
                <w:b/>
                <w:bCs/>
                <w:color w:val="FF0000"/>
              </w:rPr>
              <w:t>30</w:t>
            </w:r>
            <w:r w:rsidR="00F32211" w:rsidRPr="0014476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144761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4476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2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2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E54655">
      <w:pPr>
        <w:pStyle w:val="Ttulo2"/>
        <w:numPr>
          <w:ilvl w:val="1"/>
          <w:numId w:val="12"/>
        </w:numPr>
      </w:pPr>
      <w:bookmarkStart w:id="23" w:name="_Toc160527590"/>
      <w:bookmarkStart w:id="24" w:name="_Toc166151478"/>
      <w:r>
        <w:t>Definición de correlativo</w:t>
      </w:r>
      <w:bookmarkEnd w:id="23"/>
      <w:bookmarkEnd w:id="24"/>
    </w:p>
    <w:p w14:paraId="1A14ADBC" w14:textId="77777777" w:rsidR="00B24397" w:rsidRPr="00793B06" w:rsidRDefault="00B24397" w:rsidP="00B24397"/>
    <w:p w14:paraId="2659C224" w14:textId="77777777" w:rsidR="00B24397" w:rsidRDefault="00B24397" w:rsidP="00E54655">
      <w:pPr>
        <w:pStyle w:val="Ttulo2"/>
        <w:numPr>
          <w:ilvl w:val="2"/>
          <w:numId w:val="12"/>
        </w:numPr>
        <w:ind w:left="2610" w:hanging="360"/>
      </w:pPr>
      <w:bookmarkStart w:id="25" w:name="_Toc160527591"/>
      <w:bookmarkStart w:id="26" w:name="_Toc166151479"/>
      <w:r>
        <w:t>Salida</w:t>
      </w:r>
      <w:bookmarkEnd w:id="25"/>
      <w:bookmarkEnd w:id="2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E54655">
      <w:pPr>
        <w:pStyle w:val="Ttulo2"/>
        <w:numPr>
          <w:ilvl w:val="2"/>
          <w:numId w:val="12"/>
        </w:numPr>
        <w:ind w:left="2610" w:hanging="360"/>
      </w:pPr>
      <w:bookmarkStart w:id="27" w:name="_Toc160527592"/>
      <w:bookmarkStart w:id="28" w:name="_Toc166151480"/>
      <w:r>
        <w:t>Entrada</w:t>
      </w:r>
      <w:bookmarkEnd w:id="27"/>
      <w:bookmarkEnd w:id="28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9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9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917B9E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917B9E" w:rsidRPr="00F45E53" w:rsidRDefault="00917B9E" w:rsidP="00917B9E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917B9E" w:rsidRPr="00F45E53" w:rsidRDefault="00917B9E" w:rsidP="00917B9E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1011EAD4" w:rsidR="00917B9E" w:rsidRPr="00F45E53" w:rsidRDefault="002022BC" w:rsidP="00917B9E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60BE0373" w:rsidR="00917B9E" w:rsidRPr="00F45E53" w:rsidRDefault="002022BC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22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917B9E" w:rsidRPr="00F45E53" w:rsidRDefault="00917B9E" w:rsidP="00917B9E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80A63" w:rsidRPr="00F45E53" w14:paraId="7FC4899C" w14:textId="77777777" w:rsidTr="003B5E2B">
        <w:trPr>
          <w:trHeight w:val="268"/>
        </w:trPr>
        <w:tc>
          <w:tcPr>
            <w:tcW w:w="862" w:type="dxa"/>
          </w:tcPr>
          <w:p w14:paraId="70B4B2F2" w14:textId="33EF77E3" w:rsidR="00680A63" w:rsidRPr="00AB5B9C" w:rsidRDefault="00680A63" w:rsidP="00680A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5F41E81F" w14:textId="04D71FAD" w:rsidR="00680A63" w:rsidRPr="00AB5B9C" w:rsidRDefault="00680A63" w:rsidP="00680A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E72D0FD" w14:textId="6368AFFE" w:rsidR="00680A63" w:rsidRDefault="00680A63" w:rsidP="00680A6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80A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SFU</w:t>
            </w:r>
          </w:p>
        </w:tc>
        <w:tc>
          <w:tcPr>
            <w:tcW w:w="6095" w:type="dxa"/>
          </w:tcPr>
          <w:p w14:paraId="15C8710D" w14:textId="7701D171" w:rsidR="00680A63" w:rsidRPr="00032462" w:rsidRDefault="00680A63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INFORMADOS EN LOS REGISTROS</w:t>
            </w:r>
          </w:p>
        </w:tc>
        <w:tc>
          <w:tcPr>
            <w:tcW w:w="851" w:type="dxa"/>
          </w:tcPr>
          <w:p w14:paraId="45A5AC01" w14:textId="55675D78" w:rsidR="00680A63" w:rsidRPr="00F45E53" w:rsidRDefault="00680A63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80A63" w:rsidRPr="00F45E53" w14:paraId="24C7D4B5" w14:textId="77777777" w:rsidTr="003B5E2B">
        <w:trPr>
          <w:trHeight w:val="268"/>
        </w:trPr>
        <w:tc>
          <w:tcPr>
            <w:tcW w:w="862" w:type="dxa"/>
          </w:tcPr>
          <w:p w14:paraId="026B1D5F" w14:textId="15C64B5D" w:rsidR="00680A63" w:rsidRPr="00AB5B9C" w:rsidRDefault="00680A63" w:rsidP="00680A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</w:t>
            </w:r>
          </w:p>
        </w:tc>
        <w:tc>
          <w:tcPr>
            <w:tcW w:w="425" w:type="dxa"/>
          </w:tcPr>
          <w:p w14:paraId="62527BD5" w14:textId="7345DBD0" w:rsidR="00680A63" w:rsidRPr="00AB5B9C" w:rsidRDefault="00680A63" w:rsidP="00680A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11658EAC" w14:textId="1AD49643" w:rsidR="00680A63" w:rsidRDefault="00680A63" w:rsidP="00680A6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80A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SFV</w:t>
            </w:r>
          </w:p>
        </w:tc>
        <w:tc>
          <w:tcPr>
            <w:tcW w:w="6095" w:type="dxa"/>
          </w:tcPr>
          <w:p w14:paraId="001F235F" w14:textId="43189096" w:rsidR="00680A63" w:rsidRPr="00032462" w:rsidRDefault="00680A63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INFORMADOS EN MONEDA CHILENA</w:t>
            </w:r>
          </w:p>
        </w:tc>
        <w:tc>
          <w:tcPr>
            <w:tcW w:w="851" w:type="dxa"/>
          </w:tcPr>
          <w:p w14:paraId="459CA08B" w14:textId="24DDF80E" w:rsidR="00680A63" w:rsidRPr="00F45E53" w:rsidRDefault="00680A63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680A63" w:rsidRPr="00F45E53" w14:paraId="36F2AB4F" w14:textId="77777777" w:rsidTr="003B5E2B">
        <w:trPr>
          <w:trHeight w:val="268"/>
        </w:trPr>
        <w:tc>
          <w:tcPr>
            <w:tcW w:w="862" w:type="dxa"/>
          </w:tcPr>
          <w:p w14:paraId="2B297B7A" w14:textId="3DC13DEE" w:rsidR="00680A63" w:rsidRPr="00AB5B9C" w:rsidRDefault="00680A63" w:rsidP="00680A6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425" w:type="dxa"/>
          </w:tcPr>
          <w:p w14:paraId="7172B38F" w14:textId="1D52F151" w:rsidR="00680A63" w:rsidRPr="00AB5B9C" w:rsidRDefault="00680A63" w:rsidP="00680A6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585F76A6" w14:textId="206F9A38" w:rsidR="00680A63" w:rsidRPr="00D73178" w:rsidRDefault="00680A63" w:rsidP="00680A6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680A6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SFW</w:t>
            </w:r>
          </w:p>
        </w:tc>
        <w:tc>
          <w:tcPr>
            <w:tcW w:w="6095" w:type="dxa"/>
          </w:tcPr>
          <w:p w14:paraId="6157A854" w14:textId="57187D5F" w:rsidR="00680A63" w:rsidRPr="00032462" w:rsidRDefault="00680A63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proofErr w:type="gramStart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TOTAL</w:t>
            </w:r>
            <w:proofErr w:type="gramEnd"/>
            <w:r w:rsidRPr="0003246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MONTOS INFORMADOS EN US$</w:t>
            </w:r>
          </w:p>
        </w:tc>
        <w:tc>
          <w:tcPr>
            <w:tcW w:w="851" w:type="dxa"/>
          </w:tcPr>
          <w:p w14:paraId="7AE1792D" w14:textId="01D526A6" w:rsidR="00680A63" w:rsidRPr="00F45E53" w:rsidRDefault="00680A63" w:rsidP="00680A6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18F3DD61" w:rsidR="00AB5B9C" w:rsidRDefault="00680A63" w:rsidP="00AB5B9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AB5B9C" w:rsidRPr="00F45E53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AB5B9C" w:rsidRPr="009F2F7C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E54655">
      <w:pPr>
        <w:pStyle w:val="Ttulo1"/>
        <w:numPr>
          <w:ilvl w:val="0"/>
          <w:numId w:val="12"/>
        </w:numPr>
        <w:ind w:left="823"/>
        <w:rPr>
          <w:rFonts w:cs="Times New Roman"/>
        </w:rPr>
      </w:pPr>
      <w:bookmarkStart w:id="30" w:name="_Toc160527594"/>
      <w:bookmarkStart w:id="31" w:name="_Toc16615148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0"/>
      <w:bookmarkEnd w:id="3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E54655">
      <w:pPr>
        <w:pStyle w:val="Ttulo1"/>
        <w:numPr>
          <w:ilvl w:val="0"/>
          <w:numId w:val="12"/>
        </w:numPr>
        <w:ind w:left="823"/>
        <w:rPr>
          <w:rFonts w:cs="Times New Roman"/>
        </w:rPr>
      </w:pPr>
      <w:bookmarkStart w:id="32" w:name="_Toc160527595"/>
      <w:bookmarkStart w:id="33" w:name="_Toc16615148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2"/>
      <w:bookmarkEnd w:id="33"/>
    </w:p>
    <w:p w14:paraId="3201D802" w14:textId="77777777" w:rsidR="001278BF" w:rsidRPr="009947CD" w:rsidRDefault="001278BF" w:rsidP="001278BF"/>
    <w:p w14:paraId="758BA358" w14:textId="5697198B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592E24">
        <w:rPr>
          <w:rFonts w:ascii="Times New Roman" w:hAnsi="Times New Roman" w:cs="Times New Roman"/>
          <w:color w:val="4472C4" w:themeColor="accent1"/>
        </w:rPr>
        <w:t>No Hay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062196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AFEA3" w14:textId="77777777" w:rsidR="00392F8A" w:rsidRDefault="00392F8A" w:rsidP="00F10206">
      <w:pPr>
        <w:spacing w:after="0" w:line="240" w:lineRule="auto"/>
      </w:pPr>
      <w:r>
        <w:separator/>
      </w:r>
    </w:p>
  </w:endnote>
  <w:endnote w:type="continuationSeparator" w:id="0">
    <w:p w14:paraId="24DF63F6" w14:textId="77777777" w:rsidR="00392F8A" w:rsidRDefault="00392F8A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4E65F556" w:rsidR="008202A5" w:rsidRPr="008131F5" w:rsidRDefault="008202A5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F56B6C">
          <w:rPr>
            <w:noProof/>
            <w:lang w:val="en-US" w:bidi="es-ES"/>
          </w:rPr>
          <w:t>9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8202A5" w:rsidRPr="008131F5" w:rsidRDefault="008202A5" w:rsidP="00F10206">
    <w:pPr>
      <w:pStyle w:val="Piedepgina"/>
      <w:rPr>
        <w:noProof/>
        <w:lang w:val="en-US"/>
      </w:rPr>
    </w:pPr>
  </w:p>
  <w:p w14:paraId="19776197" w14:textId="77777777" w:rsidR="008202A5" w:rsidRPr="001C0052" w:rsidRDefault="008202A5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4B507" w14:textId="77777777" w:rsidR="00392F8A" w:rsidRDefault="00392F8A" w:rsidP="00F10206">
      <w:pPr>
        <w:spacing w:after="0" w:line="240" w:lineRule="auto"/>
      </w:pPr>
      <w:r>
        <w:separator/>
      </w:r>
    </w:p>
  </w:footnote>
  <w:footnote w:type="continuationSeparator" w:id="0">
    <w:p w14:paraId="00BC0C17" w14:textId="77777777" w:rsidR="00392F8A" w:rsidRDefault="00392F8A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8202A5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8202A5" w:rsidRDefault="008202A5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8202A5" w:rsidRDefault="008202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17550A"/>
    <w:multiLevelType w:val="multilevel"/>
    <w:tmpl w:val="57A24E4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5" w15:restartNumberingAfterBreak="0">
    <w:nsid w:val="3A3532D9"/>
    <w:multiLevelType w:val="multilevel"/>
    <w:tmpl w:val="BB84403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6" w15:restartNumberingAfterBreak="0">
    <w:nsid w:val="478C05A7"/>
    <w:multiLevelType w:val="multilevel"/>
    <w:tmpl w:val="346ED91A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36154FC"/>
    <w:multiLevelType w:val="multilevel"/>
    <w:tmpl w:val="22CE900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9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72882218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F233A34"/>
    <w:multiLevelType w:val="hybridMultilevel"/>
    <w:tmpl w:val="56A69562"/>
    <w:lvl w:ilvl="0" w:tplc="4C6A066E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2A2C3446">
      <w:numFmt w:val="bullet"/>
      <w:lvlText w:val="•"/>
      <w:lvlJc w:val="left"/>
      <w:pPr>
        <w:ind w:left="1246" w:hanging="207"/>
      </w:pPr>
      <w:rPr>
        <w:rFonts w:hint="default"/>
        <w:lang w:val="es-ES" w:eastAsia="en-US" w:bidi="ar-SA"/>
      </w:rPr>
    </w:lvl>
    <w:lvl w:ilvl="2" w:tplc="E4CAD7FC">
      <w:numFmt w:val="bullet"/>
      <w:lvlText w:val="•"/>
      <w:lvlJc w:val="left"/>
      <w:pPr>
        <w:ind w:left="2272" w:hanging="207"/>
      </w:pPr>
      <w:rPr>
        <w:rFonts w:hint="default"/>
        <w:lang w:val="es-ES" w:eastAsia="en-US" w:bidi="ar-SA"/>
      </w:rPr>
    </w:lvl>
    <w:lvl w:ilvl="3" w:tplc="8B84BE2E">
      <w:numFmt w:val="bullet"/>
      <w:lvlText w:val="•"/>
      <w:lvlJc w:val="left"/>
      <w:pPr>
        <w:ind w:left="3298" w:hanging="207"/>
      </w:pPr>
      <w:rPr>
        <w:rFonts w:hint="default"/>
        <w:lang w:val="es-ES" w:eastAsia="en-US" w:bidi="ar-SA"/>
      </w:rPr>
    </w:lvl>
    <w:lvl w:ilvl="4" w:tplc="7772E7B6">
      <w:numFmt w:val="bullet"/>
      <w:lvlText w:val="•"/>
      <w:lvlJc w:val="left"/>
      <w:pPr>
        <w:ind w:left="4324" w:hanging="207"/>
      </w:pPr>
      <w:rPr>
        <w:rFonts w:hint="default"/>
        <w:lang w:val="es-ES" w:eastAsia="en-US" w:bidi="ar-SA"/>
      </w:rPr>
    </w:lvl>
    <w:lvl w:ilvl="5" w:tplc="B31CBFA8">
      <w:numFmt w:val="bullet"/>
      <w:lvlText w:val="•"/>
      <w:lvlJc w:val="left"/>
      <w:pPr>
        <w:ind w:left="5351" w:hanging="207"/>
      </w:pPr>
      <w:rPr>
        <w:rFonts w:hint="default"/>
        <w:lang w:val="es-ES" w:eastAsia="en-US" w:bidi="ar-SA"/>
      </w:rPr>
    </w:lvl>
    <w:lvl w:ilvl="6" w:tplc="2E8C0D2E">
      <w:numFmt w:val="bullet"/>
      <w:lvlText w:val="•"/>
      <w:lvlJc w:val="left"/>
      <w:pPr>
        <w:ind w:left="6377" w:hanging="207"/>
      </w:pPr>
      <w:rPr>
        <w:rFonts w:hint="default"/>
        <w:lang w:val="es-ES" w:eastAsia="en-US" w:bidi="ar-SA"/>
      </w:rPr>
    </w:lvl>
    <w:lvl w:ilvl="7" w:tplc="F66291A6">
      <w:numFmt w:val="bullet"/>
      <w:lvlText w:val="•"/>
      <w:lvlJc w:val="left"/>
      <w:pPr>
        <w:ind w:left="7403" w:hanging="207"/>
      </w:pPr>
      <w:rPr>
        <w:rFonts w:hint="default"/>
        <w:lang w:val="es-ES" w:eastAsia="en-US" w:bidi="ar-SA"/>
      </w:rPr>
    </w:lvl>
    <w:lvl w:ilvl="8" w:tplc="F97E0AC6">
      <w:numFmt w:val="bullet"/>
      <w:lvlText w:val="•"/>
      <w:lvlJc w:val="left"/>
      <w:pPr>
        <w:ind w:left="8429" w:hanging="207"/>
      </w:pPr>
      <w:rPr>
        <w:rFonts w:hint="default"/>
        <w:lang w:val="es-ES" w:eastAsia="en-US" w:bidi="ar-SA"/>
      </w:rPr>
    </w:lvl>
  </w:abstractNum>
  <w:num w:numId="1" w16cid:durableId="1481002067">
    <w:abstractNumId w:val="1"/>
  </w:num>
  <w:num w:numId="2" w16cid:durableId="1166241119">
    <w:abstractNumId w:val="7"/>
  </w:num>
  <w:num w:numId="3" w16cid:durableId="1910537819">
    <w:abstractNumId w:val="3"/>
  </w:num>
  <w:num w:numId="4" w16cid:durableId="1877892784">
    <w:abstractNumId w:val="9"/>
  </w:num>
  <w:num w:numId="5" w16cid:durableId="188179005">
    <w:abstractNumId w:val="0"/>
  </w:num>
  <w:num w:numId="6" w16cid:durableId="1888644514">
    <w:abstractNumId w:val="2"/>
  </w:num>
  <w:num w:numId="7" w16cid:durableId="686754313">
    <w:abstractNumId w:val="8"/>
  </w:num>
  <w:num w:numId="8" w16cid:durableId="681980728">
    <w:abstractNumId w:val="11"/>
  </w:num>
  <w:num w:numId="9" w16cid:durableId="1521238723">
    <w:abstractNumId w:val="5"/>
  </w:num>
  <w:num w:numId="10" w16cid:durableId="1336883871">
    <w:abstractNumId w:val="4"/>
  </w:num>
  <w:num w:numId="11" w16cid:durableId="1556621267">
    <w:abstractNumId w:val="6"/>
  </w:num>
  <w:num w:numId="12" w16cid:durableId="755636116">
    <w:abstractNumId w:val="1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7F0A"/>
    <w:rsid w:val="00021EEB"/>
    <w:rsid w:val="0002549C"/>
    <w:rsid w:val="00026595"/>
    <w:rsid w:val="00032462"/>
    <w:rsid w:val="00032746"/>
    <w:rsid w:val="00035F9D"/>
    <w:rsid w:val="000401C9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14DC"/>
    <w:rsid w:val="000B1A73"/>
    <w:rsid w:val="000B75EE"/>
    <w:rsid w:val="000C1EF5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4761"/>
    <w:rsid w:val="001467D8"/>
    <w:rsid w:val="001544C0"/>
    <w:rsid w:val="00154B3D"/>
    <w:rsid w:val="00155B66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2445"/>
    <w:rsid w:val="001C3A9F"/>
    <w:rsid w:val="001C78F7"/>
    <w:rsid w:val="001C7F53"/>
    <w:rsid w:val="001D2934"/>
    <w:rsid w:val="001D4DBB"/>
    <w:rsid w:val="001D72C1"/>
    <w:rsid w:val="001E0F92"/>
    <w:rsid w:val="001E7E45"/>
    <w:rsid w:val="001F712F"/>
    <w:rsid w:val="002022BC"/>
    <w:rsid w:val="00202F52"/>
    <w:rsid w:val="0020586B"/>
    <w:rsid w:val="002119AD"/>
    <w:rsid w:val="00212731"/>
    <w:rsid w:val="002308E7"/>
    <w:rsid w:val="00230F5A"/>
    <w:rsid w:val="002358C5"/>
    <w:rsid w:val="00237685"/>
    <w:rsid w:val="002430D4"/>
    <w:rsid w:val="00254B9F"/>
    <w:rsid w:val="00255E64"/>
    <w:rsid w:val="00256C01"/>
    <w:rsid w:val="00264C16"/>
    <w:rsid w:val="00266AD3"/>
    <w:rsid w:val="00270DA4"/>
    <w:rsid w:val="00273BB4"/>
    <w:rsid w:val="00276ED2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375"/>
    <w:rsid w:val="002D08AD"/>
    <w:rsid w:val="002E0BD1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92F8A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362"/>
    <w:rsid w:val="003D589E"/>
    <w:rsid w:val="003E24D5"/>
    <w:rsid w:val="003E42CB"/>
    <w:rsid w:val="003F025E"/>
    <w:rsid w:val="003F5278"/>
    <w:rsid w:val="0040464B"/>
    <w:rsid w:val="00411E32"/>
    <w:rsid w:val="0041204F"/>
    <w:rsid w:val="00413D59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1545"/>
    <w:rsid w:val="004B23C2"/>
    <w:rsid w:val="004B7993"/>
    <w:rsid w:val="004C1C34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2424"/>
    <w:rsid w:val="00523465"/>
    <w:rsid w:val="00536F81"/>
    <w:rsid w:val="0054798E"/>
    <w:rsid w:val="00562E48"/>
    <w:rsid w:val="0056450A"/>
    <w:rsid w:val="00570E48"/>
    <w:rsid w:val="00575FEB"/>
    <w:rsid w:val="00592E24"/>
    <w:rsid w:val="00597FD4"/>
    <w:rsid w:val="005B3B96"/>
    <w:rsid w:val="005B5D60"/>
    <w:rsid w:val="005B65DC"/>
    <w:rsid w:val="005C5769"/>
    <w:rsid w:val="005E7F00"/>
    <w:rsid w:val="005F7355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1DEC"/>
    <w:rsid w:val="006437B6"/>
    <w:rsid w:val="006443D1"/>
    <w:rsid w:val="00644807"/>
    <w:rsid w:val="00646F7F"/>
    <w:rsid w:val="00655667"/>
    <w:rsid w:val="00661AC6"/>
    <w:rsid w:val="00665EB3"/>
    <w:rsid w:val="00666E1A"/>
    <w:rsid w:val="0067254A"/>
    <w:rsid w:val="00680A63"/>
    <w:rsid w:val="006835D7"/>
    <w:rsid w:val="006852C5"/>
    <w:rsid w:val="00692DB8"/>
    <w:rsid w:val="0069591F"/>
    <w:rsid w:val="00697999"/>
    <w:rsid w:val="006A0A36"/>
    <w:rsid w:val="006A0B61"/>
    <w:rsid w:val="006A19E5"/>
    <w:rsid w:val="006A36D6"/>
    <w:rsid w:val="006A5C5E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A6816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4ED2"/>
    <w:rsid w:val="007E5A3C"/>
    <w:rsid w:val="008014F3"/>
    <w:rsid w:val="00801B0F"/>
    <w:rsid w:val="0080267F"/>
    <w:rsid w:val="00802B3C"/>
    <w:rsid w:val="0080430D"/>
    <w:rsid w:val="008062A7"/>
    <w:rsid w:val="008202A5"/>
    <w:rsid w:val="00830BF4"/>
    <w:rsid w:val="00834D6C"/>
    <w:rsid w:val="008363A4"/>
    <w:rsid w:val="0084328F"/>
    <w:rsid w:val="00855138"/>
    <w:rsid w:val="00857076"/>
    <w:rsid w:val="008640F8"/>
    <w:rsid w:val="00865882"/>
    <w:rsid w:val="008661A8"/>
    <w:rsid w:val="00866873"/>
    <w:rsid w:val="008674EC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0586"/>
    <w:rsid w:val="009427D8"/>
    <w:rsid w:val="009437BA"/>
    <w:rsid w:val="009526D3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5B9C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24B1B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1B52"/>
    <w:rsid w:val="00B96893"/>
    <w:rsid w:val="00B971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30C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C506D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3218"/>
    <w:rsid w:val="00D23639"/>
    <w:rsid w:val="00D3155F"/>
    <w:rsid w:val="00D31E6D"/>
    <w:rsid w:val="00D35EF3"/>
    <w:rsid w:val="00D4113D"/>
    <w:rsid w:val="00D41FAB"/>
    <w:rsid w:val="00D4790F"/>
    <w:rsid w:val="00D50645"/>
    <w:rsid w:val="00D5246E"/>
    <w:rsid w:val="00D71044"/>
    <w:rsid w:val="00D73178"/>
    <w:rsid w:val="00D734FF"/>
    <w:rsid w:val="00D745B3"/>
    <w:rsid w:val="00D75878"/>
    <w:rsid w:val="00D923F1"/>
    <w:rsid w:val="00D92545"/>
    <w:rsid w:val="00D92C2E"/>
    <w:rsid w:val="00D97610"/>
    <w:rsid w:val="00DA5A1D"/>
    <w:rsid w:val="00DA6AAC"/>
    <w:rsid w:val="00DB1EDF"/>
    <w:rsid w:val="00DB3D31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2F4"/>
    <w:rsid w:val="00E37BE6"/>
    <w:rsid w:val="00E37C83"/>
    <w:rsid w:val="00E40077"/>
    <w:rsid w:val="00E43229"/>
    <w:rsid w:val="00E53F0A"/>
    <w:rsid w:val="00E54655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9B"/>
    <w:rsid w:val="00F305AC"/>
    <w:rsid w:val="00F32211"/>
    <w:rsid w:val="00F34170"/>
    <w:rsid w:val="00F35EE4"/>
    <w:rsid w:val="00F51EF6"/>
    <w:rsid w:val="00F537D3"/>
    <w:rsid w:val="00F53BE2"/>
    <w:rsid w:val="00F55583"/>
    <w:rsid w:val="00F56B6C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63212-DE6D-4CC8-BB5E-72352923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1189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88</cp:revision>
  <dcterms:created xsi:type="dcterms:W3CDTF">2024-03-06T13:25:00Z</dcterms:created>
  <dcterms:modified xsi:type="dcterms:W3CDTF">2024-06-05T20:39:00Z</dcterms:modified>
</cp:coreProperties>
</file>