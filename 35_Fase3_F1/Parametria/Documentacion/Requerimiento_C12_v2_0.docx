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1B3ABE" w14:textId="77777777" w:rsidR="00C4642F" w:rsidRPr="00230F5A" w:rsidRDefault="00C4642F" w:rsidP="00C4642F">
      <w:pPr>
        <w:jc w:val="center"/>
        <w:rPr>
          <w:rFonts w:ascii="Times New Roman" w:hAnsi="Times New Roman" w:cs="Times New Roman"/>
        </w:rPr>
      </w:pPr>
    </w:p>
    <w:p w14:paraId="28A96A42" w14:textId="77777777" w:rsidR="00C4642F" w:rsidRPr="00230F5A" w:rsidRDefault="00C4642F" w:rsidP="00C4642F">
      <w:pPr>
        <w:jc w:val="center"/>
        <w:rPr>
          <w:rFonts w:ascii="Times New Roman" w:hAnsi="Times New Roman" w:cs="Times New Roman"/>
        </w:rPr>
      </w:pPr>
      <w:r w:rsidRPr="00230F5A">
        <w:rPr>
          <w:rFonts w:ascii="Times New Roman" w:hAnsi="Times New Roman" w:cs="Times New Roman"/>
          <w:noProof/>
          <w:lang w:eastAsia="es-ES"/>
        </w:rPr>
        <w:drawing>
          <wp:inline distT="0" distB="0" distL="0" distR="0" wp14:anchorId="64989886" wp14:editId="4D2042C4">
            <wp:extent cx="4346368" cy="1904671"/>
            <wp:effectExtent l="0" t="0" r="0" b="635"/>
            <wp:docPr id="2" name="Imagen 2" descr="Logotip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Logotipo, nombre de la empres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1778" cy="1907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E3AA6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67FCAF85" w14:textId="77777777" w:rsidR="00C4642F" w:rsidRPr="00230F5A" w:rsidRDefault="00C4642F" w:rsidP="00C4642F">
      <w:pPr>
        <w:jc w:val="center"/>
        <w:rPr>
          <w:rFonts w:ascii="Times New Roman" w:hAnsi="Times New Roman" w:cs="Times New Roman"/>
        </w:rPr>
      </w:pPr>
    </w:p>
    <w:p w14:paraId="63E66A84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199124B2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703972DD" w14:textId="74B7386F" w:rsidR="00C4642F" w:rsidRPr="00230F5A" w:rsidRDefault="00C4642F" w:rsidP="00C4642F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230F5A">
        <w:rPr>
          <w:rFonts w:ascii="Times New Roman" w:hAnsi="Times New Roman" w:cs="Times New Roman"/>
          <w:b/>
          <w:sz w:val="72"/>
          <w:szCs w:val="72"/>
        </w:rPr>
        <w:t>SINACOFI</w:t>
      </w:r>
    </w:p>
    <w:p w14:paraId="1BA62CBB" w14:textId="3D71A104" w:rsidR="00C4642F" w:rsidRPr="004A1260" w:rsidRDefault="004A1260" w:rsidP="00866873">
      <w:pPr>
        <w:ind w:hanging="142"/>
        <w:jc w:val="center"/>
        <w:rPr>
          <w:rFonts w:ascii="Times New Roman" w:hAnsi="Times New Roman" w:cs="Times New Roman"/>
          <w:b/>
          <w:sz w:val="72"/>
          <w:szCs w:val="72"/>
        </w:rPr>
      </w:pPr>
      <w:r>
        <w:rPr>
          <w:rFonts w:ascii="Times New Roman" w:hAnsi="Times New Roman" w:cs="Times New Roman"/>
          <w:b/>
          <w:sz w:val="72"/>
          <w:szCs w:val="72"/>
        </w:rPr>
        <w:t xml:space="preserve">Definición documento </w:t>
      </w:r>
      <w:r w:rsidR="00264C16">
        <w:rPr>
          <w:rFonts w:ascii="Times New Roman" w:hAnsi="Times New Roman" w:cs="Times New Roman"/>
          <w:b/>
          <w:sz w:val="72"/>
          <w:szCs w:val="72"/>
        </w:rPr>
        <w:t>C1</w:t>
      </w:r>
      <w:r w:rsidR="00012A45">
        <w:rPr>
          <w:rFonts w:ascii="Times New Roman" w:hAnsi="Times New Roman" w:cs="Times New Roman"/>
          <w:b/>
          <w:sz w:val="72"/>
          <w:szCs w:val="72"/>
        </w:rPr>
        <w:t>2</w:t>
      </w:r>
      <w:r>
        <w:rPr>
          <w:rFonts w:ascii="Times New Roman" w:hAnsi="Times New Roman" w:cs="Times New Roman"/>
          <w:b/>
          <w:sz w:val="72"/>
          <w:szCs w:val="72"/>
        </w:rPr>
        <w:t>(</w:t>
      </w:r>
      <w:r w:rsidR="00012A45">
        <w:rPr>
          <w:rFonts w:ascii="Times New Roman" w:hAnsi="Times New Roman" w:cs="Times New Roman"/>
          <w:b/>
          <w:sz w:val="72"/>
          <w:szCs w:val="72"/>
        </w:rPr>
        <w:t>895</w:t>
      </w:r>
      <w:r>
        <w:rPr>
          <w:rFonts w:ascii="Times New Roman" w:hAnsi="Times New Roman" w:cs="Times New Roman"/>
          <w:b/>
          <w:sz w:val="72"/>
          <w:szCs w:val="72"/>
        </w:rPr>
        <w:t xml:space="preserve">) </w:t>
      </w:r>
      <w:r w:rsidRPr="004A1260">
        <w:rPr>
          <w:rFonts w:ascii="Times New Roman" w:hAnsi="Times New Roman" w:cs="Times New Roman"/>
          <w:b/>
          <w:sz w:val="72"/>
          <w:szCs w:val="72"/>
        </w:rPr>
        <w:t>-</w:t>
      </w:r>
      <w:r>
        <w:rPr>
          <w:rFonts w:ascii="Times New Roman" w:hAnsi="Times New Roman" w:cs="Times New Roman"/>
          <w:b/>
          <w:sz w:val="72"/>
          <w:szCs w:val="72"/>
        </w:rPr>
        <w:t xml:space="preserve"> </w:t>
      </w:r>
      <w:r w:rsidR="00012A45" w:rsidRPr="00012A45">
        <w:rPr>
          <w:rFonts w:ascii="Times New Roman" w:hAnsi="Times New Roman" w:cs="Times New Roman"/>
          <w:b/>
          <w:sz w:val="72"/>
          <w:szCs w:val="72"/>
        </w:rPr>
        <w:t>Activos y provisiones de colocaciones de consumo y vivienda</w:t>
      </w:r>
      <w:r w:rsidR="00E32743">
        <w:rPr>
          <w:rFonts w:ascii="Times New Roman" w:hAnsi="Times New Roman" w:cs="Times New Roman"/>
          <w:b/>
          <w:sz w:val="72"/>
          <w:szCs w:val="72"/>
        </w:rPr>
        <w:t>.</w:t>
      </w:r>
    </w:p>
    <w:p w14:paraId="510EB8B5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3CD0C920" w14:textId="77777777" w:rsidR="00C4642F" w:rsidRDefault="00C4642F" w:rsidP="00C4642F">
      <w:pPr>
        <w:rPr>
          <w:rFonts w:ascii="Times New Roman" w:hAnsi="Times New Roman" w:cs="Times New Roman"/>
        </w:rPr>
      </w:pPr>
    </w:p>
    <w:p w14:paraId="592F5FD4" w14:textId="77777777" w:rsidR="0097031A" w:rsidRDefault="0097031A" w:rsidP="00C4642F">
      <w:pPr>
        <w:rPr>
          <w:rFonts w:ascii="Times New Roman" w:hAnsi="Times New Roman" w:cs="Times New Roman"/>
        </w:rPr>
      </w:pPr>
    </w:p>
    <w:p w14:paraId="7E19B2F7" w14:textId="77777777" w:rsidR="0097031A" w:rsidRDefault="0097031A" w:rsidP="00C4642F">
      <w:pPr>
        <w:rPr>
          <w:rFonts w:ascii="Times New Roman" w:hAnsi="Times New Roman" w:cs="Times New Roman"/>
        </w:rPr>
      </w:pPr>
    </w:p>
    <w:p w14:paraId="2DE3A3EC" w14:textId="77777777" w:rsidR="0097031A" w:rsidRDefault="0097031A" w:rsidP="00C4642F">
      <w:pPr>
        <w:rPr>
          <w:rFonts w:ascii="Times New Roman" w:hAnsi="Times New Roman" w:cs="Times New Roman"/>
        </w:rPr>
      </w:pPr>
    </w:p>
    <w:p w14:paraId="561403E5" w14:textId="77777777" w:rsidR="0097031A" w:rsidRPr="00230F5A" w:rsidRDefault="0097031A" w:rsidP="00C4642F">
      <w:pPr>
        <w:rPr>
          <w:rFonts w:ascii="Times New Roman" w:hAnsi="Times New Roman" w:cs="Times New Roman"/>
        </w:rPr>
      </w:pPr>
    </w:p>
    <w:p w14:paraId="30C0B481" w14:textId="126D6C74" w:rsidR="00C4642F" w:rsidRPr="00230F5A" w:rsidRDefault="00000000" w:rsidP="00C4642F">
      <w:pPr>
        <w:rPr>
          <w:rFonts w:ascii="Times New Roman" w:hAnsi="Times New Roman" w:cs="Times New Roman"/>
        </w:rPr>
      </w:pPr>
      <w:r>
        <w:rPr>
          <w:noProof/>
          <w:sz w:val="24"/>
          <w:szCs w:val="24"/>
        </w:rPr>
        <w:pict w14:anchorId="52E0EBFD">
          <v:shapetype id="_x0000_t202" coordsize="21600,21600" o:spt="202" path="m,l,21600r21600,l21600,xe">
            <v:stroke joinstyle="miter"/>
            <v:path gradientshapeok="t" o:connecttype="rect"/>
          </v:shapetype>
          <v:shape id="Cuadro de texto 5" o:spid="_x0000_s2051" type="#_x0000_t202" style="position:absolute;margin-left:251.45pt;margin-top:14pt;width:241.7pt;height:92.1pt;z-index:251661312;visibility:visible;mso-wrap-style:square;mso-width-percent:0;mso-height-percent:200;mso-wrap-distance-left:9pt;mso-wrap-distance-top:0;mso-wrap-distance-right:9pt;mso-wrap-distance-bottom:0;mso-position-horizontal-relative:text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" stroked="f">
            <v:textbox style="mso-fit-shape-to-text:t">
              <w:txbxContent>
                <w:p w14:paraId="2FAE1F7D" w14:textId="77777777" w:rsidR="00012A45" w:rsidRPr="00A56777" w:rsidRDefault="00012A45" w:rsidP="00C4642F">
                  <w:pPr>
                    <w:pStyle w:val="DatosCaratula"/>
                    <w:jc w:val="right"/>
                  </w:pPr>
                  <w:r>
                    <w:t>SONEDI Soluciones de Negocio Digitales</w:t>
                  </w:r>
                </w:p>
                <w:p w14:paraId="45FABB07" w14:textId="77777777" w:rsidR="00012A45" w:rsidRPr="002E031A" w:rsidRDefault="00012A45" w:rsidP="00C4642F">
                  <w:pPr>
                    <w:pStyle w:val="DatosCaratula"/>
                    <w:jc w:val="right"/>
                    <w:rPr>
                      <w:lang w:val="es-CL"/>
                    </w:rPr>
                  </w:pPr>
                  <w:r w:rsidRPr="002E031A">
                    <w:rPr>
                      <w:lang w:val="es-CL"/>
                    </w:rPr>
                    <w:t>Av. Apoquindo 5555 – Piso 14</w:t>
                  </w:r>
                </w:p>
                <w:p w14:paraId="3EE5D35C" w14:textId="77777777" w:rsidR="00012A45" w:rsidRPr="00A56777" w:rsidRDefault="00012A45" w:rsidP="00C4642F">
                  <w:pPr>
                    <w:pStyle w:val="DatosCaratula"/>
                    <w:jc w:val="right"/>
                    <w:rPr>
                      <w:lang w:val="en-US"/>
                    </w:rPr>
                  </w:pPr>
                  <w:r w:rsidRPr="00A56777">
                    <w:rPr>
                      <w:lang w:val="en-US"/>
                    </w:rPr>
                    <w:t>Santiago – Chile</w:t>
                  </w:r>
                </w:p>
                <w:p w14:paraId="11EA45C5" w14:textId="77777777" w:rsidR="00012A45" w:rsidRPr="00A56777" w:rsidRDefault="00012A45" w:rsidP="00C4642F">
                  <w:pPr>
                    <w:pStyle w:val="DatosCaratula"/>
                    <w:jc w:val="right"/>
                    <w:rPr>
                      <w:lang w:val="en-US"/>
                    </w:rPr>
                  </w:pPr>
                  <w:r w:rsidRPr="00A56777">
                    <w:rPr>
                      <w:lang w:val="en-US"/>
                    </w:rPr>
                    <w:t>Tel/Fax.: (562) 26569646</w:t>
                  </w:r>
                </w:p>
                <w:p w14:paraId="638345C5" w14:textId="77777777" w:rsidR="00012A45" w:rsidRDefault="00012A45" w:rsidP="00C4642F"/>
              </w:txbxContent>
            </v:textbox>
          </v:shape>
        </w:pict>
      </w:r>
    </w:p>
    <w:p w14:paraId="6BD99792" w14:textId="77777777" w:rsidR="00C4642F" w:rsidRPr="00230F5A" w:rsidRDefault="00C4642F" w:rsidP="00C4642F">
      <w:pPr>
        <w:jc w:val="right"/>
        <w:rPr>
          <w:rFonts w:ascii="Times New Roman" w:hAnsi="Times New Roman" w:cs="Times New Roman"/>
        </w:rPr>
      </w:pPr>
    </w:p>
    <w:p w14:paraId="1598ACA9" w14:textId="77777777" w:rsidR="00C4642F" w:rsidRPr="00230F5A" w:rsidRDefault="00C4642F" w:rsidP="00C4642F">
      <w:pPr>
        <w:jc w:val="right"/>
        <w:rPr>
          <w:rFonts w:ascii="Times New Roman" w:hAnsi="Times New Roman" w:cs="Times New Roman"/>
        </w:rPr>
      </w:pPr>
    </w:p>
    <w:p w14:paraId="1D24832C" w14:textId="7EB8CBBF" w:rsidR="00C4642F" w:rsidRPr="00230F5A" w:rsidRDefault="00C4642F" w:rsidP="00C4642F">
      <w:pPr>
        <w:pStyle w:val="DatosCaratula"/>
        <w:rPr>
          <w:rFonts w:ascii="Times New Roman" w:hAnsi="Times New Roman" w:cs="Times New Roman"/>
          <w:sz w:val="22"/>
          <w:szCs w:val="22"/>
          <w:lang w:val="es-CL"/>
        </w:rPr>
      </w:pPr>
    </w:p>
    <w:p w14:paraId="028831DA" w14:textId="18312206" w:rsidR="000105A8" w:rsidRPr="00230F5A" w:rsidRDefault="000105A8" w:rsidP="0003784E">
      <w:pPr>
        <w:rPr>
          <w:rFonts w:ascii="Times New Roman" w:hAnsi="Times New Roman" w:cs="Times New Roman"/>
        </w:rPr>
      </w:pPr>
      <w:r w:rsidRPr="00230F5A">
        <w:rPr>
          <w:rFonts w:ascii="Times New Roman" w:hAnsi="Times New Roman" w:cs="Times New Roman"/>
        </w:rPr>
        <w:tab/>
      </w:r>
    </w:p>
    <w:sdt>
      <w:sdtPr>
        <w:rPr>
          <w:rFonts w:asciiTheme="minorHAnsi" w:eastAsiaTheme="minorHAnsi" w:hAnsiTheme="minorHAnsi" w:cstheme="minorBidi"/>
          <w:b w:val="0"/>
          <w:color w:val="auto"/>
          <w:kern w:val="2"/>
          <w:sz w:val="22"/>
          <w:szCs w:val="22"/>
          <w:lang w:eastAsia="en-US"/>
        </w:rPr>
        <w:id w:val="195474922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18B9664A" w14:textId="6E6881A1" w:rsidR="00522424" w:rsidRDefault="00522424">
          <w:pPr>
            <w:pStyle w:val="TtuloTDC"/>
          </w:pPr>
          <w:r>
            <w:t>Contenido</w:t>
          </w:r>
        </w:p>
        <w:p w14:paraId="59B57005" w14:textId="5DB60860" w:rsidR="00415F11" w:rsidRDefault="00522424">
          <w:pPr>
            <w:pStyle w:val="TDC1"/>
            <w:rPr>
              <w:rFonts w:cstheme="minorBidi"/>
              <w:noProof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6057757" w:history="1">
            <w:r w:rsidR="00415F11" w:rsidRPr="00034EA0">
              <w:rPr>
                <w:rStyle w:val="Hipervnculo"/>
                <w:noProof/>
              </w:rPr>
              <w:t>1.</w:t>
            </w:r>
            <w:r w:rsidR="00415F11">
              <w:rPr>
                <w:rFonts w:cstheme="minorBidi"/>
                <w:noProof/>
                <w14:ligatures w14:val="none"/>
              </w:rPr>
              <w:tab/>
            </w:r>
            <w:r w:rsidR="00415F11" w:rsidRPr="00034EA0">
              <w:rPr>
                <w:rStyle w:val="Hipervnculo"/>
                <w:noProof/>
              </w:rPr>
              <w:t>Definición de estructuras</w:t>
            </w:r>
            <w:r w:rsidR="00415F11">
              <w:rPr>
                <w:noProof/>
                <w:webHidden/>
              </w:rPr>
              <w:tab/>
            </w:r>
            <w:r w:rsidR="00415F11">
              <w:rPr>
                <w:noProof/>
                <w:webHidden/>
              </w:rPr>
              <w:fldChar w:fldCharType="begin"/>
            </w:r>
            <w:r w:rsidR="00415F11">
              <w:rPr>
                <w:noProof/>
                <w:webHidden/>
              </w:rPr>
              <w:instrText xml:space="preserve"> PAGEREF _Toc166057757 \h </w:instrText>
            </w:r>
            <w:r w:rsidR="00415F11">
              <w:rPr>
                <w:noProof/>
                <w:webHidden/>
              </w:rPr>
            </w:r>
            <w:r w:rsidR="00415F11">
              <w:rPr>
                <w:noProof/>
                <w:webHidden/>
              </w:rPr>
              <w:fldChar w:fldCharType="separate"/>
            </w:r>
            <w:r w:rsidR="006D7434">
              <w:rPr>
                <w:noProof/>
                <w:webHidden/>
              </w:rPr>
              <w:t>4</w:t>
            </w:r>
            <w:r w:rsidR="00415F11">
              <w:rPr>
                <w:noProof/>
                <w:webHidden/>
              </w:rPr>
              <w:fldChar w:fldCharType="end"/>
            </w:r>
          </w:hyperlink>
        </w:p>
        <w:p w14:paraId="209758A5" w14:textId="638352CC" w:rsidR="00415F11" w:rsidRDefault="00000000">
          <w:pPr>
            <w:pStyle w:val="TDC2"/>
            <w:tabs>
              <w:tab w:val="left" w:pos="880"/>
              <w:tab w:val="right" w:leader="dot" w:pos="10480"/>
            </w:tabs>
            <w:rPr>
              <w:rFonts w:cstheme="minorBidi"/>
              <w:noProof/>
              <w14:ligatures w14:val="none"/>
            </w:rPr>
          </w:pPr>
          <w:hyperlink w:anchor="_Toc166057758" w:history="1">
            <w:r w:rsidR="00415F11" w:rsidRPr="00034EA0">
              <w:rPr>
                <w:rStyle w:val="Hipervnculo"/>
                <w:bCs/>
                <w:noProof/>
              </w:rPr>
              <w:t>1.1.</w:t>
            </w:r>
            <w:r w:rsidR="00415F11">
              <w:rPr>
                <w:rFonts w:cstheme="minorBidi"/>
                <w:noProof/>
                <w14:ligatures w14:val="none"/>
              </w:rPr>
              <w:tab/>
            </w:r>
            <w:r w:rsidR="00415F11" w:rsidRPr="00034EA0">
              <w:rPr>
                <w:rStyle w:val="Hipervnculo"/>
                <w:bCs/>
                <w:noProof/>
              </w:rPr>
              <w:t xml:space="preserve">Archivo de datos del emisor  </w:t>
            </w:r>
            <w:r w:rsidR="00415F11" w:rsidRPr="00034EA0">
              <w:rPr>
                <w:rStyle w:val="Hipervnculo"/>
                <w:noProof/>
              </w:rPr>
              <w:t>Manual Sistema de Información Bancos - Sistema Contable (cmfchile.cl)</w:t>
            </w:r>
            <w:r w:rsidR="00415F11">
              <w:rPr>
                <w:noProof/>
                <w:webHidden/>
              </w:rPr>
              <w:tab/>
            </w:r>
            <w:r w:rsidR="00415F11">
              <w:rPr>
                <w:noProof/>
                <w:webHidden/>
              </w:rPr>
              <w:fldChar w:fldCharType="begin"/>
            </w:r>
            <w:r w:rsidR="00415F11">
              <w:rPr>
                <w:noProof/>
                <w:webHidden/>
              </w:rPr>
              <w:instrText xml:space="preserve"> PAGEREF _Toc166057758 \h </w:instrText>
            </w:r>
            <w:r w:rsidR="00415F11">
              <w:rPr>
                <w:noProof/>
                <w:webHidden/>
              </w:rPr>
            </w:r>
            <w:r w:rsidR="00415F11">
              <w:rPr>
                <w:noProof/>
                <w:webHidden/>
              </w:rPr>
              <w:fldChar w:fldCharType="separate"/>
            </w:r>
            <w:r w:rsidR="006D7434">
              <w:rPr>
                <w:noProof/>
                <w:webHidden/>
              </w:rPr>
              <w:t>4</w:t>
            </w:r>
            <w:r w:rsidR="00415F11">
              <w:rPr>
                <w:noProof/>
                <w:webHidden/>
              </w:rPr>
              <w:fldChar w:fldCharType="end"/>
            </w:r>
          </w:hyperlink>
        </w:p>
        <w:p w14:paraId="693069D6" w14:textId="14BF9ECC" w:rsidR="00415F11" w:rsidRDefault="00000000">
          <w:pPr>
            <w:pStyle w:val="TDC1"/>
            <w:rPr>
              <w:rFonts w:cstheme="minorBidi"/>
              <w:noProof/>
              <w14:ligatures w14:val="none"/>
            </w:rPr>
          </w:pPr>
          <w:hyperlink w:anchor="_Toc166057759" w:history="1">
            <w:r w:rsidR="00415F11" w:rsidRPr="00034EA0">
              <w:rPr>
                <w:rStyle w:val="Hipervnculo"/>
                <w:noProof/>
              </w:rPr>
              <w:t>2.</w:t>
            </w:r>
            <w:r w:rsidR="00415F11">
              <w:rPr>
                <w:rFonts w:cstheme="minorBidi"/>
                <w:noProof/>
                <w14:ligatures w14:val="none"/>
              </w:rPr>
              <w:tab/>
            </w:r>
            <w:r w:rsidR="00415F11" w:rsidRPr="00034EA0">
              <w:rPr>
                <w:rStyle w:val="Hipervnculo"/>
                <w:noProof/>
              </w:rPr>
              <w:t>Validaciones</w:t>
            </w:r>
            <w:r w:rsidR="00415F11">
              <w:rPr>
                <w:noProof/>
                <w:webHidden/>
              </w:rPr>
              <w:tab/>
            </w:r>
            <w:r w:rsidR="00415F11">
              <w:rPr>
                <w:noProof/>
                <w:webHidden/>
              </w:rPr>
              <w:fldChar w:fldCharType="begin"/>
            </w:r>
            <w:r w:rsidR="00415F11">
              <w:rPr>
                <w:noProof/>
                <w:webHidden/>
              </w:rPr>
              <w:instrText xml:space="preserve"> PAGEREF _Toc166057759 \h </w:instrText>
            </w:r>
            <w:r w:rsidR="00415F11">
              <w:rPr>
                <w:noProof/>
                <w:webHidden/>
              </w:rPr>
            </w:r>
            <w:r w:rsidR="00415F11">
              <w:rPr>
                <w:noProof/>
                <w:webHidden/>
              </w:rPr>
              <w:fldChar w:fldCharType="separate"/>
            </w:r>
            <w:r w:rsidR="006D7434">
              <w:rPr>
                <w:noProof/>
                <w:webHidden/>
              </w:rPr>
              <w:t>7</w:t>
            </w:r>
            <w:r w:rsidR="00415F11">
              <w:rPr>
                <w:noProof/>
                <w:webHidden/>
              </w:rPr>
              <w:fldChar w:fldCharType="end"/>
            </w:r>
          </w:hyperlink>
        </w:p>
        <w:p w14:paraId="015923EB" w14:textId="41A47239" w:rsidR="00415F11" w:rsidRDefault="00000000">
          <w:pPr>
            <w:pStyle w:val="TDC2"/>
            <w:tabs>
              <w:tab w:val="left" w:pos="880"/>
              <w:tab w:val="right" w:leader="dot" w:pos="10480"/>
            </w:tabs>
            <w:rPr>
              <w:rFonts w:cstheme="minorBidi"/>
              <w:noProof/>
              <w14:ligatures w14:val="none"/>
            </w:rPr>
          </w:pPr>
          <w:hyperlink w:anchor="_Toc166057760" w:history="1">
            <w:r w:rsidR="00415F11" w:rsidRPr="00034EA0">
              <w:rPr>
                <w:rStyle w:val="Hipervnculo"/>
                <w:noProof/>
              </w:rPr>
              <w:t>2.1.</w:t>
            </w:r>
            <w:r w:rsidR="00415F11">
              <w:rPr>
                <w:rFonts w:cstheme="minorBidi"/>
                <w:noProof/>
                <w14:ligatures w14:val="none"/>
              </w:rPr>
              <w:tab/>
            </w:r>
            <w:r w:rsidR="00415F11" w:rsidRPr="00034EA0">
              <w:rPr>
                <w:rStyle w:val="Hipervnculo"/>
                <w:noProof/>
              </w:rPr>
              <w:t>Archivo de datos</w:t>
            </w:r>
            <w:r w:rsidR="00415F11">
              <w:rPr>
                <w:noProof/>
                <w:webHidden/>
              </w:rPr>
              <w:tab/>
            </w:r>
            <w:r w:rsidR="00415F11">
              <w:rPr>
                <w:noProof/>
                <w:webHidden/>
              </w:rPr>
              <w:fldChar w:fldCharType="begin"/>
            </w:r>
            <w:r w:rsidR="00415F11">
              <w:rPr>
                <w:noProof/>
                <w:webHidden/>
              </w:rPr>
              <w:instrText xml:space="preserve"> PAGEREF _Toc166057760 \h </w:instrText>
            </w:r>
            <w:r w:rsidR="00415F11">
              <w:rPr>
                <w:noProof/>
                <w:webHidden/>
              </w:rPr>
            </w:r>
            <w:r w:rsidR="00415F11">
              <w:rPr>
                <w:noProof/>
                <w:webHidden/>
              </w:rPr>
              <w:fldChar w:fldCharType="separate"/>
            </w:r>
            <w:r w:rsidR="006D7434">
              <w:rPr>
                <w:noProof/>
                <w:webHidden/>
              </w:rPr>
              <w:t>7</w:t>
            </w:r>
            <w:r w:rsidR="00415F11">
              <w:rPr>
                <w:noProof/>
                <w:webHidden/>
              </w:rPr>
              <w:fldChar w:fldCharType="end"/>
            </w:r>
          </w:hyperlink>
        </w:p>
        <w:p w14:paraId="53C3946F" w14:textId="749FE8A1" w:rsidR="00415F11" w:rsidRDefault="00000000">
          <w:pPr>
            <w:pStyle w:val="TDC1"/>
            <w:rPr>
              <w:rFonts w:cstheme="minorBidi"/>
              <w:noProof/>
              <w14:ligatures w14:val="none"/>
            </w:rPr>
          </w:pPr>
          <w:hyperlink w:anchor="_Toc166057761" w:history="1">
            <w:r w:rsidR="00415F11" w:rsidRPr="00034EA0">
              <w:rPr>
                <w:rStyle w:val="Hipervnculo"/>
                <w:noProof/>
              </w:rPr>
              <w:t>3.</w:t>
            </w:r>
            <w:r w:rsidR="00415F11">
              <w:rPr>
                <w:rFonts w:cstheme="minorBidi"/>
                <w:noProof/>
                <w14:ligatures w14:val="none"/>
              </w:rPr>
              <w:tab/>
            </w:r>
            <w:r w:rsidR="00415F11" w:rsidRPr="00034EA0">
              <w:rPr>
                <w:rStyle w:val="Hipervnculo"/>
                <w:noProof/>
              </w:rPr>
              <w:t>Construyendo la carátula de salida</w:t>
            </w:r>
            <w:r w:rsidR="00415F11">
              <w:rPr>
                <w:noProof/>
                <w:webHidden/>
              </w:rPr>
              <w:tab/>
            </w:r>
            <w:r w:rsidR="00415F11">
              <w:rPr>
                <w:noProof/>
                <w:webHidden/>
              </w:rPr>
              <w:fldChar w:fldCharType="begin"/>
            </w:r>
            <w:r w:rsidR="00415F11">
              <w:rPr>
                <w:noProof/>
                <w:webHidden/>
              </w:rPr>
              <w:instrText xml:space="preserve"> PAGEREF _Toc166057761 \h </w:instrText>
            </w:r>
            <w:r w:rsidR="00415F11">
              <w:rPr>
                <w:noProof/>
                <w:webHidden/>
              </w:rPr>
            </w:r>
            <w:r w:rsidR="00415F11">
              <w:rPr>
                <w:noProof/>
                <w:webHidden/>
              </w:rPr>
              <w:fldChar w:fldCharType="separate"/>
            </w:r>
            <w:r w:rsidR="006D7434">
              <w:rPr>
                <w:noProof/>
                <w:webHidden/>
              </w:rPr>
              <w:t>7</w:t>
            </w:r>
            <w:r w:rsidR="00415F11">
              <w:rPr>
                <w:noProof/>
                <w:webHidden/>
              </w:rPr>
              <w:fldChar w:fldCharType="end"/>
            </w:r>
          </w:hyperlink>
        </w:p>
        <w:p w14:paraId="11224AA8" w14:textId="21C8C2C1" w:rsidR="00415F11" w:rsidRDefault="00000000">
          <w:pPr>
            <w:pStyle w:val="TDC2"/>
            <w:tabs>
              <w:tab w:val="left" w:pos="880"/>
              <w:tab w:val="right" w:leader="dot" w:pos="10480"/>
            </w:tabs>
            <w:rPr>
              <w:rFonts w:cstheme="minorBidi"/>
              <w:noProof/>
              <w14:ligatures w14:val="none"/>
            </w:rPr>
          </w:pPr>
          <w:hyperlink w:anchor="_Toc166057762" w:history="1">
            <w:r w:rsidR="00415F11" w:rsidRPr="00034EA0">
              <w:rPr>
                <w:rStyle w:val="Hipervnculo"/>
                <w:noProof/>
              </w:rPr>
              <w:t>3.1.</w:t>
            </w:r>
            <w:r w:rsidR="00415F11">
              <w:rPr>
                <w:rFonts w:cstheme="minorBidi"/>
                <w:noProof/>
                <w14:ligatures w14:val="none"/>
              </w:rPr>
              <w:tab/>
            </w:r>
            <w:r w:rsidR="00415F11" w:rsidRPr="00034EA0">
              <w:rPr>
                <w:rStyle w:val="Hipervnculo"/>
                <w:noProof/>
              </w:rPr>
              <w:t>Formato de carátula de salida</w:t>
            </w:r>
            <w:r w:rsidR="00415F11">
              <w:rPr>
                <w:noProof/>
                <w:webHidden/>
              </w:rPr>
              <w:tab/>
            </w:r>
            <w:r w:rsidR="00415F11">
              <w:rPr>
                <w:noProof/>
                <w:webHidden/>
              </w:rPr>
              <w:fldChar w:fldCharType="begin"/>
            </w:r>
            <w:r w:rsidR="00415F11">
              <w:rPr>
                <w:noProof/>
                <w:webHidden/>
              </w:rPr>
              <w:instrText xml:space="preserve"> PAGEREF _Toc166057762 \h </w:instrText>
            </w:r>
            <w:r w:rsidR="00415F11">
              <w:rPr>
                <w:noProof/>
                <w:webHidden/>
              </w:rPr>
            </w:r>
            <w:r w:rsidR="00415F11">
              <w:rPr>
                <w:noProof/>
                <w:webHidden/>
              </w:rPr>
              <w:fldChar w:fldCharType="separate"/>
            </w:r>
            <w:r w:rsidR="006D7434">
              <w:rPr>
                <w:noProof/>
                <w:webHidden/>
              </w:rPr>
              <w:t>7</w:t>
            </w:r>
            <w:r w:rsidR="00415F11">
              <w:rPr>
                <w:noProof/>
                <w:webHidden/>
              </w:rPr>
              <w:fldChar w:fldCharType="end"/>
            </w:r>
          </w:hyperlink>
        </w:p>
        <w:p w14:paraId="6B96D649" w14:textId="5122C948" w:rsidR="00415F11" w:rsidRDefault="00000000">
          <w:pPr>
            <w:pStyle w:val="TDC1"/>
            <w:rPr>
              <w:rFonts w:cstheme="minorBidi"/>
              <w:noProof/>
              <w14:ligatures w14:val="none"/>
            </w:rPr>
          </w:pPr>
          <w:hyperlink w:anchor="_Toc166057763" w:history="1">
            <w:r w:rsidR="00415F11" w:rsidRPr="00034EA0">
              <w:rPr>
                <w:rStyle w:val="Hipervnculo"/>
                <w:bCs/>
                <w:noProof/>
              </w:rPr>
              <w:t>4.</w:t>
            </w:r>
            <w:r w:rsidR="00415F11">
              <w:rPr>
                <w:rFonts w:cstheme="minorBidi"/>
                <w:noProof/>
                <w14:ligatures w14:val="none"/>
              </w:rPr>
              <w:tab/>
            </w:r>
            <w:r w:rsidR="00415F11" w:rsidRPr="00034EA0">
              <w:rPr>
                <w:rStyle w:val="Hipervnculo"/>
                <w:noProof/>
              </w:rPr>
              <w:t>Definición de nombres</w:t>
            </w:r>
            <w:r w:rsidR="00415F11">
              <w:rPr>
                <w:noProof/>
                <w:webHidden/>
              </w:rPr>
              <w:tab/>
            </w:r>
            <w:r w:rsidR="00415F11">
              <w:rPr>
                <w:noProof/>
                <w:webHidden/>
              </w:rPr>
              <w:fldChar w:fldCharType="begin"/>
            </w:r>
            <w:r w:rsidR="00415F11">
              <w:rPr>
                <w:noProof/>
                <w:webHidden/>
              </w:rPr>
              <w:instrText xml:space="preserve"> PAGEREF _Toc166057763 \h </w:instrText>
            </w:r>
            <w:r w:rsidR="00415F11">
              <w:rPr>
                <w:noProof/>
                <w:webHidden/>
              </w:rPr>
            </w:r>
            <w:r w:rsidR="00415F11">
              <w:rPr>
                <w:noProof/>
                <w:webHidden/>
              </w:rPr>
              <w:fldChar w:fldCharType="separate"/>
            </w:r>
            <w:r w:rsidR="006D7434">
              <w:rPr>
                <w:noProof/>
                <w:webHidden/>
              </w:rPr>
              <w:t>10</w:t>
            </w:r>
            <w:r w:rsidR="00415F11">
              <w:rPr>
                <w:noProof/>
                <w:webHidden/>
              </w:rPr>
              <w:fldChar w:fldCharType="end"/>
            </w:r>
          </w:hyperlink>
        </w:p>
        <w:p w14:paraId="14A7A4C2" w14:textId="0A43EC45" w:rsidR="00415F11" w:rsidRDefault="00000000">
          <w:pPr>
            <w:pStyle w:val="TDC2"/>
            <w:tabs>
              <w:tab w:val="left" w:pos="880"/>
              <w:tab w:val="right" w:leader="dot" w:pos="10480"/>
            </w:tabs>
            <w:rPr>
              <w:rFonts w:cstheme="minorBidi"/>
              <w:noProof/>
              <w14:ligatures w14:val="none"/>
            </w:rPr>
          </w:pPr>
          <w:hyperlink w:anchor="_Toc166057764" w:history="1">
            <w:r w:rsidR="00415F11" w:rsidRPr="00034EA0">
              <w:rPr>
                <w:rStyle w:val="Hipervnculo"/>
                <w:noProof/>
              </w:rPr>
              <w:t>4.1.</w:t>
            </w:r>
            <w:r w:rsidR="00415F11">
              <w:rPr>
                <w:rFonts w:cstheme="minorBidi"/>
                <w:noProof/>
                <w14:ligatures w14:val="none"/>
              </w:rPr>
              <w:tab/>
            </w:r>
            <w:r w:rsidR="00415F11" w:rsidRPr="00034EA0">
              <w:rPr>
                <w:rStyle w:val="Hipervnculo"/>
                <w:noProof/>
              </w:rPr>
              <w:t>Archivo de salida a destino</w:t>
            </w:r>
            <w:r w:rsidR="00415F11">
              <w:rPr>
                <w:noProof/>
                <w:webHidden/>
              </w:rPr>
              <w:tab/>
            </w:r>
            <w:r w:rsidR="00415F11">
              <w:rPr>
                <w:noProof/>
                <w:webHidden/>
              </w:rPr>
              <w:fldChar w:fldCharType="begin"/>
            </w:r>
            <w:r w:rsidR="00415F11">
              <w:rPr>
                <w:noProof/>
                <w:webHidden/>
              </w:rPr>
              <w:instrText xml:space="preserve"> PAGEREF _Toc166057764 \h </w:instrText>
            </w:r>
            <w:r w:rsidR="00415F11">
              <w:rPr>
                <w:noProof/>
                <w:webHidden/>
              </w:rPr>
            </w:r>
            <w:r w:rsidR="00415F11">
              <w:rPr>
                <w:noProof/>
                <w:webHidden/>
              </w:rPr>
              <w:fldChar w:fldCharType="separate"/>
            </w:r>
            <w:r w:rsidR="006D7434">
              <w:rPr>
                <w:noProof/>
                <w:webHidden/>
              </w:rPr>
              <w:t>10</w:t>
            </w:r>
            <w:r w:rsidR="00415F11">
              <w:rPr>
                <w:noProof/>
                <w:webHidden/>
              </w:rPr>
              <w:fldChar w:fldCharType="end"/>
            </w:r>
          </w:hyperlink>
        </w:p>
        <w:p w14:paraId="7E68723A" w14:textId="3AD246FB" w:rsidR="00415F11" w:rsidRDefault="00000000">
          <w:pPr>
            <w:pStyle w:val="TDC2"/>
            <w:tabs>
              <w:tab w:val="left" w:pos="1100"/>
              <w:tab w:val="right" w:leader="dot" w:pos="10480"/>
            </w:tabs>
            <w:rPr>
              <w:rFonts w:cstheme="minorBidi"/>
              <w:noProof/>
              <w14:ligatures w14:val="none"/>
            </w:rPr>
          </w:pPr>
          <w:hyperlink w:anchor="_Toc166057765" w:history="1">
            <w:r w:rsidR="00415F11" w:rsidRPr="00034EA0">
              <w:rPr>
                <w:rStyle w:val="Hipervnculo"/>
                <w:noProof/>
              </w:rPr>
              <w:t>4.1.1.</w:t>
            </w:r>
            <w:r w:rsidR="00415F11">
              <w:rPr>
                <w:rFonts w:cstheme="minorBidi"/>
                <w:noProof/>
                <w14:ligatures w14:val="none"/>
              </w:rPr>
              <w:tab/>
            </w:r>
            <w:r w:rsidR="00415F11" w:rsidRPr="00034EA0">
              <w:rPr>
                <w:rStyle w:val="Hipervnculo"/>
                <w:noProof/>
              </w:rPr>
              <w:t>Archivo de datos</w:t>
            </w:r>
            <w:r w:rsidR="00415F11">
              <w:rPr>
                <w:noProof/>
                <w:webHidden/>
              </w:rPr>
              <w:tab/>
            </w:r>
            <w:r w:rsidR="00415F11">
              <w:rPr>
                <w:noProof/>
                <w:webHidden/>
              </w:rPr>
              <w:fldChar w:fldCharType="begin"/>
            </w:r>
            <w:r w:rsidR="00415F11">
              <w:rPr>
                <w:noProof/>
                <w:webHidden/>
              </w:rPr>
              <w:instrText xml:space="preserve"> PAGEREF _Toc166057765 \h </w:instrText>
            </w:r>
            <w:r w:rsidR="00415F11">
              <w:rPr>
                <w:noProof/>
                <w:webHidden/>
              </w:rPr>
            </w:r>
            <w:r w:rsidR="00415F11">
              <w:rPr>
                <w:noProof/>
                <w:webHidden/>
              </w:rPr>
              <w:fldChar w:fldCharType="separate"/>
            </w:r>
            <w:r w:rsidR="006D7434">
              <w:rPr>
                <w:noProof/>
                <w:webHidden/>
              </w:rPr>
              <w:t>10</w:t>
            </w:r>
            <w:r w:rsidR="00415F11">
              <w:rPr>
                <w:noProof/>
                <w:webHidden/>
              </w:rPr>
              <w:fldChar w:fldCharType="end"/>
            </w:r>
          </w:hyperlink>
        </w:p>
        <w:p w14:paraId="07F30D6A" w14:textId="01022640" w:rsidR="00415F11" w:rsidRDefault="00000000">
          <w:pPr>
            <w:pStyle w:val="TDC2"/>
            <w:tabs>
              <w:tab w:val="left" w:pos="1100"/>
              <w:tab w:val="right" w:leader="dot" w:pos="10480"/>
            </w:tabs>
            <w:rPr>
              <w:rFonts w:cstheme="minorBidi"/>
              <w:noProof/>
              <w14:ligatures w14:val="none"/>
            </w:rPr>
          </w:pPr>
          <w:hyperlink w:anchor="_Toc166057766" w:history="1">
            <w:r w:rsidR="00415F11" w:rsidRPr="00034EA0">
              <w:rPr>
                <w:rStyle w:val="Hipervnculo"/>
                <w:noProof/>
              </w:rPr>
              <w:t>4.1.2.</w:t>
            </w:r>
            <w:r w:rsidR="00415F11">
              <w:rPr>
                <w:rFonts w:cstheme="minorBidi"/>
                <w:noProof/>
                <w14:ligatures w14:val="none"/>
              </w:rPr>
              <w:tab/>
            </w:r>
            <w:r w:rsidR="00415F11" w:rsidRPr="00034EA0">
              <w:rPr>
                <w:rStyle w:val="Hipervnculo"/>
                <w:noProof/>
              </w:rPr>
              <w:t>Archivo Carátula</w:t>
            </w:r>
            <w:r w:rsidR="00415F11">
              <w:rPr>
                <w:noProof/>
                <w:webHidden/>
              </w:rPr>
              <w:tab/>
            </w:r>
            <w:r w:rsidR="00415F11">
              <w:rPr>
                <w:noProof/>
                <w:webHidden/>
              </w:rPr>
              <w:fldChar w:fldCharType="begin"/>
            </w:r>
            <w:r w:rsidR="00415F11">
              <w:rPr>
                <w:noProof/>
                <w:webHidden/>
              </w:rPr>
              <w:instrText xml:space="preserve"> PAGEREF _Toc166057766 \h </w:instrText>
            </w:r>
            <w:r w:rsidR="00415F11">
              <w:rPr>
                <w:noProof/>
                <w:webHidden/>
              </w:rPr>
            </w:r>
            <w:r w:rsidR="00415F11">
              <w:rPr>
                <w:noProof/>
                <w:webHidden/>
              </w:rPr>
              <w:fldChar w:fldCharType="separate"/>
            </w:r>
            <w:r w:rsidR="006D7434">
              <w:rPr>
                <w:noProof/>
                <w:webHidden/>
              </w:rPr>
              <w:t>10</w:t>
            </w:r>
            <w:r w:rsidR="00415F11">
              <w:rPr>
                <w:noProof/>
                <w:webHidden/>
              </w:rPr>
              <w:fldChar w:fldCharType="end"/>
            </w:r>
          </w:hyperlink>
        </w:p>
        <w:p w14:paraId="1256562E" w14:textId="6EE94FB1" w:rsidR="00415F11" w:rsidRDefault="00000000">
          <w:pPr>
            <w:pStyle w:val="TDC2"/>
            <w:tabs>
              <w:tab w:val="left" w:pos="880"/>
              <w:tab w:val="right" w:leader="dot" w:pos="10480"/>
            </w:tabs>
            <w:rPr>
              <w:rFonts w:cstheme="minorBidi"/>
              <w:noProof/>
              <w14:ligatures w14:val="none"/>
            </w:rPr>
          </w:pPr>
          <w:hyperlink w:anchor="_Toc166057767" w:history="1">
            <w:r w:rsidR="00415F11" w:rsidRPr="00034EA0">
              <w:rPr>
                <w:rStyle w:val="Hipervnculo"/>
                <w:noProof/>
              </w:rPr>
              <w:t>4.2.</w:t>
            </w:r>
            <w:r w:rsidR="00415F11">
              <w:rPr>
                <w:rFonts w:cstheme="minorBidi"/>
                <w:noProof/>
                <w14:ligatures w14:val="none"/>
              </w:rPr>
              <w:tab/>
            </w:r>
            <w:r w:rsidR="00415F11" w:rsidRPr="00034EA0">
              <w:rPr>
                <w:rStyle w:val="Hipervnculo"/>
                <w:noProof/>
              </w:rPr>
              <w:t>Definición de correlativo</w:t>
            </w:r>
            <w:r w:rsidR="00415F11">
              <w:rPr>
                <w:noProof/>
                <w:webHidden/>
              </w:rPr>
              <w:tab/>
            </w:r>
            <w:r w:rsidR="00415F11">
              <w:rPr>
                <w:noProof/>
                <w:webHidden/>
              </w:rPr>
              <w:fldChar w:fldCharType="begin"/>
            </w:r>
            <w:r w:rsidR="00415F11">
              <w:rPr>
                <w:noProof/>
                <w:webHidden/>
              </w:rPr>
              <w:instrText xml:space="preserve"> PAGEREF _Toc166057767 \h </w:instrText>
            </w:r>
            <w:r w:rsidR="00415F11">
              <w:rPr>
                <w:noProof/>
                <w:webHidden/>
              </w:rPr>
            </w:r>
            <w:r w:rsidR="00415F11">
              <w:rPr>
                <w:noProof/>
                <w:webHidden/>
              </w:rPr>
              <w:fldChar w:fldCharType="separate"/>
            </w:r>
            <w:r w:rsidR="006D7434">
              <w:rPr>
                <w:noProof/>
                <w:webHidden/>
              </w:rPr>
              <w:t>10</w:t>
            </w:r>
            <w:r w:rsidR="00415F11">
              <w:rPr>
                <w:noProof/>
                <w:webHidden/>
              </w:rPr>
              <w:fldChar w:fldCharType="end"/>
            </w:r>
          </w:hyperlink>
        </w:p>
        <w:p w14:paraId="1534DECE" w14:textId="0DE36507" w:rsidR="00415F11" w:rsidRDefault="00000000">
          <w:pPr>
            <w:pStyle w:val="TDC2"/>
            <w:tabs>
              <w:tab w:val="left" w:pos="1100"/>
              <w:tab w:val="right" w:leader="dot" w:pos="10480"/>
            </w:tabs>
            <w:rPr>
              <w:rFonts w:cstheme="minorBidi"/>
              <w:noProof/>
              <w14:ligatures w14:val="none"/>
            </w:rPr>
          </w:pPr>
          <w:hyperlink w:anchor="_Toc166057768" w:history="1">
            <w:r w:rsidR="00415F11" w:rsidRPr="00034EA0">
              <w:rPr>
                <w:rStyle w:val="Hipervnculo"/>
                <w:noProof/>
              </w:rPr>
              <w:t>4.2.1.</w:t>
            </w:r>
            <w:r w:rsidR="00415F11">
              <w:rPr>
                <w:rFonts w:cstheme="minorBidi"/>
                <w:noProof/>
                <w14:ligatures w14:val="none"/>
              </w:rPr>
              <w:tab/>
            </w:r>
            <w:r w:rsidR="00415F11" w:rsidRPr="00034EA0">
              <w:rPr>
                <w:rStyle w:val="Hipervnculo"/>
                <w:noProof/>
              </w:rPr>
              <w:t>Salida</w:t>
            </w:r>
            <w:r w:rsidR="00415F11">
              <w:rPr>
                <w:noProof/>
                <w:webHidden/>
              </w:rPr>
              <w:tab/>
            </w:r>
            <w:r w:rsidR="00415F11">
              <w:rPr>
                <w:noProof/>
                <w:webHidden/>
              </w:rPr>
              <w:fldChar w:fldCharType="begin"/>
            </w:r>
            <w:r w:rsidR="00415F11">
              <w:rPr>
                <w:noProof/>
                <w:webHidden/>
              </w:rPr>
              <w:instrText xml:space="preserve"> PAGEREF _Toc166057768 \h </w:instrText>
            </w:r>
            <w:r w:rsidR="00415F11">
              <w:rPr>
                <w:noProof/>
                <w:webHidden/>
              </w:rPr>
            </w:r>
            <w:r w:rsidR="00415F11">
              <w:rPr>
                <w:noProof/>
                <w:webHidden/>
              </w:rPr>
              <w:fldChar w:fldCharType="separate"/>
            </w:r>
            <w:r w:rsidR="006D7434">
              <w:rPr>
                <w:noProof/>
                <w:webHidden/>
              </w:rPr>
              <w:t>10</w:t>
            </w:r>
            <w:r w:rsidR="00415F11">
              <w:rPr>
                <w:noProof/>
                <w:webHidden/>
              </w:rPr>
              <w:fldChar w:fldCharType="end"/>
            </w:r>
          </w:hyperlink>
        </w:p>
        <w:p w14:paraId="2854523D" w14:textId="5E4F96C3" w:rsidR="00415F11" w:rsidRDefault="00000000">
          <w:pPr>
            <w:pStyle w:val="TDC2"/>
            <w:tabs>
              <w:tab w:val="left" w:pos="1100"/>
              <w:tab w:val="right" w:leader="dot" w:pos="10480"/>
            </w:tabs>
            <w:rPr>
              <w:rFonts w:cstheme="minorBidi"/>
              <w:noProof/>
              <w14:ligatures w14:val="none"/>
            </w:rPr>
          </w:pPr>
          <w:hyperlink w:anchor="_Toc166057769" w:history="1">
            <w:r w:rsidR="00415F11" w:rsidRPr="00034EA0">
              <w:rPr>
                <w:rStyle w:val="Hipervnculo"/>
                <w:noProof/>
              </w:rPr>
              <w:t>4.2.2.</w:t>
            </w:r>
            <w:r w:rsidR="00415F11">
              <w:rPr>
                <w:rFonts w:cstheme="minorBidi"/>
                <w:noProof/>
                <w14:ligatures w14:val="none"/>
              </w:rPr>
              <w:tab/>
            </w:r>
            <w:r w:rsidR="00415F11" w:rsidRPr="00034EA0">
              <w:rPr>
                <w:rStyle w:val="Hipervnculo"/>
                <w:noProof/>
              </w:rPr>
              <w:t>Entrada</w:t>
            </w:r>
            <w:r w:rsidR="00415F11">
              <w:rPr>
                <w:noProof/>
                <w:webHidden/>
              </w:rPr>
              <w:tab/>
            </w:r>
            <w:r w:rsidR="00415F11">
              <w:rPr>
                <w:noProof/>
                <w:webHidden/>
              </w:rPr>
              <w:fldChar w:fldCharType="begin"/>
            </w:r>
            <w:r w:rsidR="00415F11">
              <w:rPr>
                <w:noProof/>
                <w:webHidden/>
              </w:rPr>
              <w:instrText xml:space="preserve"> PAGEREF _Toc166057769 \h </w:instrText>
            </w:r>
            <w:r w:rsidR="00415F11">
              <w:rPr>
                <w:noProof/>
                <w:webHidden/>
              </w:rPr>
            </w:r>
            <w:r w:rsidR="00415F11">
              <w:rPr>
                <w:noProof/>
                <w:webHidden/>
              </w:rPr>
              <w:fldChar w:fldCharType="separate"/>
            </w:r>
            <w:r w:rsidR="006D7434">
              <w:rPr>
                <w:noProof/>
                <w:webHidden/>
              </w:rPr>
              <w:t>10</w:t>
            </w:r>
            <w:r w:rsidR="00415F11">
              <w:rPr>
                <w:noProof/>
                <w:webHidden/>
              </w:rPr>
              <w:fldChar w:fldCharType="end"/>
            </w:r>
          </w:hyperlink>
        </w:p>
        <w:p w14:paraId="45E3B9FD" w14:textId="16731A4C" w:rsidR="00415F11" w:rsidRDefault="00000000">
          <w:pPr>
            <w:pStyle w:val="TDC1"/>
            <w:rPr>
              <w:rFonts w:cstheme="minorBidi"/>
              <w:noProof/>
              <w14:ligatures w14:val="none"/>
            </w:rPr>
          </w:pPr>
          <w:hyperlink w:anchor="_Toc166057770" w:history="1">
            <w:r w:rsidR="00415F11" w:rsidRPr="00034EA0">
              <w:rPr>
                <w:rStyle w:val="Hipervnculo"/>
                <w:noProof/>
              </w:rPr>
              <w:t>5.</w:t>
            </w:r>
            <w:r w:rsidR="00415F11">
              <w:rPr>
                <w:rFonts w:cstheme="minorBidi"/>
                <w:noProof/>
                <w14:ligatures w14:val="none"/>
              </w:rPr>
              <w:tab/>
            </w:r>
            <w:r w:rsidR="00415F11" w:rsidRPr="00034EA0">
              <w:rPr>
                <w:rStyle w:val="Hipervnculo"/>
                <w:noProof/>
              </w:rPr>
              <w:t>Definir Notificación hacia el Front.</w:t>
            </w:r>
            <w:r w:rsidR="00415F11">
              <w:rPr>
                <w:noProof/>
                <w:webHidden/>
              </w:rPr>
              <w:tab/>
            </w:r>
            <w:r w:rsidR="00415F11">
              <w:rPr>
                <w:noProof/>
                <w:webHidden/>
              </w:rPr>
              <w:fldChar w:fldCharType="begin"/>
            </w:r>
            <w:r w:rsidR="00415F11">
              <w:rPr>
                <w:noProof/>
                <w:webHidden/>
              </w:rPr>
              <w:instrText xml:space="preserve"> PAGEREF _Toc166057770 \h </w:instrText>
            </w:r>
            <w:r w:rsidR="00415F11">
              <w:rPr>
                <w:noProof/>
                <w:webHidden/>
              </w:rPr>
            </w:r>
            <w:r w:rsidR="00415F11">
              <w:rPr>
                <w:noProof/>
                <w:webHidden/>
              </w:rPr>
              <w:fldChar w:fldCharType="separate"/>
            </w:r>
            <w:r w:rsidR="006D7434">
              <w:rPr>
                <w:noProof/>
                <w:webHidden/>
              </w:rPr>
              <w:t>11</w:t>
            </w:r>
            <w:r w:rsidR="00415F11">
              <w:rPr>
                <w:noProof/>
                <w:webHidden/>
              </w:rPr>
              <w:fldChar w:fldCharType="end"/>
            </w:r>
          </w:hyperlink>
        </w:p>
        <w:p w14:paraId="4C62F1DB" w14:textId="66770215" w:rsidR="00415F11" w:rsidRDefault="00000000">
          <w:pPr>
            <w:pStyle w:val="TDC1"/>
            <w:rPr>
              <w:rFonts w:cstheme="minorBidi"/>
              <w:noProof/>
              <w14:ligatures w14:val="none"/>
            </w:rPr>
          </w:pPr>
          <w:hyperlink w:anchor="_Toc166057771" w:history="1">
            <w:r w:rsidR="00415F11" w:rsidRPr="00034EA0">
              <w:rPr>
                <w:rStyle w:val="Hipervnculo"/>
                <w:noProof/>
              </w:rPr>
              <w:t>6.</w:t>
            </w:r>
            <w:r w:rsidR="00415F11">
              <w:rPr>
                <w:rFonts w:cstheme="minorBidi"/>
                <w:noProof/>
                <w14:ligatures w14:val="none"/>
              </w:rPr>
              <w:tab/>
            </w:r>
            <w:r w:rsidR="00415F11" w:rsidRPr="00034EA0">
              <w:rPr>
                <w:rStyle w:val="Hipervnculo"/>
                <w:noProof/>
              </w:rPr>
              <w:t>Datos sensibles</w:t>
            </w:r>
            <w:r w:rsidR="00415F11">
              <w:rPr>
                <w:noProof/>
                <w:webHidden/>
              </w:rPr>
              <w:tab/>
            </w:r>
            <w:r w:rsidR="00415F11">
              <w:rPr>
                <w:noProof/>
                <w:webHidden/>
              </w:rPr>
              <w:fldChar w:fldCharType="begin"/>
            </w:r>
            <w:r w:rsidR="00415F11">
              <w:rPr>
                <w:noProof/>
                <w:webHidden/>
              </w:rPr>
              <w:instrText xml:space="preserve"> PAGEREF _Toc166057771 \h </w:instrText>
            </w:r>
            <w:r w:rsidR="00415F11">
              <w:rPr>
                <w:noProof/>
                <w:webHidden/>
              </w:rPr>
            </w:r>
            <w:r w:rsidR="00415F11">
              <w:rPr>
                <w:noProof/>
                <w:webHidden/>
              </w:rPr>
              <w:fldChar w:fldCharType="separate"/>
            </w:r>
            <w:r w:rsidR="006D7434">
              <w:rPr>
                <w:noProof/>
                <w:webHidden/>
              </w:rPr>
              <w:t>12</w:t>
            </w:r>
            <w:r w:rsidR="00415F11">
              <w:rPr>
                <w:noProof/>
                <w:webHidden/>
              </w:rPr>
              <w:fldChar w:fldCharType="end"/>
            </w:r>
          </w:hyperlink>
        </w:p>
        <w:p w14:paraId="1B95E1CD" w14:textId="5B0B407A" w:rsidR="00522424" w:rsidRDefault="00522424">
          <w:r>
            <w:rPr>
              <w:b/>
              <w:bCs/>
            </w:rPr>
            <w:fldChar w:fldCharType="end"/>
          </w:r>
        </w:p>
      </w:sdtContent>
    </w:sdt>
    <w:p w14:paraId="281A48C4" w14:textId="02834F5C" w:rsidR="00CF2663" w:rsidRPr="00230F5A" w:rsidRDefault="00CF2663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B7331F7" w14:textId="77777777" w:rsidR="000105A8" w:rsidRPr="00230F5A" w:rsidRDefault="000105A8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B58ECF4" w14:textId="0D8714F3" w:rsidR="000105A8" w:rsidRPr="00230F5A" w:rsidRDefault="000105A8">
      <w:pPr>
        <w:rPr>
          <w:rFonts w:ascii="Times New Roman" w:hAnsi="Times New Roman" w:cs="Times New Roman"/>
        </w:rPr>
      </w:pPr>
      <w:r w:rsidRPr="00230F5A">
        <w:rPr>
          <w:rFonts w:ascii="Times New Roman" w:hAnsi="Times New Roman" w:cs="Times New Roman"/>
        </w:rPr>
        <w:br w:type="page"/>
      </w:r>
    </w:p>
    <w:p w14:paraId="123B6C9F" w14:textId="77777777" w:rsidR="000105A8" w:rsidRPr="00230F5A" w:rsidRDefault="000105A8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595AF807" w14:textId="77777777" w:rsidR="00CF2663" w:rsidRPr="00230F5A" w:rsidRDefault="00CF2663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5D4E938B" w14:textId="77777777" w:rsidR="00CF2663" w:rsidRPr="00230F5A" w:rsidRDefault="00CF2663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055A8DA4" w14:textId="691F0A2B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4080B454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tbl>
      <w:tblPr>
        <w:tblStyle w:val="Tablaconcuadrcula"/>
        <w:tblpPr w:leftFromText="141" w:rightFromText="141" w:vertAnchor="page" w:horzAnchor="page" w:tblpX="1551" w:tblpY="2361"/>
        <w:tblW w:w="0" w:type="auto"/>
        <w:tblLook w:val="04A0" w:firstRow="1" w:lastRow="0" w:firstColumn="1" w:lastColumn="0" w:noHBand="0" w:noVBand="1"/>
      </w:tblPr>
      <w:tblGrid>
        <w:gridCol w:w="421"/>
        <w:gridCol w:w="1310"/>
        <w:gridCol w:w="3543"/>
      </w:tblGrid>
      <w:tr w:rsidR="000105A8" w:rsidRPr="00230F5A" w14:paraId="0E6B0344" w14:textId="77777777" w:rsidTr="00E862A3">
        <w:trPr>
          <w:trHeight w:val="132"/>
        </w:trPr>
        <w:tc>
          <w:tcPr>
            <w:tcW w:w="421" w:type="dxa"/>
            <w:tcBorders>
              <w:right w:val="single" w:sz="4" w:space="0" w:color="auto"/>
            </w:tcBorders>
          </w:tcPr>
          <w:p w14:paraId="3587CB75" w14:textId="1620CBD4" w:rsidR="000105A8" w:rsidRPr="00230F5A" w:rsidRDefault="0097031A" w:rsidP="00E862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3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5951FC5" w14:textId="77777777" w:rsidR="000105A8" w:rsidRPr="00230F5A" w:rsidRDefault="000105A8" w:rsidP="00E862A3">
            <w:pPr>
              <w:ind w:left="-917"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 xml:space="preserve">   </w:t>
            </w:r>
            <w:proofErr w:type="spellStart"/>
            <w:r w:rsidRPr="00230F5A">
              <w:rPr>
                <w:rFonts w:ascii="Times New Roman" w:hAnsi="Times New Roman" w:cs="Times New Roman"/>
              </w:rPr>
              <w:t>Cassds</w:t>
            </w:r>
            <w:proofErr w:type="spellEnd"/>
            <w:r w:rsidRPr="00230F5A">
              <w:rPr>
                <w:rFonts w:ascii="Times New Roman" w:hAnsi="Times New Roman" w:cs="Times New Roman"/>
              </w:rPr>
              <w:t xml:space="preserve">    Canal Web </w:t>
            </w:r>
          </w:p>
        </w:tc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</w:tcPr>
          <w:p w14:paraId="34F0A15C" w14:textId="77777777" w:rsidR="000105A8" w:rsidRPr="00230F5A" w:rsidRDefault="000105A8" w:rsidP="00E862A3">
            <w:pPr>
              <w:ind w:left="-917"/>
              <w:rPr>
                <w:rFonts w:ascii="Times New Roman" w:hAnsi="Times New Roman" w:cs="Times New Roman"/>
              </w:rPr>
            </w:pPr>
          </w:p>
        </w:tc>
      </w:tr>
      <w:tr w:rsidR="000105A8" w:rsidRPr="00230F5A" w14:paraId="6C7F06AB" w14:textId="77777777" w:rsidTr="00E862A3">
        <w:tc>
          <w:tcPr>
            <w:tcW w:w="421" w:type="dxa"/>
            <w:tcBorders>
              <w:right w:val="single" w:sz="4" w:space="0" w:color="auto"/>
            </w:tcBorders>
          </w:tcPr>
          <w:p w14:paraId="3A690E10" w14:textId="58E64CE5" w:rsidR="000105A8" w:rsidRPr="00230F5A" w:rsidRDefault="000105A8" w:rsidP="00E862A3">
            <w:pPr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 xml:space="preserve">       </w:t>
            </w:r>
          </w:p>
        </w:tc>
        <w:tc>
          <w:tcPr>
            <w:tcW w:w="13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B4D44CA" w14:textId="77777777" w:rsidR="000105A8" w:rsidRPr="00230F5A" w:rsidRDefault="000105A8" w:rsidP="00E862A3">
            <w:pPr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 xml:space="preserve"> Canal FT3</w:t>
            </w:r>
          </w:p>
        </w:tc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</w:tcPr>
          <w:p w14:paraId="0E54F671" w14:textId="77777777" w:rsidR="000105A8" w:rsidRPr="00230F5A" w:rsidRDefault="000105A8" w:rsidP="00E862A3">
            <w:pPr>
              <w:rPr>
                <w:rFonts w:ascii="Times New Roman" w:hAnsi="Times New Roman" w:cs="Times New Roman"/>
              </w:rPr>
            </w:pPr>
          </w:p>
        </w:tc>
      </w:tr>
    </w:tbl>
    <w:p w14:paraId="697373F2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1D6AF44D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9F1E99A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9A60E5A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163F82B5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E14BB4F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D309295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751DF08E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AE31D41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4510DB00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654F906D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050BFFBF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  <w:b/>
          <w:bCs/>
        </w:rPr>
      </w:pPr>
    </w:p>
    <w:p w14:paraId="3046F739" w14:textId="436E89B4" w:rsidR="00C4642F" w:rsidRPr="00230F5A" w:rsidRDefault="00C36169" w:rsidP="00655667">
      <w:pPr>
        <w:spacing w:line="40" w:lineRule="atLeast"/>
        <w:contextualSpacing/>
        <w:rPr>
          <w:rFonts w:ascii="Times New Roman" w:hAnsi="Times New Roman" w:cs="Times New Roman"/>
          <w:b/>
          <w:bCs/>
        </w:rPr>
      </w:pPr>
      <w:r w:rsidRPr="00230F5A">
        <w:rPr>
          <w:rFonts w:ascii="Times New Roman" w:hAnsi="Times New Roman" w:cs="Times New Roman"/>
          <w:b/>
          <w:bCs/>
        </w:rPr>
        <w:t>Control de versiones:</w:t>
      </w:r>
    </w:p>
    <w:p w14:paraId="31960945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56"/>
        <w:gridCol w:w="1342"/>
        <w:gridCol w:w="2046"/>
        <w:gridCol w:w="889"/>
        <w:gridCol w:w="4209"/>
      </w:tblGrid>
      <w:tr w:rsidR="00C36169" w:rsidRPr="00230F5A" w14:paraId="52CA1AE7" w14:textId="166D1866" w:rsidTr="000506C0">
        <w:tc>
          <w:tcPr>
            <w:tcW w:w="1256" w:type="dxa"/>
          </w:tcPr>
          <w:p w14:paraId="738B4AD2" w14:textId="32EF19C5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Nombre documento</w:t>
            </w:r>
          </w:p>
        </w:tc>
        <w:tc>
          <w:tcPr>
            <w:tcW w:w="1342" w:type="dxa"/>
          </w:tcPr>
          <w:p w14:paraId="41C256D2" w14:textId="715FDB34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Fecha</w:t>
            </w:r>
          </w:p>
        </w:tc>
        <w:tc>
          <w:tcPr>
            <w:tcW w:w="2046" w:type="dxa"/>
          </w:tcPr>
          <w:p w14:paraId="57898BEE" w14:textId="77FAFE98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Responsable</w:t>
            </w:r>
          </w:p>
        </w:tc>
        <w:tc>
          <w:tcPr>
            <w:tcW w:w="889" w:type="dxa"/>
          </w:tcPr>
          <w:p w14:paraId="2E420660" w14:textId="00F6ABF7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Versión</w:t>
            </w:r>
          </w:p>
        </w:tc>
        <w:tc>
          <w:tcPr>
            <w:tcW w:w="4209" w:type="dxa"/>
          </w:tcPr>
          <w:p w14:paraId="724DBA86" w14:textId="57A9F5A8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Observaciones</w:t>
            </w:r>
          </w:p>
        </w:tc>
      </w:tr>
      <w:tr w:rsidR="00DA6AAC" w:rsidRPr="00230F5A" w14:paraId="6E9DFCCB" w14:textId="2AF98CBC" w:rsidTr="000506C0">
        <w:tc>
          <w:tcPr>
            <w:tcW w:w="1256" w:type="dxa"/>
          </w:tcPr>
          <w:p w14:paraId="2E76E9E9" w14:textId="28015FF2" w:rsidR="00DA6AAC" w:rsidRPr="00230F5A" w:rsidRDefault="00012A45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C12</w:t>
            </w:r>
          </w:p>
        </w:tc>
        <w:tc>
          <w:tcPr>
            <w:tcW w:w="1342" w:type="dxa"/>
          </w:tcPr>
          <w:p w14:paraId="22F848E4" w14:textId="485E5692" w:rsidR="00DA6AAC" w:rsidRPr="00230F5A" w:rsidRDefault="00DA6AAC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  <w:r w:rsidR="00264C16">
              <w:rPr>
                <w:rFonts w:ascii="Times New Roman" w:hAnsi="Times New Roman" w:cs="Times New Roman"/>
              </w:rPr>
              <w:t>7</w:t>
            </w:r>
            <w:r w:rsidRPr="00230F5A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0</w:t>
            </w:r>
            <w:r w:rsidR="00264C16">
              <w:rPr>
                <w:rFonts w:ascii="Times New Roman" w:hAnsi="Times New Roman" w:cs="Times New Roman"/>
              </w:rPr>
              <w:t>5</w:t>
            </w:r>
            <w:r w:rsidRPr="00230F5A">
              <w:rPr>
                <w:rFonts w:ascii="Times New Roman" w:hAnsi="Times New Roman" w:cs="Times New Roman"/>
              </w:rPr>
              <w:t>-202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046" w:type="dxa"/>
          </w:tcPr>
          <w:p w14:paraId="748015B9" w14:textId="77777777" w:rsidR="00DA6AAC" w:rsidRDefault="00DA6AAC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Claudio </w:t>
            </w:r>
            <w:proofErr w:type="spellStart"/>
            <w:r>
              <w:rPr>
                <w:rFonts w:ascii="Times New Roman" w:hAnsi="Times New Roman" w:cs="Times New Roman"/>
              </w:rPr>
              <w:t>Velasquez</w:t>
            </w:r>
            <w:proofErr w:type="spellEnd"/>
          </w:p>
          <w:p w14:paraId="70CE5756" w14:textId="77777777" w:rsidR="00DA6AAC" w:rsidRDefault="00DA6AAC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Jonathan Arce</w:t>
            </w:r>
          </w:p>
          <w:p w14:paraId="2A1123FA" w14:textId="3CF5DB9C" w:rsidR="00DA6AAC" w:rsidRPr="00230F5A" w:rsidRDefault="00264C16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Alejandro Aravena</w:t>
            </w:r>
          </w:p>
        </w:tc>
        <w:tc>
          <w:tcPr>
            <w:tcW w:w="889" w:type="dxa"/>
          </w:tcPr>
          <w:p w14:paraId="045D1828" w14:textId="655F4A22" w:rsidR="00DA6AAC" w:rsidRPr="00230F5A" w:rsidRDefault="00DA6AAC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1.0</w:t>
            </w:r>
          </w:p>
        </w:tc>
        <w:tc>
          <w:tcPr>
            <w:tcW w:w="4209" w:type="dxa"/>
          </w:tcPr>
          <w:p w14:paraId="4298CB0F" w14:textId="35FB4A45" w:rsidR="00DA6AAC" w:rsidRPr="00230F5A" w:rsidRDefault="00DA6AAC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Creación documento</w:t>
            </w:r>
          </w:p>
        </w:tc>
      </w:tr>
      <w:tr w:rsidR="008310AF" w:rsidRPr="00230F5A" w14:paraId="5339FC0E" w14:textId="7AB2D237" w:rsidTr="000506C0">
        <w:tc>
          <w:tcPr>
            <w:tcW w:w="1256" w:type="dxa"/>
          </w:tcPr>
          <w:p w14:paraId="3DF7E2D2" w14:textId="7F0DBBEA" w:rsidR="008310AF" w:rsidRPr="00230F5A" w:rsidRDefault="008310AF" w:rsidP="008310AF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C12</w:t>
            </w:r>
          </w:p>
        </w:tc>
        <w:tc>
          <w:tcPr>
            <w:tcW w:w="1342" w:type="dxa"/>
          </w:tcPr>
          <w:p w14:paraId="69C55B7E" w14:textId="3D4C5E59" w:rsidR="008310AF" w:rsidRPr="00230F5A" w:rsidRDefault="008310AF" w:rsidP="008310AF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</w:t>
            </w:r>
            <w:r w:rsidRPr="00230F5A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05</w:t>
            </w:r>
            <w:r w:rsidRPr="00230F5A">
              <w:rPr>
                <w:rFonts w:ascii="Times New Roman" w:hAnsi="Times New Roman" w:cs="Times New Roman"/>
              </w:rPr>
              <w:t>-202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046" w:type="dxa"/>
          </w:tcPr>
          <w:p w14:paraId="082166C8" w14:textId="77777777" w:rsidR="008310AF" w:rsidRDefault="008310AF" w:rsidP="008310AF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Claudio </w:t>
            </w:r>
            <w:proofErr w:type="spellStart"/>
            <w:r>
              <w:rPr>
                <w:rFonts w:ascii="Times New Roman" w:hAnsi="Times New Roman" w:cs="Times New Roman"/>
              </w:rPr>
              <w:t>Velasquez</w:t>
            </w:r>
            <w:proofErr w:type="spellEnd"/>
          </w:p>
          <w:p w14:paraId="0470BAF6" w14:textId="77777777" w:rsidR="008310AF" w:rsidRDefault="008310AF" w:rsidP="008310AF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Jonathan Arce</w:t>
            </w:r>
          </w:p>
          <w:p w14:paraId="5353DC5F" w14:textId="73C11A99" w:rsidR="008310AF" w:rsidRPr="00230F5A" w:rsidRDefault="008310AF" w:rsidP="008310AF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Alejandro Aravena</w:t>
            </w:r>
          </w:p>
        </w:tc>
        <w:tc>
          <w:tcPr>
            <w:tcW w:w="889" w:type="dxa"/>
          </w:tcPr>
          <w:p w14:paraId="4436A160" w14:textId="7D153081" w:rsidR="008310AF" w:rsidRPr="00230F5A" w:rsidRDefault="008310AF" w:rsidP="008310AF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Pr="00230F5A">
              <w:rPr>
                <w:rFonts w:ascii="Times New Roman" w:hAnsi="Times New Roman" w:cs="Times New Roman"/>
              </w:rPr>
              <w:t>.0</w:t>
            </w:r>
          </w:p>
        </w:tc>
        <w:tc>
          <w:tcPr>
            <w:tcW w:w="4209" w:type="dxa"/>
          </w:tcPr>
          <w:p w14:paraId="39378B08" w14:textId="3CB4A01E" w:rsidR="008310AF" w:rsidRPr="00230F5A" w:rsidRDefault="008310AF" w:rsidP="008310AF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Revision</w:t>
            </w:r>
            <w:proofErr w:type="spellEnd"/>
          </w:p>
        </w:tc>
      </w:tr>
      <w:tr w:rsidR="008310AF" w:rsidRPr="00230F5A" w14:paraId="251EA50D" w14:textId="22DD7FE9" w:rsidTr="000506C0">
        <w:tc>
          <w:tcPr>
            <w:tcW w:w="1256" w:type="dxa"/>
          </w:tcPr>
          <w:p w14:paraId="7287933A" w14:textId="2774A3A0" w:rsidR="008310AF" w:rsidRPr="00230F5A" w:rsidRDefault="008310AF" w:rsidP="008310AF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562818B9" w14:textId="670AE15D" w:rsidR="008310AF" w:rsidRPr="00230F5A" w:rsidRDefault="008310AF" w:rsidP="008310AF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5B494666" w14:textId="36A4B044" w:rsidR="008310AF" w:rsidRPr="00230F5A" w:rsidRDefault="008310AF" w:rsidP="008310AF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03E710F1" w14:textId="1B08AB6A" w:rsidR="008310AF" w:rsidRPr="00230F5A" w:rsidRDefault="008310AF" w:rsidP="008310AF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2680C47E" w14:textId="38C5E5AB" w:rsidR="008310AF" w:rsidRPr="00230F5A" w:rsidRDefault="008310AF" w:rsidP="008310AF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8310AF" w:rsidRPr="00230F5A" w14:paraId="38B70AFE" w14:textId="34FEEE1D" w:rsidTr="000506C0">
        <w:tc>
          <w:tcPr>
            <w:tcW w:w="1256" w:type="dxa"/>
          </w:tcPr>
          <w:p w14:paraId="23AEB014" w14:textId="5799241D" w:rsidR="008310AF" w:rsidRPr="00230F5A" w:rsidRDefault="008310AF" w:rsidP="008310AF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7FA5A642" w14:textId="1B5644C6" w:rsidR="008310AF" w:rsidRPr="00230F5A" w:rsidRDefault="008310AF" w:rsidP="008310AF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10E83E9F" w14:textId="672541B2" w:rsidR="008310AF" w:rsidRPr="00230F5A" w:rsidRDefault="008310AF" w:rsidP="008310AF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50EBE826" w14:textId="77CBF93B" w:rsidR="008310AF" w:rsidRPr="00230F5A" w:rsidRDefault="008310AF" w:rsidP="008310AF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3301AE4B" w14:textId="02B86A20" w:rsidR="008310AF" w:rsidRPr="00230F5A" w:rsidRDefault="008310AF" w:rsidP="008310AF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8310AF" w:rsidRPr="00230F5A" w14:paraId="4B606B6E" w14:textId="62885254" w:rsidTr="000506C0">
        <w:tc>
          <w:tcPr>
            <w:tcW w:w="1256" w:type="dxa"/>
          </w:tcPr>
          <w:p w14:paraId="612D72B6" w14:textId="77777777" w:rsidR="008310AF" w:rsidRPr="00230F5A" w:rsidRDefault="008310AF" w:rsidP="008310AF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2796920D" w14:textId="77777777" w:rsidR="008310AF" w:rsidRPr="00230F5A" w:rsidRDefault="008310AF" w:rsidP="008310AF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566DBFB5" w14:textId="77777777" w:rsidR="008310AF" w:rsidRPr="00230F5A" w:rsidRDefault="008310AF" w:rsidP="008310AF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7B788475" w14:textId="77777777" w:rsidR="008310AF" w:rsidRPr="00230F5A" w:rsidRDefault="008310AF" w:rsidP="008310AF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22CB4D9D" w14:textId="0535C94F" w:rsidR="008310AF" w:rsidRPr="00230F5A" w:rsidRDefault="008310AF" w:rsidP="008310AF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8310AF" w:rsidRPr="00230F5A" w14:paraId="2EA7A1DB" w14:textId="6C6D457E" w:rsidTr="000506C0">
        <w:tc>
          <w:tcPr>
            <w:tcW w:w="1256" w:type="dxa"/>
          </w:tcPr>
          <w:p w14:paraId="4D062B49" w14:textId="77777777" w:rsidR="008310AF" w:rsidRPr="00230F5A" w:rsidRDefault="008310AF" w:rsidP="008310AF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00B75E93" w14:textId="77777777" w:rsidR="008310AF" w:rsidRPr="00230F5A" w:rsidRDefault="008310AF" w:rsidP="008310AF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15B3D2B8" w14:textId="77777777" w:rsidR="008310AF" w:rsidRPr="00230F5A" w:rsidRDefault="008310AF" w:rsidP="008310AF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636F09EA" w14:textId="77777777" w:rsidR="008310AF" w:rsidRPr="00230F5A" w:rsidRDefault="008310AF" w:rsidP="008310AF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370FDB39" w14:textId="597E7583" w:rsidR="008310AF" w:rsidRPr="00230F5A" w:rsidRDefault="008310AF" w:rsidP="008310AF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8310AF" w:rsidRPr="00230F5A" w14:paraId="4EBD62EB" w14:textId="7659FBA3" w:rsidTr="000506C0">
        <w:tc>
          <w:tcPr>
            <w:tcW w:w="1256" w:type="dxa"/>
          </w:tcPr>
          <w:p w14:paraId="6FF918B3" w14:textId="77777777" w:rsidR="008310AF" w:rsidRPr="00230F5A" w:rsidRDefault="008310AF" w:rsidP="008310AF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42356DD2" w14:textId="77777777" w:rsidR="008310AF" w:rsidRPr="00230F5A" w:rsidRDefault="008310AF" w:rsidP="008310AF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16C2EAFB" w14:textId="77777777" w:rsidR="008310AF" w:rsidRPr="00230F5A" w:rsidRDefault="008310AF" w:rsidP="008310AF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5DEA698F" w14:textId="77777777" w:rsidR="008310AF" w:rsidRPr="00230F5A" w:rsidRDefault="008310AF" w:rsidP="008310AF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75178590" w14:textId="35DC425B" w:rsidR="008310AF" w:rsidRPr="00230F5A" w:rsidRDefault="008310AF" w:rsidP="008310AF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</w:tbl>
    <w:p w14:paraId="4A87E0FC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7448F73B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1928C58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5088BD36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DBEBF30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8839A14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7C8DA76F" w14:textId="77777777" w:rsidR="00E814DF" w:rsidRPr="00230F5A" w:rsidRDefault="00E814DF" w:rsidP="00C4642F">
      <w:pPr>
        <w:ind w:left="142" w:firstLine="142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52E71864" w14:textId="77777777" w:rsidR="00C4642F" w:rsidRPr="00230F5A" w:rsidRDefault="00C4642F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2600DC40" w14:textId="77777777" w:rsidR="00661AC6" w:rsidRPr="00230F5A" w:rsidRDefault="00661AC6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D434884" w14:textId="77777777" w:rsidR="00340E64" w:rsidRPr="00230F5A" w:rsidRDefault="00340E64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23368CE8" w14:textId="77777777" w:rsidR="000105A8" w:rsidRPr="00230F5A" w:rsidRDefault="000105A8">
      <w:pPr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</w:pPr>
      <w:r w:rsidRPr="00230F5A">
        <w:rPr>
          <w:rFonts w:ascii="Times New Roman" w:hAnsi="Times New Roman" w:cs="Times New Roman"/>
        </w:rPr>
        <w:br w:type="page"/>
      </w:r>
    </w:p>
    <w:p w14:paraId="64EB275F" w14:textId="602FC21C" w:rsidR="00C4642F" w:rsidRPr="00230F5A" w:rsidRDefault="00C4642F" w:rsidP="00A06AD3">
      <w:pPr>
        <w:pStyle w:val="Ttulo1"/>
        <w:numPr>
          <w:ilvl w:val="0"/>
          <w:numId w:val="7"/>
        </w:numPr>
        <w:rPr>
          <w:rFonts w:cs="Times New Roman"/>
        </w:rPr>
      </w:pPr>
      <w:bookmarkStart w:id="0" w:name="_Toc166057757"/>
      <w:r w:rsidRPr="00230F5A">
        <w:rPr>
          <w:rFonts w:cs="Times New Roman"/>
        </w:rPr>
        <w:lastRenderedPageBreak/>
        <w:t>Definición de estructuras</w:t>
      </w:r>
      <w:bookmarkEnd w:id="0"/>
    </w:p>
    <w:p w14:paraId="6D57BDBF" w14:textId="3B077FE6" w:rsidR="003B2729" w:rsidRPr="00230F5A" w:rsidRDefault="003B2729" w:rsidP="0041204F">
      <w:pPr>
        <w:pStyle w:val="Ttulo2"/>
        <w:numPr>
          <w:ilvl w:val="1"/>
          <w:numId w:val="7"/>
        </w:numPr>
        <w:rPr>
          <w:rFonts w:cs="Times New Roman"/>
          <w:bCs/>
          <w:color w:val="4472C4" w:themeColor="accent1"/>
          <w:sz w:val="32"/>
          <w:szCs w:val="32"/>
        </w:rPr>
      </w:pPr>
      <w:bookmarkStart w:id="1" w:name="_Toc166057758"/>
      <w:r w:rsidRPr="00230F5A">
        <w:rPr>
          <w:rFonts w:cs="Times New Roman"/>
          <w:bCs/>
          <w:color w:val="4472C4" w:themeColor="accent1"/>
        </w:rPr>
        <w:t xml:space="preserve">Archivo de datos del </w:t>
      </w:r>
      <w:r w:rsidR="00115D17">
        <w:rPr>
          <w:rFonts w:cs="Times New Roman"/>
          <w:bCs/>
          <w:color w:val="4472C4" w:themeColor="accent1"/>
        </w:rPr>
        <w:t xml:space="preserve">emisor </w:t>
      </w:r>
      <w:r w:rsidR="004F4C51">
        <w:rPr>
          <w:rFonts w:cs="Times New Roman"/>
          <w:bCs/>
          <w:color w:val="4472C4" w:themeColor="accent1"/>
        </w:rPr>
        <w:t xml:space="preserve"> </w:t>
      </w:r>
      <w:hyperlink r:id="rId9" w:history="1">
        <w:r w:rsidR="004F4C51">
          <w:rPr>
            <w:rStyle w:val="Hipervnculo"/>
          </w:rPr>
          <w:t>Manual Sistema de Información Bancos - Sistema Contable (cmfchile.cl)</w:t>
        </w:r>
        <w:bookmarkEnd w:id="1"/>
      </w:hyperlink>
    </w:p>
    <w:p w14:paraId="1D4FCFFA" w14:textId="77777777" w:rsidR="00357A35" w:rsidRDefault="00357A35" w:rsidP="00357A35">
      <w:pPr>
        <w:rPr>
          <w:rFonts w:ascii="Times New Roman" w:hAnsi="Times New Roman" w:cs="Times New Roman"/>
          <w:color w:val="4472C4" w:themeColor="accent1"/>
        </w:rPr>
      </w:pPr>
      <w:proofErr w:type="spellStart"/>
      <w:r>
        <w:rPr>
          <w:rFonts w:ascii="Times New Roman" w:hAnsi="Times New Roman" w:cs="Times New Roman"/>
          <w:color w:val="4472C4" w:themeColor="accent1"/>
        </w:rPr>
        <w:t>Header</w:t>
      </w:r>
      <w:proofErr w:type="spellEnd"/>
      <w:r>
        <w:rPr>
          <w:rFonts w:ascii="Times New Roman" w:hAnsi="Times New Roman" w:cs="Times New Roman"/>
          <w:color w:val="4472C4" w:themeColor="accent1"/>
        </w:rPr>
        <w:t>:</w:t>
      </w:r>
    </w:p>
    <w:tbl>
      <w:tblPr>
        <w:tblStyle w:val="TableNormal"/>
        <w:tblW w:w="978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4"/>
        <w:gridCol w:w="425"/>
        <w:gridCol w:w="4963"/>
        <w:gridCol w:w="2978"/>
      </w:tblGrid>
      <w:tr w:rsidR="00357A35" w14:paraId="1CBC27A8" w14:textId="77777777" w:rsidTr="00357A35">
        <w:trPr>
          <w:trHeight w:val="241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EA7A85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Campo 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6B0BD8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B23AE7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lang w:val="es-CL"/>
              </w:rPr>
            </w:pPr>
            <w:r>
              <w:rPr>
                <w:rFonts w:ascii="Times New Roman" w:hAnsi="Times New Roman" w:cs="Times New Roman"/>
                <w:lang w:val="es-CL"/>
              </w:rPr>
              <w:t>Código de la institución financiera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8A9D29" w14:textId="3D87DD79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9(0</w:t>
            </w:r>
            <w:r w:rsidR="00264C16">
              <w:rPr>
                <w:rFonts w:ascii="Times New Roman" w:hAnsi="Times New Roman" w:cs="Times New Roman"/>
              </w:rPr>
              <w:t>4</w:t>
            </w:r>
            <w:r>
              <w:rPr>
                <w:rFonts w:ascii="Times New Roman" w:hAnsi="Times New Roman" w:cs="Times New Roman"/>
              </w:rPr>
              <w:t>)</w:t>
            </w:r>
          </w:p>
        </w:tc>
      </w:tr>
      <w:tr w:rsidR="00357A35" w14:paraId="0BB15B91" w14:textId="77777777" w:rsidTr="00357A35">
        <w:trPr>
          <w:trHeight w:val="244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4A11F3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Campo 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9F80C7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1C228A" w14:textId="68BC8DB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Identificación</w:t>
            </w:r>
            <w:proofErr w:type="spellEnd"/>
            <w:r>
              <w:rPr>
                <w:rFonts w:ascii="Times New Roman" w:hAnsi="Times New Roman" w:cs="Times New Roman"/>
              </w:rPr>
              <w:t xml:space="preserve"> del </w:t>
            </w:r>
            <w:r w:rsidR="008310AF">
              <w:rPr>
                <w:rFonts w:ascii="Times New Roman" w:hAnsi="Times New Roman" w:cs="Times New Roman"/>
              </w:rPr>
              <w:t>archive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65F694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X(03)</w:t>
            </w:r>
          </w:p>
        </w:tc>
      </w:tr>
      <w:tr w:rsidR="00357A35" w14:paraId="7C07D41C" w14:textId="77777777" w:rsidTr="00357A35">
        <w:trPr>
          <w:trHeight w:val="241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128E50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Campo 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EA553A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D45474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Periodo</w:t>
            </w:r>
            <w:proofErr w:type="spellEnd"/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B8E3CC" w14:textId="2A15E29C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P(0</w:t>
            </w:r>
            <w:r w:rsidR="00264C16">
              <w:rPr>
                <w:rFonts w:ascii="Times New Roman" w:hAnsi="Times New Roman" w:cs="Times New Roman"/>
              </w:rPr>
              <w:t>6</w:t>
            </w:r>
            <w:r>
              <w:rPr>
                <w:rFonts w:ascii="Times New Roman" w:hAnsi="Times New Roman" w:cs="Times New Roman"/>
              </w:rPr>
              <w:t>)    AAAAMM</w:t>
            </w:r>
          </w:p>
        </w:tc>
      </w:tr>
      <w:tr w:rsidR="00357A35" w14:paraId="7065C47E" w14:textId="77777777" w:rsidTr="009258AA">
        <w:trPr>
          <w:trHeight w:val="244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612F8E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Campo 4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6A3E51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E57A33" w14:textId="42624106" w:rsidR="00357A35" w:rsidRDefault="00264C16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Filler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DC907" w14:textId="24441CDB" w:rsidR="00357A35" w:rsidRDefault="00012A4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X(211</w:t>
            </w:r>
            <w:r w:rsidR="00264C16">
              <w:rPr>
                <w:rFonts w:ascii="Times New Roman" w:hAnsi="Times New Roman" w:cs="Times New Roman"/>
              </w:rPr>
              <w:t>)</w:t>
            </w:r>
          </w:p>
        </w:tc>
      </w:tr>
    </w:tbl>
    <w:p w14:paraId="0B300366" w14:textId="205FC009" w:rsidR="00357A35" w:rsidRDefault="00357A35" w:rsidP="00357A35">
      <w:pPr>
        <w:pStyle w:val="Textoindependiente"/>
        <w:ind w:left="212"/>
        <w:jc w:val="both"/>
        <w:rPr>
          <w:rFonts w:ascii="Times New Roman" w:hAnsi="Times New Roman" w:cs="Times New Roman"/>
          <w14:ligatures w14:val="none"/>
        </w:rPr>
      </w:pPr>
      <w:r>
        <w:rPr>
          <w:rFonts w:ascii="Times New Roman" w:hAnsi="Times New Roman" w:cs="Times New Roman"/>
        </w:rPr>
        <w:t>Longitud</w:t>
      </w:r>
      <w:r>
        <w:rPr>
          <w:rFonts w:ascii="Times New Roman" w:hAnsi="Times New Roman" w:cs="Times New Roman"/>
          <w:spacing w:val="-3"/>
        </w:rPr>
        <w:t xml:space="preserve"> </w:t>
      </w:r>
      <w:r>
        <w:rPr>
          <w:rFonts w:ascii="Times New Roman" w:hAnsi="Times New Roman" w:cs="Times New Roman"/>
        </w:rPr>
        <w:t>Total</w:t>
      </w:r>
      <w:r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</w:rPr>
        <w:t>del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 xml:space="preserve">registro: </w:t>
      </w:r>
      <w:r w:rsidR="00012A45">
        <w:rPr>
          <w:rFonts w:ascii="Times New Roman" w:hAnsi="Times New Roman" w:cs="Times New Roman"/>
        </w:rPr>
        <w:t>224</w:t>
      </w:r>
    </w:p>
    <w:p w14:paraId="4BFF09A4" w14:textId="77777777" w:rsidR="00357A35" w:rsidRDefault="00357A35" w:rsidP="00357A35">
      <w:pPr>
        <w:tabs>
          <w:tab w:val="left" w:pos="1349"/>
        </w:tabs>
        <w:ind w:left="212"/>
        <w:rPr>
          <w:rFonts w:ascii="Times New Roman" w:hAnsi="Times New Roman" w:cs="Times New Roman"/>
          <w:i/>
          <w:sz w:val="20"/>
        </w:rPr>
      </w:pPr>
      <w:r>
        <w:rPr>
          <w:rFonts w:ascii="Times New Roman" w:hAnsi="Times New Roman" w:cs="Times New Roman"/>
          <w:i/>
          <w:sz w:val="20"/>
        </w:rPr>
        <w:tab/>
      </w:r>
    </w:p>
    <w:p w14:paraId="1221AB27" w14:textId="77777777" w:rsidR="00357A35" w:rsidRDefault="00357A35" w:rsidP="00357A35">
      <w:pPr>
        <w:tabs>
          <w:tab w:val="left" w:pos="1349"/>
        </w:tabs>
        <w:ind w:left="212"/>
        <w:rPr>
          <w:rFonts w:ascii="Times New Roman" w:hAnsi="Times New Roman" w:cs="Times New Roman"/>
          <w:i/>
          <w:sz w:val="20"/>
        </w:rPr>
      </w:pPr>
      <w:r>
        <w:rPr>
          <w:rFonts w:ascii="Times New Roman" w:hAnsi="Times New Roman" w:cs="Times New Roman"/>
          <w:i/>
          <w:sz w:val="20"/>
        </w:rPr>
        <w:t>Estructura</w:t>
      </w:r>
      <w:r>
        <w:rPr>
          <w:rFonts w:ascii="Times New Roman" w:hAnsi="Times New Roman" w:cs="Times New Roman"/>
          <w:i/>
          <w:spacing w:val="-2"/>
          <w:sz w:val="20"/>
        </w:rPr>
        <w:t xml:space="preserve"> </w:t>
      </w:r>
      <w:r>
        <w:rPr>
          <w:rFonts w:ascii="Times New Roman" w:hAnsi="Times New Roman" w:cs="Times New Roman"/>
          <w:i/>
          <w:sz w:val="20"/>
        </w:rPr>
        <w:t>del</w:t>
      </w:r>
      <w:r>
        <w:rPr>
          <w:rFonts w:ascii="Times New Roman" w:hAnsi="Times New Roman" w:cs="Times New Roman"/>
          <w:i/>
          <w:spacing w:val="-2"/>
          <w:sz w:val="20"/>
        </w:rPr>
        <w:t xml:space="preserve"> </w:t>
      </w:r>
      <w:r>
        <w:rPr>
          <w:rFonts w:ascii="Times New Roman" w:hAnsi="Times New Roman" w:cs="Times New Roman"/>
          <w:i/>
          <w:sz w:val="20"/>
        </w:rPr>
        <w:t>Registro</w:t>
      </w:r>
    </w:p>
    <w:p w14:paraId="0D798120" w14:textId="3FD13D6C" w:rsidR="004D2F75" w:rsidRDefault="004D2F75" w:rsidP="004D2F75">
      <w:pPr>
        <w:pStyle w:val="Prrafodelista"/>
        <w:tabs>
          <w:tab w:val="left" w:pos="1349"/>
        </w:tabs>
        <w:spacing w:before="192"/>
        <w:ind w:firstLine="0"/>
        <w:rPr>
          <w:rFonts w:ascii="Times New Roman"/>
          <w:i/>
          <w:sz w:val="20"/>
        </w:rPr>
      </w:pPr>
      <w:r>
        <w:rPr>
          <w:rFonts w:ascii="Times New Roman"/>
          <w:i/>
          <w:sz w:val="20"/>
        </w:rPr>
        <w:t>Registros</w:t>
      </w:r>
      <w:r>
        <w:rPr>
          <w:rFonts w:ascii="Times New Roman"/>
          <w:i/>
          <w:spacing w:val="-3"/>
          <w:sz w:val="20"/>
        </w:rPr>
        <w:t xml:space="preserve"> </w:t>
      </w:r>
      <w:r>
        <w:rPr>
          <w:rFonts w:ascii="Times New Roman"/>
          <w:i/>
          <w:sz w:val="20"/>
        </w:rPr>
        <w:t>siguientes</w:t>
      </w:r>
    </w:p>
    <w:tbl>
      <w:tblPr>
        <w:tblStyle w:val="TableNormal"/>
        <w:tblW w:w="0" w:type="auto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4"/>
        <w:gridCol w:w="425"/>
        <w:gridCol w:w="5389"/>
      </w:tblGrid>
      <w:tr w:rsidR="00012A45" w14:paraId="54FADC7D" w14:textId="77777777" w:rsidTr="00012A45">
        <w:trPr>
          <w:trHeight w:val="268"/>
        </w:trPr>
        <w:tc>
          <w:tcPr>
            <w:tcW w:w="1414" w:type="dxa"/>
          </w:tcPr>
          <w:p w14:paraId="48DC4050" w14:textId="77777777" w:rsidR="00012A45" w:rsidRDefault="00012A45" w:rsidP="00012A45">
            <w:pPr>
              <w:pStyle w:val="TableParagraph"/>
              <w:spacing w:line="248" w:lineRule="exact"/>
              <w:ind w:left="11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Código</w:t>
            </w:r>
            <w:r>
              <w:rPr>
                <w:rFonts w:ascii="Calibri" w:hAnsi="Calibri"/>
                <w:spacing w:val="-1"/>
              </w:rPr>
              <w:t xml:space="preserve"> </w:t>
            </w:r>
            <w:r>
              <w:rPr>
                <w:rFonts w:ascii="Calibri" w:hAnsi="Calibri"/>
              </w:rPr>
              <w:t>1</w:t>
            </w:r>
          </w:p>
        </w:tc>
        <w:tc>
          <w:tcPr>
            <w:tcW w:w="425" w:type="dxa"/>
          </w:tcPr>
          <w:p w14:paraId="449C2A9C" w14:textId="77777777" w:rsidR="00012A45" w:rsidRDefault="00012A45" w:rsidP="00012A45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:</w:t>
            </w:r>
          </w:p>
        </w:tc>
        <w:tc>
          <w:tcPr>
            <w:tcW w:w="5389" w:type="dxa"/>
          </w:tcPr>
          <w:p w14:paraId="361B6B94" w14:textId="77777777" w:rsidR="00012A45" w:rsidRDefault="00012A45" w:rsidP="00012A45">
            <w:pPr>
              <w:pStyle w:val="TableParagraph"/>
              <w:spacing w:line="248" w:lineRule="exact"/>
              <w:rPr>
                <w:rFonts w:ascii="Calibri"/>
              </w:rPr>
            </w:pPr>
            <w:proofErr w:type="spellStart"/>
            <w:r>
              <w:rPr>
                <w:rFonts w:ascii="Calibri"/>
              </w:rPr>
              <w:t>Activos</w:t>
            </w:r>
            <w:proofErr w:type="spellEnd"/>
          </w:p>
        </w:tc>
      </w:tr>
      <w:tr w:rsidR="00012A45" w14:paraId="1E015D6E" w14:textId="77777777" w:rsidTr="00012A45">
        <w:trPr>
          <w:trHeight w:val="268"/>
        </w:trPr>
        <w:tc>
          <w:tcPr>
            <w:tcW w:w="1414" w:type="dxa"/>
          </w:tcPr>
          <w:p w14:paraId="36E98B71" w14:textId="77777777" w:rsidR="00012A45" w:rsidRDefault="00012A45" w:rsidP="00012A45">
            <w:pPr>
              <w:pStyle w:val="TableParagraph"/>
              <w:spacing w:line="248" w:lineRule="exact"/>
              <w:ind w:left="11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Código</w:t>
            </w:r>
            <w:r>
              <w:rPr>
                <w:rFonts w:ascii="Calibri" w:hAnsi="Calibri"/>
                <w:spacing w:val="-2"/>
              </w:rPr>
              <w:t xml:space="preserve"> </w:t>
            </w:r>
            <w:r>
              <w:rPr>
                <w:rFonts w:ascii="Calibri" w:hAnsi="Calibri"/>
              </w:rPr>
              <w:t>2</w:t>
            </w:r>
          </w:p>
        </w:tc>
        <w:tc>
          <w:tcPr>
            <w:tcW w:w="425" w:type="dxa"/>
          </w:tcPr>
          <w:p w14:paraId="38973456" w14:textId="77777777" w:rsidR="00012A45" w:rsidRDefault="00012A45" w:rsidP="00012A45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:</w:t>
            </w:r>
          </w:p>
        </w:tc>
        <w:tc>
          <w:tcPr>
            <w:tcW w:w="5389" w:type="dxa"/>
          </w:tcPr>
          <w:p w14:paraId="1BBF8942" w14:textId="77777777" w:rsidR="00012A45" w:rsidRDefault="00012A45" w:rsidP="00012A45">
            <w:pPr>
              <w:pStyle w:val="TableParagraph"/>
              <w:spacing w:line="248" w:lineRule="exact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Créditos</w:t>
            </w:r>
            <w:proofErr w:type="spellEnd"/>
            <w:r>
              <w:rPr>
                <w:rFonts w:ascii="Calibri" w:hAnsi="Calibri"/>
                <w:spacing w:val="-4"/>
              </w:rPr>
              <w:t xml:space="preserve"> </w:t>
            </w:r>
            <w:proofErr w:type="spellStart"/>
            <w:r>
              <w:rPr>
                <w:rFonts w:ascii="Calibri" w:hAnsi="Calibri"/>
              </w:rPr>
              <w:t>contingentes</w:t>
            </w:r>
            <w:proofErr w:type="spellEnd"/>
          </w:p>
        </w:tc>
      </w:tr>
      <w:tr w:rsidR="00012A45" w14:paraId="2A4E6533" w14:textId="77777777" w:rsidTr="00012A45">
        <w:trPr>
          <w:trHeight w:val="270"/>
        </w:trPr>
        <w:tc>
          <w:tcPr>
            <w:tcW w:w="1414" w:type="dxa"/>
          </w:tcPr>
          <w:p w14:paraId="3569FE22" w14:textId="77777777" w:rsidR="00012A45" w:rsidRDefault="00012A45" w:rsidP="00012A45">
            <w:pPr>
              <w:pStyle w:val="TableParagraph"/>
              <w:spacing w:line="251" w:lineRule="exact"/>
              <w:ind w:left="11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Código</w:t>
            </w:r>
            <w:r>
              <w:rPr>
                <w:rFonts w:ascii="Calibri" w:hAnsi="Calibri"/>
                <w:spacing w:val="-2"/>
              </w:rPr>
              <w:t xml:space="preserve"> </w:t>
            </w:r>
            <w:r>
              <w:rPr>
                <w:rFonts w:ascii="Calibri" w:hAnsi="Calibri"/>
              </w:rPr>
              <w:t>4</w:t>
            </w:r>
          </w:p>
        </w:tc>
        <w:tc>
          <w:tcPr>
            <w:tcW w:w="425" w:type="dxa"/>
          </w:tcPr>
          <w:p w14:paraId="3E472888" w14:textId="77777777" w:rsidR="00012A45" w:rsidRDefault="00012A45" w:rsidP="00012A45">
            <w:pPr>
              <w:pStyle w:val="TableParagraph"/>
              <w:spacing w:line="251" w:lineRule="exact"/>
              <w:rPr>
                <w:rFonts w:ascii="Calibri"/>
              </w:rPr>
            </w:pPr>
            <w:r>
              <w:rPr>
                <w:rFonts w:ascii="Calibri"/>
              </w:rPr>
              <w:t>:</w:t>
            </w:r>
          </w:p>
        </w:tc>
        <w:tc>
          <w:tcPr>
            <w:tcW w:w="5389" w:type="dxa"/>
          </w:tcPr>
          <w:p w14:paraId="4AEABC80" w14:textId="77777777" w:rsidR="00012A45" w:rsidRDefault="00012A45" w:rsidP="00012A45">
            <w:pPr>
              <w:pStyle w:val="TableParagraph"/>
              <w:spacing w:line="251" w:lineRule="exact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Metodologías</w:t>
            </w:r>
            <w:proofErr w:type="spellEnd"/>
            <w:r>
              <w:rPr>
                <w:rFonts w:ascii="Calibri" w:hAnsi="Calibri"/>
                <w:spacing w:val="-2"/>
              </w:rPr>
              <w:t xml:space="preserve"> </w:t>
            </w:r>
            <w:r>
              <w:rPr>
                <w:rFonts w:ascii="Calibri" w:hAnsi="Calibri"/>
              </w:rPr>
              <w:t>de</w:t>
            </w:r>
            <w:r>
              <w:rPr>
                <w:rFonts w:ascii="Calibri" w:hAnsi="Calibri"/>
                <w:spacing w:val="-3"/>
              </w:rPr>
              <w:t xml:space="preserve"> </w:t>
            </w:r>
            <w:proofErr w:type="spellStart"/>
            <w:r>
              <w:rPr>
                <w:rFonts w:ascii="Calibri" w:hAnsi="Calibri"/>
              </w:rPr>
              <w:t>Provisiones</w:t>
            </w:r>
            <w:proofErr w:type="spellEnd"/>
          </w:p>
        </w:tc>
      </w:tr>
      <w:tr w:rsidR="00012A45" w14:paraId="5FF374D3" w14:textId="77777777" w:rsidTr="00012A45">
        <w:trPr>
          <w:trHeight w:val="268"/>
        </w:trPr>
        <w:tc>
          <w:tcPr>
            <w:tcW w:w="1414" w:type="dxa"/>
          </w:tcPr>
          <w:p w14:paraId="1C8D222E" w14:textId="77777777" w:rsidR="00012A45" w:rsidRDefault="00012A45" w:rsidP="00012A45">
            <w:pPr>
              <w:pStyle w:val="TableParagraph"/>
              <w:spacing w:line="248" w:lineRule="exact"/>
              <w:ind w:left="11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Código</w:t>
            </w:r>
            <w:r>
              <w:rPr>
                <w:rFonts w:ascii="Calibri" w:hAnsi="Calibri"/>
                <w:spacing w:val="-2"/>
              </w:rPr>
              <w:t xml:space="preserve"> </w:t>
            </w:r>
            <w:r>
              <w:rPr>
                <w:rFonts w:ascii="Calibri" w:hAnsi="Calibri"/>
              </w:rPr>
              <w:t>5</w:t>
            </w:r>
          </w:p>
        </w:tc>
        <w:tc>
          <w:tcPr>
            <w:tcW w:w="425" w:type="dxa"/>
          </w:tcPr>
          <w:p w14:paraId="6D651194" w14:textId="77777777" w:rsidR="00012A45" w:rsidRDefault="00012A45" w:rsidP="00012A45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:</w:t>
            </w:r>
          </w:p>
        </w:tc>
        <w:tc>
          <w:tcPr>
            <w:tcW w:w="5389" w:type="dxa"/>
          </w:tcPr>
          <w:p w14:paraId="596056EC" w14:textId="77777777" w:rsidR="00012A45" w:rsidRDefault="00012A45" w:rsidP="00012A45">
            <w:pPr>
              <w:pStyle w:val="TableParagraph"/>
              <w:spacing w:line="248" w:lineRule="exact"/>
              <w:rPr>
                <w:rFonts w:ascii="Calibri"/>
              </w:rPr>
            </w:pPr>
            <w:proofErr w:type="spellStart"/>
            <w:r>
              <w:rPr>
                <w:rFonts w:ascii="Calibri"/>
              </w:rPr>
              <w:t>Renegociaciones</w:t>
            </w:r>
            <w:proofErr w:type="spellEnd"/>
          </w:p>
        </w:tc>
      </w:tr>
    </w:tbl>
    <w:p w14:paraId="592E2DE0" w14:textId="77777777" w:rsidR="00012A45" w:rsidRDefault="00012A45" w:rsidP="004D2F75">
      <w:pPr>
        <w:pStyle w:val="Prrafodelista"/>
        <w:tabs>
          <w:tab w:val="left" w:pos="1349"/>
        </w:tabs>
        <w:spacing w:before="192"/>
        <w:ind w:firstLine="0"/>
        <w:rPr>
          <w:rFonts w:ascii="Times New Roman"/>
          <w:i/>
          <w:sz w:val="20"/>
        </w:rPr>
      </w:pPr>
    </w:p>
    <w:p w14:paraId="095B6625" w14:textId="77777777" w:rsidR="004D2F75" w:rsidRDefault="004D2F75" w:rsidP="004D2F75">
      <w:pPr>
        <w:pStyle w:val="Textoindependiente"/>
        <w:spacing w:before="3"/>
        <w:rPr>
          <w:rFonts w:ascii="Times New Roman"/>
          <w:i/>
          <w:sz w:val="5"/>
        </w:rPr>
      </w:pPr>
    </w:p>
    <w:p w14:paraId="30CA844B" w14:textId="77777777" w:rsidR="004D2F75" w:rsidRDefault="004D2F75" w:rsidP="004D2F75">
      <w:pPr>
        <w:pStyle w:val="Textoindependiente"/>
        <w:rPr>
          <w:rFonts w:ascii="Times New Roman"/>
          <w:i/>
          <w:sz w:val="22"/>
        </w:rPr>
      </w:pPr>
    </w:p>
    <w:p w14:paraId="15733A36" w14:textId="1EF5C91E" w:rsidR="00012A45" w:rsidRDefault="00012A45" w:rsidP="00012A45">
      <w:pPr>
        <w:tabs>
          <w:tab w:val="left" w:pos="1349"/>
        </w:tabs>
        <w:rPr>
          <w:rFonts w:ascii="Times New Roman"/>
          <w:i/>
          <w:sz w:val="20"/>
        </w:rPr>
      </w:pPr>
      <w:r>
        <w:rPr>
          <w:rFonts w:ascii="Times New Roman"/>
          <w:i/>
          <w:sz w:val="20"/>
        </w:rPr>
        <w:t xml:space="preserve">     </w:t>
      </w:r>
      <w:r w:rsidRPr="00012A45">
        <w:rPr>
          <w:rFonts w:ascii="Times New Roman"/>
          <w:i/>
          <w:sz w:val="20"/>
        </w:rPr>
        <w:t>Registros</w:t>
      </w:r>
      <w:r w:rsidRPr="00012A45">
        <w:rPr>
          <w:rFonts w:ascii="Times New Roman"/>
          <w:i/>
          <w:spacing w:val="-2"/>
          <w:sz w:val="20"/>
        </w:rPr>
        <w:t xml:space="preserve"> </w:t>
      </w:r>
      <w:r w:rsidRPr="00012A45">
        <w:rPr>
          <w:rFonts w:ascii="Times New Roman"/>
          <w:i/>
          <w:sz w:val="20"/>
        </w:rPr>
        <w:t>para informar</w:t>
      </w:r>
      <w:r w:rsidRPr="00012A45">
        <w:rPr>
          <w:rFonts w:ascii="Times New Roman"/>
          <w:i/>
          <w:spacing w:val="-3"/>
          <w:sz w:val="20"/>
        </w:rPr>
        <w:t xml:space="preserve"> </w:t>
      </w:r>
      <w:r w:rsidRPr="00012A45">
        <w:rPr>
          <w:rFonts w:ascii="Times New Roman"/>
          <w:i/>
          <w:sz w:val="20"/>
        </w:rPr>
        <w:t>los activos</w:t>
      </w:r>
      <w:r w:rsidR="005B45F2">
        <w:rPr>
          <w:rFonts w:ascii="Times New Roman"/>
          <w:i/>
          <w:sz w:val="20"/>
        </w:rPr>
        <w:t xml:space="preserve"> (Cod. 1)</w:t>
      </w:r>
    </w:p>
    <w:tbl>
      <w:tblPr>
        <w:tblStyle w:val="TableNormal"/>
        <w:tblW w:w="0" w:type="auto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4"/>
        <w:gridCol w:w="425"/>
        <w:gridCol w:w="5389"/>
        <w:gridCol w:w="2549"/>
      </w:tblGrid>
      <w:tr w:rsidR="00012A45" w14:paraId="311516FE" w14:textId="77777777" w:rsidTr="00012A45">
        <w:trPr>
          <w:trHeight w:val="268"/>
        </w:trPr>
        <w:tc>
          <w:tcPr>
            <w:tcW w:w="1414" w:type="dxa"/>
          </w:tcPr>
          <w:p w14:paraId="4933158A" w14:textId="77777777" w:rsidR="00012A45" w:rsidRDefault="00012A45" w:rsidP="00012A45">
            <w:pPr>
              <w:pStyle w:val="TableParagraph"/>
              <w:spacing w:line="248" w:lineRule="exact"/>
              <w:ind w:left="110"/>
              <w:rPr>
                <w:rFonts w:ascii="Calibri"/>
              </w:rPr>
            </w:pPr>
            <w:r>
              <w:rPr>
                <w:rFonts w:ascii="Calibri"/>
              </w:rPr>
              <w:t>Campo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1</w:t>
            </w:r>
          </w:p>
        </w:tc>
        <w:tc>
          <w:tcPr>
            <w:tcW w:w="425" w:type="dxa"/>
          </w:tcPr>
          <w:p w14:paraId="47CE3735" w14:textId="77777777" w:rsidR="00012A45" w:rsidRDefault="00012A45" w:rsidP="00012A45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:</w:t>
            </w:r>
          </w:p>
        </w:tc>
        <w:tc>
          <w:tcPr>
            <w:tcW w:w="5389" w:type="dxa"/>
          </w:tcPr>
          <w:p w14:paraId="4D28D18E" w14:textId="77777777" w:rsidR="00012A45" w:rsidRDefault="00012A45" w:rsidP="00012A45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Tipo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de</w:t>
            </w:r>
            <w:r>
              <w:rPr>
                <w:rFonts w:ascii="Calibri"/>
                <w:spacing w:val="-3"/>
              </w:rPr>
              <w:t xml:space="preserve"> </w:t>
            </w:r>
            <w:proofErr w:type="spellStart"/>
            <w:r>
              <w:rPr>
                <w:rFonts w:ascii="Calibri"/>
              </w:rPr>
              <w:t>registro</w:t>
            </w:r>
            <w:proofErr w:type="spellEnd"/>
          </w:p>
        </w:tc>
        <w:tc>
          <w:tcPr>
            <w:tcW w:w="2549" w:type="dxa"/>
          </w:tcPr>
          <w:p w14:paraId="31FC249B" w14:textId="77777777" w:rsidR="00012A45" w:rsidRDefault="00012A45" w:rsidP="00012A45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9(01)</w:t>
            </w:r>
          </w:p>
        </w:tc>
      </w:tr>
      <w:tr w:rsidR="00012A45" w14:paraId="03C82E9D" w14:textId="77777777" w:rsidTr="00012A45">
        <w:trPr>
          <w:trHeight w:val="268"/>
        </w:trPr>
        <w:tc>
          <w:tcPr>
            <w:tcW w:w="1414" w:type="dxa"/>
          </w:tcPr>
          <w:p w14:paraId="111FC918" w14:textId="77777777" w:rsidR="00012A45" w:rsidRDefault="00012A45" w:rsidP="00012A45">
            <w:pPr>
              <w:pStyle w:val="TableParagraph"/>
              <w:spacing w:line="248" w:lineRule="exact"/>
              <w:ind w:left="110"/>
              <w:rPr>
                <w:rFonts w:ascii="Calibri"/>
              </w:rPr>
            </w:pPr>
            <w:r>
              <w:rPr>
                <w:rFonts w:ascii="Calibri"/>
              </w:rPr>
              <w:t>Campo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2</w:t>
            </w:r>
          </w:p>
        </w:tc>
        <w:tc>
          <w:tcPr>
            <w:tcW w:w="425" w:type="dxa"/>
          </w:tcPr>
          <w:p w14:paraId="0B7267C0" w14:textId="77777777" w:rsidR="00012A45" w:rsidRDefault="00012A45" w:rsidP="00012A45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:</w:t>
            </w:r>
          </w:p>
        </w:tc>
        <w:tc>
          <w:tcPr>
            <w:tcW w:w="5389" w:type="dxa"/>
          </w:tcPr>
          <w:p w14:paraId="3F02F5E9" w14:textId="77777777" w:rsidR="00012A45" w:rsidRPr="008310AF" w:rsidRDefault="00012A45" w:rsidP="00012A45">
            <w:pPr>
              <w:pStyle w:val="TableParagraph"/>
              <w:spacing w:line="248" w:lineRule="exact"/>
              <w:rPr>
                <w:rFonts w:ascii="Calibri" w:hAnsi="Calibri"/>
                <w:lang w:val="es-CL"/>
              </w:rPr>
            </w:pPr>
            <w:r w:rsidRPr="008310AF">
              <w:rPr>
                <w:rFonts w:ascii="Calibri" w:hAnsi="Calibri"/>
                <w:lang w:val="es-CL"/>
              </w:rPr>
              <w:t>Número interno</w:t>
            </w:r>
            <w:r w:rsidRPr="008310AF">
              <w:rPr>
                <w:rFonts w:ascii="Calibri" w:hAnsi="Calibri"/>
                <w:spacing w:val="1"/>
                <w:lang w:val="es-CL"/>
              </w:rPr>
              <w:t xml:space="preserve"> </w:t>
            </w:r>
            <w:r w:rsidRPr="008310AF">
              <w:rPr>
                <w:rFonts w:ascii="Calibri" w:hAnsi="Calibri"/>
                <w:lang w:val="es-CL"/>
              </w:rPr>
              <w:t>de</w:t>
            </w:r>
            <w:r w:rsidRPr="008310AF">
              <w:rPr>
                <w:rFonts w:ascii="Calibri" w:hAnsi="Calibri"/>
                <w:spacing w:val="-4"/>
                <w:lang w:val="es-CL"/>
              </w:rPr>
              <w:t xml:space="preserve"> </w:t>
            </w:r>
            <w:r w:rsidRPr="008310AF">
              <w:rPr>
                <w:rFonts w:ascii="Calibri" w:hAnsi="Calibri"/>
                <w:lang w:val="es-CL"/>
              </w:rPr>
              <w:t>identificación</w:t>
            </w:r>
            <w:r w:rsidRPr="008310AF">
              <w:rPr>
                <w:rFonts w:ascii="Calibri" w:hAnsi="Calibri"/>
                <w:spacing w:val="-1"/>
                <w:lang w:val="es-CL"/>
              </w:rPr>
              <w:t xml:space="preserve"> </w:t>
            </w:r>
            <w:r w:rsidRPr="008310AF">
              <w:rPr>
                <w:rFonts w:ascii="Calibri" w:hAnsi="Calibri"/>
                <w:lang w:val="es-CL"/>
              </w:rPr>
              <w:t>de la</w:t>
            </w:r>
            <w:r w:rsidRPr="008310AF">
              <w:rPr>
                <w:rFonts w:ascii="Calibri" w:hAnsi="Calibri"/>
                <w:spacing w:val="-3"/>
                <w:lang w:val="es-CL"/>
              </w:rPr>
              <w:t xml:space="preserve"> </w:t>
            </w:r>
            <w:r w:rsidRPr="008310AF">
              <w:rPr>
                <w:rFonts w:ascii="Calibri" w:hAnsi="Calibri"/>
                <w:lang w:val="es-CL"/>
              </w:rPr>
              <w:t>operación</w:t>
            </w:r>
          </w:p>
        </w:tc>
        <w:tc>
          <w:tcPr>
            <w:tcW w:w="2549" w:type="dxa"/>
          </w:tcPr>
          <w:p w14:paraId="6FA0B838" w14:textId="77777777" w:rsidR="00012A45" w:rsidRDefault="00012A45" w:rsidP="00012A45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X(30)</w:t>
            </w:r>
          </w:p>
        </w:tc>
      </w:tr>
      <w:tr w:rsidR="00012A45" w14:paraId="09B1ED42" w14:textId="77777777" w:rsidTr="00012A45">
        <w:trPr>
          <w:trHeight w:val="268"/>
        </w:trPr>
        <w:tc>
          <w:tcPr>
            <w:tcW w:w="1414" w:type="dxa"/>
          </w:tcPr>
          <w:p w14:paraId="31B0F0A9" w14:textId="77777777" w:rsidR="00012A45" w:rsidRDefault="00012A45" w:rsidP="00012A45">
            <w:pPr>
              <w:pStyle w:val="TableParagraph"/>
              <w:spacing w:line="248" w:lineRule="exact"/>
              <w:ind w:left="110"/>
              <w:rPr>
                <w:rFonts w:ascii="Calibri"/>
              </w:rPr>
            </w:pPr>
            <w:r>
              <w:rPr>
                <w:rFonts w:ascii="Calibri"/>
              </w:rPr>
              <w:t>Campo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3</w:t>
            </w:r>
          </w:p>
        </w:tc>
        <w:tc>
          <w:tcPr>
            <w:tcW w:w="425" w:type="dxa"/>
          </w:tcPr>
          <w:p w14:paraId="6C0D6300" w14:textId="77777777" w:rsidR="00012A45" w:rsidRDefault="00012A45" w:rsidP="00012A45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:</w:t>
            </w:r>
          </w:p>
        </w:tc>
        <w:tc>
          <w:tcPr>
            <w:tcW w:w="5389" w:type="dxa"/>
          </w:tcPr>
          <w:p w14:paraId="589BEE82" w14:textId="77777777" w:rsidR="00012A45" w:rsidRDefault="00012A45" w:rsidP="00012A45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RUT</w:t>
            </w:r>
          </w:p>
        </w:tc>
        <w:tc>
          <w:tcPr>
            <w:tcW w:w="2549" w:type="dxa"/>
          </w:tcPr>
          <w:p w14:paraId="7119E6A3" w14:textId="77777777" w:rsidR="00012A45" w:rsidRDefault="00012A45" w:rsidP="00012A45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R(9)VX(01)</w:t>
            </w:r>
          </w:p>
        </w:tc>
      </w:tr>
      <w:tr w:rsidR="00012A45" w14:paraId="3340947C" w14:textId="77777777" w:rsidTr="00012A45">
        <w:trPr>
          <w:trHeight w:val="268"/>
        </w:trPr>
        <w:tc>
          <w:tcPr>
            <w:tcW w:w="1414" w:type="dxa"/>
          </w:tcPr>
          <w:p w14:paraId="09E7C224" w14:textId="77777777" w:rsidR="00012A45" w:rsidRDefault="00012A45" w:rsidP="00012A45">
            <w:pPr>
              <w:pStyle w:val="TableParagraph"/>
              <w:spacing w:line="249" w:lineRule="exact"/>
              <w:ind w:left="110"/>
              <w:rPr>
                <w:rFonts w:ascii="Calibri"/>
              </w:rPr>
            </w:pPr>
            <w:r>
              <w:rPr>
                <w:rFonts w:ascii="Calibri"/>
              </w:rPr>
              <w:t>Campo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4</w:t>
            </w:r>
          </w:p>
        </w:tc>
        <w:tc>
          <w:tcPr>
            <w:tcW w:w="425" w:type="dxa"/>
          </w:tcPr>
          <w:p w14:paraId="1B0F854B" w14:textId="77777777" w:rsidR="00012A45" w:rsidRDefault="00012A45" w:rsidP="00012A45">
            <w:pPr>
              <w:pStyle w:val="TableParagraph"/>
              <w:spacing w:line="249" w:lineRule="exact"/>
              <w:rPr>
                <w:rFonts w:ascii="Calibri"/>
              </w:rPr>
            </w:pPr>
            <w:r>
              <w:rPr>
                <w:rFonts w:ascii="Calibri"/>
              </w:rPr>
              <w:t>:</w:t>
            </w:r>
          </w:p>
        </w:tc>
        <w:tc>
          <w:tcPr>
            <w:tcW w:w="5389" w:type="dxa"/>
          </w:tcPr>
          <w:p w14:paraId="3D795A26" w14:textId="77777777" w:rsidR="00012A45" w:rsidRDefault="00012A45" w:rsidP="00012A45">
            <w:pPr>
              <w:pStyle w:val="TableParagraph"/>
              <w:spacing w:line="249" w:lineRule="exact"/>
              <w:rPr>
                <w:rFonts w:ascii="Calibri"/>
              </w:rPr>
            </w:pPr>
            <w:r>
              <w:rPr>
                <w:rFonts w:ascii="Calibri"/>
              </w:rPr>
              <w:t>Tipo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de</w:t>
            </w:r>
            <w:r>
              <w:rPr>
                <w:rFonts w:ascii="Calibri"/>
                <w:spacing w:val="-3"/>
              </w:rPr>
              <w:t xml:space="preserve"> </w:t>
            </w:r>
            <w:proofErr w:type="spellStart"/>
            <w:r>
              <w:rPr>
                <w:rFonts w:ascii="Calibri"/>
              </w:rPr>
              <w:t>activo</w:t>
            </w:r>
            <w:proofErr w:type="spellEnd"/>
          </w:p>
        </w:tc>
        <w:tc>
          <w:tcPr>
            <w:tcW w:w="2549" w:type="dxa"/>
          </w:tcPr>
          <w:p w14:paraId="73843DB7" w14:textId="77777777" w:rsidR="00012A45" w:rsidRDefault="00012A45" w:rsidP="00012A45">
            <w:pPr>
              <w:pStyle w:val="TableParagraph"/>
              <w:spacing w:line="249" w:lineRule="exact"/>
              <w:rPr>
                <w:rFonts w:ascii="Calibri"/>
              </w:rPr>
            </w:pPr>
            <w:r>
              <w:rPr>
                <w:rFonts w:ascii="Calibri"/>
              </w:rPr>
              <w:t>9(02)</w:t>
            </w:r>
          </w:p>
        </w:tc>
      </w:tr>
      <w:tr w:rsidR="00012A45" w14:paraId="6A4494C0" w14:textId="77777777" w:rsidTr="00012A45">
        <w:trPr>
          <w:trHeight w:val="268"/>
        </w:trPr>
        <w:tc>
          <w:tcPr>
            <w:tcW w:w="1414" w:type="dxa"/>
          </w:tcPr>
          <w:p w14:paraId="4F8D2E64" w14:textId="77777777" w:rsidR="00012A45" w:rsidRDefault="00012A45" w:rsidP="00012A45">
            <w:pPr>
              <w:pStyle w:val="TableParagraph"/>
              <w:spacing w:line="248" w:lineRule="exact"/>
              <w:ind w:left="110"/>
              <w:rPr>
                <w:rFonts w:ascii="Calibri"/>
              </w:rPr>
            </w:pPr>
            <w:r>
              <w:rPr>
                <w:rFonts w:ascii="Calibri"/>
              </w:rPr>
              <w:t>Campo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5</w:t>
            </w:r>
          </w:p>
        </w:tc>
        <w:tc>
          <w:tcPr>
            <w:tcW w:w="425" w:type="dxa"/>
          </w:tcPr>
          <w:p w14:paraId="763987E5" w14:textId="77777777" w:rsidR="00012A45" w:rsidRDefault="00012A45" w:rsidP="00012A45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:</w:t>
            </w:r>
          </w:p>
        </w:tc>
        <w:tc>
          <w:tcPr>
            <w:tcW w:w="5389" w:type="dxa"/>
          </w:tcPr>
          <w:p w14:paraId="181F46AB" w14:textId="77777777" w:rsidR="00012A45" w:rsidRDefault="00012A45" w:rsidP="00012A45">
            <w:pPr>
              <w:pStyle w:val="TableParagraph"/>
              <w:spacing w:line="248" w:lineRule="exact"/>
              <w:rPr>
                <w:rFonts w:ascii="Calibri"/>
              </w:rPr>
            </w:pPr>
            <w:proofErr w:type="spellStart"/>
            <w:r>
              <w:rPr>
                <w:rFonts w:ascii="Calibri"/>
              </w:rPr>
              <w:t>Cartera</w:t>
            </w:r>
            <w:proofErr w:type="spellEnd"/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normal</w:t>
            </w:r>
          </w:p>
        </w:tc>
        <w:tc>
          <w:tcPr>
            <w:tcW w:w="2549" w:type="dxa"/>
          </w:tcPr>
          <w:p w14:paraId="02E6C5F2" w14:textId="77777777" w:rsidR="00012A45" w:rsidRDefault="00012A45" w:rsidP="00012A45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9(14)</w:t>
            </w:r>
          </w:p>
        </w:tc>
      </w:tr>
      <w:tr w:rsidR="00012A45" w14:paraId="495CF765" w14:textId="77777777" w:rsidTr="00012A45">
        <w:trPr>
          <w:trHeight w:val="268"/>
        </w:trPr>
        <w:tc>
          <w:tcPr>
            <w:tcW w:w="1414" w:type="dxa"/>
          </w:tcPr>
          <w:p w14:paraId="640B80A9" w14:textId="77777777" w:rsidR="00012A45" w:rsidRDefault="00012A45" w:rsidP="00012A45">
            <w:pPr>
              <w:pStyle w:val="TableParagraph"/>
              <w:spacing w:line="248" w:lineRule="exact"/>
              <w:ind w:left="110"/>
              <w:rPr>
                <w:rFonts w:ascii="Calibri"/>
              </w:rPr>
            </w:pPr>
            <w:r>
              <w:rPr>
                <w:rFonts w:ascii="Calibri"/>
              </w:rPr>
              <w:t>Campo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6</w:t>
            </w:r>
          </w:p>
        </w:tc>
        <w:tc>
          <w:tcPr>
            <w:tcW w:w="425" w:type="dxa"/>
          </w:tcPr>
          <w:p w14:paraId="2853CE5B" w14:textId="77777777" w:rsidR="00012A45" w:rsidRDefault="00012A45" w:rsidP="00012A45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:</w:t>
            </w:r>
          </w:p>
        </w:tc>
        <w:tc>
          <w:tcPr>
            <w:tcW w:w="5389" w:type="dxa"/>
          </w:tcPr>
          <w:p w14:paraId="32202F4F" w14:textId="77777777" w:rsidR="00012A45" w:rsidRDefault="00012A45" w:rsidP="00012A45">
            <w:pPr>
              <w:pStyle w:val="TableParagraph"/>
              <w:spacing w:line="248" w:lineRule="exact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Provisión</w:t>
            </w:r>
            <w:proofErr w:type="spellEnd"/>
            <w:r>
              <w:rPr>
                <w:rFonts w:ascii="Calibri" w:hAnsi="Calibri"/>
                <w:spacing w:val="-2"/>
              </w:rPr>
              <w:t xml:space="preserve"> </w:t>
            </w:r>
            <w:proofErr w:type="spellStart"/>
            <w:r>
              <w:rPr>
                <w:rFonts w:ascii="Calibri" w:hAnsi="Calibri"/>
              </w:rPr>
              <w:t>sobre</w:t>
            </w:r>
            <w:proofErr w:type="spellEnd"/>
            <w:r>
              <w:rPr>
                <w:rFonts w:ascii="Calibri" w:hAnsi="Calibri"/>
                <w:spacing w:val="-1"/>
              </w:rPr>
              <w:t xml:space="preserve"> </w:t>
            </w:r>
            <w:proofErr w:type="spellStart"/>
            <w:r>
              <w:rPr>
                <w:rFonts w:ascii="Calibri" w:hAnsi="Calibri"/>
              </w:rPr>
              <w:t>cartera</w:t>
            </w:r>
            <w:proofErr w:type="spellEnd"/>
            <w:r>
              <w:rPr>
                <w:rFonts w:ascii="Calibri" w:hAnsi="Calibri"/>
                <w:spacing w:val="-4"/>
              </w:rPr>
              <w:t xml:space="preserve"> </w:t>
            </w:r>
            <w:r>
              <w:rPr>
                <w:rFonts w:ascii="Calibri" w:hAnsi="Calibri"/>
              </w:rPr>
              <w:t>normal</w:t>
            </w:r>
          </w:p>
        </w:tc>
        <w:tc>
          <w:tcPr>
            <w:tcW w:w="2549" w:type="dxa"/>
          </w:tcPr>
          <w:p w14:paraId="17C3B0A9" w14:textId="77777777" w:rsidR="00012A45" w:rsidRDefault="00012A45" w:rsidP="00012A45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9(14)</w:t>
            </w:r>
          </w:p>
        </w:tc>
      </w:tr>
      <w:tr w:rsidR="00012A45" w14:paraId="731619CC" w14:textId="77777777" w:rsidTr="00012A45">
        <w:trPr>
          <w:trHeight w:val="268"/>
        </w:trPr>
        <w:tc>
          <w:tcPr>
            <w:tcW w:w="1414" w:type="dxa"/>
          </w:tcPr>
          <w:p w14:paraId="0E8BB9C8" w14:textId="77777777" w:rsidR="00012A45" w:rsidRDefault="00012A45" w:rsidP="00012A45">
            <w:pPr>
              <w:pStyle w:val="TableParagraph"/>
              <w:spacing w:line="248" w:lineRule="exact"/>
              <w:ind w:left="110"/>
              <w:rPr>
                <w:rFonts w:ascii="Calibri"/>
              </w:rPr>
            </w:pPr>
            <w:r>
              <w:rPr>
                <w:rFonts w:ascii="Calibri"/>
              </w:rPr>
              <w:t>Campo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7</w:t>
            </w:r>
          </w:p>
        </w:tc>
        <w:tc>
          <w:tcPr>
            <w:tcW w:w="425" w:type="dxa"/>
          </w:tcPr>
          <w:p w14:paraId="2162EA33" w14:textId="77777777" w:rsidR="00012A45" w:rsidRDefault="00012A45" w:rsidP="00012A45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:</w:t>
            </w:r>
          </w:p>
        </w:tc>
        <w:tc>
          <w:tcPr>
            <w:tcW w:w="5389" w:type="dxa"/>
          </w:tcPr>
          <w:p w14:paraId="6ABF775F" w14:textId="77777777" w:rsidR="00012A45" w:rsidRDefault="00012A45" w:rsidP="00012A45">
            <w:pPr>
              <w:pStyle w:val="TableParagraph"/>
              <w:spacing w:line="248" w:lineRule="exact"/>
              <w:rPr>
                <w:rFonts w:ascii="Calibri"/>
              </w:rPr>
            </w:pPr>
            <w:proofErr w:type="spellStart"/>
            <w:r>
              <w:rPr>
                <w:rFonts w:ascii="Calibri"/>
              </w:rPr>
              <w:t>Cartera</w:t>
            </w:r>
            <w:proofErr w:type="spellEnd"/>
            <w:r>
              <w:rPr>
                <w:rFonts w:ascii="Calibri"/>
                <w:spacing w:val="-4"/>
              </w:rPr>
              <w:t xml:space="preserve"> </w:t>
            </w:r>
            <w:proofErr w:type="spellStart"/>
            <w:r>
              <w:rPr>
                <w:rFonts w:ascii="Calibri"/>
              </w:rPr>
              <w:t>en</w:t>
            </w:r>
            <w:proofErr w:type="spellEnd"/>
            <w:r>
              <w:rPr>
                <w:rFonts w:ascii="Calibri"/>
                <w:spacing w:val="-2"/>
              </w:rPr>
              <w:t xml:space="preserve"> </w:t>
            </w:r>
            <w:proofErr w:type="spellStart"/>
            <w:r>
              <w:rPr>
                <w:rFonts w:ascii="Calibri"/>
              </w:rPr>
              <w:t>incumplimiento</w:t>
            </w:r>
            <w:proofErr w:type="spellEnd"/>
          </w:p>
        </w:tc>
        <w:tc>
          <w:tcPr>
            <w:tcW w:w="2549" w:type="dxa"/>
          </w:tcPr>
          <w:p w14:paraId="4E537757" w14:textId="77777777" w:rsidR="00012A45" w:rsidRDefault="00012A45" w:rsidP="00012A45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9(14)</w:t>
            </w:r>
          </w:p>
        </w:tc>
      </w:tr>
      <w:tr w:rsidR="00012A45" w14:paraId="41E9A859" w14:textId="77777777" w:rsidTr="00012A45">
        <w:trPr>
          <w:trHeight w:val="268"/>
        </w:trPr>
        <w:tc>
          <w:tcPr>
            <w:tcW w:w="1414" w:type="dxa"/>
          </w:tcPr>
          <w:p w14:paraId="31E8951B" w14:textId="77777777" w:rsidR="00012A45" w:rsidRDefault="00012A45" w:rsidP="00012A45">
            <w:pPr>
              <w:pStyle w:val="TableParagraph"/>
              <w:spacing w:line="248" w:lineRule="exact"/>
              <w:ind w:left="110"/>
              <w:rPr>
                <w:rFonts w:ascii="Calibri"/>
              </w:rPr>
            </w:pPr>
            <w:r>
              <w:rPr>
                <w:rFonts w:ascii="Calibri"/>
              </w:rPr>
              <w:t>Campo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8</w:t>
            </w:r>
          </w:p>
        </w:tc>
        <w:tc>
          <w:tcPr>
            <w:tcW w:w="425" w:type="dxa"/>
          </w:tcPr>
          <w:p w14:paraId="42ACF929" w14:textId="77777777" w:rsidR="00012A45" w:rsidRDefault="00012A45" w:rsidP="00012A45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:</w:t>
            </w:r>
          </w:p>
        </w:tc>
        <w:tc>
          <w:tcPr>
            <w:tcW w:w="5389" w:type="dxa"/>
          </w:tcPr>
          <w:p w14:paraId="00DF7742" w14:textId="77777777" w:rsidR="00012A45" w:rsidRPr="008310AF" w:rsidRDefault="00012A45" w:rsidP="00012A45">
            <w:pPr>
              <w:pStyle w:val="TableParagraph"/>
              <w:spacing w:line="248" w:lineRule="exact"/>
              <w:rPr>
                <w:rFonts w:ascii="Calibri" w:hAnsi="Calibri"/>
                <w:lang w:val="es-CL"/>
              </w:rPr>
            </w:pPr>
            <w:r w:rsidRPr="008310AF">
              <w:rPr>
                <w:rFonts w:ascii="Calibri" w:hAnsi="Calibri"/>
                <w:lang w:val="es-CL"/>
              </w:rPr>
              <w:t>Provisión</w:t>
            </w:r>
            <w:r w:rsidRPr="008310AF">
              <w:rPr>
                <w:rFonts w:ascii="Calibri" w:hAnsi="Calibri"/>
                <w:spacing w:val="-2"/>
                <w:lang w:val="es-CL"/>
              </w:rPr>
              <w:t xml:space="preserve"> </w:t>
            </w:r>
            <w:r w:rsidRPr="008310AF">
              <w:rPr>
                <w:rFonts w:ascii="Calibri" w:hAnsi="Calibri"/>
                <w:lang w:val="es-CL"/>
              </w:rPr>
              <w:t>sobre</w:t>
            </w:r>
            <w:r w:rsidRPr="008310AF">
              <w:rPr>
                <w:rFonts w:ascii="Calibri" w:hAnsi="Calibri"/>
                <w:spacing w:val="-1"/>
                <w:lang w:val="es-CL"/>
              </w:rPr>
              <w:t xml:space="preserve"> </w:t>
            </w:r>
            <w:r w:rsidRPr="008310AF">
              <w:rPr>
                <w:rFonts w:ascii="Calibri" w:hAnsi="Calibri"/>
                <w:lang w:val="es-CL"/>
              </w:rPr>
              <w:t>cartera</w:t>
            </w:r>
            <w:r w:rsidRPr="008310AF">
              <w:rPr>
                <w:rFonts w:ascii="Calibri" w:hAnsi="Calibri"/>
                <w:spacing w:val="-4"/>
                <w:lang w:val="es-CL"/>
              </w:rPr>
              <w:t xml:space="preserve"> </w:t>
            </w:r>
            <w:r w:rsidRPr="008310AF">
              <w:rPr>
                <w:rFonts w:ascii="Calibri" w:hAnsi="Calibri"/>
                <w:lang w:val="es-CL"/>
              </w:rPr>
              <w:t>en</w:t>
            </w:r>
            <w:r w:rsidRPr="008310AF">
              <w:rPr>
                <w:rFonts w:ascii="Calibri" w:hAnsi="Calibri"/>
                <w:spacing w:val="-2"/>
                <w:lang w:val="es-CL"/>
              </w:rPr>
              <w:t xml:space="preserve"> </w:t>
            </w:r>
            <w:r w:rsidRPr="008310AF">
              <w:rPr>
                <w:rFonts w:ascii="Calibri" w:hAnsi="Calibri"/>
                <w:lang w:val="es-CL"/>
              </w:rPr>
              <w:t>incumplimiento</w:t>
            </w:r>
          </w:p>
        </w:tc>
        <w:tc>
          <w:tcPr>
            <w:tcW w:w="2549" w:type="dxa"/>
          </w:tcPr>
          <w:p w14:paraId="17EEDEE5" w14:textId="77777777" w:rsidR="00012A45" w:rsidRDefault="00012A45" w:rsidP="00012A45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9(14)</w:t>
            </w:r>
          </w:p>
        </w:tc>
      </w:tr>
      <w:tr w:rsidR="00012A45" w14:paraId="5DF69A53" w14:textId="77777777" w:rsidTr="00012A45">
        <w:trPr>
          <w:trHeight w:val="268"/>
        </w:trPr>
        <w:tc>
          <w:tcPr>
            <w:tcW w:w="1414" w:type="dxa"/>
          </w:tcPr>
          <w:p w14:paraId="3BEC234E" w14:textId="77777777" w:rsidR="00012A45" w:rsidRDefault="00012A45" w:rsidP="00012A45">
            <w:pPr>
              <w:pStyle w:val="TableParagraph"/>
              <w:spacing w:line="248" w:lineRule="exact"/>
              <w:ind w:left="110"/>
              <w:rPr>
                <w:rFonts w:ascii="Calibri"/>
              </w:rPr>
            </w:pPr>
            <w:r>
              <w:rPr>
                <w:rFonts w:ascii="Calibri"/>
              </w:rPr>
              <w:t>Campo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9</w:t>
            </w:r>
          </w:p>
        </w:tc>
        <w:tc>
          <w:tcPr>
            <w:tcW w:w="425" w:type="dxa"/>
          </w:tcPr>
          <w:p w14:paraId="6D1335B5" w14:textId="77777777" w:rsidR="00012A45" w:rsidRDefault="00012A45" w:rsidP="00012A45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:</w:t>
            </w:r>
          </w:p>
        </w:tc>
        <w:tc>
          <w:tcPr>
            <w:tcW w:w="5389" w:type="dxa"/>
          </w:tcPr>
          <w:p w14:paraId="150060CF" w14:textId="77777777" w:rsidR="00012A45" w:rsidRDefault="00012A45" w:rsidP="00012A45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Origen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del</w:t>
            </w:r>
            <w:r>
              <w:rPr>
                <w:rFonts w:ascii="Calibri"/>
                <w:spacing w:val="-2"/>
              </w:rPr>
              <w:t xml:space="preserve"> </w:t>
            </w:r>
            <w:proofErr w:type="spellStart"/>
            <w:r>
              <w:rPr>
                <w:rFonts w:ascii="Calibri"/>
              </w:rPr>
              <w:t>activo</w:t>
            </w:r>
            <w:proofErr w:type="spellEnd"/>
          </w:p>
        </w:tc>
        <w:tc>
          <w:tcPr>
            <w:tcW w:w="2549" w:type="dxa"/>
          </w:tcPr>
          <w:p w14:paraId="4A8EA902" w14:textId="77777777" w:rsidR="00012A45" w:rsidRDefault="00012A45" w:rsidP="00012A45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9(01)</w:t>
            </w:r>
          </w:p>
        </w:tc>
      </w:tr>
      <w:tr w:rsidR="00012A45" w14:paraId="4D5C02AF" w14:textId="77777777" w:rsidTr="00012A45">
        <w:trPr>
          <w:trHeight w:val="268"/>
        </w:trPr>
        <w:tc>
          <w:tcPr>
            <w:tcW w:w="1414" w:type="dxa"/>
          </w:tcPr>
          <w:p w14:paraId="588B51DF" w14:textId="77777777" w:rsidR="00012A45" w:rsidRDefault="00012A45" w:rsidP="00012A45">
            <w:pPr>
              <w:pStyle w:val="TableParagraph"/>
              <w:spacing w:line="248" w:lineRule="exact"/>
              <w:ind w:left="110"/>
              <w:rPr>
                <w:rFonts w:ascii="Calibri"/>
              </w:rPr>
            </w:pPr>
            <w:r>
              <w:rPr>
                <w:rFonts w:ascii="Calibri"/>
              </w:rPr>
              <w:t>Campo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10</w:t>
            </w:r>
          </w:p>
        </w:tc>
        <w:tc>
          <w:tcPr>
            <w:tcW w:w="425" w:type="dxa"/>
          </w:tcPr>
          <w:p w14:paraId="73D0AB2E" w14:textId="77777777" w:rsidR="00012A45" w:rsidRDefault="00012A45" w:rsidP="00012A45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:</w:t>
            </w:r>
          </w:p>
        </w:tc>
        <w:tc>
          <w:tcPr>
            <w:tcW w:w="5389" w:type="dxa"/>
          </w:tcPr>
          <w:p w14:paraId="2743F561" w14:textId="77777777" w:rsidR="00012A45" w:rsidRDefault="00012A45" w:rsidP="00012A45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Monto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original del</w:t>
            </w:r>
            <w:r>
              <w:rPr>
                <w:rFonts w:ascii="Calibri"/>
                <w:spacing w:val="-2"/>
              </w:rPr>
              <w:t xml:space="preserve"> </w:t>
            </w:r>
            <w:proofErr w:type="spellStart"/>
            <w:r>
              <w:rPr>
                <w:rFonts w:ascii="Calibri"/>
              </w:rPr>
              <w:t>activo</w:t>
            </w:r>
            <w:proofErr w:type="spellEnd"/>
          </w:p>
        </w:tc>
        <w:tc>
          <w:tcPr>
            <w:tcW w:w="2549" w:type="dxa"/>
          </w:tcPr>
          <w:p w14:paraId="752952D7" w14:textId="77777777" w:rsidR="00012A45" w:rsidRDefault="00012A45" w:rsidP="00012A45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9(14)</w:t>
            </w:r>
          </w:p>
        </w:tc>
      </w:tr>
      <w:tr w:rsidR="00012A45" w14:paraId="17F04A8C" w14:textId="77777777" w:rsidTr="00012A45">
        <w:trPr>
          <w:trHeight w:val="268"/>
        </w:trPr>
        <w:tc>
          <w:tcPr>
            <w:tcW w:w="1414" w:type="dxa"/>
          </w:tcPr>
          <w:p w14:paraId="5DDFC1B9" w14:textId="77777777" w:rsidR="00012A45" w:rsidRDefault="00012A45" w:rsidP="00012A45">
            <w:pPr>
              <w:pStyle w:val="TableParagraph"/>
              <w:spacing w:line="248" w:lineRule="exact"/>
              <w:ind w:left="110"/>
              <w:rPr>
                <w:rFonts w:ascii="Calibri"/>
              </w:rPr>
            </w:pPr>
            <w:r>
              <w:rPr>
                <w:rFonts w:ascii="Calibri"/>
              </w:rPr>
              <w:t>Campo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11</w:t>
            </w:r>
          </w:p>
        </w:tc>
        <w:tc>
          <w:tcPr>
            <w:tcW w:w="425" w:type="dxa"/>
          </w:tcPr>
          <w:p w14:paraId="6C17C15A" w14:textId="77777777" w:rsidR="00012A45" w:rsidRDefault="00012A45" w:rsidP="00012A45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:</w:t>
            </w:r>
          </w:p>
        </w:tc>
        <w:tc>
          <w:tcPr>
            <w:tcW w:w="5389" w:type="dxa"/>
          </w:tcPr>
          <w:p w14:paraId="66619028" w14:textId="77777777" w:rsidR="00012A45" w:rsidRDefault="00012A45" w:rsidP="00012A45">
            <w:pPr>
              <w:pStyle w:val="TableParagraph"/>
              <w:spacing w:line="248" w:lineRule="exact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Fecha</w:t>
            </w:r>
            <w:proofErr w:type="spellEnd"/>
            <w:r>
              <w:rPr>
                <w:rFonts w:ascii="Calibri" w:hAnsi="Calibri"/>
                <w:spacing w:val="-3"/>
              </w:rPr>
              <w:t xml:space="preserve"> </w:t>
            </w:r>
            <w:r>
              <w:rPr>
                <w:rFonts w:ascii="Calibri" w:hAnsi="Calibri"/>
              </w:rPr>
              <w:t>del</w:t>
            </w:r>
            <w:r>
              <w:rPr>
                <w:rFonts w:ascii="Calibri" w:hAnsi="Calibri"/>
                <w:spacing w:val="-2"/>
              </w:rPr>
              <w:t xml:space="preserve"> </w:t>
            </w:r>
            <w:proofErr w:type="spellStart"/>
            <w:r>
              <w:rPr>
                <w:rFonts w:ascii="Calibri" w:hAnsi="Calibri"/>
              </w:rPr>
              <w:t>crédito</w:t>
            </w:r>
            <w:proofErr w:type="spellEnd"/>
          </w:p>
        </w:tc>
        <w:tc>
          <w:tcPr>
            <w:tcW w:w="2549" w:type="dxa"/>
          </w:tcPr>
          <w:p w14:paraId="47E42F1D" w14:textId="77777777" w:rsidR="00012A45" w:rsidRDefault="00012A45" w:rsidP="00012A45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F(08)</w:t>
            </w:r>
          </w:p>
        </w:tc>
      </w:tr>
      <w:tr w:rsidR="00012A45" w14:paraId="611B8B34" w14:textId="77777777" w:rsidTr="00012A45">
        <w:trPr>
          <w:trHeight w:val="268"/>
        </w:trPr>
        <w:tc>
          <w:tcPr>
            <w:tcW w:w="1414" w:type="dxa"/>
          </w:tcPr>
          <w:p w14:paraId="78689C9F" w14:textId="77777777" w:rsidR="00012A45" w:rsidRDefault="00012A45" w:rsidP="00012A45">
            <w:pPr>
              <w:pStyle w:val="TableParagraph"/>
              <w:spacing w:line="248" w:lineRule="exact"/>
              <w:ind w:left="110"/>
              <w:rPr>
                <w:rFonts w:ascii="Calibri"/>
              </w:rPr>
            </w:pPr>
            <w:r>
              <w:rPr>
                <w:rFonts w:ascii="Calibri"/>
              </w:rPr>
              <w:t>Campo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12</w:t>
            </w:r>
          </w:p>
        </w:tc>
        <w:tc>
          <w:tcPr>
            <w:tcW w:w="425" w:type="dxa"/>
          </w:tcPr>
          <w:p w14:paraId="604D6FB4" w14:textId="77777777" w:rsidR="00012A45" w:rsidRDefault="00012A45" w:rsidP="00012A45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:</w:t>
            </w:r>
          </w:p>
        </w:tc>
        <w:tc>
          <w:tcPr>
            <w:tcW w:w="5389" w:type="dxa"/>
          </w:tcPr>
          <w:p w14:paraId="15C3349E" w14:textId="77777777" w:rsidR="00012A45" w:rsidRDefault="00012A45" w:rsidP="00012A45">
            <w:pPr>
              <w:pStyle w:val="TableParagraph"/>
              <w:spacing w:line="248" w:lineRule="exact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Plazo</w:t>
            </w:r>
            <w:proofErr w:type="spellEnd"/>
            <w:r>
              <w:rPr>
                <w:rFonts w:ascii="Calibri" w:hAnsi="Calibri"/>
                <w:spacing w:val="-1"/>
              </w:rPr>
              <w:t xml:space="preserve"> </w:t>
            </w:r>
            <w:r>
              <w:rPr>
                <w:rFonts w:ascii="Calibri" w:hAnsi="Calibri"/>
              </w:rPr>
              <w:t>del</w:t>
            </w:r>
            <w:r>
              <w:rPr>
                <w:rFonts w:ascii="Calibri" w:hAnsi="Calibri"/>
                <w:spacing w:val="-1"/>
              </w:rPr>
              <w:t xml:space="preserve"> </w:t>
            </w:r>
            <w:proofErr w:type="spellStart"/>
            <w:r>
              <w:rPr>
                <w:rFonts w:ascii="Calibri" w:hAnsi="Calibri"/>
              </w:rPr>
              <w:t>crédito</w:t>
            </w:r>
            <w:proofErr w:type="spellEnd"/>
          </w:p>
        </w:tc>
        <w:tc>
          <w:tcPr>
            <w:tcW w:w="2549" w:type="dxa"/>
          </w:tcPr>
          <w:p w14:paraId="7CC65E45" w14:textId="77777777" w:rsidR="00012A45" w:rsidRDefault="00012A45" w:rsidP="00012A45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9(03)</w:t>
            </w:r>
          </w:p>
        </w:tc>
      </w:tr>
      <w:tr w:rsidR="00012A45" w14:paraId="3EA10DDA" w14:textId="77777777" w:rsidTr="00012A45">
        <w:trPr>
          <w:trHeight w:val="268"/>
        </w:trPr>
        <w:tc>
          <w:tcPr>
            <w:tcW w:w="1414" w:type="dxa"/>
          </w:tcPr>
          <w:p w14:paraId="78B839C1" w14:textId="77777777" w:rsidR="00012A45" w:rsidRDefault="00012A45" w:rsidP="00012A45">
            <w:pPr>
              <w:pStyle w:val="TableParagraph"/>
              <w:spacing w:line="248" w:lineRule="exact"/>
              <w:ind w:left="110"/>
              <w:rPr>
                <w:rFonts w:ascii="Calibri"/>
              </w:rPr>
            </w:pPr>
            <w:r>
              <w:rPr>
                <w:rFonts w:ascii="Calibri"/>
              </w:rPr>
              <w:t>Campo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13</w:t>
            </w:r>
          </w:p>
        </w:tc>
        <w:tc>
          <w:tcPr>
            <w:tcW w:w="425" w:type="dxa"/>
          </w:tcPr>
          <w:p w14:paraId="4E8CA895" w14:textId="77777777" w:rsidR="00012A45" w:rsidRDefault="00012A45" w:rsidP="00012A45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:</w:t>
            </w:r>
          </w:p>
        </w:tc>
        <w:tc>
          <w:tcPr>
            <w:tcW w:w="5389" w:type="dxa"/>
          </w:tcPr>
          <w:p w14:paraId="052C458F" w14:textId="77777777" w:rsidR="00012A45" w:rsidRDefault="00012A45" w:rsidP="00012A45">
            <w:pPr>
              <w:pStyle w:val="TableParagraph"/>
              <w:spacing w:line="248" w:lineRule="exact"/>
              <w:rPr>
                <w:rFonts w:ascii="Calibri"/>
              </w:rPr>
            </w:pPr>
            <w:proofErr w:type="spellStart"/>
            <w:r>
              <w:rPr>
                <w:rFonts w:ascii="Calibri"/>
              </w:rPr>
              <w:t>Cantidad</w:t>
            </w:r>
            <w:proofErr w:type="spellEnd"/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de</w:t>
            </w:r>
            <w:r>
              <w:rPr>
                <w:rFonts w:ascii="Calibri"/>
                <w:spacing w:val="-1"/>
              </w:rPr>
              <w:t xml:space="preserve"> </w:t>
            </w:r>
            <w:proofErr w:type="spellStart"/>
            <w:r>
              <w:rPr>
                <w:rFonts w:ascii="Calibri"/>
              </w:rPr>
              <w:t>cuotas</w:t>
            </w:r>
            <w:proofErr w:type="spellEnd"/>
            <w:r>
              <w:rPr>
                <w:rFonts w:ascii="Calibri"/>
                <w:spacing w:val="-1"/>
              </w:rPr>
              <w:t xml:space="preserve"> </w:t>
            </w:r>
            <w:proofErr w:type="spellStart"/>
            <w:r>
              <w:rPr>
                <w:rFonts w:ascii="Calibri"/>
              </w:rPr>
              <w:t>atrasadas</w:t>
            </w:r>
            <w:proofErr w:type="spellEnd"/>
          </w:p>
        </w:tc>
        <w:tc>
          <w:tcPr>
            <w:tcW w:w="2549" w:type="dxa"/>
          </w:tcPr>
          <w:p w14:paraId="0E7521DF" w14:textId="77777777" w:rsidR="00012A45" w:rsidRDefault="00012A45" w:rsidP="00012A45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9(02)</w:t>
            </w:r>
          </w:p>
        </w:tc>
      </w:tr>
      <w:tr w:rsidR="00012A45" w14:paraId="1BF4AE42" w14:textId="77777777" w:rsidTr="00012A45">
        <w:trPr>
          <w:trHeight w:val="268"/>
        </w:trPr>
        <w:tc>
          <w:tcPr>
            <w:tcW w:w="1414" w:type="dxa"/>
          </w:tcPr>
          <w:p w14:paraId="439D339F" w14:textId="77777777" w:rsidR="00012A45" w:rsidRDefault="00012A45" w:rsidP="00012A45">
            <w:pPr>
              <w:pStyle w:val="TableParagraph"/>
              <w:spacing w:line="248" w:lineRule="exact"/>
              <w:ind w:left="110"/>
              <w:rPr>
                <w:rFonts w:ascii="Calibri"/>
              </w:rPr>
            </w:pPr>
            <w:r>
              <w:rPr>
                <w:rFonts w:ascii="Calibri"/>
              </w:rPr>
              <w:t>Campo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14</w:t>
            </w:r>
          </w:p>
        </w:tc>
        <w:tc>
          <w:tcPr>
            <w:tcW w:w="425" w:type="dxa"/>
          </w:tcPr>
          <w:p w14:paraId="00D222EC" w14:textId="77777777" w:rsidR="00012A45" w:rsidRDefault="00012A45" w:rsidP="00012A45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:</w:t>
            </w:r>
          </w:p>
        </w:tc>
        <w:tc>
          <w:tcPr>
            <w:tcW w:w="5389" w:type="dxa"/>
          </w:tcPr>
          <w:p w14:paraId="18926824" w14:textId="77777777" w:rsidR="00012A45" w:rsidRDefault="00012A45" w:rsidP="00012A45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 xml:space="preserve">Monto de </w:t>
            </w:r>
            <w:proofErr w:type="spellStart"/>
            <w:r>
              <w:rPr>
                <w:rFonts w:ascii="Calibri"/>
              </w:rPr>
              <w:t>cuotas</w:t>
            </w:r>
            <w:proofErr w:type="spellEnd"/>
            <w:r>
              <w:rPr>
                <w:rFonts w:ascii="Calibri"/>
              </w:rPr>
              <w:t xml:space="preserve"> </w:t>
            </w:r>
            <w:proofErr w:type="spellStart"/>
            <w:r>
              <w:rPr>
                <w:rFonts w:ascii="Calibri"/>
              </w:rPr>
              <w:t>atrasadas</w:t>
            </w:r>
            <w:proofErr w:type="spellEnd"/>
          </w:p>
        </w:tc>
        <w:tc>
          <w:tcPr>
            <w:tcW w:w="2549" w:type="dxa"/>
          </w:tcPr>
          <w:p w14:paraId="43B1ED98" w14:textId="77777777" w:rsidR="00012A45" w:rsidRDefault="00012A45" w:rsidP="00012A45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9(14)</w:t>
            </w:r>
          </w:p>
        </w:tc>
      </w:tr>
      <w:tr w:rsidR="00012A45" w14:paraId="2E86A372" w14:textId="77777777" w:rsidTr="00012A45">
        <w:trPr>
          <w:trHeight w:val="270"/>
        </w:trPr>
        <w:tc>
          <w:tcPr>
            <w:tcW w:w="1414" w:type="dxa"/>
          </w:tcPr>
          <w:p w14:paraId="14CDE775" w14:textId="77777777" w:rsidR="00012A45" w:rsidRDefault="00012A45" w:rsidP="00012A45">
            <w:pPr>
              <w:pStyle w:val="TableParagraph"/>
              <w:spacing w:before="1" w:line="249" w:lineRule="exact"/>
              <w:ind w:left="110"/>
              <w:rPr>
                <w:rFonts w:ascii="Calibri"/>
              </w:rPr>
            </w:pPr>
            <w:r>
              <w:rPr>
                <w:rFonts w:ascii="Calibri"/>
              </w:rPr>
              <w:t>Campo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15</w:t>
            </w:r>
          </w:p>
        </w:tc>
        <w:tc>
          <w:tcPr>
            <w:tcW w:w="425" w:type="dxa"/>
          </w:tcPr>
          <w:p w14:paraId="3A351FF0" w14:textId="77777777" w:rsidR="00012A45" w:rsidRDefault="00012A45" w:rsidP="00012A45">
            <w:pPr>
              <w:pStyle w:val="TableParagraph"/>
              <w:spacing w:before="1" w:line="249" w:lineRule="exact"/>
              <w:rPr>
                <w:rFonts w:ascii="Calibri"/>
              </w:rPr>
            </w:pPr>
            <w:r>
              <w:rPr>
                <w:rFonts w:ascii="Calibri"/>
              </w:rPr>
              <w:t>:</w:t>
            </w:r>
          </w:p>
        </w:tc>
        <w:tc>
          <w:tcPr>
            <w:tcW w:w="5389" w:type="dxa"/>
          </w:tcPr>
          <w:p w14:paraId="23170904" w14:textId="77777777" w:rsidR="00012A45" w:rsidRPr="008310AF" w:rsidRDefault="00012A45" w:rsidP="00012A45">
            <w:pPr>
              <w:pStyle w:val="TableParagraph"/>
              <w:spacing w:before="1" w:line="249" w:lineRule="exact"/>
              <w:rPr>
                <w:rFonts w:ascii="Calibri" w:hAnsi="Calibri"/>
                <w:lang w:val="es-CL"/>
              </w:rPr>
            </w:pPr>
            <w:r w:rsidRPr="008310AF">
              <w:rPr>
                <w:rFonts w:ascii="Calibri" w:hAnsi="Calibri"/>
                <w:lang w:val="es-CL"/>
              </w:rPr>
              <w:t>Cantidad</w:t>
            </w:r>
            <w:r w:rsidRPr="008310AF">
              <w:rPr>
                <w:rFonts w:ascii="Calibri" w:hAnsi="Calibri"/>
                <w:spacing w:val="-2"/>
                <w:lang w:val="es-CL"/>
              </w:rPr>
              <w:t xml:space="preserve"> </w:t>
            </w:r>
            <w:r w:rsidRPr="008310AF">
              <w:rPr>
                <w:rFonts w:ascii="Calibri" w:hAnsi="Calibri"/>
                <w:lang w:val="es-CL"/>
              </w:rPr>
              <w:t>de</w:t>
            </w:r>
            <w:r w:rsidRPr="008310AF">
              <w:rPr>
                <w:rFonts w:ascii="Calibri" w:hAnsi="Calibri"/>
                <w:spacing w:val="-2"/>
                <w:lang w:val="es-CL"/>
              </w:rPr>
              <w:t xml:space="preserve"> </w:t>
            </w:r>
            <w:r w:rsidRPr="008310AF">
              <w:rPr>
                <w:rFonts w:ascii="Calibri" w:hAnsi="Calibri"/>
                <w:lang w:val="es-CL"/>
              </w:rPr>
              <w:t>meses</w:t>
            </w:r>
            <w:r w:rsidRPr="008310AF">
              <w:rPr>
                <w:rFonts w:ascii="Calibri" w:hAnsi="Calibri"/>
                <w:spacing w:val="1"/>
                <w:lang w:val="es-CL"/>
              </w:rPr>
              <w:t xml:space="preserve"> </w:t>
            </w:r>
            <w:r w:rsidRPr="008310AF">
              <w:rPr>
                <w:rFonts w:ascii="Calibri" w:hAnsi="Calibri"/>
                <w:lang w:val="es-CL"/>
              </w:rPr>
              <w:t>de</w:t>
            </w:r>
            <w:r w:rsidRPr="008310AF">
              <w:rPr>
                <w:rFonts w:ascii="Calibri" w:hAnsi="Calibri"/>
                <w:spacing w:val="-2"/>
                <w:lang w:val="es-CL"/>
              </w:rPr>
              <w:t xml:space="preserve"> </w:t>
            </w:r>
            <w:r w:rsidRPr="008310AF">
              <w:rPr>
                <w:rFonts w:ascii="Calibri" w:hAnsi="Calibri"/>
                <w:lang w:val="es-CL"/>
              </w:rPr>
              <w:t>atraso de</w:t>
            </w:r>
            <w:r w:rsidRPr="008310AF">
              <w:rPr>
                <w:rFonts w:ascii="Calibri" w:hAnsi="Calibri"/>
                <w:spacing w:val="-3"/>
                <w:lang w:val="es-CL"/>
              </w:rPr>
              <w:t xml:space="preserve"> </w:t>
            </w:r>
            <w:r w:rsidRPr="008310AF">
              <w:rPr>
                <w:rFonts w:ascii="Calibri" w:hAnsi="Calibri"/>
                <w:lang w:val="es-CL"/>
              </w:rPr>
              <w:t>la cuota</w:t>
            </w:r>
            <w:r w:rsidRPr="008310AF">
              <w:rPr>
                <w:rFonts w:ascii="Calibri" w:hAnsi="Calibri"/>
                <w:spacing w:val="-2"/>
                <w:lang w:val="es-CL"/>
              </w:rPr>
              <w:t xml:space="preserve"> </w:t>
            </w:r>
            <w:r w:rsidRPr="008310AF">
              <w:rPr>
                <w:rFonts w:ascii="Calibri" w:hAnsi="Calibri"/>
                <w:lang w:val="es-CL"/>
              </w:rPr>
              <w:t>más</w:t>
            </w:r>
            <w:r w:rsidRPr="008310AF">
              <w:rPr>
                <w:rFonts w:ascii="Calibri" w:hAnsi="Calibri"/>
                <w:spacing w:val="-3"/>
                <w:lang w:val="es-CL"/>
              </w:rPr>
              <w:t xml:space="preserve"> </w:t>
            </w:r>
            <w:r w:rsidRPr="008310AF">
              <w:rPr>
                <w:rFonts w:ascii="Calibri" w:hAnsi="Calibri"/>
                <w:lang w:val="es-CL"/>
              </w:rPr>
              <w:t>antigua</w:t>
            </w:r>
          </w:p>
        </w:tc>
        <w:tc>
          <w:tcPr>
            <w:tcW w:w="2549" w:type="dxa"/>
          </w:tcPr>
          <w:p w14:paraId="45C1953A" w14:textId="77777777" w:rsidR="00012A45" w:rsidRDefault="00012A45" w:rsidP="00012A45">
            <w:pPr>
              <w:pStyle w:val="TableParagraph"/>
              <w:spacing w:before="1" w:line="249" w:lineRule="exact"/>
              <w:rPr>
                <w:rFonts w:ascii="Calibri"/>
              </w:rPr>
            </w:pPr>
            <w:r>
              <w:rPr>
                <w:rFonts w:ascii="Calibri"/>
              </w:rPr>
              <w:t>9(02)</w:t>
            </w:r>
          </w:p>
        </w:tc>
      </w:tr>
      <w:tr w:rsidR="00012A45" w14:paraId="62858F27" w14:textId="77777777" w:rsidTr="00012A45">
        <w:trPr>
          <w:trHeight w:val="268"/>
        </w:trPr>
        <w:tc>
          <w:tcPr>
            <w:tcW w:w="1414" w:type="dxa"/>
          </w:tcPr>
          <w:p w14:paraId="7E3909ED" w14:textId="77777777" w:rsidR="00012A45" w:rsidRDefault="00012A45" w:rsidP="00012A45">
            <w:pPr>
              <w:pStyle w:val="TableParagraph"/>
              <w:spacing w:line="249" w:lineRule="exact"/>
              <w:ind w:left="110"/>
              <w:rPr>
                <w:rFonts w:ascii="Calibri"/>
              </w:rPr>
            </w:pPr>
            <w:r>
              <w:rPr>
                <w:rFonts w:ascii="Calibri"/>
              </w:rPr>
              <w:t>Campo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16</w:t>
            </w:r>
          </w:p>
        </w:tc>
        <w:tc>
          <w:tcPr>
            <w:tcW w:w="425" w:type="dxa"/>
          </w:tcPr>
          <w:p w14:paraId="6D3ECE2B" w14:textId="77777777" w:rsidR="00012A45" w:rsidRDefault="00012A45" w:rsidP="00012A45">
            <w:pPr>
              <w:pStyle w:val="TableParagraph"/>
              <w:spacing w:line="249" w:lineRule="exact"/>
              <w:rPr>
                <w:rFonts w:ascii="Calibri"/>
              </w:rPr>
            </w:pPr>
            <w:r>
              <w:rPr>
                <w:rFonts w:ascii="Calibri"/>
              </w:rPr>
              <w:t>:</w:t>
            </w:r>
          </w:p>
        </w:tc>
        <w:tc>
          <w:tcPr>
            <w:tcW w:w="5389" w:type="dxa"/>
          </w:tcPr>
          <w:p w14:paraId="1D78383E" w14:textId="77777777" w:rsidR="00012A45" w:rsidRDefault="00012A45" w:rsidP="00012A45">
            <w:pPr>
              <w:pStyle w:val="TableParagraph"/>
              <w:spacing w:line="249" w:lineRule="exact"/>
              <w:rPr>
                <w:rFonts w:ascii="Calibri"/>
              </w:rPr>
            </w:pPr>
            <w:proofErr w:type="spellStart"/>
            <w:r>
              <w:rPr>
                <w:rFonts w:ascii="Calibri"/>
              </w:rPr>
              <w:t>Cobranza</w:t>
            </w:r>
            <w:proofErr w:type="spellEnd"/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judicial</w:t>
            </w:r>
          </w:p>
        </w:tc>
        <w:tc>
          <w:tcPr>
            <w:tcW w:w="2549" w:type="dxa"/>
          </w:tcPr>
          <w:p w14:paraId="2812564D" w14:textId="77777777" w:rsidR="00012A45" w:rsidRDefault="00012A45" w:rsidP="00012A45">
            <w:pPr>
              <w:pStyle w:val="TableParagraph"/>
              <w:spacing w:line="249" w:lineRule="exact"/>
              <w:rPr>
                <w:rFonts w:ascii="Calibri"/>
              </w:rPr>
            </w:pPr>
            <w:r>
              <w:rPr>
                <w:rFonts w:ascii="Calibri"/>
              </w:rPr>
              <w:t>9(01)</w:t>
            </w:r>
          </w:p>
        </w:tc>
      </w:tr>
      <w:tr w:rsidR="00012A45" w14:paraId="15D06EDE" w14:textId="77777777" w:rsidTr="00012A45">
        <w:trPr>
          <w:trHeight w:val="268"/>
        </w:trPr>
        <w:tc>
          <w:tcPr>
            <w:tcW w:w="1414" w:type="dxa"/>
          </w:tcPr>
          <w:p w14:paraId="38D1BA70" w14:textId="77777777" w:rsidR="00012A45" w:rsidRDefault="00012A45" w:rsidP="00012A45">
            <w:pPr>
              <w:pStyle w:val="TableParagraph"/>
              <w:spacing w:line="248" w:lineRule="exact"/>
              <w:ind w:left="110"/>
              <w:rPr>
                <w:rFonts w:ascii="Calibri"/>
              </w:rPr>
            </w:pPr>
            <w:r>
              <w:rPr>
                <w:rFonts w:ascii="Calibri"/>
              </w:rPr>
              <w:t>Campo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17</w:t>
            </w:r>
          </w:p>
        </w:tc>
        <w:tc>
          <w:tcPr>
            <w:tcW w:w="425" w:type="dxa"/>
          </w:tcPr>
          <w:p w14:paraId="60EA2A69" w14:textId="77777777" w:rsidR="00012A45" w:rsidRDefault="00012A45" w:rsidP="00012A45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:</w:t>
            </w:r>
          </w:p>
        </w:tc>
        <w:tc>
          <w:tcPr>
            <w:tcW w:w="5389" w:type="dxa"/>
          </w:tcPr>
          <w:p w14:paraId="1269E22D" w14:textId="77777777" w:rsidR="00012A45" w:rsidRDefault="00012A45" w:rsidP="00012A45">
            <w:pPr>
              <w:pStyle w:val="TableParagraph"/>
              <w:spacing w:line="248" w:lineRule="exact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Situación</w:t>
            </w:r>
            <w:proofErr w:type="spellEnd"/>
            <w:r>
              <w:rPr>
                <w:rFonts w:ascii="Calibri" w:hAnsi="Calibri"/>
                <w:spacing w:val="-1"/>
              </w:rPr>
              <w:t xml:space="preserve"> </w:t>
            </w:r>
            <w:r>
              <w:rPr>
                <w:rFonts w:ascii="Calibri" w:hAnsi="Calibri"/>
              </w:rPr>
              <w:t>de</w:t>
            </w:r>
            <w:r>
              <w:rPr>
                <w:rFonts w:ascii="Calibri" w:hAnsi="Calibri"/>
                <w:spacing w:val="-3"/>
              </w:rPr>
              <w:t xml:space="preserve"> </w:t>
            </w:r>
            <w:r>
              <w:rPr>
                <w:rFonts w:ascii="Calibri" w:hAnsi="Calibri"/>
              </w:rPr>
              <w:t xml:space="preserve">la </w:t>
            </w:r>
            <w:proofErr w:type="spellStart"/>
            <w:r>
              <w:rPr>
                <w:rFonts w:ascii="Calibri" w:hAnsi="Calibri"/>
              </w:rPr>
              <w:t>operación</w:t>
            </w:r>
            <w:proofErr w:type="spellEnd"/>
          </w:p>
        </w:tc>
        <w:tc>
          <w:tcPr>
            <w:tcW w:w="2549" w:type="dxa"/>
          </w:tcPr>
          <w:p w14:paraId="03169EA2" w14:textId="77777777" w:rsidR="00012A45" w:rsidRDefault="00012A45" w:rsidP="00012A45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9(01)</w:t>
            </w:r>
          </w:p>
        </w:tc>
      </w:tr>
      <w:tr w:rsidR="00012A45" w14:paraId="11AA88A7" w14:textId="77777777" w:rsidTr="00012A45">
        <w:trPr>
          <w:trHeight w:val="268"/>
        </w:trPr>
        <w:tc>
          <w:tcPr>
            <w:tcW w:w="1414" w:type="dxa"/>
          </w:tcPr>
          <w:p w14:paraId="7839EF19" w14:textId="77777777" w:rsidR="00012A45" w:rsidRDefault="00012A45" w:rsidP="00012A45">
            <w:pPr>
              <w:pStyle w:val="TableParagraph"/>
              <w:spacing w:line="248" w:lineRule="exact"/>
              <w:ind w:left="110"/>
              <w:rPr>
                <w:rFonts w:ascii="Calibri"/>
              </w:rPr>
            </w:pPr>
            <w:r>
              <w:rPr>
                <w:rFonts w:ascii="Calibri"/>
              </w:rPr>
              <w:t>Campo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18</w:t>
            </w:r>
          </w:p>
        </w:tc>
        <w:tc>
          <w:tcPr>
            <w:tcW w:w="425" w:type="dxa"/>
          </w:tcPr>
          <w:p w14:paraId="6196889E" w14:textId="77777777" w:rsidR="00012A45" w:rsidRDefault="00012A45" w:rsidP="00012A45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:</w:t>
            </w:r>
          </w:p>
        </w:tc>
        <w:tc>
          <w:tcPr>
            <w:tcW w:w="5389" w:type="dxa"/>
          </w:tcPr>
          <w:p w14:paraId="6703FD06" w14:textId="77777777" w:rsidR="00012A45" w:rsidRPr="008310AF" w:rsidRDefault="00012A45" w:rsidP="00012A45">
            <w:pPr>
              <w:pStyle w:val="TableParagraph"/>
              <w:spacing w:line="248" w:lineRule="exact"/>
              <w:rPr>
                <w:rFonts w:ascii="Calibri" w:hAnsi="Calibri"/>
                <w:lang w:val="es-CL"/>
              </w:rPr>
            </w:pPr>
            <w:r w:rsidRPr="008310AF">
              <w:rPr>
                <w:rFonts w:ascii="Calibri" w:hAnsi="Calibri"/>
                <w:lang w:val="es-CL"/>
              </w:rPr>
              <w:t>Número</w:t>
            </w:r>
            <w:r w:rsidRPr="008310AF">
              <w:rPr>
                <w:rFonts w:ascii="Calibri" w:hAnsi="Calibri"/>
                <w:spacing w:val="-8"/>
                <w:lang w:val="es-CL"/>
              </w:rPr>
              <w:t xml:space="preserve"> </w:t>
            </w:r>
            <w:r w:rsidRPr="008310AF">
              <w:rPr>
                <w:rFonts w:ascii="Calibri" w:hAnsi="Calibri"/>
                <w:lang w:val="es-CL"/>
              </w:rPr>
              <w:t>interno</w:t>
            </w:r>
            <w:r w:rsidRPr="008310AF">
              <w:rPr>
                <w:rFonts w:ascii="Calibri" w:hAnsi="Calibri"/>
                <w:spacing w:val="-9"/>
                <w:lang w:val="es-CL"/>
              </w:rPr>
              <w:t xml:space="preserve"> </w:t>
            </w:r>
            <w:r w:rsidRPr="008310AF">
              <w:rPr>
                <w:rFonts w:ascii="Calibri" w:hAnsi="Calibri"/>
                <w:lang w:val="es-CL"/>
              </w:rPr>
              <w:t>de</w:t>
            </w:r>
            <w:r w:rsidRPr="008310AF">
              <w:rPr>
                <w:rFonts w:ascii="Calibri" w:hAnsi="Calibri"/>
                <w:spacing w:val="-7"/>
                <w:lang w:val="es-CL"/>
              </w:rPr>
              <w:t xml:space="preserve"> </w:t>
            </w:r>
            <w:r w:rsidRPr="008310AF">
              <w:rPr>
                <w:rFonts w:ascii="Calibri" w:hAnsi="Calibri"/>
                <w:lang w:val="es-CL"/>
              </w:rPr>
              <w:t>identificación</w:t>
            </w:r>
            <w:r w:rsidRPr="008310AF">
              <w:rPr>
                <w:rFonts w:ascii="Calibri" w:hAnsi="Calibri"/>
                <w:spacing w:val="-12"/>
                <w:lang w:val="es-CL"/>
              </w:rPr>
              <w:t xml:space="preserve"> </w:t>
            </w:r>
            <w:r w:rsidRPr="008310AF">
              <w:rPr>
                <w:rFonts w:ascii="Calibri" w:hAnsi="Calibri"/>
                <w:lang w:val="es-CL"/>
              </w:rPr>
              <w:t>de</w:t>
            </w:r>
            <w:r w:rsidRPr="008310AF">
              <w:rPr>
                <w:rFonts w:ascii="Calibri" w:hAnsi="Calibri"/>
                <w:spacing w:val="-7"/>
                <w:lang w:val="es-CL"/>
              </w:rPr>
              <w:t xml:space="preserve"> </w:t>
            </w:r>
            <w:r w:rsidRPr="008310AF">
              <w:rPr>
                <w:rFonts w:ascii="Calibri" w:hAnsi="Calibri"/>
                <w:lang w:val="es-CL"/>
              </w:rPr>
              <w:t>la</w:t>
            </w:r>
            <w:r w:rsidRPr="008310AF">
              <w:rPr>
                <w:rFonts w:ascii="Calibri" w:hAnsi="Calibri"/>
                <w:spacing w:val="-11"/>
                <w:lang w:val="es-CL"/>
              </w:rPr>
              <w:t xml:space="preserve"> </w:t>
            </w:r>
            <w:r w:rsidRPr="008310AF">
              <w:rPr>
                <w:rFonts w:ascii="Calibri" w:hAnsi="Calibri"/>
                <w:lang w:val="es-CL"/>
              </w:rPr>
              <w:t>operación</w:t>
            </w:r>
            <w:r w:rsidRPr="008310AF">
              <w:rPr>
                <w:rFonts w:ascii="Calibri" w:hAnsi="Calibri"/>
                <w:spacing w:val="-9"/>
                <w:lang w:val="es-CL"/>
              </w:rPr>
              <w:t xml:space="preserve"> </w:t>
            </w:r>
            <w:r w:rsidRPr="008310AF">
              <w:rPr>
                <w:rFonts w:ascii="Calibri" w:hAnsi="Calibri"/>
                <w:lang w:val="es-CL"/>
              </w:rPr>
              <w:t>principal</w:t>
            </w:r>
          </w:p>
        </w:tc>
        <w:tc>
          <w:tcPr>
            <w:tcW w:w="2549" w:type="dxa"/>
          </w:tcPr>
          <w:p w14:paraId="1F0EB10A" w14:textId="77777777" w:rsidR="00012A45" w:rsidRDefault="00012A45" w:rsidP="00012A45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X(30)</w:t>
            </w:r>
          </w:p>
        </w:tc>
      </w:tr>
      <w:tr w:rsidR="00012A45" w14:paraId="5ADAEA42" w14:textId="77777777" w:rsidTr="00012A45">
        <w:trPr>
          <w:trHeight w:val="268"/>
        </w:trPr>
        <w:tc>
          <w:tcPr>
            <w:tcW w:w="1414" w:type="dxa"/>
          </w:tcPr>
          <w:p w14:paraId="56493519" w14:textId="77777777" w:rsidR="00012A45" w:rsidRDefault="00012A45" w:rsidP="00012A45">
            <w:pPr>
              <w:pStyle w:val="TableParagraph"/>
              <w:spacing w:line="248" w:lineRule="exact"/>
              <w:ind w:left="110"/>
              <w:rPr>
                <w:rFonts w:ascii="Calibri"/>
              </w:rPr>
            </w:pPr>
            <w:r>
              <w:rPr>
                <w:rFonts w:ascii="Calibri"/>
              </w:rPr>
              <w:t>Campo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19</w:t>
            </w:r>
          </w:p>
        </w:tc>
        <w:tc>
          <w:tcPr>
            <w:tcW w:w="425" w:type="dxa"/>
          </w:tcPr>
          <w:p w14:paraId="5186F665" w14:textId="77777777" w:rsidR="00012A45" w:rsidRDefault="00012A45" w:rsidP="00012A45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:</w:t>
            </w:r>
          </w:p>
        </w:tc>
        <w:tc>
          <w:tcPr>
            <w:tcW w:w="5389" w:type="dxa"/>
          </w:tcPr>
          <w:p w14:paraId="41A75343" w14:textId="77777777" w:rsidR="00012A45" w:rsidRPr="008310AF" w:rsidRDefault="00012A45" w:rsidP="00012A45">
            <w:pPr>
              <w:pStyle w:val="TableParagraph"/>
              <w:spacing w:line="248" w:lineRule="exact"/>
              <w:rPr>
                <w:rFonts w:ascii="Calibri" w:hAnsi="Calibri"/>
                <w:lang w:val="es-CL"/>
              </w:rPr>
            </w:pPr>
            <w:r w:rsidRPr="008310AF">
              <w:rPr>
                <w:rFonts w:ascii="Calibri" w:hAnsi="Calibri"/>
                <w:lang w:val="es-CL"/>
              </w:rPr>
              <w:t>Fecha</w:t>
            </w:r>
            <w:r w:rsidRPr="008310AF">
              <w:rPr>
                <w:rFonts w:ascii="Calibri" w:hAnsi="Calibri"/>
                <w:spacing w:val="-3"/>
                <w:lang w:val="es-CL"/>
              </w:rPr>
              <w:t xml:space="preserve"> </w:t>
            </w:r>
            <w:r w:rsidRPr="008310AF">
              <w:rPr>
                <w:rFonts w:ascii="Calibri" w:hAnsi="Calibri"/>
                <w:lang w:val="es-CL"/>
              </w:rPr>
              <w:t>de</w:t>
            </w:r>
            <w:r w:rsidRPr="008310AF">
              <w:rPr>
                <w:rFonts w:ascii="Calibri" w:hAnsi="Calibri"/>
                <w:spacing w:val="-2"/>
                <w:lang w:val="es-CL"/>
              </w:rPr>
              <w:t xml:space="preserve"> </w:t>
            </w:r>
            <w:r w:rsidRPr="008310AF">
              <w:rPr>
                <w:rFonts w:ascii="Calibri" w:hAnsi="Calibri"/>
                <w:lang w:val="es-CL"/>
              </w:rPr>
              <w:t>desembolso</w:t>
            </w:r>
            <w:r w:rsidRPr="008310AF">
              <w:rPr>
                <w:rFonts w:ascii="Calibri" w:hAnsi="Calibri"/>
                <w:spacing w:val="-1"/>
                <w:lang w:val="es-CL"/>
              </w:rPr>
              <w:t xml:space="preserve"> </w:t>
            </w:r>
            <w:r w:rsidRPr="008310AF">
              <w:rPr>
                <w:rFonts w:ascii="Calibri" w:hAnsi="Calibri"/>
                <w:lang w:val="es-CL"/>
              </w:rPr>
              <w:t>del</w:t>
            </w:r>
            <w:r w:rsidRPr="008310AF">
              <w:rPr>
                <w:rFonts w:ascii="Calibri" w:hAnsi="Calibri"/>
                <w:spacing w:val="-5"/>
                <w:lang w:val="es-CL"/>
              </w:rPr>
              <w:t xml:space="preserve"> </w:t>
            </w:r>
            <w:r w:rsidRPr="008310AF">
              <w:rPr>
                <w:rFonts w:ascii="Calibri" w:hAnsi="Calibri"/>
                <w:lang w:val="es-CL"/>
              </w:rPr>
              <w:t>crédito</w:t>
            </w:r>
          </w:p>
        </w:tc>
        <w:tc>
          <w:tcPr>
            <w:tcW w:w="2549" w:type="dxa"/>
          </w:tcPr>
          <w:p w14:paraId="4B32119F" w14:textId="77777777" w:rsidR="00012A45" w:rsidRDefault="00012A45" w:rsidP="00012A45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F(08)</w:t>
            </w:r>
          </w:p>
        </w:tc>
      </w:tr>
      <w:tr w:rsidR="00012A45" w14:paraId="7CAA0D05" w14:textId="77777777" w:rsidTr="00012A45">
        <w:trPr>
          <w:trHeight w:val="268"/>
        </w:trPr>
        <w:tc>
          <w:tcPr>
            <w:tcW w:w="1414" w:type="dxa"/>
          </w:tcPr>
          <w:p w14:paraId="1B59DC97" w14:textId="77777777" w:rsidR="00012A45" w:rsidRDefault="00012A45" w:rsidP="00012A45">
            <w:pPr>
              <w:pStyle w:val="TableParagraph"/>
              <w:spacing w:line="248" w:lineRule="exact"/>
              <w:ind w:left="110"/>
              <w:rPr>
                <w:rFonts w:ascii="Calibri"/>
              </w:rPr>
            </w:pPr>
            <w:r>
              <w:rPr>
                <w:rFonts w:ascii="Calibri"/>
              </w:rPr>
              <w:t>Campo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20</w:t>
            </w:r>
          </w:p>
        </w:tc>
        <w:tc>
          <w:tcPr>
            <w:tcW w:w="425" w:type="dxa"/>
          </w:tcPr>
          <w:p w14:paraId="617054EF" w14:textId="77777777" w:rsidR="00012A45" w:rsidRDefault="00012A45" w:rsidP="00012A45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:</w:t>
            </w:r>
          </w:p>
        </w:tc>
        <w:tc>
          <w:tcPr>
            <w:tcW w:w="5389" w:type="dxa"/>
          </w:tcPr>
          <w:p w14:paraId="2D774AFD" w14:textId="77777777" w:rsidR="00012A45" w:rsidRPr="008310AF" w:rsidRDefault="00012A45" w:rsidP="00012A45">
            <w:pPr>
              <w:pStyle w:val="TableParagraph"/>
              <w:spacing w:line="248" w:lineRule="exact"/>
              <w:rPr>
                <w:rFonts w:ascii="Calibri" w:hAnsi="Calibri"/>
                <w:lang w:val="es-CL"/>
              </w:rPr>
            </w:pPr>
            <w:r w:rsidRPr="008310AF">
              <w:rPr>
                <w:rFonts w:ascii="Calibri" w:hAnsi="Calibri"/>
                <w:lang w:val="es-CL"/>
              </w:rPr>
              <w:t>Fecha</w:t>
            </w:r>
            <w:r w:rsidRPr="008310AF">
              <w:rPr>
                <w:rFonts w:ascii="Calibri" w:hAnsi="Calibri"/>
                <w:spacing w:val="-4"/>
                <w:lang w:val="es-CL"/>
              </w:rPr>
              <w:t xml:space="preserve"> </w:t>
            </w:r>
            <w:r w:rsidRPr="008310AF">
              <w:rPr>
                <w:rFonts w:ascii="Calibri" w:hAnsi="Calibri"/>
                <w:lang w:val="es-CL"/>
              </w:rPr>
              <w:t>del</w:t>
            </w:r>
            <w:r w:rsidRPr="008310AF">
              <w:rPr>
                <w:rFonts w:ascii="Calibri" w:hAnsi="Calibri"/>
                <w:spacing w:val="-2"/>
                <w:lang w:val="es-CL"/>
              </w:rPr>
              <w:t xml:space="preserve"> </w:t>
            </w:r>
            <w:r w:rsidRPr="008310AF">
              <w:rPr>
                <w:rFonts w:ascii="Calibri" w:hAnsi="Calibri"/>
                <w:lang w:val="es-CL"/>
              </w:rPr>
              <w:t>primer</w:t>
            </w:r>
            <w:r w:rsidRPr="008310AF">
              <w:rPr>
                <w:rFonts w:ascii="Calibri" w:hAnsi="Calibri"/>
                <w:spacing w:val="-4"/>
                <w:lang w:val="es-CL"/>
              </w:rPr>
              <w:t xml:space="preserve"> </w:t>
            </w:r>
            <w:r w:rsidRPr="008310AF">
              <w:rPr>
                <w:rFonts w:ascii="Calibri" w:hAnsi="Calibri"/>
                <w:lang w:val="es-CL"/>
              </w:rPr>
              <w:t>vencimiento</w:t>
            </w:r>
            <w:r w:rsidRPr="008310AF">
              <w:rPr>
                <w:rFonts w:ascii="Calibri" w:hAnsi="Calibri"/>
                <w:spacing w:val="-1"/>
                <w:lang w:val="es-CL"/>
              </w:rPr>
              <w:t xml:space="preserve"> </w:t>
            </w:r>
            <w:r w:rsidRPr="008310AF">
              <w:rPr>
                <w:rFonts w:ascii="Calibri" w:hAnsi="Calibri"/>
                <w:lang w:val="es-CL"/>
              </w:rPr>
              <w:t>del</w:t>
            </w:r>
            <w:r w:rsidRPr="008310AF">
              <w:rPr>
                <w:rFonts w:ascii="Calibri" w:hAnsi="Calibri"/>
                <w:spacing w:val="-5"/>
                <w:lang w:val="es-CL"/>
              </w:rPr>
              <w:t xml:space="preserve"> </w:t>
            </w:r>
            <w:r w:rsidRPr="008310AF">
              <w:rPr>
                <w:rFonts w:ascii="Calibri" w:hAnsi="Calibri"/>
                <w:lang w:val="es-CL"/>
              </w:rPr>
              <w:t>crédito</w:t>
            </w:r>
          </w:p>
        </w:tc>
        <w:tc>
          <w:tcPr>
            <w:tcW w:w="2549" w:type="dxa"/>
          </w:tcPr>
          <w:p w14:paraId="5484908B" w14:textId="77777777" w:rsidR="00012A45" w:rsidRDefault="00012A45" w:rsidP="00012A45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F(08)</w:t>
            </w:r>
          </w:p>
        </w:tc>
      </w:tr>
      <w:tr w:rsidR="00012A45" w14:paraId="46DB6CB1" w14:textId="77777777" w:rsidTr="00012A45">
        <w:trPr>
          <w:trHeight w:val="268"/>
        </w:trPr>
        <w:tc>
          <w:tcPr>
            <w:tcW w:w="1414" w:type="dxa"/>
          </w:tcPr>
          <w:p w14:paraId="22C26191" w14:textId="77777777" w:rsidR="00012A45" w:rsidRDefault="00012A45" w:rsidP="00012A45">
            <w:pPr>
              <w:pStyle w:val="TableParagraph"/>
              <w:spacing w:line="248" w:lineRule="exact"/>
              <w:ind w:left="110"/>
              <w:rPr>
                <w:rFonts w:ascii="Calibri"/>
              </w:rPr>
            </w:pPr>
            <w:r>
              <w:rPr>
                <w:rFonts w:ascii="Calibri"/>
              </w:rPr>
              <w:t>Campo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21</w:t>
            </w:r>
          </w:p>
        </w:tc>
        <w:tc>
          <w:tcPr>
            <w:tcW w:w="425" w:type="dxa"/>
          </w:tcPr>
          <w:p w14:paraId="1625CF1F" w14:textId="77777777" w:rsidR="00012A45" w:rsidRDefault="00012A45" w:rsidP="00012A45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:</w:t>
            </w:r>
          </w:p>
        </w:tc>
        <w:tc>
          <w:tcPr>
            <w:tcW w:w="5389" w:type="dxa"/>
          </w:tcPr>
          <w:p w14:paraId="43878AC3" w14:textId="77777777" w:rsidR="00012A45" w:rsidRPr="008310AF" w:rsidRDefault="00012A45" w:rsidP="00012A45">
            <w:pPr>
              <w:pStyle w:val="TableParagraph"/>
              <w:spacing w:line="248" w:lineRule="exact"/>
              <w:rPr>
                <w:rFonts w:ascii="Calibri" w:hAnsi="Calibri"/>
                <w:lang w:val="es-CL"/>
              </w:rPr>
            </w:pPr>
            <w:r w:rsidRPr="008310AF">
              <w:rPr>
                <w:rFonts w:ascii="Calibri" w:hAnsi="Calibri"/>
                <w:lang w:val="es-CL"/>
              </w:rPr>
              <w:t>Fecha</w:t>
            </w:r>
            <w:r w:rsidRPr="008310AF">
              <w:rPr>
                <w:rFonts w:ascii="Calibri" w:hAnsi="Calibri"/>
                <w:spacing w:val="-3"/>
                <w:lang w:val="es-CL"/>
              </w:rPr>
              <w:t xml:space="preserve"> </w:t>
            </w:r>
            <w:r w:rsidRPr="008310AF">
              <w:rPr>
                <w:rFonts w:ascii="Calibri" w:hAnsi="Calibri"/>
                <w:lang w:val="es-CL"/>
              </w:rPr>
              <w:t>del</w:t>
            </w:r>
            <w:r w:rsidRPr="008310AF">
              <w:rPr>
                <w:rFonts w:ascii="Calibri" w:hAnsi="Calibri"/>
                <w:spacing w:val="-2"/>
                <w:lang w:val="es-CL"/>
              </w:rPr>
              <w:t xml:space="preserve"> </w:t>
            </w:r>
            <w:r w:rsidRPr="008310AF">
              <w:rPr>
                <w:rFonts w:ascii="Calibri" w:hAnsi="Calibri"/>
                <w:lang w:val="es-CL"/>
              </w:rPr>
              <w:t>último</w:t>
            </w:r>
            <w:r w:rsidRPr="008310AF">
              <w:rPr>
                <w:rFonts w:ascii="Calibri" w:hAnsi="Calibri"/>
                <w:spacing w:val="-3"/>
                <w:lang w:val="es-CL"/>
              </w:rPr>
              <w:t xml:space="preserve"> </w:t>
            </w:r>
            <w:r w:rsidRPr="008310AF">
              <w:rPr>
                <w:rFonts w:ascii="Calibri" w:hAnsi="Calibri"/>
                <w:lang w:val="es-CL"/>
              </w:rPr>
              <w:t>vencimiento</w:t>
            </w:r>
            <w:r w:rsidRPr="008310AF">
              <w:rPr>
                <w:rFonts w:ascii="Calibri" w:hAnsi="Calibri"/>
                <w:spacing w:val="-1"/>
                <w:lang w:val="es-CL"/>
              </w:rPr>
              <w:t xml:space="preserve"> </w:t>
            </w:r>
            <w:r w:rsidRPr="008310AF">
              <w:rPr>
                <w:rFonts w:ascii="Calibri" w:hAnsi="Calibri"/>
                <w:lang w:val="es-CL"/>
              </w:rPr>
              <w:t>del</w:t>
            </w:r>
            <w:r w:rsidRPr="008310AF">
              <w:rPr>
                <w:rFonts w:ascii="Calibri" w:hAnsi="Calibri"/>
                <w:spacing w:val="-4"/>
                <w:lang w:val="es-CL"/>
              </w:rPr>
              <w:t xml:space="preserve"> </w:t>
            </w:r>
            <w:r w:rsidRPr="008310AF">
              <w:rPr>
                <w:rFonts w:ascii="Calibri" w:hAnsi="Calibri"/>
                <w:lang w:val="es-CL"/>
              </w:rPr>
              <w:t>crédito</w:t>
            </w:r>
          </w:p>
        </w:tc>
        <w:tc>
          <w:tcPr>
            <w:tcW w:w="2549" w:type="dxa"/>
          </w:tcPr>
          <w:p w14:paraId="41E34503" w14:textId="77777777" w:rsidR="00012A45" w:rsidRDefault="00012A45" w:rsidP="00012A45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F(08)</w:t>
            </w:r>
          </w:p>
        </w:tc>
      </w:tr>
      <w:tr w:rsidR="00012A45" w14:paraId="686F19B1" w14:textId="77777777" w:rsidTr="00012A45">
        <w:trPr>
          <w:trHeight w:val="268"/>
        </w:trPr>
        <w:tc>
          <w:tcPr>
            <w:tcW w:w="1414" w:type="dxa"/>
          </w:tcPr>
          <w:p w14:paraId="6AE58BA7" w14:textId="77777777" w:rsidR="00012A45" w:rsidRDefault="00012A45" w:rsidP="00012A45">
            <w:pPr>
              <w:pStyle w:val="TableParagraph"/>
              <w:spacing w:line="248" w:lineRule="exact"/>
              <w:ind w:left="110"/>
              <w:rPr>
                <w:rFonts w:ascii="Calibri"/>
              </w:rPr>
            </w:pPr>
            <w:r>
              <w:rPr>
                <w:rFonts w:ascii="Calibri"/>
              </w:rPr>
              <w:t>Campo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22</w:t>
            </w:r>
          </w:p>
        </w:tc>
        <w:tc>
          <w:tcPr>
            <w:tcW w:w="425" w:type="dxa"/>
          </w:tcPr>
          <w:p w14:paraId="032B7F35" w14:textId="77777777" w:rsidR="00012A45" w:rsidRDefault="00012A45" w:rsidP="00012A45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:</w:t>
            </w:r>
          </w:p>
        </w:tc>
        <w:tc>
          <w:tcPr>
            <w:tcW w:w="5389" w:type="dxa"/>
          </w:tcPr>
          <w:p w14:paraId="36BBB958" w14:textId="77777777" w:rsidR="00012A45" w:rsidRPr="008310AF" w:rsidRDefault="00012A45" w:rsidP="00012A45">
            <w:pPr>
              <w:pStyle w:val="TableParagraph"/>
              <w:spacing w:line="248" w:lineRule="exact"/>
              <w:rPr>
                <w:rFonts w:ascii="Calibri" w:hAnsi="Calibri"/>
                <w:lang w:val="es-CL"/>
              </w:rPr>
            </w:pPr>
            <w:r w:rsidRPr="008310AF">
              <w:rPr>
                <w:rFonts w:ascii="Calibri" w:hAnsi="Calibri"/>
                <w:lang w:val="es-CL"/>
              </w:rPr>
              <w:t>Días</w:t>
            </w:r>
            <w:r w:rsidRPr="008310AF">
              <w:rPr>
                <w:rFonts w:ascii="Calibri" w:hAnsi="Calibri"/>
                <w:spacing w:val="-1"/>
                <w:lang w:val="es-CL"/>
              </w:rPr>
              <w:t xml:space="preserve"> </w:t>
            </w:r>
            <w:r w:rsidRPr="008310AF">
              <w:rPr>
                <w:rFonts w:ascii="Calibri" w:hAnsi="Calibri"/>
                <w:lang w:val="es-CL"/>
              </w:rPr>
              <w:t>de</w:t>
            </w:r>
            <w:r w:rsidRPr="008310AF">
              <w:rPr>
                <w:rFonts w:ascii="Calibri" w:hAnsi="Calibri"/>
                <w:spacing w:val="-2"/>
                <w:lang w:val="es-CL"/>
              </w:rPr>
              <w:t xml:space="preserve"> </w:t>
            </w:r>
            <w:r w:rsidRPr="008310AF">
              <w:rPr>
                <w:rFonts w:ascii="Calibri" w:hAnsi="Calibri"/>
                <w:lang w:val="es-CL"/>
              </w:rPr>
              <w:t>morosidad</w:t>
            </w:r>
            <w:r w:rsidRPr="008310AF">
              <w:rPr>
                <w:rFonts w:ascii="Calibri" w:hAnsi="Calibri"/>
                <w:spacing w:val="-1"/>
                <w:lang w:val="es-CL"/>
              </w:rPr>
              <w:t xml:space="preserve"> </w:t>
            </w:r>
            <w:r w:rsidRPr="008310AF">
              <w:rPr>
                <w:rFonts w:ascii="Calibri" w:hAnsi="Calibri"/>
                <w:lang w:val="es-CL"/>
              </w:rPr>
              <w:t>de la</w:t>
            </w:r>
            <w:r w:rsidRPr="008310AF">
              <w:rPr>
                <w:rFonts w:ascii="Calibri" w:hAnsi="Calibri"/>
                <w:spacing w:val="-3"/>
                <w:lang w:val="es-CL"/>
              </w:rPr>
              <w:t xml:space="preserve"> </w:t>
            </w:r>
            <w:r w:rsidRPr="008310AF">
              <w:rPr>
                <w:rFonts w:ascii="Calibri" w:hAnsi="Calibri"/>
                <w:lang w:val="es-CL"/>
              </w:rPr>
              <w:t>operación</w:t>
            </w:r>
          </w:p>
        </w:tc>
        <w:tc>
          <w:tcPr>
            <w:tcW w:w="2549" w:type="dxa"/>
          </w:tcPr>
          <w:p w14:paraId="5AC23B70" w14:textId="77777777" w:rsidR="00012A45" w:rsidRDefault="00012A45" w:rsidP="00012A45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9(04)</w:t>
            </w:r>
          </w:p>
        </w:tc>
      </w:tr>
      <w:tr w:rsidR="00012A45" w14:paraId="215DAFA9" w14:textId="77777777" w:rsidTr="00012A45">
        <w:trPr>
          <w:trHeight w:val="268"/>
        </w:trPr>
        <w:tc>
          <w:tcPr>
            <w:tcW w:w="1414" w:type="dxa"/>
          </w:tcPr>
          <w:p w14:paraId="09398B9F" w14:textId="77777777" w:rsidR="00012A45" w:rsidRDefault="00012A45" w:rsidP="00012A45">
            <w:pPr>
              <w:pStyle w:val="TableParagraph"/>
              <w:spacing w:line="248" w:lineRule="exact"/>
              <w:ind w:left="110"/>
              <w:rPr>
                <w:rFonts w:ascii="Calibri"/>
              </w:rPr>
            </w:pPr>
            <w:r>
              <w:rPr>
                <w:rFonts w:ascii="Calibri"/>
              </w:rPr>
              <w:t>Campo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23</w:t>
            </w:r>
          </w:p>
        </w:tc>
        <w:tc>
          <w:tcPr>
            <w:tcW w:w="425" w:type="dxa"/>
          </w:tcPr>
          <w:p w14:paraId="7FAE10F3" w14:textId="77777777" w:rsidR="00012A45" w:rsidRDefault="00012A45" w:rsidP="00012A45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:</w:t>
            </w:r>
          </w:p>
        </w:tc>
        <w:tc>
          <w:tcPr>
            <w:tcW w:w="5389" w:type="dxa"/>
          </w:tcPr>
          <w:p w14:paraId="53CD3156" w14:textId="77777777" w:rsidR="00012A45" w:rsidRPr="008310AF" w:rsidRDefault="00012A45" w:rsidP="00012A45">
            <w:pPr>
              <w:pStyle w:val="TableParagraph"/>
              <w:spacing w:line="248" w:lineRule="exact"/>
              <w:rPr>
                <w:rFonts w:ascii="Calibri" w:hAnsi="Calibri"/>
                <w:lang w:val="es-CL"/>
              </w:rPr>
            </w:pPr>
            <w:r w:rsidRPr="008310AF">
              <w:rPr>
                <w:rFonts w:ascii="Calibri" w:hAnsi="Calibri"/>
                <w:lang w:val="es-CL"/>
              </w:rPr>
              <w:t>Metodología</w:t>
            </w:r>
            <w:r w:rsidRPr="008310AF">
              <w:rPr>
                <w:rFonts w:ascii="Calibri" w:hAnsi="Calibri"/>
                <w:spacing w:val="-2"/>
                <w:lang w:val="es-CL"/>
              </w:rPr>
              <w:t xml:space="preserve"> </w:t>
            </w:r>
            <w:r w:rsidRPr="008310AF">
              <w:rPr>
                <w:rFonts w:ascii="Calibri" w:hAnsi="Calibri"/>
                <w:lang w:val="es-CL"/>
              </w:rPr>
              <w:t>de</w:t>
            </w:r>
            <w:r w:rsidRPr="008310AF">
              <w:rPr>
                <w:rFonts w:ascii="Calibri" w:hAnsi="Calibri"/>
                <w:spacing w:val="-4"/>
                <w:lang w:val="es-CL"/>
              </w:rPr>
              <w:t xml:space="preserve"> </w:t>
            </w:r>
            <w:r w:rsidRPr="008310AF">
              <w:rPr>
                <w:rFonts w:ascii="Calibri" w:hAnsi="Calibri"/>
                <w:lang w:val="es-CL"/>
              </w:rPr>
              <w:t>determinación</w:t>
            </w:r>
            <w:r w:rsidRPr="008310AF">
              <w:rPr>
                <w:rFonts w:ascii="Calibri" w:hAnsi="Calibri"/>
                <w:spacing w:val="-2"/>
                <w:lang w:val="es-CL"/>
              </w:rPr>
              <w:t xml:space="preserve"> </w:t>
            </w:r>
            <w:r w:rsidRPr="008310AF">
              <w:rPr>
                <w:rFonts w:ascii="Calibri" w:hAnsi="Calibri"/>
                <w:lang w:val="es-CL"/>
              </w:rPr>
              <w:t>de</w:t>
            </w:r>
            <w:r w:rsidRPr="008310AF">
              <w:rPr>
                <w:rFonts w:ascii="Calibri" w:hAnsi="Calibri"/>
                <w:spacing w:val="-2"/>
                <w:lang w:val="es-CL"/>
              </w:rPr>
              <w:t xml:space="preserve"> </w:t>
            </w:r>
            <w:r w:rsidRPr="008310AF">
              <w:rPr>
                <w:rFonts w:ascii="Calibri" w:hAnsi="Calibri"/>
                <w:lang w:val="es-CL"/>
              </w:rPr>
              <w:t>provisiones</w:t>
            </w:r>
          </w:p>
        </w:tc>
        <w:tc>
          <w:tcPr>
            <w:tcW w:w="2549" w:type="dxa"/>
          </w:tcPr>
          <w:p w14:paraId="01EAA236" w14:textId="77777777" w:rsidR="00012A45" w:rsidRDefault="00012A45" w:rsidP="00012A45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9(01)</w:t>
            </w:r>
          </w:p>
        </w:tc>
      </w:tr>
      <w:tr w:rsidR="00012A45" w14:paraId="29727448" w14:textId="77777777" w:rsidTr="00012A45">
        <w:trPr>
          <w:trHeight w:val="268"/>
        </w:trPr>
        <w:tc>
          <w:tcPr>
            <w:tcW w:w="1414" w:type="dxa"/>
          </w:tcPr>
          <w:p w14:paraId="2228A929" w14:textId="77777777" w:rsidR="00012A45" w:rsidRDefault="00012A45" w:rsidP="00012A45">
            <w:pPr>
              <w:pStyle w:val="TableParagraph"/>
              <w:spacing w:line="248" w:lineRule="exact"/>
              <w:ind w:left="110"/>
              <w:rPr>
                <w:rFonts w:ascii="Calibri"/>
              </w:rPr>
            </w:pPr>
            <w:r>
              <w:rPr>
                <w:rFonts w:ascii="Calibri"/>
              </w:rPr>
              <w:t>Campo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24</w:t>
            </w:r>
          </w:p>
        </w:tc>
        <w:tc>
          <w:tcPr>
            <w:tcW w:w="425" w:type="dxa"/>
          </w:tcPr>
          <w:p w14:paraId="0CEE4E4F" w14:textId="77777777" w:rsidR="00012A45" w:rsidRDefault="00012A45" w:rsidP="00012A45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:</w:t>
            </w:r>
          </w:p>
        </w:tc>
        <w:tc>
          <w:tcPr>
            <w:tcW w:w="5389" w:type="dxa"/>
          </w:tcPr>
          <w:p w14:paraId="2D3ED9F5" w14:textId="77777777" w:rsidR="00012A45" w:rsidRDefault="00012A45" w:rsidP="00012A45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Tipo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de</w:t>
            </w:r>
            <w:r>
              <w:rPr>
                <w:rFonts w:ascii="Calibri"/>
                <w:spacing w:val="-4"/>
              </w:rPr>
              <w:t xml:space="preserve"> </w:t>
            </w:r>
            <w:proofErr w:type="spellStart"/>
            <w:r>
              <w:rPr>
                <w:rFonts w:ascii="Calibri"/>
              </w:rPr>
              <w:t>otorgamiento</w:t>
            </w:r>
            <w:proofErr w:type="spellEnd"/>
          </w:p>
        </w:tc>
        <w:tc>
          <w:tcPr>
            <w:tcW w:w="2549" w:type="dxa"/>
          </w:tcPr>
          <w:p w14:paraId="5F3C5AC1" w14:textId="77777777" w:rsidR="00012A45" w:rsidRDefault="00012A45" w:rsidP="00012A45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9(01)</w:t>
            </w:r>
          </w:p>
        </w:tc>
      </w:tr>
      <w:tr w:rsidR="00012A45" w14:paraId="6CB1637A" w14:textId="77777777" w:rsidTr="00012A45">
        <w:trPr>
          <w:trHeight w:val="268"/>
        </w:trPr>
        <w:tc>
          <w:tcPr>
            <w:tcW w:w="1414" w:type="dxa"/>
          </w:tcPr>
          <w:p w14:paraId="26E3C3A7" w14:textId="77777777" w:rsidR="00012A45" w:rsidRDefault="00012A45" w:rsidP="00012A45">
            <w:pPr>
              <w:pStyle w:val="TableParagraph"/>
              <w:spacing w:line="248" w:lineRule="exact"/>
              <w:ind w:left="110"/>
              <w:rPr>
                <w:rFonts w:ascii="Calibri"/>
              </w:rPr>
            </w:pPr>
            <w:r>
              <w:rPr>
                <w:rFonts w:ascii="Calibri"/>
              </w:rPr>
              <w:t>Campo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25</w:t>
            </w:r>
          </w:p>
        </w:tc>
        <w:tc>
          <w:tcPr>
            <w:tcW w:w="425" w:type="dxa"/>
          </w:tcPr>
          <w:p w14:paraId="0AD59AD0" w14:textId="77777777" w:rsidR="00012A45" w:rsidRDefault="00012A45" w:rsidP="00012A45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:</w:t>
            </w:r>
          </w:p>
        </w:tc>
        <w:tc>
          <w:tcPr>
            <w:tcW w:w="5389" w:type="dxa"/>
          </w:tcPr>
          <w:p w14:paraId="3FA0D96E" w14:textId="77777777" w:rsidR="00012A45" w:rsidRDefault="00012A45" w:rsidP="00012A45">
            <w:pPr>
              <w:pStyle w:val="TableParagraph"/>
              <w:spacing w:line="248" w:lineRule="exact"/>
              <w:rPr>
                <w:rFonts w:ascii="Calibri"/>
              </w:rPr>
            </w:pPr>
            <w:proofErr w:type="spellStart"/>
            <w:r>
              <w:rPr>
                <w:rFonts w:ascii="Calibri"/>
              </w:rPr>
              <w:t>Probabilidad</w:t>
            </w:r>
            <w:proofErr w:type="spellEnd"/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de</w:t>
            </w:r>
            <w:r>
              <w:rPr>
                <w:rFonts w:ascii="Calibri"/>
                <w:spacing w:val="-4"/>
              </w:rPr>
              <w:t xml:space="preserve"> </w:t>
            </w:r>
            <w:proofErr w:type="spellStart"/>
            <w:r>
              <w:rPr>
                <w:rFonts w:ascii="Calibri"/>
              </w:rPr>
              <w:t>incumplimiento</w:t>
            </w:r>
            <w:proofErr w:type="spellEnd"/>
          </w:p>
        </w:tc>
        <w:tc>
          <w:tcPr>
            <w:tcW w:w="2549" w:type="dxa"/>
          </w:tcPr>
          <w:p w14:paraId="18C22FD3" w14:textId="77777777" w:rsidR="00012A45" w:rsidRDefault="00012A45" w:rsidP="00012A45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9(01)V9(05)</w:t>
            </w:r>
          </w:p>
        </w:tc>
      </w:tr>
      <w:tr w:rsidR="00012A45" w14:paraId="16C57A82" w14:textId="77777777" w:rsidTr="00012A45">
        <w:trPr>
          <w:trHeight w:val="268"/>
        </w:trPr>
        <w:tc>
          <w:tcPr>
            <w:tcW w:w="1414" w:type="dxa"/>
          </w:tcPr>
          <w:p w14:paraId="6C423781" w14:textId="77777777" w:rsidR="00012A45" w:rsidRDefault="00012A45" w:rsidP="00012A45">
            <w:pPr>
              <w:pStyle w:val="TableParagraph"/>
              <w:spacing w:line="248" w:lineRule="exact"/>
              <w:ind w:left="110"/>
              <w:rPr>
                <w:rFonts w:ascii="Calibri"/>
              </w:rPr>
            </w:pPr>
            <w:r>
              <w:rPr>
                <w:rFonts w:ascii="Calibri"/>
              </w:rPr>
              <w:t>Campo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26</w:t>
            </w:r>
          </w:p>
        </w:tc>
        <w:tc>
          <w:tcPr>
            <w:tcW w:w="425" w:type="dxa"/>
          </w:tcPr>
          <w:p w14:paraId="43583731" w14:textId="77777777" w:rsidR="00012A45" w:rsidRDefault="00012A45" w:rsidP="00012A45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:</w:t>
            </w:r>
          </w:p>
        </w:tc>
        <w:tc>
          <w:tcPr>
            <w:tcW w:w="5389" w:type="dxa"/>
          </w:tcPr>
          <w:p w14:paraId="2A4A18DC" w14:textId="77777777" w:rsidR="00012A45" w:rsidRDefault="00012A45" w:rsidP="00012A45">
            <w:pPr>
              <w:pStyle w:val="TableParagraph"/>
              <w:spacing w:line="248" w:lineRule="exact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Pérdida</w:t>
            </w:r>
            <w:proofErr w:type="spellEnd"/>
            <w:r>
              <w:rPr>
                <w:rFonts w:ascii="Calibri" w:hAnsi="Calibri"/>
                <w:spacing w:val="-2"/>
              </w:rPr>
              <w:t xml:space="preserve"> </w:t>
            </w:r>
            <w:r>
              <w:rPr>
                <w:rFonts w:ascii="Calibri" w:hAnsi="Calibri"/>
              </w:rPr>
              <w:t>dado</w:t>
            </w:r>
            <w:r>
              <w:rPr>
                <w:rFonts w:ascii="Calibri" w:hAnsi="Calibri"/>
                <w:spacing w:val="-4"/>
              </w:rPr>
              <w:t xml:space="preserve"> </w:t>
            </w:r>
            <w:proofErr w:type="spellStart"/>
            <w:r>
              <w:rPr>
                <w:rFonts w:ascii="Calibri" w:hAnsi="Calibri"/>
              </w:rPr>
              <w:t>el</w:t>
            </w:r>
            <w:proofErr w:type="spellEnd"/>
            <w:r>
              <w:rPr>
                <w:rFonts w:ascii="Calibri" w:hAnsi="Calibri"/>
                <w:spacing w:val="-1"/>
              </w:rPr>
              <w:t xml:space="preserve"> </w:t>
            </w:r>
            <w:proofErr w:type="spellStart"/>
            <w:r>
              <w:rPr>
                <w:rFonts w:ascii="Calibri" w:hAnsi="Calibri"/>
              </w:rPr>
              <w:t>incumplimiento</w:t>
            </w:r>
            <w:proofErr w:type="spellEnd"/>
          </w:p>
        </w:tc>
        <w:tc>
          <w:tcPr>
            <w:tcW w:w="2549" w:type="dxa"/>
          </w:tcPr>
          <w:p w14:paraId="77A88364" w14:textId="77777777" w:rsidR="00012A45" w:rsidRDefault="00012A45" w:rsidP="00012A45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9(01)V9(05)</w:t>
            </w:r>
          </w:p>
        </w:tc>
      </w:tr>
      <w:tr w:rsidR="00012A45" w14:paraId="6A45D666" w14:textId="77777777" w:rsidTr="00012A45">
        <w:trPr>
          <w:trHeight w:val="268"/>
        </w:trPr>
        <w:tc>
          <w:tcPr>
            <w:tcW w:w="1414" w:type="dxa"/>
          </w:tcPr>
          <w:p w14:paraId="30F98559" w14:textId="77777777" w:rsidR="00012A45" w:rsidRDefault="00012A45" w:rsidP="00012A45">
            <w:pPr>
              <w:pStyle w:val="TableParagraph"/>
              <w:spacing w:line="248" w:lineRule="exact"/>
              <w:ind w:left="110"/>
              <w:rPr>
                <w:rFonts w:ascii="Calibri"/>
              </w:rPr>
            </w:pPr>
            <w:r>
              <w:rPr>
                <w:rFonts w:ascii="Calibri"/>
              </w:rPr>
              <w:lastRenderedPageBreak/>
              <w:t>Campo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27</w:t>
            </w:r>
          </w:p>
        </w:tc>
        <w:tc>
          <w:tcPr>
            <w:tcW w:w="425" w:type="dxa"/>
          </w:tcPr>
          <w:p w14:paraId="6F7D830B" w14:textId="77777777" w:rsidR="00012A45" w:rsidRDefault="00012A45" w:rsidP="00012A45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:</w:t>
            </w:r>
          </w:p>
        </w:tc>
        <w:tc>
          <w:tcPr>
            <w:tcW w:w="5389" w:type="dxa"/>
          </w:tcPr>
          <w:p w14:paraId="3D19236C" w14:textId="77777777" w:rsidR="00012A45" w:rsidRDefault="00012A45" w:rsidP="00012A45">
            <w:pPr>
              <w:pStyle w:val="TableParagraph"/>
              <w:spacing w:line="248" w:lineRule="exact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Pérdida</w:t>
            </w:r>
            <w:proofErr w:type="spellEnd"/>
            <w:r>
              <w:rPr>
                <w:rFonts w:ascii="Calibri" w:hAnsi="Calibri"/>
                <w:spacing w:val="-3"/>
              </w:rPr>
              <w:t xml:space="preserve"> </w:t>
            </w:r>
            <w:proofErr w:type="spellStart"/>
            <w:r>
              <w:rPr>
                <w:rFonts w:ascii="Calibri" w:hAnsi="Calibri"/>
              </w:rPr>
              <w:t>esperada</w:t>
            </w:r>
            <w:proofErr w:type="spellEnd"/>
          </w:p>
        </w:tc>
        <w:tc>
          <w:tcPr>
            <w:tcW w:w="2549" w:type="dxa"/>
          </w:tcPr>
          <w:p w14:paraId="0870CBC4" w14:textId="77777777" w:rsidR="00012A45" w:rsidRDefault="00012A45" w:rsidP="00012A45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9(01)V9(05)</w:t>
            </w:r>
          </w:p>
        </w:tc>
      </w:tr>
      <w:tr w:rsidR="00012A45" w14:paraId="09695233" w14:textId="77777777" w:rsidTr="00012A45">
        <w:trPr>
          <w:trHeight w:val="270"/>
        </w:trPr>
        <w:tc>
          <w:tcPr>
            <w:tcW w:w="1414" w:type="dxa"/>
          </w:tcPr>
          <w:p w14:paraId="143EE9BD" w14:textId="77777777" w:rsidR="00012A45" w:rsidRDefault="00012A45" w:rsidP="00012A45">
            <w:pPr>
              <w:pStyle w:val="TableParagraph"/>
              <w:spacing w:line="251" w:lineRule="exact"/>
              <w:ind w:left="110"/>
              <w:rPr>
                <w:rFonts w:ascii="Calibri"/>
              </w:rPr>
            </w:pPr>
            <w:r>
              <w:rPr>
                <w:rFonts w:ascii="Calibri"/>
              </w:rPr>
              <w:t>Campo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28</w:t>
            </w:r>
          </w:p>
        </w:tc>
        <w:tc>
          <w:tcPr>
            <w:tcW w:w="425" w:type="dxa"/>
          </w:tcPr>
          <w:p w14:paraId="4C99B39A" w14:textId="77777777" w:rsidR="00012A45" w:rsidRDefault="00012A45" w:rsidP="00012A45">
            <w:pPr>
              <w:pStyle w:val="TableParagraph"/>
              <w:spacing w:line="251" w:lineRule="exact"/>
              <w:rPr>
                <w:rFonts w:ascii="Calibri"/>
              </w:rPr>
            </w:pPr>
            <w:r>
              <w:rPr>
                <w:rFonts w:ascii="Calibri"/>
              </w:rPr>
              <w:t>:</w:t>
            </w:r>
          </w:p>
        </w:tc>
        <w:tc>
          <w:tcPr>
            <w:tcW w:w="5389" w:type="dxa"/>
          </w:tcPr>
          <w:p w14:paraId="3F8C00C6" w14:textId="77777777" w:rsidR="00012A45" w:rsidRDefault="00012A45" w:rsidP="00012A45">
            <w:pPr>
              <w:pStyle w:val="TableParagraph"/>
              <w:spacing w:line="251" w:lineRule="exact"/>
              <w:rPr>
                <w:rFonts w:ascii="Calibri"/>
              </w:rPr>
            </w:pPr>
            <w:r>
              <w:rPr>
                <w:rFonts w:ascii="Calibri"/>
              </w:rPr>
              <w:t>Filler</w:t>
            </w:r>
          </w:p>
        </w:tc>
        <w:tc>
          <w:tcPr>
            <w:tcW w:w="2549" w:type="dxa"/>
          </w:tcPr>
          <w:p w14:paraId="79067FFF" w14:textId="77777777" w:rsidR="00012A45" w:rsidRDefault="00012A45" w:rsidP="00012A45">
            <w:pPr>
              <w:pStyle w:val="TableParagraph"/>
              <w:spacing w:line="251" w:lineRule="exact"/>
              <w:rPr>
                <w:rFonts w:ascii="Calibri"/>
              </w:rPr>
            </w:pPr>
            <w:r>
              <w:rPr>
                <w:rFonts w:ascii="Calibri"/>
              </w:rPr>
              <w:t>X(01)</w:t>
            </w:r>
          </w:p>
        </w:tc>
      </w:tr>
    </w:tbl>
    <w:p w14:paraId="6656BA01" w14:textId="77777777" w:rsidR="004D2F75" w:rsidRDefault="004D2F75" w:rsidP="004D2F75">
      <w:pPr>
        <w:pStyle w:val="Textoindependiente"/>
        <w:spacing w:before="2"/>
        <w:rPr>
          <w:rFonts w:ascii="Times New Roman"/>
          <w:i/>
          <w:sz w:val="5"/>
        </w:rPr>
      </w:pPr>
    </w:p>
    <w:p w14:paraId="18EE657A" w14:textId="2472CE10" w:rsidR="004D2F75" w:rsidRDefault="004D2F75" w:rsidP="00012A45">
      <w:pPr>
        <w:pStyle w:val="Textoindependiente"/>
        <w:spacing w:before="1"/>
      </w:pPr>
      <w:r>
        <w:t>Longitud</w:t>
      </w:r>
      <w:r>
        <w:rPr>
          <w:spacing w:val="-3"/>
        </w:rPr>
        <w:t xml:space="preserve"> </w:t>
      </w:r>
      <w:r>
        <w:t>Total</w:t>
      </w:r>
      <w:r>
        <w:rPr>
          <w:spacing w:val="-2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registro:</w:t>
      </w:r>
      <w:r>
        <w:rPr>
          <w:spacing w:val="-2"/>
        </w:rPr>
        <w:t xml:space="preserve"> </w:t>
      </w:r>
      <w:r w:rsidR="00012A45">
        <w:t>22</w:t>
      </w:r>
      <w:r>
        <w:t>4Bytes</w:t>
      </w:r>
    </w:p>
    <w:p w14:paraId="51D391B8" w14:textId="7C7D7688" w:rsidR="00012A45" w:rsidRDefault="00012A45" w:rsidP="004D2F75"/>
    <w:p w14:paraId="174D742A" w14:textId="46C287F3" w:rsidR="00012A45" w:rsidRDefault="00012A45" w:rsidP="004D2F75">
      <w:pPr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i/>
          <w:sz w:val="20"/>
        </w:rPr>
        <w:t>Registros</w:t>
      </w:r>
      <w:r>
        <w:rPr>
          <w:rFonts w:ascii="Times New Roman" w:hAnsi="Times New Roman"/>
          <w:i/>
          <w:spacing w:val="-2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para informar</w:t>
      </w:r>
      <w:r>
        <w:rPr>
          <w:rFonts w:ascii="Times New Roman" w:hAnsi="Times New Roman"/>
          <w:i/>
          <w:spacing w:val="-2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los</w:t>
      </w:r>
      <w:r>
        <w:rPr>
          <w:rFonts w:ascii="Times New Roman" w:hAnsi="Times New Roman"/>
          <w:i/>
          <w:spacing w:val="-3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créditos</w:t>
      </w:r>
      <w:r>
        <w:rPr>
          <w:rFonts w:ascii="Times New Roman" w:hAnsi="Times New Roman"/>
          <w:i/>
          <w:spacing w:val="1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contingentes</w:t>
      </w:r>
      <w:r w:rsidR="005B45F2">
        <w:rPr>
          <w:rFonts w:ascii="Times New Roman" w:hAnsi="Times New Roman"/>
          <w:i/>
          <w:sz w:val="20"/>
        </w:rPr>
        <w:t xml:space="preserve"> </w:t>
      </w:r>
      <w:r w:rsidR="005B45F2">
        <w:rPr>
          <w:rFonts w:ascii="Times New Roman"/>
          <w:i/>
          <w:sz w:val="20"/>
        </w:rPr>
        <w:t>(Cod.2)</w:t>
      </w:r>
    </w:p>
    <w:tbl>
      <w:tblPr>
        <w:tblStyle w:val="TableNormal"/>
        <w:tblpPr w:leftFromText="141" w:rightFromText="141" w:vertAnchor="text" w:horzAnchor="margin" w:tblpY="267"/>
        <w:tblW w:w="0" w:type="auto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4"/>
        <w:gridCol w:w="425"/>
        <w:gridCol w:w="5389"/>
        <w:gridCol w:w="2549"/>
      </w:tblGrid>
      <w:tr w:rsidR="00012A45" w14:paraId="682D34B3" w14:textId="77777777" w:rsidTr="00012A45">
        <w:trPr>
          <w:trHeight w:val="268"/>
        </w:trPr>
        <w:tc>
          <w:tcPr>
            <w:tcW w:w="1414" w:type="dxa"/>
          </w:tcPr>
          <w:p w14:paraId="670CE13C" w14:textId="77777777" w:rsidR="00012A45" w:rsidRDefault="00012A45" w:rsidP="00012A45">
            <w:pPr>
              <w:pStyle w:val="TableParagraph"/>
              <w:spacing w:line="248" w:lineRule="exact"/>
              <w:ind w:left="110"/>
              <w:rPr>
                <w:rFonts w:ascii="Calibri"/>
              </w:rPr>
            </w:pPr>
            <w:r>
              <w:rPr>
                <w:rFonts w:ascii="Calibri"/>
              </w:rPr>
              <w:t>Campo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1</w:t>
            </w:r>
          </w:p>
        </w:tc>
        <w:tc>
          <w:tcPr>
            <w:tcW w:w="425" w:type="dxa"/>
          </w:tcPr>
          <w:p w14:paraId="7429A425" w14:textId="77777777" w:rsidR="00012A45" w:rsidRDefault="00012A45" w:rsidP="00012A45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:</w:t>
            </w:r>
          </w:p>
        </w:tc>
        <w:tc>
          <w:tcPr>
            <w:tcW w:w="5389" w:type="dxa"/>
          </w:tcPr>
          <w:p w14:paraId="7C8B081D" w14:textId="77777777" w:rsidR="00012A45" w:rsidRDefault="00012A45" w:rsidP="00012A45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Tipo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de</w:t>
            </w:r>
            <w:r>
              <w:rPr>
                <w:rFonts w:ascii="Calibri"/>
                <w:spacing w:val="-3"/>
              </w:rPr>
              <w:t xml:space="preserve"> </w:t>
            </w:r>
            <w:proofErr w:type="spellStart"/>
            <w:r>
              <w:rPr>
                <w:rFonts w:ascii="Calibri"/>
              </w:rPr>
              <w:t>registro</w:t>
            </w:r>
            <w:proofErr w:type="spellEnd"/>
          </w:p>
        </w:tc>
        <w:tc>
          <w:tcPr>
            <w:tcW w:w="2549" w:type="dxa"/>
          </w:tcPr>
          <w:p w14:paraId="7CC3374B" w14:textId="77777777" w:rsidR="00012A45" w:rsidRDefault="00012A45" w:rsidP="00012A45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9(01)</w:t>
            </w:r>
          </w:p>
        </w:tc>
      </w:tr>
      <w:tr w:rsidR="00012A45" w14:paraId="787F7183" w14:textId="77777777" w:rsidTr="00012A45">
        <w:trPr>
          <w:trHeight w:val="268"/>
        </w:trPr>
        <w:tc>
          <w:tcPr>
            <w:tcW w:w="1414" w:type="dxa"/>
          </w:tcPr>
          <w:p w14:paraId="294BABFE" w14:textId="77777777" w:rsidR="00012A45" w:rsidRDefault="00012A45" w:rsidP="00012A45">
            <w:pPr>
              <w:pStyle w:val="TableParagraph"/>
              <w:spacing w:line="248" w:lineRule="exact"/>
              <w:ind w:left="110"/>
              <w:rPr>
                <w:rFonts w:ascii="Calibri"/>
              </w:rPr>
            </w:pPr>
            <w:r>
              <w:rPr>
                <w:rFonts w:ascii="Calibri"/>
              </w:rPr>
              <w:t>Campo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2</w:t>
            </w:r>
          </w:p>
        </w:tc>
        <w:tc>
          <w:tcPr>
            <w:tcW w:w="425" w:type="dxa"/>
          </w:tcPr>
          <w:p w14:paraId="5711F781" w14:textId="77777777" w:rsidR="00012A45" w:rsidRDefault="00012A45" w:rsidP="00012A45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:</w:t>
            </w:r>
          </w:p>
        </w:tc>
        <w:tc>
          <w:tcPr>
            <w:tcW w:w="5389" w:type="dxa"/>
          </w:tcPr>
          <w:p w14:paraId="6750ED99" w14:textId="77777777" w:rsidR="00012A45" w:rsidRDefault="00012A45" w:rsidP="00012A45">
            <w:pPr>
              <w:pStyle w:val="TableParagraph"/>
              <w:spacing w:line="248" w:lineRule="exac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Tipo</w:t>
            </w:r>
            <w:r>
              <w:rPr>
                <w:rFonts w:ascii="Calibri" w:hAnsi="Calibri"/>
                <w:spacing w:val="-2"/>
              </w:rPr>
              <w:t xml:space="preserve"> </w:t>
            </w:r>
            <w:r>
              <w:rPr>
                <w:rFonts w:ascii="Calibri" w:hAnsi="Calibri"/>
              </w:rPr>
              <w:t>de</w:t>
            </w:r>
            <w:r>
              <w:rPr>
                <w:rFonts w:ascii="Calibri" w:hAnsi="Calibri"/>
                <w:spacing w:val="-3"/>
              </w:rPr>
              <w:t xml:space="preserve"> </w:t>
            </w:r>
            <w:proofErr w:type="spellStart"/>
            <w:r>
              <w:rPr>
                <w:rFonts w:ascii="Calibri" w:hAnsi="Calibri"/>
              </w:rPr>
              <w:t>crédito</w:t>
            </w:r>
            <w:proofErr w:type="spellEnd"/>
            <w:r>
              <w:rPr>
                <w:rFonts w:ascii="Calibri" w:hAnsi="Calibri"/>
              </w:rPr>
              <w:t xml:space="preserve"> </w:t>
            </w:r>
            <w:proofErr w:type="spellStart"/>
            <w:r>
              <w:rPr>
                <w:rFonts w:ascii="Calibri" w:hAnsi="Calibri"/>
              </w:rPr>
              <w:t>contingente</w:t>
            </w:r>
            <w:proofErr w:type="spellEnd"/>
          </w:p>
        </w:tc>
        <w:tc>
          <w:tcPr>
            <w:tcW w:w="2549" w:type="dxa"/>
          </w:tcPr>
          <w:p w14:paraId="26B7E957" w14:textId="77777777" w:rsidR="00012A45" w:rsidRDefault="00012A45" w:rsidP="00012A45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9(02)</w:t>
            </w:r>
          </w:p>
        </w:tc>
      </w:tr>
      <w:tr w:rsidR="00012A45" w14:paraId="38E1052C" w14:textId="77777777" w:rsidTr="00012A45">
        <w:trPr>
          <w:trHeight w:val="268"/>
        </w:trPr>
        <w:tc>
          <w:tcPr>
            <w:tcW w:w="1414" w:type="dxa"/>
          </w:tcPr>
          <w:p w14:paraId="4C32B6A9" w14:textId="77777777" w:rsidR="00012A45" w:rsidRDefault="00012A45" w:rsidP="00012A45">
            <w:pPr>
              <w:pStyle w:val="TableParagraph"/>
              <w:spacing w:line="248" w:lineRule="exact"/>
              <w:ind w:left="110"/>
              <w:rPr>
                <w:rFonts w:ascii="Calibri"/>
              </w:rPr>
            </w:pPr>
            <w:r>
              <w:rPr>
                <w:rFonts w:ascii="Calibri"/>
              </w:rPr>
              <w:t>Campo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3</w:t>
            </w:r>
          </w:p>
        </w:tc>
        <w:tc>
          <w:tcPr>
            <w:tcW w:w="425" w:type="dxa"/>
          </w:tcPr>
          <w:p w14:paraId="509645D7" w14:textId="77777777" w:rsidR="00012A45" w:rsidRDefault="00012A45" w:rsidP="00012A45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:</w:t>
            </w:r>
          </w:p>
        </w:tc>
        <w:tc>
          <w:tcPr>
            <w:tcW w:w="5389" w:type="dxa"/>
          </w:tcPr>
          <w:p w14:paraId="300217C8" w14:textId="77777777" w:rsidR="00012A45" w:rsidRPr="008310AF" w:rsidRDefault="00012A45" w:rsidP="00012A45">
            <w:pPr>
              <w:pStyle w:val="TableParagraph"/>
              <w:spacing w:line="248" w:lineRule="exact"/>
              <w:rPr>
                <w:rFonts w:ascii="Calibri" w:hAnsi="Calibri"/>
                <w:lang w:val="es-CL"/>
              </w:rPr>
            </w:pPr>
            <w:r w:rsidRPr="008310AF">
              <w:rPr>
                <w:rFonts w:ascii="Calibri" w:hAnsi="Calibri"/>
                <w:lang w:val="es-CL"/>
              </w:rPr>
              <w:t>Número interno</w:t>
            </w:r>
            <w:r w:rsidRPr="008310AF">
              <w:rPr>
                <w:rFonts w:ascii="Calibri" w:hAnsi="Calibri"/>
                <w:spacing w:val="1"/>
                <w:lang w:val="es-CL"/>
              </w:rPr>
              <w:t xml:space="preserve"> </w:t>
            </w:r>
            <w:r w:rsidRPr="008310AF">
              <w:rPr>
                <w:rFonts w:ascii="Calibri" w:hAnsi="Calibri"/>
                <w:lang w:val="es-CL"/>
              </w:rPr>
              <w:t>de</w:t>
            </w:r>
            <w:r w:rsidRPr="008310AF">
              <w:rPr>
                <w:rFonts w:ascii="Calibri" w:hAnsi="Calibri"/>
                <w:spacing w:val="-4"/>
                <w:lang w:val="es-CL"/>
              </w:rPr>
              <w:t xml:space="preserve"> </w:t>
            </w:r>
            <w:r w:rsidRPr="008310AF">
              <w:rPr>
                <w:rFonts w:ascii="Calibri" w:hAnsi="Calibri"/>
                <w:lang w:val="es-CL"/>
              </w:rPr>
              <w:t>identificación</w:t>
            </w:r>
            <w:r w:rsidRPr="008310AF">
              <w:rPr>
                <w:rFonts w:ascii="Calibri" w:hAnsi="Calibri"/>
                <w:spacing w:val="-1"/>
                <w:lang w:val="es-CL"/>
              </w:rPr>
              <w:t xml:space="preserve"> </w:t>
            </w:r>
            <w:r w:rsidRPr="008310AF">
              <w:rPr>
                <w:rFonts w:ascii="Calibri" w:hAnsi="Calibri"/>
                <w:lang w:val="es-CL"/>
              </w:rPr>
              <w:t>de la</w:t>
            </w:r>
            <w:r w:rsidRPr="008310AF">
              <w:rPr>
                <w:rFonts w:ascii="Calibri" w:hAnsi="Calibri"/>
                <w:spacing w:val="-3"/>
                <w:lang w:val="es-CL"/>
              </w:rPr>
              <w:t xml:space="preserve"> </w:t>
            </w:r>
            <w:r w:rsidRPr="008310AF">
              <w:rPr>
                <w:rFonts w:ascii="Calibri" w:hAnsi="Calibri"/>
                <w:lang w:val="es-CL"/>
              </w:rPr>
              <w:t>operación</w:t>
            </w:r>
          </w:p>
        </w:tc>
        <w:tc>
          <w:tcPr>
            <w:tcW w:w="2549" w:type="dxa"/>
          </w:tcPr>
          <w:p w14:paraId="5B5722DB" w14:textId="77777777" w:rsidR="00012A45" w:rsidRDefault="00012A45" w:rsidP="00012A45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X(30)</w:t>
            </w:r>
          </w:p>
        </w:tc>
      </w:tr>
      <w:tr w:rsidR="00012A45" w14:paraId="7DC613B6" w14:textId="77777777" w:rsidTr="00012A45">
        <w:trPr>
          <w:trHeight w:val="268"/>
        </w:trPr>
        <w:tc>
          <w:tcPr>
            <w:tcW w:w="1414" w:type="dxa"/>
          </w:tcPr>
          <w:p w14:paraId="2B904C1E" w14:textId="77777777" w:rsidR="00012A45" w:rsidRDefault="00012A45" w:rsidP="00012A45">
            <w:pPr>
              <w:pStyle w:val="TableParagraph"/>
              <w:spacing w:line="248" w:lineRule="exact"/>
              <w:ind w:left="110"/>
              <w:rPr>
                <w:rFonts w:ascii="Calibri"/>
              </w:rPr>
            </w:pPr>
            <w:r>
              <w:rPr>
                <w:rFonts w:ascii="Calibri"/>
              </w:rPr>
              <w:t>Campo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4</w:t>
            </w:r>
          </w:p>
        </w:tc>
        <w:tc>
          <w:tcPr>
            <w:tcW w:w="425" w:type="dxa"/>
          </w:tcPr>
          <w:p w14:paraId="59C4DA49" w14:textId="77777777" w:rsidR="00012A45" w:rsidRDefault="00012A45" w:rsidP="00012A45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:</w:t>
            </w:r>
          </w:p>
        </w:tc>
        <w:tc>
          <w:tcPr>
            <w:tcW w:w="5389" w:type="dxa"/>
          </w:tcPr>
          <w:p w14:paraId="6FF715FB" w14:textId="77777777" w:rsidR="00012A45" w:rsidRDefault="00012A45" w:rsidP="00012A45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RUT</w:t>
            </w:r>
          </w:p>
        </w:tc>
        <w:tc>
          <w:tcPr>
            <w:tcW w:w="2549" w:type="dxa"/>
          </w:tcPr>
          <w:p w14:paraId="75133ADD" w14:textId="77777777" w:rsidR="00012A45" w:rsidRDefault="00012A45" w:rsidP="00012A45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R(09)VX(01)</w:t>
            </w:r>
          </w:p>
        </w:tc>
      </w:tr>
      <w:tr w:rsidR="00012A45" w14:paraId="7BF1704C" w14:textId="77777777" w:rsidTr="00012A45">
        <w:trPr>
          <w:trHeight w:val="268"/>
        </w:trPr>
        <w:tc>
          <w:tcPr>
            <w:tcW w:w="1414" w:type="dxa"/>
          </w:tcPr>
          <w:p w14:paraId="32EF2ED2" w14:textId="77777777" w:rsidR="00012A45" w:rsidRDefault="00012A45" w:rsidP="00012A45">
            <w:pPr>
              <w:pStyle w:val="TableParagraph"/>
              <w:spacing w:line="248" w:lineRule="exact"/>
              <w:ind w:left="110"/>
              <w:rPr>
                <w:rFonts w:ascii="Calibri"/>
              </w:rPr>
            </w:pPr>
            <w:r>
              <w:rPr>
                <w:rFonts w:ascii="Calibri"/>
              </w:rPr>
              <w:t>Campo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5</w:t>
            </w:r>
          </w:p>
        </w:tc>
        <w:tc>
          <w:tcPr>
            <w:tcW w:w="425" w:type="dxa"/>
          </w:tcPr>
          <w:p w14:paraId="1CE3F1F4" w14:textId="77777777" w:rsidR="00012A45" w:rsidRDefault="00012A45" w:rsidP="00012A45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:</w:t>
            </w:r>
          </w:p>
        </w:tc>
        <w:tc>
          <w:tcPr>
            <w:tcW w:w="5389" w:type="dxa"/>
          </w:tcPr>
          <w:p w14:paraId="6FC5D1F0" w14:textId="77777777" w:rsidR="00012A45" w:rsidRDefault="00012A45" w:rsidP="00012A45">
            <w:pPr>
              <w:pStyle w:val="TableParagraph"/>
              <w:spacing w:line="248" w:lineRule="exact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Créditos</w:t>
            </w:r>
            <w:proofErr w:type="spellEnd"/>
            <w:r>
              <w:rPr>
                <w:rFonts w:ascii="Calibri" w:hAnsi="Calibri"/>
                <w:spacing w:val="-4"/>
              </w:rPr>
              <w:t xml:space="preserve"> </w:t>
            </w:r>
            <w:proofErr w:type="spellStart"/>
            <w:r>
              <w:rPr>
                <w:rFonts w:ascii="Calibri" w:hAnsi="Calibri"/>
              </w:rPr>
              <w:t>contingentes</w:t>
            </w:r>
            <w:proofErr w:type="spellEnd"/>
            <w:r>
              <w:rPr>
                <w:rFonts w:ascii="Calibri" w:hAnsi="Calibri"/>
                <w:spacing w:val="-3"/>
              </w:rPr>
              <w:t xml:space="preserve"> </w:t>
            </w:r>
            <w:proofErr w:type="spellStart"/>
            <w:r>
              <w:rPr>
                <w:rFonts w:ascii="Calibri" w:hAnsi="Calibri"/>
              </w:rPr>
              <w:t>cartera</w:t>
            </w:r>
            <w:proofErr w:type="spellEnd"/>
            <w:r>
              <w:rPr>
                <w:rFonts w:ascii="Calibri" w:hAnsi="Calibri"/>
                <w:spacing w:val="-1"/>
              </w:rPr>
              <w:t xml:space="preserve"> </w:t>
            </w:r>
            <w:r>
              <w:rPr>
                <w:rFonts w:ascii="Calibri" w:hAnsi="Calibri"/>
              </w:rPr>
              <w:t>normal</w:t>
            </w:r>
          </w:p>
        </w:tc>
        <w:tc>
          <w:tcPr>
            <w:tcW w:w="2549" w:type="dxa"/>
          </w:tcPr>
          <w:p w14:paraId="1313DC27" w14:textId="77777777" w:rsidR="00012A45" w:rsidRDefault="00012A45" w:rsidP="00012A45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9(14)</w:t>
            </w:r>
          </w:p>
        </w:tc>
      </w:tr>
      <w:tr w:rsidR="00012A45" w14:paraId="2F7B2404" w14:textId="77777777" w:rsidTr="00012A45">
        <w:trPr>
          <w:trHeight w:val="268"/>
        </w:trPr>
        <w:tc>
          <w:tcPr>
            <w:tcW w:w="1414" w:type="dxa"/>
          </w:tcPr>
          <w:p w14:paraId="058AF56B" w14:textId="77777777" w:rsidR="00012A45" w:rsidRDefault="00012A45" w:rsidP="00012A45">
            <w:pPr>
              <w:pStyle w:val="TableParagraph"/>
              <w:spacing w:before="3"/>
              <w:ind w:left="0"/>
              <w:rPr>
                <w:rFonts w:ascii="Times New Roman"/>
                <w:i/>
                <w:sz w:val="23"/>
              </w:rPr>
            </w:pPr>
          </w:p>
          <w:p w14:paraId="44C4189F" w14:textId="3EF5C4C4" w:rsidR="00012A45" w:rsidRDefault="00012A45" w:rsidP="00012A45">
            <w:pPr>
              <w:pStyle w:val="TableParagraph"/>
              <w:spacing w:line="248" w:lineRule="exact"/>
              <w:ind w:left="110"/>
              <w:rPr>
                <w:rFonts w:ascii="Calibri"/>
              </w:rPr>
            </w:pPr>
            <w:r>
              <w:rPr>
                <w:rFonts w:ascii="Calibri"/>
              </w:rPr>
              <w:t>Campo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6</w:t>
            </w:r>
          </w:p>
        </w:tc>
        <w:tc>
          <w:tcPr>
            <w:tcW w:w="425" w:type="dxa"/>
          </w:tcPr>
          <w:p w14:paraId="758A6433" w14:textId="77777777" w:rsidR="00012A45" w:rsidRDefault="00012A45" w:rsidP="00012A45">
            <w:pPr>
              <w:pStyle w:val="TableParagraph"/>
              <w:spacing w:before="3"/>
              <w:ind w:left="0"/>
              <w:rPr>
                <w:rFonts w:ascii="Times New Roman"/>
                <w:i/>
                <w:sz w:val="23"/>
              </w:rPr>
            </w:pPr>
          </w:p>
          <w:p w14:paraId="31F17603" w14:textId="5932DFED" w:rsidR="00012A45" w:rsidRDefault="00012A45" w:rsidP="00012A45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:</w:t>
            </w:r>
          </w:p>
        </w:tc>
        <w:tc>
          <w:tcPr>
            <w:tcW w:w="5389" w:type="dxa"/>
          </w:tcPr>
          <w:p w14:paraId="0FC57A6A" w14:textId="77777777" w:rsidR="00012A45" w:rsidRPr="008310AF" w:rsidRDefault="00012A45" w:rsidP="00012A45">
            <w:pPr>
              <w:pStyle w:val="TableParagraph"/>
              <w:spacing w:line="268" w:lineRule="exact"/>
              <w:rPr>
                <w:rFonts w:ascii="Calibri" w:hAnsi="Calibri"/>
                <w:lang w:val="es-CL"/>
              </w:rPr>
            </w:pPr>
            <w:r w:rsidRPr="008310AF">
              <w:rPr>
                <w:rFonts w:ascii="Calibri" w:hAnsi="Calibri"/>
                <w:lang w:val="es-CL"/>
              </w:rPr>
              <w:t>Monto</w:t>
            </w:r>
            <w:r w:rsidRPr="008310AF">
              <w:rPr>
                <w:rFonts w:ascii="Calibri" w:hAnsi="Calibri"/>
                <w:spacing w:val="7"/>
                <w:lang w:val="es-CL"/>
              </w:rPr>
              <w:t xml:space="preserve"> </w:t>
            </w:r>
            <w:r w:rsidRPr="008310AF">
              <w:rPr>
                <w:rFonts w:ascii="Calibri" w:hAnsi="Calibri"/>
                <w:lang w:val="es-CL"/>
              </w:rPr>
              <w:t>de</w:t>
            </w:r>
            <w:r w:rsidRPr="008310AF">
              <w:rPr>
                <w:rFonts w:ascii="Calibri" w:hAnsi="Calibri"/>
                <w:spacing w:val="54"/>
                <w:lang w:val="es-CL"/>
              </w:rPr>
              <w:t xml:space="preserve"> </w:t>
            </w:r>
            <w:r w:rsidRPr="008310AF">
              <w:rPr>
                <w:rFonts w:ascii="Calibri" w:hAnsi="Calibri"/>
                <w:lang w:val="es-CL"/>
              </w:rPr>
              <w:t>exposición</w:t>
            </w:r>
            <w:r w:rsidRPr="008310AF">
              <w:rPr>
                <w:rFonts w:ascii="Calibri" w:hAnsi="Calibri"/>
                <w:spacing w:val="55"/>
                <w:lang w:val="es-CL"/>
              </w:rPr>
              <w:t xml:space="preserve"> </w:t>
            </w:r>
            <w:r w:rsidRPr="008310AF">
              <w:rPr>
                <w:rFonts w:ascii="Calibri" w:hAnsi="Calibri"/>
                <w:lang w:val="es-CL"/>
              </w:rPr>
              <w:t>de</w:t>
            </w:r>
            <w:r w:rsidRPr="008310AF">
              <w:rPr>
                <w:rFonts w:ascii="Calibri" w:hAnsi="Calibri"/>
                <w:spacing w:val="52"/>
                <w:lang w:val="es-CL"/>
              </w:rPr>
              <w:t xml:space="preserve"> </w:t>
            </w:r>
            <w:r w:rsidRPr="008310AF">
              <w:rPr>
                <w:rFonts w:ascii="Calibri" w:hAnsi="Calibri"/>
                <w:lang w:val="es-CL"/>
              </w:rPr>
              <w:t>créditos</w:t>
            </w:r>
            <w:r w:rsidRPr="008310AF">
              <w:rPr>
                <w:rFonts w:ascii="Calibri" w:hAnsi="Calibri"/>
                <w:spacing w:val="56"/>
                <w:lang w:val="es-CL"/>
              </w:rPr>
              <w:t xml:space="preserve"> </w:t>
            </w:r>
            <w:r w:rsidRPr="008310AF">
              <w:rPr>
                <w:rFonts w:ascii="Calibri" w:hAnsi="Calibri"/>
                <w:lang w:val="es-CL"/>
              </w:rPr>
              <w:t>contingentes</w:t>
            </w:r>
            <w:r w:rsidRPr="008310AF">
              <w:rPr>
                <w:rFonts w:ascii="Calibri" w:hAnsi="Calibri"/>
                <w:spacing w:val="55"/>
                <w:lang w:val="es-CL"/>
              </w:rPr>
              <w:t xml:space="preserve"> </w:t>
            </w:r>
            <w:r w:rsidRPr="008310AF">
              <w:rPr>
                <w:rFonts w:ascii="Calibri" w:hAnsi="Calibri"/>
                <w:lang w:val="es-CL"/>
              </w:rPr>
              <w:t>cartera</w:t>
            </w:r>
          </w:p>
          <w:p w14:paraId="17491A4C" w14:textId="25F5FCE4" w:rsidR="00012A45" w:rsidRDefault="00012A45" w:rsidP="00012A45">
            <w:pPr>
              <w:pStyle w:val="TableParagraph"/>
              <w:spacing w:line="248" w:lineRule="exact"/>
              <w:rPr>
                <w:rFonts w:ascii="Calibri" w:hAnsi="Calibri"/>
              </w:rPr>
            </w:pPr>
            <w:r>
              <w:rPr>
                <w:rFonts w:ascii="Calibri"/>
              </w:rPr>
              <w:t>normal</w:t>
            </w:r>
          </w:p>
        </w:tc>
        <w:tc>
          <w:tcPr>
            <w:tcW w:w="2549" w:type="dxa"/>
          </w:tcPr>
          <w:p w14:paraId="68F37C22" w14:textId="77777777" w:rsidR="00012A45" w:rsidRDefault="00012A45" w:rsidP="00012A45">
            <w:pPr>
              <w:pStyle w:val="TableParagraph"/>
              <w:spacing w:before="3"/>
              <w:ind w:left="0"/>
              <w:rPr>
                <w:rFonts w:ascii="Times New Roman"/>
                <w:i/>
                <w:sz w:val="23"/>
              </w:rPr>
            </w:pPr>
          </w:p>
          <w:p w14:paraId="6A829AD7" w14:textId="5FEE253A" w:rsidR="00012A45" w:rsidRDefault="00012A45" w:rsidP="00012A45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9(14)</w:t>
            </w:r>
          </w:p>
        </w:tc>
      </w:tr>
      <w:tr w:rsidR="00012A45" w14:paraId="27149D0E" w14:textId="77777777" w:rsidTr="00012A45">
        <w:trPr>
          <w:trHeight w:val="268"/>
        </w:trPr>
        <w:tc>
          <w:tcPr>
            <w:tcW w:w="1414" w:type="dxa"/>
          </w:tcPr>
          <w:p w14:paraId="1BD5ED0E" w14:textId="4E170C18" w:rsidR="00012A45" w:rsidRDefault="00012A45" w:rsidP="00012A45">
            <w:pPr>
              <w:pStyle w:val="TableParagraph"/>
              <w:spacing w:line="248" w:lineRule="exact"/>
              <w:ind w:left="110"/>
              <w:rPr>
                <w:rFonts w:ascii="Calibri"/>
              </w:rPr>
            </w:pPr>
            <w:r>
              <w:rPr>
                <w:rFonts w:ascii="Calibri"/>
              </w:rPr>
              <w:t>Campo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7</w:t>
            </w:r>
          </w:p>
        </w:tc>
        <w:tc>
          <w:tcPr>
            <w:tcW w:w="425" w:type="dxa"/>
          </w:tcPr>
          <w:p w14:paraId="78F40541" w14:textId="6537CF61" w:rsidR="00012A45" w:rsidRDefault="00012A45" w:rsidP="00012A45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:</w:t>
            </w:r>
          </w:p>
        </w:tc>
        <w:tc>
          <w:tcPr>
            <w:tcW w:w="5389" w:type="dxa"/>
          </w:tcPr>
          <w:p w14:paraId="447A8048" w14:textId="291BB433" w:rsidR="00012A45" w:rsidRDefault="00012A45" w:rsidP="00012A45">
            <w:pPr>
              <w:pStyle w:val="TableParagraph"/>
              <w:spacing w:line="248" w:lineRule="exact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Provisión</w:t>
            </w:r>
            <w:proofErr w:type="spellEnd"/>
            <w:r>
              <w:rPr>
                <w:rFonts w:ascii="Calibri" w:hAnsi="Calibri"/>
                <w:spacing w:val="-2"/>
              </w:rPr>
              <w:t xml:space="preserve"> </w:t>
            </w:r>
            <w:proofErr w:type="spellStart"/>
            <w:r>
              <w:rPr>
                <w:rFonts w:ascii="Calibri" w:hAnsi="Calibri"/>
              </w:rPr>
              <w:t>sobre</w:t>
            </w:r>
            <w:proofErr w:type="spellEnd"/>
            <w:r>
              <w:rPr>
                <w:rFonts w:ascii="Calibri" w:hAnsi="Calibri"/>
                <w:spacing w:val="-1"/>
              </w:rPr>
              <w:t xml:space="preserve"> </w:t>
            </w:r>
            <w:proofErr w:type="spellStart"/>
            <w:r>
              <w:rPr>
                <w:rFonts w:ascii="Calibri" w:hAnsi="Calibri"/>
              </w:rPr>
              <w:t>cartera</w:t>
            </w:r>
            <w:proofErr w:type="spellEnd"/>
            <w:r>
              <w:rPr>
                <w:rFonts w:ascii="Calibri" w:hAnsi="Calibri"/>
                <w:spacing w:val="-4"/>
              </w:rPr>
              <w:t xml:space="preserve"> </w:t>
            </w:r>
            <w:r>
              <w:rPr>
                <w:rFonts w:ascii="Calibri" w:hAnsi="Calibri"/>
              </w:rPr>
              <w:t>normal</w:t>
            </w:r>
          </w:p>
        </w:tc>
        <w:tc>
          <w:tcPr>
            <w:tcW w:w="2549" w:type="dxa"/>
          </w:tcPr>
          <w:p w14:paraId="2A9812C3" w14:textId="26DCDAF3" w:rsidR="00012A45" w:rsidRDefault="00012A45" w:rsidP="00012A45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9(14)</w:t>
            </w:r>
          </w:p>
        </w:tc>
      </w:tr>
      <w:tr w:rsidR="00012A45" w14:paraId="38A781CF" w14:textId="77777777" w:rsidTr="00012A45">
        <w:trPr>
          <w:trHeight w:val="268"/>
        </w:trPr>
        <w:tc>
          <w:tcPr>
            <w:tcW w:w="1414" w:type="dxa"/>
          </w:tcPr>
          <w:p w14:paraId="093A2220" w14:textId="01C86EA1" w:rsidR="00012A45" w:rsidRDefault="00012A45" w:rsidP="00012A45">
            <w:pPr>
              <w:pStyle w:val="TableParagraph"/>
              <w:spacing w:line="248" w:lineRule="exact"/>
              <w:ind w:left="110"/>
              <w:rPr>
                <w:rFonts w:ascii="Calibri"/>
              </w:rPr>
            </w:pPr>
            <w:r>
              <w:rPr>
                <w:rFonts w:ascii="Calibri"/>
              </w:rPr>
              <w:t>Campo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8</w:t>
            </w:r>
          </w:p>
        </w:tc>
        <w:tc>
          <w:tcPr>
            <w:tcW w:w="425" w:type="dxa"/>
          </w:tcPr>
          <w:p w14:paraId="163BD668" w14:textId="0148BB82" w:rsidR="00012A45" w:rsidRDefault="00012A45" w:rsidP="00012A45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:</w:t>
            </w:r>
          </w:p>
        </w:tc>
        <w:tc>
          <w:tcPr>
            <w:tcW w:w="5389" w:type="dxa"/>
          </w:tcPr>
          <w:p w14:paraId="109D10C7" w14:textId="5E4E135D" w:rsidR="00012A45" w:rsidRPr="008310AF" w:rsidRDefault="00012A45" w:rsidP="00012A45">
            <w:pPr>
              <w:pStyle w:val="TableParagraph"/>
              <w:spacing w:line="248" w:lineRule="exact"/>
              <w:rPr>
                <w:rFonts w:ascii="Calibri" w:hAnsi="Calibri"/>
                <w:lang w:val="es-CL"/>
              </w:rPr>
            </w:pPr>
            <w:r w:rsidRPr="008310AF">
              <w:rPr>
                <w:rFonts w:ascii="Calibri" w:hAnsi="Calibri"/>
                <w:lang w:val="es-CL"/>
              </w:rPr>
              <w:t>Créditos</w:t>
            </w:r>
            <w:r w:rsidRPr="008310AF">
              <w:rPr>
                <w:rFonts w:ascii="Calibri" w:hAnsi="Calibri"/>
                <w:spacing w:val="-5"/>
                <w:lang w:val="es-CL"/>
              </w:rPr>
              <w:t xml:space="preserve"> </w:t>
            </w:r>
            <w:r w:rsidRPr="008310AF">
              <w:rPr>
                <w:rFonts w:ascii="Calibri" w:hAnsi="Calibri"/>
                <w:lang w:val="es-CL"/>
              </w:rPr>
              <w:t>contingentes</w:t>
            </w:r>
            <w:r w:rsidRPr="008310AF">
              <w:rPr>
                <w:rFonts w:ascii="Calibri" w:hAnsi="Calibri"/>
                <w:spacing w:val="-4"/>
                <w:lang w:val="es-CL"/>
              </w:rPr>
              <w:t xml:space="preserve"> </w:t>
            </w:r>
            <w:r w:rsidRPr="008310AF">
              <w:rPr>
                <w:rFonts w:ascii="Calibri" w:hAnsi="Calibri"/>
                <w:lang w:val="es-CL"/>
              </w:rPr>
              <w:t>cartera</w:t>
            </w:r>
            <w:r w:rsidRPr="008310AF">
              <w:rPr>
                <w:rFonts w:ascii="Calibri" w:hAnsi="Calibri"/>
                <w:spacing w:val="-1"/>
                <w:lang w:val="es-CL"/>
              </w:rPr>
              <w:t xml:space="preserve"> </w:t>
            </w:r>
            <w:r w:rsidRPr="008310AF">
              <w:rPr>
                <w:rFonts w:ascii="Calibri" w:hAnsi="Calibri"/>
                <w:lang w:val="es-CL"/>
              </w:rPr>
              <w:t>en</w:t>
            </w:r>
            <w:r w:rsidRPr="008310AF">
              <w:rPr>
                <w:rFonts w:ascii="Calibri" w:hAnsi="Calibri"/>
                <w:spacing w:val="-3"/>
                <w:lang w:val="es-CL"/>
              </w:rPr>
              <w:t xml:space="preserve"> </w:t>
            </w:r>
            <w:r w:rsidRPr="008310AF">
              <w:rPr>
                <w:rFonts w:ascii="Calibri" w:hAnsi="Calibri"/>
                <w:lang w:val="es-CL"/>
              </w:rPr>
              <w:t>incumplimiento</w:t>
            </w:r>
          </w:p>
        </w:tc>
        <w:tc>
          <w:tcPr>
            <w:tcW w:w="2549" w:type="dxa"/>
          </w:tcPr>
          <w:p w14:paraId="74995039" w14:textId="7449BCE7" w:rsidR="00012A45" w:rsidRDefault="00012A45" w:rsidP="00012A45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9(14)</w:t>
            </w:r>
          </w:p>
        </w:tc>
      </w:tr>
      <w:tr w:rsidR="00012A45" w14:paraId="7760D5AC" w14:textId="77777777" w:rsidTr="00012A45">
        <w:trPr>
          <w:trHeight w:val="268"/>
        </w:trPr>
        <w:tc>
          <w:tcPr>
            <w:tcW w:w="1414" w:type="dxa"/>
          </w:tcPr>
          <w:p w14:paraId="318F856A" w14:textId="4BE0ED1E" w:rsidR="00012A45" w:rsidRDefault="00012A45" w:rsidP="00012A45">
            <w:pPr>
              <w:pStyle w:val="TableParagraph"/>
              <w:spacing w:line="248" w:lineRule="exact"/>
              <w:ind w:left="110"/>
              <w:rPr>
                <w:rFonts w:ascii="Calibri"/>
              </w:rPr>
            </w:pPr>
            <w:r>
              <w:rPr>
                <w:rFonts w:ascii="Calibri"/>
              </w:rPr>
              <w:t>Campo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9</w:t>
            </w:r>
          </w:p>
        </w:tc>
        <w:tc>
          <w:tcPr>
            <w:tcW w:w="425" w:type="dxa"/>
          </w:tcPr>
          <w:p w14:paraId="69FDFB5D" w14:textId="0EF573D7" w:rsidR="00012A45" w:rsidRDefault="00012A45" w:rsidP="00012A45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:</w:t>
            </w:r>
          </w:p>
        </w:tc>
        <w:tc>
          <w:tcPr>
            <w:tcW w:w="5389" w:type="dxa"/>
          </w:tcPr>
          <w:p w14:paraId="4FA1000B" w14:textId="7969ADB5" w:rsidR="00012A45" w:rsidRPr="008310AF" w:rsidRDefault="00012A45" w:rsidP="00012A45">
            <w:pPr>
              <w:pStyle w:val="TableParagraph"/>
              <w:spacing w:line="248" w:lineRule="exact"/>
              <w:rPr>
                <w:rFonts w:ascii="Calibri" w:hAnsi="Calibri"/>
                <w:lang w:val="es-CL"/>
              </w:rPr>
            </w:pPr>
            <w:r w:rsidRPr="008310AF">
              <w:rPr>
                <w:rFonts w:ascii="Calibri" w:hAnsi="Calibri"/>
                <w:lang w:val="es-CL"/>
              </w:rPr>
              <w:t>Provisión</w:t>
            </w:r>
            <w:r w:rsidRPr="008310AF">
              <w:rPr>
                <w:rFonts w:ascii="Calibri" w:hAnsi="Calibri"/>
                <w:spacing w:val="-2"/>
                <w:lang w:val="es-CL"/>
              </w:rPr>
              <w:t xml:space="preserve"> </w:t>
            </w:r>
            <w:r w:rsidRPr="008310AF">
              <w:rPr>
                <w:rFonts w:ascii="Calibri" w:hAnsi="Calibri"/>
                <w:lang w:val="es-CL"/>
              </w:rPr>
              <w:t>sobre</w:t>
            </w:r>
            <w:r w:rsidRPr="008310AF">
              <w:rPr>
                <w:rFonts w:ascii="Calibri" w:hAnsi="Calibri"/>
                <w:spacing w:val="-1"/>
                <w:lang w:val="es-CL"/>
              </w:rPr>
              <w:t xml:space="preserve"> </w:t>
            </w:r>
            <w:r w:rsidRPr="008310AF">
              <w:rPr>
                <w:rFonts w:ascii="Calibri" w:hAnsi="Calibri"/>
                <w:lang w:val="es-CL"/>
              </w:rPr>
              <w:t>cartera</w:t>
            </w:r>
            <w:r w:rsidRPr="008310AF">
              <w:rPr>
                <w:rFonts w:ascii="Calibri" w:hAnsi="Calibri"/>
                <w:spacing w:val="-4"/>
                <w:lang w:val="es-CL"/>
              </w:rPr>
              <w:t xml:space="preserve"> </w:t>
            </w:r>
            <w:r w:rsidRPr="008310AF">
              <w:rPr>
                <w:rFonts w:ascii="Calibri" w:hAnsi="Calibri"/>
                <w:lang w:val="es-CL"/>
              </w:rPr>
              <w:t>en</w:t>
            </w:r>
            <w:r w:rsidRPr="008310AF">
              <w:rPr>
                <w:rFonts w:ascii="Calibri" w:hAnsi="Calibri"/>
                <w:spacing w:val="-2"/>
                <w:lang w:val="es-CL"/>
              </w:rPr>
              <w:t xml:space="preserve"> </w:t>
            </w:r>
            <w:r w:rsidRPr="008310AF">
              <w:rPr>
                <w:rFonts w:ascii="Calibri" w:hAnsi="Calibri"/>
                <w:lang w:val="es-CL"/>
              </w:rPr>
              <w:t>incumplimiento</w:t>
            </w:r>
          </w:p>
        </w:tc>
        <w:tc>
          <w:tcPr>
            <w:tcW w:w="2549" w:type="dxa"/>
          </w:tcPr>
          <w:p w14:paraId="6E8B76FE" w14:textId="6639F834" w:rsidR="00012A45" w:rsidRDefault="00012A45" w:rsidP="00012A45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9(14)</w:t>
            </w:r>
          </w:p>
        </w:tc>
      </w:tr>
      <w:tr w:rsidR="00012A45" w14:paraId="31681308" w14:textId="77777777" w:rsidTr="00012A45">
        <w:trPr>
          <w:trHeight w:val="268"/>
        </w:trPr>
        <w:tc>
          <w:tcPr>
            <w:tcW w:w="1414" w:type="dxa"/>
          </w:tcPr>
          <w:p w14:paraId="14E8A387" w14:textId="58F3E20B" w:rsidR="00012A45" w:rsidRDefault="00012A45" w:rsidP="00012A45">
            <w:pPr>
              <w:pStyle w:val="TableParagraph"/>
              <w:spacing w:line="248" w:lineRule="exact"/>
              <w:ind w:left="110"/>
              <w:rPr>
                <w:rFonts w:ascii="Calibri"/>
              </w:rPr>
            </w:pPr>
            <w:r>
              <w:rPr>
                <w:rFonts w:ascii="Calibri"/>
              </w:rPr>
              <w:t>Campo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10</w:t>
            </w:r>
          </w:p>
        </w:tc>
        <w:tc>
          <w:tcPr>
            <w:tcW w:w="425" w:type="dxa"/>
          </w:tcPr>
          <w:p w14:paraId="3BD62106" w14:textId="1F33A334" w:rsidR="00012A45" w:rsidRDefault="00012A45" w:rsidP="00012A45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:</w:t>
            </w:r>
          </w:p>
        </w:tc>
        <w:tc>
          <w:tcPr>
            <w:tcW w:w="5389" w:type="dxa"/>
          </w:tcPr>
          <w:p w14:paraId="20BDB8C0" w14:textId="1B08C840" w:rsidR="00012A45" w:rsidRDefault="00012A45" w:rsidP="00012A45">
            <w:pPr>
              <w:pStyle w:val="TableParagraph"/>
              <w:spacing w:line="248" w:lineRule="exac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Origen</w:t>
            </w:r>
            <w:r>
              <w:rPr>
                <w:rFonts w:ascii="Calibri" w:hAnsi="Calibri"/>
                <w:spacing w:val="-3"/>
              </w:rPr>
              <w:t xml:space="preserve"> </w:t>
            </w:r>
            <w:r>
              <w:rPr>
                <w:rFonts w:ascii="Calibri" w:hAnsi="Calibri"/>
              </w:rPr>
              <w:t>del</w:t>
            </w:r>
            <w:r>
              <w:rPr>
                <w:rFonts w:ascii="Calibri" w:hAnsi="Calibri"/>
                <w:spacing w:val="-2"/>
              </w:rPr>
              <w:t xml:space="preserve"> </w:t>
            </w:r>
            <w:proofErr w:type="spellStart"/>
            <w:r>
              <w:rPr>
                <w:rFonts w:ascii="Calibri" w:hAnsi="Calibri"/>
              </w:rPr>
              <w:t>crédito</w:t>
            </w:r>
            <w:proofErr w:type="spellEnd"/>
            <w:r>
              <w:rPr>
                <w:rFonts w:ascii="Calibri" w:hAnsi="Calibri"/>
                <w:spacing w:val="-2"/>
              </w:rPr>
              <w:t xml:space="preserve"> </w:t>
            </w:r>
            <w:proofErr w:type="spellStart"/>
            <w:r>
              <w:rPr>
                <w:rFonts w:ascii="Calibri" w:hAnsi="Calibri"/>
              </w:rPr>
              <w:t>contingente</w:t>
            </w:r>
            <w:proofErr w:type="spellEnd"/>
          </w:p>
        </w:tc>
        <w:tc>
          <w:tcPr>
            <w:tcW w:w="2549" w:type="dxa"/>
          </w:tcPr>
          <w:p w14:paraId="296561DD" w14:textId="3AF7083B" w:rsidR="00012A45" w:rsidRDefault="00012A45" w:rsidP="00012A45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9(01)</w:t>
            </w:r>
          </w:p>
        </w:tc>
      </w:tr>
      <w:tr w:rsidR="00012A45" w14:paraId="0C07E5BC" w14:textId="77777777" w:rsidTr="00012A45">
        <w:trPr>
          <w:trHeight w:val="268"/>
        </w:trPr>
        <w:tc>
          <w:tcPr>
            <w:tcW w:w="1414" w:type="dxa"/>
          </w:tcPr>
          <w:p w14:paraId="7BE31A57" w14:textId="32039620" w:rsidR="00012A45" w:rsidRDefault="00012A45" w:rsidP="00012A45">
            <w:pPr>
              <w:pStyle w:val="TableParagraph"/>
              <w:spacing w:line="248" w:lineRule="exact"/>
              <w:ind w:left="110"/>
              <w:rPr>
                <w:rFonts w:ascii="Calibri"/>
              </w:rPr>
            </w:pPr>
            <w:r>
              <w:rPr>
                <w:rFonts w:ascii="Calibri"/>
              </w:rPr>
              <w:t>Campo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11</w:t>
            </w:r>
          </w:p>
        </w:tc>
        <w:tc>
          <w:tcPr>
            <w:tcW w:w="425" w:type="dxa"/>
          </w:tcPr>
          <w:p w14:paraId="52768699" w14:textId="4EA32988" w:rsidR="00012A45" w:rsidRDefault="00012A45" w:rsidP="00012A45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:</w:t>
            </w:r>
          </w:p>
        </w:tc>
        <w:tc>
          <w:tcPr>
            <w:tcW w:w="5389" w:type="dxa"/>
          </w:tcPr>
          <w:p w14:paraId="28167353" w14:textId="647D336D" w:rsidR="00012A45" w:rsidRPr="008310AF" w:rsidRDefault="00012A45" w:rsidP="00012A45">
            <w:pPr>
              <w:pStyle w:val="TableParagraph"/>
              <w:spacing w:line="248" w:lineRule="exact"/>
              <w:rPr>
                <w:rFonts w:ascii="Calibri" w:hAnsi="Calibri"/>
                <w:lang w:val="es-CL"/>
              </w:rPr>
            </w:pPr>
            <w:r w:rsidRPr="008310AF">
              <w:rPr>
                <w:rFonts w:ascii="Calibri" w:hAnsi="Calibri"/>
                <w:lang w:val="es-CL"/>
              </w:rPr>
              <w:t>Monto</w:t>
            </w:r>
            <w:r w:rsidRPr="008310AF">
              <w:rPr>
                <w:rFonts w:ascii="Calibri" w:hAnsi="Calibri"/>
                <w:spacing w:val="-2"/>
                <w:lang w:val="es-CL"/>
              </w:rPr>
              <w:t xml:space="preserve"> </w:t>
            </w:r>
            <w:r w:rsidRPr="008310AF">
              <w:rPr>
                <w:rFonts w:ascii="Calibri" w:hAnsi="Calibri"/>
                <w:lang w:val="es-CL"/>
              </w:rPr>
              <w:t>original del</w:t>
            </w:r>
            <w:r w:rsidRPr="008310AF">
              <w:rPr>
                <w:rFonts w:ascii="Calibri" w:hAnsi="Calibri"/>
                <w:spacing w:val="-2"/>
                <w:lang w:val="es-CL"/>
              </w:rPr>
              <w:t xml:space="preserve"> </w:t>
            </w:r>
            <w:r w:rsidRPr="008310AF">
              <w:rPr>
                <w:rFonts w:ascii="Calibri" w:hAnsi="Calibri"/>
                <w:lang w:val="es-CL"/>
              </w:rPr>
              <w:t>crédito</w:t>
            </w:r>
            <w:r w:rsidRPr="008310AF">
              <w:rPr>
                <w:rFonts w:ascii="Calibri" w:hAnsi="Calibri"/>
                <w:spacing w:val="-1"/>
                <w:lang w:val="es-CL"/>
              </w:rPr>
              <w:t xml:space="preserve"> </w:t>
            </w:r>
            <w:r w:rsidRPr="008310AF">
              <w:rPr>
                <w:rFonts w:ascii="Calibri" w:hAnsi="Calibri"/>
                <w:lang w:val="es-CL"/>
              </w:rPr>
              <w:t>contingente</w:t>
            </w:r>
          </w:p>
        </w:tc>
        <w:tc>
          <w:tcPr>
            <w:tcW w:w="2549" w:type="dxa"/>
          </w:tcPr>
          <w:p w14:paraId="00530588" w14:textId="322AC174" w:rsidR="00012A45" w:rsidRDefault="00012A45" w:rsidP="00012A45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9(14)</w:t>
            </w:r>
          </w:p>
        </w:tc>
      </w:tr>
      <w:tr w:rsidR="00012A45" w14:paraId="35720591" w14:textId="77777777" w:rsidTr="00012A45">
        <w:trPr>
          <w:trHeight w:val="268"/>
        </w:trPr>
        <w:tc>
          <w:tcPr>
            <w:tcW w:w="1414" w:type="dxa"/>
          </w:tcPr>
          <w:p w14:paraId="58299293" w14:textId="2D4C455A" w:rsidR="00012A45" w:rsidRDefault="00012A45" w:rsidP="00012A45">
            <w:pPr>
              <w:pStyle w:val="TableParagraph"/>
              <w:spacing w:line="248" w:lineRule="exact"/>
              <w:ind w:left="110"/>
              <w:rPr>
                <w:rFonts w:ascii="Calibri"/>
              </w:rPr>
            </w:pPr>
            <w:r>
              <w:rPr>
                <w:rFonts w:ascii="Calibri"/>
              </w:rPr>
              <w:t>Campo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12</w:t>
            </w:r>
          </w:p>
        </w:tc>
        <w:tc>
          <w:tcPr>
            <w:tcW w:w="425" w:type="dxa"/>
          </w:tcPr>
          <w:p w14:paraId="4DE8E5EC" w14:textId="620D48BD" w:rsidR="00012A45" w:rsidRDefault="00012A45" w:rsidP="00012A45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:</w:t>
            </w:r>
          </w:p>
        </w:tc>
        <w:tc>
          <w:tcPr>
            <w:tcW w:w="5389" w:type="dxa"/>
          </w:tcPr>
          <w:p w14:paraId="7AC96460" w14:textId="32AC5998" w:rsidR="00012A45" w:rsidRPr="008310AF" w:rsidRDefault="00012A45" w:rsidP="00012A45">
            <w:pPr>
              <w:pStyle w:val="TableParagraph"/>
              <w:spacing w:line="248" w:lineRule="exact"/>
              <w:rPr>
                <w:rFonts w:ascii="Calibri" w:hAnsi="Calibri"/>
                <w:lang w:val="es-CL"/>
              </w:rPr>
            </w:pPr>
            <w:r w:rsidRPr="008310AF">
              <w:rPr>
                <w:rFonts w:ascii="Calibri" w:hAnsi="Calibri"/>
                <w:lang w:val="es-CL"/>
              </w:rPr>
              <w:t>Metodología</w:t>
            </w:r>
            <w:r w:rsidRPr="008310AF">
              <w:rPr>
                <w:rFonts w:ascii="Calibri" w:hAnsi="Calibri"/>
                <w:spacing w:val="-2"/>
                <w:lang w:val="es-CL"/>
              </w:rPr>
              <w:t xml:space="preserve"> </w:t>
            </w:r>
            <w:r w:rsidRPr="008310AF">
              <w:rPr>
                <w:rFonts w:ascii="Calibri" w:hAnsi="Calibri"/>
                <w:lang w:val="es-CL"/>
              </w:rPr>
              <w:t>de</w:t>
            </w:r>
            <w:r w:rsidRPr="008310AF">
              <w:rPr>
                <w:rFonts w:ascii="Calibri" w:hAnsi="Calibri"/>
                <w:spacing w:val="-4"/>
                <w:lang w:val="es-CL"/>
              </w:rPr>
              <w:t xml:space="preserve"> </w:t>
            </w:r>
            <w:r w:rsidRPr="008310AF">
              <w:rPr>
                <w:rFonts w:ascii="Calibri" w:hAnsi="Calibri"/>
                <w:lang w:val="es-CL"/>
              </w:rPr>
              <w:t>determinación</w:t>
            </w:r>
            <w:r w:rsidRPr="008310AF">
              <w:rPr>
                <w:rFonts w:ascii="Calibri" w:hAnsi="Calibri"/>
                <w:spacing w:val="-2"/>
                <w:lang w:val="es-CL"/>
              </w:rPr>
              <w:t xml:space="preserve"> </w:t>
            </w:r>
            <w:r w:rsidRPr="008310AF">
              <w:rPr>
                <w:rFonts w:ascii="Calibri" w:hAnsi="Calibri"/>
                <w:lang w:val="es-CL"/>
              </w:rPr>
              <w:t>de</w:t>
            </w:r>
            <w:r w:rsidRPr="008310AF">
              <w:rPr>
                <w:rFonts w:ascii="Calibri" w:hAnsi="Calibri"/>
                <w:spacing w:val="-2"/>
                <w:lang w:val="es-CL"/>
              </w:rPr>
              <w:t xml:space="preserve"> </w:t>
            </w:r>
            <w:r w:rsidRPr="008310AF">
              <w:rPr>
                <w:rFonts w:ascii="Calibri" w:hAnsi="Calibri"/>
                <w:lang w:val="es-CL"/>
              </w:rPr>
              <w:t>provisiones</w:t>
            </w:r>
          </w:p>
        </w:tc>
        <w:tc>
          <w:tcPr>
            <w:tcW w:w="2549" w:type="dxa"/>
          </w:tcPr>
          <w:p w14:paraId="1B1CA852" w14:textId="18F5FB61" w:rsidR="00012A45" w:rsidRDefault="00012A45" w:rsidP="00012A45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9(01)</w:t>
            </w:r>
          </w:p>
        </w:tc>
      </w:tr>
      <w:tr w:rsidR="00012A45" w14:paraId="425A8ED0" w14:textId="77777777" w:rsidTr="00012A45">
        <w:trPr>
          <w:trHeight w:val="268"/>
        </w:trPr>
        <w:tc>
          <w:tcPr>
            <w:tcW w:w="1414" w:type="dxa"/>
          </w:tcPr>
          <w:p w14:paraId="4C2C99C7" w14:textId="2FB985F1" w:rsidR="00012A45" w:rsidRDefault="00012A45" w:rsidP="00012A45">
            <w:pPr>
              <w:pStyle w:val="TableParagraph"/>
              <w:spacing w:line="248" w:lineRule="exact"/>
              <w:ind w:left="110"/>
              <w:rPr>
                <w:rFonts w:ascii="Calibri"/>
              </w:rPr>
            </w:pPr>
            <w:r>
              <w:rPr>
                <w:rFonts w:ascii="Calibri"/>
              </w:rPr>
              <w:t>Campo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13</w:t>
            </w:r>
          </w:p>
        </w:tc>
        <w:tc>
          <w:tcPr>
            <w:tcW w:w="425" w:type="dxa"/>
          </w:tcPr>
          <w:p w14:paraId="66143A50" w14:textId="7B542FE3" w:rsidR="00012A45" w:rsidRDefault="00012A45" w:rsidP="00012A45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:</w:t>
            </w:r>
          </w:p>
        </w:tc>
        <w:tc>
          <w:tcPr>
            <w:tcW w:w="5389" w:type="dxa"/>
          </w:tcPr>
          <w:p w14:paraId="310DF2CB" w14:textId="67BE004A" w:rsidR="00012A45" w:rsidRDefault="00012A45" w:rsidP="00012A45">
            <w:pPr>
              <w:pStyle w:val="TableParagraph"/>
              <w:spacing w:line="248" w:lineRule="exact"/>
              <w:rPr>
                <w:rFonts w:ascii="Calibri" w:hAnsi="Calibri"/>
              </w:rPr>
            </w:pPr>
            <w:r>
              <w:rPr>
                <w:rFonts w:ascii="Calibri"/>
              </w:rPr>
              <w:t>Tipo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de</w:t>
            </w:r>
            <w:r>
              <w:rPr>
                <w:rFonts w:ascii="Calibri"/>
                <w:spacing w:val="-4"/>
              </w:rPr>
              <w:t xml:space="preserve"> </w:t>
            </w:r>
            <w:proofErr w:type="spellStart"/>
            <w:r>
              <w:rPr>
                <w:rFonts w:ascii="Calibri"/>
              </w:rPr>
              <w:t>otorgamiento</w:t>
            </w:r>
            <w:proofErr w:type="spellEnd"/>
          </w:p>
        </w:tc>
        <w:tc>
          <w:tcPr>
            <w:tcW w:w="2549" w:type="dxa"/>
          </w:tcPr>
          <w:p w14:paraId="7F282684" w14:textId="7F1DF537" w:rsidR="00012A45" w:rsidRDefault="00012A45" w:rsidP="00012A45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9(01)</w:t>
            </w:r>
          </w:p>
        </w:tc>
      </w:tr>
      <w:tr w:rsidR="00012A45" w14:paraId="7A2520D4" w14:textId="77777777" w:rsidTr="00012A45">
        <w:trPr>
          <w:trHeight w:val="268"/>
        </w:trPr>
        <w:tc>
          <w:tcPr>
            <w:tcW w:w="1414" w:type="dxa"/>
          </w:tcPr>
          <w:p w14:paraId="4F068925" w14:textId="3B55331F" w:rsidR="00012A45" w:rsidRDefault="00012A45" w:rsidP="00012A45">
            <w:pPr>
              <w:pStyle w:val="TableParagraph"/>
              <w:spacing w:line="248" w:lineRule="exact"/>
              <w:ind w:left="110"/>
              <w:rPr>
                <w:rFonts w:ascii="Calibri"/>
              </w:rPr>
            </w:pPr>
            <w:r>
              <w:rPr>
                <w:rFonts w:ascii="Calibri"/>
              </w:rPr>
              <w:t>Campo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14</w:t>
            </w:r>
          </w:p>
        </w:tc>
        <w:tc>
          <w:tcPr>
            <w:tcW w:w="425" w:type="dxa"/>
          </w:tcPr>
          <w:p w14:paraId="48C82AF4" w14:textId="4E96F4B8" w:rsidR="00012A45" w:rsidRDefault="00012A45" w:rsidP="00012A45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:</w:t>
            </w:r>
          </w:p>
        </w:tc>
        <w:tc>
          <w:tcPr>
            <w:tcW w:w="5389" w:type="dxa"/>
          </w:tcPr>
          <w:p w14:paraId="4224BCAA" w14:textId="10370320" w:rsidR="00012A45" w:rsidRPr="008310AF" w:rsidRDefault="00012A45" w:rsidP="00012A45">
            <w:pPr>
              <w:pStyle w:val="TableParagraph"/>
              <w:spacing w:line="248" w:lineRule="exact"/>
              <w:rPr>
                <w:rFonts w:ascii="Calibri" w:hAnsi="Calibri"/>
                <w:lang w:val="es-CL"/>
              </w:rPr>
            </w:pPr>
            <w:r w:rsidRPr="008310AF">
              <w:rPr>
                <w:rFonts w:ascii="Calibri" w:hAnsi="Calibri"/>
                <w:lang w:val="es-CL"/>
              </w:rPr>
              <w:t>Fecha</w:t>
            </w:r>
            <w:r w:rsidRPr="008310AF">
              <w:rPr>
                <w:rFonts w:ascii="Calibri" w:hAnsi="Calibri"/>
                <w:spacing w:val="-3"/>
                <w:lang w:val="es-CL"/>
              </w:rPr>
              <w:t xml:space="preserve"> </w:t>
            </w:r>
            <w:r w:rsidRPr="008310AF">
              <w:rPr>
                <w:rFonts w:ascii="Calibri" w:hAnsi="Calibri"/>
                <w:lang w:val="es-CL"/>
              </w:rPr>
              <w:t>del</w:t>
            </w:r>
            <w:r w:rsidRPr="008310AF">
              <w:rPr>
                <w:rFonts w:ascii="Calibri" w:hAnsi="Calibri"/>
                <w:spacing w:val="-2"/>
                <w:lang w:val="es-CL"/>
              </w:rPr>
              <w:t xml:space="preserve"> </w:t>
            </w:r>
            <w:r w:rsidRPr="008310AF">
              <w:rPr>
                <w:rFonts w:ascii="Calibri" w:hAnsi="Calibri"/>
                <w:lang w:val="es-CL"/>
              </w:rPr>
              <w:t>último</w:t>
            </w:r>
            <w:r w:rsidRPr="008310AF">
              <w:rPr>
                <w:rFonts w:ascii="Calibri" w:hAnsi="Calibri"/>
                <w:spacing w:val="-1"/>
                <w:lang w:val="es-CL"/>
              </w:rPr>
              <w:t xml:space="preserve"> </w:t>
            </w:r>
            <w:r w:rsidRPr="008310AF">
              <w:rPr>
                <w:rFonts w:ascii="Calibri" w:hAnsi="Calibri"/>
                <w:lang w:val="es-CL"/>
              </w:rPr>
              <w:t>cupo</w:t>
            </w:r>
            <w:r w:rsidRPr="008310AF">
              <w:rPr>
                <w:rFonts w:ascii="Calibri" w:hAnsi="Calibri"/>
                <w:spacing w:val="-3"/>
                <w:lang w:val="es-CL"/>
              </w:rPr>
              <w:t xml:space="preserve"> </w:t>
            </w:r>
            <w:r w:rsidRPr="008310AF">
              <w:rPr>
                <w:rFonts w:ascii="Calibri" w:hAnsi="Calibri"/>
                <w:lang w:val="es-CL"/>
              </w:rPr>
              <w:t>aprobado</w:t>
            </w:r>
          </w:p>
        </w:tc>
        <w:tc>
          <w:tcPr>
            <w:tcW w:w="2549" w:type="dxa"/>
          </w:tcPr>
          <w:p w14:paraId="1666A06D" w14:textId="297F92A8" w:rsidR="00012A45" w:rsidRDefault="00012A45" w:rsidP="00012A45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F(08)</w:t>
            </w:r>
          </w:p>
        </w:tc>
      </w:tr>
      <w:tr w:rsidR="00012A45" w14:paraId="07AA678F" w14:textId="77777777" w:rsidTr="00012A45">
        <w:trPr>
          <w:trHeight w:val="268"/>
        </w:trPr>
        <w:tc>
          <w:tcPr>
            <w:tcW w:w="1414" w:type="dxa"/>
          </w:tcPr>
          <w:p w14:paraId="5FC3E11E" w14:textId="1E29FB12" w:rsidR="00012A45" w:rsidRDefault="00012A45" w:rsidP="00012A45">
            <w:pPr>
              <w:pStyle w:val="TableParagraph"/>
              <w:spacing w:line="248" w:lineRule="exact"/>
              <w:ind w:left="110"/>
              <w:rPr>
                <w:rFonts w:ascii="Calibri"/>
              </w:rPr>
            </w:pPr>
            <w:r>
              <w:rPr>
                <w:rFonts w:ascii="Calibri"/>
              </w:rPr>
              <w:t>Campo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15</w:t>
            </w:r>
          </w:p>
        </w:tc>
        <w:tc>
          <w:tcPr>
            <w:tcW w:w="425" w:type="dxa"/>
          </w:tcPr>
          <w:p w14:paraId="78A01E6D" w14:textId="4B919251" w:rsidR="00012A45" w:rsidRDefault="00012A45" w:rsidP="00012A45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:</w:t>
            </w:r>
          </w:p>
        </w:tc>
        <w:tc>
          <w:tcPr>
            <w:tcW w:w="5389" w:type="dxa"/>
          </w:tcPr>
          <w:p w14:paraId="31BC3655" w14:textId="2AA710C8" w:rsidR="00012A45" w:rsidRDefault="00012A45" w:rsidP="00012A45">
            <w:pPr>
              <w:pStyle w:val="TableParagraph"/>
              <w:spacing w:line="248" w:lineRule="exact"/>
              <w:rPr>
                <w:rFonts w:ascii="Calibri" w:hAnsi="Calibri"/>
              </w:rPr>
            </w:pPr>
            <w:proofErr w:type="spellStart"/>
            <w:r>
              <w:rPr>
                <w:rFonts w:ascii="Calibri"/>
              </w:rPr>
              <w:t>Probabilidad</w:t>
            </w:r>
            <w:proofErr w:type="spellEnd"/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de</w:t>
            </w:r>
            <w:r>
              <w:rPr>
                <w:rFonts w:ascii="Calibri"/>
                <w:spacing w:val="-4"/>
              </w:rPr>
              <w:t xml:space="preserve"> </w:t>
            </w:r>
            <w:proofErr w:type="spellStart"/>
            <w:r>
              <w:rPr>
                <w:rFonts w:ascii="Calibri"/>
              </w:rPr>
              <w:t>incumplimiento</w:t>
            </w:r>
            <w:proofErr w:type="spellEnd"/>
          </w:p>
        </w:tc>
        <w:tc>
          <w:tcPr>
            <w:tcW w:w="2549" w:type="dxa"/>
          </w:tcPr>
          <w:p w14:paraId="1C7D22BD" w14:textId="663B9CF3" w:rsidR="00012A45" w:rsidRDefault="00012A45" w:rsidP="00012A45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9(01)V9(05)</w:t>
            </w:r>
          </w:p>
        </w:tc>
      </w:tr>
      <w:tr w:rsidR="00012A45" w14:paraId="6C76DCFA" w14:textId="77777777" w:rsidTr="00012A45">
        <w:trPr>
          <w:trHeight w:val="268"/>
        </w:trPr>
        <w:tc>
          <w:tcPr>
            <w:tcW w:w="1414" w:type="dxa"/>
          </w:tcPr>
          <w:p w14:paraId="6976F9D4" w14:textId="1800FD62" w:rsidR="00012A45" w:rsidRDefault="00012A45" w:rsidP="00012A45">
            <w:pPr>
              <w:pStyle w:val="TableParagraph"/>
              <w:spacing w:line="248" w:lineRule="exact"/>
              <w:ind w:left="110"/>
              <w:rPr>
                <w:rFonts w:ascii="Calibri"/>
              </w:rPr>
            </w:pPr>
            <w:r>
              <w:rPr>
                <w:rFonts w:ascii="Calibri"/>
              </w:rPr>
              <w:t>Campo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16</w:t>
            </w:r>
          </w:p>
        </w:tc>
        <w:tc>
          <w:tcPr>
            <w:tcW w:w="425" w:type="dxa"/>
          </w:tcPr>
          <w:p w14:paraId="145B1C06" w14:textId="790549AD" w:rsidR="00012A45" w:rsidRDefault="00012A45" w:rsidP="00012A45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:</w:t>
            </w:r>
          </w:p>
        </w:tc>
        <w:tc>
          <w:tcPr>
            <w:tcW w:w="5389" w:type="dxa"/>
          </w:tcPr>
          <w:p w14:paraId="064EDC23" w14:textId="5AE87113" w:rsidR="00012A45" w:rsidRDefault="00012A45" w:rsidP="00012A45">
            <w:pPr>
              <w:pStyle w:val="TableParagraph"/>
              <w:spacing w:line="248" w:lineRule="exact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Pérdida</w:t>
            </w:r>
            <w:proofErr w:type="spellEnd"/>
            <w:r>
              <w:rPr>
                <w:rFonts w:ascii="Calibri" w:hAnsi="Calibri"/>
                <w:spacing w:val="-2"/>
              </w:rPr>
              <w:t xml:space="preserve"> </w:t>
            </w:r>
            <w:r>
              <w:rPr>
                <w:rFonts w:ascii="Calibri" w:hAnsi="Calibri"/>
              </w:rPr>
              <w:t>dado</w:t>
            </w:r>
            <w:r>
              <w:rPr>
                <w:rFonts w:ascii="Calibri" w:hAnsi="Calibri"/>
                <w:spacing w:val="-4"/>
              </w:rPr>
              <w:t xml:space="preserve"> </w:t>
            </w:r>
            <w:proofErr w:type="spellStart"/>
            <w:r>
              <w:rPr>
                <w:rFonts w:ascii="Calibri" w:hAnsi="Calibri"/>
              </w:rPr>
              <w:t>el</w:t>
            </w:r>
            <w:proofErr w:type="spellEnd"/>
            <w:r>
              <w:rPr>
                <w:rFonts w:ascii="Calibri" w:hAnsi="Calibri"/>
                <w:spacing w:val="-1"/>
              </w:rPr>
              <w:t xml:space="preserve"> </w:t>
            </w:r>
            <w:proofErr w:type="spellStart"/>
            <w:r>
              <w:rPr>
                <w:rFonts w:ascii="Calibri" w:hAnsi="Calibri"/>
              </w:rPr>
              <w:t>incumplimiento</w:t>
            </w:r>
            <w:proofErr w:type="spellEnd"/>
          </w:p>
        </w:tc>
        <w:tc>
          <w:tcPr>
            <w:tcW w:w="2549" w:type="dxa"/>
          </w:tcPr>
          <w:p w14:paraId="1A5FE8E8" w14:textId="2246D03A" w:rsidR="00012A45" w:rsidRDefault="00012A45" w:rsidP="00012A45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9(01)V9(05)</w:t>
            </w:r>
          </w:p>
        </w:tc>
      </w:tr>
      <w:tr w:rsidR="00012A45" w14:paraId="2EC403E5" w14:textId="77777777" w:rsidTr="00012A45">
        <w:trPr>
          <w:trHeight w:val="268"/>
        </w:trPr>
        <w:tc>
          <w:tcPr>
            <w:tcW w:w="1414" w:type="dxa"/>
          </w:tcPr>
          <w:p w14:paraId="40241F81" w14:textId="11AF113F" w:rsidR="00012A45" w:rsidRDefault="00012A45" w:rsidP="00012A45">
            <w:pPr>
              <w:pStyle w:val="TableParagraph"/>
              <w:spacing w:line="248" w:lineRule="exact"/>
              <w:ind w:left="110"/>
              <w:rPr>
                <w:rFonts w:ascii="Calibri"/>
              </w:rPr>
            </w:pPr>
            <w:r>
              <w:rPr>
                <w:rFonts w:ascii="Calibri"/>
              </w:rPr>
              <w:t>Campo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17</w:t>
            </w:r>
          </w:p>
        </w:tc>
        <w:tc>
          <w:tcPr>
            <w:tcW w:w="425" w:type="dxa"/>
          </w:tcPr>
          <w:p w14:paraId="44D96BB5" w14:textId="04355F01" w:rsidR="00012A45" w:rsidRDefault="00012A45" w:rsidP="00012A45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:</w:t>
            </w:r>
          </w:p>
        </w:tc>
        <w:tc>
          <w:tcPr>
            <w:tcW w:w="5389" w:type="dxa"/>
          </w:tcPr>
          <w:p w14:paraId="6405E268" w14:textId="0E8A56EC" w:rsidR="00012A45" w:rsidRDefault="00012A45" w:rsidP="00012A45">
            <w:pPr>
              <w:pStyle w:val="TableParagraph"/>
              <w:spacing w:line="248" w:lineRule="exact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Pérdida</w:t>
            </w:r>
            <w:proofErr w:type="spellEnd"/>
            <w:r>
              <w:rPr>
                <w:rFonts w:ascii="Calibri" w:hAnsi="Calibri"/>
                <w:spacing w:val="-3"/>
              </w:rPr>
              <w:t xml:space="preserve"> </w:t>
            </w:r>
            <w:proofErr w:type="spellStart"/>
            <w:r>
              <w:rPr>
                <w:rFonts w:ascii="Calibri" w:hAnsi="Calibri"/>
              </w:rPr>
              <w:t>esperada</w:t>
            </w:r>
            <w:proofErr w:type="spellEnd"/>
          </w:p>
        </w:tc>
        <w:tc>
          <w:tcPr>
            <w:tcW w:w="2549" w:type="dxa"/>
          </w:tcPr>
          <w:p w14:paraId="50CB9FF3" w14:textId="6C355FFE" w:rsidR="00012A45" w:rsidRDefault="00012A45" w:rsidP="00012A45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9(01)V9(05)</w:t>
            </w:r>
          </w:p>
        </w:tc>
      </w:tr>
      <w:tr w:rsidR="00012A45" w14:paraId="289DFC7C" w14:textId="77777777" w:rsidTr="00012A45">
        <w:trPr>
          <w:trHeight w:val="268"/>
        </w:trPr>
        <w:tc>
          <w:tcPr>
            <w:tcW w:w="1414" w:type="dxa"/>
          </w:tcPr>
          <w:p w14:paraId="6AA768A9" w14:textId="56B07F52" w:rsidR="00012A45" w:rsidRDefault="00012A45" w:rsidP="00012A45">
            <w:pPr>
              <w:pStyle w:val="TableParagraph"/>
              <w:spacing w:line="248" w:lineRule="exact"/>
              <w:ind w:left="110"/>
              <w:rPr>
                <w:rFonts w:ascii="Calibri"/>
              </w:rPr>
            </w:pPr>
            <w:r>
              <w:rPr>
                <w:rFonts w:ascii="Calibri"/>
              </w:rPr>
              <w:t>Campo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18</w:t>
            </w:r>
          </w:p>
        </w:tc>
        <w:tc>
          <w:tcPr>
            <w:tcW w:w="425" w:type="dxa"/>
          </w:tcPr>
          <w:p w14:paraId="3366FDA0" w14:textId="4C1143EE" w:rsidR="00012A45" w:rsidRDefault="00012A45" w:rsidP="00012A45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:</w:t>
            </w:r>
          </w:p>
        </w:tc>
        <w:tc>
          <w:tcPr>
            <w:tcW w:w="5389" w:type="dxa"/>
          </w:tcPr>
          <w:p w14:paraId="111CC1FD" w14:textId="4D67E4D1" w:rsidR="00012A45" w:rsidRDefault="00012A45" w:rsidP="00012A45">
            <w:pPr>
              <w:pStyle w:val="TableParagraph"/>
              <w:spacing w:line="248" w:lineRule="exact"/>
              <w:rPr>
                <w:rFonts w:ascii="Calibri" w:hAnsi="Calibri"/>
              </w:rPr>
            </w:pPr>
            <w:r>
              <w:rPr>
                <w:rFonts w:ascii="Calibri"/>
              </w:rPr>
              <w:t>Filler</w:t>
            </w:r>
          </w:p>
        </w:tc>
        <w:tc>
          <w:tcPr>
            <w:tcW w:w="2549" w:type="dxa"/>
          </w:tcPr>
          <w:p w14:paraId="174AB8BE" w14:textId="25C1FA39" w:rsidR="00012A45" w:rsidRDefault="00012A45" w:rsidP="00012A45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X(68)</w:t>
            </w:r>
          </w:p>
        </w:tc>
      </w:tr>
    </w:tbl>
    <w:p w14:paraId="22452581" w14:textId="64F5BDBF" w:rsidR="00012A45" w:rsidRDefault="00012A45" w:rsidP="004D2F75">
      <w:pPr>
        <w:rPr>
          <w:rFonts w:ascii="Times New Roman" w:hAnsi="Times New Roman"/>
          <w:i/>
          <w:sz w:val="20"/>
        </w:rPr>
      </w:pPr>
    </w:p>
    <w:p w14:paraId="427D32A3" w14:textId="0EF4604A" w:rsidR="00012A45" w:rsidRDefault="00012A45" w:rsidP="004D2F75"/>
    <w:p w14:paraId="78F686AA" w14:textId="77777777" w:rsidR="00012A45" w:rsidRPr="00012A45" w:rsidRDefault="00012A45" w:rsidP="00012A45"/>
    <w:p w14:paraId="2151691E" w14:textId="77777777" w:rsidR="00012A45" w:rsidRPr="00012A45" w:rsidRDefault="00012A45" w:rsidP="00012A45"/>
    <w:p w14:paraId="1BD745C7" w14:textId="77777777" w:rsidR="00012A45" w:rsidRPr="00012A45" w:rsidRDefault="00012A45" w:rsidP="00012A45"/>
    <w:p w14:paraId="0FFD21F9" w14:textId="77777777" w:rsidR="00012A45" w:rsidRPr="00012A45" w:rsidRDefault="00012A45" w:rsidP="00012A45"/>
    <w:p w14:paraId="76CFC3A8" w14:textId="77777777" w:rsidR="00012A45" w:rsidRPr="00012A45" w:rsidRDefault="00012A45" w:rsidP="00012A45"/>
    <w:p w14:paraId="4B7A0663" w14:textId="77777777" w:rsidR="00012A45" w:rsidRPr="00012A45" w:rsidRDefault="00012A45" w:rsidP="00012A45"/>
    <w:p w14:paraId="6681B633" w14:textId="77777777" w:rsidR="00012A45" w:rsidRPr="00012A45" w:rsidRDefault="00012A45" w:rsidP="00012A45"/>
    <w:p w14:paraId="094507FC" w14:textId="77777777" w:rsidR="00012A45" w:rsidRPr="00012A45" w:rsidRDefault="00012A45" w:rsidP="00012A45"/>
    <w:p w14:paraId="6DF4EE2C" w14:textId="77777777" w:rsidR="00012A45" w:rsidRPr="00012A45" w:rsidRDefault="00012A45" w:rsidP="00012A45"/>
    <w:p w14:paraId="11FB5977" w14:textId="77777777" w:rsidR="00012A45" w:rsidRPr="00012A45" w:rsidRDefault="00012A45" w:rsidP="00012A45"/>
    <w:p w14:paraId="5B12F34F" w14:textId="77777777" w:rsidR="00012A45" w:rsidRDefault="00012A45" w:rsidP="00012A45">
      <w:pPr>
        <w:pStyle w:val="Textoindependiente"/>
        <w:spacing w:before="1"/>
        <w:jc w:val="both"/>
      </w:pPr>
    </w:p>
    <w:p w14:paraId="68F73420" w14:textId="05BF2797" w:rsidR="00012A45" w:rsidRDefault="00012A45" w:rsidP="00012A45">
      <w:pPr>
        <w:pStyle w:val="Textoindependiente"/>
        <w:spacing w:before="1"/>
        <w:jc w:val="both"/>
      </w:pPr>
      <w:r>
        <w:t>Longitud</w:t>
      </w:r>
      <w:r>
        <w:rPr>
          <w:spacing w:val="-3"/>
        </w:rPr>
        <w:t xml:space="preserve"> </w:t>
      </w:r>
      <w:r>
        <w:t>Total</w:t>
      </w:r>
      <w:r>
        <w:rPr>
          <w:spacing w:val="-2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registro:</w:t>
      </w:r>
      <w:r>
        <w:rPr>
          <w:spacing w:val="-2"/>
        </w:rPr>
        <w:t xml:space="preserve"> </w:t>
      </w:r>
      <w:r>
        <w:t>224</w:t>
      </w:r>
      <w:r>
        <w:rPr>
          <w:spacing w:val="-1"/>
        </w:rPr>
        <w:t xml:space="preserve"> </w:t>
      </w:r>
      <w:r>
        <w:t>Bytes</w:t>
      </w:r>
    </w:p>
    <w:p w14:paraId="115E85C7" w14:textId="332C5861" w:rsidR="00012A45" w:rsidRDefault="00012A45" w:rsidP="00012A45">
      <w:pPr>
        <w:pStyle w:val="Textoindependiente"/>
        <w:spacing w:before="1"/>
        <w:jc w:val="both"/>
      </w:pPr>
    </w:p>
    <w:p w14:paraId="47475E4D" w14:textId="60558EAF" w:rsidR="00012A45" w:rsidRDefault="00012A45" w:rsidP="00012A45">
      <w:pPr>
        <w:pStyle w:val="Textoindependiente"/>
        <w:spacing w:before="1"/>
        <w:jc w:val="both"/>
      </w:pPr>
    </w:p>
    <w:p w14:paraId="4D4FC822" w14:textId="61297021" w:rsidR="00012A45" w:rsidRDefault="00012A45" w:rsidP="00012A45">
      <w:pPr>
        <w:pStyle w:val="Textoindependiente"/>
        <w:spacing w:before="1"/>
        <w:jc w:val="both"/>
        <w:rPr>
          <w:rFonts w:ascii="Times New Roman" w:hAnsi="Times New Roman"/>
          <w:i/>
        </w:rPr>
      </w:pPr>
      <w:r>
        <w:rPr>
          <w:rFonts w:ascii="Times New Roman" w:hAnsi="Times New Roman"/>
          <w:i/>
        </w:rPr>
        <w:t>Registros</w:t>
      </w:r>
      <w:r>
        <w:rPr>
          <w:rFonts w:ascii="Times New Roman" w:hAnsi="Times New Roman"/>
          <w:i/>
          <w:spacing w:val="-2"/>
        </w:rPr>
        <w:t xml:space="preserve"> </w:t>
      </w:r>
      <w:r>
        <w:rPr>
          <w:rFonts w:ascii="Times New Roman" w:hAnsi="Times New Roman"/>
          <w:i/>
        </w:rPr>
        <w:t>para informar</w:t>
      </w:r>
      <w:r>
        <w:rPr>
          <w:rFonts w:ascii="Times New Roman" w:hAnsi="Times New Roman"/>
          <w:i/>
          <w:spacing w:val="-1"/>
        </w:rPr>
        <w:t xml:space="preserve"> </w:t>
      </w:r>
      <w:r>
        <w:rPr>
          <w:rFonts w:ascii="Times New Roman" w:hAnsi="Times New Roman"/>
          <w:i/>
        </w:rPr>
        <w:t>metodologías</w:t>
      </w:r>
      <w:r>
        <w:rPr>
          <w:rFonts w:ascii="Times New Roman" w:hAnsi="Times New Roman"/>
          <w:i/>
          <w:spacing w:val="-2"/>
        </w:rPr>
        <w:t xml:space="preserve"> </w:t>
      </w:r>
      <w:r>
        <w:rPr>
          <w:rFonts w:ascii="Times New Roman" w:hAnsi="Times New Roman"/>
          <w:i/>
        </w:rPr>
        <w:t>de</w:t>
      </w:r>
      <w:r>
        <w:rPr>
          <w:rFonts w:ascii="Times New Roman" w:hAnsi="Times New Roman"/>
          <w:i/>
          <w:spacing w:val="-4"/>
        </w:rPr>
        <w:t xml:space="preserve"> </w:t>
      </w:r>
      <w:r>
        <w:rPr>
          <w:rFonts w:ascii="Times New Roman" w:hAnsi="Times New Roman"/>
          <w:i/>
        </w:rPr>
        <w:t>provisiones</w:t>
      </w:r>
      <w:r w:rsidR="005B45F2">
        <w:rPr>
          <w:rFonts w:ascii="Times New Roman" w:hAnsi="Times New Roman"/>
          <w:i/>
        </w:rPr>
        <w:t xml:space="preserve"> </w:t>
      </w:r>
      <w:r w:rsidR="005B45F2">
        <w:rPr>
          <w:rFonts w:ascii="Times New Roman"/>
          <w:i/>
        </w:rPr>
        <w:t xml:space="preserve">(Cod. </w:t>
      </w:r>
      <w:r w:rsidR="002E543D">
        <w:rPr>
          <w:rFonts w:ascii="Times New Roman"/>
          <w:i/>
        </w:rPr>
        <w:t>4</w:t>
      </w:r>
      <w:r w:rsidR="005B45F2">
        <w:rPr>
          <w:rFonts w:ascii="Times New Roman"/>
          <w:i/>
        </w:rPr>
        <w:t>)</w:t>
      </w:r>
    </w:p>
    <w:p w14:paraId="0C4DB485" w14:textId="10F6845A" w:rsidR="0003784E" w:rsidRDefault="0003784E" w:rsidP="0003784E">
      <w:pPr>
        <w:pStyle w:val="Prrafodelista"/>
        <w:numPr>
          <w:ilvl w:val="0"/>
          <w:numId w:val="47"/>
        </w:numPr>
        <w:tabs>
          <w:tab w:val="left" w:pos="420"/>
        </w:tabs>
        <w:spacing w:before="60"/>
        <w:ind w:right="296" w:firstLine="0"/>
        <w:jc w:val="both"/>
        <w:rPr>
          <w:sz w:val="20"/>
        </w:rPr>
      </w:pPr>
      <w:r>
        <w:rPr>
          <w:sz w:val="20"/>
        </w:rPr>
        <w:t>Este tipo de registro incluirá información referida a las metodologías empleadas para efectos de</w:t>
      </w:r>
      <w:r>
        <w:rPr>
          <w:spacing w:val="1"/>
          <w:sz w:val="20"/>
        </w:rPr>
        <w:t xml:space="preserve"> </w:t>
      </w:r>
      <w:r>
        <w:rPr>
          <w:sz w:val="20"/>
        </w:rPr>
        <w:t>gestión y/o determinación de provisiones de la cartera hipotecaria de vivienda, según lo indicado</w:t>
      </w:r>
      <w:r>
        <w:rPr>
          <w:spacing w:val="1"/>
          <w:sz w:val="20"/>
        </w:rPr>
        <w:t xml:space="preserve"> </w:t>
      </w:r>
      <w:r>
        <w:rPr>
          <w:sz w:val="20"/>
        </w:rPr>
        <w:t>en</w:t>
      </w:r>
      <w:r>
        <w:rPr>
          <w:spacing w:val="-1"/>
          <w:sz w:val="20"/>
        </w:rPr>
        <w:t xml:space="preserve"> </w:t>
      </w:r>
      <w:r>
        <w:rPr>
          <w:sz w:val="20"/>
        </w:rPr>
        <w:t>el numeral</w:t>
      </w:r>
      <w:r>
        <w:rPr>
          <w:spacing w:val="1"/>
          <w:sz w:val="20"/>
        </w:rPr>
        <w:t xml:space="preserve"> </w:t>
      </w:r>
      <w:r>
        <w:rPr>
          <w:sz w:val="20"/>
        </w:rPr>
        <w:t>3.1</w:t>
      </w:r>
      <w:r>
        <w:rPr>
          <w:spacing w:val="-1"/>
          <w:sz w:val="20"/>
        </w:rPr>
        <w:t xml:space="preserve"> </w:t>
      </w:r>
      <w:r>
        <w:rPr>
          <w:sz w:val="20"/>
        </w:rPr>
        <w:t>del Capítulo</w:t>
      </w:r>
      <w:r>
        <w:rPr>
          <w:spacing w:val="-2"/>
          <w:sz w:val="20"/>
        </w:rPr>
        <w:t xml:space="preserve"> </w:t>
      </w:r>
      <w:r>
        <w:rPr>
          <w:sz w:val="20"/>
        </w:rPr>
        <w:t>B-1.</w:t>
      </w:r>
    </w:p>
    <w:p w14:paraId="5C401F73" w14:textId="61C1AB7A" w:rsidR="0003784E" w:rsidRDefault="0003784E" w:rsidP="0003784E">
      <w:pPr>
        <w:tabs>
          <w:tab w:val="left" w:pos="420"/>
        </w:tabs>
        <w:spacing w:before="60"/>
        <w:ind w:left="212" w:right="296"/>
        <w:jc w:val="both"/>
        <w:rPr>
          <w:sz w:val="20"/>
        </w:rPr>
      </w:pPr>
    </w:p>
    <w:tbl>
      <w:tblPr>
        <w:tblStyle w:val="TableNormal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4"/>
        <w:gridCol w:w="425"/>
        <w:gridCol w:w="5389"/>
        <w:gridCol w:w="2549"/>
      </w:tblGrid>
      <w:tr w:rsidR="0003784E" w14:paraId="077B3414" w14:textId="77777777" w:rsidTr="0000205B">
        <w:trPr>
          <w:trHeight w:val="268"/>
        </w:trPr>
        <w:tc>
          <w:tcPr>
            <w:tcW w:w="1414" w:type="dxa"/>
          </w:tcPr>
          <w:p w14:paraId="2AAEE6E4" w14:textId="77777777" w:rsidR="0003784E" w:rsidRDefault="0003784E" w:rsidP="0000205B">
            <w:pPr>
              <w:pStyle w:val="TableParagraph"/>
              <w:spacing w:line="248" w:lineRule="exact"/>
              <w:ind w:left="110"/>
              <w:rPr>
                <w:rFonts w:ascii="Calibri"/>
              </w:rPr>
            </w:pPr>
            <w:r>
              <w:rPr>
                <w:rFonts w:ascii="Calibri"/>
              </w:rPr>
              <w:t>Campo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1</w:t>
            </w:r>
          </w:p>
        </w:tc>
        <w:tc>
          <w:tcPr>
            <w:tcW w:w="425" w:type="dxa"/>
          </w:tcPr>
          <w:p w14:paraId="12DC705A" w14:textId="77777777" w:rsidR="0003784E" w:rsidRDefault="0003784E" w:rsidP="0000205B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:</w:t>
            </w:r>
          </w:p>
        </w:tc>
        <w:tc>
          <w:tcPr>
            <w:tcW w:w="5389" w:type="dxa"/>
          </w:tcPr>
          <w:p w14:paraId="2DCEF707" w14:textId="77777777" w:rsidR="0003784E" w:rsidRDefault="0003784E" w:rsidP="0000205B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Tipo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de</w:t>
            </w:r>
            <w:r>
              <w:rPr>
                <w:rFonts w:ascii="Calibri"/>
                <w:spacing w:val="-3"/>
              </w:rPr>
              <w:t xml:space="preserve"> </w:t>
            </w:r>
            <w:proofErr w:type="spellStart"/>
            <w:r>
              <w:rPr>
                <w:rFonts w:ascii="Calibri"/>
              </w:rPr>
              <w:t>registro</w:t>
            </w:r>
            <w:proofErr w:type="spellEnd"/>
          </w:p>
        </w:tc>
        <w:tc>
          <w:tcPr>
            <w:tcW w:w="2549" w:type="dxa"/>
          </w:tcPr>
          <w:p w14:paraId="77E78235" w14:textId="77777777" w:rsidR="0003784E" w:rsidRDefault="0003784E" w:rsidP="0000205B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9(01)</w:t>
            </w:r>
          </w:p>
        </w:tc>
      </w:tr>
      <w:tr w:rsidR="0003784E" w14:paraId="1004D94E" w14:textId="77777777" w:rsidTr="0000205B">
        <w:trPr>
          <w:trHeight w:val="268"/>
        </w:trPr>
        <w:tc>
          <w:tcPr>
            <w:tcW w:w="1414" w:type="dxa"/>
          </w:tcPr>
          <w:p w14:paraId="1C898A75" w14:textId="77777777" w:rsidR="0003784E" w:rsidRDefault="0003784E" w:rsidP="0000205B">
            <w:pPr>
              <w:pStyle w:val="TableParagraph"/>
              <w:spacing w:line="248" w:lineRule="exact"/>
              <w:ind w:left="110"/>
              <w:rPr>
                <w:rFonts w:ascii="Calibri"/>
              </w:rPr>
            </w:pPr>
            <w:r>
              <w:rPr>
                <w:rFonts w:ascii="Calibri"/>
              </w:rPr>
              <w:t>Campo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2</w:t>
            </w:r>
          </w:p>
        </w:tc>
        <w:tc>
          <w:tcPr>
            <w:tcW w:w="425" w:type="dxa"/>
          </w:tcPr>
          <w:p w14:paraId="63915DE7" w14:textId="77777777" w:rsidR="0003784E" w:rsidRDefault="0003784E" w:rsidP="0000205B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:</w:t>
            </w:r>
          </w:p>
        </w:tc>
        <w:tc>
          <w:tcPr>
            <w:tcW w:w="5389" w:type="dxa"/>
          </w:tcPr>
          <w:p w14:paraId="5ACC57FC" w14:textId="77777777" w:rsidR="0003784E" w:rsidRPr="008310AF" w:rsidRDefault="0003784E" w:rsidP="0000205B">
            <w:pPr>
              <w:pStyle w:val="TableParagraph"/>
              <w:spacing w:line="248" w:lineRule="exact"/>
              <w:rPr>
                <w:rFonts w:ascii="Calibri" w:hAnsi="Calibri"/>
                <w:lang w:val="es-CL"/>
              </w:rPr>
            </w:pPr>
            <w:r w:rsidRPr="008310AF">
              <w:rPr>
                <w:rFonts w:ascii="Calibri" w:hAnsi="Calibri"/>
                <w:lang w:val="es-CL"/>
              </w:rPr>
              <w:t>Número interno</w:t>
            </w:r>
            <w:r w:rsidRPr="008310AF">
              <w:rPr>
                <w:rFonts w:ascii="Calibri" w:hAnsi="Calibri"/>
                <w:spacing w:val="1"/>
                <w:lang w:val="es-CL"/>
              </w:rPr>
              <w:t xml:space="preserve"> </w:t>
            </w:r>
            <w:r w:rsidRPr="008310AF">
              <w:rPr>
                <w:rFonts w:ascii="Calibri" w:hAnsi="Calibri"/>
                <w:lang w:val="es-CL"/>
              </w:rPr>
              <w:t>de</w:t>
            </w:r>
            <w:r w:rsidRPr="008310AF">
              <w:rPr>
                <w:rFonts w:ascii="Calibri" w:hAnsi="Calibri"/>
                <w:spacing w:val="-4"/>
                <w:lang w:val="es-CL"/>
              </w:rPr>
              <w:t xml:space="preserve"> </w:t>
            </w:r>
            <w:r w:rsidRPr="008310AF">
              <w:rPr>
                <w:rFonts w:ascii="Calibri" w:hAnsi="Calibri"/>
                <w:lang w:val="es-CL"/>
              </w:rPr>
              <w:t>identificación</w:t>
            </w:r>
            <w:r w:rsidRPr="008310AF">
              <w:rPr>
                <w:rFonts w:ascii="Calibri" w:hAnsi="Calibri"/>
                <w:spacing w:val="-1"/>
                <w:lang w:val="es-CL"/>
              </w:rPr>
              <w:t xml:space="preserve"> </w:t>
            </w:r>
            <w:r w:rsidRPr="008310AF">
              <w:rPr>
                <w:rFonts w:ascii="Calibri" w:hAnsi="Calibri"/>
                <w:lang w:val="es-CL"/>
              </w:rPr>
              <w:t>de la</w:t>
            </w:r>
            <w:r w:rsidRPr="008310AF">
              <w:rPr>
                <w:rFonts w:ascii="Calibri" w:hAnsi="Calibri"/>
                <w:spacing w:val="-3"/>
                <w:lang w:val="es-CL"/>
              </w:rPr>
              <w:t xml:space="preserve"> </w:t>
            </w:r>
            <w:r w:rsidRPr="008310AF">
              <w:rPr>
                <w:rFonts w:ascii="Calibri" w:hAnsi="Calibri"/>
                <w:lang w:val="es-CL"/>
              </w:rPr>
              <w:t>operación</w:t>
            </w:r>
          </w:p>
        </w:tc>
        <w:tc>
          <w:tcPr>
            <w:tcW w:w="2549" w:type="dxa"/>
          </w:tcPr>
          <w:p w14:paraId="6C583C0E" w14:textId="77777777" w:rsidR="0003784E" w:rsidRDefault="0003784E" w:rsidP="0000205B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X(30)</w:t>
            </w:r>
          </w:p>
        </w:tc>
      </w:tr>
      <w:tr w:rsidR="0003784E" w14:paraId="334998DA" w14:textId="77777777" w:rsidTr="0000205B">
        <w:trPr>
          <w:trHeight w:val="268"/>
        </w:trPr>
        <w:tc>
          <w:tcPr>
            <w:tcW w:w="1414" w:type="dxa"/>
          </w:tcPr>
          <w:p w14:paraId="25112E53" w14:textId="77777777" w:rsidR="0003784E" w:rsidRDefault="0003784E" w:rsidP="0000205B">
            <w:pPr>
              <w:pStyle w:val="TableParagraph"/>
              <w:spacing w:line="248" w:lineRule="exact"/>
              <w:ind w:left="110"/>
              <w:rPr>
                <w:rFonts w:ascii="Calibri"/>
              </w:rPr>
            </w:pPr>
            <w:r>
              <w:rPr>
                <w:rFonts w:ascii="Calibri"/>
              </w:rPr>
              <w:t>Campo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3</w:t>
            </w:r>
          </w:p>
        </w:tc>
        <w:tc>
          <w:tcPr>
            <w:tcW w:w="425" w:type="dxa"/>
          </w:tcPr>
          <w:p w14:paraId="1F2AE758" w14:textId="77777777" w:rsidR="0003784E" w:rsidRDefault="0003784E" w:rsidP="0000205B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:</w:t>
            </w:r>
          </w:p>
        </w:tc>
        <w:tc>
          <w:tcPr>
            <w:tcW w:w="5389" w:type="dxa"/>
          </w:tcPr>
          <w:p w14:paraId="4BF9CF7E" w14:textId="77777777" w:rsidR="0003784E" w:rsidRDefault="0003784E" w:rsidP="0000205B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 xml:space="preserve">RUT del </w:t>
            </w:r>
            <w:proofErr w:type="spellStart"/>
            <w:r>
              <w:rPr>
                <w:rFonts w:ascii="Calibri"/>
              </w:rPr>
              <w:t>deudor</w:t>
            </w:r>
            <w:proofErr w:type="spellEnd"/>
          </w:p>
        </w:tc>
        <w:tc>
          <w:tcPr>
            <w:tcW w:w="2549" w:type="dxa"/>
          </w:tcPr>
          <w:p w14:paraId="4999FB46" w14:textId="77777777" w:rsidR="0003784E" w:rsidRDefault="0003784E" w:rsidP="0000205B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R(09)VX(01)</w:t>
            </w:r>
          </w:p>
        </w:tc>
      </w:tr>
      <w:tr w:rsidR="0003784E" w14:paraId="41FEBFAE" w14:textId="77777777" w:rsidTr="0000205B">
        <w:trPr>
          <w:trHeight w:val="268"/>
        </w:trPr>
        <w:tc>
          <w:tcPr>
            <w:tcW w:w="1414" w:type="dxa"/>
          </w:tcPr>
          <w:p w14:paraId="2979B6AB" w14:textId="77777777" w:rsidR="0003784E" w:rsidRDefault="0003784E" w:rsidP="0000205B">
            <w:pPr>
              <w:pStyle w:val="TableParagraph"/>
              <w:spacing w:line="248" w:lineRule="exact"/>
              <w:ind w:left="110"/>
              <w:rPr>
                <w:rFonts w:ascii="Calibri"/>
              </w:rPr>
            </w:pPr>
            <w:r>
              <w:rPr>
                <w:rFonts w:ascii="Calibri"/>
              </w:rPr>
              <w:t>Campo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4</w:t>
            </w:r>
          </w:p>
        </w:tc>
        <w:tc>
          <w:tcPr>
            <w:tcW w:w="425" w:type="dxa"/>
          </w:tcPr>
          <w:p w14:paraId="3D617EEF" w14:textId="77777777" w:rsidR="0003784E" w:rsidRDefault="0003784E" w:rsidP="0000205B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:</w:t>
            </w:r>
          </w:p>
        </w:tc>
        <w:tc>
          <w:tcPr>
            <w:tcW w:w="5389" w:type="dxa"/>
          </w:tcPr>
          <w:p w14:paraId="604F753B" w14:textId="77777777" w:rsidR="0003784E" w:rsidRDefault="0003784E" w:rsidP="0000205B">
            <w:pPr>
              <w:pStyle w:val="TableParagraph"/>
              <w:spacing w:line="248" w:lineRule="exact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Provisión</w:t>
            </w:r>
            <w:proofErr w:type="spellEnd"/>
            <w:r>
              <w:rPr>
                <w:rFonts w:ascii="Calibri" w:hAnsi="Calibri"/>
                <w:spacing w:val="-4"/>
              </w:rPr>
              <w:t xml:space="preserve"> </w:t>
            </w:r>
            <w:proofErr w:type="spellStart"/>
            <w:r>
              <w:rPr>
                <w:rFonts w:ascii="Calibri" w:hAnsi="Calibri"/>
              </w:rPr>
              <w:t>método</w:t>
            </w:r>
            <w:proofErr w:type="spellEnd"/>
            <w:r>
              <w:rPr>
                <w:rFonts w:ascii="Calibri" w:hAnsi="Calibri"/>
                <w:spacing w:val="-2"/>
              </w:rPr>
              <w:t xml:space="preserve"> </w:t>
            </w:r>
            <w:proofErr w:type="spellStart"/>
            <w:r>
              <w:rPr>
                <w:rFonts w:ascii="Calibri" w:hAnsi="Calibri"/>
              </w:rPr>
              <w:t>interno</w:t>
            </w:r>
            <w:proofErr w:type="spellEnd"/>
          </w:p>
        </w:tc>
        <w:tc>
          <w:tcPr>
            <w:tcW w:w="2549" w:type="dxa"/>
          </w:tcPr>
          <w:p w14:paraId="6351538A" w14:textId="77777777" w:rsidR="0003784E" w:rsidRDefault="0003784E" w:rsidP="0000205B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9(14)</w:t>
            </w:r>
          </w:p>
        </w:tc>
      </w:tr>
      <w:tr w:rsidR="0003784E" w14:paraId="35F515A9" w14:textId="77777777" w:rsidTr="0000205B">
        <w:trPr>
          <w:trHeight w:val="268"/>
        </w:trPr>
        <w:tc>
          <w:tcPr>
            <w:tcW w:w="1414" w:type="dxa"/>
          </w:tcPr>
          <w:p w14:paraId="650C5B4A" w14:textId="77777777" w:rsidR="0003784E" w:rsidRDefault="0003784E" w:rsidP="0000205B">
            <w:pPr>
              <w:pStyle w:val="TableParagraph"/>
              <w:spacing w:line="248" w:lineRule="exact"/>
              <w:ind w:left="110"/>
              <w:rPr>
                <w:rFonts w:ascii="Calibri"/>
              </w:rPr>
            </w:pPr>
            <w:r>
              <w:rPr>
                <w:rFonts w:ascii="Calibri"/>
              </w:rPr>
              <w:t>Campo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5</w:t>
            </w:r>
          </w:p>
        </w:tc>
        <w:tc>
          <w:tcPr>
            <w:tcW w:w="425" w:type="dxa"/>
          </w:tcPr>
          <w:p w14:paraId="261700FF" w14:textId="77777777" w:rsidR="0003784E" w:rsidRDefault="0003784E" w:rsidP="0000205B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:</w:t>
            </w:r>
          </w:p>
        </w:tc>
        <w:tc>
          <w:tcPr>
            <w:tcW w:w="5389" w:type="dxa"/>
          </w:tcPr>
          <w:p w14:paraId="5B8E0BAE" w14:textId="77777777" w:rsidR="0003784E" w:rsidRDefault="0003784E" w:rsidP="0000205B">
            <w:pPr>
              <w:pStyle w:val="TableParagraph"/>
              <w:spacing w:line="248" w:lineRule="exact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Provisión</w:t>
            </w:r>
            <w:proofErr w:type="spellEnd"/>
            <w:r>
              <w:rPr>
                <w:rFonts w:ascii="Calibri" w:hAnsi="Calibri"/>
                <w:spacing w:val="-4"/>
              </w:rPr>
              <w:t xml:space="preserve"> </w:t>
            </w:r>
            <w:proofErr w:type="spellStart"/>
            <w:r>
              <w:rPr>
                <w:rFonts w:ascii="Calibri" w:hAnsi="Calibri"/>
              </w:rPr>
              <w:t>método</w:t>
            </w:r>
            <w:proofErr w:type="spellEnd"/>
            <w:r>
              <w:rPr>
                <w:rFonts w:ascii="Calibri" w:hAnsi="Calibri"/>
                <w:spacing w:val="-3"/>
              </w:rPr>
              <w:t xml:space="preserve"> </w:t>
            </w:r>
            <w:proofErr w:type="spellStart"/>
            <w:r>
              <w:rPr>
                <w:rFonts w:ascii="Calibri" w:hAnsi="Calibri"/>
              </w:rPr>
              <w:t>estándar</w:t>
            </w:r>
            <w:proofErr w:type="spellEnd"/>
          </w:p>
        </w:tc>
        <w:tc>
          <w:tcPr>
            <w:tcW w:w="2549" w:type="dxa"/>
          </w:tcPr>
          <w:p w14:paraId="7362F244" w14:textId="77777777" w:rsidR="0003784E" w:rsidRDefault="0003784E" w:rsidP="0000205B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9(14)</w:t>
            </w:r>
          </w:p>
        </w:tc>
      </w:tr>
      <w:tr w:rsidR="0003784E" w14:paraId="3D62C9DB" w14:textId="77777777" w:rsidTr="0000205B">
        <w:trPr>
          <w:trHeight w:val="266"/>
        </w:trPr>
        <w:tc>
          <w:tcPr>
            <w:tcW w:w="1414" w:type="dxa"/>
            <w:tcBorders>
              <w:bottom w:val="single" w:sz="6" w:space="0" w:color="000000"/>
            </w:tcBorders>
          </w:tcPr>
          <w:p w14:paraId="164CD115" w14:textId="77777777" w:rsidR="0003784E" w:rsidRDefault="0003784E" w:rsidP="0000205B">
            <w:pPr>
              <w:pStyle w:val="TableParagraph"/>
              <w:spacing w:line="246" w:lineRule="exact"/>
              <w:ind w:left="110"/>
              <w:rPr>
                <w:rFonts w:ascii="Calibri"/>
              </w:rPr>
            </w:pPr>
            <w:r>
              <w:rPr>
                <w:rFonts w:ascii="Calibri"/>
              </w:rPr>
              <w:t>Campo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6</w:t>
            </w:r>
          </w:p>
        </w:tc>
        <w:tc>
          <w:tcPr>
            <w:tcW w:w="425" w:type="dxa"/>
            <w:tcBorders>
              <w:bottom w:val="single" w:sz="6" w:space="0" w:color="000000"/>
            </w:tcBorders>
          </w:tcPr>
          <w:p w14:paraId="1BFDE08F" w14:textId="77777777" w:rsidR="0003784E" w:rsidRDefault="0003784E" w:rsidP="0000205B">
            <w:pPr>
              <w:pStyle w:val="TableParagraph"/>
              <w:spacing w:line="246" w:lineRule="exact"/>
              <w:rPr>
                <w:rFonts w:ascii="Calibri"/>
              </w:rPr>
            </w:pPr>
            <w:r>
              <w:rPr>
                <w:rFonts w:ascii="Calibri"/>
              </w:rPr>
              <w:t>:</w:t>
            </w:r>
          </w:p>
        </w:tc>
        <w:tc>
          <w:tcPr>
            <w:tcW w:w="5389" w:type="dxa"/>
            <w:tcBorders>
              <w:bottom w:val="single" w:sz="6" w:space="0" w:color="000000"/>
            </w:tcBorders>
          </w:tcPr>
          <w:p w14:paraId="759C7DD3" w14:textId="77777777" w:rsidR="0003784E" w:rsidRPr="008310AF" w:rsidRDefault="0003784E" w:rsidP="0000205B">
            <w:pPr>
              <w:pStyle w:val="TableParagraph"/>
              <w:spacing w:line="246" w:lineRule="exact"/>
              <w:rPr>
                <w:rFonts w:ascii="Calibri" w:hAnsi="Calibri"/>
                <w:lang w:val="es-CL"/>
              </w:rPr>
            </w:pPr>
            <w:r w:rsidRPr="008310AF">
              <w:rPr>
                <w:rFonts w:ascii="Calibri" w:hAnsi="Calibri"/>
                <w:lang w:val="es-CL"/>
              </w:rPr>
              <w:t>Valor</w:t>
            </w:r>
            <w:r w:rsidRPr="008310AF">
              <w:rPr>
                <w:rFonts w:ascii="Calibri" w:hAnsi="Calibri"/>
                <w:spacing w:val="-1"/>
                <w:lang w:val="es-CL"/>
              </w:rPr>
              <w:t xml:space="preserve"> </w:t>
            </w:r>
            <w:r w:rsidRPr="008310AF">
              <w:rPr>
                <w:rFonts w:ascii="Calibri" w:hAnsi="Calibri"/>
                <w:lang w:val="es-CL"/>
              </w:rPr>
              <w:t>de</w:t>
            </w:r>
            <w:r w:rsidRPr="008310AF">
              <w:rPr>
                <w:rFonts w:ascii="Calibri" w:hAnsi="Calibri"/>
                <w:spacing w:val="-3"/>
                <w:lang w:val="es-CL"/>
              </w:rPr>
              <w:t xml:space="preserve"> </w:t>
            </w:r>
            <w:r w:rsidRPr="008310AF">
              <w:rPr>
                <w:rFonts w:ascii="Calibri" w:hAnsi="Calibri"/>
                <w:lang w:val="es-CL"/>
              </w:rPr>
              <w:t>tasación</w:t>
            </w:r>
            <w:r w:rsidRPr="008310AF">
              <w:rPr>
                <w:rFonts w:ascii="Calibri" w:hAnsi="Calibri"/>
                <w:spacing w:val="-1"/>
                <w:lang w:val="es-CL"/>
              </w:rPr>
              <w:t xml:space="preserve"> </w:t>
            </w:r>
            <w:r w:rsidRPr="008310AF">
              <w:rPr>
                <w:rFonts w:ascii="Calibri" w:hAnsi="Calibri"/>
                <w:lang w:val="es-CL"/>
              </w:rPr>
              <w:t>inicial</w:t>
            </w:r>
            <w:r w:rsidRPr="008310AF">
              <w:rPr>
                <w:rFonts w:ascii="Calibri" w:hAnsi="Calibri"/>
                <w:spacing w:val="-1"/>
                <w:lang w:val="es-CL"/>
              </w:rPr>
              <w:t xml:space="preserve"> </w:t>
            </w:r>
            <w:r w:rsidRPr="008310AF">
              <w:rPr>
                <w:rFonts w:ascii="Calibri" w:hAnsi="Calibri"/>
                <w:lang w:val="es-CL"/>
              </w:rPr>
              <w:t>de</w:t>
            </w:r>
            <w:r w:rsidRPr="008310AF">
              <w:rPr>
                <w:rFonts w:ascii="Calibri" w:hAnsi="Calibri"/>
                <w:spacing w:val="-3"/>
                <w:lang w:val="es-CL"/>
              </w:rPr>
              <w:t xml:space="preserve"> </w:t>
            </w:r>
            <w:r w:rsidRPr="008310AF">
              <w:rPr>
                <w:rFonts w:ascii="Calibri" w:hAnsi="Calibri"/>
                <w:lang w:val="es-CL"/>
              </w:rPr>
              <w:t>la vivienda</w:t>
            </w:r>
          </w:p>
        </w:tc>
        <w:tc>
          <w:tcPr>
            <w:tcW w:w="2549" w:type="dxa"/>
            <w:tcBorders>
              <w:bottom w:val="single" w:sz="6" w:space="0" w:color="000000"/>
            </w:tcBorders>
          </w:tcPr>
          <w:p w14:paraId="0F940A7B" w14:textId="77777777" w:rsidR="0003784E" w:rsidRDefault="0003784E" w:rsidP="0000205B">
            <w:pPr>
              <w:pStyle w:val="TableParagraph"/>
              <w:spacing w:line="246" w:lineRule="exact"/>
              <w:rPr>
                <w:rFonts w:ascii="Calibri"/>
              </w:rPr>
            </w:pPr>
            <w:r>
              <w:rPr>
                <w:rFonts w:ascii="Calibri"/>
              </w:rPr>
              <w:t>9(14)</w:t>
            </w:r>
          </w:p>
        </w:tc>
      </w:tr>
      <w:tr w:rsidR="0003784E" w14:paraId="751387D9" w14:textId="77777777" w:rsidTr="0000205B">
        <w:trPr>
          <w:trHeight w:val="266"/>
        </w:trPr>
        <w:tc>
          <w:tcPr>
            <w:tcW w:w="1414" w:type="dxa"/>
            <w:tcBorders>
              <w:top w:val="single" w:sz="6" w:space="0" w:color="000000"/>
            </w:tcBorders>
          </w:tcPr>
          <w:p w14:paraId="11E6A0BE" w14:textId="77777777" w:rsidR="0003784E" w:rsidRDefault="0003784E" w:rsidP="0000205B">
            <w:pPr>
              <w:pStyle w:val="TableParagraph"/>
              <w:spacing w:line="246" w:lineRule="exact"/>
              <w:ind w:left="110"/>
              <w:rPr>
                <w:rFonts w:ascii="Calibri"/>
              </w:rPr>
            </w:pPr>
            <w:r>
              <w:rPr>
                <w:rFonts w:ascii="Calibri"/>
              </w:rPr>
              <w:t>Campo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7</w:t>
            </w:r>
          </w:p>
        </w:tc>
        <w:tc>
          <w:tcPr>
            <w:tcW w:w="425" w:type="dxa"/>
            <w:tcBorders>
              <w:top w:val="single" w:sz="6" w:space="0" w:color="000000"/>
            </w:tcBorders>
          </w:tcPr>
          <w:p w14:paraId="57B145C1" w14:textId="77777777" w:rsidR="0003784E" w:rsidRDefault="0003784E" w:rsidP="0000205B">
            <w:pPr>
              <w:pStyle w:val="TableParagraph"/>
              <w:spacing w:line="246" w:lineRule="exact"/>
              <w:rPr>
                <w:rFonts w:ascii="Calibri"/>
              </w:rPr>
            </w:pPr>
            <w:r>
              <w:rPr>
                <w:rFonts w:ascii="Calibri"/>
              </w:rPr>
              <w:t>:</w:t>
            </w:r>
          </w:p>
        </w:tc>
        <w:tc>
          <w:tcPr>
            <w:tcW w:w="5389" w:type="dxa"/>
            <w:tcBorders>
              <w:top w:val="single" w:sz="6" w:space="0" w:color="000000"/>
            </w:tcBorders>
          </w:tcPr>
          <w:p w14:paraId="46CDE7D0" w14:textId="77777777" w:rsidR="0003784E" w:rsidRPr="008310AF" w:rsidRDefault="0003784E" w:rsidP="0000205B">
            <w:pPr>
              <w:pStyle w:val="TableParagraph"/>
              <w:spacing w:line="246" w:lineRule="exact"/>
              <w:rPr>
                <w:rFonts w:ascii="Calibri" w:hAnsi="Calibri"/>
                <w:lang w:val="es-CL"/>
              </w:rPr>
            </w:pPr>
            <w:r w:rsidRPr="008310AF">
              <w:rPr>
                <w:rFonts w:ascii="Calibri" w:hAnsi="Calibri"/>
                <w:lang w:val="es-CL"/>
              </w:rPr>
              <w:t>Número interno de</w:t>
            </w:r>
            <w:r w:rsidRPr="008310AF">
              <w:rPr>
                <w:rFonts w:ascii="Calibri" w:hAnsi="Calibri"/>
                <w:spacing w:val="-3"/>
                <w:lang w:val="es-CL"/>
              </w:rPr>
              <w:t xml:space="preserve"> </w:t>
            </w:r>
            <w:r w:rsidRPr="008310AF">
              <w:rPr>
                <w:rFonts w:ascii="Calibri" w:hAnsi="Calibri"/>
                <w:lang w:val="es-CL"/>
              </w:rPr>
              <w:t>identificación</w:t>
            </w:r>
            <w:r w:rsidRPr="008310AF">
              <w:rPr>
                <w:rFonts w:ascii="Calibri" w:hAnsi="Calibri"/>
                <w:spacing w:val="-2"/>
                <w:lang w:val="es-CL"/>
              </w:rPr>
              <w:t xml:space="preserve"> </w:t>
            </w:r>
            <w:r w:rsidRPr="008310AF">
              <w:rPr>
                <w:rFonts w:ascii="Calibri" w:hAnsi="Calibri"/>
                <w:lang w:val="es-CL"/>
              </w:rPr>
              <w:t>de la garantía</w:t>
            </w:r>
          </w:p>
        </w:tc>
        <w:tc>
          <w:tcPr>
            <w:tcW w:w="2549" w:type="dxa"/>
            <w:tcBorders>
              <w:top w:val="single" w:sz="6" w:space="0" w:color="000000"/>
            </w:tcBorders>
          </w:tcPr>
          <w:p w14:paraId="6442E336" w14:textId="77777777" w:rsidR="0003784E" w:rsidRDefault="0003784E" w:rsidP="0000205B">
            <w:pPr>
              <w:pStyle w:val="TableParagraph"/>
              <w:spacing w:line="246" w:lineRule="exact"/>
              <w:rPr>
                <w:rFonts w:ascii="Calibri"/>
              </w:rPr>
            </w:pPr>
            <w:r>
              <w:rPr>
                <w:rFonts w:ascii="Calibri"/>
              </w:rPr>
              <w:t>X(30)</w:t>
            </w:r>
          </w:p>
        </w:tc>
      </w:tr>
      <w:tr w:rsidR="0003784E" w14:paraId="383B6753" w14:textId="77777777" w:rsidTr="0000205B">
        <w:trPr>
          <w:trHeight w:val="268"/>
        </w:trPr>
        <w:tc>
          <w:tcPr>
            <w:tcW w:w="1414" w:type="dxa"/>
          </w:tcPr>
          <w:p w14:paraId="094F8BFE" w14:textId="77777777" w:rsidR="0003784E" w:rsidRDefault="0003784E" w:rsidP="0000205B">
            <w:pPr>
              <w:pStyle w:val="TableParagraph"/>
              <w:spacing w:line="248" w:lineRule="exact"/>
              <w:ind w:left="110"/>
              <w:rPr>
                <w:rFonts w:ascii="Calibri"/>
              </w:rPr>
            </w:pPr>
            <w:r>
              <w:rPr>
                <w:rFonts w:ascii="Calibri"/>
              </w:rPr>
              <w:t>Campo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8</w:t>
            </w:r>
          </w:p>
        </w:tc>
        <w:tc>
          <w:tcPr>
            <w:tcW w:w="425" w:type="dxa"/>
          </w:tcPr>
          <w:p w14:paraId="4BBA4200" w14:textId="77777777" w:rsidR="0003784E" w:rsidRDefault="0003784E" w:rsidP="0000205B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:</w:t>
            </w:r>
          </w:p>
        </w:tc>
        <w:tc>
          <w:tcPr>
            <w:tcW w:w="5389" w:type="dxa"/>
          </w:tcPr>
          <w:p w14:paraId="4382D2B7" w14:textId="77777777" w:rsidR="0003784E" w:rsidRDefault="0003784E" w:rsidP="0000205B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Seguro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de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remate</w:t>
            </w:r>
          </w:p>
        </w:tc>
        <w:tc>
          <w:tcPr>
            <w:tcW w:w="2549" w:type="dxa"/>
          </w:tcPr>
          <w:p w14:paraId="0CDA92B8" w14:textId="77777777" w:rsidR="0003784E" w:rsidRDefault="0003784E" w:rsidP="0000205B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9(01)</w:t>
            </w:r>
          </w:p>
        </w:tc>
      </w:tr>
      <w:tr w:rsidR="0003784E" w14:paraId="379FC532" w14:textId="77777777" w:rsidTr="0000205B">
        <w:trPr>
          <w:trHeight w:val="268"/>
        </w:trPr>
        <w:tc>
          <w:tcPr>
            <w:tcW w:w="1414" w:type="dxa"/>
          </w:tcPr>
          <w:p w14:paraId="59F7A3C2" w14:textId="77777777" w:rsidR="0003784E" w:rsidRDefault="0003784E" w:rsidP="0000205B">
            <w:pPr>
              <w:pStyle w:val="TableParagraph"/>
              <w:spacing w:line="248" w:lineRule="exact"/>
              <w:ind w:left="110"/>
              <w:rPr>
                <w:rFonts w:ascii="Calibri"/>
              </w:rPr>
            </w:pPr>
            <w:r>
              <w:rPr>
                <w:rFonts w:ascii="Calibri"/>
              </w:rPr>
              <w:t>Campo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9</w:t>
            </w:r>
          </w:p>
        </w:tc>
        <w:tc>
          <w:tcPr>
            <w:tcW w:w="425" w:type="dxa"/>
          </w:tcPr>
          <w:p w14:paraId="0C5223B2" w14:textId="77777777" w:rsidR="0003784E" w:rsidRDefault="0003784E" w:rsidP="0000205B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:</w:t>
            </w:r>
          </w:p>
        </w:tc>
        <w:tc>
          <w:tcPr>
            <w:tcW w:w="5389" w:type="dxa"/>
          </w:tcPr>
          <w:p w14:paraId="46300B73" w14:textId="06D8BBDD" w:rsidR="0003784E" w:rsidRDefault="0003784E" w:rsidP="0000205B">
            <w:pPr>
              <w:pStyle w:val="TableParagraph"/>
              <w:spacing w:line="248" w:lineRule="exact"/>
              <w:rPr>
                <w:rFonts w:ascii="Calibri"/>
              </w:rPr>
            </w:pPr>
            <w:proofErr w:type="spellStart"/>
            <w:r>
              <w:rPr>
                <w:rFonts w:ascii="Calibri"/>
              </w:rPr>
              <w:t>Precio</w:t>
            </w:r>
            <w:proofErr w:type="spellEnd"/>
            <w:r>
              <w:rPr>
                <w:rFonts w:ascii="Calibri"/>
              </w:rPr>
              <w:t xml:space="preserve"> de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la</w:t>
            </w:r>
            <w:r>
              <w:rPr>
                <w:rFonts w:ascii="Calibri"/>
                <w:spacing w:val="-3"/>
              </w:rPr>
              <w:t xml:space="preserve"> </w:t>
            </w:r>
            <w:r w:rsidR="002E543D">
              <w:rPr>
                <w:rFonts w:ascii="Calibri"/>
              </w:rPr>
              <w:t>Vivienda</w:t>
            </w:r>
          </w:p>
        </w:tc>
        <w:tc>
          <w:tcPr>
            <w:tcW w:w="2549" w:type="dxa"/>
          </w:tcPr>
          <w:p w14:paraId="3C3425ED" w14:textId="77777777" w:rsidR="0003784E" w:rsidRDefault="0003784E" w:rsidP="0000205B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9(14)</w:t>
            </w:r>
          </w:p>
        </w:tc>
      </w:tr>
      <w:tr w:rsidR="0003784E" w14:paraId="0B78CF5C" w14:textId="77777777" w:rsidTr="0000205B">
        <w:trPr>
          <w:trHeight w:val="268"/>
        </w:trPr>
        <w:tc>
          <w:tcPr>
            <w:tcW w:w="1414" w:type="dxa"/>
          </w:tcPr>
          <w:p w14:paraId="075CEFAD" w14:textId="77777777" w:rsidR="0003784E" w:rsidRDefault="0003784E" w:rsidP="0000205B">
            <w:pPr>
              <w:pStyle w:val="TableParagraph"/>
              <w:spacing w:line="248" w:lineRule="exact"/>
              <w:ind w:left="110"/>
              <w:rPr>
                <w:rFonts w:ascii="Calibri"/>
              </w:rPr>
            </w:pPr>
            <w:r>
              <w:rPr>
                <w:rFonts w:ascii="Calibri"/>
              </w:rPr>
              <w:t>Campo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10</w:t>
            </w:r>
          </w:p>
        </w:tc>
        <w:tc>
          <w:tcPr>
            <w:tcW w:w="425" w:type="dxa"/>
          </w:tcPr>
          <w:p w14:paraId="13637187" w14:textId="77777777" w:rsidR="0003784E" w:rsidRDefault="0003784E" w:rsidP="0000205B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:</w:t>
            </w:r>
          </w:p>
        </w:tc>
        <w:tc>
          <w:tcPr>
            <w:tcW w:w="5389" w:type="dxa"/>
          </w:tcPr>
          <w:p w14:paraId="69070BED" w14:textId="77777777" w:rsidR="0003784E" w:rsidRPr="008310AF" w:rsidRDefault="0003784E" w:rsidP="0000205B">
            <w:pPr>
              <w:pStyle w:val="TableParagraph"/>
              <w:spacing w:line="248" w:lineRule="exact"/>
              <w:rPr>
                <w:rFonts w:ascii="Calibri" w:hAnsi="Calibri"/>
                <w:lang w:val="es-CL"/>
              </w:rPr>
            </w:pPr>
            <w:r w:rsidRPr="008310AF">
              <w:rPr>
                <w:rFonts w:ascii="Calibri" w:hAnsi="Calibri"/>
                <w:lang w:val="es-CL"/>
              </w:rPr>
              <w:t>Relación</w:t>
            </w:r>
            <w:r w:rsidRPr="008310AF">
              <w:rPr>
                <w:rFonts w:ascii="Calibri" w:hAnsi="Calibri"/>
                <w:spacing w:val="-2"/>
                <w:lang w:val="es-CL"/>
              </w:rPr>
              <w:t xml:space="preserve"> </w:t>
            </w:r>
            <w:r w:rsidRPr="008310AF">
              <w:rPr>
                <w:rFonts w:ascii="Calibri" w:hAnsi="Calibri"/>
                <w:lang w:val="es-CL"/>
              </w:rPr>
              <w:t>entre obligaciones y</w:t>
            </w:r>
            <w:r w:rsidRPr="008310AF">
              <w:rPr>
                <w:rFonts w:ascii="Calibri" w:hAnsi="Calibri"/>
                <w:spacing w:val="-2"/>
                <w:lang w:val="es-CL"/>
              </w:rPr>
              <w:t xml:space="preserve"> </w:t>
            </w:r>
            <w:r w:rsidRPr="008310AF">
              <w:rPr>
                <w:rFonts w:ascii="Calibri" w:hAnsi="Calibri"/>
                <w:lang w:val="es-CL"/>
              </w:rPr>
              <w:t>valor inicial</w:t>
            </w:r>
            <w:r w:rsidRPr="008310AF">
              <w:rPr>
                <w:rFonts w:ascii="Calibri" w:hAnsi="Calibri"/>
                <w:spacing w:val="-1"/>
                <w:lang w:val="es-CL"/>
              </w:rPr>
              <w:t xml:space="preserve"> </w:t>
            </w:r>
            <w:r w:rsidRPr="008310AF">
              <w:rPr>
                <w:rFonts w:ascii="Calibri" w:hAnsi="Calibri"/>
                <w:lang w:val="es-CL"/>
              </w:rPr>
              <w:t>de</w:t>
            </w:r>
            <w:r w:rsidRPr="008310AF">
              <w:rPr>
                <w:rFonts w:ascii="Calibri" w:hAnsi="Calibri"/>
                <w:spacing w:val="-4"/>
                <w:lang w:val="es-CL"/>
              </w:rPr>
              <w:t xml:space="preserve"> </w:t>
            </w:r>
            <w:r w:rsidRPr="008310AF">
              <w:rPr>
                <w:rFonts w:ascii="Calibri" w:hAnsi="Calibri"/>
                <w:lang w:val="es-CL"/>
              </w:rPr>
              <w:t>la garantía</w:t>
            </w:r>
          </w:p>
        </w:tc>
        <w:tc>
          <w:tcPr>
            <w:tcW w:w="2549" w:type="dxa"/>
          </w:tcPr>
          <w:p w14:paraId="4E6172AA" w14:textId="77777777" w:rsidR="0003784E" w:rsidRDefault="0003784E" w:rsidP="0000205B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9(01)V9(05)</w:t>
            </w:r>
          </w:p>
        </w:tc>
      </w:tr>
      <w:tr w:rsidR="0003784E" w14:paraId="6509C879" w14:textId="77777777" w:rsidTr="0000205B">
        <w:trPr>
          <w:trHeight w:val="268"/>
        </w:trPr>
        <w:tc>
          <w:tcPr>
            <w:tcW w:w="1414" w:type="dxa"/>
          </w:tcPr>
          <w:p w14:paraId="34B7A99B" w14:textId="77777777" w:rsidR="0003784E" w:rsidRDefault="0003784E" w:rsidP="0000205B">
            <w:pPr>
              <w:pStyle w:val="TableParagraph"/>
              <w:spacing w:line="248" w:lineRule="exact"/>
              <w:ind w:left="110"/>
              <w:rPr>
                <w:rFonts w:ascii="Calibri"/>
              </w:rPr>
            </w:pPr>
            <w:r>
              <w:rPr>
                <w:rFonts w:ascii="Calibri"/>
              </w:rPr>
              <w:t>Campo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11</w:t>
            </w:r>
          </w:p>
        </w:tc>
        <w:tc>
          <w:tcPr>
            <w:tcW w:w="425" w:type="dxa"/>
          </w:tcPr>
          <w:p w14:paraId="04F26718" w14:textId="77777777" w:rsidR="0003784E" w:rsidRDefault="0003784E" w:rsidP="0000205B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:</w:t>
            </w:r>
          </w:p>
        </w:tc>
        <w:tc>
          <w:tcPr>
            <w:tcW w:w="5389" w:type="dxa"/>
          </w:tcPr>
          <w:p w14:paraId="6269B7A4" w14:textId="77777777" w:rsidR="0003784E" w:rsidRDefault="0003784E" w:rsidP="0000205B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Filler</w:t>
            </w:r>
          </w:p>
        </w:tc>
        <w:tc>
          <w:tcPr>
            <w:tcW w:w="2549" w:type="dxa"/>
          </w:tcPr>
          <w:p w14:paraId="0CB70A10" w14:textId="77777777" w:rsidR="0003784E" w:rsidRDefault="0003784E" w:rsidP="0000205B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X(90)</w:t>
            </w:r>
          </w:p>
        </w:tc>
      </w:tr>
    </w:tbl>
    <w:p w14:paraId="07CB0C66" w14:textId="77777777" w:rsidR="0003784E" w:rsidRDefault="0003784E" w:rsidP="0003784E">
      <w:pPr>
        <w:pStyle w:val="Textoindependiente"/>
        <w:ind w:left="212"/>
        <w:jc w:val="both"/>
      </w:pPr>
      <w:r>
        <w:t>Longitud</w:t>
      </w:r>
      <w:r>
        <w:rPr>
          <w:spacing w:val="-3"/>
        </w:rPr>
        <w:t xml:space="preserve"> </w:t>
      </w:r>
      <w:r>
        <w:t>Total</w:t>
      </w:r>
      <w:r>
        <w:rPr>
          <w:spacing w:val="-2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registro:</w:t>
      </w:r>
      <w:r>
        <w:rPr>
          <w:spacing w:val="-2"/>
        </w:rPr>
        <w:t xml:space="preserve"> </w:t>
      </w:r>
      <w:r>
        <w:t>224</w:t>
      </w:r>
      <w:r>
        <w:rPr>
          <w:spacing w:val="-1"/>
        </w:rPr>
        <w:t xml:space="preserve"> </w:t>
      </w:r>
      <w:r>
        <w:t>Bytes</w:t>
      </w:r>
    </w:p>
    <w:p w14:paraId="5DDC4EF2" w14:textId="77777777" w:rsidR="0003784E" w:rsidRPr="0003784E" w:rsidRDefault="0003784E" w:rsidP="0003784E">
      <w:pPr>
        <w:tabs>
          <w:tab w:val="left" w:pos="420"/>
        </w:tabs>
        <w:spacing w:before="60"/>
        <w:ind w:left="212" w:right="296"/>
        <w:jc w:val="both"/>
        <w:rPr>
          <w:sz w:val="20"/>
        </w:rPr>
      </w:pPr>
    </w:p>
    <w:p w14:paraId="39CE9063" w14:textId="2E0C1627" w:rsidR="0003784E" w:rsidRDefault="0003784E" w:rsidP="00012A45">
      <w:pPr>
        <w:pStyle w:val="Textoindependiente"/>
        <w:spacing w:before="1"/>
        <w:jc w:val="both"/>
        <w:rPr>
          <w:rFonts w:ascii="Times New Roman"/>
          <w:i/>
        </w:rPr>
      </w:pPr>
      <w:r>
        <w:rPr>
          <w:rFonts w:ascii="Times New Roman"/>
          <w:i/>
        </w:rPr>
        <w:lastRenderedPageBreak/>
        <w:t>Registros</w:t>
      </w:r>
      <w:r>
        <w:rPr>
          <w:rFonts w:ascii="Times New Roman"/>
          <w:i/>
          <w:spacing w:val="-2"/>
        </w:rPr>
        <w:t xml:space="preserve"> </w:t>
      </w:r>
      <w:r>
        <w:rPr>
          <w:rFonts w:ascii="Times New Roman"/>
          <w:i/>
        </w:rPr>
        <w:t>para informar</w:t>
      </w:r>
      <w:r>
        <w:rPr>
          <w:rFonts w:ascii="Times New Roman"/>
          <w:i/>
          <w:spacing w:val="-3"/>
        </w:rPr>
        <w:t xml:space="preserve"> </w:t>
      </w:r>
      <w:r>
        <w:rPr>
          <w:rFonts w:ascii="Times New Roman"/>
          <w:i/>
        </w:rPr>
        <w:t>las renegociaciones</w:t>
      </w:r>
      <w:r w:rsidR="005B45F2">
        <w:rPr>
          <w:rFonts w:ascii="Times New Roman"/>
          <w:i/>
        </w:rPr>
        <w:t xml:space="preserve"> (Cod. </w:t>
      </w:r>
      <w:r w:rsidR="002E543D">
        <w:rPr>
          <w:rFonts w:ascii="Times New Roman"/>
          <w:i/>
        </w:rPr>
        <w:t>5</w:t>
      </w:r>
      <w:r w:rsidR="005B45F2">
        <w:rPr>
          <w:rFonts w:ascii="Times New Roman"/>
          <w:i/>
        </w:rPr>
        <w:t>)</w:t>
      </w:r>
    </w:p>
    <w:p w14:paraId="26BD9A93" w14:textId="0EE64B96" w:rsidR="0003784E" w:rsidRDefault="0003784E" w:rsidP="00012A45">
      <w:pPr>
        <w:pStyle w:val="Textoindependiente"/>
        <w:spacing w:before="1"/>
        <w:jc w:val="both"/>
        <w:rPr>
          <w:rFonts w:ascii="Times New Roman"/>
          <w:i/>
        </w:rPr>
      </w:pPr>
    </w:p>
    <w:tbl>
      <w:tblPr>
        <w:tblStyle w:val="TableNormal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4"/>
        <w:gridCol w:w="425"/>
        <w:gridCol w:w="5389"/>
        <w:gridCol w:w="2549"/>
      </w:tblGrid>
      <w:tr w:rsidR="0003784E" w14:paraId="75B1CCFF" w14:textId="77777777" w:rsidTr="0000205B">
        <w:trPr>
          <w:trHeight w:val="241"/>
        </w:trPr>
        <w:tc>
          <w:tcPr>
            <w:tcW w:w="1414" w:type="dxa"/>
          </w:tcPr>
          <w:p w14:paraId="173C598F" w14:textId="77777777" w:rsidR="0003784E" w:rsidRDefault="0003784E" w:rsidP="0000205B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</w:tc>
        <w:tc>
          <w:tcPr>
            <w:tcW w:w="425" w:type="dxa"/>
          </w:tcPr>
          <w:p w14:paraId="01448172" w14:textId="77777777" w:rsidR="0003784E" w:rsidRDefault="0003784E" w:rsidP="0000205B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3C269242" w14:textId="77777777" w:rsidR="0003784E" w:rsidRDefault="0003784E" w:rsidP="0000205B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Tipo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registro</w:t>
            </w:r>
            <w:proofErr w:type="spellEnd"/>
          </w:p>
        </w:tc>
        <w:tc>
          <w:tcPr>
            <w:tcW w:w="2549" w:type="dxa"/>
          </w:tcPr>
          <w:p w14:paraId="2EC5CF63" w14:textId="77777777" w:rsidR="0003784E" w:rsidRDefault="0003784E" w:rsidP="0000205B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9(01)</w:t>
            </w:r>
          </w:p>
        </w:tc>
      </w:tr>
      <w:tr w:rsidR="0003784E" w14:paraId="22B237F6" w14:textId="77777777" w:rsidTr="0000205B">
        <w:trPr>
          <w:trHeight w:val="486"/>
        </w:trPr>
        <w:tc>
          <w:tcPr>
            <w:tcW w:w="1414" w:type="dxa"/>
          </w:tcPr>
          <w:p w14:paraId="41125024" w14:textId="77777777" w:rsidR="0003784E" w:rsidRDefault="0003784E" w:rsidP="0000205B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</w:p>
        </w:tc>
        <w:tc>
          <w:tcPr>
            <w:tcW w:w="425" w:type="dxa"/>
          </w:tcPr>
          <w:p w14:paraId="76995881" w14:textId="77777777" w:rsidR="0003784E" w:rsidRDefault="0003784E" w:rsidP="0000205B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73E54E7D" w14:textId="77777777" w:rsidR="0003784E" w:rsidRPr="008310AF" w:rsidRDefault="0003784E" w:rsidP="0000205B">
            <w:pPr>
              <w:pStyle w:val="TableParagraph"/>
              <w:spacing w:line="242" w:lineRule="exact"/>
              <w:ind w:right="99"/>
              <w:rPr>
                <w:sz w:val="20"/>
                <w:lang w:val="es-CL"/>
              </w:rPr>
            </w:pPr>
            <w:r w:rsidRPr="008310AF">
              <w:rPr>
                <w:sz w:val="20"/>
                <w:lang w:val="es-CL"/>
              </w:rPr>
              <w:t>Número</w:t>
            </w:r>
            <w:r w:rsidRPr="008310AF">
              <w:rPr>
                <w:spacing w:val="43"/>
                <w:sz w:val="20"/>
                <w:lang w:val="es-CL"/>
              </w:rPr>
              <w:t xml:space="preserve"> </w:t>
            </w:r>
            <w:r w:rsidRPr="008310AF">
              <w:rPr>
                <w:sz w:val="20"/>
                <w:lang w:val="es-CL"/>
              </w:rPr>
              <w:t>interno</w:t>
            </w:r>
            <w:r w:rsidRPr="008310AF">
              <w:rPr>
                <w:spacing w:val="43"/>
                <w:sz w:val="20"/>
                <w:lang w:val="es-CL"/>
              </w:rPr>
              <w:t xml:space="preserve"> </w:t>
            </w:r>
            <w:r w:rsidRPr="008310AF">
              <w:rPr>
                <w:sz w:val="20"/>
                <w:lang w:val="es-CL"/>
              </w:rPr>
              <w:t>de</w:t>
            </w:r>
            <w:r w:rsidRPr="008310AF">
              <w:rPr>
                <w:spacing w:val="44"/>
                <w:sz w:val="20"/>
                <w:lang w:val="es-CL"/>
              </w:rPr>
              <w:t xml:space="preserve"> </w:t>
            </w:r>
            <w:r w:rsidRPr="008310AF">
              <w:rPr>
                <w:sz w:val="20"/>
                <w:lang w:val="es-CL"/>
              </w:rPr>
              <w:t>identificación</w:t>
            </w:r>
            <w:r w:rsidRPr="008310AF">
              <w:rPr>
                <w:spacing w:val="45"/>
                <w:sz w:val="20"/>
                <w:lang w:val="es-CL"/>
              </w:rPr>
              <w:t xml:space="preserve"> </w:t>
            </w:r>
            <w:r w:rsidRPr="008310AF">
              <w:rPr>
                <w:sz w:val="20"/>
                <w:lang w:val="es-CL"/>
              </w:rPr>
              <w:t>de</w:t>
            </w:r>
            <w:r w:rsidRPr="008310AF">
              <w:rPr>
                <w:spacing w:val="43"/>
                <w:sz w:val="20"/>
                <w:lang w:val="es-CL"/>
              </w:rPr>
              <w:t xml:space="preserve"> </w:t>
            </w:r>
            <w:r w:rsidRPr="008310AF">
              <w:rPr>
                <w:sz w:val="20"/>
                <w:lang w:val="es-CL"/>
              </w:rPr>
              <w:t>la</w:t>
            </w:r>
            <w:r w:rsidRPr="008310AF">
              <w:rPr>
                <w:spacing w:val="48"/>
                <w:sz w:val="20"/>
                <w:lang w:val="es-CL"/>
              </w:rPr>
              <w:t xml:space="preserve"> </w:t>
            </w:r>
            <w:r w:rsidRPr="008310AF">
              <w:rPr>
                <w:sz w:val="20"/>
                <w:lang w:val="es-CL"/>
              </w:rPr>
              <w:t>operación</w:t>
            </w:r>
            <w:r w:rsidRPr="008310AF">
              <w:rPr>
                <w:spacing w:val="-68"/>
                <w:sz w:val="20"/>
                <w:lang w:val="es-CL"/>
              </w:rPr>
              <w:t xml:space="preserve"> </w:t>
            </w:r>
            <w:r w:rsidRPr="008310AF">
              <w:rPr>
                <w:sz w:val="20"/>
                <w:lang w:val="es-CL"/>
              </w:rPr>
              <w:t>renegociada</w:t>
            </w:r>
          </w:p>
        </w:tc>
        <w:tc>
          <w:tcPr>
            <w:tcW w:w="2549" w:type="dxa"/>
          </w:tcPr>
          <w:p w14:paraId="3F00F48A" w14:textId="77777777" w:rsidR="0003784E" w:rsidRDefault="0003784E" w:rsidP="0000205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X(30)</w:t>
            </w:r>
          </w:p>
        </w:tc>
      </w:tr>
      <w:tr w:rsidR="0003784E" w14:paraId="30C1578E" w14:textId="77777777" w:rsidTr="0000205B">
        <w:trPr>
          <w:trHeight w:val="241"/>
        </w:trPr>
        <w:tc>
          <w:tcPr>
            <w:tcW w:w="1414" w:type="dxa"/>
          </w:tcPr>
          <w:p w14:paraId="2A19AC70" w14:textId="77777777" w:rsidR="0003784E" w:rsidRDefault="0003784E" w:rsidP="0000205B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</w:p>
        </w:tc>
        <w:tc>
          <w:tcPr>
            <w:tcW w:w="425" w:type="dxa"/>
          </w:tcPr>
          <w:p w14:paraId="35F916E3" w14:textId="77777777" w:rsidR="0003784E" w:rsidRDefault="0003784E" w:rsidP="0000205B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2FEFBFE8" w14:textId="77777777" w:rsidR="0003784E" w:rsidRDefault="0003784E" w:rsidP="0000205B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RUT</w:t>
            </w:r>
          </w:p>
        </w:tc>
        <w:tc>
          <w:tcPr>
            <w:tcW w:w="2549" w:type="dxa"/>
          </w:tcPr>
          <w:p w14:paraId="1BA1FF06" w14:textId="77777777" w:rsidR="0003784E" w:rsidRDefault="0003784E" w:rsidP="0000205B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R(09)VX(01)</w:t>
            </w:r>
          </w:p>
        </w:tc>
      </w:tr>
      <w:tr w:rsidR="0003784E" w14:paraId="52672FD1" w14:textId="77777777" w:rsidTr="0000205B">
        <w:trPr>
          <w:trHeight w:val="244"/>
        </w:trPr>
        <w:tc>
          <w:tcPr>
            <w:tcW w:w="1414" w:type="dxa"/>
          </w:tcPr>
          <w:p w14:paraId="0448BC47" w14:textId="77777777" w:rsidR="0003784E" w:rsidRDefault="0003784E" w:rsidP="0000205B">
            <w:pPr>
              <w:pStyle w:val="TableParagraph"/>
              <w:spacing w:line="224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4</w:t>
            </w:r>
          </w:p>
        </w:tc>
        <w:tc>
          <w:tcPr>
            <w:tcW w:w="425" w:type="dxa"/>
          </w:tcPr>
          <w:p w14:paraId="756BB386" w14:textId="77777777" w:rsidR="0003784E" w:rsidRDefault="0003784E" w:rsidP="0000205B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3FD323AD" w14:textId="77777777" w:rsidR="0003784E" w:rsidRDefault="0003784E" w:rsidP="0000205B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Tipo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operación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renegociada</w:t>
            </w:r>
            <w:proofErr w:type="spellEnd"/>
          </w:p>
        </w:tc>
        <w:tc>
          <w:tcPr>
            <w:tcW w:w="2549" w:type="dxa"/>
          </w:tcPr>
          <w:p w14:paraId="220C7167" w14:textId="77777777" w:rsidR="0003784E" w:rsidRDefault="0003784E" w:rsidP="0000205B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9(01)</w:t>
            </w:r>
          </w:p>
        </w:tc>
      </w:tr>
      <w:tr w:rsidR="0003784E" w14:paraId="585214F9" w14:textId="77777777" w:rsidTr="0000205B">
        <w:trPr>
          <w:trHeight w:val="485"/>
        </w:trPr>
        <w:tc>
          <w:tcPr>
            <w:tcW w:w="1414" w:type="dxa"/>
          </w:tcPr>
          <w:p w14:paraId="5BA255FE" w14:textId="77777777" w:rsidR="0003784E" w:rsidRDefault="0003784E" w:rsidP="0000205B">
            <w:pPr>
              <w:pStyle w:val="TableParagraph"/>
              <w:spacing w:before="1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5</w:t>
            </w:r>
          </w:p>
        </w:tc>
        <w:tc>
          <w:tcPr>
            <w:tcW w:w="425" w:type="dxa"/>
          </w:tcPr>
          <w:p w14:paraId="7DC9CEC8" w14:textId="77777777" w:rsidR="0003784E" w:rsidRDefault="0003784E" w:rsidP="0000205B">
            <w:pPr>
              <w:pStyle w:val="TableParagraph"/>
              <w:spacing w:before="1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420EC2DF" w14:textId="77777777" w:rsidR="0003784E" w:rsidRPr="008310AF" w:rsidRDefault="0003784E" w:rsidP="0000205B">
            <w:pPr>
              <w:pStyle w:val="TableParagraph"/>
              <w:tabs>
                <w:tab w:val="left" w:pos="765"/>
                <w:tab w:val="left" w:pos="1235"/>
                <w:tab w:val="left" w:pos="2514"/>
                <w:tab w:val="left" w:pos="3089"/>
                <w:tab w:val="left" w:pos="3687"/>
                <w:tab w:val="left" w:pos="4135"/>
                <w:tab w:val="left" w:pos="5101"/>
              </w:tabs>
              <w:spacing w:line="242" w:lineRule="exact"/>
              <w:ind w:right="100"/>
              <w:rPr>
                <w:sz w:val="20"/>
                <w:lang w:val="es-CL"/>
              </w:rPr>
            </w:pPr>
            <w:r w:rsidRPr="008310AF">
              <w:rPr>
                <w:sz w:val="20"/>
                <w:lang w:val="es-CL"/>
              </w:rPr>
              <w:t>Días</w:t>
            </w:r>
            <w:r w:rsidRPr="008310AF">
              <w:rPr>
                <w:sz w:val="20"/>
                <w:lang w:val="es-CL"/>
              </w:rPr>
              <w:tab/>
              <w:t>de</w:t>
            </w:r>
            <w:r w:rsidRPr="008310AF">
              <w:rPr>
                <w:sz w:val="20"/>
                <w:lang w:val="es-CL"/>
              </w:rPr>
              <w:tab/>
              <w:t>morosidad</w:t>
            </w:r>
            <w:r w:rsidRPr="008310AF">
              <w:rPr>
                <w:sz w:val="20"/>
                <w:lang w:val="es-CL"/>
              </w:rPr>
              <w:tab/>
              <w:t>con</w:t>
            </w:r>
            <w:r w:rsidRPr="008310AF">
              <w:rPr>
                <w:sz w:val="20"/>
                <w:lang w:val="es-CL"/>
              </w:rPr>
              <w:tab/>
              <w:t>que</w:t>
            </w:r>
            <w:r w:rsidRPr="008310AF">
              <w:rPr>
                <w:sz w:val="20"/>
                <w:lang w:val="es-CL"/>
              </w:rPr>
              <w:tab/>
              <w:t>se</w:t>
            </w:r>
            <w:r w:rsidRPr="008310AF">
              <w:rPr>
                <w:sz w:val="20"/>
                <w:lang w:val="es-CL"/>
              </w:rPr>
              <w:tab/>
              <w:t>efectuó</w:t>
            </w:r>
            <w:r w:rsidRPr="008310AF">
              <w:rPr>
                <w:sz w:val="20"/>
                <w:lang w:val="es-CL"/>
              </w:rPr>
              <w:tab/>
            </w:r>
            <w:r w:rsidRPr="008310AF">
              <w:rPr>
                <w:spacing w:val="-2"/>
                <w:sz w:val="20"/>
                <w:lang w:val="es-CL"/>
              </w:rPr>
              <w:t>la</w:t>
            </w:r>
            <w:r w:rsidRPr="008310AF">
              <w:rPr>
                <w:spacing w:val="-68"/>
                <w:sz w:val="20"/>
                <w:lang w:val="es-CL"/>
              </w:rPr>
              <w:t xml:space="preserve"> </w:t>
            </w:r>
            <w:r w:rsidRPr="008310AF">
              <w:rPr>
                <w:sz w:val="20"/>
                <w:lang w:val="es-CL"/>
              </w:rPr>
              <w:t>renegociación</w:t>
            </w:r>
          </w:p>
        </w:tc>
        <w:tc>
          <w:tcPr>
            <w:tcW w:w="2549" w:type="dxa"/>
          </w:tcPr>
          <w:p w14:paraId="4B56B45C" w14:textId="77777777" w:rsidR="0003784E" w:rsidRDefault="0003784E" w:rsidP="0000205B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9(04)</w:t>
            </w:r>
          </w:p>
        </w:tc>
      </w:tr>
      <w:tr w:rsidR="0003784E" w14:paraId="1245B5EA" w14:textId="77777777" w:rsidTr="0000205B">
        <w:trPr>
          <w:trHeight w:val="244"/>
        </w:trPr>
        <w:tc>
          <w:tcPr>
            <w:tcW w:w="1414" w:type="dxa"/>
          </w:tcPr>
          <w:p w14:paraId="5FFB6F58" w14:textId="77777777" w:rsidR="0003784E" w:rsidRDefault="0003784E" w:rsidP="0000205B">
            <w:pPr>
              <w:pStyle w:val="TableParagraph"/>
              <w:spacing w:line="224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6</w:t>
            </w:r>
          </w:p>
        </w:tc>
        <w:tc>
          <w:tcPr>
            <w:tcW w:w="425" w:type="dxa"/>
          </w:tcPr>
          <w:p w14:paraId="4BEB6978" w14:textId="77777777" w:rsidR="0003784E" w:rsidRDefault="0003784E" w:rsidP="0000205B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213A0D04" w14:textId="77777777" w:rsidR="0003784E" w:rsidRPr="008310AF" w:rsidRDefault="0003784E" w:rsidP="0000205B">
            <w:pPr>
              <w:pStyle w:val="TableParagraph"/>
              <w:spacing w:line="224" w:lineRule="exact"/>
              <w:rPr>
                <w:sz w:val="20"/>
                <w:lang w:val="es-CL"/>
              </w:rPr>
            </w:pPr>
            <w:r w:rsidRPr="008310AF">
              <w:rPr>
                <w:sz w:val="20"/>
                <w:lang w:val="es-CL"/>
              </w:rPr>
              <w:t>Monto</w:t>
            </w:r>
            <w:r w:rsidRPr="008310AF">
              <w:rPr>
                <w:spacing w:val="-4"/>
                <w:sz w:val="20"/>
                <w:lang w:val="es-CL"/>
              </w:rPr>
              <w:t xml:space="preserve"> </w:t>
            </w:r>
            <w:r w:rsidRPr="008310AF">
              <w:rPr>
                <w:sz w:val="20"/>
                <w:lang w:val="es-CL"/>
              </w:rPr>
              <w:t>de</w:t>
            </w:r>
            <w:r w:rsidRPr="008310AF">
              <w:rPr>
                <w:spacing w:val="-4"/>
                <w:sz w:val="20"/>
                <w:lang w:val="es-CL"/>
              </w:rPr>
              <w:t xml:space="preserve"> </w:t>
            </w:r>
            <w:r w:rsidRPr="008310AF">
              <w:rPr>
                <w:sz w:val="20"/>
                <w:lang w:val="es-CL"/>
              </w:rPr>
              <w:t>pie</w:t>
            </w:r>
            <w:r w:rsidRPr="008310AF">
              <w:rPr>
                <w:spacing w:val="-4"/>
                <w:sz w:val="20"/>
                <w:lang w:val="es-CL"/>
              </w:rPr>
              <w:t xml:space="preserve"> </w:t>
            </w:r>
            <w:r w:rsidRPr="008310AF">
              <w:rPr>
                <w:sz w:val="20"/>
                <w:lang w:val="es-CL"/>
              </w:rPr>
              <w:t>pagado</w:t>
            </w:r>
            <w:r w:rsidRPr="008310AF">
              <w:rPr>
                <w:spacing w:val="-1"/>
                <w:sz w:val="20"/>
                <w:lang w:val="es-CL"/>
              </w:rPr>
              <w:t xml:space="preserve"> </w:t>
            </w:r>
            <w:r w:rsidRPr="008310AF">
              <w:rPr>
                <w:sz w:val="20"/>
                <w:lang w:val="es-CL"/>
              </w:rPr>
              <w:t>en</w:t>
            </w:r>
            <w:r w:rsidRPr="008310AF">
              <w:rPr>
                <w:spacing w:val="1"/>
                <w:sz w:val="20"/>
                <w:lang w:val="es-CL"/>
              </w:rPr>
              <w:t xml:space="preserve"> </w:t>
            </w:r>
            <w:r w:rsidRPr="008310AF">
              <w:rPr>
                <w:sz w:val="20"/>
                <w:lang w:val="es-CL"/>
              </w:rPr>
              <w:t>la</w:t>
            </w:r>
            <w:r w:rsidRPr="008310AF">
              <w:rPr>
                <w:spacing w:val="-3"/>
                <w:sz w:val="20"/>
                <w:lang w:val="es-CL"/>
              </w:rPr>
              <w:t xml:space="preserve"> </w:t>
            </w:r>
            <w:r w:rsidRPr="008310AF">
              <w:rPr>
                <w:sz w:val="20"/>
                <w:lang w:val="es-CL"/>
              </w:rPr>
              <w:t>renegociación</w:t>
            </w:r>
          </w:p>
        </w:tc>
        <w:tc>
          <w:tcPr>
            <w:tcW w:w="2549" w:type="dxa"/>
          </w:tcPr>
          <w:p w14:paraId="4B1225EC" w14:textId="77777777" w:rsidR="0003784E" w:rsidRDefault="0003784E" w:rsidP="0000205B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9(14)</w:t>
            </w:r>
          </w:p>
        </w:tc>
      </w:tr>
      <w:tr w:rsidR="0003784E" w14:paraId="2DAF3E2F" w14:textId="77777777" w:rsidTr="0000205B">
        <w:trPr>
          <w:trHeight w:val="242"/>
        </w:trPr>
        <w:tc>
          <w:tcPr>
            <w:tcW w:w="1414" w:type="dxa"/>
          </w:tcPr>
          <w:p w14:paraId="17608A0F" w14:textId="77777777" w:rsidR="0003784E" w:rsidRDefault="0003784E" w:rsidP="0000205B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7</w:t>
            </w:r>
          </w:p>
        </w:tc>
        <w:tc>
          <w:tcPr>
            <w:tcW w:w="425" w:type="dxa"/>
          </w:tcPr>
          <w:p w14:paraId="6D9D0FD4" w14:textId="77777777" w:rsidR="0003784E" w:rsidRDefault="0003784E" w:rsidP="0000205B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3D752290" w14:textId="77777777" w:rsidR="0003784E" w:rsidRDefault="0003784E" w:rsidP="0000205B">
            <w:pPr>
              <w:pStyle w:val="TableParagraph"/>
              <w:spacing w:line="222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Cantidad</w:t>
            </w:r>
            <w:proofErr w:type="spellEnd"/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7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renegociaciones</w:t>
            </w:r>
            <w:proofErr w:type="spellEnd"/>
          </w:p>
        </w:tc>
        <w:tc>
          <w:tcPr>
            <w:tcW w:w="2549" w:type="dxa"/>
          </w:tcPr>
          <w:p w14:paraId="51BBD38A" w14:textId="77777777" w:rsidR="0003784E" w:rsidRDefault="0003784E" w:rsidP="0000205B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9(03)</w:t>
            </w:r>
          </w:p>
        </w:tc>
      </w:tr>
      <w:tr w:rsidR="0003784E" w14:paraId="5E5E5B88" w14:textId="77777777" w:rsidTr="0000205B">
        <w:trPr>
          <w:trHeight w:val="244"/>
        </w:trPr>
        <w:tc>
          <w:tcPr>
            <w:tcW w:w="1414" w:type="dxa"/>
          </w:tcPr>
          <w:p w14:paraId="36F15DE0" w14:textId="77777777" w:rsidR="0003784E" w:rsidRDefault="0003784E" w:rsidP="0000205B">
            <w:pPr>
              <w:pStyle w:val="TableParagraph"/>
              <w:spacing w:line="224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8</w:t>
            </w:r>
          </w:p>
        </w:tc>
        <w:tc>
          <w:tcPr>
            <w:tcW w:w="425" w:type="dxa"/>
          </w:tcPr>
          <w:p w14:paraId="64AB3B2E" w14:textId="77777777" w:rsidR="0003784E" w:rsidRDefault="0003784E" w:rsidP="0000205B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180A47A1" w14:textId="77777777" w:rsidR="0003784E" w:rsidRDefault="0003784E" w:rsidP="0000205B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Filler</w:t>
            </w:r>
          </w:p>
        </w:tc>
        <w:tc>
          <w:tcPr>
            <w:tcW w:w="2549" w:type="dxa"/>
          </w:tcPr>
          <w:p w14:paraId="5D6A9EE3" w14:textId="77777777" w:rsidR="0003784E" w:rsidRDefault="0003784E" w:rsidP="0000205B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X(161)</w:t>
            </w:r>
          </w:p>
        </w:tc>
      </w:tr>
    </w:tbl>
    <w:p w14:paraId="33EE63FA" w14:textId="0630B3A8" w:rsidR="0003784E" w:rsidRDefault="0003784E" w:rsidP="00012A45">
      <w:pPr>
        <w:pStyle w:val="Textoindependiente"/>
        <w:spacing w:before="1"/>
        <w:jc w:val="both"/>
        <w:rPr>
          <w:rFonts w:ascii="Times New Roman"/>
          <w:i/>
        </w:rPr>
      </w:pPr>
      <w:r>
        <w:rPr>
          <w:rFonts w:ascii="Times New Roman"/>
          <w:i/>
        </w:rPr>
        <w:t xml:space="preserve">   </w:t>
      </w:r>
      <w:r>
        <w:t>Longitud</w:t>
      </w:r>
      <w:r>
        <w:rPr>
          <w:spacing w:val="-3"/>
        </w:rPr>
        <w:t xml:space="preserve"> </w:t>
      </w:r>
      <w:r>
        <w:t>Total</w:t>
      </w:r>
      <w:r>
        <w:rPr>
          <w:spacing w:val="-2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registro:</w:t>
      </w:r>
      <w:r>
        <w:rPr>
          <w:spacing w:val="-2"/>
        </w:rPr>
        <w:t xml:space="preserve"> </w:t>
      </w:r>
      <w:r>
        <w:t>224</w:t>
      </w:r>
      <w:r>
        <w:rPr>
          <w:spacing w:val="-1"/>
        </w:rPr>
        <w:t xml:space="preserve"> </w:t>
      </w:r>
      <w:r>
        <w:t>Bytes</w:t>
      </w:r>
    </w:p>
    <w:p w14:paraId="308CCFD8" w14:textId="77777777" w:rsidR="0003784E" w:rsidRDefault="0003784E" w:rsidP="00012A45">
      <w:pPr>
        <w:pStyle w:val="Textoindependiente"/>
        <w:spacing w:before="1"/>
        <w:jc w:val="both"/>
      </w:pPr>
    </w:p>
    <w:p w14:paraId="6E979C45" w14:textId="77777777" w:rsidR="00012A45" w:rsidRDefault="00012A45" w:rsidP="00012A45">
      <w:pPr>
        <w:pStyle w:val="Textoindependiente"/>
        <w:spacing w:before="8"/>
        <w:rPr>
          <w:sz w:val="19"/>
        </w:rPr>
      </w:pPr>
    </w:p>
    <w:p w14:paraId="3673B2D1" w14:textId="77777777" w:rsidR="00012A45" w:rsidRPr="00012A45" w:rsidRDefault="00012A45" w:rsidP="00012A45"/>
    <w:p w14:paraId="501EC1F6" w14:textId="3E3E597C" w:rsidR="00012A45" w:rsidRDefault="00012A45" w:rsidP="00012A45"/>
    <w:p w14:paraId="78FBD258" w14:textId="77777777" w:rsidR="00012A45" w:rsidRPr="00012A45" w:rsidRDefault="00012A45" w:rsidP="00012A45">
      <w:pPr>
        <w:sectPr w:rsidR="00012A45" w:rsidRPr="00012A45" w:rsidSect="002830C0">
          <w:pgSz w:w="12250" w:h="15850"/>
          <w:pgMar w:top="1380" w:right="840" w:bottom="880" w:left="920" w:header="567" w:footer="685" w:gutter="0"/>
          <w:cols w:space="720"/>
        </w:sectPr>
      </w:pPr>
    </w:p>
    <w:p w14:paraId="49728EBB" w14:textId="77777777" w:rsidR="00074008" w:rsidRPr="00230F5A" w:rsidRDefault="00074008" w:rsidP="00E337AC">
      <w:pPr>
        <w:pStyle w:val="Ttulo1"/>
        <w:numPr>
          <w:ilvl w:val="0"/>
          <w:numId w:val="7"/>
        </w:numPr>
        <w:rPr>
          <w:rFonts w:cs="Times New Roman"/>
        </w:rPr>
      </w:pPr>
      <w:bookmarkStart w:id="2" w:name="_Toc160527582"/>
      <w:bookmarkStart w:id="3" w:name="_Toc166057759"/>
      <w:r w:rsidRPr="00230F5A">
        <w:rPr>
          <w:rFonts w:cs="Times New Roman"/>
        </w:rPr>
        <w:lastRenderedPageBreak/>
        <w:t>Validaciones</w:t>
      </w:r>
      <w:bookmarkEnd w:id="2"/>
      <w:bookmarkEnd w:id="3"/>
      <w:r w:rsidRPr="00230F5A">
        <w:rPr>
          <w:rFonts w:cs="Times New Roman"/>
        </w:rPr>
        <w:fldChar w:fldCharType="begin"/>
      </w:r>
      <w:r w:rsidRPr="00230F5A">
        <w:rPr>
          <w:rFonts w:cs="Times New Roman"/>
        </w:rPr>
        <w:instrText xml:space="preserve"> XE "Validaciones" </w:instrText>
      </w:r>
      <w:r w:rsidRPr="00230F5A">
        <w:rPr>
          <w:rFonts w:cs="Times New Roman"/>
        </w:rPr>
        <w:fldChar w:fldCharType="end"/>
      </w:r>
    </w:p>
    <w:p w14:paraId="33052529" w14:textId="77777777" w:rsidR="002E543D" w:rsidRPr="002E543D" w:rsidRDefault="00074008" w:rsidP="00E337AC">
      <w:pPr>
        <w:pStyle w:val="Ttulo2"/>
        <w:numPr>
          <w:ilvl w:val="1"/>
          <w:numId w:val="7"/>
        </w:numPr>
        <w:ind w:left="1715" w:hanging="360"/>
        <w:rPr>
          <w:sz w:val="32"/>
          <w:szCs w:val="32"/>
        </w:rPr>
      </w:pPr>
      <w:bookmarkStart w:id="4" w:name="_Toc160527583"/>
      <w:bookmarkStart w:id="5" w:name="_Toc166057760"/>
      <w:r w:rsidRPr="00230F5A">
        <w:t>Archivo de datos</w:t>
      </w:r>
      <w:bookmarkEnd w:id="4"/>
      <w:bookmarkEnd w:id="5"/>
    </w:p>
    <w:p w14:paraId="58F1A0CC" w14:textId="77777777" w:rsidR="002E543D" w:rsidRPr="002E543D" w:rsidRDefault="002E543D" w:rsidP="002E543D">
      <w:pPr>
        <w:pStyle w:val="Ttulo2"/>
        <w:numPr>
          <w:ilvl w:val="2"/>
          <w:numId w:val="7"/>
        </w:numPr>
        <w:rPr>
          <w:sz w:val="32"/>
          <w:szCs w:val="32"/>
        </w:rPr>
      </w:pPr>
      <w:r>
        <w:t>Validaciones Fijas</w:t>
      </w:r>
    </w:p>
    <w:p w14:paraId="4ADA8A74" w14:textId="6D05CCCE" w:rsidR="00074008" w:rsidRPr="00230F5A" w:rsidRDefault="00074008" w:rsidP="002E543D">
      <w:pPr>
        <w:pStyle w:val="Ttulo2"/>
        <w:numPr>
          <w:ilvl w:val="0"/>
          <w:numId w:val="0"/>
        </w:numPr>
        <w:ind w:left="1224"/>
        <w:rPr>
          <w:sz w:val="32"/>
          <w:szCs w:val="32"/>
        </w:rPr>
      </w:pPr>
      <w:r w:rsidRPr="00230F5A">
        <w:fldChar w:fldCharType="begin"/>
      </w:r>
      <w:r w:rsidRPr="00230F5A">
        <w:instrText xml:space="preserve"> XE "Archivo de datos\" </w:instrText>
      </w:r>
      <w:r w:rsidRPr="00230F5A">
        <w:fldChar w:fldCharType="end"/>
      </w:r>
    </w:p>
    <w:p w14:paraId="3CFE5AE8" w14:textId="77777777" w:rsidR="00074008" w:rsidRPr="00230F5A" w:rsidRDefault="00074008" w:rsidP="00074008">
      <w:pPr>
        <w:pStyle w:val="Prrafodelista"/>
        <w:ind w:left="792" w:firstLine="0"/>
        <w:rPr>
          <w:rFonts w:ascii="Times New Roman" w:hAnsi="Times New Roman" w:cs="Times New Roman"/>
          <w:b/>
          <w:bCs/>
          <w:color w:val="4472C4" w:themeColor="accent1"/>
        </w:rPr>
      </w:pPr>
    </w:p>
    <w:p w14:paraId="04F25D29" w14:textId="77777777" w:rsidR="00074008" w:rsidRPr="00B537DA" w:rsidRDefault="00074008" w:rsidP="00074008">
      <w:pPr>
        <w:pStyle w:val="Prrafodelista"/>
        <w:ind w:left="792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bookmarkStart w:id="6" w:name="_Hlk151646749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95"/>
        <w:gridCol w:w="7932"/>
      </w:tblGrid>
      <w:tr w:rsidR="006D7434" w:rsidRPr="00B537DA" w14:paraId="5F5767BD" w14:textId="77777777" w:rsidTr="006D7434">
        <w:tc>
          <w:tcPr>
            <w:tcW w:w="595" w:type="dxa"/>
          </w:tcPr>
          <w:bookmarkEnd w:id="6"/>
          <w:p w14:paraId="74ADC22E" w14:textId="77777777" w:rsidR="006D7434" w:rsidRPr="00B537DA" w:rsidRDefault="006D7434" w:rsidP="00E164D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B537D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</w:t>
            </w:r>
          </w:p>
        </w:tc>
        <w:tc>
          <w:tcPr>
            <w:tcW w:w="7932" w:type="dxa"/>
          </w:tcPr>
          <w:p w14:paraId="48FF497C" w14:textId="77777777" w:rsidR="006D7434" w:rsidRDefault="006D7434" w:rsidP="00E164D6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el largo de registro en función al tipo de documento (tabla en base de datos); En caso de no coincidir, se deberá catalogar con error 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65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  <w:p w14:paraId="04B2EDBF" w14:textId="77777777" w:rsidR="006D7434" w:rsidRPr="00B537DA" w:rsidRDefault="006D7434" w:rsidP="00E164D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</w:rPr>
              <w:t>Solo para líneas de “detalle”</w:t>
            </w:r>
          </w:p>
        </w:tc>
      </w:tr>
      <w:tr w:rsidR="006D7434" w:rsidRPr="00B537DA" w14:paraId="0CE8C3C5" w14:textId="77777777" w:rsidTr="006D7434">
        <w:tc>
          <w:tcPr>
            <w:tcW w:w="595" w:type="dxa"/>
          </w:tcPr>
          <w:p w14:paraId="3733B612" w14:textId="77777777" w:rsidR="006D7434" w:rsidRPr="00B537DA" w:rsidRDefault="006D7434" w:rsidP="00E164D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773E3F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V2</w:t>
            </w:r>
          </w:p>
        </w:tc>
        <w:tc>
          <w:tcPr>
            <w:tcW w:w="7932" w:type="dxa"/>
          </w:tcPr>
          <w:p w14:paraId="55DCA668" w14:textId="77777777" w:rsidR="006D7434" w:rsidRPr="00B537DA" w:rsidRDefault="006D7434" w:rsidP="00E164D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código del banco (largo 4) se coteja con el usuario conectado (definición de casilla), en caso de no coincidir se catalogará con error 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>(Error 05)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</w:p>
        </w:tc>
      </w:tr>
      <w:tr w:rsidR="006D7434" w:rsidRPr="00B537DA" w14:paraId="6CD5D24B" w14:textId="77777777" w:rsidTr="006D7434">
        <w:tc>
          <w:tcPr>
            <w:tcW w:w="595" w:type="dxa"/>
          </w:tcPr>
          <w:p w14:paraId="598712C3" w14:textId="77777777" w:rsidR="006D7434" w:rsidRPr="00E81654" w:rsidRDefault="006D7434" w:rsidP="00E164D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2DE7B389" w14:textId="77777777" w:rsidR="006D7434" w:rsidRPr="00E81654" w:rsidRDefault="006D7434" w:rsidP="00E164D6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E8165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V4</w:t>
            </w:r>
          </w:p>
        </w:tc>
        <w:tc>
          <w:tcPr>
            <w:tcW w:w="7932" w:type="dxa"/>
          </w:tcPr>
          <w:p w14:paraId="2CDF4971" w14:textId="77777777" w:rsidR="006D7434" w:rsidRDefault="006D7434" w:rsidP="00E164D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0D113026" w14:textId="77777777" w:rsidR="006D7434" w:rsidRPr="00DD1EE4" w:rsidRDefault="006D7434" w:rsidP="00E164D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</w:t>
            </w:r>
            <w:r w:rsidRPr="00DD1EE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alidar que el archivo tenga datos, en caso contrario error </w:t>
            </w:r>
            <w:r w:rsidRPr="00DD1EE4">
              <w:rPr>
                <w:rFonts w:ascii="Times New Roman" w:hAnsi="Times New Roman" w:cs="Times New Roman"/>
                <w:b/>
                <w:bCs/>
                <w:color w:val="FF0000"/>
              </w:rPr>
              <w:t>(Error 40)</w:t>
            </w:r>
          </w:p>
          <w:p w14:paraId="6770C8D7" w14:textId="77777777" w:rsidR="006D7434" w:rsidRPr="00DD1EE4" w:rsidRDefault="006D7434" w:rsidP="00E164D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6D7434" w:rsidRPr="00B537DA" w14:paraId="38595015" w14:textId="77777777" w:rsidTr="006D7434">
        <w:tc>
          <w:tcPr>
            <w:tcW w:w="595" w:type="dxa"/>
          </w:tcPr>
          <w:p w14:paraId="61F1808E" w14:textId="77777777" w:rsidR="006D7434" w:rsidRDefault="006D7434" w:rsidP="00E164D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V5</w:t>
            </w:r>
          </w:p>
        </w:tc>
        <w:tc>
          <w:tcPr>
            <w:tcW w:w="7932" w:type="dxa"/>
          </w:tcPr>
          <w:p w14:paraId="08DDA46D" w14:textId="77777777" w:rsidR="006D7434" w:rsidRDefault="006D7434" w:rsidP="00E164D6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formato del campo fecha en la línea </w:t>
            </w:r>
            <w:proofErr w:type="spellStart"/>
            <w:r w:rsidRPr="00A42CB3">
              <w:rPr>
                <w:rFonts w:ascii="Times New Roman" w:hAnsi="Times New Roman" w:cs="Times New Roman"/>
                <w:b/>
                <w:bCs/>
                <w:i/>
                <w:iCs/>
                <w:color w:val="4472C4" w:themeColor="accent1"/>
              </w:rPr>
              <w:t>header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i/>
                <w:iCs/>
                <w:color w:val="4472C4" w:themeColor="accent1"/>
              </w:rPr>
              <w:t xml:space="preserve">, </w:t>
            </w:r>
            <w:r w:rsidRPr="00A42CB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en caso de error </w:t>
            </w:r>
            <w:r w:rsidRPr="00A42CB3">
              <w:rPr>
                <w:rFonts w:ascii="Times New Roman" w:hAnsi="Times New Roman" w:cs="Times New Roman"/>
                <w:b/>
                <w:bCs/>
                <w:color w:val="FF0000"/>
              </w:rPr>
              <w:t>(Error 74)</w:t>
            </w:r>
          </w:p>
          <w:p w14:paraId="39F99F19" w14:textId="77777777" w:rsidR="006D7434" w:rsidRDefault="006D7434" w:rsidP="00E164D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FF0000"/>
              </w:rPr>
              <w:t>Obs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: Un año es válido cuando es mayor a 1950. </w:t>
            </w:r>
          </w:p>
        </w:tc>
      </w:tr>
      <w:tr w:rsidR="006D7434" w:rsidRPr="00B537DA" w14:paraId="0A26E72D" w14:textId="77777777" w:rsidTr="006D7434">
        <w:tc>
          <w:tcPr>
            <w:tcW w:w="595" w:type="dxa"/>
          </w:tcPr>
          <w:p w14:paraId="556212D7" w14:textId="77777777" w:rsidR="006D7434" w:rsidRDefault="006D7434" w:rsidP="00E164D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V6</w:t>
            </w:r>
          </w:p>
        </w:tc>
        <w:tc>
          <w:tcPr>
            <w:tcW w:w="7932" w:type="dxa"/>
          </w:tcPr>
          <w:p w14:paraId="2E799A73" w14:textId="77777777" w:rsidR="006D7434" w:rsidRDefault="006D7434" w:rsidP="00E164D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Se debe validar que el</w:t>
            </w:r>
            <w:r w:rsidRPr="0069682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área d</w:t>
            </w:r>
            <w:r w:rsidRPr="0069682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eberá estar asociada a una familia de documento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, en caso contrario  </w:t>
            </w:r>
            <w:r w:rsidRPr="00696824">
              <w:rPr>
                <w:rFonts w:ascii="Times New Roman" w:hAnsi="Times New Roman" w:cs="Times New Roman"/>
                <w:b/>
                <w:bCs/>
                <w:color w:val="FF0000"/>
              </w:rPr>
              <w:t>(Error 84)</w:t>
            </w:r>
          </w:p>
        </w:tc>
      </w:tr>
      <w:tr w:rsidR="006D7434" w:rsidRPr="00B537DA" w14:paraId="220A29E4" w14:textId="77777777" w:rsidTr="006D7434">
        <w:tc>
          <w:tcPr>
            <w:tcW w:w="595" w:type="dxa"/>
          </w:tcPr>
          <w:p w14:paraId="117F6212" w14:textId="77777777" w:rsidR="006D7434" w:rsidRDefault="006D7434" w:rsidP="00E164D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V7</w:t>
            </w:r>
          </w:p>
        </w:tc>
        <w:tc>
          <w:tcPr>
            <w:tcW w:w="7932" w:type="dxa"/>
          </w:tcPr>
          <w:p w14:paraId="5EE21345" w14:textId="77777777" w:rsidR="006D7434" w:rsidRDefault="006D7434" w:rsidP="00E164D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Se debe validar que e</w:t>
            </w:r>
            <w:r w:rsidRPr="007D54B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l área definida para la familia de documento contiene usuarios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, en caso contrario </w:t>
            </w:r>
            <w:r w:rsidRPr="007D54B1">
              <w:rPr>
                <w:rFonts w:ascii="Times New Roman" w:hAnsi="Times New Roman" w:cs="Times New Roman"/>
                <w:b/>
                <w:bCs/>
                <w:color w:val="FF0000"/>
              </w:rPr>
              <w:t>(Error 90)</w:t>
            </w:r>
          </w:p>
        </w:tc>
      </w:tr>
      <w:tr w:rsidR="006D7434" w:rsidRPr="00B537DA" w14:paraId="0ED023E0" w14:textId="77777777" w:rsidTr="006D7434">
        <w:tc>
          <w:tcPr>
            <w:tcW w:w="595" w:type="dxa"/>
          </w:tcPr>
          <w:p w14:paraId="7AF5D1E9" w14:textId="77777777" w:rsidR="006D7434" w:rsidRDefault="006D7434" w:rsidP="00E164D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V8</w:t>
            </w:r>
          </w:p>
        </w:tc>
        <w:tc>
          <w:tcPr>
            <w:tcW w:w="7932" w:type="dxa"/>
          </w:tcPr>
          <w:p w14:paraId="4382DFCA" w14:textId="77777777" w:rsidR="006D7434" w:rsidRDefault="006D7434" w:rsidP="00E164D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Validar que e</w:t>
            </w:r>
            <w:r w:rsidRPr="007E2CE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l tipo de documento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no </w:t>
            </w:r>
            <w:r w:rsidRPr="007E2CE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ha sido eliminado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, en caso contrario 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(Error 8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7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6D7434" w:rsidRPr="00B537DA" w14:paraId="6484532C" w14:textId="77777777" w:rsidTr="006D7434">
        <w:tc>
          <w:tcPr>
            <w:tcW w:w="595" w:type="dxa"/>
          </w:tcPr>
          <w:p w14:paraId="61FCF388" w14:textId="77777777" w:rsidR="006D7434" w:rsidRDefault="006D7434" w:rsidP="00E164D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V9</w:t>
            </w:r>
          </w:p>
        </w:tc>
        <w:tc>
          <w:tcPr>
            <w:tcW w:w="7932" w:type="dxa"/>
          </w:tcPr>
          <w:p w14:paraId="40179A39" w14:textId="77777777" w:rsidR="006D7434" w:rsidRDefault="006D7434" w:rsidP="00E164D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la casilla origen existe en base de datos, en caso de no existir 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7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6D7434" w:rsidRPr="00B537DA" w14:paraId="015A3337" w14:textId="77777777" w:rsidTr="006D7434">
        <w:tc>
          <w:tcPr>
            <w:tcW w:w="595" w:type="dxa"/>
          </w:tcPr>
          <w:p w14:paraId="4377B05A" w14:textId="77777777" w:rsidR="006D7434" w:rsidRDefault="006D7434" w:rsidP="00E164D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V10</w:t>
            </w:r>
          </w:p>
        </w:tc>
        <w:tc>
          <w:tcPr>
            <w:tcW w:w="7932" w:type="dxa"/>
          </w:tcPr>
          <w:p w14:paraId="61B53FB7" w14:textId="77777777" w:rsidR="006D7434" w:rsidRDefault="006D7434" w:rsidP="00E164D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la existencia del tipo de documento en la línea </w:t>
            </w:r>
            <w:proofErr w:type="spellStart"/>
            <w:r w:rsidRPr="00643F1C">
              <w:rPr>
                <w:rFonts w:ascii="Times New Roman" w:hAnsi="Times New Roman" w:cs="Times New Roman"/>
                <w:b/>
                <w:bCs/>
                <w:i/>
                <w:iCs/>
                <w:color w:val="4472C4" w:themeColor="accent1"/>
              </w:rPr>
              <w:t>header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del archivo, en caso de no existir 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(Error 8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9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6D7434" w:rsidRPr="00B537DA" w14:paraId="67278094" w14:textId="77777777" w:rsidTr="006D7434">
        <w:tc>
          <w:tcPr>
            <w:tcW w:w="595" w:type="dxa"/>
          </w:tcPr>
          <w:p w14:paraId="7C6B6F63" w14:textId="77777777" w:rsidR="006D7434" w:rsidRDefault="006D7434" w:rsidP="00E164D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V11</w:t>
            </w:r>
          </w:p>
        </w:tc>
        <w:tc>
          <w:tcPr>
            <w:tcW w:w="7932" w:type="dxa"/>
          </w:tcPr>
          <w:p w14:paraId="409D21D3" w14:textId="77777777" w:rsidR="006D7434" w:rsidRDefault="006D7434" w:rsidP="00E164D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tipo de documento este asociado a su flujo, en caso contrario 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(Error 8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6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</w:tbl>
    <w:p w14:paraId="059923A6" w14:textId="77777777" w:rsidR="00074008" w:rsidRDefault="00074008" w:rsidP="00074008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4F754F94" w14:textId="77777777" w:rsidR="002E543D" w:rsidRPr="002E543D" w:rsidRDefault="002E543D" w:rsidP="002E543D">
      <w:pPr>
        <w:pStyle w:val="Ttulo2"/>
        <w:numPr>
          <w:ilvl w:val="0"/>
          <w:numId w:val="0"/>
        </w:numPr>
        <w:ind w:left="1224"/>
        <w:rPr>
          <w:sz w:val="32"/>
          <w:szCs w:val="32"/>
        </w:rPr>
      </w:pPr>
    </w:p>
    <w:p w14:paraId="627AC997" w14:textId="1D49E3A8" w:rsidR="002E543D" w:rsidRPr="00230F5A" w:rsidRDefault="002E543D" w:rsidP="002E543D">
      <w:pPr>
        <w:pStyle w:val="Ttulo2"/>
        <w:numPr>
          <w:ilvl w:val="2"/>
          <w:numId w:val="7"/>
        </w:numPr>
        <w:rPr>
          <w:sz w:val="32"/>
          <w:szCs w:val="32"/>
        </w:rPr>
      </w:pPr>
      <w:r>
        <w:t>Validaciones variables asociadas al documento C12</w:t>
      </w:r>
      <w:r w:rsidRPr="00230F5A">
        <w:fldChar w:fldCharType="begin"/>
      </w:r>
      <w:r w:rsidRPr="00230F5A">
        <w:instrText xml:space="preserve"> XE "Archivo de datos\" </w:instrText>
      </w:r>
      <w:r w:rsidRPr="00230F5A">
        <w:fldChar w:fldCharType="end"/>
      </w:r>
    </w:p>
    <w:p w14:paraId="6AEC84DE" w14:textId="77777777" w:rsidR="002E543D" w:rsidRPr="00170411" w:rsidRDefault="002E543D" w:rsidP="002E543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95"/>
        <w:gridCol w:w="7932"/>
      </w:tblGrid>
      <w:tr w:rsidR="002E543D" w:rsidRPr="00B537DA" w14:paraId="65C27D92" w14:textId="77777777" w:rsidTr="00725859">
        <w:tc>
          <w:tcPr>
            <w:tcW w:w="595" w:type="dxa"/>
          </w:tcPr>
          <w:p w14:paraId="400A6600" w14:textId="77777777" w:rsidR="002E543D" w:rsidRDefault="002E543D" w:rsidP="0072585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V12</w:t>
            </w:r>
          </w:p>
        </w:tc>
        <w:tc>
          <w:tcPr>
            <w:tcW w:w="7932" w:type="dxa"/>
          </w:tcPr>
          <w:p w14:paraId="69F7E2BE" w14:textId="029CC6CC" w:rsidR="002E543D" w:rsidRDefault="002E543D" w:rsidP="0072585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campo “Tipo de registro” tenga los valores esperados 1,2,4 o 5, en caso contrario 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75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.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</w:p>
        </w:tc>
      </w:tr>
      <w:tr w:rsidR="001A33F9" w:rsidRPr="00B537DA" w14:paraId="2EAD3DB9" w14:textId="77777777" w:rsidTr="001A33F9">
        <w:tc>
          <w:tcPr>
            <w:tcW w:w="595" w:type="dxa"/>
          </w:tcPr>
          <w:p w14:paraId="5AE0F948" w14:textId="77777777" w:rsidR="001A33F9" w:rsidRPr="00E81654" w:rsidRDefault="001A33F9" w:rsidP="001C205D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E8165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V3</w:t>
            </w:r>
          </w:p>
        </w:tc>
        <w:tc>
          <w:tcPr>
            <w:tcW w:w="7932" w:type="dxa"/>
          </w:tcPr>
          <w:p w14:paraId="03C81A7F" w14:textId="77777777" w:rsidR="001A33F9" w:rsidRPr="00B537DA" w:rsidRDefault="001A33F9" w:rsidP="001C205D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Se debe cotejar que el tipo de documento definido en el </w:t>
            </w:r>
            <w:proofErr w:type="spellStart"/>
            <w:r w:rsidRPr="00EC396D">
              <w:rPr>
                <w:rFonts w:ascii="Times New Roman" w:hAnsi="Times New Roman" w:cs="Times New Roman"/>
                <w:b/>
                <w:bCs/>
                <w:i/>
                <w:iCs/>
                <w:color w:val="4472C4" w:themeColor="accent1"/>
              </w:rPr>
              <w:t>header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del archivo existe en la base de datos (tabla mantenedora). 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>(Error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83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</w:tbl>
    <w:p w14:paraId="71582F1D" w14:textId="77777777" w:rsidR="002E543D" w:rsidRDefault="002E543D" w:rsidP="002E543D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7DFD1CCA" w14:textId="77777777" w:rsidR="00074008" w:rsidRDefault="00074008" w:rsidP="00601454">
      <w:pPr>
        <w:pStyle w:val="Textoindependiente"/>
        <w:ind w:left="360"/>
      </w:pPr>
    </w:p>
    <w:p w14:paraId="449E7A3D" w14:textId="77777777" w:rsidR="00E337AC" w:rsidRDefault="00E337AC" w:rsidP="00E337AC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0EC45AF1" w14:textId="77777777" w:rsidR="00E337AC" w:rsidRPr="00230F5A" w:rsidRDefault="00E337AC" w:rsidP="002E543D">
      <w:pPr>
        <w:pStyle w:val="Ttulo1"/>
        <w:numPr>
          <w:ilvl w:val="0"/>
          <w:numId w:val="50"/>
        </w:numPr>
        <w:rPr>
          <w:rFonts w:cs="Times New Roman"/>
        </w:rPr>
      </w:pPr>
      <w:bookmarkStart w:id="7" w:name="_Toc160527584"/>
      <w:bookmarkStart w:id="8" w:name="_Toc166057761"/>
      <w:r>
        <w:rPr>
          <w:rFonts w:cs="Times New Roman"/>
        </w:rPr>
        <w:t>C</w:t>
      </w:r>
      <w:r w:rsidRPr="00230F5A">
        <w:rPr>
          <w:rFonts w:cs="Times New Roman"/>
        </w:rPr>
        <w:t>onstruye</w:t>
      </w:r>
      <w:r>
        <w:rPr>
          <w:rFonts w:cs="Times New Roman"/>
        </w:rPr>
        <w:t xml:space="preserve">ndo </w:t>
      </w:r>
      <w:r w:rsidRPr="00230F5A">
        <w:rPr>
          <w:rFonts w:cs="Times New Roman"/>
        </w:rPr>
        <w:t>la carátula de salida</w:t>
      </w:r>
      <w:bookmarkEnd w:id="7"/>
      <w:bookmarkEnd w:id="8"/>
      <w:r w:rsidRPr="00230F5A">
        <w:rPr>
          <w:rFonts w:cs="Times New Roman"/>
        </w:rPr>
        <w:fldChar w:fldCharType="begin"/>
      </w:r>
      <w:r w:rsidRPr="00230F5A">
        <w:rPr>
          <w:rFonts w:cs="Times New Roman"/>
        </w:rPr>
        <w:instrText xml:space="preserve"> XE "¿Cómo se construye la carátula de salida?" </w:instrText>
      </w:r>
      <w:r w:rsidRPr="00230F5A">
        <w:rPr>
          <w:rFonts w:cs="Times New Roman"/>
        </w:rPr>
        <w:fldChar w:fldCharType="end"/>
      </w:r>
    </w:p>
    <w:p w14:paraId="1DE18ECB" w14:textId="77777777" w:rsidR="00E337AC" w:rsidRPr="00230F5A" w:rsidRDefault="00E337AC" w:rsidP="00E337AC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12FC0E8" w14:textId="77777777" w:rsidR="00E337AC" w:rsidRDefault="00E337AC" w:rsidP="00E337AC">
      <w:pPr>
        <w:rPr>
          <w:rFonts w:ascii="Times New Roman" w:eastAsia="Verdana" w:hAnsi="Times New Roman" w:cs="Times New Roman"/>
          <w:color w:val="4472C4" w:themeColor="accent1"/>
          <w:kern w:val="0"/>
          <w14:ligatures w14:val="none"/>
        </w:rPr>
      </w:pPr>
    </w:p>
    <w:p w14:paraId="50088934" w14:textId="77777777" w:rsidR="00E337AC" w:rsidRPr="00182D60" w:rsidRDefault="00E337AC" w:rsidP="002E543D">
      <w:pPr>
        <w:pStyle w:val="Ttulo2"/>
        <w:numPr>
          <w:ilvl w:val="1"/>
          <w:numId w:val="50"/>
        </w:numPr>
        <w:ind w:left="1715" w:hanging="360"/>
        <w:rPr>
          <w:b w:val="0"/>
        </w:rPr>
      </w:pPr>
      <w:bookmarkStart w:id="9" w:name="_Toc160527585"/>
      <w:bookmarkStart w:id="10" w:name="_Toc166057762"/>
      <w:r w:rsidRPr="003F5278">
        <w:t>Formato de carátula de salida</w:t>
      </w:r>
      <w:bookmarkEnd w:id="9"/>
      <w:bookmarkEnd w:id="10"/>
      <w:r w:rsidRPr="003F5278">
        <w:fldChar w:fldCharType="begin"/>
      </w:r>
      <w:r w:rsidRPr="003F5278">
        <w:instrText xml:space="preserve"> XE "Formato de carátula de salida" </w:instrText>
      </w:r>
      <w:r w:rsidRPr="003F5278">
        <w:fldChar w:fldCharType="end"/>
      </w:r>
    </w:p>
    <w:p w14:paraId="15A5609E" w14:textId="1B94E9CF" w:rsidR="00074008" w:rsidRDefault="00E337AC" w:rsidP="00E337AC">
      <w:pPr>
        <w:pStyle w:val="Textoindependiente"/>
        <w:ind w:left="360"/>
      </w:pPr>
      <w:r w:rsidRPr="00230F5A">
        <w:rPr>
          <w:rFonts w:ascii="Times New Roman" w:hAnsi="Times New Roman" w:cs="Times New Roman"/>
          <w:color w:val="4472C4" w:themeColor="accent1"/>
        </w:rPr>
        <w:lastRenderedPageBreak/>
        <w:t xml:space="preserve"> </w:t>
      </w:r>
      <w:r w:rsidR="00000000">
        <w:rPr>
          <w:rFonts w:ascii="Times New Roman" w:hAnsi="Times New Roman" w:cs="Times New Roman"/>
          <w14:ligatures w14:val="none"/>
        </w:rPr>
        <w:pict w14:anchorId="48680AFB">
          <v:shape id="Text Box 10" o:spid="_x0000_s2057" type="#_x0000_t202" style="position:absolute;left:0;text-align:left;margin-left:46.5pt;margin-top:-11.5pt;width:488.65pt;height:419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" filled="f" stroked="f">
            <v:textbox style="mso-next-textbox:#Text Box 10" inset="0,0,0,0">
              <w:txbxContent>
                <w:p w14:paraId="5A7A29E1" w14:textId="77777777" w:rsidR="00012A45" w:rsidRDefault="00012A45" w:rsidP="00B23F8D">
                  <w:pPr>
                    <w:spacing w:line="230" w:lineRule="exact"/>
                    <w:ind w:left="9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El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formato</w:t>
                  </w:r>
                  <w:r>
                    <w:rPr>
                      <w:rFonts w:asci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F3</w:t>
                  </w:r>
                  <w:r>
                    <w:rPr>
                      <w:rFonts w:asci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(</w:t>
                  </w:r>
                  <w:proofErr w:type="spellStart"/>
                  <w:r>
                    <w:rPr>
                      <w:rFonts w:ascii="Arial MT"/>
                      <w:sz w:val="20"/>
                    </w:rPr>
                    <w:t>nf</w:t>
                  </w:r>
                  <w:proofErr w:type="spellEnd"/>
                  <w:r>
                    <w:rPr>
                      <w:rFonts w:ascii="Arial MT"/>
                      <w:sz w:val="20"/>
                    </w:rPr>
                    <w:t>) es:</w:t>
                  </w:r>
                </w:p>
                <w:p w14:paraId="1BA58FC1" w14:textId="77777777" w:rsidR="00012A45" w:rsidRDefault="00012A45" w:rsidP="00B23F8D">
                  <w:pPr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1&gt;&lt;valor</w:t>
                  </w:r>
                  <w:r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1&gt;&lt;signo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1&gt;&lt;fin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línea&gt;</w:t>
                  </w:r>
                </w:p>
                <w:p w14:paraId="3988B1FC" w14:textId="77777777" w:rsidR="00012A45" w:rsidRDefault="00012A45" w:rsidP="00B23F8D">
                  <w:pPr>
                    <w:spacing w:before="1"/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….</w:t>
                  </w:r>
                </w:p>
                <w:p w14:paraId="4C20E657" w14:textId="77777777" w:rsidR="00012A45" w:rsidRDefault="00012A45" w:rsidP="00B23F8D">
                  <w:pPr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2&gt;&lt;valor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2&gt;&lt;valor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 2&gt;&lt;signo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2&gt;&lt;fin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línea&gt;</w:t>
                  </w:r>
                </w:p>
                <w:p w14:paraId="2531709F" w14:textId="77777777" w:rsidR="00012A45" w:rsidRDefault="00012A45" w:rsidP="00B23F8D">
                  <w:pPr>
                    <w:spacing w:line="229" w:lineRule="exact"/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….</w:t>
                  </w:r>
                </w:p>
                <w:p w14:paraId="74BA5581" w14:textId="77777777" w:rsidR="00012A45" w:rsidRDefault="00012A45" w:rsidP="00B23F8D">
                  <w:pPr>
                    <w:spacing w:line="229" w:lineRule="exact"/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m&gt;&lt;signo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m&gt;&lt;fin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línea&gt;</w:t>
                  </w:r>
                </w:p>
                <w:p w14:paraId="2B6F3C96" w14:textId="77777777" w:rsidR="00012A45" w:rsidRDefault="00012A45" w:rsidP="00B23F8D">
                  <w:pPr>
                    <w:spacing w:before="1"/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w w:val="99"/>
                      <w:sz w:val="20"/>
                    </w:rPr>
                    <w:t>…</w:t>
                  </w:r>
                </w:p>
                <w:p w14:paraId="657410BF" w14:textId="77777777" w:rsidR="00012A45" w:rsidRDefault="00012A45" w:rsidP="00B23F8D">
                  <w:pPr>
                    <w:ind w:left="103" w:right="1164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N&gt;&lt;valor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N&gt;&lt;signo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N&gt;&lt;fin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 línea&gt;</w:t>
                  </w:r>
                  <w:r>
                    <w:rPr>
                      <w:rFonts w:ascii="Arial MT" w:hAnsi="Arial MT"/>
                      <w:spacing w:val="-5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Donde:</w:t>
                  </w:r>
                </w:p>
                <w:p w14:paraId="30B34974" w14:textId="77777777" w:rsidR="00012A45" w:rsidRDefault="00012A45" w:rsidP="00B23F8D">
                  <w:pPr>
                    <w:spacing w:before="2"/>
                    <w:rPr>
                      <w:rFonts w:ascii="Arial MT"/>
                      <w:sz w:val="20"/>
                    </w:rPr>
                  </w:pPr>
                </w:p>
                <w:p w14:paraId="6915A75A" w14:textId="77777777" w:rsidR="00012A45" w:rsidRDefault="00012A45" w:rsidP="00B23F8D">
                  <w:pPr>
                    <w:widowControl w:val="0"/>
                    <w:numPr>
                      <w:ilvl w:val="0"/>
                      <w:numId w:val="48"/>
                    </w:numPr>
                    <w:tabs>
                      <w:tab w:val="left" w:pos="824"/>
                    </w:tabs>
                    <w:autoSpaceDE w:val="0"/>
                    <w:autoSpaceDN w:val="0"/>
                    <w:spacing w:after="0" w:line="243" w:lineRule="exact"/>
                    <w:ind w:hanging="361"/>
                    <w:jc w:val="both"/>
                    <w:rPr>
                      <w:rFonts w:ascii="Arial MT" w:hAnsi="Arial MT"/>
                      <w:sz w:val="20"/>
                    </w:rPr>
                  </w:pPr>
                  <w:bookmarkStart w:id="11" w:name="_Hlk150869483"/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 m&gt;</w:t>
                  </w:r>
                </w:p>
                <w:p w14:paraId="7EC21B15" w14:textId="77777777" w:rsidR="00012A45" w:rsidRPr="00AF1D98" w:rsidRDefault="00012A45" w:rsidP="00B23F8D">
                  <w:pPr>
                    <w:pStyle w:val="Prrafodelista"/>
                    <w:ind w:left="823" w:right="109" w:firstLine="0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Es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un</w:t>
                  </w:r>
                  <w:r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correlativo</w:t>
                  </w:r>
                  <w:r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numérico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y</w:t>
                  </w:r>
                  <w:r>
                    <w:rPr>
                      <w:rFonts w:ascii="Arial MT" w:hAnsi="Arial MT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secuencial</w:t>
                  </w:r>
                  <w:r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que</w:t>
                  </w:r>
                  <w:r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comienza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en</w:t>
                  </w:r>
                  <w:r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 w:rsidRPr="00AF1D98">
                    <w:rPr>
                      <w:rFonts w:ascii="Arial MT" w:hAnsi="Arial MT"/>
                      <w:sz w:val="20"/>
                    </w:rPr>
                    <w:t>1</w:t>
                  </w:r>
                  <w:r w:rsidRPr="00AF1D98">
                    <w:rPr>
                      <w:rFonts w:ascii="Arial MT" w:hAnsi="Arial MT"/>
                      <w:spacing w:val="-5"/>
                      <w:sz w:val="20"/>
                    </w:rPr>
                    <w:t xml:space="preserve"> </w:t>
                  </w:r>
                  <w:r w:rsidRPr="00AF1D98">
                    <w:rPr>
                      <w:rFonts w:ascii="Arial MT" w:hAnsi="Arial MT"/>
                      <w:sz w:val="20"/>
                    </w:rPr>
                    <w:t>y</w:t>
                  </w:r>
                  <w:r w:rsidRPr="00AF1D98"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 w:rsidRPr="00AF1D98">
                    <w:rPr>
                      <w:rFonts w:ascii="Arial MT" w:hAnsi="Arial MT"/>
                      <w:sz w:val="20"/>
                    </w:rPr>
                    <w:t>el largo es 3.</w:t>
                  </w:r>
                </w:p>
                <w:p w14:paraId="7795EA57" w14:textId="77777777" w:rsidR="00012A45" w:rsidRPr="00AF1D98" w:rsidRDefault="00012A45" w:rsidP="00B23F8D">
                  <w:pPr>
                    <w:pStyle w:val="Prrafodelista"/>
                    <w:ind w:left="823" w:right="109" w:firstLine="0"/>
                    <w:jc w:val="both"/>
                    <w:rPr>
                      <w:rFonts w:ascii="Arial MT" w:hAnsi="Arial MT"/>
                      <w:sz w:val="20"/>
                    </w:rPr>
                  </w:pPr>
                </w:p>
                <w:p w14:paraId="4D4BF33B" w14:textId="77777777" w:rsidR="00012A45" w:rsidRPr="00AF1D98" w:rsidRDefault="00012A45" w:rsidP="00B23F8D">
                  <w:pPr>
                    <w:widowControl w:val="0"/>
                    <w:numPr>
                      <w:ilvl w:val="0"/>
                      <w:numId w:val="48"/>
                    </w:numPr>
                    <w:tabs>
                      <w:tab w:val="left" w:pos="824"/>
                    </w:tabs>
                    <w:autoSpaceDE w:val="0"/>
                    <w:autoSpaceDN w:val="0"/>
                    <w:spacing w:before="1" w:after="0" w:line="243" w:lineRule="exact"/>
                    <w:ind w:hanging="361"/>
                    <w:jc w:val="both"/>
                    <w:rPr>
                      <w:rFonts w:ascii="Arial MT"/>
                      <w:sz w:val="20"/>
                    </w:rPr>
                  </w:pPr>
                  <w:r w:rsidRPr="00AF1D98">
                    <w:rPr>
                      <w:rFonts w:ascii="Arial MT"/>
                      <w:sz w:val="20"/>
                    </w:rPr>
                    <w:t>&lt;valor</w:t>
                  </w:r>
                  <w:r w:rsidRPr="00AF1D98"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 w:rsidRPr="00AF1D98">
                    <w:rPr>
                      <w:rFonts w:ascii="Arial MT"/>
                      <w:sz w:val="20"/>
                    </w:rPr>
                    <w:t>campo</w:t>
                  </w:r>
                  <w:r w:rsidRPr="00AF1D98"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 w:rsidRPr="00AF1D98">
                    <w:rPr>
                      <w:rFonts w:ascii="Arial MT"/>
                      <w:sz w:val="20"/>
                    </w:rPr>
                    <w:t>m&gt;</w:t>
                  </w:r>
                </w:p>
                <w:p w14:paraId="75BF005D" w14:textId="77777777" w:rsidR="00012A45" w:rsidRPr="00AF1D98" w:rsidRDefault="00012A45" w:rsidP="00B23F8D">
                  <w:pPr>
                    <w:ind w:left="823" w:right="108"/>
                    <w:jc w:val="both"/>
                    <w:rPr>
                      <w:rFonts w:ascii="Arial MT" w:hAnsi="Arial MT"/>
                      <w:sz w:val="20"/>
                    </w:rPr>
                  </w:pPr>
                  <w:bookmarkStart w:id="12" w:name="_Hlk150872315"/>
                  <w:r w:rsidRPr="00AF1D98">
                    <w:rPr>
                      <w:rFonts w:ascii="Arial MT" w:hAnsi="Arial MT"/>
                      <w:sz w:val="20"/>
                    </w:rPr>
                    <w:t>Representa el campo m del mensaje carátula del tipo de archivo el cual tiene un largo de 30</w:t>
                  </w:r>
                  <w:r w:rsidRPr="00AF1D98"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 w:rsidRPr="00AF1D98">
                    <w:rPr>
                      <w:rFonts w:ascii="Arial MT" w:hAnsi="Arial MT"/>
                      <w:sz w:val="20"/>
                    </w:rPr>
                    <w:t>dígitos,</w:t>
                  </w:r>
                  <w:r w:rsidRPr="00AF1D98"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 w:rsidRPr="00AF1D98">
                    <w:rPr>
                      <w:rFonts w:ascii="Arial MT" w:hAnsi="Arial MT"/>
                      <w:sz w:val="20"/>
                    </w:rPr>
                    <w:t>rellenado</w:t>
                  </w:r>
                  <w:r w:rsidRPr="00AF1D98"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 w:rsidRPr="00AF1D98">
                    <w:rPr>
                      <w:rFonts w:ascii="Arial MT" w:hAnsi="Arial MT"/>
                      <w:sz w:val="20"/>
                    </w:rPr>
                    <w:t>con el</w:t>
                  </w:r>
                  <w:r w:rsidRPr="00AF1D98"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 w:rsidRPr="00AF1D98">
                    <w:rPr>
                      <w:rFonts w:ascii="Arial MT" w:hAnsi="Arial MT"/>
                      <w:sz w:val="20"/>
                    </w:rPr>
                    <w:t>valor</w:t>
                  </w:r>
                  <w:r w:rsidRPr="00AF1D98"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 w:rsidRPr="00AF1D98">
                    <w:rPr>
                      <w:rFonts w:ascii="Arial MT" w:hAnsi="Arial MT"/>
                      <w:sz w:val="20"/>
                    </w:rPr>
                    <w:t>0 a la izquierda.</w:t>
                  </w:r>
                </w:p>
                <w:p w14:paraId="3B7DD923" w14:textId="77777777" w:rsidR="00012A45" w:rsidRPr="00AF1D98" w:rsidRDefault="00012A45" w:rsidP="00B23F8D">
                  <w:pPr>
                    <w:widowControl w:val="0"/>
                    <w:numPr>
                      <w:ilvl w:val="0"/>
                      <w:numId w:val="48"/>
                    </w:numPr>
                    <w:tabs>
                      <w:tab w:val="left" w:pos="824"/>
                    </w:tabs>
                    <w:autoSpaceDE w:val="0"/>
                    <w:autoSpaceDN w:val="0"/>
                    <w:spacing w:after="0" w:line="243" w:lineRule="exact"/>
                    <w:ind w:hanging="361"/>
                    <w:jc w:val="both"/>
                    <w:rPr>
                      <w:rFonts w:ascii="Arial MT"/>
                      <w:sz w:val="20"/>
                    </w:rPr>
                  </w:pPr>
                  <w:r w:rsidRPr="00AF1D98">
                    <w:rPr>
                      <w:rFonts w:ascii="Arial MT"/>
                      <w:sz w:val="20"/>
                    </w:rPr>
                    <w:t>&lt;valor</w:t>
                  </w:r>
                  <w:r w:rsidRPr="00AF1D98"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 w:rsidRPr="00AF1D98">
                    <w:rPr>
                      <w:rFonts w:ascii="Arial MT"/>
                      <w:sz w:val="20"/>
                    </w:rPr>
                    <w:t>decimal</w:t>
                  </w:r>
                  <w:r w:rsidRPr="00AF1D98"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 w:rsidRPr="00AF1D98">
                    <w:rPr>
                      <w:rFonts w:ascii="Arial MT"/>
                      <w:sz w:val="20"/>
                    </w:rPr>
                    <w:t>campo</w:t>
                  </w:r>
                  <w:r w:rsidRPr="00AF1D98">
                    <w:rPr>
                      <w:rFonts w:ascii="Arial MT"/>
                      <w:spacing w:val="-1"/>
                      <w:sz w:val="20"/>
                    </w:rPr>
                    <w:t xml:space="preserve"> </w:t>
                  </w:r>
                  <w:r w:rsidRPr="00AF1D98">
                    <w:rPr>
                      <w:rFonts w:ascii="Arial MT"/>
                      <w:sz w:val="20"/>
                    </w:rPr>
                    <w:t>m&gt;</w:t>
                  </w:r>
                </w:p>
                <w:p w14:paraId="65FFD62D" w14:textId="77777777" w:rsidR="00012A45" w:rsidRDefault="00012A45" w:rsidP="00B23F8D">
                  <w:pPr>
                    <w:pStyle w:val="Prrafodelista"/>
                    <w:ind w:left="823" w:right="101" w:firstLine="0"/>
                    <w:jc w:val="both"/>
                    <w:rPr>
                      <w:rFonts w:ascii="Arial MT" w:hAnsi="Arial MT"/>
                      <w:sz w:val="20"/>
                    </w:rPr>
                  </w:pPr>
                  <w:r w:rsidRPr="00AF1D98">
                    <w:rPr>
                      <w:rFonts w:ascii="Arial MT" w:hAnsi="Arial MT"/>
                      <w:sz w:val="20"/>
                    </w:rPr>
                    <w:t>Representa</w:t>
                  </w:r>
                  <w:r w:rsidRPr="00AF1D98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AF1D98">
                    <w:rPr>
                      <w:rFonts w:ascii="Arial MT" w:hAnsi="Arial MT"/>
                      <w:sz w:val="20"/>
                    </w:rPr>
                    <w:t>el</w:t>
                  </w:r>
                  <w:r w:rsidRPr="00AF1D98"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 w:rsidRPr="00AF1D98">
                    <w:rPr>
                      <w:rFonts w:ascii="Arial MT" w:hAnsi="Arial MT"/>
                      <w:sz w:val="20"/>
                    </w:rPr>
                    <w:t>valor</w:t>
                  </w:r>
                  <w:r w:rsidRPr="00AF1D98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AF1D98">
                    <w:rPr>
                      <w:rFonts w:ascii="Arial MT" w:hAnsi="Arial MT"/>
                      <w:sz w:val="20"/>
                    </w:rPr>
                    <w:t>decimal</w:t>
                  </w:r>
                  <w:r w:rsidRPr="00AF1D98"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 w:rsidRPr="00AF1D98">
                    <w:rPr>
                      <w:rFonts w:ascii="Arial MT" w:hAnsi="Arial MT"/>
                      <w:sz w:val="20"/>
                    </w:rPr>
                    <w:t>del</w:t>
                  </w:r>
                  <w:r w:rsidRPr="00AF1D98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AF1D98">
                    <w:rPr>
                      <w:rFonts w:ascii="Arial MT" w:hAnsi="Arial MT"/>
                      <w:sz w:val="20"/>
                    </w:rPr>
                    <w:t>campo</w:t>
                  </w:r>
                  <w:r w:rsidRPr="00AF1D98"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 w:rsidRPr="00AF1D98">
                    <w:rPr>
                      <w:rFonts w:ascii="Arial MT" w:hAnsi="Arial MT"/>
                      <w:sz w:val="20"/>
                    </w:rPr>
                    <w:t>m</w:t>
                  </w:r>
                  <w:r w:rsidRPr="00AF1D98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AF1D98">
                    <w:rPr>
                      <w:rFonts w:ascii="Arial MT" w:hAnsi="Arial MT"/>
                      <w:sz w:val="20"/>
                    </w:rPr>
                    <w:t>del</w:t>
                  </w:r>
                  <w:r w:rsidRPr="00AF1D98"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 w:rsidRPr="00AF1D98">
                    <w:rPr>
                      <w:rFonts w:ascii="Arial MT" w:hAnsi="Arial MT"/>
                      <w:sz w:val="20"/>
                    </w:rPr>
                    <w:t>mensaje</w:t>
                  </w:r>
                  <w:r w:rsidRPr="00AF1D98"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 w:rsidRPr="00AF1D98">
                    <w:rPr>
                      <w:rFonts w:ascii="Arial MT" w:hAnsi="Arial MT"/>
                      <w:sz w:val="20"/>
                    </w:rPr>
                    <w:t>carátula</w:t>
                  </w:r>
                  <w:r w:rsidRPr="00AF1D98"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 w:rsidRPr="00AF1D98">
                    <w:rPr>
                      <w:rFonts w:ascii="Arial MT" w:hAnsi="Arial MT"/>
                      <w:sz w:val="20"/>
                    </w:rPr>
                    <w:t>del</w:t>
                  </w:r>
                  <w:r w:rsidRPr="00AF1D98"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 w:rsidRPr="00AF1D98">
                    <w:rPr>
                      <w:rFonts w:ascii="Arial MT" w:hAnsi="Arial MT"/>
                      <w:sz w:val="20"/>
                    </w:rPr>
                    <w:t>tipo</w:t>
                  </w:r>
                  <w:r w:rsidRPr="00AF1D98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AF1D98">
                    <w:rPr>
                      <w:rFonts w:ascii="Arial MT" w:hAnsi="Arial MT"/>
                      <w:sz w:val="20"/>
                    </w:rPr>
                    <w:t>de</w:t>
                  </w:r>
                  <w:r w:rsidRPr="00AF1D98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AF1D98">
                    <w:rPr>
                      <w:rFonts w:ascii="Arial MT" w:hAnsi="Arial MT"/>
                      <w:sz w:val="20"/>
                    </w:rPr>
                    <w:t>archivo, tiene</w:t>
                  </w:r>
                  <w:r w:rsidRPr="00AF1D98">
                    <w:rPr>
                      <w:rFonts w:ascii="Arial MT" w:hAnsi="Arial MT"/>
                      <w:spacing w:val="5"/>
                      <w:sz w:val="20"/>
                    </w:rPr>
                    <w:t xml:space="preserve"> </w:t>
                  </w:r>
                  <w:r w:rsidRPr="00AF1D98">
                    <w:rPr>
                      <w:rFonts w:ascii="Arial MT" w:hAnsi="Arial MT"/>
                      <w:sz w:val="20"/>
                    </w:rPr>
                    <w:t>un</w:t>
                  </w:r>
                  <w:r w:rsidRPr="00AF1D98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AF1D98">
                    <w:rPr>
                      <w:rFonts w:ascii="Arial MT" w:hAnsi="Arial MT"/>
                      <w:sz w:val="20"/>
                    </w:rPr>
                    <w:t>largo</w:t>
                  </w:r>
                  <w:r w:rsidRPr="00AF1D98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AF1D98">
                    <w:rPr>
                      <w:rFonts w:ascii="Arial MT" w:hAnsi="Arial MT"/>
                      <w:sz w:val="20"/>
                    </w:rPr>
                    <w:t>de</w:t>
                  </w:r>
                  <w:r w:rsidRPr="00AF1D98">
                    <w:rPr>
                      <w:rFonts w:ascii="Arial MT" w:hAnsi="Arial MT"/>
                      <w:spacing w:val="-53"/>
                      <w:sz w:val="20"/>
                    </w:rPr>
                    <w:t xml:space="preserve"> </w:t>
                  </w:r>
                  <w:r w:rsidRPr="00AF1D98">
                    <w:rPr>
                      <w:rFonts w:ascii="Arial MT" w:hAnsi="Arial MT"/>
                      <w:sz w:val="20"/>
                    </w:rPr>
                    <w:t xml:space="preserve">4 dígitos, rellenado con valor 0 a la izquierda cuando es menor a </w:t>
                  </w:r>
                  <w:bookmarkEnd w:id="12"/>
                  <w:r w:rsidRPr="00AF1D98">
                    <w:rPr>
                      <w:rFonts w:ascii="Arial MT" w:hAnsi="Arial MT"/>
                      <w:sz w:val="20"/>
                    </w:rPr>
                    <w:t>4.</w:t>
                  </w:r>
                </w:p>
                <w:p w14:paraId="22C85A9C" w14:textId="77777777" w:rsidR="00012A45" w:rsidRDefault="00012A45" w:rsidP="00B23F8D">
                  <w:pPr>
                    <w:ind w:left="823" w:right="101"/>
                    <w:jc w:val="both"/>
                    <w:rPr>
                      <w:rFonts w:ascii="Arial MT" w:hAnsi="Arial MT"/>
                      <w:sz w:val="20"/>
                    </w:rPr>
                  </w:pPr>
                </w:p>
                <w:p w14:paraId="7B48D97A" w14:textId="77777777" w:rsidR="00012A45" w:rsidRDefault="00012A45" w:rsidP="00B23F8D">
                  <w:pPr>
                    <w:widowControl w:val="0"/>
                    <w:numPr>
                      <w:ilvl w:val="0"/>
                      <w:numId w:val="48"/>
                    </w:numPr>
                    <w:tabs>
                      <w:tab w:val="left" w:pos="824"/>
                    </w:tabs>
                    <w:autoSpaceDE w:val="0"/>
                    <w:autoSpaceDN w:val="0"/>
                    <w:spacing w:after="0" w:line="243" w:lineRule="exact"/>
                    <w:ind w:hanging="361"/>
                    <w:jc w:val="both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&lt;signo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campo</w:t>
                  </w:r>
                  <w:r>
                    <w:rPr>
                      <w:rFonts w:asci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m&gt;</w:t>
                  </w:r>
                </w:p>
                <w:p w14:paraId="34CC101D" w14:textId="77777777" w:rsidR="00012A45" w:rsidRDefault="00012A45" w:rsidP="00B23F8D">
                  <w:pPr>
                    <w:pStyle w:val="Prrafodelista"/>
                    <w:ind w:left="823" w:right="102" w:firstLine="0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Esto representa el signo del campo m del mensaje carátula, debe ser +,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siendo</w:t>
                  </w:r>
                  <w:r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 largo</w:t>
                  </w:r>
                  <w:r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posición.</w:t>
                  </w:r>
                </w:p>
                <w:p w14:paraId="1392E681" w14:textId="77777777" w:rsidR="00012A45" w:rsidRDefault="00012A45" w:rsidP="00B23F8D">
                  <w:pPr>
                    <w:ind w:left="823" w:right="102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 xml:space="preserve">El signo lo define el archivo de entrada </w:t>
                  </w:r>
                </w:p>
                <w:p w14:paraId="05A19EA9" w14:textId="77777777" w:rsidR="00012A45" w:rsidRDefault="00012A45" w:rsidP="00B23F8D">
                  <w:pPr>
                    <w:widowControl w:val="0"/>
                    <w:numPr>
                      <w:ilvl w:val="0"/>
                      <w:numId w:val="48"/>
                    </w:numPr>
                    <w:tabs>
                      <w:tab w:val="left" w:pos="824"/>
                    </w:tabs>
                    <w:autoSpaceDE w:val="0"/>
                    <w:autoSpaceDN w:val="0"/>
                    <w:spacing w:after="0" w:line="243" w:lineRule="exact"/>
                    <w:ind w:hanging="361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&lt;fin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línea&gt;</w:t>
                  </w:r>
                </w:p>
                <w:p w14:paraId="24506AED" w14:textId="77777777" w:rsidR="00012A45" w:rsidRDefault="00012A45" w:rsidP="00B23F8D">
                  <w:pPr>
                    <w:spacing w:line="228" w:lineRule="exact"/>
                    <w:ind w:left="823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Carácter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fin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 en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 xml:space="preserve">formato </w:t>
                  </w:r>
                  <w:proofErr w:type="spellStart"/>
                  <w:r>
                    <w:rPr>
                      <w:rFonts w:ascii="Arial MT" w:hAnsi="Arial MT"/>
                      <w:sz w:val="20"/>
                    </w:rPr>
                    <w:t>Linu</w:t>
                  </w:r>
                  <w:r>
                    <w:rPr>
                      <w:rFonts w:ascii="Times New Roman" w:hAnsi="Times New Roman" w:cs="Times New Roman"/>
                      <w:color w:val="4472C4" w:themeColor="accent1"/>
                    </w:rPr>
                    <w:t>:</w:t>
                  </w:r>
                  <w:r>
                    <w:rPr>
                      <w:rFonts w:ascii="Arial MT" w:hAnsi="Arial MT"/>
                      <w:sz w:val="20"/>
                    </w:rPr>
                    <w:t>x</w:t>
                  </w:r>
                  <w:proofErr w:type="spellEnd"/>
                  <w:r>
                    <w:rPr>
                      <w:rFonts w:ascii="Arial MT" w:hAnsi="Arial MT"/>
                      <w:sz w:val="20"/>
                    </w:rPr>
                    <w:t>.</w:t>
                  </w:r>
                  <w:bookmarkEnd w:id="11"/>
                </w:p>
                <w:p w14:paraId="3C22BC0C" w14:textId="77777777" w:rsidR="00012A45" w:rsidRDefault="00012A45" w:rsidP="00B23F8D">
                  <w:pPr>
                    <w:rPr>
                      <w:rFonts w:ascii="Arial MT" w:hAnsi="Arial MT"/>
                      <w:sz w:val="20"/>
                    </w:rPr>
                  </w:pPr>
                </w:p>
              </w:txbxContent>
            </v:textbox>
            <w10:wrap type="topAndBottom"/>
          </v:shape>
        </w:pict>
      </w:r>
    </w:p>
    <w:p w14:paraId="136C2DEA" w14:textId="77777777" w:rsidR="00074008" w:rsidRDefault="00074008" w:rsidP="00601454">
      <w:pPr>
        <w:pStyle w:val="Textoindependiente"/>
        <w:ind w:left="360"/>
      </w:pPr>
    </w:p>
    <w:tbl>
      <w:tblPr>
        <w:tblStyle w:val="TableNormal"/>
        <w:tblW w:w="9508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62"/>
        <w:gridCol w:w="425"/>
        <w:gridCol w:w="1134"/>
        <w:gridCol w:w="6237"/>
        <w:gridCol w:w="850"/>
      </w:tblGrid>
      <w:tr w:rsidR="00AF1D98" w:rsidRPr="00F45E53" w14:paraId="3C49826D" w14:textId="77777777" w:rsidTr="00AF1D98">
        <w:trPr>
          <w:trHeight w:val="268"/>
        </w:trPr>
        <w:tc>
          <w:tcPr>
            <w:tcW w:w="862" w:type="dxa"/>
          </w:tcPr>
          <w:p w14:paraId="4F186F2F" w14:textId="77777777" w:rsidR="00AF1D98" w:rsidRPr="00F45E53" w:rsidRDefault="00AF1D98" w:rsidP="00012A45">
            <w:pPr>
              <w:pStyle w:val="TableParagraph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ITEM</w:t>
            </w:r>
          </w:p>
        </w:tc>
        <w:tc>
          <w:tcPr>
            <w:tcW w:w="425" w:type="dxa"/>
          </w:tcPr>
          <w:p w14:paraId="776E3A02" w14:textId="77777777" w:rsidR="00AF1D98" w:rsidRPr="00F45E53" w:rsidRDefault="00AF1D98" w:rsidP="00012A45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  <w:sz w:val="18"/>
              </w:rPr>
            </w:pPr>
          </w:p>
        </w:tc>
        <w:tc>
          <w:tcPr>
            <w:tcW w:w="1134" w:type="dxa"/>
          </w:tcPr>
          <w:p w14:paraId="5AB45A0F" w14:textId="77777777" w:rsidR="00AF1D98" w:rsidRPr="00F45E53" w:rsidRDefault="00AF1D98" w:rsidP="00012A45">
            <w:pPr>
              <w:pStyle w:val="TableParagraph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CODIGO</w:t>
            </w:r>
          </w:p>
        </w:tc>
        <w:tc>
          <w:tcPr>
            <w:tcW w:w="6237" w:type="dxa"/>
          </w:tcPr>
          <w:p w14:paraId="53EFCAB0" w14:textId="77777777" w:rsidR="00AF1D98" w:rsidRPr="00F45E53" w:rsidRDefault="00AF1D98" w:rsidP="00012A45">
            <w:pPr>
              <w:pStyle w:val="TableParagraph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Descripción</w:t>
            </w:r>
            <w:proofErr w:type="spellEnd"/>
            <w:r w:rsidRPr="00F45E53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/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Forma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</w:rPr>
              <w:t xml:space="preserve"> </w:t>
            </w:r>
            <w:proofErr w:type="spell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cálculo</w:t>
            </w:r>
            <w:proofErr w:type="spellEnd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.</w:t>
            </w:r>
          </w:p>
        </w:tc>
        <w:tc>
          <w:tcPr>
            <w:tcW w:w="850" w:type="dxa"/>
          </w:tcPr>
          <w:p w14:paraId="313FA897" w14:textId="77777777" w:rsidR="00AF1D98" w:rsidRPr="00F45E53" w:rsidRDefault="00AF1D98" w:rsidP="00012A45">
            <w:pPr>
              <w:pStyle w:val="TableParagraph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Caratula</w:t>
            </w:r>
            <w:proofErr w:type="spellEnd"/>
          </w:p>
        </w:tc>
      </w:tr>
      <w:tr w:rsidR="00AF1D98" w:rsidRPr="00F45E53" w14:paraId="3218A4A9" w14:textId="77777777" w:rsidTr="00AF1D98">
        <w:trPr>
          <w:trHeight w:val="268"/>
        </w:trPr>
        <w:tc>
          <w:tcPr>
            <w:tcW w:w="862" w:type="dxa"/>
          </w:tcPr>
          <w:p w14:paraId="6B1D5128" w14:textId="77777777" w:rsidR="00AF1D98" w:rsidRPr="00F45E53" w:rsidRDefault="00AF1D98" w:rsidP="00012A4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1</w:t>
            </w:r>
          </w:p>
        </w:tc>
        <w:tc>
          <w:tcPr>
            <w:tcW w:w="425" w:type="dxa"/>
          </w:tcPr>
          <w:p w14:paraId="5EBF6942" w14:textId="77777777" w:rsidR="00AF1D98" w:rsidRPr="00F45E53" w:rsidRDefault="00AF1D98" w:rsidP="00012A45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70360162" w14:textId="77777777" w:rsidR="00AF1D98" w:rsidRPr="00F45E53" w:rsidRDefault="00AF1D98" w:rsidP="00012A45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G01</w:t>
            </w:r>
          </w:p>
        </w:tc>
        <w:tc>
          <w:tcPr>
            <w:tcW w:w="6237" w:type="dxa"/>
          </w:tcPr>
          <w:p w14:paraId="62E008D5" w14:textId="77777777" w:rsidR="00AF1D98" w:rsidRPr="00F45E53" w:rsidRDefault="00AF1D98" w:rsidP="00012A4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DATOS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CONTROL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5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TRANSFERENCIA</w:t>
            </w:r>
          </w:p>
        </w:tc>
        <w:tc>
          <w:tcPr>
            <w:tcW w:w="850" w:type="dxa"/>
          </w:tcPr>
          <w:p w14:paraId="47BFB383" w14:textId="77777777" w:rsidR="00AF1D98" w:rsidRPr="00F45E53" w:rsidRDefault="00AF1D98" w:rsidP="00012A4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</w:tr>
      <w:tr w:rsidR="00AF1D98" w:rsidRPr="00F45E53" w14:paraId="622814C1" w14:textId="77777777" w:rsidTr="00AF1D98">
        <w:trPr>
          <w:trHeight w:val="268"/>
        </w:trPr>
        <w:tc>
          <w:tcPr>
            <w:tcW w:w="862" w:type="dxa"/>
          </w:tcPr>
          <w:p w14:paraId="7671AEB9" w14:textId="77777777" w:rsidR="00AF1D98" w:rsidRPr="00F45E53" w:rsidRDefault="00AF1D98" w:rsidP="00012A4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2</w:t>
            </w:r>
          </w:p>
        </w:tc>
        <w:tc>
          <w:tcPr>
            <w:tcW w:w="425" w:type="dxa"/>
          </w:tcPr>
          <w:p w14:paraId="0248EC6B" w14:textId="77777777" w:rsidR="00AF1D98" w:rsidRPr="00F45E53" w:rsidRDefault="00AF1D98" w:rsidP="00012A45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42A26611" w14:textId="11CCEB73" w:rsidR="00AF1D98" w:rsidRPr="00F45E53" w:rsidRDefault="00AF1D98" w:rsidP="00012A45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18</w:t>
            </w:r>
          </w:p>
        </w:tc>
        <w:tc>
          <w:tcPr>
            <w:tcW w:w="6237" w:type="dxa"/>
          </w:tcPr>
          <w:p w14:paraId="6B325F8F" w14:textId="77777777" w:rsidR="00AF1D98" w:rsidRPr="00F45E53" w:rsidRDefault="00AF1D98" w:rsidP="00012A4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NOMBRE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Y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CARGO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RESPONS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INFORM</w:t>
            </w:r>
          </w:p>
        </w:tc>
        <w:tc>
          <w:tcPr>
            <w:tcW w:w="850" w:type="dxa"/>
          </w:tcPr>
          <w:p w14:paraId="0688E970" w14:textId="77777777" w:rsidR="00AF1D98" w:rsidRPr="00F45E53" w:rsidRDefault="00AF1D98" w:rsidP="00012A4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</w:p>
        </w:tc>
      </w:tr>
      <w:tr w:rsidR="00AF1D98" w:rsidRPr="00F45E53" w14:paraId="29ABD7A0" w14:textId="77777777" w:rsidTr="00AF1D98">
        <w:trPr>
          <w:trHeight w:val="268"/>
        </w:trPr>
        <w:tc>
          <w:tcPr>
            <w:tcW w:w="862" w:type="dxa"/>
          </w:tcPr>
          <w:p w14:paraId="36B1247A" w14:textId="77777777" w:rsidR="00AF1D98" w:rsidRPr="00F45E53" w:rsidRDefault="00AF1D98" w:rsidP="00012A4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3</w:t>
            </w:r>
          </w:p>
        </w:tc>
        <w:tc>
          <w:tcPr>
            <w:tcW w:w="425" w:type="dxa"/>
          </w:tcPr>
          <w:p w14:paraId="44D13988" w14:textId="77777777" w:rsidR="00AF1D98" w:rsidRPr="00F45E53" w:rsidRDefault="00AF1D98" w:rsidP="00012A45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2998EEC0" w14:textId="77777777" w:rsidR="00AF1D98" w:rsidRPr="00F45E53" w:rsidRDefault="00AF1D98" w:rsidP="00012A45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20</w:t>
            </w:r>
          </w:p>
        </w:tc>
        <w:tc>
          <w:tcPr>
            <w:tcW w:w="6237" w:type="dxa"/>
          </w:tcPr>
          <w:p w14:paraId="6B0BF525" w14:textId="77777777" w:rsidR="00AF1D98" w:rsidRPr="00F45E53" w:rsidRDefault="00AF1D98" w:rsidP="00012A4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NUESTRA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REFERENCIA</w:t>
            </w:r>
          </w:p>
        </w:tc>
        <w:tc>
          <w:tcPr>
            <w:tcW w:w="850" w:type="dxa"/>
          </w:tcPr>
          <w:p w14:paraId="44C86B87" w14:textId="77777777" w:rsidR="00AF1D98" w:rsidRPr="00F45E53" w:rsidRDefault="00AF1D98" w:rsidP="00012A4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</w:tr>
      <w:tr w:rsidR="00AF1D98" w:rsidRPr="00F45E53" w14:paraId="4A41D4E9" w14:textId="77777777" w:rsidTr="00AF1D98">
        <w:trPr>
          <w:trHeight w:val="268"/>
        </w:trPr>
        <w:tc>
          <w:tcPr>
            <w:tcW w:w="862" w:type="dxa"/>
          </w:tcPr>
          <w:p w14:paraId="407BD317" w14:textId="77777777" w:rsidR="00AF1D98" w:rsidRPr="00F45E53" w:rsidRDefault="00AF1D98" w:rsidP="00012A4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4</w:t>
            </w:r>
          </w:p>
        </w:tc>
        <w:tc>
          <w:tcPr>
            <w:tcW w:w="425" w:type="dxa"/>
          </w:tcPr>
          <w:p w14:paraId="695DFB82" w14:textId="77777777" w:rsidR="00AF1D98" w:rsidRPr="00F45E53" w:rsidRDefault="00AF1D98" w:rsidP="00012A45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5586A87B" w14:textId="77777777" w:rsidR="00AF1D98" w:rsidRPr="00F45E53" w:rsidRDefault="00AF1D98" w:rsidP="00012A45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34</w:t>
            </w:r>
          </w:p>
        </w:tc>
        <w:tc>
          <w:tcPr>
            <w:tcW w:w="6237" w:type="dxa"/>
          </w:tcPr>
          <w:p w14:paraId="29FA52FF" w14:textId="77777777" w:rsidR="00AF1D98" w:rsidRPr="00F45E53" w:rsidRDefault="00AF1D98" w:rsidP="00012A4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FECHA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VALIDEZ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DATOS</w:t>
            </w:r>
          </w:p>
        </w:tc>
        <w:tc>
          <w:tcPr>
            <w:tcW w:w="850" w:type="dxa"/>
          </w:tcPr>
          <w:p w14:paraId="034ED216" w14:textId="77777777" w:rsidR="00AF1D98" w:rsidRPr="00F45E53" w:rsidRDefault="00AF1D98" w:rsidP="00012A4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</w:tr>
      <w:tr w:rsidR="00AF1D98" w:rsidRPr="00F45E53" w14:paraId="306FA4E7" w14:textId="77777777" w:rsidTr="00AF1D98">
        <w:trPr>
          <w:trHeight w:val="268"/>
        </w:trPr>
        <w:tc>
          <w:tcPr>
            <w:tcW w:w="862" w:type="dxa"/>
          </w:tcPr>
          <w:p w14:paraId="0E8DBBC7" w14:textId="7F4D293D" w:rsidR="00AF1D98" w:rsidRPr="00F45E53" w:rsidRDefault="00AF1D98" w:rsidP="00435F7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5</w:t>
            </w:r>
          </w:p>
        </w:tc>
        <w:tc>
          <w:tcPr>
            <w:tcW w:w="425" w:type="dxa"/>
          </w:tcPr>
          <w:p w14:paraId="6E6985ED" w14:textId="0246144B" w:rsidR="00AF1D98" w:rsidRPr="00F45E53" w:rsidRDefault="00AF1D98" w:rsidP="00435F71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6143BD9F" w14:textId="3E71DAB9" w:rsidR="00AF1D98" w:rsidRPr="00F45E53" w:rsidRDefault="00AF1D98" w:rsidP="00435F71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PA1</w:t>
            </w:r>
          </w:p>
        </w:tc>
        <w:tc>
          <w:tcPr>
            <w:tcW w:w="6237" w:type="dxa"/>
            <w:tcBorders>
              <w:bottom w:val="single" w:sz="4" w:space="0" w:color="auto"/>
            </w:tcBorders>
          </w:tcPr>
          <w:p w14:paraId="7ECE6595" w14:textId="29FD53BA" w:rsidR="00AF1D98" w:rsidRPr="00F45E53" w:rsidRDefault="00AF1D98" w:rsidP="00435F7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435F71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NUMERO DE REGISTROS INFORMADOS</w:t>
            </w:r>
          </w:p>
        </w:tc>
        <w:tc>
          <w:tcPr>
            <w:tcW w:w="850" w:type="dxa"/>
          </w:tcPr>
          <w:p w14:paraId="4F1C09C0" w14:textId="7F9AB3DE" w:rsidR="00AF1D98" w:rsidRPr="00F45E53" w:rsidRDefault="00AF1D98" w:rsidP="00435F7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Sí</w:t>
            </w:r>
            <w:proofErr w:type="spellEnd"/>
          </w:p>
        </w:tc>
      </w:tr>
      <w:tr w:rsidR="00AF1D98" w:rsidRPr="00F45E53" w14:paraId="69A338AE" w14:textId="77777777" w:rsidTr="00AF1D98">
        <w:trPr>
          <w:trHeight w:val="268"/>
        </w:trPr>
        <w:tc>
          <w:tcPr>
            <w:tcW w:w="862" w:type="dxa"/>
          </w:tcPr>
          <w:p w14:paraId="60628F2D" w14:textId="4E3409F6" w:rsidR="00AF1D98" w:rsidRPr="00F45E53" w:rsidRDefault="00AF1D98" w:rsidP="00B23F8D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6</w:t>
            </w:r>
          </w:p>
        </w:tc>
        <w:tc>
          <w:tcPr>
            <w:tcW w:w="425" w:type="dxa"/>
            <w:tcBorders>
              <w:right w:val="single" w:sz="4" w:space="0" w:color="auto"/>
            </w:tcBorders>
          </w:tcPr>
          <w:p w14:paraId="401B954D" w14:textId="55852651" w:rsidR="00AF1D98" w:rsidRPr="00F45E53" w:rsidRDefault="00AF1D98" w:rsidP="00B23F8D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3B90A6" w14:textId="71B17B51" w:rsidR="00AF1D98" w:rsidRPr="00F45E53" w:rsidRDefault="00AF1D98" w:rsidP="00B23F8D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B23F8D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AJB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291CCC" w14:textId="76FD1166" w:rsidR="00AF1D98" w:rsidRPr="008310AF" w:rsidRDefault="00AF1D98" w:rsidP="00B23F8D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8310AF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NUMERO DE REGISTROS CON EL CODIGO 1 EN EL CAMPO 1</w:t>
            </w:r>
          </w:p>
        </w:tc>
        <w:tc>
          <w:tcPr>
            <w:tcW w:w="850" w:type="dxa"/>
            <w:tcBorders>
              <w:left w:val="single" w:sz="4" w:space="0" w:color="auto"/>
            </w:tcBorders>
          </w:tcPr>
          <w:p w14:paraId="5142BEE9" w14:textId="4C3061D6" w:rsidR="00AF1D98" w:rsidRPr="00F45E53" w:rsidRDefault="00AF1D98" w:rsidP="00B23F8D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Sí</w:t>
            </w:r>
            <w:proofErr w:type="spellEnd"/>
          </w:p>
        </w:tc>
      </w:tr>
      <w:tr w:rsidR="00AF1D98" w:rsidRPr="00F45E53" w14:paraId="7AE00EB8" w14:textId="77777777" w:rsidTr="00AF1D98">
        <w:trPr>
          <w:trHeight w:val="268"/>
        </w:trPr>
        <w:tc>
          <w:tcPr>
            <w:tcW w:w="862" w:type="dxa"/>
          </w:tcPr>
          <w:p w14:paraId="70AC5B8A" w14:textId="3D6F057F" w:rsidR="00AF1D98" w:rsidRPr="00F45E53" w:rsidRDefault="00AF1D98" w:rsidP="00B23F8D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7</w:t>
            </w:r>
          </w:p>
        </w:tc>
        <w:tc>
          <w:tcPr>
            <w:tcW w:w="425" w:type="dxa"/>
            <w:tcBorders>
              <w:right w:val="single" w:sz="4" w:space="0" w:color="auto"/>
            </w:tcBorders>
          </w:tcPr>
          <w:p w14:paraId="1F40B58B" w14:textId="75FD98AB" w:rsidR="00AF1D98" w:rsidRPr="00F45E53" w:rsidRDefault="00AF1D98" w:rsidP="00B23F8D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816B71" w14:textId="3F50BFDB" w:rsidR="00AF1D98" w:rsidRPr="00F45E53" w:rsidRDefault="00AF1D98" w:rsidP="00B23F8D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B23F8D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AJC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038EA3" w14:textId="65915F7A" w:rsidR="00AF1D98" w:rsidRPr="008310AF" w:rsidRDefault="00AF1D98" w:rsidP="00B23F8D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8310AF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NUMERO DE REGISTROS CON EL CODIGO 2 EN EL CAMPO 1</w:t>
            </w:r>
          </w:p>
        </w:tc>
        <w:tc>
          <w:tcPr>
            <w:tcW w:w="850" w:type="dxa"/>
            <w:tcBorders>
              <w:left w:val="single" w:sz="4" w:space="0" w:color="auto"/>
            </w:tcBorders>
          </w:tcPr>
          <w:p w14:paraId="3383F315" w14:textId="0F03A164" w:rsidR="00AF1D98" w:rsidRPr="00F45E53" w:rsidRDefault="00AF1D98" w:rsidP="00B23F8D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Sí</w:t>
            </w:r>
            <w:proofErr w:type="spellEnd"/>
          </w:p>
        </w:tc>
      </w:tr>
      <w:tr w:rsidR="00AF1D98" w:rsidRPr="00F45E53" w14:paraId="07E8E41E" w14:textId="77777777" w:rsidTr="00AF1D98">
        <w:trPr>
          <w:trHeight w:val="268"/>
        </w:trPr>
        <w:tc>
          <w:tcPr>
            <w:tcW w:w="862" w:type="dxa"/>
          </w:tcPr>
          <w:p w14:paraId="42A731B1" w14:textId="3D4710B9" w:rsidR="00AF1D98" w:rsidRDefault="00AF1D98" w:rsidP="00B23F8D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8</w:t>
            </w:r>
          </w:p>
        </w:tc>
        <w:tc>
          <w:tcPr>
            <w:tcW w:w="425" w:type="dxa"/>
            <w:tcBorders>
              <w:right w:val="single" w:sz="4" w:space="0" w:color="auto"/>
            </w:tcBorders>
          </w:tcPr>
          <w:p w14:paraId="232A214E" w14:textId="1CD6C0A6" w:rsidR="00AF1D98" w:rsidRPr="00F45E53" w:rsidRDefault="00AF1D98" w:rsidP="00B23F8D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4C6430" w14:textId="52F0B60B" w:rsidR="00AF1D98" w:rsidRDefault="00AF1D98" w:rsidP="00B23F8D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B23F8D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AJX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AC376A" w14:textId="1508BB0B" w:rsidR="00AF1D98" w:rsidRPr="008310AF" w:rsidRDefault="00AF1D98" w:rsidP="00B23F8D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8310AF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NUMERO DE REGISTROS CON EL CODIGO 4 EN EL CAMPO 1</w:t>
            </w:r>
          </w:p>
        </w:tc>
        <w:tc>
          <w:tcPr>
            <w:tcW w:w="850" w:type="dxa"/>
            <w:tcBorders>
              <w:left w:val="single" w:sz="4" w:space="0" w:color="auto"/>
            </w:tcBorders>
          </w:tcPr>
          <w:p w14:paraId="54D6BD44" w14:textId="777F226D" w:rsidR="00AF1D98" w:rsidRPr="00B23F8D" w:rsidRDefault="00AF1D98" w:rsidP="00B23F8D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Sí</w:t>
            </w:r>
            <w:proofErr w:type="spellEnd"/>
          </w:p>
        </w:tc>
      </w:tr>
      <w:tr w:rsidR="00AF1D98" w:rsidRPr="00F45E53" w14:paraId="085C1E72" w14:textId="77777777" w:rsidTr="00AF1D98">
        <w:trPr>
          <w:trHeight w:val="268"/>
        </w:trPr>
        <w:tc>
          <w:tcPr>
            <w:tcW w:w="862" w:type="dxa"/>
          </w:tcPr>
          <w:p w14:paraId="5D39CCB0" w14:textId="0AD83924" w:rsidR="00AF1D98" w:rsidRPr="00B23F8D" w:rsidRDefault="00AF1D98" w:rsidP="00B23F8D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  <w:lang w:val="es-CL"/>
              </w:rPr>
              <w:t>9</w:t>
            </w:r>
          </w:p>
        </w:tc>
        <w:tc>
          <w:tcPr>
            <w:tcW w:w="425" w:type="dxa"/>
            <w:tcBorders>
              <w:right w:val="single" w:sz="4" w:space="0" w:color="auto"/>
            </w:tcBorders>
          </w:tcPr>
          <w:p w14:paraId="0D6E70E7" w14:textId="75A962C3" w:rsidR="00AF1D98" w:rsidRPr="00B23F8D" w:rsidRDefault="00AF1D98" w:rsidP="00B23F8D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EE1626" w14:textId="3742F9EC" w:rsidR="00AF1D98" w:rsidRDefault="00AF1D98" w:rsidP="00B23F8D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B23F8D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AJY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D48D8B" w14:textId="0AFC41CF" w:rsidR="00AF1D98" w:rsidRPr="008310AF" w:rsidRDefault="00AF1D98" w:rsidP="00B23F8D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8310AF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NUMERO DE REGISTROS CON EL CODIGO 5 EN EL CAMPO 1</w:t>
            </w:r>
          </w:p>
        </w:tc>
        <w:tc>
          <w:tcPr>
            <w:tcW w:w="850" w:type="dxa"/>
            <w:tcBorders>
              <w:left w:val="single" w:sz="4" w:space="0" w:color="auto"/>
            </w:tcBorders>
          </w:tcPr>
          <w:p w14:paraId="7D46C9E3" w14:textId="6358B4E5" w:rsidR="00AF1D98" w:rsidRPr="00B23F8D" w:rsidRDefault="00AF1D98" w:rsidP="00B23F8D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Sí</w:t>
            </w:r>
            <w:proofErr w:type="spellEnd"/>
          </w:p>
        </w:tc>
      </w:tr>
      <w:tr w:rsidR="00AF1D98" w:rsidRPr="00F45E53" w14:paraId="25816211" w14:textId="77777777" w:rsidTr="00AF1D98">
        <w:trPr>
          <w:trHeight w:val="268"/>
        </w:trPr>
        <w:tc>
          <w:tcPr>
            <w:tcW w:w="862" w:type="dxa"/>
          </w:tcPr>
          <w:p w14:paraId="664DDB0C" w14:textId="5D69AE32" w:rsidR="00AF1D98" w:rsidRDefault="00AF1D98" w:rsidP="00B23F8D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10</w:t>
            </w:r>
          </w:p>
        </w:tc>
        <w:tc>
          <w:tcPr>
            <w:tcW w:w="425" w:type="dxa"/>
          </w:tcPr>
          <w:p w14:paraId="53D95AF6" w14:textId="7E3ED776" w:rsidR="00AF1D98" w:rsidRPr="00F45E53" w:rsidRDefault="00AF1D98" w:rsidP="00B23F8D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54837605" w14:textId="1127AB9B" w:rsidR="00AF1D98" w:rsidRDefault="00AF1D98" w:rsidP="00B23F8D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79</w:t>
            </w:r>
          </w:p>
        </w:tc>
        <w:tc>
          <w:tcPr>
            <w:tcW w:w="6237" w:type="dxa"/>
            <w:tcBorders>
              <w:top w:val="single" w:sz="4" w:space="0" w:color="auto"/>
            </w:tcBorders>
          </w:tcPr>
          <w:p w14:paraId="525371CF" w14:textId="4E84BA50" w:rsidR="00AF1D98" w:rsidRPr="009F2F7C" w:rsidRDefault="00AF1D98" w:rsidP="00B23F8D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proofErr w:type="spellStart"/>
            <w:r w:rsidRPr="009F2F7C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Observaciones</w:t>
            </w:r>
            <w:proofErr w:type="spellEnd"/>
            <w:r w:rsidRPr="009F2F7C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 xml:space="preserve"> </w:t>
            </w:r>
          </w:p>
        </w:tc>
        <w:tc>
          <w:tcPr>
            <w:tcW w:w="850" w:type="dxa"/>
          </w:tcPr>
          <w:p w14:paraId="664203CA" w14:textId="77777777" w:rsidR="00AF1D98" w:rsidRPr="00F45E53" w:rsidRDefault="00AF1D98" w:rsidP="00B23F8D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</w:tr>
    </w:tbl>
    <w:p w14:paraId="33B12DB9" w14:textId="77777777" w:rsidR="00601454" w:rsidRDefault="00601454" w:rsidP="00601454">
      <w:pPr>
        <w:pStyle w:val="Textoindependiente"/>
        <w:ind w:left="360"/>
        <w:rPr>
          <w:sz w:val="24"/>
        </w:rPr>
      </w:pPr>
    </w:p>
    <w:p w14:paraId="3D0B6EB9" w14:textId="77777777" w:rsidR="00202F52" w:rsidRPr="00F45E53" w:rsidRDefault="00202F52" w:rsidP="00202F52">
      <w:pPr>
        <w:pStyle w:val="Textoindependiente"/>
        <w:spacing w:before="11" w:after="1"/>
        <w:rPr>
          <w:rFonts w:ascii="Times New Roman" w:hAnsi="Times New Roman" w:cs="Times New Roman"/>
          <w:color w:val="4472C4" w:themeColor="accent1"/>
          <w:sz w:val="19"/>
        </w:rPr>
      </w:pPr>
    </w:p>
    <w:tbl>
      <w:tblPr>
        <w:tblStyle w:val="TableNormal"/>
        <w:tblpPr w:leftFromText="141" w:rightFromText="141" w:vertAnchor="text" w:horzAnchor="margin" w:tblpX="-431" w:tblpY="127"/>
        <w:tblW w:w="878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15"/>
        <w:gridCol w:w="569"/>
        <w:gridCol w:w="3400"/>
      </w:tblGrid>
      <w:tr w:rsidR="00202F52" w:rsidRPr="00F45E53" w14:paraId="61E70782" w14:textId="77777777" w:rsidTr="00012A45">
        <w:trPr>
          <w:trHeight w:val="244"/>
        </w:trPr>
        <w:tc>
          <w:tcPr>
            <w:tcW w:w="4815" w:type="dxa"/>
          </w:tcPr>
          <w:p w14:paraId="7AA376D6" w14:textId="77777777" w:rsidR="00202F52" w:rsidRPr="00F45E53" w:rsidRDefault="00202F52" w:rsidP="00012A45">
            <w:pPr>
              <w:pStyle w:val="TableParagraph"/>
              <w:spacing w:line="224" w:lineRule="exact"/>
              <w:ind w:left="-851" w:firstLine="993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Formato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Archivo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la Carátula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salida</w:t>
            </w:r>
          </w:p>
        </w:tc>
        <w:tc>
          <w:tcPr>
            <w:tcW w:w="569" w:type="dxa"/>
          </w:tcPr>
          <w:p w14:paraId="6C12E274" w14:textId="77777777" w:rsidR="00202F52" w:rsidRPr="00F45E53" w:rsidRDefault="00202F52" w:rsidP="00012A45">
            <w:pPr>
              <w:pStyle w:val="TableParagraph"/>
              <w:spacing w:line="224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3400" w:type="dxa"/>
          </w:tcPr>
          <w:p w14:paraId="2B867FF1" w14:textId="05358B27" w:rsidR="00202F52" w:rsidRPr="00F45E53" w:rsidRDefault="00202F52" w:rsidP="00012A45">
            <w:pPr>
              <w:pStyle w:val="TableParagraph"/>
              <w:spacing w:line="224" w:lineRule="exact"/>
              <w:ind w:left="108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E81654">
              <w:rPr>
                <w:rFonts w:ascii="Times New Roman" w:hAnsi="Times New Roman" w:cs="Times New Roman"/>
                <w:color w:val="4472C4" w:themeColor="accent1"/>
                <w:sz w:val="20"/>
                <w:highlight w:val="yellow"/>
              </w:rPr>
              <w:t>F</w:t>
            </w:r>
            <w:r w:rsidR="00B23F8D" w:rsidRPr="00E81654">
              <w:rPr>
                <w:rFonts w:ascii="Times New Roman" w:hAnsi="Times New Roman" w:cs="Times New Roman"/>
                <w:color w:val="4472C4" w:themeColor="accent1"/>
                <w:sz w:val="20"/>
                <w:highlight w:val="yellow"/>
              </w:rPr>
              <w:t>3</w:t>
            </w:r>
            <w:r w:rsidRPr="00E81654">
              <w:rPr>
                <w:rFonts w:ascii="Times New Roman" w:hAnsi="Times New Roman" w:cs="Times New Roman"/>
                <w:color w:val="4472C4" w:themeColor="accent1"/>
                <w:sz w:val="20"/>
                <w:highlight w:val="yellow"/>
              </w:rPr>
              <w:t>(</w:t>
            </w:r>
            <w:proofErr w:type="spellStart"/>
            <w:r w:rsidRPr="00E81654">
              <w:rPr>
                <w:rFonts w:ascii="Times New Roman" w:hAnsi="Times New Roman" w:cs="Times New Roman"/>
                <w:color w:val="4472C4" w:themeColor="accent1"/>
                <w:sz w:val="20"/>
                <w:highlight w:val="yellow"/>
              </w:rPr>
              <w:t>nf</w:t>
            </w:r>
            <w:proofErr w:type="spellEnd"/>
            <w:r w:rsidRPr="00E81654">
              <w:rPr>
                <w:rFonts w:ascii="Times New Roman" w:hAnsi="Times New Roman" w:cs="Times New Roman"/>
                <w:color w:val="4472C4" w:themeColor="accent1"/>
                <w:sz w:val="20"/>
                <w:highlight w:val="yellow"/>
              </w:rPr>
              <w:t>)</w:t>
            </w:r>
          </w:p>
        </w:tc>
      </w:tr>
      <w:tr w:rsidR="00202F52" w:rsidRPr="00F45E53" w14:paraId="61CDF538" w14:textId="77777777" w:rsidTr="00012A45">
        <w:trPr>
          <w:trHeight w:val="242"/>
        </w:trPr>
        <w:tc>
          <w:tcPr>
            <w:tcW w:w="4815" w:type="dxa"/>
          </w:tcPr>
          <w:p w14:paraId="7717E096" w14:textId="77777777" w:rsidR="00202F52" w:rsidRPr="00F45E53" w:rsidRDefault="00202F52" w:rsidP="00012A45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Campos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incluir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en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la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Carátula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salida</w:t>
            </w:r>
          </w:p>
        </w:tc>
        <w:tc>
          <w:tcPr>
            <w:tcW w:w="569" w:type="dxa"/>
          </w:tcPr>
          <w:p w14:paraId="6A0FDCF1" w14:textId="77777777" w:rsidR="00202F52" w:rsidRPr="00F45E53" w:rsidRDefault="00202F52" w:rsidP="00012A45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3400" w:type="dxa"/>
          </w:tcPr>
          <w:p w14:paraId="7D9BEC87" w14:textId="213AB5FE" w:rsidR="00202F52" w:rsidRPr="00F45E53" w:rsidRDefault="00202F52" w:rsidP="0003784E">
            <w:pPr>
              <w:pStyle w:val="TableParagraph"/>
              <w:spacing w:line="222" w:lineRule="exact"/>
              <w:ind w:left="108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5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,6,7,8</w:t>
            </w:r>
            <w:r w:rsidR="0003784E">
              <w:rPr>
                <w:rFonts w:ascii="Times New Roman" w:hAnsi="Times New Roman" w:cs="Times New Roman"/>
                <w:color w:val="4472C4" w:themeColor="accent1"/>
                <w:sz w:val="20"/>
              </w:rPr>
              <w:t>,9</w:t>
            </w:r>
          </w:p>
        </w:tc>
      </w:tr>
    </w:tbl>
    <w:p w14:paraId="3545610D" w14:textId="77777777" w:rsidR="00202F52" w:rsidRPr="00F45E53" w:rsidRDefault="00202F52" w:rsidP="00202F52">
      <w:pPr>
        <w:rPr>
          <w:rFonts w:ascii="Times New Roman" w:hAnsi="Times New Roman" w:cs="Times New Roman"/>
          <w:color w:val="4472C4" w:themeColor="accent1"/>
        </w:rPr>
      </w:pPr>
    </w:p>
    <w:p w14:paraId="41A9054A" w14:textId="77777777" w:rsidR="00202F52" w:rsidRPr="00F45E53" w:rsidRDefault="00202F52" w:rsidP="00202F52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</w:p>
    <w:p w14:paraId="0C3CD25C" w14:textId="77777777" w:rsidR="00202F52" w:rsidRPr="00F45E53" w:rsidRDefault="00202F52" w:rsidP="00202F52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</w:p>
    <w:p w14:paraId="145ECB2C" w14:textId="77777777" w:rsidR="00202F52" w:rsidRPr="00F45E53" w:rsidRDefault="00202F52" w:rsidP="00202F52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r w:rsidRPr="00F45E53"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Definir el archivo de carátula de salida, a modo de ejemplo se espera:</w:t>
      </w:r>
    </w:p>
    <w:p w14:paraId="39D1B7CE" w14:textId="77777777" w:rsidR="00B23F8D" w:rsidRDefault="00B23F8D" w:rsidP="00B23F8D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r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lastRenderedPageBreak/>
        <w:t>001</w:t>
      </w:r>
      <w: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000000000000000999999999999999</w:t>
      </w:r>
      <w:r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0000</w:t>
      </w:r>
      <w:r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+</w:t>
      </w:r>
    </w:p>
    <w:p w14:paraId="62C8D9E9" w14:textId="04900922" w:rsidR="00B23F8D" w:rsidRDefault="00B23F8D" w:rsidP="00B23F8D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r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002</w:t>
      </w:r>
      <w: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000000000000000999999999999999</w:t>
      </w:r>
      <w:r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0000</w:t>
      </w:r>
      <w:r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+</w:t>
      </w:r>
    </w:p>
    <w:p w14:paraId="3CE534D9" w14:textId="364814C9" w:rsidR="00B23F8D" w:rsidRDefault="00B23F8D" w:rsidP="00B23F8D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r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003</w:t>
      </w:r>
      <w: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000000000000000999999999999999</w:t>
      </w:r>
      <w:r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0000</w:t>
      </w:r>
      <w:r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+</w:t>
      </w:r>
    </w:p>
    <w:p w14:paraId="6BA932EF" w14:textId="1A3809A4" w:rsidR="00B23F8D" w:rsidRDefault="00B23F8D" w:rsidP="00B23F8D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r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004</w:t>
      </w:r>
      <w: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000000000000000999999999999999</w:t>
      </w:r>
      <w:r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0000</w:t>
      </w:r>
      <w:r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+</w:t>
      </w:r>
    </w:p>
    <w:p w14:paraId="13A50FDC" w14:textId="58A95C57" w:rsidR="00202F52" w:rsidRPr="0003784E" w:rsidRDefault="00B23F8D" w:rsidP="00202F52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r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005</w:t>
      </w:r>
      <w: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000000000000000999999999999999</w:t>
      </w:r>
      <w:r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0000</w:t>
      </w:r>
      <w:r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+</w:t>
      </w:r>
    </w:p>
    <w:p w14:paraId="3E5E193A" w14:textId="77777777" w:rsidR="00202F52" w:rsidRPr="00230F5A" w:rsidRDefault="00202F52" w:rsidP="00202F52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A72FD60" w14:textId="77777777" w:rsidR="00357A35" w:rsidRPr="00357A35" w:rsidRDefault="00357A35" w:rsidP="00357A35">
      <w:pPr>
        <w:rPr>
          <w:rFonts w:ascii="Times New Roman" w:hAnsi="Times New Roman" w:cs="Times New Roman"/>
          <w:color w:val="4472C4" w:themeColor="accent1"/>
        </w:rPr>
      </w:pPr>
    </w:p>
    <w:p w14:paraId="0136F042" w14:textId="77777777" w:rsidR="004A1260" w:rsidRDefault="004A1260">
      <w:pPr>
        <w:rPr>
          <w:rFonts w:ascii="Times New Roman" w:eastAsiaTheme="majorEastAsia" w:hAnsi="Times New Roman" w:cstheme="majorBidi"/>
          <w:b/>
          <w:color w:val="2F5496" w:themeColor="accent1" w:themeShade="BF"/>
          <w:sz w:val="26"/>
          <w:szCs w:val="26"/>
        </w:rPr>
      </w:pPr>
      <w:r>
        <w:br w:type="page"/>
      </w:r>
    </w:p>
    <w:p w14:paraId="0B2F2A4C" w14:textId="51160EA9" w:rsidR="00F32211" w:rsidRPr="00230F5A" w:rsidRDefault="00F32211" w:rsidP="00F32211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2B765F02" w14:textId="77777777" w:rsidR="00F32211" w:rsidRPr="00230F5A" w:rsidRDefault="00F32211" w:rsidP="002E543D">
      <w:pPr>
        <w:pStyle w:val="Ttulo1"/>
        <w:numPr>
          <w:ilvl w:val="0"/>
          <w:numId w:val="50"/>
        </w:numPr>
        <w:rPr>
          <w:rFonts w:cs="Times New Roman"/>
          <w:b w:val="0"/>
          <w:bCs/>
          <w:color w:val="4472C4" w:themeColor="accent1"/>
        </w:rPr>
      </w:pPr>
      <w:bookmarkStart w:id="13" w:name="_Toc160527586"/>
      <w:bookmarkStart w:id="14" w:name="_Toc166057763"/>
      <w:r w:rsidRPr="00230F5A">
        <w:rPr>
          <w:rFonts w:cs="Times New Roman"/>
        </w:rPr>
        <w:t>Definición de nombres</w:t>
      </w:r>
      <w:bookmarkEnd w:id="13"/>
      <w:bookmarkEnd w:id="14"/>
      <w:r w:rsidRPr="00230F5A">
        <w:rPr>
          <w:rFonts w:cs="Times New Roman"/>
          <w:b w:val="0"/>
          <w:bCs/>
          <w:color w:val="4472C4" w:themeColor="accent1"/>
        </w:rPr>
        <w:fldChar w:fldCharType="begin"/>
      </w:r>
      <w:r w:rsidRPr="00230F5A">
        <w:rPr>
          <w:rFonts w:cs="Times New Roman"/>
        </w:rPr>
        <w:instrText xml:space="preserve"> XE "</w:instrText>
      </w:r>
      <w:r w:rsidRPr="00230F5A">
        <w:rPr>
          <w:rFonts w:cs="Times New Roman"/>
          <w:bCs/>
          <w:color w:val="4472C4" w:themeColor="accent1"/>
        </w:rPr>
        <w:instrText>Definición de nombres</w:instrText>
      </w:r>
      <w:r w:rsidRPr="00230F5A">
        <w:rPr>
          <w:rFonts w:cs="Times New Roman"/>
        </w:rPr>
        <w:instrText xml:space="preserve">" </w:instrText>
      </w:r>
      <w:r w:rsidRPr="00230F5A">
        <w:rPr>
          <w:rFonts w:cs="Times New Roman"/>
          <w:b w:val="0"/>
          <w:bCs/>
          <w:color w:val="4472C4" w:themeColor="accent1"/>
        </w:rPr>
        <w:fldChar w:fldCharType="end"/>
      </w:r>
    </w:p>
    <w:p w14:paraId="77278872" w14:textId="77777777" w:rsidR="00F32211" w:rsidRPr="00A96CA0" w:rsidRDefault="00F32211" w:rsidP="00F32211">
      <w:pPr>
        <w:rPr>
          <w:rFonts w:ascii="Times New Roman" w:hAnsi="Times New Roman" w:cs="Times New Roman"/>
          <w:b/>
          <w:bCs/>
          <w:color w:val="4472C4" w:themeColor="accent1"/>
        </w:rPr>
      </w:pPr>
      <w:r w:rsidRPr="00230F5A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 xml:space="preserve"> </w:t>
      </w:r>
      <w:bookmarkStart w:id="15" w:name="_Hlk150869745"/>
    </w:p>
    <w:bookmarkEnd w:id="15"/>
    <w:p w14:paraId="42AA6A83" w14:textId="77777777" w:rsidR="00F32211" w:rsidRPr="00A96CA0" w:rsidRDefault="00F32211" w:rsidP="00F32211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1EC4E90D" w14:textId="77777777" w:rsidR="00F32211" w:rsidRPr="00A96CA0" w:rsidRDefault="00F32211" w:rsidP="002E543D">
      <w:pPr>
        <w:pStyle w:val="Ttulo2"/>
        <w:numPr>
          <w:ilvl w:val="1"/>
          <w:numId w:val="50"/>
        </w:numPr>
        <w:ind w:left="1715" w:hanging="360"/>
      </w:pPr>
      <w:bookmarkStart w:id="16" w:name="_Toc160527587"/>
      <w:bookmarkStart w:id="17" w:name="_Toc166057764"/>
      <w:r w:rsidRPr="00A96CA0">
        <w:t>Archivo de salida a dest</w:t>
      </w:r>
      <w:ins w:id="18" w:author="Roberto Carrasco Venegas" w:date="2023-11-27T13:21:00Z">
        <w:r w:rsidRPr="00A96CA0">
          <w:t>i</w:t>
        </w:r>
      </w:ins>
      <w:r w:rsidRPr="00A96CA0">
        <w:t>no</w:t>
      </w:r>
      <w:bookmarkEnd w:id="16"/>
      <w:bookmarkEnd w:id="17"/>
      <w:r w:rsidRPr="00A96CA0">
        <w:fldChar w:fldCharType="begin"/>
      </w:r>
      <w:r w:rsidRPr="00A96CA0">
        <w:instrText xml:space="preserve"> XE "Archivo de salida a”destino" </w:instrText>
      </w:r>
      <w:r w:rsidRPr="00A96CA0">
        <w:fldChar w:fldCharType="end"/>
      </w:r>
    </w:p>
    <w:p w14:paraId="032D59D0" w14:textId="77777777" w:rsidR="00F32211" w:rsidRPr="00A96CA0" w:rsidRDefault="00F32211" w:rsidP="002E543D">
      <w:pPr>
        <w:pStyle w:val="Ttulo2"/>
        <w:numPr>
          <w:ilvl w:val="2"/>
          <w:numId w:val="50"/>
        </w:numPr>
        <w:ind w:left="2610" w:hanging="360"/>
      </w:pPr>
      <w:bookmarkStart w:id="19" w:name="_Toc160527588"/>
      <w:bookmarkStart w:id="20" w:name="_Toc166057765"/>
      <w:r w:rsidRPr="00A96CA0">
        <w:t>Archivo de da</w:t>
      </w:r>
      <w:ins w:id="21" w:author="Roberto Carrasco Venegas" w:date="2023-11-27T13:24:00Z">
        <w:r w:rsidRPr="00A96CA0">
          <w:t>t</w:t>
        </w:r>
      </w:ins>
      <w:r w:rsidRPr="00A96CA0">
        <w:t>os</w:t>
      </w:r>
      <w:bookmarkEnd w:id="19"/>
      <w:bookmarkEnd w:id="20"/>
      <w:r w:rsidRPr="00A96CA0">
        <w:fldChar w:fldCharType="begin"/>
      </w:r>
      <w:r w:rsidRPr="00A96CA0">
        <w:instrText xml:space="preserve"> XE "Archivo ”e datos" </w:instrText>
      </w:r>
      <w:r w:rsidRPr="00A96CA0">
        <w:fldChar w:fldCharType="end"/>
      </w:r>
      <w:r w:rsidRPr="00A96CA0"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28"/>
        <w:gridCol w:w="7081"/>
      </w:tblGrid>
      <w:tr w:rsidR="00F32211" w:rsidRPr="00AF1D98" w14:paraId="3676ACCC" w14:textId="77777777" w:rsidTr="00012A45">
        <w:tc>
          <w:tcPr>
            <w:tcW w:w="1413" w:type="dxa"/>
          </w:tcPr>
          <w:p w14:paraId="7DDB3BFA" w14:textId="77777777" w:rsidR="00F32211" w:rsidRPr="00AF1D98" w:rsidRDefault="00F32211" w:rsidP="00012A4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AF1D9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CMF</w:t>
            </w:r>
          </w:p>
          <w:p w14:paraId="5E98E799" w14:textId="77777777" w:rsidR="00F32211" w:rsidRPr="00AF1D98" w:rsidRDefault="00F32211" w:rsidP="00012A4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proofErr w:type="spellStart"/>
            <w:r w:rsidRPr="00AF1D9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Instit.Bancaria</w:t>
            </w:r>
            <w:proofErr w:type="spellEnd"/>
          </w:p>
        </w:tc>
        <w:tc>
          <w:tcPr>
            <w:tcW w:w="7081" w:type="dxa"/>
          </w:tcPr>
          <w:p w14:paraId="2AF9BA37" w14:textId="09242242" w:rsidR="00F32211" w:rsidRPr="00AF1D98" w:rsidRDefault="00B8004D" w:rsidP="00012A4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AF1D98">
              <w:rPr>
                <w:rFonts w:ascii="Times New Roman" w:hAnsi="Times New Roman" w:cs="Times New Roman"/>
                <w:b/>
                <w:bCs/>
                <w:color w:val="FF0000"/>
              </w:rPr>
              <w:t>C1</w:t>
            </w:r>
            <w:r w:rsidR="00AF1D98" w:rsidRPr="00AF1D98">
              <w:rPr>
                <w:rFonts w:ascii="Times New Roman" w:hAnsi="Times New Roman" w:cs="Times New Roman"/>
                <w:b/>
                <w:bCs/>
                <w:color w:val="FF0000"/>
              </w:rPr>
              <w:t>2</w:t>
            </w:r>
            <w:r w:rsidR="00F32211" w:rsidRPr="00AF1D98">
              <w:rPr>
                <w:rFonts w:ascii="Times New Roman" w:hAnsi="Times New Roman" w:cs="Times New Roman"/>
                <w:b/>
                <w:bCs/>
                <w:color w:val="FF0000"/>
              </w:rPr>
              <w:t>####a.X</w:t>
            </w:r>
            <w:r w:rsidR="00AF1D98" w:rsidRPr="00AF1D98">
              <w:rPr>
                <w:rFonts w:ascii="Times New Roman" w:hAnsi="Times New Roman" w:cs="Times New Roman"/>
                <w:b/>
                <w:bCs/>
                <w:color w:val="FF0000"/>
              </w:rPr>
              <w:t>X</w:t>
            </w:r>
            <w:r w:rsidR="00F32211" w:rsidRPr="00AF1D98">
              <w:rPr>
                <w:rFonts w:ascii="Times New Roman" w:hAnsi="Times New Roman" w:cs="Times New Roman"/>
                <w:b/>
                <w:bCs/>
                <w:color w:val="FF0000"/>
              </w:rPr>
              <w:t>XX</w:t>
            </w:r>
            <w:r w:rsidR="00F32211" w:rsidRPr="00AF1D9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   </w:t>
            </w:r>
          </w:p>
          <w:p w14:paraId="49699D75" w14:textId="4C3CE340" w:rsidR="00F32211" w:rsidRPr="00AF1D98" w:rsidRDefault="00F32211" w:rsidP="00012A4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AF1D9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</w:t>
            </w:r>
            <w:r w:rsidR="00AF1D98" w:rsidRPr="00AF1D9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</w:t>
            </w:r>
            <w:r w:rsidRPr="00AF1D9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X: Código Institución origen de largo </w:t>
            </w:r>
            <w:r w:rsidR="00AF1D98" w:rsidRPr="00AF1D9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4</w:t>
            </w:r>
            <w:r w:rsidRPr="00AF1D9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</w:p>
          <w:p w14:paraId="73CA644C" w14:textId="77777777" w:rsidR="00F32211" w:rsidRPr="00AF1D98" w:rsidRDefault="00F32211" w:rsidP="00012A4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AF1D9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####:</w:t>
            </w:r>
            <w:r w:rsidRPr="00AF1D98">
              <w:rPr>
                <w:rFonts w:ascii="Times New Roman" w:hAnsi="Times New Roman" w:cs="Times New Roman"/>
              </w:rPr>
              <w:t xml:space="preserve"> </w:t>
            </w:r>
            <w:r w:rsidRPr="00AF1D9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Es un correlativo número asignado por el sistema de largo 4</w:t>
            </w:r>
          </w:p>
        </w:tc>
      </w:tr>
    </w:tbl>
    <w:p w14:paraId="01CFEB40" w14:textId="77777777" w:rsidR="00F32211" w:rsidRPr="00AF1D98" w:rsidRDefault="00F32211" w:rsidP="00F32211">
      <w:pPr>
        <w:ind w:firstLine="708"/>
        <w:rPr>
          <w:rFonts w:ascii="Times New Roman" w:hAnsi="Times New Roman" w:cs="Times New Roman"/>
          <w:b/>
          <w:bCs/>
          <w:color w:val="4472C4" w:themeColor="accent1"/>
        </w:rPr>
      </w:pPr>
    </w:p>
    <w:p w14:paraId="2080A143" w14:textId="77777777" w:rsidR="00F32211" w:rsidRPr="00AF1D98" w:rsidRDefault="00F32211" w:rsidP="002E543D">
      <w:pPr>
        <w:pStyle w:val="Ttulo2"/>
        <w:numPr>
          <w:ilvl w:val="2"/>
          <w:numId w:val="50"/>
        </w:numPr>
        <w:ind w:left="2610" w:hanging="360"/>
      </w:pPr>
      <w:bookmarkStart w:id="22" w:name="_Toc160527589"/>
      <w:bookmarkStart w:id="23" w:name="_Toc166057766"/>
      <w:r w:rsidRPr="00AF1D98">
        <w:t>Archivo Carátula</w:t>
      </w:r>
      <w:bookmarkEnd w:id="22"/>
      <w:bookmarkEnd w:id="23"/>
      <w:r w:rsidRPr="00AF1D98">
        <w:fldChar w:fldCharType="begin"/>
      </w:r>
      <w:r w:rsidRPr="00AF1D98">
        <w:instrText xml:space="preserve"> XE "Archivo ”arátula" </w:instrText>
      </w:r>
      <w:r w:rsidRPr="00AF1D98">
        <w:fldChar w:fldCharType="end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28"/>
        <w:gridCol w:w="7081"/>
      </w:tblGrid>
      <w:tr w:rsidR="00F32211" w:rsidRPr="00230F5A" w14:paraId="135D9691" w14:textId="77777777" w:rsidTr="00012A45">
        <w:tc>
          <w:tcPr>
            <w:tcW w:w="1413" w:type="dxa"/>
          </w:tcPr>
          <w:p w14:paraId="01B744DD" w14:textId="77777777" w:rsidR="00F32211" w:rsidRPr="00AF1D98" w:rsidRDefault="00F32211" w:rsidP="00012A4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AF1D9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CMF</w:t>
            </w:r>
          </w:p>
          <w:p w14:paraId="6ED97B45" w14:textId="77777777" w:rsidR="00F32211" w:rsidRPr="00AF1D98" w:rsidRDefault="00F32211" w:rsidP="00012A4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proofErr w:type="spellStart"/>
            <w:r w:rsidRPr="00AF1D9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Instit.Bancaria</w:t>
            </w:r>
            <w:proofErr w:type="spellEnd"/>
          </w:p>
        </w:tc>
        <w:tc>
          <w:tcPr>
            <w:tcW w:w="7081" w:type="dxa"/>
          </w:tcPr>
          <w:p w14:paraId="285AED9F" w14:textId="4A42E431" w:rsidR="00F32211" w:rsidRPr="00AF1D98" w:rsidRDefault="00B8004D" w:rsidP="00012A4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AF1D98">
              <w:rPr>
                <w:rFonts w:ascii="Times New Roman" w:hAnsi="Times New Roman" w:cs="Times New Roman"/>
                <w:b/>
                <w:bCs/>
                <w:color w:val="FF0000"/>
              </w:rPr>
              <w:t>C1</w:t>
            </w:r>
            <w:r w:rsidR="00AF1D98" w:rsidRPr="00AF1D98">
              <w:rPr>
                <w:rFonts w:ascii="Times New Roman" w:hAnsi="Times New Roman" w:cs="Times New Roman"/>
                <w:b/>
                <w:bCs/>
                <w:color w:val="FF0000"/>
              </w:rPr>
              <w:t>2</w:t>
            </w:r>
            <w:r w:rsidR="00F32211" w:rsidRPr="00AF1D98">
              <w:rPr>
                <w:rFonts w:ascii="Times New Roman" w:hAnsi="Times New Roman" w:cs="Times New Roman"/>
                <w:b/>
                <w:bCs/>
                <w:color w:val="FF0000"/>
              </w:rPr>
              <w:t>####c.X</w:t>
            </w:r>
            <w:r w:rsidR="00AF1D98" w:rsidRPr="00AF1D98">
              <w:rPr>
                <w:rFonts w:ascii="Times New Roman" w:hAnsi="Times New Roman" w:cs="Times New Roman"/>
                <w:b/>
                <w:bCs/>
                <w:color w:val="FF0000"/>
              </w:rPr>
              <w:t>X</w:t>
            </w:r>
            <w:r w:rsidR="00F32211" w:rsidRPr="00AF1D98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XX </w:t>
            </w:r>
            <w:r w:rsidR="00F32211" w:rsidRPr="00AF1D9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      </w:t>
            </w:r>
          </w:p>
          <w:p w14:paraId="435AB85D" w14:textId="40F71EFB" w:rsidR="00F32211" w:rsidRPr="00AF1D98" w:rsidRDefault="00F32211" w:rsidP="00012A4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AF1D9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</w:t>
            </w:r>
            <w:r w:rsidR="00AF1D98" w:rsidRPr="00AF1D9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</w:t>
            </w:r>
            <w:r w:rsidRPr="00AF1D9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: Código Institución origen de largo </w:t>
            </w:r>
            <w:r w:rsidR="00AF1D98" w:rsidRPr="00AF1D9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4</w:t>
            </w:r>
          </w:p>
          <w:p w14:paraId="0A5FAC31" w14:textId="77777777" w:rsidR="00F32211" w:rsidRPr="00230F5A" w:rsidRDefault="00F32211" w:rsidP="00012A4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AF1D9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####:  Es un correlativo número asignado por el sistema de largo 4</w:t>
            </w:r>
          </w:p>
        </w:tc>
      </w:tr>
    </w:tbl>
    <w:p w14:paraId="0865E616" w14:textId="77777777" w:rsidR="00F32211" w:rsidRDefault="00F32211" w:rsidP="00F32211">
      <w:pPr>
        <w:ind w:firstLine="708"/>
        <w:rPr>
          <w:rFonts w:ascii="Times New Roman" w:hAnsi="Times New Roman" w:cs="Times New Roman"/>
          <w:b/>
          <w:bCs/>
          <w:color w:val="4472C4" w:themeColor="accent1"/>
        </w:rPr>
      </w:pPr>
    </w:p>
    <w:p w14:paraId="48389051" w14:textId="77777777" w:rsidR="00F32211" w:rsidRPr="00230F5A" w:rsidRDefault="00F32211" w:rsidP="00F32211">
      <w:pPr>
        <w:ind w:firstLine="708"/>
        <w:rPr>
          <w:rFonts w:ascii="Times New Roman" w:hAnsi="Times New Roman" w:cs="Times New Roman"/>
          <w:b/>
          <w:bCs/>
          <w:color w:val="4472C4" w:themeColor="accent1"/>
        </w:rPr>
      </w:pPr>
    </w:p>
    <w:p w14:paraId="3D05415A" w14:textId="77777777" w:rsidR="00F32211" w:rsidRPr="00B9545E" w:rsidRDefault="00F32211" w:rsidP="00F32211">
      <w:pPr>
        <w:rPr>
          <w:rFonts w:ascii="Times New Roman" w:hAnsi="Times New Roman" w:cs="Times New Roman"/>
          <w:b/>
          <w:bCs/>
          <w:color w:val="4472C4" w:themeColor="accent1"/>
        </w:rPr>
      </w:pPr>
      <w:bookmarkStart w:id="24" w:name="_Hlk160526227"/>
      <w:r w:rsidRPr="00B9545E">
        <w:rPr>
          <w:rFonts w:ascii="Times New Roman" w:hAnsi="Times New Roman" w:cs="Times New Roman"/>
          <w:b/>
          <w:bCs/>
          <w:color w:val="4472C4" w:themeColor="accent1"/>
        </w:rPr>
        <w:t>Los archivos deben ir a una cuarta carpeta denominada:</w:t>
      </w:r>
    </w:p>
    <w:p w14:paraId="0DA8EFF1" w14:textId="6B8B0646" w:rsidR="00F32211" w:rsidRPr="00B9545E" w:rsidRDefault="00F32211" w:rsidP="00F32211">
      <w:pPr>
        <w:rPr>
          <w:rFonts w:ascii="Times New Roman" w:hAnsi="Times New Roman" w:cs="Times New Roman"/>
          <w:b/>
          <w:bCs/>
          <w:color w:val="4472C4" w:themeColor="accent1"/>
        </w:rPr>
      </w:pPr>
      <w:r w:rsidRPr="00B9545E">
        <w:rPr>
          <w:rFonts w:ascii="Times New Roman" w:hAnsi="Times New Roman" w:cs="Times New Roman"/>
          <w:b/>
          <w:bCs/>
          <w:color w:val="4472C4" w:themeColor="accent1"/>
        </w:rPr>
        <w:t>\salida</w:t>
      </w:r>
    </w:p>
    <w:p w14:paraId="2509A6A7" w14:textId="77777777" w:rsidR="00F32211" w:rsidRPr="00B9545E" w:rsidRDefault="00F32211" w:rsidP="00F32211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20F98A57" w14:textId="4ECCBC5F" w:rsidR="002B267E" w:rsidRDefault="00F32211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  <w:r w:rsidRPr="00B9545E">
        <w:rPr>
          <w:rFonts w:ascii="Times New Roman" w:hAnsi="Times New Roman" w:cs="Times New Roman"/>
          <w:b/>
          <w:bCs/>
          <w:color w:val="4472C4" w:themeColor="accent1"/>
        </w:rPr>
        <w:t>Para toda institución (Bancaria-CMF-Banco Central)</w:t>
      </w:r>
      <w:bookmarkEnd w:id="24"/>
    </w:p>
    <w:p w14:paraId="49DB4FC6" w14:textId="77777777" w:rsidR="00B24397" w:rsidRDefault="00B24397" w:rsidP="00B24397">
      <w:pPr>
        <w:rPr>
          <w:rFonts w:ascii="Times New Roman" w:hAnsi="Times New Roman" w:cs="Times New Roman"/>
          <w:color w:val="4472C4" w:themeColor="accent1"/>
        </w:rPr>
      </w:pPr>
    </w:p>
    <w:p w14:paraId="7D9033E5" w14:textId="77777777" w:rsidR="00B24397" w:rsidRDefault="00B24397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2023D7A6" w14:textId="77777777" w:rsidR="00B24397" w:rsidRDefault="00B24397" w:rsidP="002E543D">
      <w:pPr>
        <w:pStyle w:val="Ttulo2"/>
        <w:numPr>
          <w:ilvl w:val="1"/>
          <w:numId w:val="50"/>
        </w:numPr>
      </w:pPr>
      <w:bookmarkStart w:id="25" w:name="_Toc160527590"/>
      <w:bookmarkStart w:id="26" w:name="_Toc166057767"/>
      <w:r>
        <w:t>Definición de correlativo</w:t>
      </w:r>
      <w:bookmarkEnd w:id="25"/>
      <w:bookmarkEnd w:id="26"/>
    </w:p>
    <w:p w14:paraId="1A14ADBC" w14:textId="77777777" w:rsidR="00B24397" w:rsidRPr="00793B06" w:rsidRDefault="00B24397" w:rsidP="00B24397"/>
    <w:p w14:paraId="2659C224" w14:textId="77777777" w:rsidR="00B24397" w:rsidRDefault="00B24397" w:rsidP="002E543D">
      <w:pPr>
        <w:pStyle w:val="Ttulo2"/>
        <w:numPr>
          <w:ilvl w:val="2"/>
          <w:numId w:val="50"/>
        </w:numPr>
        <w:ind w:left="2610" w:hanging="360"/>
      </w:pPr>
      <w:bookmarkStart w:id="27" w:name="_Toc160527591"/>
      <w:bookmarkStart w:id="28" w:name="_Toc166057768"/>
      <w:r>
        <w:t>Salida</w:t>
      </w:r>
      <w:bookmarkEnd w:id="27"/>
      <w:bookmarkEnd w:id="28"/>
      <w:r>
        <w:t xml:space="preserve"> </w:t>
      </w:r>
      <w:r w:rsidRPr="00230F5A">
        <w:fldChar w:fldCharType="begin"/>
      </w:r>
      <w:r w:rsidRPr="00230F5A">
        <w:instrText xml:space="preserve"> XE "Archivo de salida a</w:instrText>
      </w:r>
      <w:r>
        <w:instrText>”</w:instrText>
      </w:r>
      <w:r w:rsidRPr="00230F5A">
        <w:instrText xml:space="preserve">destino" </w:instrText>
      </w:r>
      <w:r w:rsidRPr="00230F5A">
        <w:fldChar w:fldCharType="end"/>
      </w:r>
    </w:p>
    <w:p w14:paraId="5C79A56F" w14:textId="77777777" w:rsidR="00B24397" w:rsidRPr="00787AE9" w:rsidRDefault="00B24397" w:rsidP="00B24397"/>
    <w:p w14:paraId="41CC82AB" w14:textId="77777777" w:rsidR="00B24397" w:rsidRDefault="00B24397" w:rsidP="00B24397">
      <w:pPr>
        <w:ind w:firstLine="851"/>
        <w:rPr>
          <w:rFonts w:ascii="Times New Roman" w:hAnsi="Times New Roman" w:cs="Times New Roman"/>
          <w:color w:val="4472C4" w:themeColor="accent1"/>
        </w:rPr>
      </w:pPr>
      <w:r w:rsidRPr="00930A0D">
        <w:rPr>
          <w:rFonts w:ascii="Times New Roman" w:hAnsi="Times New Roman" w:cs="Times New Roman"/>
          <w:color w:val="4472C4" w:themeColor="accent1"/>
        </w:rPr>
        <w:t xml:space="preserve">El correlativo es único y se define por Institución Receptora </w:t>
      </w:r>
      <w:r>
        <w:rPr>
          <w:rFonts w:ascii="Times New Roman" w:hAnsi="Times New Roman" w:cs="Times New Roman"/>
          <w:color w:val="4472C4" w:themeColor="accent1"/>
        </w:rPr>
        <w:t>(CMF-Bancos)</w:t>
      </w:r>
    </w:p>
    <w:p w14:paraId="5DBDB0D0" w14:textId="77777777" w:rsidR="00B24397" w:rsidRPr="00B537DA" w:rsidRDefault="00B24397" w:rsidP="00B24397">
      <w:pPr>
        <w:rPr>
          <w:rFonts w:ascii="Times New Roman" w:hAnsi="Times New Roman" w:cs="Times New Roman"/>
          <w:color w:val="4472C4" w:themeColor="accent1"/>
        </w:rPr>
      </w:pPr>
    </w:p>
    <w:p w14:paraId="5134FB78" w14:textId="77777777" w:rsidR="00B24397" w:rsidRPr="00793B06" w:rsidRDefault="00B24397" w:rsidP="00B24397"/>
    <w:p w14:paraId="78A0179C" w14:textId="77777777" w:rsidR="00B24397" w:rsidRDefault="00B24397" w:rsidP="002E543D">
      <w:pPr>
        <w:pStyle w:val="Ttulo2"/>
        <w:numPr>
          <w:ilvl w:val="2"/>
          <w:numId w:val="50"/>
        </w:numPr>
        <w:ind w:left="2610" w:hanging="360"/>
      </w:pPr>
      <w:bookmarkStart w:id="29" w:name="_Toc160527592"/>
      <w:bookmarkStart w:id="30" w:name="_Toc166057769"/>
      <w:r>
        <w:t>Entrada</w:t>
      </w:r>
      <w:bookmarkEnd w:id="29"/>
      <w:bookmarkEnd w:id="30"/>
    </w:p>
    <w:p w14:paraId="30B6C6E4" w14:textId="77777777" w:rsidR="00B24397" w:rsidRDefault="00B24397" w:rsidP="00B24397">
      <w:pPr>
        <w:pStyle w:val="Ttulo2"/>
        <w:numPr>
          <w:ilvl w:val="0"/>
          <w:numId w:val="0"/>
        </w:numPr>
        <w:ind w:left="1224"/>
      </w:pPr>
      <w:r w:rsidRPr="00230F5A">
        <w:fldChar w:fldCharType="begin"/>
      </w:r>
      <w:r w:rsidRPr="00230F5A">
        <w:instrText xml:space="preserve"> XE "Archivo de salida a</w:instrText>
      </w:r>
      <w:r>
        <w:instrText>”</w:instrText>
      </w:r>
      <w:r w:rsidRPr="00230F5A">
        <w:instrText xml:space="preserve">destino" </w:instrText>
      </w:r>
      <w:r w:rsidRPr="00230F5A">
        <w:fldChar w:fldCharType="end"/>
      </w:r>
    </w:p>
    <w:p w14:paraId="7B657321" w14:textId="77777777" w:rsidR="00F537D3" w:rsidRPr="00B537DA" w:rsidRDefault="00F537D3" w:rsidP="00F537D3">
      <w:pPr>
        <w:ind w:firstLine="708"/>
        <w:rPr>
          <w:rFonts w:ascii="Times New Roman" w:hAnsi="Times New Roman" w:cs="Times New Roman"/>
          <w:color w:val="4472C4" w:themeColor="accent1"/>
        </w:rPr>
      </w:pPr>
      <w:bookmarkStart w:id="31" w:name="_Hlk163203721"/>
      <w:r w:rsidRPr="001E3C48">
        <w:rPr>
          <w:rFonts w:ascii="Times New Roman" w:hAnsi="Times New Roman" w:cs="Times New Roman"/>
          <w:color w:val="4472C4" w:themeColor="accent1"/>
        </w:rPr>
        <w:t>El correlativo es único y se define por Institución</w:t>
      </w:r>
    </w:p>
    <w:bookmarkEnd w:id="31"/>
    <w:p w14:paraId="6EF8DF2F" w14:textId="1311F6AD" w:rsidR="00B24397" w:rsidRDefault="00B24397" w:rsidP="00B24397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69C52076" w14:textId="77777777" w:rsidR="003B5E2B" w:rsidRDefault="003B5E2B" w:rsidP="00B24397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76984297" w14:textId="77777777" w:rsidR="003B5E2B" w:rsidRDefault="003B5E2B" w:rsidP="00B24397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01F64530" w14:textId="77777777" w:rsidR="003B5E2B" w:rsidRDefault="003B5E2B" w:rsidP="00B24397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3AF0CACC" w14:textId="77777777" w:rsidR="003B5E2B" w:rsidRDefault="003B5E2B" w:rsidP="00B24397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2B241651" w14:textId="77777777" w:rsidR="003B5E2B" w:rsidRDefault="003B5E2B" w:rsidP="00B24397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36AA99CE" w14:textId="77777777" w:rsidR="00B24397" w:rsidRDefault="00B24397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7338911F" w14:textId="77777777" w:rsidR="003B5E2B" w:rsidRDefault="003B5E2B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7709A1BB" w14:textId="77777777" w:rsidR="003B5E2B" w:rsidRDefault="003B5E2B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tbl>
      <w:tblPr>
        <w:tblStyle w:val="TableNormal"/>
        <w:tblW w:w="9367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62"/>
        <w:gridCol w:w="425"/>
        <w:gridCol w:w="1134"/>
        <w:gridCol w:w="6095"/>
        <w:gridCol w:w="851"/>
      </w:tblGrid>
      <w:tr w:rsidR="003B5E2B" w:rsidRPr="00F45E53" w14:paraId="34B595B1" w14:textId="77777777" w:rsidTr="003B5E2B">
        <w:trPr>
          <w:trHeight w:val="268"/>
        </w:trPr>
        <w:tc>
          <w:tcPr>
            <w:tcW w:w="862" w:type="dxa"/>
          </w:tcPr>
          <w:p w14:paraId="591B5C65" w14:textId="77777777" w:rsidR="003B5E2B" w:rsidRPr="00F45E53" w:rsidRDefault="003B5E2B" w:rsidP="00012A45">
            <w:pPr>
              <w:pStyle w:val="TableParagraph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ITEM</w:t>
            </w:r>
          </w:p>
        </w:tc>
        <w:tc>
          <w:tcPr>
            <w:tcW w:w="425" w:type="dxa"/>
          </w:tcPr>
          <w:p w14:paraId="09B47CC4" w14:textId="77777777" w:rsidR="003B5E2B" w:rsidRPr="00F45E53" w:rsidRDefault="003B5E2B" w:rsidP="00012A45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  <w:sz w:val="18"/>
              </w:rPr>
            </w:pPr>
          </w:p>
        </w:tc>
        <w:tc>
          <w:tcPr>
            <w:tcW w:w="1134" w:type="dxa"/>
          </w:tcPr>
          <w:p w14:paraId="6C231828" w14:textId="77777777" w:rsidR="003B5E2B" w:rsidRPr="00F45E53" w:rsidRDefault="003B5E2B" w:rsidP="00012A45">
            <w:pPr>
              <w:pStyle w:val="TableParagraph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CODIGO</w:t>
            </w:r>
          </w:p>
        </w:tc>
        <w:tc>
          <w:tcPr>
            <w:tcW w:w="6095" w:type="dxa"/>
          </w:tcPr>
          <w:p w14:paraId="1962B623" w14:textId="77777777" w:rsidR="003B5E2B" w:rsidRPr="00F45E53" w:rsidRDefault="003B5E2B" w:rsidP="00012A45">
            <w:pPr>
              <w:pStyle w:val="TableParagraph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Descripción</w:t>
            </w:r>
            <w:proofErr w:type="spellEnd"/>
            <w:r w:rsidRPr="00F45E53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/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Forma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</w:rPr>
              <w:t xml:space="preserve"> </w:t>
            </w:r>
            <w:proofErr w:type="spell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cálculo</w:t>
            </w:r>
            <w:proofErr w:type="spellEnd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.</w:t>
            </w:r>
          </w:p>
        </w:tc>
        <w:tc>
          <w:tcPr>
            <w:tcW w:w="851" w:type="dxa"/>
          </w:tcPr>
          <w:p w14:paraId="7AF21D13" w14:textId="2403224F" w:rsidR="003B5E2B" w:rsidRPr="00F45E53" w:rsidRDefault="003B5E2B" w:rsidP="003B5E2B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Accion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 </w:t>
            </w:r>
          </w:p>
        </w:tc>
      </w:tr>
      <w:tr w:rsidR="003B5E2B" w:rsidRPr="00F45E53" w14:paraId="5D951038" w14:textId="77777777" w:rsidTr="003B5E2B">
        <w:trPr>
          <w:trHeight w:val="268"/>
        </w:trPr>
        <w:tc>
          <w:tcPr>
            <w:tcW w:w="862" w:type="dxa"/>
          </w:tcPr>
          <w:p w14:paraId="353C772D" w14:textId="77777777" w:rsidR="003B5E2B" w:rsidRPr="00F45E53" w:rsidRDefault="003B5E2B" w:rsidP="003B5E2B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1</w:t>
            </w:r>
          </w:p>
        </w:tc>
        <w:tc>
          <w:tcPr>
            <w:tcW w:w="425" w:type="dxa"/>
          </w:tcPr>
          <w:p w14:paraId="6BB4C4F3" w14:textId="77777777" w:rsidR="003B5E2B" w:rsidRPr="00F45E53" w:rsidRDefault="003B5E2B" w:rsidP="003B5E2B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10F482AF" w14:textId="77777777" w:rsidR="003B5E2B" w:rsidRPr="00F45E53" w:rsidRDefault="003B5E2B" w:rsidP="003B5E2B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G01</w:t>
            </w:r>
          </w:p>
        </w:tc>
        <w:tc>
          <w:tcPr>
            <w:tcW w:w="6095" w:type="dxa"/>
          </w:tcPr>
          <w:p w14:paraId="0F463657" w14:textId="77777777" w:rsidR="003B5E2B" w:rsidRPr="00F45E53" w:rsidRDefault="003B5E2B" w:rsidP="003B5E2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DATOS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CONTROL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5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TRANSFERENCIA</w:t>
            </w:r>
          </w:p>
        </w:tc>
        <w:tc>
          <w:tcPr>
            <w:tcW w:w="851" w:type="dxa"/>
          </w:tcPr>
          <w:p w14:paraId="139F5504" w14:textId="0BA21D9B" w:rsidR="003B5E2B" w:rsidRPr="00F45E53" w:rsidRDefault="003B5E2B" w:rsidP="003B5E2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no se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modifica</w:t>
            </w:r>
            <w:proofErr w:type="spellEnd"/>
          </w:p>
        </w:tc>
      </w:tr>
      <w:tr w:rsidR="003B5E2B" w:rsidRPr="00F45E53" w14:paraId="6F1D936B" w14:textId="77777777" w:rsidTr="003B5E2B">
        <w:trPr>
          <w:trHeight w:val="268"/>
        </w:trPr>
        <w:tc>
          <w:tcPr>
            <w:tcW w:w="862" w:type="dxa"/>
          </w:tcPr>
          <w:p w14:paraId="3A9C0A96" w14:textId="77777777" w:rsidR="003B5E2B" w:rsidRPr="00F45E53" w:rsidRDefault="003B5E2B" w:rsidP="003B5E2B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2</w:t>
            </w:r>
          </w:p>
        </w:tc>
        <w:tc>
          <w:tcPr>
            <w:tcW w:w="425" w:type="dxa"/>
          </w:tcPr>
          <w:p w14:paraId="0F4EF8F5" w14:textId="77777777" w:rsidR="003B5E2B" w:rsidRPr="00F45E53" w:rsidRDefault="003B5E2B" w:rsidP="003B5E2B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63B18806" w14:textId="0D23C5E8" w:rsidR="003B5E2B" w:rsidRPr="00F45E53" w:rsidRDefault="003B5E2B" w:rsidP="003B5E2B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18</w:t>
            </w:r>
          </w:p>
        </w:tc>
        <w:tc>
          <w:tcPr>
            <w:tcW w:w="6095" w:type="dxa"/>
          </w:tcPr>
          <w:p w14:paraId="2CBC30C9" w14:textId="77777777" w:rsidR="003B5E2B" w:rsidRPr="00F45E53" w:rsidRDefault="003B5E2B" w:rsidP="003B5E2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NOMBRE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Y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CARGO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RESPONS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INFORM</w:t>
            </w:r>
          </w:p>
        </w:tc>
        <w:tc>
          <w:tcPr>
            <w:tcW w:w="851" w:type="dxa"/>
          </w:tcPr>
          <w:p w14:paraId="4AA86A5B" w14:textId="65566852" w:rsidR="003B5E2B" w:rsidRPr="00F45E53" w:rsidRDefault="003B5E2B" w:rsidP="003B5E2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Ingresar</w:t>
            </w:r>
          </w:p>
        </w:tc>
      </w:tr>
      <w:tr w:rsidR="003B5E2B" w:rsidRPr="00F45E53" w14:paraId="7E828B7E" w14:textId="77777777" w:rsidTr="003B5E2B">
        <w:trPr>
          <w:trHeight w:val="268"/>
        </w:trPr>
        <w:tc>
          <w:tcPr>
            <w:tcW w:w="862" w:type="dxa"/>
          </w:tcPr>
          <w:p w14:paraId="5CAD6BF3" w14:textId="77777777" w:rsidR="003B5E2B" w:rsidRPr="00F45E53" w:rsidRDefault="003B5E2B" w:rsidP="003B5E2B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3</w:t>
            </w:r>
          </w:p>
        </w:tc>
        <w:tc>
          <w:tcPr>
            <w:tcW w:w="425" w:type="dxa"/>
          </w:tcPr>
          <w:p w14:paraId="041341B1" w14:textId="77777777" w:rsidR="003B5E2B" w:rsidRPr="00F45E53" w:rsidRDefault="003B5E2B" w:rsidP="003B5E2B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71CBD2CD" w14:textId="77777777" w:rsidR="003B5E2B" w:rsidRPr="00F45E53" w:rsidRDefault="003B5E2B" w:rsidP="003B5E2B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20</w:t>
            </w:r>
          </w:p>
        </w:tc>
        <w:tc>
          <w:tcPr>
            <w:tcW w:w="6095" w:type="dxa"/>
          </w:tcPr>
          <w:p w14:paraId="336308D2" w14:textId="77777777" w:rsidR="003B5E2B" w:rsidRPr="00F45E53" w:rsidRDefault="003B5E2B" w:rsidP="003B5E2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NUESTRA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REFERENCIA</w:t>
            </w:r>
          </w:p>
        </w:tc>
        <w:tc>
          <w:tcPr>
            <w:tcW w:w="851" w:type="dxa"/>
          </w:tcPr>
          <w:p w14:paraId="79562DFD" w14:textId="3EED07A7" w:rsidR="003B5E2B" w:rsidRPr="00F45E53" w:rsidRDefault="003B5E2B" w:rsidP="003B5E2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Ingresar</w:t>
            </w:r>
          </w:p>
        </w:tc>
      </w:tr>
      <w:tr w:rsidR="003B5E2B" w:rsidRPr="00F45E53" w14:paraId="29EBC434" w14:textId="77777777" w:rsidTr="003B5E2B">
        <w:trPr>
          <w:trHeight w:val="268"/>
        </w:trPr>
        <w:tc>
          <w:tcPr>
            <w:tcW w:w="862" w:type="dxa"/>
          </w:tcPr>
          <w:p w14:paraId="712E6578" w14:textId="77777777" w:rsidR="003B5E2B" w:rsidRPr="00F45E53" w:rsidRDefault="003B5E2B" w:rsidP="003B5E2B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4</w:t>
            </w:r>
          </w:p>
        </w:tc>
        <w:tc>
          <w:tcPr>
            <w:tcW w:w="425" w:type="dxa"/>
          </w:tcPr>
          <w:p w14:paraId="1BF7A0CF" w14:textId="77777777" w:rsidR="003B5E2B" w:rsidRPr="00F45E53" w:rsidRDefault="003B5E2B" w:rsidP="003B5E2B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05E0F48D" w14:textId="77777777" w:rsidR="003B5E2B" w:rsidRPr="00F45E53" w:rsidRDefault="003B5E2B" w:rsidP="003B5E2B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34</w:t>
            </w:r>
          </w:p>
        </w:tc>
        <w:tc>
          <w:tcPr>
            <w:tcW w:w="6095" w:type="dxa"/>
          </w:tcPr>
          <w:p w14:paraId="2212866A" w14:textId="77777777" w:rsidR="003B5E2B" w:rsidRPr="00F45E53" w:rsidRDefault="003B5E2B" w:rsidP="003B5E2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FECHA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VALIDEZ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DATOS</w:t>
            </w:r>
          </w:p>
        </w:tc>
        <w:tc>
          <w:tcPr>
            <w:tcW w:w="851" w:type="dxa"/>
          </w:tcPr>
          <w:p w14:paraId="3BBB4508" w14:textId="264B60CB" w:rsidR="003B5E2B" w:rsidRPr="000506C0" w:rsidRDefault="003B5E2B" w:rsidP="003B5E2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 xml:space="preserve">Se coloca Fecha de la línea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header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 xml:space="preserve"> del archivo</w:t>
            </w:r>
          </w:p>
        </w:tc>
      </w:tr>
      <w:tr w:rsidR="003B5E2B" w:rsidRPr="00F45E53" w14:paraId="03C55575" w14:textId="77777777" w:rsidTr="003B5E2B">
        <w:trPr>
          <w:trHeight w:val="268"/>
        </w:trPr>
        <w:tc>
          <w:tcPr>
            <w:tcW w:w="862" w:type="dxa"/>
          </w:tcPr>
          <w:p w14:paraId="54D2D25C" w14:textId="77777777" w:rsidR="003B5E2B" w:rsidRPr="00F45E53" w:rsidRDefault="003B5E2B" w:rsidP="003B5E2B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5</w:t>
            </w:r>
          </w:p>
        </w:tc>
        <w:tc>
          <w:tcPr>
            <w:tcW w:w="425" w:type="dxa"/>
          </w:tcPr>
          <w:p w14:paraId="36DCFA99" w14:textId="77777777" w:rsidR="003B5E2B" w:rsidRPr="00F45E53" w:rsidRDefault="003B5E2B" w:rsidP="003B5E2B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</w:p>
        </w:tc>
        <w:tc>
          <w:tcPr>
            <w:tcW w:w="1134" w:type="dxa"/>
          </w:tcPr>
          <w:p w14:paraId="56869DFE" w14:textId="77777777" w:rsidR="003B5E2B" w:rsidRPr="00F45E53" w:rsidRDefault="003B5E2B" w:rsidP="003B5E2B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PA1</w:t>
            </w:r>
          </w:p>
        </w:tc>
        <w:tc>
          <w:tcPr>
            <w:tcW w:w="6095" w:type="dxa"/>
          </w:tcPr>
          <w:p w14:paraId="0567EE05" w14:textId="77777777" w:rsidR="003B5E2B" w:rsidRPr="00F45E53" w:rsidRDefault="003B5E2B" w:rsidP="003B5E2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435F71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NUMERO DE REGISTROS INFORMADOS</w:t>
            </w:r>
          </w:p>
        </w:tc>
        <w:tc>
          <w:tcPr>
            <w:tcW w:w="851" w:type="dxa"/>
          </w:tcPr>
          <w:p w14:paraId="7F22F9FF" w14:textId="3C13C994" w:rsidR="003B5E2B" w:rsidRPr="00F45E53" w:rsidRDefault="003B5E2B" w:rsidP="003B5E2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e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puede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cambiar</w:t>
            </w:r>
            <w:proofErr w:type="spellEnd"/>
          </w:p>
        </w:tc>
      </w:tr>
      <w:tr w:rsidR="00B8004D" w:rsidRPr="00F45E53" w14:paraId="449A74F0" w14:textId="77777777" w:rsidTr="00012A45">
        <w:trPr>
          <w:trHeight w:val="268"/>
        </w:trPr>
        <w:tc>
          <w:tcPr>
            <w:tcW w:w="862" w:type="dxa"/>
          </w:tcPr>
          <w:p w14:paraId="446C1F3A" w14:textId="77777777" w:rsidR="00B8004D" w:rsidRPr="00F45E53" w:rsidRDefault="00B8004D" w:rsidP="00B8004D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6</w:t>
            </w:r>
          </w:p>
        </w:tc>
        <w:tc>
          <w:tcPr>
            <w:tcW w:w="425" w:type="dxa"/>
          </w:tcPr>
          <w:p w14:paraId="02F6D6FB" w14:textId="77777777" w:rsidR="00B8004D" w:rsidRPr="00F45E53" w:rsidRDefault="00B8004D" w:rsidP="00B8004D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</w:p>
        </w:tc>
        <w:tc>
          <w:tcPr>
            <w:tcW w:w="1134" w:type="dxa"/>
            <w:vAlign w:val="center"/>
          </w:tcPr>
          <w:p w14:paraId="52A205AB" w14:textId="02617695" w:rsidR="00B8004D" w:rsidRPr="00F45E53" w:rsidRDefault="00B8004D" w:rsidP="00B8004D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B23F8D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AJB</w:t>
            </w:r>
          </w:p>
        </w:tc>
        <w:tc>
          <w:tcPr>
            <w:tcW w:w="6095" w:type="dxa"/>
            <w:vAlign w:val="center"/>
          </w:tcPr>
          <w:p w14:paraId="67FA48B0" w14:textId="6C24B3EA" w:rsidR="00B8004D" w:rsidRPr="00B8004D" w:rsidRDefault="00B8004D" w:rsidP="00B8004D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B8004D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NUMERO DE REGISTROS CON EL CODIGO 1 EN EL CAMPO 1</w:t>
            </w:r>
          </w:p>
        </w:tc>
        <w:tc>
          <w:tcPr>
            <w:tcW w:w="851" w:type="dxa"/>
          </w:tcPr>
          <w:p w14:paraId="07C36CDF" w14:textId="69901410" w:rsidR="00B8004D" w:rsidRPr="00F45E53" w:rsidRDefault="00B8004D" w:rsidP="00B8004D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e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puede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cambiar</w:t>
            </w:r>
            <w:proofErr w:type="spellEnd"/>
          </w:p>
        </w:tc>
      </w:tr>
      <w:tr w:rsidR="00B8004D" w:rsidRPr="00F45E53" w14:paraId="457D6C4A" w14:textId="77777777" w:rsidTr="00012A45">
        <w:trPr>
          <w:trHeight w:val="268"/>
        </w:trPr>
        <w:tc>
          <w:tcPr>
            <w:tcW w:w="862" w:type="dxa"/>
          </w:tcPr>
          <w:p w14:paraId="7484FA91" w14:textId="77777777" w:rsidR="00B8004D" w:rsidRPr="00F45E53" w:rsidRDefault="00B8004D" w:rsidP="00B8004D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7</w:t>
            </w:r>
          </w:p>
        </w:tc>
        <w:tc>
          <w:tcPr>
            <w:tcW w:w="425" w:type="dxa"/>
          </w:tcPr>
          <w:p w14:paraId="2C8D95A5" w14:textId="77777777" w:rsidR="00B8004D" w:rsidRPr="00F45E53" w:rsidRDefault="00B8004D" w:rsidP="00B8004D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</w:p>
        </w:tc>
        <w:tc>
          <w:tcPr>
            <w:tcW w:w="1134" w:type="dxa"/>
            <w:vAlign w:val="center"/>
          </w:tcPr>
          <w:p w14:paraId="4EB2B647" w14:textId="05EA443B" w:rsidR="00B8004D" w:rsidRPr="00F45E53" w:rsidRDefault="00B8004D" w:rsidP="00B8004D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B23F8D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AJC</w:t>
            </w:r>
          </w:p>
        </w:tc>
        <w:tc>
          <w:tcPr>
            <w:tcW w:w="6095" w:type="dxa"/>
            <w:vAlign w:val="center"/>
          </w:tcPr>
          <w:p w14:paraId="76546BB7" w14:textId="57171763" w:rsidR="00B8004D" w:rsidRPr="000506C0" w:rsidRDefault="00B8004D" w:rsidP="00B8004D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B8004D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NUMERO DE REGISTROS CON EL CODIGO 2 EN EL CAMPO 1</w:t>
            </w:r>
          </w:p>
        </w:tc>
        <w:tc>
          <w:tcPr>
            <w:tcW w:w="851" w:type="dxa"/>
          </w:tcPr>
          <w:p w14:paraId="1FB54790" w14:textId="627CD1DA" w:rsidR="00B8004D" w:rsidRPr="00F45E53" w:rsidRDefault="00B8004D" w:rsidP="00B8004D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e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puede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cambiar</w:t>
            </w:r>
            <w:proofErr w:type="spellEnd"/>
          </w:p>
        </w:tc>
      </w:tr>
      <w:tr w:rsidR="00B8004D" w:rsidRPr="00F45E53" w14:paraId="78DB4142" w14:textId="77777777" w:rsidTr="00012A45">
        <w:trPr>
          <w:trHeight w:val="268"/>
        </w:trPr>
        <w:tc>
          <w:tcPr>
            <w:tcW w:w="862" w:type="dxa"/>
          </w:tcPr>
          <w:p w14:paraId="5F461BAF" w14:textId="61923C9C" w:rsidR="00B8004D" w:rsidRDefault="00C9506B" w:rsidP="00B8004D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8</w:t>
            </w:r>
          </w:p>
        </w:tc>
        <w:tc>
          <w:tcPr>
            <w:tcW w:w="425" w:type="dxa"/>
          </w:tcPr>
          <w:p w14:paraId="1FA0FD77" w14:textId="77777777" w:rsidR="00B8004D" w:rsidRPr="00F45E53" w:rsidRDefault="00B8004D" w:rsidP="00B8004D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</w:p>
        </w:tc>
        <w:tc>
          <w:tcPr>
            <w:tcW w:w="1134" w:type="dxa"/>
            <w:vAlign w:val="center"/>
          </w:tcPr>
          <w:p w14:paraId="7E287F7D" w14:textId="17903545" w:rsidR="00B8004D" w:rsidRDefault="00B8004D" w:rsidP="00B8004D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B23F8D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AJX</w:t>
            </w:r>
          </w:p>
        </w:tc>
        <w:tc>
          <w:tcPr>
            <w:tcW w:w="6095" w:type="dxa"/>
            <w:vAlign w:val="center"/>
          </w:tcPr>
          <w:p w14:paraId="72AFE6A1" w14:textId="2BE902B7" w:rsidR="00B8004D" w:rsidRPr="000506C0" w:rsidRDefault="00B8004D" w:rsidP="00B8004D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B8004D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NUMERO DE REGISTROS CON EL CODIGO 4 EN EL CAMPO 1</w:t>
            </w:r>
          </w:p>
        </w:tc>
        <w:tc>
          <w:tcPr>
            <w:tcW w:w="851" w:type="dxa"/>
          </w:tcPr>
          <w:p w14:paraId="612F9104" w14:textId="1CA8DCB5" w:rsidR="00B8004D" w:rsidRPr="00B8004D" w:rsidRDefault="00B8004D" w:rsidP="00B8004D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e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puede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cambiar</w:t>
            </w:r>
            <w:proofErr w:type="spellEnd"/>
          </w:p>
        </w:tc>
      </w:tr>
      <w:tr w:rsidR="00B8004D" w:rsidRPr="00F45E53" w14:paraId="4336BBBD" w14:textId="77777777" w:rsidTr="00012A45">
        <w:trPr>
          <w:trHeight w:val="268"/>
        </w:trPr>
        <w:tc>
          <w:tcPr>
            <w:tcW w:w="862" w:type="dxa"/>
          </w:tcPr>
          <w:p w14:paraId="27591245" w14:textId="66CFBEE9" w:rsidR="00B8004D" w:rsidRDefault="00C9506B" w:rsidP="00B8004D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9</w:t>
            </w:r>
          </w:p>
        </w:tc>
        <w:tc>
          <w:tcPr>
            <w:tcW w:w="425" w:type="dxa"/>
          </w:tcPr>
          <w:p w14:paraId="1F1EB48A" w14:textId="77777777" w:rsidR="00B8004D" w:rsidRPr="00F45E53" w:rsidRDefault="00B8004D" w:rsidP="00B8004D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</w:p>
        </w:tc>
        <w:tc>
          <w:tcPr>
            <w:tcW w:w="1134" w:type="dxa"/>
            <w:vAlign w:val="center"/>
          </w:tcPr>
          <w:p w14:paraId="7800D2F1" w14:textId="6264ED80" w:rsidR="00B8004D" w:rsidRDefault="00B8004D" w:rsidP="00B8004D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B23F8D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AJY</w:t>
            </w:r>
          </w:p>
        </w:tc>
        <w:tc>
          <w:tcPr>
            <w:tcW w:w="6095" w:type="dxa"/>
            <w:vAlign w:val="center"/>
          </w:tcPr>
          <w:p w14:paraId="52A96C53" w14:textId="6DC38BB9" w:rsidR="00B8004D" w:rsidRPr="000506C0" w:rsidRDefault="00B8004D" w:rsidP="00B8004D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B8004D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NUMERO DE REGISTROS CON EL CODIGO 5 EN EL CAMPO</w:t>
            </w:r>
            <w:r w:rsidR="001100C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 </w:t>
            </w:r>
            <w:r w:rsidRPr="00B8004D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1</w:t>
            </w:r>
          </w:p>
        </w:tc>
        <w:tc>
          <w:tcPr>
            <w:tcW w:w="851" w:type="dxa"/>
          </w:tcPr>
          <w:p w14:paraId="48AD80E5" w14:textId="1527CC92" w:rsidR="00B8004D" w:rsidRPr="00B8004D" w:rsidRDefault="00B8004D" w:rsidP="00B8004D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e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puede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cambiar</w:t>
            </w:r>
            <w:proofErr w:type="spellEnd"/>
          </w:p>
        </w:tc>
      </w:tr>
      <w:tr w:rsidR="00B8004D" w:rsidRPr="00F45E53" w14:paraId="2C79226D" w14:textId="77777777" w:rsidTr="003B5E2B">
        <w:trPr>
          <w:trHeight w:val="268"/>
        </w:trPr>
        <w:tc>
          <w:tcPr>
            <w:tcW w:w="862" w:type="dxa"/>
          </w:tcPr>
          <w:p w14:paraId="1AA59832" w14:textId="5B809BC7" w:rsidR="00B8004D" w:rsidRDefault="00C9506B" w:rsidP="00B8004D">
            <w:pPr>
              <w:pStyle w:val="TableParagraph"/>
              <w:spacing w:line="248" w:lineRule="exact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10</w:t>
            </w:r>
          </w:p>
        </w:tc>
        <w:tc>
          <w:tcPr>
            <w:tcW w:w="425" w:type="dxa"/>
          </w:tcPr>
          <w:p w14:paraId="5DCC81FD" w14:textId="77777777" w:rsidR="00B8004D" w:rsidRPr="00F45E53" w:rsidRDefault="00B8004D" w:rsidP="00B8004D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</w:p>
        </w:tc>
        <w:tc>
          <w:tcPr>
            <w:tcW w:w="1134" w:type="dxa"/>
          </w:tcPr>
          <w:p w14:paraId="09A3C039" w14:textId="77777777" w:rsidR="00B8004D" w:rsidRDefault="00B8004D" w:rsidP="00B8004D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79</w:t>
            </w:r>
          </w:p>
        </w:tc>
        <w:tc>
          <w:tcPr>
            <w:tcW w:w="6095" w:type="dxa"/>
          </w:tcPr>
          <w:p w14:paraId="6A12011A" w14:textId="77777777" w:rsidR="00B8004D" w:rsidRPr="009F2F7C" w:rsidRDefault="00B8004D" w:rsidP="00B8004D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proofErr w:type="spellStart"/>
            <w:r w:rsidRPr="009F2F7C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Observaciones</w:t>
            </w:r>
            <w:proofErr w:type="spellEnd"/>
            <w:r w:rsidRPr="009F2F7C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 xml:space="preserve"> </w:t>
            </w:r>
          </w:p>
        </w:tc>
        <w:tc>
          <w:tcPr>
            <w:tcW w:w="851" w:type="dxa"/>
          </w:tcPr>
          <w:p w14:paraId="4FC13DB4" w14:textId="0D60CAF6" w:rsidR="00B8004D" w:rsidRPr="00F45E53" w:rsidRDefault="00B8004D" w:rsidP="00B8004D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Ingresar</w:t>
            </w:r>
          </w:p>
        </w:tc>
      </w:tr>
    </w:tbl>
    <w:p w14:paraId="427D39B3" w14:textId="77777777" w:rsidR="003B5E2B" w:rsidRDefault="003B5E2B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387DE0C3" w14:textId="77777777" w:rsidR="001278BF" w:rsidRDefault="001278BF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2119B158" w14:textId="77777777" w:rsidR="001278BF" w:rsidRDefault="001278BF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3709F4D1" w14:textId="77777777" w:rsidR="001278BF" w:rsidRPr="00230F5A" w:rsidRDefault="001278BF" w:rsidP="001278BF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</w:p>
    <w:p w14:paraId="1401D0BE" w14:textId="77777777" w:rsidR="001278BF" w:rsidRDefault="001278BF" w:rsidP="002E543D">
      <w:pPr>
        <w:pStyle w:val="Ttulo1"/>
        <w:numPr>
          <w:ilvl w:val="0"/>
          <w:numId w:val="50"/>
        </w:numPr>
        <w:ind w:left="823"/>
        <w:rPr>
          <w:rFonts w:cs="Times New Roman"/>
        </w:rPr>
      </w:pPr>
      <w:bookmarkStart w:id="32" w:name="_Toc160527594"/>
      <w:bookmarkStart w:id="33" w:name="_Toc166057770"/>
      <w:r w:rsidRPr="00230F5A">
        <w:rPr>
          <w:rFonts w:cs="Times New Roman"/>
        </w:rPr>
        <w:t>Defini</w:t>
      </w:r>
      <w:r>
        <w:rPr>
          <w:rFonts w:cs="Times New Roman"/>
        </w:rPr>
        <w:t>r Notificación hacia el Front.</w:t>
      </w:r>
      <w:bookmarkEnd w:id="32"/>
      <w:bookmarkEnd w:id="33"/>
    </w:p>
    <w:p w14:paraId="24B1C232" w14:textId="77777777" w:rsidR="001278BF" w:rsidRDefault="001278BF" w:rsidP="001278BF"/>
    <w:p w14:paraId="5273C258" w14:textId="77777777" w:rsidR="001278BF" w:rsidRPr="00A30C68" w:rsidRDefault="001278BF" w:rsidP="001278BF">
      <w:pPr>
        <w:ind w:firstLine="851"/>
        <w:rPr>
          <w:rFonts w:ascii="Times New Roman" w:hAnsi="Times New Roman" w:cs="Times New Roman"/>
          <w:color w:val="4472C4" w:themeColor="accent1"/>
        </w:rPr>
      </w:pPr>
      <w:r w:rsidRPr="00A30C68">
        <w:rPr>
          <w:rFonts w:ascii="Times New Roman" w:hAnsi="Times New Roman" w:cs="Times New Roman"/>
          <w:color w:val="4472C4" w:themeColor="accent1"/>
        </w:rPr>
        <w:t>El sistema deberá notificar en el Front lo siguiente:</w:t>
      </w:r>
    </w:p>
    <w:p w14:paraId="3DF37D11" w14:textId="77777777" w:rsidR="001278BF" w:rsidRPr="00A30C68" w:rsidRDefault="001278BF" w:rsidP="001278BF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4111B983" w14:textId="77777777" w:rsidR="001278BF" w:rsidRDefault="001278BF" w:rsidP="001278BF">
      <w:pPr>
        <w:pStyle w:val="Prrafodelista"/>
        <w:numPr>
          <w:ilvl w:val="0"/>
          <w:numId w:val="45"/>
        </w:numPr>
        <w:rPr>
          <w:rFonts w:ascii="Times New Roman" w:hAnsi="Times New Roman" w:cs="Times New Roman"/>
          <w:color w:val="4472C4" w:themeColor="accent1"/>
        </w:rPr>
      </w:pPr>
      <w:r w:rsidRPr="00A30C68">
        <w:rPr>
          <w:rFonts w:ascii="Times New Roman" w:hAnsi="Times New Roman" w:cs="Times New Roman"/>
          <w:color w:val="4472C4" w:themeColor="accent1"/>
        </w:rPr>
        <w:t xml:space="preserve">En caso de éxito en la propuesta de cálculo: Se deberá incluir el siguiente texto “Se encuentra archivo disponible para su Aprobación (incluir nombre)”. </w:t>
      </w:r>
    </w:p>
    <w:p w14:paraId="6006A33D" w14:textId="77777777" w:rsidR="001278BF" w:rsidRDefault="001278BF" w:rsidP="001278BF">
      <w:pPr>
        <w:pStyle w:val="Prrafodelista"/>
        <w:numPr>
          <w:ilvl w:val="0"/>
          <w:numId w:val="45"/>
        </w:numPr>
        <w:rPr>
          <w:rFonts w:ascii="Times New Roman" w:hAnsi="Times New Roman" w:cs="Times New Roman"/>
          <w:color w:val="4472C4" w:themeColor="accent1"/>
        </w:rPr>
      </w:pPr>
      <w:r w:rsidRPr="00A30C68">
        <w:rPr>
          <w:rFonts w:ascii="Times New Roman" w:hAnsi="Times New Roman" w:cs="Times New Roman"/>
          <w:color w:val="4472C4" w:themeColor="accent1"/>
        </w:rPr>
        <w:t xml:space="preserve">En caso de error (validación/transmisión): Se deberá incluir el texto “Se presentan problemas </w:t>
      </w:r>
      <w:r>
        <w:rPr>
          <w:rFonts w:ascii="Times New Roman" w:hAnsi="Times New Roman" w:cs="Times New Roman"/>
          <w:color w:val="4472C4" w:themeColor="accent1"/>
        </w:rPr>
        <w:t>en</w:t>
      </w:r>
      <w:r w:rsidRPr="00A30C68">
        <w:rPr>
          <w:rFonts w:ascii="Times New Roman" w:hAnsi="Times New Roman" w:cs="Times New Roman"/>
          <w:color w:val="4472C4" w:themeColor="accent1"/>
        </w:rPr>
        <w:t xml:space="preserve"> la</w:t>
      </w:r>
      <w:r>
        <w:rPr>
          <w:rFonts w:ascii="Times New Roman" w:hAnsi="Times New Roman" w:cs="Times New Roman"/>
          <w:color w:val="4472C4" w:themeColor="accent1"/>
        </w:rPr>
        <w:t>(s) validación(es)</w:t>
      </w:r>
      <w:r w:rsidRPr="00A30C68">
        <w:rPr>
          <w:rFonts w:ascii="Times New Roman" w:hAnsi="Times New Roman" w:cs="Times New Roman"/>
          <w:color w:val="4472C4" w:themeColor="accent1"/>
        </w:rPr>
        <w:t xml:space="preserve"> del archivo (incluir nombre)”</w:t>
      </w:r>
      <w:r>
        <w:rPr>
          <w:rFonts w:ascii="Times New Roman" w:hAnsi="Times New Roman" w:cs="Times New Roman"/>
          <w:color w:val="4472C4" w:themeColor="accent1"/>
        </w:rPr>
        <w:t>.</w:t>
      </w:r>
    </w:p>
    <w:p w14:paraId="79B15464" w14:textId="77777777" w:rsidR="001278BF" w:rsidRPr="00A30C68" w:rsidRDefault="001278BF" w:rsidP="001278BF">
      <w:pPr>
        <w:pStyle w:val="Prrafodelista"/>
        <w:numPr>
          <w:ilvl w:val="0"/>
          <w:numId w:val="45"/>
        </w:numPr>
        <w:rPr>
          <w:rFonts w:ascii="Times New Roman" w:hAnsi="Times New Roman" w:cs="Times New Roman"/>
          <w:color w:val="4472C4" w:themeColor="accent1"/>
        </w:rPr>
      </w:pPr>
      <w:r w:rsidRPr="00A30C68">
        <w:rPr>
          <w:rFonts w:ascii="Times New Roman" w:hAnsi="Times New Roman" w:cs="Times New Roman"/>
          <w:color w:val="4472C4" w:themeColor="accent1"/>
        </w:rPr>
        <w:t>Si la transmisión final fue exitosa, el mensaje será el siguiente “</w:t>
      </w:r>
      <w:r>
        <w:rPr>
          <w:rFonts w:ascii="Times New Roman" w:hAnsi="Times New Roman" w:cs="Times New Roman"/>
          <w:color w:val="4472C4" w:themeColor="accent1"/>
        </w:rPr>
        <w:t>La transferencia</w:t>
      </w:r>
      <w:r w:rsidRPr="00A30C68">
        <w:rPr>
          <w:rFonts w:ascii="Times New Roman" w:hAnsi="Times New Roman" w:cs="Times New Roman"/>
          <w:color w:val="4472C4" w:themeColor="accent1"/>
        </w:rPr>
        <w:t xml:space="preserve"> </w:t>
      </w:r>
      <w:r>
        <w:rPr>
          <w:rFonts w:ascii="Times New Roman" w:hAnsi="Times New Roman" w:cs="Times New Roman"/>
          <w:color w:val="4472C4" w:themeColor="accent1"/>
        </w:rPr>
        <w:t xml:space="preserve">se </w:t>
      </w:r>
      <w:r w:rsidRPr="00A30C68">
        <w:rPr>
          <w:rFonts w:ascii="Times New Roman" w:hAnsi="Times New Roman" w:cs="Times New Roman"/>
          <w:color w:val="4472C4" w:themeColor="accent1"/>
        </w:rPr>
        <w:t xml:space="preserve">ha </w:t>
      </w:r>
      <w:r>
        <w:rPr>
          <w:rFonts w:ascii="Times New Roman" w:hAnsi="Times New Roman" w:cs="Times New Roman"/>
          <w:color w:val="4472C4" w:themeColor="accent1"/>
        </w:rPr>
        <w:t>rea</w:t>
      </w:r>
      <w:r w:rsidRPr="00A30C68">
        <w:rPr>
          <w:rFonts w:ascii="Times New Roman" w:hAnsi="Times New Roman" w:cs="Times New Roman"/>
          <w:color w:val="4472C4" w:themeColor="accent1"/>
        </w:rPr>
        <w:t>lizado en forma exitosa para el archivo (incluir nombre</w:t>
      </w:r>
      <w:r>
        <w:rPr>
          <w:rFonts w:ascii="Times New Roman" w:hAnsi="Times New Roman" w:cs="Times New Roman"/>
          <w:color w:val="4472C4" w:themeColor="accent1"/>
        </w:rPr>
        <w:t>, correlativo salida y destino</w:t>
      </w:r>
      <w:r w:rsidRPr="00A30C68">
        <w:rPr>
          <w:rFonts w:ascii="Times New Roman" w:hAnsi="Times New Roman" w:cs="Times New Roman"/>
          <w:color w:val="4472C4" w:themeColor="accent1"/>
        </w:rPr>
        <w:t>)”.</w:t>
      </w:r>
      <w:r w:rsidRPr="00AE7337">
        <w:t xml:space="preserve">  </w:t>
      </w:r>
      <w:r w:rsidRPr="00AE7337">
        <w:fldChar w:fldCharType="begin"/>
      </w:r>
      <w:r w:rsidRPr="00AE7337">
        <w:instrText xml:space="preserve"> XE "Definir el estructura y nombre para cada archivo de mensajería" </w:instrText>
      </w:r>
      <w:r w:rsidRPr="00AE7337">
        <w:fldChar w:fldCharType="end"/>
      </w:r>
    </w:p>
    <w:p w14:paraId="22FF7C7D" w14:textId="77777777" w:rsidR="001278BF" w:rsidRPr="00230F5A" w:rsidRDefault="001278BF" w:rsidP="001278BF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3E577A23" w14:textId="77777777" w:rsidR="001278BF" w:rsidRDefault="001278BF" w:rsidP="001278BF">
      <w:pPr>
        <w:rPr>
          <w:rFonts w:ascii="Times New Roman" w:hAnsi="Times New Roman" w:cs="Times New Roman"/>
          <w:color w:val="4472C4" w:themeColor="accent1"/>
        </w:rPr>
      </w:pPr>
    </w:p>
    <w:p w14:paraId="3CF5696E" w14:textId="77777777" w:rsidR="001278BF" w:rsidRPr="00230F5A" w:rsidRDefault="001278BF" w:rsidP="001278BF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</w:p>
    <w:p w14:paraId="2DDA7D33" w14:textId="77777777" w:rsidR="001278BF" w:rsidRDefault="001278BF" w:rsidP="002E543D">
      <w:pPr>
        <w:pStyle w:val="Ttulo1"/>
        <w:numPr>
          <w:ilvl w:val="0"/>
          <w:numId w:val="50"/>
        </w:numPr>
        <w:ind w:left="823"/>
        <w:rPr>
          <w:rFonts w:cs="Times New Roman"/>
        </w:rPr>
      </w:pPr>
      <w:bookmarkStart w:id="34" w:name="_Toc160527595"/>
      <w:bookmarkStart w:id="35" w:name="_Toc166057771"/>
      <w:r w:rsidRPr="00230F5A">
        <w:rPr>
          <w:rFonts w:cs="Times New Roman"/>
        </w:rPr>
        <w:t>D</w:t>
      </w:r>
      <w:r>
        <w:rPr>
          <w:rFonts w:cs="Times New Roman"/>
        </w:rPr>
        <w:t>atos sensibles</w:t>
      </w:r>
      <w:bookmarkEnd w:id="34"/>
      <w:bookmarkEnd w:id="35"/>
    </w:p>
    <w:p w14:paraId="3201D802" w14:textId="77777777" w:rsidR="001278BF" w:rsidRPr="009947CD" w:rsidRDefault="001278BF" w:rsidP="001278BF"/>
    <w:p w14:paraId="0BC88D56" w14:textId="7FE261BA" w:rsidR="00B95971" w:rsidRPr="009947CD" w:rsidRDefault="001278BF" w:rsidP="00B95971">
      <w:pPr>
        <w:spacing w:after="0" w:line="240" w:lineRule="auto"/>
        <w:ind w:left="360"/>
        <w:rPr>
          <w:rFonts w:ascii="Times New Roman" w:hAnsi="Times New Roman" w:cs="Times New Roman"/>
          <w:color w:val="4472C4" w:themeColor="accent1"/>
        </w:rPr>
      </w:pPr>
      <w:r>
        <w:rPr>
          <w:rFonts w:ascii="Times New Roman" w:hAnsi="Times New Roman" w:cs="Times New Roman"/>
          <w:color w:val="4472C4" w:themeColor="accent1"/>
        </w:rPr>
        <w:t>-</w:t>
      </w:r>
      <w:r w:rsidR="00B95971">
        <w:rPr>
          <w:rFonts w:ascii="Times New Roman" w:hAnsi="Times New Roman" w:cs="Times New Roman"/>
          <w:color w:val="4472C4" w:themeColor="accent1"/>
        </w:rPr>
        <w:t>RUT</w:t>
      </w:r>
    </w:p>
    <w:p w14:paraId="27E2D018" w14:textId="2F46B054" w:rsidR="001278BF" w:rsidRPr="009947CD" w:rsidRDefault="001278BF" w:rsidP="001278BF">
      <w:pPr>
        <w:spacing w:after="0" w:line="240" w:lineRule="auto"/>
        <w:rPr>
          <w:rFonts w:ascii="Times New Roman" w:hAnsi="Times New Roman" w:cs="Times New Roman"/>
          <w:color w:val="4472C4" w:themeColor="accent1"/>
        </w:rPr>
      </w:pPr>
      <w:r w:rsidRPr="009947CD">
        <w:rPr>
          <w:rFonts w:ascii="Times New Roman" w:hAnsi="Times New Roman" w:cs="Times New Roman"/>
          <w:color w:val="4472C4" w:themeColor="accent1"/>
        </w:rPr>
        <w:t xml:space="preserve"> </w:t>
      </w:r>
      <w:r w:rsidRPr="009947CD">
        <w:rPr>
          <w:rFonts w:ascii="Times New Roman" w:hAnsi="Times New Roman" w:cs="Times New Roman"/>
          <w:color w:val="4472C4" w:themeColor="accent1"/>
        </w:rPr>
        <w:fldChar w:fldCharType="begin"/>
      </w:r>
      <w:r w:rsidRPr="009947CD">
        <w:rPr>
          <w:rFonts w:ascii="Times New Roman" w:hAnsi="Times New Roman" w:cs="Times New Roman"/>
          <w:color w:val="4472C4" w:themeColor="accent1"/>
        </w:rPr>
        <w:instrText xml:space="preserve"> XE "Definir el estructura y nombre para cada archivo de mensajería" </w:instrText>
      </w:r>
      <w:r w:rsidRPr="009947CD">
        <w:rPr>
          <w:rFonts w:ascii="Times New Roman" w:hAnsi="Times New Roman" w:cs="Times New Roman"/>
          <w:color w:val="4472C4" w:themeColor="accent1"/>
        </w:rPr>
        <w:fldChar w:fldCharType="end"/>
      </w:r>
    </w:p>
    <w:p w14:paraId="4355F6DE" w14:textId="77777777" w:rsidR="001278BF" w:rsidRPr="00230F5A" w:rsidRDefault="001278BF" w:rsidP="001278BF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53EC8DCC" w14:textId="77777777" w:rsidR="001278BF" w:rsidRDefault="001278BF" w:rsidP="001278BF">
      <w:pPr>
        <w:rPr>
          <w:rFonts w:ascii="Times New Roman" w:hAnsi="Times New Roman" w:cs="Times New Roman"/>
          <w:color w:val="4472C4" w:themeColor="accent1"/>
        </w:rPr>
      </w:pPr>
    </w:p>
    <w:p w14:paraId="35089B35" w14:textId="77777777" w:rsidR="001278BF" w:rsidRDefault="001278BF" w:rsidP="001278BF">
      <w:pPr>
        <w:pStyle w:val="Ttulo1"/>
      </w:pPr>
    </w:p>
    <w:p w14:paraId="4F3B7525" w14:textId="77777777" w:rsidR="001278BF" w:rsidRPr="00B24397" w:rsidRDefault="001278BF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sectPr w:rsidR="001278BF" w:rsidRPr="00B24397" w:rsidSect="002830C0">
      <w:headerReference w:type="default" r:id="rId10"/>
      <w:footerReference w:type="default" r:id="rId11"/>
      <w:pgSz w:w="11906" w:h="16838"/>
      <w:pgMar w:top="1418" w:right="567" w:bottom="1418" w:left="1701" w:header="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F41B17" w14:textId="77777777" w:rsidR="009F260E" w:rsidRDefault="009F260E" w:rsidP="00F10206">
      <w:pPr>
        <w:spacing w:after="0" w:line="240" w:lineRule="auto"/>
      </w:pPr>
      <w:r>
        <w:separator/>
      </w:r>
    </w:p>
  </w:endnote>
  <w:endnote w:type="continuationSeparator" w:id="0">
    <w:p w14:paraId="6B448ECC" w14:textId="77777777" w:rsidR="009F260E" w:rsidRDefault="009F260E" w:rsidP="00F102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MT">
    <w:altName w:val="Arial"/>
    <w:charset w:val="01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BD6665" w14:textId="047365F1" w:rsidR="00012A45" w:rsidRPr="008131F5" w:rsidRDefault="00012A45" w:rsidP="00F10206">
    <w:pPr>
      <w:pStyle w:val="Piedepgina"/>
      <w:jc w:val="center"/>
      <w:rPr>
        <w:noProof/>
        <w:lang w:val="en-US"/>
      </w:rPr>
    </w:pPr>
    <w:r w:rsidRPr="008131F5">
      <w:rPr>
        <w:rStyle w:val="ui-provider"/>
        <w:lang w:val="en-US"/>
      </w:rPr>
      <w:t>Copyright © 2023 SONEDI All rights reserved.</w:t>
    </w:r>
    <w:r>
      <w:rPr>
        <w:noProof/>
      </w:rPr>
      <w:ptab w:relativeTo="margin" w:alignment="right" w:leader="none"/>
    </w:r>
    <w:r w:rsidRPr="008131F5">
      <w:rPr>
        <w:noProof/>
        <w:lang w:val="en-US"/>
      </w:rPr>
      <w:t xml:space="preserve"> </w:t>
    </w:r>
    <w:sdt>
      <w:sdtPr>
        <w:rPr>
          <w:noProof/>
        </w:rPr>
        <w:id w:val="-890194395"/>
        <w:docPartObj>
          <w:docPartGallery w:val="Page Numbers (Bottom of Page)"/>
          <w:docPartUnique/>
        </w:docPartObj>
      </w:sdtPr>
      <w:sdtContent>
        <w:r>
          <w:rPr>
            <w:noProof/>
            <w:lang w:bidi="es-ES"/>
          </w:rPr>
          <w:fldChar w:fldCharType="begin"/>
        </w:r>
        <w:r w:rsidRPr="008131F5">
          <w:rPr>
            <w:noProof/>
            <w:lang w:val="en-US" w:bidi="es-ES"/>
          </w:rPr>
          <w:instrText xml:space="preserve"> PAGE   \* MERGEFORMAT </w:instrText>
        </w:r>
        <w:r>
          <w:rPr>
            <w:noProof/>
            <w:lang w:bidi="es-ES"/>
          </w:rPr>
          <w:fldChar w:fldCharType="separate"/>
        </w:r>
        <w:r w:rsidR="006D7434">
          <w:rPr>
            <w:noProof/>
            <w:lang w:val="en-US" w:bidi="es-ES"/>
          </w:rPr>
          <w:t>12</w:t>
        </w:r>
        <w:r>
          <w:rPr>
            <w:noProof/>
            <w:lang w:bidi="es-ES"/>
          </w:rPr>
          <w:fldChar w:fldCharType="end"/>
        </w:r>
      </w:sdtContent>
    </w:sdt>
  </w:p>
  <w:p w14:paraId="480E176B" w14:textId="77777777" w:rsidR="00012A45" w:rsidRPr="008131F5" w:rsidRDefault="00012A45" w:rsidP="00F10206">
    <w:pPr>
      <w:pStyle w:val="Piedepgina"/>
      <w:rPr>
        <w:noProof/>
        <w:lang w:val="en-US"/>
      </w:rPr>
    </w:pPr>
  </w:p>
  <w:p w14:paraId="19776197" w14:textId="77777777" w:rsidR="00012A45" w:rsidRPr="001C0052" w:rsidRDefault="00012A45">
    <w:pPr>
      <w:pStyle w:val="Piedepgina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09C1FC" w14:textId="77777777" w:rsidR="009F260E" w:rsidRDefault="009F260E" w:rsidP="00F10206">
      <w:pPr>
        <w:spacing w:after="0" w:line="240" w:lineRule="auto"/>
      </w:pPr>
      <w:r>
        <w:separator/>
      </w:r>
    </w:p>
  </w:footnote>
  <w:footnote w:type="continuationSeparator" w:id="0">
    <w:p w14:paraId="79B68A64" w14:textId="77777777" w:rsidR="009F260E" w:rsidRDefault="009F260E" w:rsidP="00F102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035" w:type="dxa"/>
      <w:tblInd w:w="-757" w:type="dxa"/>
      <w:tblBorders>
        <w:top w:val="single" w:sz="36" w:space="0" w:color="44546A" w:themeColor="text2"/>
        <w:left w:val="single" w:sz="36" w:space="0" w:color="44546A" w:themeColor="text2"/>
        <w:bottom w:val="single" w:sz="36" w:space="0" w:color="44546A" w:themeColor="text2"/>
        <w:right w:val="single" w:sz="36" w:space="0" w:color="44546A" w:themeColor="text2"/>
        <w:insideH w:val="single" w:sz="36" w:space="0" w:color="44546A" w:themeColor="text2"/>
        <w:insideV w:val="single" w:sz="36" w:space="0" w:color="44546A" w:themeColor="text2"/>
      </w:tblBorders>
      <w:tblLook w:val="0000" w:firstRow="0" w:lastRow="0" w:firstColumn="0" w:lastColumn="0" w:noHBand="0" w:noVBand="0"/>
    </w:tblPr>
    <w:tblGrid>
      <w:gridCol w:w="10035"/>
    </w:tblGrid>
    <w:tr w:rsidR="00012A45" w14:paraId="738E7AED" w14:textId="77777777" w:rsidTr="00F10206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A5A5A5" w:themeColor="accent3"/>
            <w:right w:val="nil"/>
          </w:tcBorders>
        </w:tcPr>
        <w:p w14:paraId="32D013A5" w14:textId="77777777" w:rsidR="00012A45" w:rsidRDefault="00012A45" w:rsidP="00F10206">
          <w:pPr>
            <w:pStyle w:val="Encabezado"/>
            <w:rPr>
              <w:noProof/>
            </w:rPr>
          </w:pPr>
          <w:r>
            <w:rPr>
              <w:noProof/>
              <w:lang w:eastAsia="es-ES"/>
            </w:rPr>
            <w:drawing>
              <wp:anchor distT="0" distB="0" distL="114300" distR="114300" simplePos="0" relativeHeight="251659264" behindDoc="1" locked="0" layoutInCell="1" allowOverlap="1" wp14:anchorId="3C0EDC12" wp14:editId="211D6FB0">
                <wp:simplePos x="0" y="0"/>
                <wp:positionH relativeFrom="column">
                  <wp:posOffset>-63297</wp:posOffset>
                </wp:positionH>
                <wp:positionV relativeFrom="paragraph">
                  <wp:posOffset>226771</wp:posOffset>
                </wp:positionV>
                <wp:extent cx="1766620" cy="336499"/>
                <wp:effectExtent l="0" t="0" r="5080" b="6985"/>
                <wp:wrapTight wrapText="bothSides">
                  <wp:wrapPolygon edited="0">
                    <wp:start x="2329" y="0"/>
                    <wp:lineTo x="0" y="1225"/>
                    <wp:lineTo x="0" y="6125"/>
                    <wp:lineTo x="1863" y="19599"/>
                    <wp:lineTo x="2329" y="20824"/>
                    <wp:lineTo x="21429" y="20824"/>
                    <wp:lineTo x="21429" y="1225"/>
                    <wp:lineTo x="5124" y="0"/>
                    <wp:lineTo x="2329" y="0"/>
                  </wp:wrapPolygon>
                </wp:wrapTight>
                <wp:docPr id="780596439" name="Imagen 24" descr="Imagen que contiene Interfaz de usuario gráfica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80596439" name="Imagen 24" descr="Imagen que contiene Interfaz de usuario gráfica&#10;&#10;Descripción generada automáticament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66620" cy="3364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</w:tr>
  </w:tbl>
  <w:p w14:paraId="08712C62" w14:textId="77777777" w:rsidR="00012A45" w:rsidRDefault="00012A4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C7C76"/>
    <w:multiLevelType w:val="hybridMultilevel"/>
    <w:tmpl w:val="328A1DA0"/>
    <w:lvl w:ilvl="0" w:tplc="20C23074">
      <w:start w:val="7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46757B"/>
    <w:multiLevelType w:val="multilevel"/>
    <w:tmpl w:val="6C4038BC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5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2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2" w15:restartNumberingAfterBreak="0">
    <w:nsid w:val="049F6D29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5A833C8"/>
    <w:multiLevelType w:val="hybridMultilevel"/>
    <w:tmpl w:val="9970D1E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5B74AF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07B562D6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1E6495D"/>
    <w:multiLevelType w:val="multilevel"/>
    <w:tmpl w:val="576C65C8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4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7" w15:restartNumberingAfterBreak="0">
    <w:nsid w:val="144722CD"/>
    <w:multiLevelType w:val="multilevel"/>
    <w:tmpl w:val="7D1652FE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4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8" w15:restartNumberingAfterBreak="0">
    <w:nsid w:val="14734344"/>
    <w:multiLevelType w:val="hybridMultilevel"/>
    <w:tmpl w:val="B1C8E8F8"/>
    <w:lvl w:ilvl="0" w:tplc="F1FC0E00">
      <w:numFmt w:val="bullet"/>
      <w:lvlText w:val="*"/>
      <w:lvlJc w:val="left"/>
      <w:pPr>
        <w:ind w:left="0" w:hanging="202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1" w:tplc="7F5669BC">
      <w:numFmt w:val="bullet"/>
      <w:lvlText w:val="•"/>
      <w:lvlJc w:val="left"/>
      <w:pPr>
        <w:ind w:left="1034" w:hanging="202"/>
      </w:pPr>
      <w:rPr>
        <w:rFonts w:hint="default"/>
        <w:lang w:val="es-ES" w:eastAsia="en-US" w:bidi="ar-SA"/>
      </w:rPr>
    </w:lvl>
    <w:lvl w:ilvl="2" w:tplc="D53844AA">
      <w:numFmt w:val="bullet"/>
      <w:lvlText w:val="•"/>
      <w:lvlJc w:val="left"/>
      <w:pPr>
        <w:ind w:left="2060" w:hanging="202"/>
      </w:pPr>
      <w:rPr>
        <w:rFonts w:hint="default"/>
        <w:lang w:val="es-ES" w:eastAsia="en-US" w:bidi="ar-SA"/>
      </w:rPr>
    </w:lvl>
    <w:lvl w:ilvl="3" w:tplc="9012A90A">
      <w:numFmt w:val="bullet"/>
      <w:lvlText w:val="•"/>
      <w:lvlJc w:val="left"/>
      <w:pPr>
        <w:ind w:left="3086" w:hanging="202"/>
      </w:pPr>
      <w:rPr>
        <w:rFonts w:hint="default"/>
        <w:lang w:val="es-ES" w:eastAsia="en-US" w:bidi="ar-SA"/>
      </w:rPr>
    </w:lvl>
    <w:lvl w:ilvl="4" w:tplc="4EA8134A">
      <w:numFmt w:val="bullet"/>
      <w:lvlText w:val="•"/>
      <w:lvlJc w:val="left"/>
      <w:pPr>
        <w:ind w:left="4112" w:hanging="202"/>
      </w:pPr>
      <w:rPr>
        <w:rFonts w:hint="default"/>
        <w:lang w:val="es-ES" w:eastAsia="en-US" w:bidi="ar-SA"/>
      </w:rPr>
    </w:lvl>
    <w:lvl w:ilvl="5" w:tplc="505C2B6A">
      <w:numFmt w:val="bullet"/>
      <w:lvlText w:val="•"/>
      <w:lvlJc w:val="left"/>
      <w:pPr>
        <w:ind w:left="5139" w:hanging="202"/>
      </w:pPr>
      <w:rPr>
        <w:rFonts w:hint="default"/>
        <w:lang w:val="es-ES" w:eastAsia="en-US" w:bidi="ar-SA"/>
      </w:rPr>
    </w:lvl>
    <w:lvl w:ilvl="6" w:tplc="EB085062">
      <w:numFmt w:val="bullet"/>
      <w:lvlText w:val="•"/>
      <w:lvlJc w:val="left"/>
      <w:pPr>
        <w:ind w:left="6165" w:hanging="202"/>
      </w:pPr>
      <w:rPr>
        <w:rFonts w:hint="default"/>
        <w:lang w:val="es-ES" w:eastAsia="en-US" w:bidi="ar-SA"/>
      </w:rPr>
    </w:lvl>
    <w:lvl w:ilvl="7" w:tplc="58F42102">
      <w:numFmt w:val="bullet"/>
      <w:lvlText w:val="•"/>
      <w:lvlJc w:val="left"/>
      <w:pPr>
        <w:ind w:left="7191" w:hanging="202"/>
      </w:pPr>
      <w:rPr>
        <w:rFonts w:hint="default"/>
        <w:lang w:val="es-ES" w:eastAsia="en-US" w:bidi="ar-SA"/>
      </w:rPr>
    </w:lvl>
    <w:lvl w:ilvl="8" w:tplc="9B46532E">
      <w:numFmt w:val="bullet"/>
      <w:lvlText w:val="•"/>
      <w:lvlJc w:val="left"/>
      <w:pPr>
        <w:ind w:left="8217" w:hanging="202"/>
      </w:pPr>
      <w:rPr>
        <w:rFonts w:hint="default"/>
        <w:lang w:val="es-ES" w:eastAsia="en-US" w:bidi="ar-SA"/>
      </w:rPr>
    </w:lvl>
  </w:abstractNum>
  <w:abstractNum w:abstractNumId="9" w15:restartNumberingAfterBreak="0">
    <w:nsid w:val="194C32C0"/>
    <w:multiLevelType w:val="hybridMultilevel"/>
    <w:tmpl w:val="05CE1A02"/>
    <w:lvl w:ilvl="0" w:tplc="E506AD5A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931" w:hanging="360"/>
      </w:pPr>
    </w:lvl>
    <w:lvl w:ilvl="2" w:tplc="0C0A001B" w:tentative="1">
      <w:start w:val="1"/>
      <w:numFmt w:val="lowerRoman"/>
      <w:lvlText w:val="%3."/>
      <w:lvlJc w:val="right"/>
      <w:pPr>
        <w:ind w:left="2651" w:hanging="180"/>
      </w:pPr>
    </w:lvl>
    <w:lvl w:ilvl="3" w:tplc="0C0A000F" w:tentative="1">
      <w:start w:val="1"/>
      <w:numFmt w:val="decimal"/>
      <w:lvlText w:val="%4."/>
      <w:lvlJc w:val="left"/>
      <w:pPr>
        <w:ind w:left="3371" w:hanging="360"/>
      </w:pPr>
    </w:lvl>
    <w:lvl w:ilvl="4" w:tplc="0C0A0019" w:tentative="1">
      <w:start w:val="1"/>
      <w:numFmt w:val="lowerLetter"/>
      <w:lvlText w:val="%5."/>
      <w:lvlJc w:val="left"/>
      <w:pPr>
        <w:ind w:left="4091" w:hanging="360"/>
      </w:pPr>
    </w:lvl>
    <w:lvl w:ilvl="5" w:tplc="0C0A001B" w:tentative="1">
      <w:start w:val="1"/>
      <w:numFmt w:val="lowerRoman"/>
      <w:lvlText w:val="%6."/>
      <w:lvlJc w:val="right"/>
      <w:pPr>
        <w:ind w:left="4811" w:hanging="180"/>
      </w:pPr>
    </w:lvl>
    <w:lvl w:ilvl="6" w:tplc="0C0A000F" w:tentative="1">
      <w:start w:val="1"/>
      <w:numFmt w:val="decimal"/>
      <w:lvlText w:val="%7."/>
      <w:lvlJc w:val="left"/>
      <w:pPr>
        <w:ind w:left="5531" w:hanging="360"/>
      </w:pPr>
    </w:lvl>
    <w:lvl w:ilvl="7" w:tplc="0C0A0019" w:tentative="1">
      <w:start w:val="1"/>
      <w:numFmt w:val="lowerLetter"/>
      <w:lvlText w:val="%8."/>
      <w:lvlJc w:val="left"/>
      <w:pPr>
        <w:ind w:left="6251" w:hanging="360"/>
      </w:pPr>
    </w:lvl>
    <w:lvl w:ilvl="8" w:tplc="0C0A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 w15:restartNumberingAfterBreak="0">
    <w:nsid w:val="1C6B7B37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22542E92"/>
    <w:multiLevelType w:val="multilevel"/>
    <w:tmpl w:val="4B765E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28587879"/>
    <w:multiLevelType w:val="hybridMultilevel"/>
    <w:tmpl w:val="D4D0CABA"/>
    <w:lvl w:ilvl="0" w:tplc="45AC2D0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194C52"/>
    <w:multiLevelType w:val="multilevel"/>
    <w:tmpl w:val="78DE83A0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5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2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14" w15:restartNumberingAfterBreak="0">
    <w:nsid w:val="2E2A4280"/>
    <w:multiLevelType w:val="hybridMultilevel"/>
    <w:tmpl w:val="C93487FE"/>
    <w:lvl w:ilvl="0" w:tplc="8E2235B2">
      <w:numFmt w:val="bullet"/>
      <w:lvlText w:val="*"/>
      <w:lvlJc w:val="left"/>
      <w:pPr>
        <w:ind w:left="212" w:hanging="202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1" w:tplc="349EFFC2">
      <w:numFmt w:val="bullet"/>
      <w:lvlText w:val="•"/>
      <w:lvlJc w:val="left"/>
      <w:pPr>
        <w:ind w:left="1246" w:hanging="202"/>
      </w:pPr>
      <w:rPr>
        <w:rFonts w:hint="default"/>
        <w:lang w:val="es-ES" w:eastAsia="en-US" w:bidi="ar-SA"/>
      </w:rPr>
    </w:lvl>
    <w:lvl w:ilvl="2" w:tplc="68446B74">
      <w:numFmt w:val="bullet"/>
      <w:lvlText w:val="•"/>
      <w:lvlJc w:val="left"/>
      <w:pPr>
        <w:ind w:left="2272" w:hanging="202"/>
      </w:pPr>
      <w:rPr>
        <w:rFonts w:hint="default"/>
        <w:lang w:val="es-ES" w:eastAsia="en-US" w:bidi="ar-SA"/>
      </w:rPr>
    </w:lvl>
    <w:lvl w:ilvl="3" w:tplc="DFD6D966">
      <w:numFmt w:val="bullet"/>
      <w:lvlText w:val="•"/>
      <w:lvlJc w:val="left"/>
      <w:pPr>
        <w:ind w:left="3298" w:hanging="202"/>
      </w:pPr>
      <w:rPr>
        <w:rFonts w:hint="default"/>
        <w:lang w:val="es-ES" w:eastAsia="en-US" w:bidi="ar-SA"/>
      </w:rPr>
    </w:lvl>
    <w:lvl w:ilvl="4" w:tplc="99A2638C">
      <w:numFmt w:val="bullet"/>
      <w:lvlText w:val="•"/>
      <w:lvlJc w:val="left"/>
      <w:pPr>
        <w:ind w:left="4324" w:hanging="202"/>
      </w:pPr>
      <w:rPr>
        <w:rFonts w:hint="default"/>
        <w:lang w:val="es-ES" w:eastAsia="en-US" w:bidi="ar-SA"/>
      </w:rPr>
    </w:lvl>
    <w:lvl w:ilvl="5" w:tplc="87F2F110">
      <w:numFmt w:val="bullet"/>
      <w:lvlText w:val="•"/>
      <w:lvlJc w:val="left"/>
      <w:pPr>
        <w:ind w:left="5351" w:hanging="202"/>
      </w:pPr>
      <w:rPr>
        <w:rFonts w:hint="default"/>
        <w:lang w:val="es-ES" w:eastAsia="en-US" w:bidi="ar-SA"/>
      </w:rPr>
    </w:lvl>
    <w:lvl w:ilvl="6" w:tplc="9A5A1B62">
      <w:numFmt w:val="bullet"/>
      <w:lvlText w:val="•"/>
      <w:lvlJc w:val="left"/>
      <w:pPr>
        <w:ind w:left="6377" w:hanging="202"/>
      </w:pPr>
      <w:rPr>
        <w:rFonts w:hint="default"/>
        <w:lang w:val="es-ES" w:eastAsia="en-US" w:bidi="ar-SA"/>
      </w:rPr>
    </w:lvl>
    <w:lvl w:ilvl="7" w:tplc="BDD0594C">
      <w:numFmt w:val="bullet"/>
      <w:lvlText w:val="•"/>
      <w:lvlJc w:val="left"/>
      <w:pPr>
        <w:ind w:left="7403" w:hanging="202"/>
      </w:pPr>
      <w:rPr>
        <w:rFonts w:hint="default"/>
        <w:lang w:val="es-ES" w:eastAsia="en-US" w:bidi="ar-SA"/>
      </w:rPr>
    </w:lvl>
    <w:lvl w:ilvl="8" w:tplc="11E03BBC">
      <w:numFmt w:val="bullet"/>
      <w:lvlText w:val="•"/>
      <w:lvlJc w:val="left"/>
      <w:pPr>
        <w:ind w:left="8429" w:hanging="202"/>
      </w:pPr>
      <w:rPr>
        <w:rFonts w:hint="default"/>
        <w:lang w:val="es-ES" w:eastAsia="en-US" w:bidi="ar-SA"/>
      </w:rPr>
    </w:lvl>
  </w:abstractNum>
  <w:abstractNum w:abstractNumId="15" w15:restartNumberingAfterBreak="0">
    <w:nsid w:val="30B25883"/>
    <w:multiLevelType w:val="hybridMultilevel"/>
    <w:tmpl w:val="D1A8A14E"/>
    <w:lvl w:ilvl="0" w:tplc="CC1A9112">
      <w:numFmt w:val="bullet"/>
      <w:lvlText w:val=""/>
      <w:lvlJc w:val="left"/>
      <w:pPr>
        <w:ind w:left="823" w:hanging="360"/>
      </w:pPr>
      <w:rPr>
        <w:rFonts w:ascii="Symbol" w:eastAsia="Symbol" w:hAnsi="Symbol" w:cs="Symbol" w:hint="default"/>
        <w:color w:val="FF7700"/>
        <w:w w:val="99"/>
        <w:sz w:val="20"/>
        <w:szCs w:val="20"/>
        <w:lang w:val="es-ES" w:eastAsia="en-US" w:bidi="ar-SA"/>
      </w:rPr>
    </w:lvl>
    <w:lvl w:ilvl="1" w:tplc="E750855C">
      <w:numFmt w:val="bullet"/>
      <w:lvlText w:val="•"/>
      <w:lvlJc w:val="left"/>
      <w:pPr>
        <w:ind w:left="1729" w:hanging="360"/>
      </w:pPr>
      <w:rPr>
        <w:lang w:val="es-ES" w:eastAsia="en-US" w:bidi="ar-SA"/>
      </w:rPr>
    </w:lvl>
    <w:lvl w:ilvl="2" w:tplc="A5C647E2">
      <w:numFmt w:val="bullet"/>
      <w:lvlText w:val="•"/>
      <w:lvlJc w:val="left"/>
      <w:pPr>
        <w:ind w:left="2639" w:hanging="360"/>
      </w:pPr>
      <w:rPr>
        <w:lang w:val="es-ES" w:eastAsia="en-US" w:bidi="ar-SA"/>
      </w:rPr>
    </w:lvl>
    <w:lvl w:ilvl="3" w:tplc="26087E8C">
      <w:numFmt w:val="bullet"/>
      <w:lvlText w:val="•"/>
      <w:lvlJc w:val="left"/>
      <w:pPr>
        <w:ind w:left="3548" w:hanging="360"/>
      </w:pPr>
      <w:rPr>
        <w:lang w:val="es-ES" w:eastAsia="en-US" w:bidi="ar-SA"/>
      </w:rPr>
    </w:lvl>
    <w:lvl w:ilvl="4" w:tplc="3A786C5C">
      <w:numFmt w:val="bullet"/>
      <w:lvlText w:val="•"/>
      <w:lvlJc w:val="left"/>
      <w:pPr>
        <w:ind w:left="4458" w:hanging="360"/>
      </w:pPr>
      <w:rPr>
        <w:lang w:val="es-ES" w:eastAsia="en-US" w:bidi="ar-SA"/>
      </w:rPr>
    </w:lvl>
    <w:lvl w:ilvl="5" w:tplc="7E74CBAE">
      <w:numFmt w:val="bullet"/>
      <w:lvlText w:val="•"/>
      <w:lvlJc w:val="left"/>
      <w:pPr>
        <w:ind w:left="5368" w:hanging="360"/>
      </w:pPr>
      <w:rPr>
        <w:lang w:val="es-ES" w:eastAsia="en-US" w:bidi="ar-SA"/>
      </w:rPr>
    </w:lvl>
    <w:lvl w:ilvl="6" w:tplc="459E109C">
      <w:numFmt w:val="bullet"/>
      <w:lvlText w:val="•"/>
      <w:lvlJc w:val="left"/>
      <w:pPr>
        <w:ind w:left="6277" w:hanging="360"/>
      </w:pPr>
      <w:rPr>
        <w:lang w:val="es-ES" w:eastAsia="en-US" w:bidi="ar-SA"/>
      </w:rPr>
    </w:lvl>
    <w:lvl w:ilvl="7" w:tplc="6E1473A8">
      <w:numFmt w:val="bullet"/>
      <w:lvlText w:val="•"/>
      <w:lvlJc w:val="left"/>
      <w:pPr>
        <w:ind w:left="7187" w:hanging="360"/>
      </w:pPr>
      <w:rPr>
        <w:lang w:val="es-ES" w:eastAsia="en-US" w:bidi="ar-SA"/>
      </w:rPr>
    </w:lvl>
    <w:lvl w:ilvl="8" w:tplc="718EC3F4">
      <w:numFmt w:val="bullet"/>
      <w:lvlText w:val="•"/>
      <w:lvlJc w:val="left"/>
      <w:pPr>
        <w:ind w:left="8097" w:hanging="360"/>
      </w:pPr>
      <w:rPr>
        <w:lang w:val="es-ES" w:eastAsia="en-US" w:bidi="ar-SA"/>
      </w:rPr>
    </w:lvl>
  </w:abstractNum>
  <w:abstractNum w:abstractNumId="16" w15:restartNumberingAfterBreak="0">
    <w:nsid w:val="33393E2A"/>
    <w:multiLevelType w:val="hybridMultilevel"/>
    <w:tmpl w:val="E3FCC73E"/>
    <w:lvl w:ilvl="0" w:tplc="F7B45E9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36866734"/>
    <w:multiLevelType w:val="hybridMultilevel"/>
    <w:tmpl w:val="0298F846"/>
    <w:lvl w:ilvl="0" w:tplc="B06492E2">
      <w:start w:val="7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2212E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56273F2"/>
    <w:multiLevelType w:val="multilevel"/>
    <w:tmpl w:val="963E6D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47F24D5B"/>
    <w:multiLevelType w:val="hybridMultilevel"/>
    <w:tmpl w:val="A9CED56A"/>
    <w:lvl w:ilvl="0" w:tplc="471427C2">
      <w:start w:val="1"/>
      <w:numFmt w:val="decimal"/>
      <w:pStyle w:val="Ttulo2"/>
      <w:lvlText w:val="%1."/>
      <w:lvlJc w:val="left"/>
      <w:pPr>
        <w:ind w:left="390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4620" w:hanging="360"/>
      </w:pPr>
    </w:lvl>
    <w:lvl w:ilvl="2" w:tplc="0C0A001B" w:tentative="1">
      <w:start w:val="1"/>
      <w:numFmt w:val="lowerRoman"/>
      <w:lvlText w:val="%3."/>
      <w:lvlJc w:val="right"/>
      <w:pPr>
        <w:ind w:left="5340" w:hanging="180"/>
      </w:pPr>
    </w:lvl>
    <w:lvl w:ilvl="3" w:tplc="0C0A000F" w:tentative="1">
      <w:start w:val="1"/>
      <w:numFmt w:val="decimal"/>
      <w:lvlText w:val="%4."/>
      <w:lvlJc w:val="left"/>
      <w:pPr>
        <w:ind w:left="6060" w:hanging="360"/>
      </w:pPr>
    </w:lvl>
    <w:lvl w:ilvl="4" w:tplc="0C0A0019" w:tentative="1">
      <w:start w:val="1"/>
      <w:numFmt w:val="lowerLetter"/>
      <w:lvlText w:val="%5."/>
      <w:lvlJc w:val="left"/>
      <w:pPr>
        <w:ind w:left="6780" w:hanging="360"/>
      </w:pPr>
    </w:lvl>
    <w:lvl w:ilvl="5" w:tplc="0C0A001B" w:tentative="1">
      <w:start w:val="1"/>
      <w:numFmt w:val="lowerRoman"/>
      <w:lvlText w:val="%6."/>
      <w:lvlJc w:val="right"/>
      <w:pPr>
        <w:ind w:left="7500" w:hanging="180"/>
      </w:pPr>
    </w:lvl>
    <w:lvl w:ilvl="6" w:tplc="0C0A000F" w:tentative="1">
      <w:start w:val="1"/>
      <w:numFmt w:val="decimal"/>
      <w:lvlText w:val="%7."/>
      <w:lvlJc w:val="left"/>
      <w:pPr>
        <w:ind w:left="8220" w:hanging="360"/>
      </w:pPr>
    </w:lvl>
    <w:lvl w:ilvl="7" w:tplc="0C0A0019" w:tentative="1">
      <w:start w:val="1"/>
      <w:numFmt w:val="lowerLetter"/>
      <w:lvlText w:val="%8."/>
      <w:lvlJc w:val="left"/>
      <w:pPr>
        <w:ind w:left="8940" w:hanging="360"/>
      </w:pPr>
    </w:lvl>
    <w:lvl w:ilvl="8" w:tplc="0C0A001B" w:tentative="1">
      <w:start w:val="1"/>
      <w:numFmt w:val="lowerRoman"/>
      <w:lvlText w:val="%9."/>
      <w:lvlJc w:val="right"/>
      <w:pPr>
        <w:ind w:left="9660" w:hanging="180"/>
      </w:pPr>
    </w:lvl>
  </w:abstractNum>
  <w:abstractNum w:abstractNumId="21" w15:restartNumberingAfterBreak="0">
    <w:nsid w:val="4AA67E9E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4CF3542E"/>
    <w:multiLevelType w:val="multilevel"/>
    <w:tmpl w:val="62409FB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4F203837"/>
    <w:multiLevelType w:val="hybridMultilevel"/>
    <w:tmpl w:val="AF827C86"/>
    <w:lvl w:ilvl="0" w:tplc="A8CE928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DC2D25"/>
    <w:multiLevelType w:val="multilevel"/>
    <w:tmpl w:val="0C0A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25" w15:restartNumberingAfterBreak="0">
    <w:nsid w:val="554D2165"/>
    <w:multiLevelType w:val="hybridMultilevel"/>
    <w:tmpl w:val="C738436A"/>
    <w:lvl w:ilvl="0" w:tplc="D05615EA">
      <w:numFmt w:val="bullet"/>
      <w:lvlText w:val="*"/>
      <w:lvlJc w:val="left"/>
      <w:pPr>
        <w:ind w:left="212" w:hanging="207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1" w:tplc="0E46F75A">
      <w:numFmt w:val="bullet"/>
      <w:lvlText w:val="•"/>
      <w:lvlJc w:val="left"/>
      <w:pPr>
        <w:ind w:left="1246" w:hanging="207"/>
      </w:pPr>
      <w:rPr>
        <w:lang w:val="es-ES" w:eastAsia="en-US" w:bidi="ar-SA"/>
      </w:rPr>
    </w:lvl>
    <w:lvl w:ilvl="2" w:tplc="F1BC5D46">
      <w:numFmt w:val="bullet"/>
      <w:lvlText w:val="•"/>
      <w:lvlJc w:val="left"/>
      <w:pPr>
        <w:ind w:left="2272" w:hanging="207"/>
      </w:pPr>
      <w:rPr>
        <w:lang w:val="es-ES" w:eastAsia="en-US" w:bidi="ar-SA"/>
      </w:rPr>
    </w:lvl>
    <w:lvl w:ilvl="3" w:tplc="C220D3E6">
      <w:numFmt w:val="bullet"/>
      <w:lvlText w:val="•"/>
      <w:lvlJc w:val="left"/>
      <w:pPr>
        <w:ind w:left="3298" w:hanging="207"/>
      </w:pPr>
      <w:rPr>
        <w:lang w:val="es-ES" w:eastAsia="en-US" w:bidi="ar-SA"/>
      </w:rPr>
    </w:lvl>
    <w:lvl w:ilvl="4" w:tplc="C4E4EB9A">
      <w:numFmt w:val="bullet"/>
      <w:lvlText w:val="•"/>
      <w:lvlJc w:val="left"/>
      <w:pPr>
        <w:ind w:left="4324" w:hanging="207"/>
      </w:pPr>
      <w:rPr>
        <w:lang w:val="es-ES" w:eastAsia="en-US" w:bidi="ar-SA"/>
      </w:rPr>
    </w:lvl>
    <w:lvl w:ilvl="5" w:tplc="306628C4">
      <w:numFmt w:val="bullet"/>
      <w:lvlText w:val="•"/>
      <w:lvlJc w:val="left"/>
      <w:pPr>
        <w:ind w:left="5351" w:hanging="207"/>
      </w:pPr>
      <w:rPr>
        <w:lang w:val="es-ES" w:eastAsia="en-US" w:bidi="ar-SA"/>
      </w:rPr>
    </w:lvl>
    <w:lvl w:ilvl="6" w:tplc="660E8288">
      <w:numFmt w:val="bullet"/>
      <w:lvlText w:val="•"/>
      <w:lvlJc w:val="left"/>
      <w:pPr>
        <w:ind w:left="6377" w:hanging="207"/>
      </w:pPr>
      <w:rPr>
        <w:lang w:val="es-ES" w:eastAsia="en-US" w:bidi="ar-SA"/>
      </w:rPr>
    </w:lvl>
    <w:lvl w:ilvl="7" w:tplc="18CEF364">
      <w:numFmt w:val="bullet"/>
      <w:lvlText w:val="•"/>
      <w:lvlJc w:val="left"/>
      <w:pPr>
        <w:ind w:left="7403" w:hanging="207"/>
      </w:pPr>
      <w:rPr>
        <w:lang w:val="es-ES" w:eastAsia="en-US" w:bidi="ar-SA"/>
      </w:rPr>
    </w:lvl>
    <w:lvl w:ilvl="8" w:tplc="FB0825CE">
      <w:numFmt w:val="bullet"/>
      <w:lvlText w:val="•"/>
      <w:lvlJc w:val="left"/>
      <w:pPr>
        <w:ind w:left="8429" w:hanging="207"/>
      </w:pPr>
      <w:rPr>
        <w:lang w:val="es-ES" w:eastAsia="en-US" w:bidi="ar-SA"/>
      </w:rPr>
    </w:lvl>
  </w:abstractNum>
  <w:abstractNum w:abstractNumId="26" w15:restartNumberingAfterBreak="0">
    <w:nsid w:val="569F5F11"/>
    <w:multiLevelType w:val="hybridMultilevel"/>
    <w:tmpl w:val="B4FA64CC"/>
    <w:lvl w:ilvl="0" w:tplc="2D3A69A0">
      <w:start w:val="1"/>
      <w:numFmt w:val="decimalZero"/>
      <w:lvlText w:val="%1-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 w15:restartNumberingAfterBreak="0">
    <w:nsid w:val="573D0D6E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57DB2312"/>
    <w:multiLevelType w:val="hybridMultilevel"/>
    <w:tmpl w:val="0D421758"/>
    <w:lvl w:ilvl="0" w:tplc="84CA9AF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7DB3349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6303480E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1" w15:restartNumberingAfterBreak="0">
    <w:nsid w:val="642B1CC6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2" w15:restartNumberingAfterBreak="0">
    <w:nsid w:val="6B3E684A"/>
    <w:multiLevelType w:val="hybridMultilevel"/>
    <w:tmpl w:val="ADB6A6F8"/>
    <w:lvl w:ilvl="0" w:tplc="6C76424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C472E38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4" w15:restartNumberingAfterBreak="0">
    <w:nsid w:val="6D970282"/>
    <w:multiLevelType w:val="hybridMultilevel"/>
    <w:tmpl w:val="C196186C"/>
    <w:lvl w:ilvl="0" w:tplc="640455C4">
      <w:numFmt w:val="bullet"/>
      <w:lvlText w:val=""/>
      <w:lvlJc w:val="left"/>
      <w:pPr>
        <w:ind w:left="823" w:hanging="360"/>
      </w:pPr>
      <w:rPr>
        <w:rFonts w:ascii="Symbol" w:eastAsia="Symbol" w:hAnsi="Symbol" w:cs="Symbol" w:hint="default"/>
        <w:color w:val="FF7700"/>
        <w:w w:val="99"/>
        <w:sz w:val="20"/>
        <w:szCs w:val="20"/>
        <w:lang w:val="es-ES" w:eastAsia="en-US" w:bidi="ar-SA"/>
      </w:rPr>
    </w:lvl>
    <w:lvl w:ilvl="1" w:tplc="D8641878">
      <w:numFmt w:val="bullet"/>
      <w:lvlText w:val="•"/>
      <w:lvlJc w:val="left"/>
      <w:pPr>
        <w:ind w:left="1715" w:hanging="360"/>
      </w:pPr>
      <w:rPr>
        <w:rFonts w:hint="default"/>
        <w:lang w:val="es-ES" w:eastAsia="en-US" w:bidi="ar-SA"/>
      </w:rPr>
    </w:lvl>
    <w:lvl w:ilvl="2" w:tplc="2E12AC84">
      <w:numFmt w:val="bullet"/>
      <w:lvlText w:val="•"/>
      <w:lvlJc w:val="left"/>
      <w:pPr>
        <w:ind w:left="2610" w:hanging="360"/>
      </w:pPr>
      <w:rPr>
        <w:rFonts w:hint="default"/>
        <w:lang w:val="es-ES" w:eastAsia="en-US" w:bidi="ar-SA"/>
      </w:rPr>
    </w:lvl>
    <w:lvl w:ilvl="3" w:tplc="F7D665DA">
      <w:numFmt w:val="bullet"/>
      <w:lvlText w:val="•"/>
      <w:lvlJc w:val="left"/>
      <w:pPr>
        <w:ind w:left="3505" w:hanging="360"/>
      </w:pPr>
      <w:rPr>
        <w:rFonts w:hint="default"/>
        <w:lang w:val="es-ES" w:eastAsia="en-US" w:bidi="ar-SA"/>
      </w:rPr>
    </w:lvl>
    <w:lvl w:ilvl="4" w:tplc="D458C732">
      <w:numFmt w:val="bullet"/>
      <w:lvlText w:val="•"/>
      <w:lvlJc w:val="left"/>
      <w:pPr>
        <w:ind w:left="4400" w:hanging="360"/>
      </w:pPr>
      <w:rPr>
        <w:rFonts w:hint="default"/>
        <w:lang w:val="es-ES" w:eastAsia="en-US" w:bidi="ar-SA"/>
      </w:rPr>
    </w:lvl>
    <w:lvl w:ilvl="5" w:tplc="6EC4F40C">
      <w:numFmt w:val="bullet"/>
      <w:lvlText w:val="•"/>
      <w:lvlJc w:val="left"/>
      <w:pPr>
        <w:ind w:left="5296" w:hanging="360"/>
      </w:pPr>
      <w:rPr>
        <w:rFonts w:hint="default"/>
        <w:lang w:val="es-ES" w:eastAsia="en-US" w:bidi="ar-SA"/>
      </w:rPr>
    </w:lvl>
    <w:lvl w:ilvl="6" w:tplc="FAF4F256">
      <w:numFmt w:val="bullet"/>
      <w:lvlText w:val="•"/>
      <w:lvlJc w:val="left"/>
      <w:pPr>
        <w:ind w:left="6191" w:hanging="360"/>
      </w:pPr>
      <w:rPr>
        <w:rFonts w:hint="default"/>
        <w:lang w:val="es-ES" w:eastAsia="en-US" w:bidi="ar-SA"/>
      </w:rPr>
    </w:lvl>
    <w:lvl w:ilvl="7" w:tplc="4CDC032E">
      <w:numFmt w:val="bullet"/>
      <w:lvlText w:val="•"/>
      <w:lvlJc w:val="left"/>
      <w:pPr>
        <w:ind w:left="7086" w:hanging="360"/>
      </w:pPr>
      <w:rPr>
        <w:rFonts w:hint="default"/>
        <w:lang w:val="es-ES" w:eastAsia="en-US" w:bidi="ar-SA"/>
      </w:rPr>
    </w:lvl>
    <w:lvl w:ilvl="8" w:tplc="6864210A">
      <w:numFmt w:val="bullet"/>
      <w:lvlText w:val="•"/>
      <w:lvlJc w:val="left"/>
      <w:pPr>
        <w:ind w:left="7981" w:hanging="360"/>
      </w:pPr>
      <w:rPr>
        <w:rFonts w:hint="default"/>
        <w:lang w:val="es-ES" w:eastAsia="en-US" w:bidi="ar-SA"/>
      </w:rPr>
    </w:lvl>
  </w:abstractNum>
  <w:abstractNum w:abstractNumId="35" w15:restartNumberingAfterBreak="0">
    <w:nsid w:val="71C32875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6" w15:restartNumberingAfterBreak="0">
    <w:nsid w:val="73903F17"/>
    <w:multiLevelType w:val="multilevel"/>
    <w:tmpl w:val="43EC0212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5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37" w15:restartNumberingAfterBreak="0">
    <w:nsid w:val="7605715C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 w15:restartNumberingAfterBreak="0">
    <w:nsid w:val="774A3115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9" w15:restartNumberingAfterBreak="0">
    <w:nsid w:val="78812C83"/>
    <w:multiLevelType w:val="multilevel"/>
    <w:tmpl w:val="9CA4A87C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4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40" w15:restartNumberingAfterBreak="0">
    <w:nsid w:val="79DF2634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 w15:restartNumberingAfterBreak="0">
    <w:nsid w:val="7AF974F0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2" w15:restartNumberingAfterBreak="0">
    <w:nsid w:val="7BA00365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3" w15:restartNumberingAfterBreak="0">
    <w:nsid w:val="7E0F485F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304507353">
    <w:abstractNumId w:val="34"/>
  </w:num>
  <w:num w:numId="2" w16cid:durableId="1090658825">
    <w:abstractNumId w:val="7"/>
  </w:num>
  <w:num w:numId="3" w16cid:durableId="1677415274">
    <w:abstractNumId w:val="3"/>
  </w:num>
  <w:num w:numId="4" w16cid:durableId="89669482">
    <w:abstractNumId w:val="40"/>
  </w:num>
  <w:num w:numId="5" w16cid:durableId="68697535">
    <w:abstractNumId w:val="24"/>
  </w:num>
  <w:num w:numId="6" w16cid:durableId="1211961217">
    <w:abstractNumId w:val="18"/>
  </w:num>
  <w:num w:numId="7" w16cid:durableId="1018896197">
    <w:abstractNumId w:val="2"/>
  </w:num>
  <w:num w:numId="8" w16cid:durableId="50731453">
    <w:abstractNumId w:val="22"/>
  </w:num>
  <w:num w:numId="9" w16cid:durableId="720515681">
    <w:abstractNumId w:val="11"/>
  </w:num>
  <w:num w:numId="10" w16cid:durableId="1322781388">
    <w:abstractNumId w:val="19"/>
  </w:num>
  <w:num w:numId="11" w16cid:durableId="1114441378">
    <w:abstractNumId w:val="33"/>
  </w:num>
  <w:num w:numId="12" w16cid:durableId="2133012907">
    <w:abstractNumId w:val="42"/>
  </w:num>
  <w:num w:numId="13" w16cid:durableId="1875776549">
    <w:abstractNumId w:val="30"/>
  </w:num>
  <w:num w:numId="14" w16cid:durableId="1272787530">
    <w:abstractNumId w:val="35"/>
  </w:num>
  <w:num w:numId="15" w16cid:durableId="1051811148">
    <w:abstractNumId w:val="43"/>
  </w:num>
  <w:num w:numId="16" w16cid:durableId="1597134830">
    <w:abstractNumId w:val="8"/>
  </w:num>
  <w:num w:numId="17" w16cid:durableId="746390977">
    <w:abstractNumId w:val="39"/>
  </w:num>
  <w:num w:numId="18" w16cid:durableId="587009412">
    <w:abstractNumId w:val="1"/>
  </w:num>
  <w:num w:numId="19" w16cid:durableId="296642713">
    <w:abstractNumId w:val="41"/>
  </w:num>
  <w:num w:numId="20" w16cid:durableId="1401174014">
    <w:abstractNumId w:val="16"/>
  </w:num>
  <w:num w:numId="21" w16cid:durableId="1046566340">
    <w:abstractNumId w:val="26"/>
  </w:num>
  <w:num w:numId="22" w16cid:durableId="141197127">
    <w:abstractNumId w:val="23"/>
  </w:num>
  <w:num w:numId="23" w16cid:durableId="1095829684">
    <w:abstractNumId w:val="12"/>
  </w:num>
  <w:num w:numId="24" w16cid:durableId="542014500">
    <w:abstractNumId w:val="32"/>
  </w:num>
  <w:num w:numId="25" w16cid:durableId="1659189897">
    <w:abstractNumId w:val="5"/>
  </w:num>
  <w:num w:numId="26" w16cid:durableId="1855075437">
    <w:abstractNumId w:val="4"/>
  </w:num>
  <w:num w:numId="27" w16cid:durableId="1244949841">
    <w:abstractNumId w:val="20"/>
  </w:num>
  <w:num w:numId="28" w16cid:durableId="974529122">
    <w:abstractNumId w:val="20"/>
  </w:num>
  <w:num w:numId="29" w16cid:durableId="820388885">
    <w:abstractNumId w:val="20"/>
  </w:num>
  <w:num w:numId="30" w16cid:durableId="1983340825">
    <w:abstractNumId w:val="20"/>
  </w:num>
  <w:num w:numId="31" w16cid:durableId="691960333">
    <w:abstractNumId w:val="0"/>
  </w:num>
  <w:num w:numId="32" w16cid:durableId="435903771">
    <w:abstractNumId w:val="17"/>
  </w:num>
  <w:num w:numId="33" w16cid:durableId="409735721">
    <w:abstractNumId w:val="20"/>
  </w:num>
  <w:num w:numId="34" w16cid:durableId="2130977637">
    <w:abstractNumId w:val="20"/>
  </w:num>
  <w:num w:numId="35" w16cid:durableId="538736440">
    <w:abstractNumId w:val="20"/>
  </w:num>
  <w:num w:numId="36" w16cid:durableId="1859584479">
    <w:abstractNumId w:val="37"/>
  </w:num>
  <w:num w:numId="37" w16cid:durableId="51778091">
    <w:abstractNumId w:val="25"/>
  </w:num>
  <w:num w:numId="38" w16cid:durableId="84692029">
    <w:abstractNumId w:val="28"/>
  </w:num>
  <w:num w:numId="39" w16cid:durableId="220482748">
    <w:abstractNumId w:val="36"/>
  </w:num>
  <w:num w:numId="40" w16cid:durableId="587233841">
    <w:abstractNumId w:val="29"/>
  </w:num>
  <w:num w:numId="41" w16cid:durableId="1820462127">
    <w:abstractNumId w:val="15"/>
  </w:num>
  <w:num w:numId="42" w16cid:durableId="631134382">
    <w:abstractNumId w:val="38"/>
  </w:num>
  <w:num w:numId="43" w16cid:durableId="374933522">
    <w:abstractNumId w:val="27"/>
  </w:num>
  <w:num w:numId="44" w16cid:durableId="754057334">
    <w:abstractNumId w:val="21"/>
  </w:num>
  <w:num w:numId="45" w16cid:durableId="126557488">
    <w:abstractNumId w:val="9"/>
  </w:num>
  <w:num w:numId="46" w16cid:durableId="2111704679">
    <w:abstractNumId w:val="6"/>
  </w:num>
  <w:num w:numId="47" w16cid:durableId="338118318">
    <w:abstractNumId w:val="14"/>
  </w:num>
  <w:num w:numId="48" w16cid:durableId="1168908552">
    <w:abstractNumId w:val="34"/>
  </w:num>
  <w:num w:numId="49" w16cid:durableId="786660359">
    <w:abstractNumId w:val="13"/>
  </w:num>
  <w:num w:numId="50" w16cid:durableId="1339036567">
    <w:abstractNumId w:val="10"/>
  </w:num>
  <w:num w:numId="51" w16cid:durableId="2118409269">
    <w:abstractNumId w:val="3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Roberto Carrasco Venegas">
    <w15:presenceInfo w15:providerId="AD" w15:userId="S::roberto.carrasco@sonedi.com::8b6bfd27-b2b2-4f76-a9a0-e66a16857d2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hdrShapeDefaults>
    <o:shapedefaults v:ext="edit" spidmax="2058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465DB"/>
    <w:rsid w:val="000105A8"/>
    <w:rsid w:val="00012742"/>
    <w:rsid w:val="00012A45"/>
    <w:rsid w:val="000159D4"/>
    <w:rsid w:val="00021EEB"/>
    <w:rsid w:val="0002549C"/>
    <w:rsid w:val="00026595"/>
    <w:rsid w:val="00032746"/>
    <w:rsid w:val="00035F9D"/>
    <w:rsid w:val="0003784E"/>
    <w:rsid w:val="000465DB"/>
    <w:rsid w:val="000506C0"/>
    <w:rsid w:val="00051F19"/>
    <w:rsid w:val="00055995"/>
    <w:rsid w:val="00056880"/>
    <w:rsid w:val="00062196"/>
    <w:rsid w:val="0006551A"/>
    <w:rsid w:val="000701D0"/>
    <w:rsid w:val="00074008"/>
    <w:rsid w:val="00095C24"/>
    <w:rsid w:val="000B1A73"/>
    <w:rsid w:val="000B75EE"/>
    <w:rsid w:val="000C5641"/>
    <w:rsid w:val="000C5DF3"/>
    <w:rsid w:val="000C7ACD"/>
    <w:rsid w:val="000C7B11"/>
    <w:rsid w:val="000C7D4A"/>
    <w:rsid w:val="000D683B"/>
    <w:rsid w:val="000D7A49"/>
    <w:rsid w:val="000E39B9"/>
    <w:rsid w:val="000E468A"/>
    <w:rsid w:val="000F00FF"/>
    <w:rsid w:val="000F012A"/>
    <w:rsid w:val="000F1060"/>
    <w:rsid w:val="000F398E"/>
    <w:rsid w:val="000F73E7"/>
    <w:rsid w:val="00103045"/>
    <w:rsid w:val="001040C4"/>
    <w:rsid w:val="001078B4"/>
    <w:rsid w:val="001100C0"/>
    <w:rsid w:val="00113C0C"/>
    <w:rsid w:val="001156C3"/>
    <w:rsid w:val="00115D17"/>
    <w:rsid w:val="001169CF"/>
    <w:rsid w:val="0011703E"/>
    <w:rsid w:val="0012149F"/>
    <w:rsid w:val="001278BF"/>
    <w:rsid w:val="001306C1"/>
    <w:rsid w:val="00141EDF"/>
    <w:rsid w:val="00142815"/>
    <w:rsid w:val="00142918"/>
    <w:rsid w:val="00143BDB"/>
    <w:rsid w:val="0014443F"/>
    <w:rsid w:val="001467D8"/>
    <w:rsid w:val="001544C0"/>
    <w:rsid w:val="00154B3D"/>
    <w:rsid w:val="0015616A"/>
    <w:rsid w:val="00162832"/>
    <w:rsid w:val="00163D7A"/>
    <w:rsid w:val="001647BF"/>
    <w:rsid w:val="00167584"/>
    <w:rsid w:val="00167CE2"/>
    <w:rsid w:val="00182D60"/>
    <w:rsid w:val="00182DC4"/>
    <w:rsid w:val="00184622"/>
    <w:rsid w:val="00186CB0"/>
    <w:rsid w:val="001912BC"/>
    <w:rsid w:val="00191E60"/>
    <w:rsid w:val="0019366D"/>
    <w:rsid w:val="001943F6"/>
    <w:rsid w:val="001A2A39"/>
    <w:rsid w:val="001A33F9"/>
    <w:rsid w:val="001A5519"/>
    <w:rsid w:val="001C0052"/>
    <w:rsid w:val="001C1FCA"/>
    <w:rsid w:val="001C7F53"/>
    <w:rsid w:val="001D2934"/>
    <w:rsid w:val="001D4DBB"/>
    <w:rsid w:val="001E0F92"/>
    <w:rsid w:val="001E7E45"/>
    <w:rsid w:val="00202F52"/>
    <w:rsid w:val="0020586B"/>
    <w:rsid w:val="002119AD"/>
    <w:rsid w:val="00212731"/>
    <w:rsid w:val="002308E7"/>
    <w:rsid w:val="00230F5A"/>
    <w:rsid w:val="002358C5"/>
    <w:rsid w:val="002430D4"/>
    <w:rsid w:val="00254B9F"/>
    <w:rsid w:val="00255E64"/>
    <w:rsid w:val="00264C16"/>
    <w:rsid w:val="00266AD3"/>
    <w:rsid w:val="00273BB4"/>
    <w:rsid w:val="00276FA5"/>
    <w:rsid w:val="002830C0"/>
    <w:rsid w:val="00284E6A"/>
    <w:rsid w:val="00294E79"/>
    <w:rsid w:val="00296526"/>
    <w:rsid w:val="002A13B4"/>
    <w:rsid w:val="002B267E"/>
    <w:rsid w:val="002B373A"/>
    <w:rsid w:val="002B4375"/>
    <w:rsid w:val="002E1CED"/>
    <w:rsid w:val="002E543D"/>
    <w:rsid w:val="002E74B0"/>
    <w:rsid w:val="002E74BA"/>
    <w:rsid w:val="002E798A"/>
    <w:rsid w:val="002F7BDD"/>
    <w:rsid w:val="0030191E"/>
    <w:rsid w:val="00312989"/>
    <w:rsid w:val="00317C42"/>
    <w:rsid w:val="00321233"/>
    <w:rsid w:val="00325F65"/>
    <w:rsid w:val="00326945"/>
    <w:rsid w:val="00327B5A"/>
    <w:rsid w:val="00327D02"/>
    <w:rsid w:val="003301DD"/>
    <w:rsid w:val="00340E64"/>
    <w:rsid w:val="0034206F"/>
    <w:rsid w:val="00346716"/>
    <w:rsid w:val="00353FCC"/>
    <w:rsid w:val="00356D09"/>
    <w:rsid w:val="00356F35"/>
    <w:rsid w:val="00357A35"/>
    <w:rsid w:val="00360252"/>
    <w:rsid w:val="00386793"/>
    <w:rsid w:val="003920D1"/>
    <w:rsid w:val="003A508D"/>
    <w:rsid w:val="003B2354"/>
    <w:rsid w:val="003B2729"/>
    <w:rsid w:val="003B5E2B"/>
    <w:rsid w:val="003C048C"/>
    <w:rsid w:val="003C483F"/>
    <w:rsid w:val="003D1CEF"/>
    <w:rsid w:val="003D589E"/>
    <w:rsid w:val="003E3180"/>
    <w:rsid w:val="003E42CB"/>
    <w:rsid w:val="003F025E"/>
    <w:rsid w:val="003F5278"/>
    <w:rsid w:val="0040464B"/>
    <w:rsid w:val="00411E32"/>
    <w:rsid w:val="0041204F"/>
    <w:rsid w:val="00415F11"/>
    <w:rsid w:val="00421CF1"/>
    <w:rsid w:val="004231CD"/>
    <w:rsid w:val="004270E6"/>
    <w:rsid w:val="004307DB"/>
    <w:rsid w:val="004341B5"/>
    <w:rsid w:val="00435F71"/>
    <w:rsid w:val="00443E8F"/>
    <w:rsid w:val="004453F6"/>
    <w:rsid w:val="00446EF8"/>
    <w:rsid w:val="00453AE1"/>
    <w:rsid w:val="00465EE6"/>
    <w:rsid w:val="00477EA2"/>
    <w:rsid w:val="004824AE"/>
    <w:rsid w:val="004839DA"/>
    <w:rsid w:val="004A1260"/>
    <w:rsid w:val="004A44F4"/>
    <w:rsid w:val="004A6793"/>
    <w:rsid w:val="004B23C2"/>
    <w:rsid w:val="004B7993"/>
    <w:rsid w:val="004C450B"/>
    <w:rsid w:val="004C75BD"/>
    <w:rsid w:val="004D0C43"/>
    <w:rsid w:val="004D2F75"/>
    <w:rsid w:val="004D3648"/>
    <w:rsid w:val="004E113D"/>
    <w:rsid w:val="004E65A5"/>
    <w:rsid w:val="004F0504"/>
    <w:rsid w:val="004F1CB7"/>
    <w:rsid w:val="004F39F4"/>
    <w:rsid w:val="004F3B13"/>
    <w:rsid w:val="004F47CB"/>
    <w:rsid w:val="004F4C51"/>
    <w:rsid w:val="00510095"/>
    <w:rsid w:val="00513350"/>
    <w:rsid w:val="00515650"/>
    <w:rsid w:val="00522424"/>
    <w:rsid w:val="00523465"/>
    <w:rsid w:val="00536F81"/>
    <w:rsid w:val="00562E48"/>
    <w:rsid w:val="00570E48"/>
    <w:rsid w:val="00575FEB"/>
    <w:rsid w:val="00597FD4"/>
    <w:rsid w:val="005B3B96"/>
    <w:rsid w:val="005B45F2"/>
    <w:rsid w:val="005B5D60"/>
    <w:rsid w:val="005B65DC"/>
    <w:rsid w:val="005C5769"/>
    <w:rsid w:val="00601454"/>
    <w:rsid w:val="00601681"/>
    <w:rsid w:val="00603543"/>
    <w:rsid w:val="00611BAA"/>
    <w:rsid w:val="006166FA"/>
    <w:rsid w:val="00620059"/>
    <w:rsid w:val="00621843"/>
    <w:rsid w:val="00627EDB"/>
    <w:rsid w:val="00634EE3"/>
    <w:rsid w:val="00641BC5"/>
    <w:rsid w:val="006437B6"/>
    <w:rsid w:val="00644807"/>
    <w:rsid w:val="00646F7F"/>
    <w:rsid w:val="00655667"/>
    <w:rsid w:val="00661AC6"/>
    <w:rsid w:val="00666E1A"/>
    <w:rsid w:val="0067254A"/>
    <w:rsid w:val="006835D7"/>
    <w:rsid w:val="006852C5"/>
    <w:rsid w:val="0069591F"/>
    <w:rsid w:val="006A0A36"/>
    <w:rsid w:val="006A19E5"/>
    <w:rsid w:val="006A36D6"/>
    <w:rsid w:val="006A5C5E"/>
    <w:rsid w:val="006B4D0F"/>
    <w:rsid w:val="006B70A9"/>
    <w:rsid w:val="006D2868"/>
    <w:rsid w:val="006D45CE"/>
    <w:rsid w:val="006D7434"/>
    <w:rsid w:val="006F07F7"/>
    <w:rsid w:val="006F384B"/>
    <w:rsid w:val="006F53A6"/>
    <w:rsid w:val="006F65AF"/>
    <w:rsid w:val="0070260B"/>
    <w:rsid w:val="00706C67"/>
    <w:rsid w:val="0071053E"/>
    <w:rsid w:val="007147F8"/>
    <w:rsid w:val="00733759"/>
    <w:rsid w:val="007357C6"/>
    <w:rsid w:val="00736753"/>
    <w:rsid w:val="00736D3A"/>
    <w:rsid w:val="00740324"/>
    <w:rsid w:val="00740C70"/>
    <w:rsid w:val="00742ED4"/>
    <w:rsid w:val="0074630E"/>
    <w:rsid w:val="00750CE4"/>
    <w:rsid w:val="00751AC3"/>
    <w:rsid w:val="00785F5D"/>
    <w:rsid w:val="00787AE9"/>
    <w:rsid w:val="007A1B85"/>
    <w:rsid w:val="007B56DB"/>
    <w:rsid w:val="007B6066"/>
    <w:rsid w:val="007C18B3"/>
    <w:rsid w:val="007C2A8E"/>
    <w:rsid w:val="007D03A4"/>
    <w:rsid w:val="007D140C"/>
    <w:rsid w:val="007D77A9"/>
    <w:rsid w:val="007E38CF"/>
    <w:rsid w:val="007E5A3C"/>
    <w:rsid w:val="008014F3"/>
    <w:rsid w:val="00801B0F"/>
    <w:rsid w:val="0080267F"/>
    <w:rsid w:val="00802B3C"/>
    <w:rsid w:val="0080430D"/>
    <w:rsid w:val="00830BF4"/>
    <w:rsid w:val="008310AF"/>
    <w:rsid w:val="00834D6C"/>
    <w:rsid w:val="008363A4"/>
    <w:rsid w:val="0084328F"/>
    <w:rsid w:val="00857076"/>
    <w:rsid w:val="008640F8"/>
    <w:rsid w:val="00865882"/>
    <w:rsid w:val="008661A8"/>
    <w:rsid w:val="00866873"/>
    <w:rsid w:val="0088031E"/>
    <w:rsid w:val="00891C53"/>
    <w:rsid w:val="008932A1"/>
    <w:rsid w:val="008A17BE"/>
    <w:rsid w:val="008B2624"/>
    <w:rsid w:val="008B2B0B"/>
    <w:rsid w:val="008B5146"/>
    <w:rsid w:val="008C1F00"/>
    <w:rsid w:val="008C7428"/>
    <w:rsid w:val="008D247E"/>
    <w:rsid w:val="008D67FD"/>
    <w:rsid w:val="008D6FFE"/>
    <w:rsid w:val="008E4978"/>
    <w:rsid w:val="008E4FBF"/>
    <w:rsid w:val="008E6834"/>
    <w:rsid w:val="00903622"/>
    <w:rsid w:val="009144B1"/>
    <w:rsid w:val="00920D2A"/>
    <w:rsid w:val="009248DE"/>
    <w:rsid w:val="009258AA"/>
    <w:rsid w:val="00930A0D"/>
    <w:rsid w:val="009427D8"/>
    <w:rsid w:val="009437BA"/>
    <w:rsid w:val="00956F60"/>
    <w:rsid w:val="00960647"/>
    <w:rsid w:val="0097031A"/>
    <w:rsid w:val="009711E6"/>
    <w:rsid w:val="0098136C"/>
    <w:rsid w:val="00981815"/>
    <w:rsid w:val="00985B85"/>
    <w:rsid w:val="00990B53"/>
    <w:rsid w:val="00992FD9"/>
    <w:rsid w:val="009930A8"/>
    <w:rsid w:val="009947CD"/>
    <w:rsid w:val="0099615C"/>
    <w:rsid w:val="009970AF"/>
    <w:rsid w:val="00997984"/>
    <w:rsid w:val="009A28CD"/>
    <w:rsid w:val="009A2A10"/>
    <w:rsid w:val="009A52D0"/>
    <w:rsid w:val="009A6FF8"/>
    <w:rsid w:val="009C0AC5"/>
    <w:rsid w:val="009F260E"/>
    <w:rsid w:val="009F2F7C"/>
    <w:rsid w:val="00A03641"/>
    <w:rsid w:val="00A06AD3"/>
    <w:rsid w:val="00A10C95"/>
    <w:rsid w:val="00A120BD"/>
    <w:rsid w:val="00A167D3"/>
    <w:rsid w:val="00A256C6"/>
    <w:rsid w:val="00A2581E"/>
    <w:rsid w:val="00A25DAD"/>
    <w:rsid w:val="00A421C4"/>
    <w:rsid w:val="00A42CB3"/>
    <w:rsid w:val="00A45E6E"/>
    <w:rsid w:val="00A55743"/>
    <w:rsid w:val="00A64CF0"/>
    <w:rsid w:val="00A673C0"/>
    <w:rsid w:val="00A70A3A"/>
    <w:rsid w:val="00A73491"/>
    <w:rsid w:val="00A75F69"/>
    <w:rsid w:val="00A829A4"/>
    <w:rsid w:val="00A8686E"/>
    <w:rsid w:val="00A93B33"/>
    <w:rsid w:val="00AA6E30"/>
    <w:rsid w:val="00AB6B68"/>
    <w:rsid w:val="00AC3753"/>
    <w:rsid w:val="00AC7243"/>
    <w:rsid w:val="00AD0B4A"/>
    <w:rsid w:val="00AD1F4D"/>
    <w:rsid w:val="00AE096D"/>
    <w:rsid w:val="00AE4F71"/>
    <w:rsid w:val="00AF1750"/>
    <w:rsid w:val="00AF1CC6"/>
    <w:rsid w:val="00AF1D98"/>
    <w:rsid w:val="00AF48EE"/>
    <w:rsid w:val="00AF7114"/>
    <w:rsid w:val="00B01B02"/>
    <w:rsid w:val="00B022B6"/>
    <w:rsid w:val="00B07851"/>
    <w:rsid w:val="00B16019"/>
    <w:rsid w:val="00B1738F"/>
    <w:rsid w:val="00B229CD"/>
    <w:rsid w:val="00B23F8D"/>
    <w:rsid w:val="00B24397"/>
    <w:rsid w:val="00B34DB0"/>
    <w:rsid w:val="00B46EC9"/>
    <w:rsid w:val="00B46F4F"/>
    <w:rsid w:val="00B46F58"/>
    <w:rsid w:val="00B52400"/>
    <w:rsid w:val="00B53939"/>
    <w:rsid w:val="00B63C37"/>
    <w:rsid w:val="00B64A55"/>
    <w:rsid w:val="00B652C4"/>
    <w:rsid w:val="00B67156"/>
    <w:rsid w:val="00B77253"/>
    <w:rsid w:val="00B8004D"/>
    <w:rsid w:val="00B86519"/>
    <w:rsid w:val="00B87677"/>
    <w:rsid w:val="00B90006"/>
    <w:rsid w:val="00B95971"/>
    <w:rsid w:val="00B96893"/>
    <w:rsid w:val="00BA247F"/>
    <w:rsid w:val="00BA59EB"/>
    <w:rsid w:val="00BB30B3"/>
    <w:rsid w:val="00BB47DC"/>
    <w:rsid w:val="00BB7237"/>
    <w:rsid w:val="00BC0453"/>
    <w:rsid w:val="00BC12C2"/>
    <w:rsid w:val="00BC2F8E"/>
    <w:rsid w:val="00BC44A3"/>
    <w:rsid w:val="00BC7648"/>
    <w:rsid w:val="00BC7E3B"/>
    <w:rsid w:val="00BD2AE0"/>
    <w:rsid w:val="00BF210F"/>
    <w:rsid w:val="00BF7B27"/>
    <w:rsid w:val="00C036AC"/>
    <w:rsid w:val="00C145A9"/>
    <w:rsid w:val="00C15D58"/>
    <w:rsid w:val="00C22F7F"/>
    <w:rsid w:val="00C327F1"/>
    <w:rsid w:val="00C34426"/>
    <w:rsid w:val="00C35004"/>
    <w:rsid w:val="00C35C77"/>
    <w:rsid w:val="00C36169"/>
    <w:rsid w:val="00C4642F"/>
    <w:rsid w:val="00C527DD"/>
    <w:rsid w:val="00C71496"/>
    <w:rsid w:val="00C71E43"/>
    <w:rsid w:val="00C75830"/>
    <w:rsid w:val="00C92411"/>
    <w:rsid w:val="00C9506B"/>
    <w:rsid w:val="00C967A1"/>
    <w:rsid w:val="00CA0AE4"/>
    <w:rsid w:val="00CB3011"/>
    <w:rsid w:val="00CB3359"/>
    <w:rsid w:val="00CB6FC1"/>
    <w:rsid w:val="00CC035F"/>
    <w:rsid w:val="00CE47ED"/>
    <w:rsid w:val="00CE773F"/>
    <w:rsid w:val="00CF0714"/>
    <w:rsid w:val="00CF0ACC"/>
    <w:rsid w:val="00CF0C84"/>
    <w:rsid w:val="00CF2663"/>
    <w:rsid w:val="00CF3752"/>
    <w:rsid w:val="00CF3C8B"/>
    <w:rsid w:val="00CF658F"/>
    <w:rsid w:val="00CF708A"/>
    <w:rsid w:val="00D04283"/>
    <w:rsid w:val="00D04AEB"/>
    <w:rsid w:val="00D23639"/>
    <w:rsid w:val="00D3155F"/>
    <w:rsid w:val="00D31E6D"/>
    <w:rsid w:val="00D35EF3"/>
    <w:rsid w:val="00D41FAB"/>
    <w:rsid w:val="00D4790F"/>
    <w:rsid w:val="00D50645"/>
    <w:rsid w:val="00D5246E"/>
    <w:rsid w:val="00D71044"/>
    <w:rsid w:val="00D734FF"/>
    <w:rsid w:val="00D75878"/>
    <w:rsid w:val="00D923F1"/>
    <w:rsid w:val="00D92C2E"/>
    <w:rsid w:val="00D97610"/>
    <w:rsid w:val="00DA5A1D"/>
    <w:rsid w:val="00DA6AAC"/>
    <w:rsid w:val="00DB1EDF"/>
    <w:rsid w:val="00DB4117"/>
    <w:rsid w:val="00DB53EB"/>
    <w:rsid w:val="00DB7980"/>
    <w:rsid w:val="00DC1D90"/>
    <w:rsid w:val="00DC3021"/>
    <w:rsid w:val="00DC42E7"/>
    <w:rsid w:val="00DD29FD"/>
    <w:rsid w:val="00DE2FBA"/>
    <w:rsid w:val="00DE6FAE"/>
    <w:rsid w:val="00DF1300"/>
    <w:rsid w:val="00DF3233"/>
    <w:rsid w:val="00E04B2E"/>
    <w:rsid w:val="00E173FD"/>
    <w:rsid w:val="00E2662F"/>
    <w:rsid w:val="00E32743"/>
    <w:rsid w:val="00E337AC"/>
    <w:rsid w:val="00E33D1B"/>
    <w:rsid w:val="00E37BE6"/>
    <w:rsid w:val="00E40077"/>
    <w:rsid w:val="00E43229"/>
    <w:rsid w:val="00E547E8"/>
    <w:rsid w:val="00E56B9E"/>
    <w:rsid w:val="00E60B51"/>
    <w:rsid w:val="00E63277"/>
    <w:rsid w:val="00E747B9"/>
    <w:rsid w:val="00E7495F"/>
    <w:rsid w:val="00E74C7D"/>
    <w:rsid w:val="00E7546B"/>
    <w:rsid w:val="00E814DF"/>
    <w:rsid w:val="00E81654"/>
    <w:rsid w:val="00E862A3"/>
    <w:rsid w:val="00E9786A"/>
    <w:rsid w:val="00EB42EB"/>
    <w:rsid w:val="00EC1139"/>
    <w:rsid w:val="00EC5056"/>
    <w:rsid w:val="00ED4238"/>
    <w:rsid w:val="00EE5443"/>
    <w:rsid w:val="00F10206"/>
    <w:rsid w:val="00F11750"/>
    <w:rsid w:val="00F22445"/>
    <w:rsid w:val="00F305AC"/>
    <w:rsid w:val="00F32211"/>
    <w:rsid w:val="00F34170"/>
    <w:rsid w:val="00F35EE4"/>
    <w:rsid w:val="00F51EF6"/>
    <w:rsid w:val="00F537D3"/>
    <w:rsid w:val="00F53BE2"/>
    <w:rsid w:val="00F55583"/>
    <w:rsid w:val="00F613A3"/>
    <w:rsid w:val="00F61BA1"/>
    <w:rsid w:val="00F6683B"/>
    <w:rsid w:val="00F741CD"/>
    <w:rsid w:val="00F81EAE"/>
    <w:rsid w:val="00F82FAC"/>
    <w:rsid w:val="00F91149"/>
    <w:rsid w:val="00F91655"/>
    <w:rsid w:val="00F95832"/>
    <w:rsid w:val="00FA265D"/>
    <w:rsid w:val="00FA7CB9"/>
    <w:rsid w:val="00FB402C"/>
    <w:rsid w:val="00FD1A65"/>
    <w:rsid w:val="00FD253A"/>
    <w:rsid w:val="00FD530F"/>
    <w:rsid w:val="00FD7847"/>
    <w:rsid w:val="00FF4933"/>
    <w:rsid w:val="00FF662B"/>
    <w:rsid w:val="3C628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2"/>
    </o:shapelayout>
  </w:shapeDefaults>
  <w:decimalSymbol w:val=","/>
  <w:listSeparator w:val=";"/>
  <w14:docId w14:val="0D6F2B1C"/>
  <w15:docId w15:val="{614A2104-3027-476F-8E83-C85E11626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1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8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105A8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733759"/>
    <w:pPr>
      <w:numPr>
        <w:numId w:val="27"/>
      </w:numPr>
      <w:spacing w:before="40"/>
      <w:outlineLvl w:val="1"/>
    </w:pPr>
    <w:rPr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307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2B373A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kern w:val="0"/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2B373A"/>
    <w:rPr>
      <w:rFonts w:ascii="Verdana" w:eastAsia="Verdana" w:hAnsi="Verdana" w:cs="Verdana"/>
      <w:kern w:val="0"/>
      <w:sz w:val="20"/>
      <w:szCs w:val="20"/>
    </w:rPr>
  </w:style>
  <w:style w:type="table" w:customStyle="1" w:styleId="NormalTable0">
    <w:name w:val="Normal Table0"/>
    <w:uiPriority w:val="2"/>
    <w:semiHidden/>
    <w:unhideWhenUsed/>
    <w:qFormat/>
    <w:rsid w:val="002B373A"/>
    <w:pPr>
      <w:widowControl w:val="0"/>
      <w:autoSpaceDE w:val="0"/>
      <w:autoSpaceDN w:val="0"/>
      <w:spacing w:after="0" w:line="240" w:lineRule="auto"/>
    </w:pPr>
    <w:rPr>
      <w:kern w:val="0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2B373A"/>
    <w:pPr>
      <w:widowControl w:val="0"/>
      <w:autoSpaceDE w:val="0"/>
      <w:autoSpaceDN w:val="0"/>
      <w:spacing w:after="0" w:line="240" w:lineRule="auto"/>
      <w:ind w:left="107"/>
    </w:pPr>
    <w:rPr>
      <w:rFonts w:ascii="Verdana" w:eastAsia="Verdana" w:hAnsi="Verdana" w:cs="Verdana"/>
      <w:kern w:val="0"/>
    </w:rPr>
  </w:style>
  <w:style w:type="paragraph" w:styleId="Encabezado">
    <w:name w:val="header"/>
    <w:basedOn w:val="Normal"/>
    <w:link w:val="EncabezadoCar"/>
    <w:uiPriority w:val="8"/>
    <w:unhideWhenUsed/>
    <w:rsid w:val="00F102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8"/>
    <w:rsid w:val="00F10206"/>
  </w:style>
  <w:style w:type="paragraph" w:styleId="Piedepgina">
    <w:name w:val="footer"/>
    <w:basedOn w:val="Normal"/>
    <w:link w:val="PiedepginaCar"/>
    <w:uiPriority w:val="99"/>
    <w:unhideWhenUsed/>
    <w:rsid w:val="00F102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0206"/>
  </w:style>
  <w:style w:type="character" w:customStyle="1" w:styleId="ui-provider">
    <w:name w:val="ui-provider"/>
    <w:basedOn w:val="Fuentedeprrafopredeter"/>
    <w:rsid w:val="00F10206"/>
  </w:style>
  <w:style w:type="paragraph" w:styleId="Prrafodelista">
    <w:name w:val="List Paragraph"/>
    <w:basedOn w:val="Normal"/>
    <w:uiPriority w:val="1"/>
    <w:qFormat/>
    <w:rsid w:val="00DD29FD"/>
    <w:pPr>
      <w:widowControl w:val="0"/>
      <w:autoSpaceDE w:val="0"/>
      <w:autoSpaceDN w:val="0"/>
      <w:spacing w:after="0" w:line="240" w:lineRule="auto"/>
      <w:ind w:left="1348" w:hanging="1137"/>
    </w:pPr>
    <w:rPr>
      <w:rFonts w:ascii="Verdana" w:eastAsia="Verdana" w:hAnsi="Verdana" w:cs="Verdana"/>
      <w:kern w:val="0"/>
    </w:rPr>
  </w:style>
  <w:style w:type="table" w:styleId="Tablaconcuadrcula">
    <w:name w:val="Table Grid"/>
    <w:basedOn w:val="Tablanormal"/>
    <w:uiPriority w:val="39"/>
    <w:rsid w:val="00DD29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atosCaratula">
    <w:name w:val="Datos Caratula"/>
    <w:basedOn w:val="Normal"/>
    <w:next w:val="Normal"/>
    <w:rsid w:val="00C4642F"/>
    <w:pPr>
      <w:tabs>
        <w:tab w:val="left" w:pos="2128"/>
        <w:tab w:val="center" w:pos="4320"/>
        <w:tab w:val="right" w:pos="8640"/>
      </w:tabs>
      <w:spacing w:after="0" w:line="312" w:lineRule="atLeast"/>
      <w:jc w:val="center"/>
    </w:pPr>
    <w:rPr>
      <w:rFonts w:ascii="Arial" w:eastAsia="Times New Roman" w:hAnsi="Arial" w:cs="Arial"/>
      <w:kern w:val="0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0105A8"/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C4642F"/>
    <w:pPr>
      <w:outlineLvl w:val="9"/>
    </w:pPr>
    <w:rPr>
      <w:kern w:val="0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C4642F"/>
    <w:pPr>
      <w:spacing w:after="100"/>
      <w:ind w:left="220"/>
    </w:pPr>
    <w:rPr>
      <w:rFonts w:eastAsiaTheme="minorEastAsia" w:cs="Times New Roman"/>
      <w:kern w:val="0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DE6FAE"/>
    <w:pPr>
      <w:tabs>
        <w:tab w:val="left" w:pos="440"/>
        <w:tab w:val="right" w:leader="dot" w:pos="9628"/>
      </w:tabs>
      <w:spacing w:after="100"/>
    </w:pPr>
    <w:rPr>
      <w:rFonts w:eastAsiaTheme="minorEastAsia" w:cs="Times New Roman"/>
      <w:kern w:val="0"/>
      <w:lang w:eastAsia="es-ES"/>
    </w:rPr>
  </w:style>
  <w:style w:type="paragraph" w:styleId="TDC3">
    <w:name w:val="toc 3"/>
    <w:basedOn w:val="Normal"/>
    <w:next w:val="Normal"/>
    <w:autoRedefine/>
    <w:uiPriority w:val="1"/>
    <w:unhideWhenUsed/>
    <w:qFormat/>
    <w:rsid w:val="00C4642F"/>
    <w:pPr>
      <w:spacing w:after="100"/>
      <w:ind w:left="440"/>
    </w:pPr>
    <w:rPr>
      <w:rFonts w:eastAsiaTheme="minorEastAsia" w:cs="Times New Roman"/>
      <w:kern w:val="0"/>
      <w:lang w:eastAsia="es-ES"/>
    </w:rPr>
  </w:style>
  <w:style w:type="paragraph" w:styleId="ndice1">
    <w:name w:val="index 1"/>
    <w:basedOn w:val="DatosCaratula"/>
    <w:next w:val="Normal"/>
    <w:autoRedefine/>
    <w:uiPriority w:val="99"/>
    <w:unhideWhenUsed/>
    <w:rsid w:val="000C7ACD"/>
    <w:pPr>
      <w:tabs>
        <w:tab w:val="clear" w:pos="2128"/>
        <w:tab w:val="clear" w:pos="4320"/>
        <w:tab w:val="clear" w:pos="8640"/>
      </w:tabs>
      <w:spacing w:line="259" w:lineRule="auto"/>
      <w:ind w:left="220" w:hanging="220"/>
      <w:jc w:val="left"/>
    </w:pPr>
    <w:rPr>
      <w:rFonts w:asciiTheme="minorHAnsi" w:eastAsiaTheme="minorHAnsi" w:hAnsiTheme="minorHAnsi" w:cstheme="minorHAnsi"/>
      <w:kern w:val="2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A06A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06A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dice2">
    <w:name w:val="index 2"/>
    <w:basedOn w:val="Normal"/>
    <w:next w:val="Normal"/>
    <w:autoRedefine/>
    <w:uiPriority w:val="99"/>
    <w:unhideWhenUsed/>
    <w:rsid w:val="000C7ACD"/>
    <w:pPr>
      <w:spacing w:after="0"/>
      <w:ind w:left="440" w:hanging="220"/>
    </w:pPr>
    <w:rPr>
      <w:rFonts w:cstheme="minorHAnsi"/>
      <w:sz w:val="18"/>
      <w:szCs w:val="18"/>
    </w:rPr>
  </w:style>
  <w:style w:type="paragraph" w:styleId="ndice3">
    <w:name w:val="index 3"/>
    <w:basedOn w:val="Normal"/>
    <w:next w:val="Normal"/>
    <w:autoRedefine/>
    <w:uiPriority w:val="99"/>
    <w:unhideWhenUsed/>
    <w:rsid w:val="000C7ACD"/>
    <w:pPr>
      <w:spacing w:after="0"/>
      <w:ind w:left="660" w:hanging="220"/>
    </w:pPr>
    <w:rPr>
      <w:rFonts w:cstheme="minorHAnsi"/>
      <w:sz w:val="18"/>
      <w:szCs w:val="18"/>
    </w:rPr>
  </w:style>
  <w:style w:type="paragraph" w:styleId="ndice4">
    <w:name w:val="index 4"/>
    <w:basedOn w:val="Normal"/>
    <w:next w:val="Normal"/>
    <w:autoRedefine/>
    <w:uiPriority w:val="99"/>
    <w:unhideWhenUsed/>
    <w:rsid w:val="000C7ACD"/>
    <w:pPr>
      <w:spacing w:after="0"/>
      <w:ind w:left="880" w:hanging="220"/>
    </w:pPr>
    <w:rPr>
      <w:rFonts w:cstheme="minorHAnsi"/>
      <w:sz w:val="18"/>
      <w:szCs w:val="18"/>
    </w:rPr>
  </w:style>
  <w:style w:type="paragraph" w:styleId="ndice5">
    <w:name w:val="index 5"/>
    <w:basedOn w:val="Normal"/>
    <w:next w:val="Normal"/>
    <w:autoRedefine/>
    <w:uiPriority w:val="99"/>
    <w:unhideWhenUsed/>
    <w:rsid w:val="000C7ACD"/>
    <w:pPr>
      <w:spacing w:after="0"/>
      <w:ind w:left="1100" w:hanging="220"/>
    </w:pPr>
    <w:rPr>
      <w:rFonts w:cstheme="minorHAnsi"/>
      <w:sz w:val="18"/>
      <w:szCs w:val="18"/>
    </w:rPr>
  </w:style>
  <w:style w:type="paragraph" w:styleId="ndice6">
    <w:name w:val="index 6"/>
    <w:basedOn w:val="Normal"/>
    <w:next w:val="Normal"/>
    <w:autoRedefine/>
    <w:uiPriority w:val="99"/>
    <w:unhideWhenUsed/>
    <w:rsid w:val="000C7ACD"/>
    <w:pPr>
      <w:spacing w:after="0"/>
      <w:ind w:left="1320" w:hanging="220"/>
    </w:pPr>
    <w:rPr>
      <w:rFonts w:cstheme="minorHAnsi"/>
      <w:sz w:val="18"/>
      <w:szCs w:val="18"/>
    </w:rPr>
  </w:style>
  <w:style w:type="paragraph" w:styleId="ndice7">
    <w:name w:val="index 7"/>
    <w:basedOn w:val="Normal"/>
    <w:next w:val="Normal"/>
    <w:autoRedefine/>
    <w:uiPriority w:val="99"/>
    <w:unhideWhenUsed/>
    <w:rsid w:val="000C7ACD"/>
    <w:pPr>
      <w:spacing w:after="0"/>
      <w:ind w:left="1540" w:hanging="220"/>
    </w:pPr>
    <w:rPr>
      <w:rFonts w:cstheme="minorHAnsi"/>
      <w:sz w:val="18"/>
      <w:szCs w:val="18"/>
    </w:rPr>
  </w:style>
  <w:style w:type="paragraph" w:styleId="ndice8">
    <w:name w:val="index 8"/>
    <w:basedOn w:val="Normal"/>
    <w:next w:val="Normal"/>
    <w:autoRedefine/>
    <w:uiPriority w:val="99"/>
    <w:unhideWhenUsed/>
    <w:rsid w:val="000C7ACD"/>
    <w:pPr>
      <w:spacing w:after="0"/>
      <w:ind w:left="1760" w:hanging="220"/>
    </w:pPr>
    <w:rPr>
      <w:rFonts w:cstheme="minorHAnsi"/>
      <w:sz w:val="18"/>
      <w:szCs w:val="18"/>
    </w:rPr>
  </w:style>
  <w:style w:type="paragraph" w:styleId="ndice9">
    <w:name w:val="index 9"/>
    <w:basedOn w:val="Normal"/>
    <w:next w:val="Normal"/>
    <w:autoRedefine/>
    <w:uiPriority w:val="99"/>
    <w:unhideWhenUsed/>
    <w:rsid w:val="000C7ACD"/>
    <w:pPr>
      <w:spacing w:after="0"/>
      <w:ind w:left="1980" w:hanging="220"/>
    </w:pPr>
    <w:rPr>
      <w:rFonts w:cstheme="minorHAnsi"/>
      <w:sz w:val="18"/>
      <w:szCs w:val="18"/>
    </w:rPr>
  </w:style>
  <w:style w:type="paragraph" w:styleId="Ttulodendice">
    <w:name w:val="index heading"/>
    <w:basedOn w:val="Normal"/>
    <w:next w:val="ndice1"/>
    <w:uiPriority w:val="99"/>
    <w:unhideWhenUsed/>
    <w:rsid w:val="000C7ACD"/>
    <w:pPr>
      <w:spacing w:before="240" w:after="120"/>
      <w:jc w:val="center"/>
    </w:pPr>
    <w:rPr>
      <w:rFonts w:cstheme="minorHAnsi"/>
      <w:b/>
      <w:bCs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0105A8"/>
    <w:rPr>
      <w:color w:val="0563C1" w:themeColor="hyperlink"/>
      <w:u w:val="single"/>
    </w:rPr>
  </w:style>
  <w:style w:type="paragraph" w:styleId="Revisin">
    <w:name w:val="Revision"/>
    <w:hidden/>
    <w:uiPriority w:val="99"/>
    <w:semiHidden/>
    <w:rsid w:val="002E74B0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BB47D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BB47D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BB47D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B47D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B47DC"/>
    <w:rPr>
      <w:b/>
      <w:bCs/>
      <w:sz w:val="20"/>
      <w:szCs w:val="20"/>
    </w:rPr>
  </w:style>
  <w:style w:type="character" w:customStyle="1" w:styleId="cf01">
    <w:name w:val="cf01"/>
    <w:basedOn w:val="Fuentedeprrafopredeter"/>
    <w:rsid w:val="00DC42E7"/>
    <w:rPr>
      <w:rFonts w:ascii="Segoe UI" w:hAnsi="Segoe UI" w:cs="Segoe UI" w:hint="default"/>
      <w:sz w:val="18"/>
      <w:szCs w:val="18"/>
    </w:rPr>
  </w:style>
  <w:style w:type="character" w:styleId="Hipervnculovisitado">
    <w:name w:val="FollowedHyperlink"/>
    <w:basedOn w:val="Fuentedeprrafopredeter"/>
    <w:uiPriority w:val="99"/>
    <w:semiHidden/>
    <w:unhideWhenUsed/>
    <w:rsid w:val="00411E32"/>
    <w:rPr>
      <w:color w:val="954F72" w:themeColor="followed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9C0AC5"/>
    <w:rPr>
      <w:rFonts w:ascii="Times New Roman" w:eastAsiaTheme="majorEastAsia" w:hAnsi="Times New Roman" w:cstheme="majorBidi"/>
      <w:b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4307D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customStyle="1" w:styleId="TableNormal">
    <w:name w:val="Table Normal"/>
    <w:uiPriority w:val="2"/>
    <w:semiHidden/>
    <w:qFormat/>
    <w:rsid w:val="004A1260"/>
    <w:pPr>
      <w:widowControl w:val="0"/>
      <w:autoSpaceDE w:val="0"/>
      <w:autoSpaceDN w:val="0"/>
      <w:spacing w:after="0" w:line="240" w:lineRule="auto"/>
    </w:pPr>
    <w:rPr>
      <w:kern w:val="0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82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0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8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5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7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3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9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6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5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8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3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5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0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0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8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1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5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cmfchile.cl/portal/principal/613/articles-29208_doc_pdf.pdf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F10EBC-60CC-4845-9E43-BD1C3F8573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12</Pages>
  <Words>1732</Words>
  <Characters>9526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Carrasco Venegas</dc:creator>
  <cp:keywords/>
  <dc:description/>
  <cp:lastModifiedBy>Roberto Carrasco Venegas</cp:lastModifiedBy>
  <cp:revision>35</cp:revision>
  <dcterms:created xsi:type="dcterms:W3CDTF">2024-03-06T13:25:00Z</dcterms:created>
  <dcterms:modified xsi:type="dcterms:W3CDTF">2024-06-05T19:27:00Z</dcterms:modified>
</cp:coreProperties>
</file>