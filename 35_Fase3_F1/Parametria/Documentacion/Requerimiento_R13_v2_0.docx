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061ED" w:rsidRDefault="00C4642F" w:rsidP="002061ED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A38F739" w:rsidR="00C4642F" w:rsidRPr="004A1260" w:rsidRDefault="004A1260" w:rsidP="008062A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061ED">
        <w:rPr>
          <w:rFonts w:ascii="Times New Roman" w:hAnsi="Times New Roman" w:cs="Times New Roman"/>
          <w:b/>
          <w:sz w:val="72"/>
          <w:szCs w:val="72"/>
        </w:rPr>
        <w:tab/>
        <w:t>R13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B6F">
        <w:rPr>
          <w:rFonts w:ascii="Times New Roman" w:hAnsi="Times New Roman" w:cs="Times New Roman"/>
          <w:b/>
          <w:sz w:val="72"/>
          <w:szCs w:val="72"/>
        </w:rPr>
        <w:t>7</w:t>
      </w:r>
      <w:r w:rsidR="002061ED">
        <w:rPr>
          <w:rFonts w:ascii="Times New Roman" w:hAnsi="Times New Roman" w:cs="Times New Roman"/>
          <w:b/>
          <w:sz w:val="72"/>
          <w:szCs w:val="72"/>
        </w:rPr>
        <w:t>26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2061ED" w:rsidRPr="002061ED">
        <w:rPr>
          <w:rFonts w:ascii="Times New Roman" w:hAnsi="Times New Roman" w:cs="Times New Roman"/>
          <w:b/>
          <w:sz w:val="72"/>
          <w:szCs w:val="72"/>
        </w:rPr>
        <w:t>Riesgo de mercado de libro de banca (RMLB)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36CD2A8F" w14:textId="549C7A8C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2E987F23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0B357DCF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432453D7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175EE9D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353819E3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344CC13A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55693975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59AC5316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08F8D69F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1D7A9937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136DFAFA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7E79E806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7416EBE0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64145AD7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E6D61">
              <w:rPr>
                <w:noProof/>
                <w:webHidden/>
              </w:rPr>
              <w:t>12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23F0B99" w:rsidR="00DA6AAC" w:rsidRPr="00230F5A" w:rsidRDefault="00017F0A" w:rsidP="007F5D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</w:t>
            </w:r>
            <w:r w:rsidR="007F5D9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F02B2" w:rsidRPr="00230F5A" w14:paraId="5339FC0E" w14:textId="7AB2D237" w:rsidTr="000506C0">
        <w:tc>
          <w:tcPr>
            <w:tcW w:w="1256" w:type="dxa"/>
          </w:tcPr>
          <w:p w14:paraId="3DF7E2D2" w14:textId="4DC0A53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R13</w:t>
            </w:r>
          </w:p>
        </w:tc>
        <w:tc>
          <w:tcPr>
            <w:tcW w:w="1342" w:type="dxa"/>
          </w:tcPr>
          <w:p w14:paraId="69C55B7E" w14:textId="65DF08AE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7600EC8" w14:textId="77777777" w:rsidR="00DF02B2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B24062B" w14:textId="77777777" w:rsidR="00DF02B2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00D6EAB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5CFB9EAB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0E69CD1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DF02B2" w:rsidRPr="00230F5A" w14:paraId="251EA50D" w14:textId="22DD7FE9" w:rsidTr="000506C0">
        <w:tc>
          <w:tcPr>
            <w:tcW w:w="1256" w:type="dxa"/>
          </w:tcPr>
          <w:p w14:paraId="7287933A" w14:textId="2774A3A0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F02B2" w:rsidRPr="00230F5A" w14:paraId="38B70AFE" w14:textId="34FEEE1D" w:rsidTr="000506C0">
        <w:tc>
          <w:tcPr>
            <w:tcW w:w="1256" w:type="dxa"/>
          </w:tcPr>
          <w:p w14:paraId="23AEB014" w14:textId="5799241D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F02B2" w:rsidRPr="00230F5A" w14:paraId="4B606B6E" w14:textId="62885254" w:rsidTr="000506C0">
        <w:tc>
          <w:tcPr>
            <w:tcW w:w="1256" w:type="dxa"/>
          </w:tcPr>
          <w:p w14:paraId="612D72B6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F02B2" w:rsidRPr="00230F5A" w14:paraId="2EA7A1DB" w14:textId="6C6D457E" w:rsidTr="000506C0">
        <w:tc>
          <w:tcPr>
            <w:tcW w:w="1256" w:type="dxa"/>
          </w:tcPr>
          <w:p w14:paraId="4D062B49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F02B2" w:rsidRPr="00230F5A" w14:paraId="4EBD62EB" w14:textId="7659FBA3" w:rsidTr="000506C0">
        <w:tc>
          <w:tcPr>
            <w:tcW w:w="1256" w:type="dxa"/>
          </w:tcPr>
          <w:p w14:paraId="6FF918B3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F02B2" w:rsidRPr="00230F5A" w:rsidRDefault="00DF02B2" w:rsidP="00DF02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DF02B2">
              <w:rPr>
                <w:sz w:val="20"/>
                <w:lang w:val="es-CL"/>
              </w:rPr>
              <w:t>Código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la</w:t>
            </w:r>
            <w:r w:rsidRPr="00DF02B2">
              <w:rPr>
                <w:spacing w:val="-3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institución</w:t>
            </w:r>
            <w:r w:rsidRPr="00DF02B2">
              <w:rPr>
                <w:spacing w:val="-1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57B6B3C4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DF02B2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2B03DC1E" w:rsidR="001D72C1" w:rsidRDefault="00413D59" w:rsidP="00E07084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 w:rsidR="00E07084">
              <w:rPr>
                <w:sz w:val="20"/>
              </w:rPr>
              <w:t>75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129)</w:t>
            </w:r>
          </w:p>
        </w:tc>
      </w:tr>
    </w:tbl>
    <w:p w14:paraId="0B300366" w14:textId="5A7097A1" w:rsidR="00357A35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E07084">
        <w:t>88</w:t>
      </w:r>
      <w:r w:rsidR="00881DC7" w:rsidRPr="00881DC7">
        <w:t xml:space="preserve"> Bytes</w:t>
      </w:r>
    </w:p>
    <w:p w14:paraId="2C75D7F4" w14:textId="77777777" w:rsidR="00E07084" w:rsidRPr="00881DC7" w:rsidRDefault="00E07084" w:rsidP="00881DC7">
      <w:pPr>
        <w:pStyle w:val="Textoindependiente"/>
        <w:jc w:val="both"/>
      </w:pPr>
    </w:p>
    <w:p w14:paraId="4BFF09A4" w14:textId="1E78F554" w:rsidR="00357A35" w:rsidRPr="00E07084" w:rsidRDefault="00E07084" w:rsidP="00E07084">
      <w:pPr>
        <w:tabs>
          <w:tab w:val="left" w:pos="1348"/>
          <w:tab w:val="left" w:pos="1349"/>
        </w:tabs>
        <w:spacing w:before="1" w:after="57"/>
        <w:ind w:left="212"/>
        <w:rPr>
          <w:rFonts w:ascii="Times New Roman" w:hAnsi="Times New Roman" w:cs="Times New Roman"/>
          <w:i/>
          <w:sz w:val="20"/>
        </w:rPr>
      </w:pPr>
      <w:r w:rsidRPr="00E07084">
        <w:rPr>
          <w:rFonts w:ascii="Times New Roman"/>
          <w:i/>
          <w:sz w:val="20"/>
        </w:rPr>
        <w:t>Registros</w:t>
      </w:r>
      <w:r w:rsidRPr="00E07084">
        <w:rPr>
          <w:rFonts w:ascii="Times New Roman"/>
          <w:i/>
          <w:spacing w:val="-4"/>
          <w:sz w:val="20"/>
        </w:rPr>
        <w:t xml:space="preserve"> </w:t>
      </w:r>
      <w:r w:rsidRPr="00E07084">
        <w:rPr>
          <w:rFonts w:ascii="Times New Roman"/>
          <w:i/>
          <w:sz w:val="20"/>
        </w:rPr>
        <w:t>siguientes</w:t>
      </w:r>
    </w:p>
    <w:tbl>
      <w:tblPr>
        <w:tblStyle w:val="TableNormal"/>
        <w:tblpPr w:leftFromText="141" w:rightFromText="141" w:vertAnchor="text" w:horzAnchor="margin" w:tblpY="48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E07084" w14:paraId="2D9FE5E5" w14:textId="77777777" w:rsidTr="00E07084">
        <w:trPr>
          <w:trHeight w:val="244"/>
        </w:trPr>
        <w:tc>
          <w:tcPr>
            <w:tcW w:w="1414" w:type="dxa"/>
          </w:tcPr>
          <w:p w14:paraId="37BB69E5" w14:textId="77777777" w:rsidR="00E07084" w:rsidRDefault="00E07084" w:rsidP="00E07084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BDA57C0" w14:textId="77777777" w:rsidR="00E07084" w:rsidRDefault="00E07084" w:rsidP="00E0708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2652741" w14:textId="77777777" w:rsidR="00E07084" w:rsidRDefault="00E07084" w:rsidP="00E07084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Medición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impactos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E07084" w14:paraId="4EACA8EF" w14:textId="77777777" w:rsidTr="00E07084">
        <w:trPr>
          <w:trHeight w:val="241"/>
        </w:trPr>
        <w:tc>
          <w:tcPr>
            <w:tcW w:w="1414" w:type="dxa"/>
          </w:tcPr>
          <w:p w14:paraId="6A4350A4" w14:textId="77777777" w:rsidR="00E07084" w:rsidRDefault="00E07084" w:rsidP="00E0708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379843D" w14:textId="77777777" w:rsidR="00E07084" w:rsidRDefault="00E07084" w:rsidP="00E0708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7D2D7C6" w14:textId="77777777" w:rsidR="00E07084" w:rsidRPr="00DF02B2" w:rsidRDefault="00E07084" w:rsidP="00E0708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Impactos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por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escenarios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perturbación.</w:t>
            </w:r>
          </w:p>
        </w:tc>
      </w:tr>
      <w:tr w:rsidR="00E07084" w14:paraId="158E85C1" w14:textId="77777777" w:rsidTr="00E07084">
        <w:trPr>
          <w:trHeight w:val="244"/>
        </w:trPr>
        <w:tc>
          <w:tcPr>
            <w:tcW w:w="1414" w:type="dxa"/>
          </w:tcPr>
          <w:p w14:paraId="50D9C924" w14:textId="77777777" w:rsidR="00E07084" w:rsidRDefault="00E07084" w:rsidP="00E07084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E064EA2" w14:textId="77777777" w:rsidR="00E07084" w:rsidRDefault="00E07084" w:rsidP="00E0708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3036D8C" w14:textId="77777777" w:rsidR="00E07084" w:rsidRPr="00DF02B2" w:rsidRDefault="00E07084" w:rsidP="00E07084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Flujos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 efectivo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nocional</w:t>
            </w:r>
            <w:r w:rsidRPr="00DF02B2">
              <w:rPr>
                <w:spacing w:val="-1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a</w:t>
            </w:r>
            <w:r w:rsidRPr="00DF02B2">
              <w:rPr>
                <w:spacing w:val="-3"/>
                <w:sz w:val="20"/>
                <w:lang w:val="es-CL"/>
              </w:rPr>
              <w:t xml:space="preserve"> </w:t>
            </w:r>
            <w:proofErr w:type="spellStart"/>
            <w:r w:rsidRPr="00DF02B2">
              <w:rPr>
                <w:sz w:val="20"/>
                <w:lang w:val="es-CL"/>
              </w:rPr>
              <w:t>repricing</w:t>
            </w:r>
            <w:proofErr w:type="spellEnd"/>
            <w:r w:rsidRPr="00DF02B2">
              <w:rPr>
                <w:sz w:val="20"/>
                <w:lang w:val="es-CL"/>
              </w:rPr>
              <w:t>.</w:t>
            </w:r>
          </w:p>
        </w:tc>
      </w:tr>
      <w:tr w:rsidR="00E07084" w14:paraId="2F4CF049" w14:textId="77777777" w:rsidTr="00E07084">
        <w:trPr>
          <w:trHeight w:val="242"/>
        </w:trPr>
        <w:tc>
          <w:tcPr>
            <w:tcW w:w="1414" w:type="dxa"/>
          </w:tcPr>
          <w:p w14:paraId="17ADF430" w14:textId="77777777" w:rsidR="00E07084" w:rsidRDefault="00E07084" w:rsidP="00E0708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77D9C53" w14:textId="77777777" w:rsidR="00E07084" w:rsidRDefault="00E07084" w:rsidP="00E0708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8E2C92E" w14:textId="77777777" w:rsidR="00E07084" w:rsidRDefault="00E07084" w:rsidP="00E07084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Opciones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implícitas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explícitas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E07084" w14:paraId="45D936DD" w14:textId="77777777" w:rsidTr="00E07084">
        <w:trPr>
          <w:trHeight w:val="242"/>
        </w:trPr>
        <w:tc>
          <w:tcPr>
            <w:tcW w:w="1414" w:type="dxa"/>
          </w:tcPr>
          <w:p w14:paraId="1148E3B4" w14:textId="4C031E76" w:rsidR="00E07084" w:rsidRDefault="00E07084" w:rsidP="00E0708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4543C12" w14:textId="2EB46DE2" w:rsidR="00E07084" w:rsidRDefault="00E07084" w:rsidP="00E07084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E91438D" w14:textId="5AE848D9" w:rsidR="00E07084" w:rsidRPr="00DF02B2" w:rsidRDefault="00E07084" w:rsidP="00E0708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Curvas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tasas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interés.</w:t>
            </w:r>
          </w:p>
        </w:tc>
      </w:tr>
      <w:tr w:rsidR="00E07084" w14:paraId="7ABC8026" w14:textId="77777777" w:rsidTr="00E07084">
        <w:trPr>
          <w:trHeight w:val="242"/>
        </w:trPr>
        <w:tc>
          <w:tcPr>
            <w:tcW w:w="1414" w:type="dxa"/>
          </w:tcPr>
          <w:p w14:paraId="10E46D17" w14:textId="1C3F8D31" w:rsidR="00E07084" w:rsidRDefault="00E07084" w:rsidP="00E0708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639CE91" w14:textId="4D185AE8" w:rsidR="00E07084" w:rsidRDefault="00E07084" w:rsidP="00E07084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2B667E5" w14:textId="3A644269" w:rsidR="00E07084" w:rsidRPr="00DF02B2" w:rsidRDefault="00E07084" w:rsidP="00E0708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Flujos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contractuales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3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posiciones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no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susceptibles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3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estandarización.</w:t>
            </w:r>
          </w:p>
        </w:tc>
      </w:tr>
      <w:tr w:rsidR="00E07084" w14:paraId="5B7296A5" w14:textId="77777777" w:rsidTr="00E07084">
        <w:trPr>
          <w:trHeight w:val="242"/>
        </w:trPr>
        <w:tc>
          <w:tcPr>
            <w:tcW w:w="1414" w:type="dxa"/>
          </w:tcPr>
          <w:p w14:paraId="21255DC6" w14:textId="33547E9A" w:rsidR="00E07084" w:rsidRDefault="00E07084" w:rsidP="00E0708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18B31EC" w14:textId="4B89A639" w:rsidR="00E07084" w:rsidRDefault="00E07084" w:rsidP="00E07084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406FF07" w14:textId="7ABAAF19" w:rsidR="00E07084" w:rsidRPr="00DF02B2" w:rsidRDefault="00E07084" w:rsidP="00E0708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Posiciones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sujetas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a riesgo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 reajustabilidad.</w:t>
            </w:r>
          </w:p>
        </w:tc>
      </w:tr>
    </w:tbl>
    <w:p w14:paraId="530261AD" w14:textId="1D6A1B37" w:rsidR="00E07084" w:rsidRDefault="00E07084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AA2E001" w14:textId="257843BB" w:rsidR="00E07084" w:rsidRDefault="00E07084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CB2DB6" w14:textId="77777777" w:rsidR="00E07084" w:rsidRDefault="00E07084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E9D7E9F" w14:textId="77777777" w:rsidR="00E07084" w:rsidRDefault="00E07084" w:rsidP="00E07084">
      <w:pPr>
        <w:pStyle w:val="Textoindependiente"/>
        <w:spacing w:before="10"/>
        <w:rPr>
          <w:rFonts w:ascii="Times New Roman"/>
          <w:i/>
          <w:sz w:val="7"/>
        </w:rPr>
      </w:pPr>
    </w:p>
    <w:p w14:paraId="1AEAEB50" w14:textId="77777777" w:rsidR="00E07084" w:rsidRDefault="00E07084" w:rsidP="00E07084">
      <w:pPr>
        <w:pStyle w:val="Textoindependiente"/>
        <w:rPr>
          <w:rFonts w:ascii="Times New Roman"/>
          <w:i/>
          <w:sz w:val="13"/>
        </w:rPr>
      </w:pPr>
    </w:p>
    <w:p w14:paraId="0863C22F" w14:textId="41526732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114DAF13" w14:textId="5C63C0AE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79E3B9B6" w14:textId="569D3795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686A28F7" w14:textId="328A2D15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79F05A7D" w14:textId="14CC61C7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7FCFC636" w14:textId="1018A503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1C7F28A7" w14:textId="79475AB7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4170293F" w14:textId="06EB3F04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09DD29DD" w14:textId="42D96090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79D9C734" w14:textId="01ADF4DB" w:rsidR="00E07084" w:rsidRPr="00E07084" w:rsidRDefault="00E07084" w:rsidP="00E07084">
      <w:pPr>
        <w:tabs>
          <w:tab w:val="left" w:pos="1348"/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E07084">
        <w:rPr>
          <w:rFonts w:ascii="Times New Roman" w:hAnsi="Times New Roman"/>
          <w:i/>
          <w:sz w:val="20"/>
        </w:rPr>
        <w:t>Registro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para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informar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medición de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proofErr w:type="gramStart"/>
      <w:r w:rsidRPr="00E07084">
        <w:rPr>
          <w:rFonts w:ascii="Times New Roman" w:hAnsi="Times New Roman"/>
          <w:i/>
          <w:sz w:val="20"/>
        </w:rPr>
        <w:t>impactos</w:t>
      </w:r>
      <w:r>
        <w:rPr>
          <w:rFonts w:ascii="Times New Roman" w:hAnsi="Times New Roman"/>
          <w:i/>
          <w:sz w:val="20"/>
        </w:rPr>
        <w:t>(</w:t>
      </w:r>
      <w:proofErr w:type="gramEnd"/>
      <w:r>
        <w:rPr>
          <w:rFonts w:ascii="Times New Roman" w:hAnsi="Times New Roman"/>
          <w:i/>
          <w:sz w:val="20"/>
        </w:rPr>
        <w:t>Cod.01)</w:t>
      </w:r>
    </w:p>
    <w:p w14:paraId="285A49CF" w14:textId="2ACE4758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4693B6D6" w14:textId="2BDA0E9A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676F0222" w14:textId="28B1CA8A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p w14:paraId="6049C2AD" w14:textId="08BE5226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E07084" w14:paraId="0AA2E6CD" w14:textId="77777777" w:rsidTr="00A256E3">
        <w:trPr>
          <w:trHeight w:val="299"/>
        </w:trPr>
        <w:tc>
          <w:tcPr>
            <w:tcW w:w="1366" w:type="dxa"/>
          </w:tcPr>
          <w:p w14:paraId="761D291D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7BF2589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B0FD71A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09BBF496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15E71F98" w14:textId="77777777" w:rsidTr="00A256E3">
        <w:trPr>
          <w:trHeight w:val="299"/>
        </w:trPr>
        <w:tc>
          <w:tcPr>
            <w:tcW w:w="1366" w:type="dxa"/>
          </w:tcPr>
          <w:p w14:paraId="267D04D1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252E7E33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3AC2DD1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606" w:type="dxa"/>
          </w:tcPr>
          <w:p w14:paraId="7F6662BE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07084" w14:paraId="4BBC7943" w14:textId="77777777" w:rsidTr="00A256E3">
        <w:trPr>
          <w:trHeight w:val="301"/>
        </w:trPr>
        <w:tc>
          <w:tcPr>
            <w:tcW w:w="1366" w:type="dxa"/>
          </w:tcPr>
          <w:p w14:paraId="5EB3B467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2F1CB760" w14:textId="77777777" w:rsidR="00E07084" w:rsidRDefault="00E07084" w:rsidP="00A256E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BB39D30" w14:textId="77777777" w:rsidR="00E07084" w:rsidRPr="00DF02B2" w:rsidRDefault="00E07084" w:rsidP="00A256E3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Impacto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en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generación de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intereses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netos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corto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plazo</w:t>
            </w:r>
          </w:p>
        </w:tc>
        <w:tc>
          <w:tcPr>
            <w:tcW w:w="1606" w:type="dxa"/>
          </w:tcPr>
          <w:p w14:paraId="34A226EF" w14:textId="77777777" w:rsidR="00E07084" w:rsidRDefault="00E07084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07084" w14:paraId="543299A3" w14:textId="77777777" w:rsidTr="00A256E3">
        <w:trPr>
          <w:trHeight w:val="299"/>
        </w:trPr>
        <w:tc>
          <w:tcPr>
            <w:tcW w:w="1366" w:type="dxa"/>
          </w:tcPr>
          <w:p w14:paraId="1884E266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3CEE1B7A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5A0E88C" w14:textId="77777777" w:rsidR="00E07084" w:rsidRPr="00DF02B2" w:rsidRDefault="00E07084" w:rsidP="00A256E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Impacto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en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generación</w:t>
            </w:r>
            <w:r w:rsidRPr="00DF02B2">
              <w:rPr>
                <w:spacing w:val="-1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reajustes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netos</w:t>
            </w:r>
            <w:r w:rsidRPr="00DF02B2">
              <w:rPr>
                <w:spacing w:val="-1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corto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plazo</w:t>
            </w:r>
          </w:p>
        </w:tc>
        <w:tc>
          <w:tcPr>
            <w:tcW w:w="1606" w:type="dxa"/>
          </w:tcPr>
          <w:p w14:paraId="5905F270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07084" w14:paraId="3804EE9D" w14:textId="77777777" w:rsidTr="00A256E3">
        <w:trPr>
          <w:trHeight w:val="299"/>
        </w:trPr>
        <w:tc>
          <w:tcPr>
            <w:tcW w:w="1366" w:type="dxa"/>
          </w:tcPr>
          <w:p w14:paraId="343CF215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11FF0BD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16345B8" w14:textId="77777777" w:rsidR="00E07084" w:rsidRPr="00DF02B2" w:rsidRDefault="00E07084" w:rsidP="00A256E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Margen</w:t>
            </w:r>
            <w:r w:rsidRPr="00DF02B2">
              <w:rPr>
                <w:spacing w:val="-3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neto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intereses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y</w:t>
            </w:r>
            <w:r w:rsidRPr="00DF02B2">
              <w:rPr>
                <w:spacing w:val="-1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reajustes</w:t>
            </w:r>
          </w:p>
        </w:tc>
        <w:tc>
          <w:tcPr>
            <w:tcW w:w="1606" w:type="dxa"/>
          </w:tcPr>
          <w:p w14:paraId="3876937D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07084" w14:paraId="1E04EB49" w14:textId="77777777" w:rsidTr="00A256E3">
        <w:trPr>
          <w:trHeight w:val="299"/>
        </w:trPr>
        <w:tc>
          <w:tcPr>
            <w:tcW w:w="1366" w:type="dxa"/>
          </w:tcPr>
          <w:p w14:paraId="3042CC76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0DAA9307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3D723F2" w14:textId="77777777" w:rsidR="00E07084" w:rsidRPr="00DF02B2" w:rsidRDefault="00E07084" w:rsidP="00A256E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F02B2">
              <w:rPr>
                <w:sz w:val="20"/>
                <w:lang w:val="es-CL"/>
              </w:rPr>
              <w:t>Límite</w:t>
            </w:r>
            <w:r w:rsidRPr="00DF02B2">
              <w:rPr>
                <w:spacing w:val="-5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generación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intereses</w:t>
            </w:r>
            <w:r w:rsidRPr="00DF02B2">
              <w:rPr>
                <w:spacing w:val="-1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y</w:t>
            </w:r>
            <w:r w:rsidRPr="00DF02B2">
              <w:rPr>
                <w:spacing w:val="-2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reajustes</w:t>
            </w:r>
            <w:r w:rsidRPr="00DF02B2">
              <w:rPr>
                <w:spacing w:val="-1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netos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de</w:t>
            </w:r>
            <w:r w:rsidRPr="00DF02B2">
              <w:rPr>
                <w:spacing w:val="3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corto</w:t>
            </w:r>
            <w:r w:rsidRPr="00DF02B2">
              <w:rPr>
                <w:spacing w:val="-4"/>
                <w:sz w:val="20"/>
                <w:lang w:val="es-CL"/>
              </w:rPr>
              <w:t xml:space="preserve"> </w:t>
            </w:r>
            <w:r w:rsidRPr="00DF02B2">
              <w:rPr>
                <w:sz w:val="20"/>
                <w:lang w:val="es-CL"/>
              </w:rPr>
              <w:t>plazo</w:t>
            </w:r>
          </w:p>
        </w:tc>
        <w:tc>
          <w:tcPr>
            <w:tcW w:w="1606" w:type="dxa"/>
          </w:tcPr>
          <w:p w14:paraId="4F8AE1CA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9(04)V9(03)</w:t>
            </w:r>
          </w:p>
        </w:tc>
      </w:tr>
      <w:tr w:rsidR="00E07084" w14:paraId="39A119EA" w14:textId="77777777" w:rsidTr="00A256E3">
        <w:trPr>
          <w:trHeight w:val="299"/>
        </w:trPr>
        <w:tc>
          <w:tcPr>
            <w:tcW w:w="1366" w:type="dxa"/>
          </w:tcPr>
          <w:p w14:paraId="3DC30E63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F0BAEA6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E380977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Impacto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económico</w:t>
            </w:r>
            <w:proofErr w:type="spellEnd"/>
          </w:p>
        </w:tc>
        <w:tc>
          <w:tcPr>
            <w:tcW w:w="1606" w:type="dxa"/>
          </w:tcPr>
          <w:p w14:paraId="46D0217A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07084" w14:paraId="4398E846" w14:textId="77777777" w:rsidTr="00A256E3">
        <w:trPr>
          <w:trHeight w:val="300"/>
        </w:trPr>
        <w:tc>
          <w:tcPr>
            <w:tcW w:w="1366" w:type="dxa"/>
          </w:tcPr>
          <w:p w14:paraId="746C029E" w14:textId="77777777" w:rsidR="00E07084" w:rsidRDefault="00E07084" w:rsidP="00A256E3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6EAD54B7" w14:textId="77777777" w:rsidR="00E07084" w:rsidRDefault="00E07084" w:rsidP="00A256E3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A97F149" w14:textId="77777777" w:rsidR="00E07084" w:rsidRDefault="00E07084" w:rsidP="00A256E3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06" w:type="dxa"/>
          </w:tcPr>
          <w:p w14:paraId="02103A4A" w14:textId="77777777" w:rsidR="00E07084" w:rsidRDefault="00E07084" w:rsidP="00A256E3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07084" w14:paraId="4249024B" w14:textId="77777777" w:rsidTr="00A256E3">
        <w:trPr>
          <w:trHeight w:val="301"/>
        </w:trPr>
        <w:tc>
          <w:tcPr>
            <w:tcW w:w="1366" w:type="dxa"/>
          </w:tcPr>
          <w:p w14:paraId="5C139288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75E958B9" w14:textId="77777777" w:rsidR="00E07084" w:rsidRDefault="00E07084" w:rsidP="00A256E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3FDB1F0" w14:textId="77777777" w:rsidR="00E07084" w:rsidRDefault="00E07084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Límite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 valor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económico</w:t>
            </w:r>
            <w:proofErr w:type="spellEnd"/>
          </w:p>
        </w:tc>
        <w:tc>
          <w:tcPr>
            <w:tcW w:w="1606" w:type="dxa"/>
          </w:tcPr>
          <w:p w14:paraId="069FFA11" w14:textId="77777777" w:rsidR="00E07084" w:rsidRDefault="00E07084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9(04)V9(03)</w:t>
            </w:r>
          </w:p>
        </w:tc>
      </w:tr>
      <w:tr w:rsidR="00E07084" w14:paraId="50993CBC" w14:textId="77777777" w:rsidTr="00A256E3">
        <w:trPr>
          <w:trHeight w:val="299"/>
        </w:trPr>
        <w:tc>
          <w:tcPr>
            <w:tcW w:w="1366" w:type="dxa"/>
          </w:tcPr>
          <w:p w14:paraId="05E9BFDB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7371E868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3EDD24B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05A97279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</w:tbl>
    <w:p w14:paraId="21BBDBA7" w14:textId="77777777" w:rsidR="00E07084" w:rsidRDefault="00E07084" w:rsidP="00E07084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Bytes</w:t>
      </w:r>
    </w:p>
    <w:p w14:paraId="3EE669F6" w14:textId="77777777" w:rsidR="00E07084" w:rsidRDefault="00E07084" w:rsidP="00E07084">
      <w:pPr>
        <w:pStyle w:val="Textoindependiente"/>
        <w:spacing w:before="8"/>
        <w:rPr>
          <w:sz w:val="19"/>
        </w:rPr>
      </w:pPr>
    </w:p>
    <w:p w14:paraId="5D472B4C" w14:textId="29C2F917" w:rsidR="00E07084" w:rsidRPr="00E07084" w:rsidRDefault="00E07084" w:rsidP="00E07084">
      <w:pPr>
        <w:tabs>
          <w:tab w:val="left" w:pos="1348"/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E07084">
        <w:rPr>
          <w:rFonts w:ascii="Times New Roman" w:hAnsi="Times New Roman"/>
          <w:i/>
          <w:sz w:val="20"/>
        </w:rPr>
        <w:t>Registro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para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informar impactos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por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escenarios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de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proofErr w:type="gramStart"/>
      <w:r w:rsidRPr="00E07084">
        <w:rPr>
          <w:rFonts w:ascii="Times New Roman" w:hAnsi="Times New Roman"/>
          <w:i/>
          <w:sz w:val="20"/>
        </w:rPr>
        <w:t>perturbación</w:t>
      </w:r>
      <w:r>
        <w:rPr>
          <w:rFonts w:ascii="Times New Roman" w:hAnsi="Times New Roman"/>
          <w:i/>
          <w:sz w:val="20"/>
        </w:rPr>
        <w:t>(</w:t>
      </w:r>
      <w:proofErr w:type="gramEnd"/>
      <w:r>
        <w:rPr>
          <w:rFonts w:ascii="Times New Roman" w:hAnsi="Times New Roman"/>
          <w:i/>
          <w:sz w:val="20"/>
        </w:rPr>
        <w:t>Cod.02)</w:t>
      </w:r>
    </w:p>
    <w:p w14:paraId="287BE978" w14:textId="77777777" w:rsidR="00E07084" w:rsidRPr="00E07084" w:rsidRDefault="00E07084" w:rsidP="00E07084">
      <w:pPr>
        <w:tabs>
          <w:tab w:val="left" w:pos="1348"/>
          <w:tab w:val="left" w:pos="1349"/>
        </w:tabs>
        <w:rPr>
          <w:rFonts w:ascii="Times New Roman" w:hAnsi="Times New Roman"/>
          <w:i/>
          <w:sz w:val="20"/>
        </w:rPr>
      </w:pPr>
    </w:p>
    <w:p w14:paraId="34B87809" w14:textId="77777777" w:rsidR="00E07084" w:rsidRDefault="00E07084" w:rsidP="00E07084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E07084" w14:paraId="7FB874C2" w14:textId="77777777" w:rsidTr="00A256E3">
        <w:trPr>
          <w:trHeight w:val="299"/>
        </w:trPr>
        <w:tc>
          <w:tcPr>
            <w:tcW w:w="1366" w:type="dxa"/>
          </w:tcPr>
          <w:p w14:paraId="23E1CA23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28146487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1615148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7D780082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4D8FBE1C" w14:textId="77777777" w:rsidTr="00A256E3">
        <w:trPr>
          <w:trHeight w:val="299"/>
        </w:trPr>
        <w:tc>
          <w:tcPr>
            <w:tcW w:w="1366" w:type="dxa"/>
          </w:tcPr>
          <w:p w14:paraId="6264284A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76A9BCA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FE7665C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747" w:type="dxa"/>
          </w:tcPr>
          <w:p w14:paraId="3B4E7FF5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07084" w14:paraId="0701E229" w14:textId="77777777" w:rsidTr="00A256E3">
        <w:trPr>
          <w:trHeight w:val="299"/>
        </w:trPr>
        <w:tc>
          <w:tcPr>
            <w:tcW w:w="1366" w:type="dxa"/>
          </w:tcPr>
          <w:p w14:paraId="1E7D056D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3D45E47D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D5B6A99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impacto</w:t>
            </w:r>
            <w:proofErr w:type="spellEnd"/>
          </w:p>
        </w:tc>
        <w:tc>
          <w:tcPr>
            <w:tcW w:w="1747" w:type="dxa"/>
          </w:tcPr>
          <w:p w14:paraId="77154B97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2232636D" w14:textId="77777777" w:rsidTr="00A256E3">
        <w:trPr>
          <w:trHeight w:val="301"/>
        </w:trPr>
        <w:tc>
          <w:tcPr>
            <w:tcW w:w="1366" w:type="dxa"/>
          </w:tcPr>
          <w:p w14:paraId="6E4DED93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3EA00076" w14:textId="77777777" w:rsidR="00E07084" w:rsidRDefault="00E07084" w:rsidP="00A256E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B3E839D" w14:textId="77777777" w:rsidR="00E07084" w:rsidRDefault="00E07084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1747" w:type="dxa"/>
          </w:tcPr>
          <w:p w14:paraId="484BE238" w14:textId="77777777" w:rsidR="00E07084" w:rsidRDefault="00E07084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07084" w14:paraId="4D09C8C7" w14:textId="77777777" w:rsidTr="00A256E3">
        <w:trPr>
          <w:trHeight w:val="299"/>
        </w:trPr>
        <w:tc>
          <w:tcPr>
            <w:tcW w:w="1366" w:type="dxa"/>
          </w:tcPr>
          <w:p w14:paraId="021D015A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DC98861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781AAF0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Escenarios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perturbación</w:t>
            </w:r>
            <w:proofErr w:type="spellEnd"/>
          </w:p>
        </w:tc>
        <w:tc>
          <w:tcPr>
            <w:tcW w:w="1747" w:type="dxa"/>
          </w:tcPr>
          <w:p w14:paraId="34877E6C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33DEA988" w14:textId="77777777" w:rsidTr="00A256E3">
        <w:trPr>
          <w:trHeight w:val="299"/>
        </w:trPr>
        <w:tc>
          <w:tcPr>
            <w:tcW w:w="1366" w:type="dxa"/>
          </w:tcPr>
          <w:p w14:paraId="0B686871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F7B6AFA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CC3CDEF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Impacto</w:t>
            </w:r>
            <w:proofErr w:type="spellEnd"/>
          </w:p>
        </w:tc>
        <w:tc>
          <w:tcPr>
            <w:tcW w:w="1747" w:type="dxa"/>
          </w:tcPr>
          <w:p w14:paraId="7EC05736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E07084" w14:paraId="41D5579C" w14:textId="77777777" w:rsidTr="00A256E3">
        <w:trPr>
          <w:trHeight w:val="300"/>
        </w:trPr>
        <w:tc>
          <w:tcPr>
            <w:tcW w:w="1366" w:type="dxa"/>
          </w:tcPr>
          <w:p w14:paraId="001A8414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14499330" w14:textId="77777777" w:rsidR="00E07084" w:rsidRDefault="00E07084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5A05A73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53BAD6F5" w14:textId="77777777" w:rsidR="00E07084" w:rsidRDefault="00E07084" w:rsidP="00A256E3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63)</w:t>
            </w:r>
          </w:p>
        </w:tc>
      </w:tr>
    </w:tbl>
    <w:p w14:paraId="308ED703" w14:textId="77777777" w:rsidR="00E07084" w:rsidRDefault="00E07084" w:rsidP="00E07084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Bytes</w:t>
      </w:r>
    </w:p>
    <w:p w14:paraId="72DB51AC" w14:textId="77777777" w:rsidR="00E07084" w:rsidRDefault="00E07084" w:rsidP="00E07084">
      <w:pPr>
        <w:pStyle w:val="Textoindependiente"/>
        <w:spacing w:before="11"/>
        <w:rPr>
          <w:sz w:val="19"/>
        </w:rPr>
      </w:pPr>
    </w:p>
    <w:p w14:paraId="712543F2" w14:textId="570A1AF7" w:rsidR="00E07084" w:rsidRPr="00E07084" w:rsidRDefault="00E07084" w:rsidP="00E07084">
      <w:pPr>
        <w:tabs>
          <w:tab w:val="left" w:pos="1348"/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E07084">
        <w:rPr>
          <w:rFonts w:ascii="Times New Roman"/>
          <w:i/>
          <w:sz w:val="20"/>
        </w:rPr>
        <w:lastRenderedPageBreak/>
        <w:t>Registro</w:t>
      </w:r>
      <w:r w:rsidRPr="00E07084">
        <w:rPr>
          <w:rFonts w:ascii="Times New Roman"/>
          <w:i/>
          <w:spacing w:val="-1"/>
          <w:sz w:val="20"/>
        </w:rPr>
        <w:t xml:space="preserve"> </w:t>
      </w:r>
      <w:r w:rsidRPr="00E07084">
        <w:rPr>
          <w:rFonts w:ascii="Times New Roman"/>
          <w:i/>
          <w:sz w:val="20"/>
        </w:rPr>
        <w:t>para informar</w:t>
      </w:r>
      <w:r w:rsidRPr="00E07084">
        <w:rPr>
          <w:rFonts w:ascii="Times New Roman"/>
          <w:i/>
          <w:spacing w:val="1"/>
          <w:sz w:val="20"/>
        </w:rPr>
        <w:t xml:space="preserve"> </w:t>
      </w:r>
      <w:r w:rsidRPr="00E07084">
        <w:rPr>
          <w:rFonts w:ascii="Times New Roman"/>
          <w:i/>
          <w:sz w:val="20"/>
        </w:rPr>
        <w:t>flujos</w:t>
      </w:r>
      <w:r w:rsidRPr="00E07084">
        <w:rPr>
          <w:rFonts w:ascii="Times New Roman"/>
          <w:i/>
          <w:spacing w:val="-2"/>
          <w:sz w:val="20"/>
        </w:rPr>
        <w:t xml:space="preserve"> </w:t>
      </w:r>
      <w:r w:rsidRPr="00E07084">
        <w:rPr>
          <w:rFonts w:ascii="Times New Roman"/>
          <w:i/>
          <w:sz w:val="20"/>
        </w:rPr>
        <w:t>de</w:t>
      </w:r>
      <w:r w:rsidRPr="00E07084">
        <w:rPr>
          <w:rFonts w:ascii="Times New Roman"/>
          <w:i/>
          <w:spacing w:val="-1"/>
          <w:sz w:val="20"/>
        </w:rPr>
        <w:t xml:space="preserve"> </w:t>
      </w:r>
      <w:r w:rsidRPr="00E07084">
        <w:rPr>
          <w:rFonts w:ascii="Times New Roman"/>
          <w:i/>
          <w:sz w:val="20"/>
        </w:rPr>
        <w:t>efectivo nocional</w:t>
      </w:r>
      <w:r w:rsidRPr="00E07084">
        <w:rPr>
          <w:rFonts w:ascii="Times New Roman"/>
          <w:i/>
          <w:spacing w:val="-2"/>
          <w:sz w:val="20"/>
        </w:rPr>
        <w:t xml:space="preserve"> </w:t>
      </w:r>
      <w:r w:rsidRPr="00E07084">
        <w:rPr>
          <w:rFonts w:ascii="Times New Roman"/>
          <w:i/>
          <w:sz w:val="20"/>
        </w:rPr>
        <w:t>a</w:t>
      </w:r>
      <w:r w:rsidRPr="00E07084">
        <w:rPr>
          <w:rFonts w:ascii="Times New Roman"/>
          <w:i/>
          <w:spacing w:val="-3"/>
          <w:sz w:val="20"/>
        </w:rPr>
        <w:t xml:space="preserve"> </w:t>
      </w:r>
      <w:proofErr w:type="spellStart"/>
      <w:r w:rsidRPr="00E07084">
        <w:rPr>
          <w:rFonts w:ascii="Times New Roman"/>
          <w:i/>
          <w:sz w:val="20"/>
        </w:rPr>
        <w:t>repricing</w:t>
      </w:r>
      <w:proofErr w:type="spellEnd"/>
      <w:r>
        <w:rPr>
          <w:rFonts w:asci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(Cod.03)</w:t>
      </w:r>
    </w:p>
    <w:p w14:paraId="62D92D8A" w14:textId="2DC4C779" w:rsidR="00E07084" w:rsidRPr="00E07084" w:rsidRDefault="00E07084" w:rsidP="00E07084">
      <w:pPr>
        <w:tabs>
          <w:tab w:val="left" w:pos="1348"/>
          <w:tab w:val="left" w:pos="1349"/>
        </w:tabs>
        <w:spacing w:after="58"/>
        <w:rPr>
          <w:rFonts w:ascii="Times New Roman"/>
          <w:i/>
          <w:sz w:val="20"/>
        </w:rPr>
      </w:pPr>
      <w:r w:rsidRPr="00E07084">
        <w:rPr>
          <w:rFonts w:ascii="Times New Roman"/>
          <w:i/>
          <w:sz w:val="20"/>
        </w:rPr>
        <w:t>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308"/>
        <w:gridCol w:w="6420"/>
        <w:gridCol w:w="1890"/>
      </w:tblGrid>
      <w:tr w:rsidR="00E07084" w14:paraId="09E857DB" w14:textId="77777777" w:rsidTr="00A256E3">
        <w:trPr>
          <w:trHeight w:val="301"/>
        </w:trPr>
        <w:tc>
          <w:tcPr>
            <w:tcW w:w="1352" w:type="dxa"/>
          </w:tcPr>
          <w:p w14:paraId="40B5034A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7B4C06E5" w14:textId="77777777" w:rsidR="00E07084" w:rsidRDefault="00E07084" w:rsidP="00A256E3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EB1774E" w14:textId="77777777" w:rsidR="00E07084" w:rsidRDefault="00E07084" w:rsidP="00A256E3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890" w:type="dxa"/>
          </w:tcPr>
          <w:p w14:paraId="693AA567" w14:textId="77777777" w:rsidR="00E07084" w:rsidRDefault="00E07084" w:rsidP="00A256E3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24CA7806" w14:textId="77777777" w:rsidTr="00A256E3">
        <w:trPr>
          <w:trHeight w:val="299"/>
        </w:trPr>
        <w:tc>
          <w:tcPr>
            <w:tcW w:w="1352" w:type="dxa"/>
          </w:tcPr>
          <w:p w14:paraId="317F3491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78106781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85FAEFC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890" w:type="dxa"/>
          </w:tcPr>
          <w:p w14:paraId="79C8BB68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07084" w14:paraId="25F09A3A" w14:textId="77777777" w:rsidTr="00A256E3">
        <w:trPr>
          <w:trHeight w:val="299"/>
        </w:trPr>
        <w:tc>
          <w:tcPr>
            <w:tcW w:w="1352" w:type="dxa"/>
          </w:tcPr>
          <w:p w14:paraId="066B3FBF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5B793363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53B55539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1890" w:type="dxa"/>
          </w:tcPr>
          <w:p w14:paraId="6E935A00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1A373454" w14:textId="77777777" w:rsidTr="00A256E3">
        <w:trPr>
          <w:trHeight w:val="299"/>
        </w:trPr>
        <w:tc>
          <w:tcPr>
            <w:tcW w:w="1352" w:type="dxa"/>
          </w:tcPr>
          <w:p w14:paraId="1A597006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742B5E8F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3ED77F9F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1890" w:type="dxa"/>
          </w:tcPr>
          <w:p w14:paraId="6C47D159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7F2508D3" w14:textId="77777777" w:rsidTr="00A256E3">
        <w:trPr>
          <w:trHeight w:val="299"/>
        </w:trPr>
        <w:tc>
          <w:tcPr>
            <w:tcW w:w="1352" w:type="dxa"/>
          </w:tcPr>
          <w:p w14:paraId="52DF2AB2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5675C0A2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7E6BFC1C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1890" w:type="dxa"/>
          </w:tcPr>
          <w:p w14:paraId="0FB3C8A5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0BA21531" w14:textId="77777777" w:rsidTr="00A256E3">
        <w:trPr>
          <w:trHeight w:val="299"/>
        </w:trPr>
        <w:tc>
          <w:tcPr>
            <w:tcW w:w="1352" w:type="dxa"/>
          </w:tcPr>
          <w:p w14:paraId="4AD09145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3E61DF68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4BC45C5E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Escenario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perturbación</w:t>
            </w:r>
            <w:proofErr w:type="spellEnd"/>
          </w:p>
        </w:tc>
        <w:tc>
          <w:tcPr>
            <w:tcW w:w="1890" w:type="dxa"/>
          </w:tcPr>
          <w:p w14:paraId="471855D8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61BD0749" w14:textId="77777777" w:rsidTr="00A256E3">
        <w:trPr>
          <w:trHeight w:val="301"/>
        </w:trPr>
        <w:tc>
          <w:tcPr>
            <w:tcW w:w="1352" w:type="dxa"/>
          </w:tcPr>
          <w:p w14:paraId="6413A47B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6099FEEA" w14:textId="77777777" w:rsidR="00E07084" w:rsidRDefault="00E07084" w:rsidP="00A256E3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0ED536FF" w14:textId="77777777" w:rsidR="00E07084" w:rsidRDefault="00E07084" w:rsidP="00A256E3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Banda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</w:p>
        </w:tc>
        <w:tc>
          <w:tcPr>
            <w:tcW w:w="1890" w:type="dxa"/>
          </w:tcPr>
          <w:p w14:paraId="24AB7BE7" w14:textId="77777777" w:rsidR="00E07084" w:rsidRDefault="00E07084" w:rsidP="00A256E3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1405A0E8" w14:textId="77777777" w:rsidTr="00A256E3">
        <w:trPr>
          <w:trHeight w:val="300"/>
        </w:trPr>
        <w:tc>
          <w:tcPr>
            <w:tcW w:w="1352" w:type="dxa"/>
          </w:tcPr>
          <w:p w14:paraId="2BCD6878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022D7B1F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5D8F83B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1890" w:type="dxa"/>
          </w:tcPr>
          <w:p w14:paraId="0FB7AA1C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07084" w14:paraId="32968C2E" w14:textId="77777777" w:rsidTr="00A256E3">
        <w:trPr>
          <w:trHeight w:val="299"/>
        </w:trPr>
        <w:tc>
          <w:tcPr>
            <w:tcW w:w="1352" w:type="dxa"/>
          </w:tcPr>
          <w:p w14:paraId="36FAA89E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4923820D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7240FF97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tasa</w:t>
            </w:r>
            <w:proofErr w:type="spellEnd"/>
          </w:p>
        </w:tc>
        <w:tc>
          <w:tcPr>
            <w:tcW w:w="1890" w:type="dxa"/>
          </w:tcPr>
          <w:p w14:paraId="429A4003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26009847" w14:textId="77777777" w:rsidTr="00A256E3">
        <w:trPr>
          <w:trHeight w:val="299"/>
        </w:trPr>
        <w:tc>
          <w:tcPr>
            <w:tcW w:w="1352" w:type="dxa"/>
          </w:tcPr>
          <w:p w14:paraId="548C996D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30E6C6D6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066CA39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1890" w:type="dxa"/>
          </w:tcPr>
          <w:p w14:paraId="2268B551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28045C2D" w14:textId="77777777" w:rsidTr="00A256E3">
        <w:trPr>
          <w:trHeight w:val="299"/>
        </w:trPr>
        <w:tc>
          <w:tcPr>
            <w:tcW w:w="1352" w:type="dxa"/>
          </w:tcPr>
          <w:p w14:paraId="7FDEA9F1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1C2A6DB3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2BF3C47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1890" w:type="dxa"/>
          </w:tcPr>
          <w:p w14:paraId="1D7837E0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07084" w14:paraId="2F59F476" w14:textId="77777777" w:rsidTr="00A256E3">
        <w:trPr>
          <w:trHeight w:val="299"/>
        </w:trPr>
        <w:tc>
          <w:tcPr>
            <w:tcW w:w="1352" w:type="dxa"/>
          </w:tcPr>
          <w:p w14:paraId="4A50EEFB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1DECFBB6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7813781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Spread</w:t>
            </w:r>
          </w:p>
        </w:tc>
        <w:tc>
          <w:tcPr>
            <w:tcW w:w="1890" w:type="dxa"/>
          </w:tcPr>
          <w:p w14:paraId="233B2728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s9(02)V9(03)</w:t>
            </w:r>
          </w:p>
        </w:tc>
      </w:tr>
      <w:tr w:rsidR="00E07084" w14:paraId="703ED592" w14:textId="77777777" w:rsidTr="00A256E3">
        <w:trPr>
          <w:trHeight w:val="301"/>
        </w:trPr>
        <w:tc>
          <w:tcPr>
            <w:tcW w:w="1352" w:type="dxa"/>
          </w:tcPr>
          <w:p w14:paraId="29041EEC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8" w:type="dxa"/>
          </w:tcPr>
          <w:p w14:paraId="1E230539" w14:textId="77777777" w:rsidR="00E07084" w:rsidRDefault="00E07084" w:rsidP="00A256E3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408C2C1B" w14:textId="77777777" w:rsidR="00E07084" w:rsidRDefault="00E07084" w:rsidP="00A256E3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890" w:type="dxa"/>
          </w:tcPr>
          <w:p w14:paraId="5C84DDD3" w14:textId="77777777" w:rsidR="00E07084" w:rsidRDefault="00E07084" w:rsidP="00A256E3">
            <w:pPr>
              <w:pStyle w:val="TableParagraph"/>
              <w:spacing w:before="2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48)</w:t>
            </w:r>
          </w:p>
        </w:tc>
      </w:tr>
    </w:tbl>
    <w:p w14:paraId="35942DC9" w14:textId="77777777" w:rsidR="00E07084" w:rsidRDefault="00E07084" w:rsidP="00E07084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Bytes</w:t>
      </w:r>
    </w:p>
    <w:p w14:paraId="10AD59A8" w14:textId="77777777" w:rsidR="00E07084" w:rsidRDefault="00E07084" w:rsidP="00E07084">
      <w:pPr>
        <w:pStyle w:val="Textoindependiente"/>
        <w:spacing w:before="8"/>
        <w:rPr>
          <w:sz w:val="19"/>
        </w:rPr>
      </w:pPr>
    </w:p>
    <w:p w14:paraId="0F18433E" w14:textId="2CB45F11" w:rsidR="00E07084" w:rsidRPr="00E07084" w:rsidRDefault="00E07084" w:rsidP="00E07084">
      <w:pPr>
        <w:tabs>
          <w:tab w:val="left" w:pos="1348"/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E07084">
        <w:rPr>
          <w:rFonts w:ascii="Times New Roman" w:hAnsi="Times New Roman"/>
          <w:i/>
          <w:sz w:val="20"/>
        </w:rPr>
        <w:t>Registro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para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informar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opciones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implícitas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y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proofErr w:type="gramStart"/>
      <w:r w:rsidRPr="00E07084">
        <w:rPr>
          <w:rFonts w:ascii="Times New Roman" w:hAnsi="Times New Roman"/>
          <w:i/>
          <w:sz w:val="20"/>
        </w:rPr>
        <w:t>explícitas</w:t>
      </w:r>
      <w:r>
        <w:rPr>
          <w:rFonts w:ascii="Times New Roman" w:hAnsi="Times New Roman"/>
          <w:i/>
          <w:sz w:val="20"/>
        </w:rPr>
        <w:t>(</w:t>
      </w:r>
      <w:proofErr w:type="gramEnd"/>
      <w:r>
        <w:rPr>
          <w:rFonts w:ascii="Times New Roman" w:hAnsi="Times New Roman"/>
          <w:i/>
          <w:sz w:val="20"/>
        </w:rPr>
        <w:t>Cod.04)</w:t>
      </w:r>
    </w:p>
    <w:p w14:paraId="30D849FC" w14:textId="77777777" w:rsidR="00E07084" w:rsidRDefault="00E07084" w:rsidP="00E07084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308"/>
        <w:gridCol w:w="6420"/>
        <w:gridCol w:w="1890"/>
      </w:tblGrid>
      <w:tr w:rsidR="00E07084" w14:paraId="03E5EE7D" w14:textId="77777777" w:rsidTr="00A256E3">
        <w:trPr>
          <w:trHeight w:val="300"/>
        </w:trPr>
        <w:tc>
          <w:tcPr>
            <w:tcW w:w="1352" w:type="dxa"/>
          </w:tcPr>
          <w:p w14:paraId="749B25AE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7F017BF1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76FCD6F1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890" w:type="dxa"/>
          </w:tcPr>
          <w:p w14:paraId="5CCEC845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0D2B7FD9" w14:textId="77777777" w:rsidTr="00A256E3">
        <w:trPr>
          <w:trHeight w:val="299"/>
        </w:trPr>
        <w:tc>
          <w:tcPr>
            <w:tcW w:w="1352" w:type="dxa"/>
          </w:tcPr>
          <w:p w14:paraId="26FAE8B6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02BE438C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5831F287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890" w:type="dxa"/>
          </w:tcPr>
          <w:p w14:paraId="0F320661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07084" w14:paraId="30F3D80A" w14:textId="77777777" w:rsidTr="00A256E3">
        <w:trPr>
          <w:trHeight w:val="299"/>
        </w:trPr>
        <w:tc>
          <w:tcPr>
            <w:tcW w:w="1352" w:type="dxa"/>
          </w:tcPr>
          <w:p w14:paraId="58D45BAE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65CE16B9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E4AA25B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opción</w:t>
            </w:r>
            <w:proofErr w:type="spellEnd"/>
          </w:p>
        </w:tc>
        <w:tc>
          <w:tcPr>
            <w:tcW w:w="1890" w:type="dxa"/>
          </w:tcPr>
          <w:p w14:paraId="00434D29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4F31F78F" w14:textId="77777777" w:rsidTr="00A256E3">
        <w:trPr>
          <w:trHeight w:val="299"/>
        </w:trPr>
        <w:tc>
          <w:tcPr>
            <w:tcW w:w="1352" w:type="dxa"/>
          </w:tcPr>
          <w:p w14:paraId="15B3CFAE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2E32F21F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737F53AB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1890" w:type="dxa"/>
          </w:tcPr>
          <w:p w14:paraId="76B9C11A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06F079E7" w14:textId="77777777" w:rsidTr="00A256E3">
        <w:trPr>
          <w:trHeight w:val="302"/>
        </w:trPr>
        <w:tc>
          <w:tcPr>
            <w:tcW w:w="1352" w:type="dxa"/>
          </w:tcPr>
          <w:p w14:paraId="4AF2FF31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6734D743" w14:textId="77777777" w:rsidR="00E07084" w:rsidRDefault="00E07084" w:rsidP="00A256E3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713304B9" w14:textId="77777777" w:rsidR="00E07084" w:rsidRDefault="00E07084" w:rsidP="00A256E3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1890" w:type="dxa"/>
          </w:tcPr>
          <w:p w14:paraId="4D490FD0" w14:textId="77777777" w:rsidR="00E07084" w:rsidRDefault="00E07084" w:rsidP="00A256E3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07664A7E" w14:textId="77777777" w:rsidTr="00A256E3">
        <w:trPr>
          <w:trHeight w:val="299"/>
        </w:trPr>
        <w:tc>
          <w:tcPr>
            <w:tcW w:w="1352" w:type="dxa"/>
          </w:tcPr>
          <w:p w14:paraId="52815681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46E0668F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9CB51AB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Escenario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perturbación</w:t>
            </w:r>
            <w:proofErr w:type="spellEnd"/>
          </w:p>
        </w:tc>
        <w:tc>
          <w:tcPr>
            <w:tcW w:w="1890" w:type="dxa"/>
          </w:tcPr>
          <w:p w14:paraId="7808DF2A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0F87E8BA" w14:textId="77777777" w:rsidTr="00A256E3">
        <w:trPr>
          <w:trHeight w:val="299"/>
        </w:trPr>
        <w:tc>
          <w:tcPr>
            <w:tcW w:w="1352" w:type="dxa"/>
          </w:tcPr>
          <w:p w14:paraId="7A447D8A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3091190F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497B2D17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1890" w:type="dxa"/>
          </w:tcPr>
          <w:p w14:paraId="157DA0A0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07084" w14:paraId="209F6A99" w14:textId="77777777" w:rsidTr="00A256E3">
        <w:trPr>
          <w:trHeight w:val="299"/>
        </w:trPr>
        <w:tc>
          <w:tcPr>
            <w:tcW w:w="1352" w:type="dxa"/>
          </w:tcPr>
          <w:p w14:paraId="6BF7EFCD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21B76936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144BF916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890" w:type="dxa"/>
          </w:tcPr>
          <w:p w14:paraId="419F8ADF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E07084" w14:paraId="069B5627" w14:textId="77777777" w:rsidTr="00A256E3">
        <w:trPr>
          <w:trHeight w:val="299"/>
        </w:trPr>
        <w:tc>
          <w:tcPr>
            <w:tcW w:w="1352" w:type="dxa"/>
          </w:tcPr>
          <w:p w14:paraId="1EC94467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2A51EE93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43A3800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890" w:type="dxa"/>
          </w:tcPr>
          <w:p w14:paraId="68830D1F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59)</w:t>
            </w:r>
          </w:p>
        </w:tc>
      </w:tr>
    </w:tbl>
    <w:p w14:paraId="1044BB43" w14:textId="77777777" w:rsidR="00E07084" w:rsidRDefault="00E07084" w:rsidP="00E07084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Bytes</w:t>
      </w:r>
    </w:p>
    <w:p w14:paraId="37D0A972" w14:textId="77777777" w:rsidR="00E07084" w:rsidRDefault="00E07084" w:rsidP="00E07084">
      <w:pPr>
        <w:pStyle w:val="Textoindependiente"/>
        <w:spacing w:before="10"/>
        <w:rPr>
          <w:sz w:val="19"/>
        </w:rPr>
      </w:pPr>
    </w:p>
    <w:p w14:paraId="5B01456A" w14:textId="641A886E" w:rsidR="00E07084" w:rsidRPr="00E07084" w:rsidRDefault="00E07084" w:rsidP="00E07084">
      <w:pPr>
        <w:tabs>
          <w:tab w:val="left" w:pos="1348"/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E07084">
        <w:rPr>
          <w:rFonts w:ascii="Times New Roman" w:hAnsi="Times New Roman"/>
          <w:i/>
          <w:sz w:val="20"/>
        </w:rPr>
        <w:t>Registro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para informar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curvas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de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tasas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de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 xml:space="preserve">interés. </w:t>
      </w:r>
      <w:r>
        <w:rPr>
          <w:rFonts w:ascii="Times New Roman" w:hAnsi="Times New Roman"/>
          <w:i/>
          <w:sz w:val="20"/>
        </w:rPr>
        <w:t>(Cod.05)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308"/>
        <w:gridCol w:w="6420"/>
        <w:gridCol w:w="1890"/>
      </w:tblGrid>
      <w:tr w:rsidR="00E07084" w14:paraId="5D8CF1B4" w14:textId="77777777" w:rsidTr="00A256E3">
        <w:trPr>
          <w:trHeight w:val="302"/>
        </w:trPr>
        <w:tc>
          <w:tcPr>
            <w:tcW w:w="1352" w:type="dxa"/>
          </w:tcPr>
          <w:p w14:paraId="5AD0ECE4" w14:textId="77777777" w:rsidR="00E07084" w:rsidRDefault="00E07084" w:rsidP="00A256E3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1C1CCA8F" w14:textId="77777777" w:rsidR="00E07084" w:rsidRDefault="00E07084" w:rsidP="00A256E3">
            <w:pPr>
              <w:pStyle w:val="TableParagraph"/>
              <w:spacing w:before="3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1793A0BA" w14:textId="77777777" w:rsidR="00E07084" w:rsidRDefault="00E07084" w:rsidP="00A256E3"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890" w:type="dxa"/>
          </w:tcPr>
          <w:p w14:paraId="1589ABB5" w14:textId="77777777" w:rsidR="00E07084" w:rsidRDefault="00E07084" w:rsidP="00A256E3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227C2D94" w14:textId="77777777" w:rsidTr="00A256E3">
        <w:trPr>
          <w:trHeight w:val="299"/>
        </w:trPr>
        <w:tc>
          <w:tcPr>
            <w:tcW w:w="1352" w:type="dxa"/>
          </w:tcPr>
          <w:p w14:paraId="03217404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356C66F7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1AB6DD57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1890" w:type="dxa"/>
          </w:tcPr>
          <w:p w14:paraId="74560148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07084" w14:paraId="1A283506" w14:textId="77777777" w:rsidTr="00A256E3">
        <w:trPr>
          <w:trHeight w:val="299"/>
        </w:trPr>
        <w:tc>
          <w:tcPr>
            <w:tcW w:w="1352" w:type="dxa"/>
          </w:tcPr>
          <w:p w14:paraId="10ED5B83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7CDC74C5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3078B502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</w:p>
        </w:tc>
        <w:tc>
          <w:tcPr>
            <w:tcW w:w="1890" w:type="dxa"/>
          </w:tcPr>
          <w:p w14:paraId="21C4E8EB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75FDF82F" w14:textId="77777777" w:rsidTr="00A256E3">
        <w:trPr>
          <w:trHeight w:val="299"/>
        </w:trPr>
        <w:tc>
          <w:tcPr>
            <w:tcW w:w="1352" w:type="dxa"/>
          </w:tcPr>
          <w:p w14:paraId="1386DCC2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37CFAD15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352FD7B8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interés</w:t>
            </w:r>
            <w:proofErr w:type="spellEnd"/>
          </w:p>
        </w:tc>
        <w:tc>
          <w:tcPr>
            <w:tcW w:w="1890" w:type="dxa"/>
          </w:tcPr>
          <w:p w14:paraId="07738690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s9(02)V9(03)</w:t>
            </w:r>
          </w:p>
        </w:tc>
      </w:tr>
      <w:tr w:rsidR="00E07084" w14:paraId="06A5D66E" w14:textId="77777777" w:rsidTr="00A256E3">
        <w:trPr>
          <w:trHeight w:val="299"/>
        </w:trPr>
        <w:tc>
          <w:tcPr>
            <w:tcW w:w="1352" w:type="dxa"/>
          </w:tcPr>
          <w:p w14:paraId="2B2713EB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1533E721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03369EC8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890" w:type="dxa"/>
          </w:tcPr>
          <w:p w14:paraId="6175FE33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75)</w:t>
            </w:r>
          </w:p>
        </w:tc>
      </w:tr>
    </w:tbl>
    <w:p w14:paraId="231FF3A8" w14:textId="77777777" w:rsidR="00E07084" w:rsidRDefault="00E07084" w:rsidP="00E07084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Bytes</w:t>
      </w:r>
    </w:p>
    <w:p w14:paraId="1BD348A1" w14:textId="77777777" w:rsidR="00E07084" w:rsidRDefault="00E07084" w:rsidP="00E07084">
      <w:pPr>
        <w:pStyle w:val="Textoindependiente"/>
        <w:spacing w:before="11"/>
        <w:rPr>
          <w:sz w:val="19"/>
        </w:rPr>
      </w:pPr>
    </w:p>
    <w:p w14:paraId="1395FEBD" w14:textId="3AE133E6" w:rsidR="00E07084" w:rsidRPr="00E07084" w:rsidRDefault="00E07084" w:rsidP="00E07084">
      <w:pPr>
        <w:tabs>
          <w:tab w:val="left" w:pos="1348"/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E07084">
        <w:rPr>
          <w:rFonts w:ascii="Times New Roman" w:hAnsi="Times New Roman"/>
          <w:i/>
          <w:sz w:val="20"/>
        </w:rPr>
        <w:t>Registro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para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informar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flujos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contractuales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de</w:t>
      </w:r>
      <w:r w:rsidRPr="00E07084">
        <w:rPr>
          <w:rFonts w:ascii="Times New Roman" w:hAnsi="Times New Roman"/>
          <w:i/>
          <w:spacing w:val="-2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posiciones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no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susceptibles</w:t>
      </w:r>
      <w:r w:rsidRPr="00E07084">
        <w:rPr>
          <w:rFonts w:ascii="Times New Roman" w:hAnsi="Times New Roman"/>
          <w:i/>
          <w:spacing w:val="-3"/>
          <w:sz w:val="20"/>
        </w:rPr>
        <w:t xml:space="preserve"> </w:t>
      </w:r>
      <w:r w:rsidRPr="00E07084">
        <w:rPr>
          <w:rFonts w:ascii="Times New Roman" w:hAnsi="Times New Roman"/>
          <w:i/>
          <w:sz w:val="20"/>
        </w:rPr>
        <w:t>de</w:t>
      </w:r>
      <w:r w:rsidRPr="00E07084">
        <w:rPr>
          <w:rFonts w:ascii="Times New Roman" w:hAnsi="Times New Roman"/>
          <w:i/>
          <w:spacing w:val="-1"/>
          <w:sz w:val="20"/>
        </w:rPr>
        <w:t xml:space="preserve"> </w:t>
      </w:r>
      <w:proofErr w:type="gramStart"/>
      <w:r w:rsidRPr="00E07084">
        <w:rPr>
          <w:rFonts w:ascii="Times New Roman" w:hAnsi="Times New Roman"/>
          <w:i/>
          <w:sz w:val="20"/>
        </w:rPr>
        <w:t>estandarización</w:t>
      </w:r>
      <w:r>
        <w:rPr>
          <w:rFonts w:ascii="Times New Roman" w:hAnsi="Times New Roman"/>
          <w:i/>
          <w:sz w:val="20"/>
        </w:rPr>
        <w:t>(</w:t>
      </w:r>
      <w:proofErr w:type="gramEnd"/>
      <w:r>
        <w:rPr>
          <w:rFonts w:ascii="Times New Roman" w:hAnsi="Times New Roman"/>
          <w:i/>
          <w:sz w:val="20"/>
        </w:rPr>
        <w:t>Cod.06)</w:t>
      </w:r>
    </w:p>
    <w:p w14:paraId="7C5A5F9D" w14:textId="77777777" w:rsidR="00E07084" w:rsidRDefault="00E07084" w:rsidP="00E07084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308"/>
        <w:gridCol w:w="6420"/>
        <w:gridCol w:w="1890"/>
      </w:tblGrid>
      <w:tr w:rsidR="00E07084" w14:paraId="7E1CB97C" w14:textId="77777777" w:rsidTr="00A256E3">
        <w:trPr>
          <w:trHeight w:val="299"/>
        </w:trPr>
        <w:tc>
          <w:tcPr>
            <w:tcW w:w="1352" w:type="dxa"/>
          </w:tcPr>
          <w:p w14:paraId="32130AC3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1F90B714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0DCC44BF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890" w:type="dxa"/>
          </w:tcPr>
          <w:p w14:paraId="70761BFD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51E63F96" w14:textId="77777777" w:rsidTr="00A256E3">
        <w:trPr>
          <w:trHeight w:val="299"/>
        </w:trPr>
        <w:tc>
          <w:tcPr>
            <w:tcW w:w="1352" w:type="dxa"/>
          </w:tcPr>
          <w:p w14:paraId="2F04BE90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640F5F2B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3CC2F20D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890" w:type="dxa"/>
          </w:tcPr>
          <w:p w14:paraId="1DCCB91D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07084" w14:paraId="5AB77890" w14:textId="77777777" w:rsidTr="00A256E3">
        <w:trPr>
          <w:trHeight w:val="299"/>
        </w:trPr>
        <w:tc>
          <w:tcPr>
            <w:tcW w:w="1352" w:type="dxa"/>
          </w:tcPr>
          <w:p w14:paraId="09224439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029FF350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4D45E4CE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1890" w:type="dxa"/>
          </w:tcPr>
          <w:p w14:paraId="0D679B24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2C646F3B" w14:textId="77777777" w:rsidTr="00A256E3">
        <w:trPr>
          <w:trHeight w:val="300"/>
        </w:trPr>
        <w:tc>
          <w:tcPr>
            <w:tcW w:w="1352" w:type="dxa"/>
          </w:tcPr>
          <w:p w14:paraId="4B9906E7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48AA968C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535E4F67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1890" w:type="dxa"/>
          </w:tcPr>
          <w:p w14:paraId="6418F463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6A063A36" w14:textId="77777777" w:rsidTr="00A256E3">
        <w:trPr>
          <w:trHeight w:val="299"/>
        </w:trPr>
        <w:tc>
          <w:tcPr>
            <w:tcW w:w="1352" w:type="dxa"/>
          </w:tcPr>
          <w:p w14:paraId="240BE82D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77D6D398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078078D7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1890" w:type="dxa"/>
          </w:tcPr>
          <w:p w14:paraId="66A88514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5338F509" w14:textId="77777777" w:rsidTr="00A256E3">
        <w:trPr>
          <w:trHeight w:val="302"/>
        </w:trPr>
        <w:tc>
          <w:tcPr>
            <w:tcW w:w="1352" w:type="dxa"/>
          </w:tcPr>
          <w:p w14:paraId="0BF423AE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30097991" w14:textId="77777777" w:rsidR="00E07084" w:rsidRDefault="00E07084" w:rsidP="00A256E3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768981B8" w14:textId="77777777" w:rsidR="00E07084" w:rsidRDefault="00E07084" w:rsidP="00A256E3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Banda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</w:p>
        </w:tc>
        <w:tc>
          <w:tcPr>
            <w:tcW w:w="1890" w:type="dxa"/>
          </w:tcPr>
          <w:p w14:paraId="14426C14" w14:textId="77777777" w:rsidR="00E07084" w:rsidRDefault="00E07084" w:rsidP="00A256E3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7D16770A" w14:textId="77777777" w:rsidTr="00A256E3">
        <w:trPr>
          <w:trHeight w:val="299"/>
        </w:trPr>
        <w:tc>
          <w:tcPr>
            <w:tcW w:w="1352" w:type="dxa"/>
          </w:tcPr>
          <w:p w14:paraId="4B1D35D5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3AA704DF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3472A658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1890" w:type="dxa"/>
          </w:tcPr>
          <w:p w14:paraId="2D6454D0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07084" w14:paraId="7C91157B" w14:textId="77777777" w:rsidTr="00A256E3">
        <w:trPr>
          <w:trHeight w:val="299"/>
        </w:trPr>
        <w:tc>
          <w:tcPr>
            <w:tcW w:w="1352" w:type="dxa"/>
          </w:tcPr>
          <w:p w14:paraId="61E1C5C6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2D6D229C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4ED580CE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1890" w:type="dxa"/>
          </w:tcPr>
          <w:p w14:paraId="6FBB3946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6A3D2150" w14:textId="77777777" w:rsidTr="00A256E3">
        <w:trPr>
          <w:trHeight w:val="299"/>
        </w:trPr>
        <w:tc>
          <w:tcPr>
            <w:tcW w:w="1352" w:type="dxa"/>
          </w:tcPr>
          <w:p w14:paraId="64F214FB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361BC06B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61B19D8A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1890" w:type="dxa"/>
          </w:tcPr>
          <w:p w14:paraId="75F59AB6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07084" w14:paraId="747F14A3" w14:textId="77777777" w:rsidTr="00A256E3">
        <w:trPr>
          <w:trHeight w:val="299"/>
        </w:trPr>
        <w:tc>
          <w:tcPr>
            <w:tcW w:w="1352" w:type="dxa"/>
          </w:tcPr>
          <w:p w14:paraId="4633FB2A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533752D2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0C7136F5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890" w:type="dxa"/>
          </w:tcPr>
          <w:p w14:paraId="6E56015C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58)</w:t>
            </w:r>
          </w:p>
        </w:tc>
      </w:tr>
    </w:tbl>
    <w:p w14:paraId="4A47B8E9" w14:textId="77777777" w:rsidR="00E07084" w:rsidRDefault="00E07084" w:rsidP="00E07084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Bytes</w:t>
      </w:r>
    </w:p>
    <w:p w14:paraId="3C8D9AB0" w14:textId="77777777" w:rsidR="00E07084" w:rsidRDefault="00E07084" w:rsidP="00E07084">
      <w:pPr>
        <w:pStyle w:val="Textoindependiente"/>
        <w:spacing w:before="11"/>
        <w:rPr>
          <w:sz w:val="19"/>
        </w:rPr>
      </w:pPr>
    </w:p>
    <w:p w14:paraId="1F7415D3" w14:textId="578BA76B" w:rsidR="00E07084" w:rsidRPr="00E07084" w:rsidRDefault="00E07084" w:rsidP="00E07084">
      <w:pPr>
        <w:tabs>
          <w:tab w:val="left" w:pos="1348"/>
          <w:tab w:val="left" w:pos="1349"/>
        </w:tabs>
        <w:spacing w:before="91"/>
        <w:rPr>
          <w:rFonts w:ascii="Times New Roman"/>
          <w:i/>
          <w:sz w:val="20"/>
        </w:rPr>
      </w:pPr>
      <w:r w:rsidRPr="00E07084">
        <w:rPr>
          <w:rFonts w:ascii="Times New Roman"/>
          <w:i/>
          <w:sz w:val="20"/>
        </w:rPr>
        <w:t>Registro</w:t>
      </w:r>
      <w:r w:rsidRPr="00E07084">
        <w:rPr>
          <w:rFonts w:ascii="Times New Roman"/>
          <w:i/>
          <w:spacing w:val="-1"/>
          <w:sz w:val="20"/>
        </w:rPr>
        <w:t xml:space="preserve"> </w:t>
      </w:r>
      <w:r w:rsidRPr="00E07084">
        <w:rPr>
          <w:rFonts w:ascii="Times New Roman"/>
          <w:i/>
          <w:sz w:val="20"/>
        </w:rPr>
        <w:t>para</w:t>
      </w:r>
      <w:r w:rsidRPr="00E07084">
        <w:rPr>
          <w:rFonts w:ascii="Times New Roman"/>
          <w:i/>
          <w:spacing w:val="-1"/>
          <w:sz w:val="20"/>
        </w:rPr>
        <w:t xml:space="preserve"> </w:t>
      </w:r>
      <w:r w:rsidRPr="00E07084">
        <w:rPr>
          <w:rFonts w:ascii="Times New Roman"/>
          <w:i/>
          <w:sz w:val="20"/>
        </w:rPr>
        <w:t>informar posiciones</w:t>
      </w:r>
      <w:r w:rsidRPr="00E07084">
        <w:rPr>
          <w:rFonts w:ascii="Times New Roman"/>
          <w:i/>
          <w:spacing w:val="-3"/>
          <w:sz w:val="20"/>
        </w:rPr>
        <w:t xml:space="preserve"> </w:t>
      </w:r>
      <w:r w:rsidRPr="00E07084">
        <w:rPr>
          <w:rFonts w:ascii="Times New Roman"/>
          <w:i/>
          <w:sz w:val="20"/>
        </w:rPr>
        <w:t>sujetas</w:t>
      </w:r>
      <w:r w:rsidRPr="00E07084">
        <w:rPr>
          <w:rFonts w:ascii="Times New Roman"/>
          <w:i/>
          <w:spacing w:val="-3"/>
          <w:sz w:val="20"/>
        </w:rPr>
        <w:t xml:space="preserve"> </w:t>
      </w:r>
      <w:r w:rsidRPr="00E07084">
        <w:rPr>
          <w:rFonts w:ascii="Times New Roman"/>
          <w:i/>
          <w:sz w:val="20"/>
        </w:rPr>
        <w:t>a</w:t>
      </w:r>
      <w:r w:rsidRPr="00E07084">
        <w:rPr>
          <w:rFonts w:ascii="Times New Roman"/>
          <w:i/>
          <w:spacing w:val="-1"/>
          <w:sz w:val="20"/>
        </w:rPr>
        <w:t xml:space="preserve"> </w:t>
      </w:r>
      <w:r w:rsidRPr="00E07084">
        <w:rPr>
          <w:rFonts w:ascii="Times New Roman"/>
          <w:i/>
          <w:sz w:val="20"/>
        </w:rPr>
        <w:t>riesgo</w:t>
      </w:r>
      <w:r w:rsidRPr="00E07084">
        <w:rPr>
          <w:rFonts w:ascii="Times New Roman"/>
          <w:i/>
          <w:spacing w:val="1"/>
          <w:sz w:val="20"/>
        </w:rPr>
        <w:t xml:space="preserve"> </w:t>
      </w:r>
      <w:r w:rsidRPr="00E07084">
        <w:rPr>
          <w:rFonts w:ascii="Times New Roman"/>
          <w:i/>
          <w:sz w:val="20"/>
        </w:rPr>
        <w:t>de</w:t>
      </w:r>
      <w:r w:rsidRPr="00E07084">
        <w:rPr>
          <w:rFonts w:ascii="Times New Roman"/>
          <w:i/>
          <w:spacing w:val="-1"/>
          <w:sz w:val="20"/>
        </w:rPr>
        <w:t xml:space="preserve"> </w:t>
      </w:r>
      <w:r w:rsidRPr="00E07084">
        <w:rPr>
          <w:rFonts w:ascii="Times New Roman"/>
          <w:i/>
          <w:sz w:val="20"/>
        </w:rPr>
        <w:t>reajustabilidad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(Cod.07)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308"/>
        <w:gridCol w:w="6420"/>
        <w:gridCol w:w="1890"/>
      </w:tblGrid>
      <w:tr w:rsidR="00E07084" w14:paraId="37460CA6" w14:textId="77777777" w:rsidTr="00A256E3">
        <w:trPr>
          <w:trHeight w:val="301"/>
        </w:trPr>
        <w:tc>
          <w:tcPr>
            <w:tcW w:w="1352" w:type="dxa"/>
          </w:tcPr>
          <w:p w14:paraId="437608DB" w14:textId="77777777" w:rsidR="00E07084" w:rsidRDefault="00E07084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223EA528" w14:textId="77777777" w:rsidR="00E07084" w:rsidRDefault="00E07084" w:rsidP="00A256E3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5852C313" w14:textId="77777777" w:rsidR="00E07084" w:rsidRDefault="00E07084" w:rsidP="00A256E3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890" w:type="dxa"/>
          </w:tcPr>
          <w:p w14:paraId="7A129E0B" w14:textId="77777777" w:rsidR="00E07084" w:rsidRDefault="00E07084" w:rsidP="00A256E3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70DB1D06" w14:textId="77777777" w:rsidTr="00A256E3">
        <w:trPr>
          <w:trHeight w:val="299"/>
        </w:trPr>
        <w:tc>
          <w:tcPr>
            <w:tcW w:w="1352" w:type="dxa"/>
          </w:tcPr>
          <w:p w14:paraId="15601180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218C2322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182C9BB5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890" w:type="dxa"/>
          </w:tcPr>
          <w:p w14:paraId="025E25C1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07084" w14:paraId="401B2CB9" w14:textId="77777777" w:rsidTr="00A256E3">
        <w:trPr>
          <w:trHeight w:val="300"/>
        </w:trPr>
        <w:tc>
          <w:tcPr>
            <w:tcW w:w="1352" w:type="dxa"/>
          </w:tcPr>
          <w:p w14:paraId="20F56D10" w14:textId="77777777" w:rsidR="00E07084" w:rsidRDefault="00E07084" w:rsidP="00A256E3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0265CF5D" w14:textId="77777777" w:rsidR="00E07084" w:rsidRDefault="00E07084" w:rsidP="00A256E3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16D0E061" w14:textId="77777777" w:rsidR="00E07084" w:rsidRDefault="00E07084" w:rsidP="00A256E3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1890" w:type="dxa"/>
          </w:tcPr>
          <w:p w14:paraId="663CA88E" w14:textId="77777777" w:rsidR="00E07084" w:rsidRDefault="00E07084" w:rsidP="00A256E3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07084" w14:paraId="5DDD44B0" w14:textId="77777777" w:rsidTr="00A256E3">
        <w:trPr>
          <w:trHeight w:val="299"/>
        </w:trPr>
        <w:tc>
          <w:tcPr>
            <w:tcW w:w="1352" w:type="dxa"/>
          </w:tcPr>
          <w:p w14:paraId="6D8F8694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362ABFA5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106FBBA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890" w:type="dxa"/>
          </w:tcPr>
          <w:p w14:paraId="23F3DFCB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E07084" w14:paraId="7BB4B8BC" w14:textId="77777777" w:rsidTr="00A256E3">
        <w:trPr>
          <w:trHeight w:val="299"/>
        </w:trPr>
        <w:tc>
          <w:tcPr>
            <w:tcW w:w="1352" w:type="dxa"/>
          </w:tcPr>
          <w:p w14:paraId="0CA0FAE4" w14:textId="77777777" w:rsidR="00E07084" w:rsidRDefault="00E07084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16C5C656" w14:textId="77777777" w:rsidR="00E07084" w:rsidRDefault="00E07084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3C568BFD" w14:textId="77777777" w:rsidR="00E07084" w:rsidRDefault="00E07084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890" w:type="dxa"/>
          </w:tcPr>
          <w:p w14:paraId="5F452BF8" w14:textId="77777777" w:rsidR="00E07084" w:rsidRDefault="00E07084" w:rsidP="00A256E3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68)</w:t>
            </w:r>
          </w:p>
        </w:tc>
      </w:tr>
    </w:tbl>
    <w:p w14:paraId="5F1FF6DC" w14:textId="77777777" w:rsidR="00E07084" w:rsidRDefault="00E07084" w:rsidP="00E07084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Bytes</w:t>
      </w:r>
    </w:p>
    <w:p w14:paraId="02BFD0D8" w14:textId="13BBAAA4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218E0397" w14:textId="602C7033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602D5" w:rsidRPr="00B537DA" w14:paraId="51AA3891" w14:textId="77777777" w:rsidTr="006602D5">
        <w:tc>
          <w:tcPr>
            <w:tcW w:w="595" w:type="dxa"/>
          </w:tcPr>
          <w:bookmarkEnd w:id="6"/>
          <w:p w14:paraId="0F80070C" w14:textId="77777777" w:rsidR="006602D5" w:rsidRPr="00B537DA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D9B0BC6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01F73CD" w14:textId="77777777" w:rsidR="006602D5" w:rsidRPr="00B537DA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602D5" w:rsidRPr="00B537DA" w14:paraId="421A78B9" w14:textId="77777777" w:rsidTr="006602D5">
        <w:tc>
          <w:tcPr>
            <w:tcW w:w="595" w:type="dxa"/>
          </w:tcPr>
          <w:p w14:paraId="0A48FC41" w14:textId="77777777" w:rsidR="006602D5" w:rsidRPr="00B537DA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D0208DB" w14:textId="77777777" w:rsidR="006602D5" w:rsidRPr="00B537DA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602D5" w:rsidRPr="00B537DA" w14:paraId="12CC4469" w14:textId="77777777" w:rsidTr="006602D5">
        <w:tc>
          <w:tcPr>
            <w:tcW w:w="595" w:type="dxa"/>
          </w:tcPr>
          <w:p w14:paraId="0C962FC5" w14:textId="77777777" w:rsidR="006602D5" w:rsidRPr="00E81654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8B354E1" w14:textId="77777777" w:rsidR="006602D5" w:rsidRPr="00B537DA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602D5" w:rsidRPr="00B537DA" w14:paraId="651FCDFE" w14:textId="77777777" w:rsidTr="006602D5">
        <w:tc>
          <w:tcPr>
            <w:tcW w:w="595" w:type="dxa"/>
          </w:tcPr>
          <w:p w14:paraId="41692F9C" w14:textId="77777777" w:rsidR="006602D5" w:rsidRPr="00E81654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5447BD" w14:textId="77777777" w:rsidR="006602D5" w:rsidRPr="00E81654" w:rsidRDefault="006602D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B511638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CE463A" w14:textId="77777777" w:rsidR="006602D5" w:rsidRPr="00DD1EE4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468D77E" w14:textId="77777777" w:rsidR="006602D5" w:rsidRPr="00DD1EE4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602D5" w:rsidRPr="00B537DA" w14:paraId="5E8AF070" w14:textId="77777777" w:rsidTr="006602D5">
        <w:tc>
          <w:tcPr>
            <w:tcW w:w="595" w:type="dxa"/>
          </w:tcPr>
          <w:p w14:paraId="102E8595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3C765B7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3960D58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6602D5" w:rsidRPr="00B537DA" w14:paraId="343C8D21" w14:textId="77777777" w:rsidTr="006602D5">
        <w:tc>
          <w:tcPr>
            <w:tcW w:w="595" w:type="dxa"/>
          </w:tcPr>
          <w:p w14:paraId="1336E21D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3B8D3BD1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6602D5" w:rsidRPr="00B537DA" w14:paraId="1B905C87" w14:textId="77777777" w:rsidTr="006602D5">
        <w:tc>
          <w:tcPr>
            <w:tcW w:w="595" w:type="dxa"/>
          </w:tcPr>
          <w:p w14:paraId="11FEFA6A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DD97CA9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6602D5" w:rsidRPr="00B537DA" w14:paraId="771D9D0E" w14:textId="77777777" w:rsidTr="006602D5">
        <w:tc>
          <w:tcPr>
            <w:tcW w:w="595" w:type="dxa"/>
          </w:tcPr>
          <w:p w14:paraId="0C3A67B6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7A95B3A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602D5" w:rsidRPr="00B537DA" w14:paraId="1B8F6DAB" w14:textId="77777777" w:rsidTr="006602D5">
        <w:tc>
          <w:tcPr>
            <w:tcW w:w="595" w:type="dxa"/>
          </w:tcPr>
          <w:p w14:paraId="461F0BE2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3017C939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602D5" w:rsidRPr="00B537DA" w14:paraId="2E38E67D" w14:textId="77777777" w:rsidTr="006602D5">
        <w:tc>
          <w:tcPr>
            <w:tcW w:w="595" w:type="dxa"/>
          </w:tcPr>
          <w:p w14:paraId="686F0A6B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6EF87C9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602D5" w:rsidRPr="00B537DA" w14:paraId="39C75F6A" w14:textId="77777777" w:rsidTr="006602D5">
        <w:tc>
          <w:tcPr>
            <w:tcW w:w="595" w:type="dxa"/>
          </w:tcPr>
          <w:p w14:paraId="57EF134A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9C3DB79" w14:textId="77777777" w:rsidR="006602D5" w:rsidRDefault="006602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1CA4F85C" w14:textId="77777777" w:rsidR="00DF02B2" w:rsidRPr="00170411" w:rsidRDefault="00DF02B2" w:rsidP="00DF02B2"/>
    <w:p w14:paraId="7FD8AD9F" w14:textId="226DEAAB" w:rsidR="00DF02B2" w:rsidRPr="00230F5A" w:rsidRDefault="00DF02B2" w:rsidP="00DF02B2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 xml:space="preserve">Validaciones variables asociadas al documento </w:t>
      </w:r>
      <w:r>
        <w:t>R13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689A28D" w14:textId="77777777" w:rsidR="00DF02B2" w:rsidRDefault="00DF02B2" w:rsidP="00DF02B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F02B2" w:rsidRPr="00B537DA" w14:paraId="4F24083D" w14:textId="77777777" w:rsidTr="001C205D">
        <w:tc>
          <w:tcPr>
            <w:tcW w:w="595" w:type="dxa"/>
          </w:tcPr>
          <w:p w14:paraId="592DC361" w14:textId="77777777" w:rsidR="00DF02B2" w:rsidRDefault="00DF02B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BAD3701" w14:textId="4E42CF60" w:rsidR="00DF02B2" w:rsidRDefault="00DF02B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01,02,03,04,05,06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07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F02B2" w:rsidRPr="00B537DA" w14:paraId="37DC46E6" w14:textId="77777777" w:rsidTr="001C205D">
        <w:tc>
          <w:tcPr>
            <w:tcW w:w="595" w:type="dxa"/>
            <w:shd w:val="clear" w:color="auto" w:fill="auto"/>
          </w:tcPr>
          <w:p w14:paraId="345CF510" w14:textId="77777777" w:rsidR="00DF02B2" w:rsidRPr="00E81654" w:rsidRDefault="00DF02B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D3225AD" w14:textId="77777777" w:rsidR="00DF02B2" w:rsidRPr="00B537DA" w:rsidRDefault="00DF02B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BA8FDB2" w14:textId="77777777" w:rsidR="00DF02B2" w:rsidRDefault="00DF02B2" w:rsidP="00DF02B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D028A">
                    <w:rPr>
                      <w:rFonts w:ascii="Arial MT" w:hAnsi="Arial MT"/>
                      <w:sz w:val="20"/>
                    </w:rPr>
                    <w:t>en</w:t>
                  </w:r>
                  <w:r w:rsidRPr="004D028A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4D028A">
                    <w:rPr>
                      <w:rFonts w:ascii="Arial MT" w:hAnsi="Arial MT"/>
                      <w:sz w:val="20"/>
                    </w:rPr>
                    <w:t>1</w:t>
                  </w:r>
                  <w:r w:rsidRPr="004D028A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4D028A">
                    <w:rPr>
                      <w:rFonts w:ascii="Arial MT" w:hAnsi="Arial MT"/>
                      <w:sz w:val="20"/>
                    </w:rPr>
                    <w:t>y</w:t>
                  </w:r>
                  <w:r w:rsidRPr="004D028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4D028A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4D028A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4D028A">
                    <w:rPr>
                      <w:rFonts w:ascii="Arial MT" w:hAnsi="Arial MT"/>
                      <w:sz w:val="20"/>
                    </w:rPr>
                    <w:t>4 dígitos, rellenado</w:t>
                  </w:r>
                  <w:r>
                    <w:rPr>
                      <w:rFonts w:ascii="Arial MT" w:hAnsi="Arial MT"/>
                      <w:sz w:val="20"/>
                    </w:rPr>
                    <w:t xml:space="preserve">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DF02B2" w:rsidRPr="00F45E53" w14:paraId="3C49826D" w14:textId="77777777" w:rsidTr="00DF02B2">
        <w:trPr>
          <w:trHeight w:val="268"/>
        </w:trPr>
        <w:tc>
          <w:tcPr>
            <w:tcW w:w="862" w:type="dxa"/>
          </w:tcPr>
          <w:p w14:paraId="4F186F2F" w14:textId="77777777" w:rsidR="00DF02B2" w:rsidRPr="00F45E53" w:rsidRDefault="00DF02B2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DF02B2" w:rsidRPr="00F45E53" w:rsidRDefault="00DF02B2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DF02B2" w:rsidRPr="00F45E53" w:rsidRDefault="00DF02B2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DF02B2" w:rsidRPr="00F45E53" w:rsidRDefault="00DF02B2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DF02B2" w:rsidRPr="00F45E53" w:rsidRDefault="00DF02B2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DF02B2" w:rsidRPr="00F45E53" w14:paraId="3218A4A9" w14:textId="77777777" w:rsidTr="00DF02B2">
        <w:trPr>
          <w:trHeight w:val="268"/>
        </w:trPr>
        <w:tc>
          <w:tcPr>
            <w:tcW w:w="862" w:type="dxa"/>
          </w:tcPr>
          <w:p w14:paraId="6B1D5128" w14:textId="77777777" w:rsidR="00DF02B2" w:rsidRPr="00F45E53" w:rsidRDefault="00DF02B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DF02B2" w:rsidRPr="00F45E53" w:rsidRDefault="00DF02B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DF02B2" w:rsidRPr="00F45E53" w:rsidRDefault="00DF02B2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DF02B2" w:rsidRPr="00F45E53" w:rsidRDefault="00DF02B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DF02B2" w:rsidRPr="00F45E53" w:rsidRDefault="00DF02B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F02B2" w:rsidRPr="00F45E53" w14:paraId="622814C1" w14:textId="77777777" w:rsidTr="00DF02B2">
        <w:trPr>
          <w:trHeight w:val="268"/>
        </w:trPr>
        <w:tc>
          <w:tcPr>
            <w:tcW w:w="862" w:type="dxa"/>
          </w:tcPr>
          <w:p w14:paraId="7671AEB9" w14:textId="77777777" w:rsidR="00DF02B2" w:rsidRPr="00F45E53" w:rsidRDefault="00DF02B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DF02B2" w:rsidRPr="00F45E53" w:rsidRDefault="00DF02B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DF02B2" w:rsidRPr="00F45E53" w:rsidRDefault="00DF02B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DF02B2" w:rsidRPr="00F45E53" w:rsidRDefault="00DF02B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DF02B2" w:rsidRPr="00F45E53" w:rsidRDefault="00DF02B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DF02B2" w:rsidRPr="00F45E53" w14:paraId="29ABD7A0" w14:textId="77777777" w:rsidTr="00DF02B2">
        <w:trPr>
          <w:trHeight w:val="268"/>
        </w:trPr>
        <w:tc>
          <w:tcPr>
            <w:tcW w:w="862" w:type="dxa"/>
          </w:tcPr>
          <w:p w14:paraId="36B1247A" w14:textId="77777777" w:rsidR="00DF02B2" w:rsidRPr="00F45E53" w:rsidRDefault="00DF02B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DF02B2" w:rsidRPr="00F45E53" w:rsidRDefault="00DF02B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DF02B2" w:rsidRPr="00F45E53" w:rsidRDefault="00DF02B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DF02B2" w:rsidRPr="00F45E53" w:rsidRDefault="00DF02B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DF02B2" w:rsidRPr="00F45E53" w:rsidRDefault="00DF02B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F02B2" w:rsidRPr="00F45E53" w14:paraId="4A41D4E9" w14:textId="77777777" w:rsidTr="00DF02B2">
        <w:trPr>
          <w:trHeight w:val="268"/>
        </w:trPr>
        <w:tc>
          <w:tcPr>
            <w:tcW w:w="862" w:type="dxa"/>
          </w:tcPr>
          <w:p w14:paraId="407BD317" w14:textId="77777777" w:rsidR="00DF02B2" w:rsidRPr="00F45E53" w:rsidRDefault="00DF02B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DF02B2" w:rsidRPr="00F45E53" w:rsidRDefault="00DF02B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DF02B2" w:rsidRPr="00F45E53" w:rsidRDefault="00DF02B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DF02B2" w:rsidRPr="00F45E53" w:rsidRDefault="00DF02B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DF02B2" w:rsidRPr="00F45E53" w:rsidRDefault="00DF02B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F02B2" w:rsidRPr="00F45E53" w14:paraId="306FA4E7" w14:textId="77777777" w:rsidTr="00DF02B2">
        <w:trPr>
          <w:trHeight w:val="268"/>
        </w:trPr>
        <w:tc>
          <w:tcPr>
            <w:tcW w:w="862" w:type="dxa"/>
          </w:tcPr>
          <w:p w14:paraId="0E8DBBC7" w14:textId="7F4D293D" w:rsidR="00DF02B2" w:rsidRPr="00F45E53" w:rsidRDefault="00DF02B2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DF02B2" w:rsidRPr="00F45E53" w:rsidRDefault="00DF02B2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920AA43" w:rsidR="00DF02B2" w:rsidRPr="00F45E53" w:rsidRDefault="00DF02B2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26D35E9" w:rsidR="00DF02B2" w:rsidRPr="00F45E53" w:rsidRDefault="00DF02B2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DF02B2" w:rsidRPr="00F45E53" w:rsidRDefault="00DF02B2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F02B2" w:rsidRPr="00F45E53" w14:paraId="3EEA24AE" w14:textId="77777777" w:rsidTr="00DF02B2">
        <w:trPr>
          <w:trHeight w:val="268"/>
        </w:trPr>
        <w:tc>
          <w:tcPr>
            <w:tcW w:w="862" w:type="dxa"/>
          </w:tcPr>
          <w:p w14:paraId="5389E3BA" w14:textId="752FB3EA" w:rsidR="00DF02B2" w:rsidRDefault="00DF02B2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BF24862" w14:textId="421615F6" w:rsidR="00DF02B2" w:rsidRPr="00F45E53" w:rsidRDefault="00DF02B2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8CFD46F" w14:textId="6455653E" w:rsid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815717A" w14:textId="3B19E46C" w:rsidR="00DF02B2" w:rsidRP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0" w:type="dxa"/>
          </w:tcPr>
          <w:p w14:paraId="19AF3648" w14:textId="4080A30B" w:rsidR="00DF02B2" w:rsidRPr="00F45E53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F02B2" w:rsidRPr="00F45E53" w14:paraId="4AA22FBD" w14:textId="77777777" w:rsidTr="00DF02B2">
        <w:trPr>
          <w:trHeight w:val="268"/>
        </w:trPr>
        <w:tc>
          <w:tcPr>
            <w:tcW w:w="862" w:type="dxa"/>
          </w:tcPr>
          <w:p w14:paraId="2603AAFC" w14:textId="6B5CE876" w:rsidR="00DF02B2" w:rsidRDefault="00DF02B2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75C35618" w14:textId="664EDFEA" w:rsidR="00DF02B2" w:rsidRPr="00F45E53" w:rsidRDefault="00DF02B2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CABAAC" w14:textId="7AF10752" w:rsid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9683E50" w14:textId="0BB2C389" w:rsidR="00DF02B2" w:rsidRP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0" w:type="dxa"/>
          </w:tcPr>
          <w:p w14:paraId="6F2B5721" w14:textId="267834F5" w:rsidR="00DF02B2" w:rsidRPr="00F45E53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F02B2" w:rsidRPr="00F45E53" w14:paraId="3305990F" w14:textId="77777777" w:rsidTr="00DF02B2">
        <w:trPr>
          <w:trHeight w:val="268"/>
        </w:trPr>
        <w:tc>
          <w:tcPr>
            <w:tcW w:w="862" w:type="dxa"/>
          </w:tcPr>
          <w:p w14:paraId="2DB54401" w14:textId="6404243A" w:rsidR="00DF02B2" w:rsidRDefault="00DF02B2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DFEB6AD" w14:textId="0DEEAD86" w:rsidR="00DF02B2" w:rsidRPr="00F45E53" w:rsidRDefault="00DF02B2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FB2DC4B" w14:textId="1883A91A" w:rsid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BBA1419" w14:textId="0DFAFF7F" w:rsidR="00DF02B2" w:rsidRP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0" w:type="dxa"/>
          </w:tcPr>
          <w:p w14:paraId="4CA1B74E" w14:textId="7C2F5372" w:rsidR="00DF02B2" w:rsidRPr="00F45E53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F02B2" w:rsidRPr="00F45E53" w14:paraId="5FB8402A" w14:textId="77777777" w:rsidTr="00DF02B2">
        <w:trPr>
          <w:trHeight w:val="268"/>
        </w:trPr>
        <w:tc>
          <w:tcPr>
            <w:tcW w:w="862" w:type="dxa"/>
          </w:tcPr>
          <w:p w14:paraId="6482823C" w14:textId="712875B0" w:rsidR="00DF02B2" w:rsidRDefault="00DF02B2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7DCB3419" w14:textId="3837D6E0" w:rsidR="00DF02B2" w:rsidRPr="00F45E53" w:rsidRDefault="00DF02B2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79AB065" w14:textId="513B259E" w:rsid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46E02B7" w14:textId="651EFADC" w:rsidR="00DF02B2" w:rsidRP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0" w:type="dxa"/>
          </w:tcPr>
          <w:p w14:paraId="0B6AC8E0" w14:textId="49E9389A" w:rsidR="00DF02B2" w:rsidRPr="00F45E53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F02B2" w:rsidRPr="00F45E53" w14:paraId="5331F8DA" w14:textId="77777777" w:rsidTr="00DF02B2">
        <w:trPr>
          <w:trHeight w:val="268"/>
        </w:trPr>
        <w:tc>
          <w:tcPr>
            <w:tcW w:w="862" w:type="dxa"/>
          </w:tcPr>
          <w:p w14:paraId="38B50E10" w14:textId="708AA94E" w:rsidR="00DF02B2" w:rsidRDefault="00DF02B2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14E9543B" w14:textId="128DF7F2" w:rsidR="00DF02B2" w:rsidRPr="00F45E53" w:rsidRDefault="00DF02B2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511BCC" w14:textId="6B6DB3E3" w:rsid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IDG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0A43C14" w14:textId="6A9AF569" w:rsidR="00DF02B2" w:rsidRP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05 EN EL PRIMER CAMPO</w:t>
            </w:r>
          </w:p>
        </w:tc>
        <w:tc>
          <w:tcPr>
            <w:tcW w:w="850" w:type="dxa"/>
          </w:tcPr>
          <w:p w14:paraId="37A16C03" w14:textId="21A1B67B" w:rsidR="00DF02B2" w:rsidRPr="00F45E53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F02B2" w:rsidRPr="00F45E53" w14:paraId="22FBA5BE" w14:textId="77777777" w:rsidTr="00DF02B2">
        <w:trPr>
          <w:trHeight w:val="268"/>
        </w:trPr>
        <w:tc>
          <w:tcPr>
            <w:tcW w:w="862" w:type="dxa"/>
          </w:tcPr>
          <w:p w14:paraId="58F7F0DB" w14:textId="55C5B75A" w:rsidR="00DF02B2" w:rsidRDefault="00DF02B2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3ADFE4C4" w14:textId="1D17DB5A" w:rsidR="00DF02B2" w:rsidRPr="00F45E53" w:rsidRDefault="00DF02B2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57F990" w14:textId="3746D580" w:rsid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IDH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C0DD24B" w14:textId="3379661E" w:rsidR="00DF02B2" w:rsidRP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06 EN EL PRIMER CAMPO</w:t>
            </w:r>
          </w:p>
        </w:tc>
        <w:tc>
          <w:tcPr>
            <w:tcW w:w="850" w:type="dxa"/>
          </w:tcPr>
          <w:p w14:paraId="19495DF1" w14:textId="1529879B" w:rsidR="00DF02B2" w:rsidRPr="00F45E53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F02B2" w:rsidRPr="00F45E53" w14:paraId="2570FF5A" w14:textId="77777777" w:rsidTr="00DF02B2">
        <w:trPr>
          <w:trHeight w:val="268"/>
        </w:trPr>
        <w:tc>
          <w:tcPr>
            <w:tcW w:w="862" w:type="dxa"/>
          </w:tcPr>
          <w:p w14:paraId="7F89C361" w14:textId="534F65D6" w:rsidR="00DF02B2" w:rsidRDefault="00DF02B2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631969E1" w14:textId="2802B3E3" w:rsidR="00DF02B2" w:rsidRPr="00F45E53" w:rsidRDefault="00DF02B2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FFD080" w14:textId="0ABBC995" w:rsid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IDI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0EEB0B1" w14:textId="613122DB" w:rsidR="00DF02B2" w:rsidRPr="00DF02B2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07 EN EL PRIMER CAMPO</w:t>
            </w:r>
          </w:p>
        </w:tc>
        <w:tc>
          <w:tcPr>
            <w:tcW w:w="850" w:type="dxa"/>
          </w:tcPr>
          <w:p w14:paraId="6FFD493E" w14:textId="04AB64F9" w:rsidR="00DF02B2" w:rsidRPr="00F45E53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F02B2" w:rsidRPr="00F45E53" w14:paraId="25816211" w14:textId="77777777" w:rsidTr="00DF02B2">
        <w:trPr>
          <w:trHeight w:val="268"/>
        </w:trPr>
        <w:tc>
          <w:tcPr>
            <w:tcW w:w="862" w:type="dxa"/>
          </w:tcPr>
          <w:p w14:paraId="664DDB0C" w14:textId="3234F11C" w:rsidR="00DF02B2" w:rsidRDefault="00DF02B2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13</w:t>
            </w:r>
          </w:p>
        </w:tc>
        <w:tc>
          <w:tcPr>
            <w:tcW w:w="425" w:type="dxa"/>
          </w:tcPr>
          <w:p w14:paraId="53D95AF6" w14:textId="7E3ED776" w:rsidR="00DF02B2" w:rsidRPr="00F45E53" w:rsidRDefault="00DF02B2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DF02B2" w:rsidRDefault="00DF02B2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DF02B2" w:rsidRPr="009F2F7C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DF02B2" w:rsidRPr="00F45E53" w:rsidRDefault="00DF02B2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4BE902F0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F10A20">
              <w:rPr>
                <w:rFonts w:ascii="Times New Roman" w:hAnsi="Times New Roman" w:cs="Times New Roman"/>
                <w:color w:val="4472C4" w:themeColor="accent1"/>
                <w:sz w:val="20"/>
              </w:rPr>
              <w:t>,6,7,8,9,10,11,12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6D253006" w:rsidR="00F10A20" w:rsidRDefault="00B23F8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8A5B51" w14:textId="1C727263" w:rsidR="00F10A20" w:rsidRDefault="00F10A20" w:rsidP="00F10A2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638F86D" w14:textId="671AB140" w:rsidR="00F10A20" w:rsidRPr="00413F11" w:rsidRDefault="00F10A20" w:rsidP="00F10A2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6E15B9D" w14:textId="6A14DD25" w:rsidR="00F10A20" w:rsidRPr="00413F11" w:rsidRDefault="00F10A20" w:rsidP="00F10A2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8948F15" w14:textId="09DEA90B" w:rsidR="00F10A20" w:rsidRPr="00413F11" w:rsidRDefault="00F10A20" w:rsidP="00F10A2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000C328" w14:textId="5E95F985" w:rsidR="00F10A20" w:rsidRPr="00413F11" w:rsidRDefault="00F10A20" w:rsidP="00F10A2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63A8445" w14:textId="677FF0F5" w:rsidR="00F10A20" w:rsidRPr="00413F11" w:rsidRDefault="00F10A20" w:rsidP="00F10A2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0CBA609" w14:textId="31E9263A" w:rsidR="00F10A20" w:rsidRPr="00413F11" w:rsidRDefault="00F10A20" w:rsidP="00F10A2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008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48946F2" w14:textId="77777777" w:rsidR="00F10A20" w:rsidRPr="00413F11" w:rsidRDefault="00F10A20" w:rsidP="00F10A2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6B04EBD" w14:textId="77777777" w:rsidR="00F10A20" w:rsidRDefault="00F10A20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</w:p>
    <w:p w14:paraId="65E08332" w14:textId="1CA48204" w:rsidR="00202F52" w:rsidRPr="00F10A20" w:rsidRDefault="00F10A20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br w:type="page"/>
      </w:r>
    </w:p>
    <w:p w14:paraId="0136F042" w14:textId="0053E75F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4D028A" w14:paraId="3676ACCC" w14:textId="77777777" w:rsidTr="004118D8">
        <w:tc>
          <w:tcPr>
            <w:tcW w:w="1413" w:type="dxa"/>
          </w:tcPr>
          <w:p w14:paraId="7DDB3BFA" w14:textId="77777777" w:rsidR="00F32211" w:rsidRPr="004D028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4D028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5996662" w:rsidR="00F32211" w:rsidRPr="004D028A" w:rsidRDefault="004D02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F32211"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7B30D864" w:rsidR="00F32211" w:rsidRPr="004D028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4D028A"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4D028A"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4D028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4D028A">
              <w:rPr>
                <w:rFonts w:ascii="Times New Roman" w:hAnsi="Times New Roman" w:cs="Times New Roman"/>
              </w:rPr>
              <w:t xml:space="preserve"> </w:t>
            </w: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4D028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4D028A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4D028A">
        <w:t>Archivo Carátula</w:t>
      </w:r>
      <w:bookmarkEnd w:id="22"/>
      <w:bookmarkEnd w:id="23"/>
      <w:r w:rsidRPr="004D028A">
        <w:fldChar w:fldCharType="begin"/>
      </w:r>
      <w:r w:rsidRPr="004D028A">
        <w:instrText xml:space="preserve"> XE "Archivo ”arátula" </w:instrText>
      </w:r>
      <w:r w:rsidRPr="004D028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4D028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4D028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0E098374" w:rsidR="00F32211" w:rsidRPr="004D028A" w:rsidRDefault="004D02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F32211"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4D028A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4D028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1EDC01DC" w:rsidR="00F32211" w:rsidRPr="004D028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4D028A"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4D028A"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D02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F10A20">
        <w:trPr>
          <w:trHeight w:val="497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011EAD4" w:rsidR="00917B9E" w:rsidRPr="00F45E53" w:rsidRDefault="002022BC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0BE0373" w:rsidR="00917B9E" w:rsidRPr="00F45E53" w:rsidRDefault="002022BC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45C57387" w:rsidR="00917B9E" w:rsidRPr="00F45E53" w:rsidRDefault="00F10A20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10A20" w:rsidRPr="00F45E53" w14:paraId="0FCA10BB" w14:textId="77777777" w:rsidTr="003B5E2B">
        <w:trPr>
          <w:trHeight w:val="268"/>
        </w:trPr>
        <w:tc>
          <w:tcPr>
            <w:tcW w:w="862" w:type="dxa"/>
          </w:tcPr>
          <w:p w14:paraId="44C1C1A6" w14:textId="77CC650B" w:rsidR="00F10A20" w:rsidRDefault="00F10A20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82EE8FA" w14:textId="774D56F8" w:rsidR="00F10A20" w:rsidRDefault="00F10A20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AAC9956" w14:textId="6D0E7196" w:rsidR="00F10A20" w:rsidRDefault="00F10A20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A833BE6" w14:textId="5E286D51" w:rsidR="00F10A20" w:rsidRPr="00DF02B2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479DE795" w14:textId="3248576C" w:rsidR="00F10A20" w:rsidRPr="00F45E53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10A20" w:rsidRPr="00F45E53" w14:paraId="302F056C" w14:textId="77777777" w:rsidTr="003B5E2B">
        <w:trPr>
          <w:trHeight w:val="268"/>
        </w:trPr>
        <w:tc>
          <w:tcPr>
            <w:tcW w:w="862" w:type="dxa"/>
          </w:tcPr>
          <w:p w14:paraId="3DB58A1B" w14:textId="4FF6B6EF" w:rsidR="00F10A20" w:rsidRDefault="00F10A20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787FF8E2" w14:textId="46D4C7FD" w:rsidR="00F10A20" w:rsidRDefault="00F10A20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07BF674" w14:textId="6C091497" w:rsidR="00F10A20" w:rsidRDefault="00F10A20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0EAA9FD4" w14:textId="3367E356" w:rsidR="00F10A20" w:rsidRPr="00DF02B2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42C239C5" w14:textId="01266BBD" w:rsidR="00F10A20" w:rsidRPr="00F45E53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10A20" w:rsidRPr="00F45E53" w14:paraId="6B73C078" w14:textId="77777777" w:rsidTr="003B5E2B">
        <w:trPr>
          <w:trHeight w:val="268"/>
        </w:trPr>
        <w:tc>
          <w:tcPr>
            <w:tcW w:w="862" w:type="dxa"/>
          </w:tcPr>
          <w:p w14:paraId="1CF19B2C" w14:textId="33892519" w:rsidR="00F10A20" w:rsidRDefault="00F10A20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7BDAB967" w14:textId="2F60F52B" w:rsidR="00F10A20" w:rsidRDefault="00F10A20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1079D21" w14:textId="35AA383B" w:rsidR="00F10A20" w:rsidRDefault="00F10A20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095" w:type="dxa"/>
          </w:tcPr>
          <w:p w14:paraId="6C23C670" w14:textId="5E3BFF75" w:rsidR="00F10A20" w:rsidRPr="00DF02B2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</w:tcPr>
          <w:p w14:paraId="3380B385" w14:textId="42845CCF" w:rsidR="00F10A20" w:rsidRPr="00F45E53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10A20" w:rsidRPr="00F45E53" w14:paraId="4B8688AE" w14:textId="77777777" w:rsidTr="003B5E2B">
        <w:trPr>
          <w:trHeight w:val="268"/>
        </w:trPr>
        <w:tc>
          <w:tcPr>
            <w:tcW w:w="862" w:type="dxa"/>
          </w:tcPr>
          <w:p w14:paraId="018806B8" w14:textId="3EC4050B" w:rsidR="00F10A20" w:rsidRDefault="00F10A20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A767105" w14:textId="01025329" w:rsidR="00F10A20" w:rsidRDefault="00F10A20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CDAC528" w14:textId="513D0F67" w:rsidR="00F10A20" w:rsidRDefault="00F10A20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6095" w:type="dxa"/>
          </w:tcPr>
          <w:p w14:paraId="3FCA4388" w14:textId="2E84D583" w:rsidR="00F10A20" w:rsidRPr="00DF02B2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1" w:type="dxa"/>
          </w:tcPr>
          <w:p w14:paraId="4D8D947E" w14:textId="3A5C028F" w:rsidR="00F10A20" w:rsidRPr="00F45E53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10A20" w:rsidRPr="00F45E53" w14:paraId="50090B01" w14:textId="77777777" w:rsidTr="003B5E2B">
        <w:trPr>
          <w:trHeight w:val="268"/>
        </w:trPr>
        <w:tc>
          <w:tcPr>
            <w:tcW w:w="862" w:type="dxa"/>
          </w:tcPr>
          <w:p w14:paraId="0015F761" w14:textId="38FFC188" w:rsidR="00F10A20" w:rsidRDefault="00F10A20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65C00067" w14:textId="46B04810" w:rsidR="00F10A20" w:rsidRDefault="00F10A20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1DC6A28" w14:textId="73C9567D" w:rsidR="00F10A20" w:rsidRDefault="00F10A20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IDG</w:t>
            </w:r>
          </w:p>
        </w:tc>
        <w:tc>
          <w:tcPr>
            <w:tcW w:w="6095" w:type="dxa"/>
          </w:tcPr>
          <w:p w14:paraId="4FE12F83" w14:textId="0E0800F5" w:rsidR="00F10A20" w:rsidRPr="00DF02B2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05 EN EL PRIMER CAMPO</w:t>
            </w:r>
          </w:p>
        </w:tc>
        <w:tc>
          <w:tcPr>
            <w:tcW w:w="851" w:type="dxa"/>
          </w:tcPr>
          <w:p w14:paraId="0CE88A29" w14:textId="6F3F8160" w:rsidR="00F10A20" w:rsidRPr="00F45E53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10A20" w:rsidRPr="00F45E53" w14:paraId="714024BA" w14:textId="77777777" w:rsidTr="003B5E2B">
        <w:trPr>
          <w:trHeight w:val="268"/>
        </w:trPr>
        <w:tc>
          <w:tcPr>
            <w:tcW w:w="862" w:type="dxa"/>
          </w:tcPr>
          <w:p w14:paraId="4416C636" w14:textId="6419811B" w:rsidR="00F10A20" w:rsidRDefault="00F10A20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38BECFB9" w14:textId="417ADB4D" w:rsidR="00F10A20" w:rsidRDefault="00F10A20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B33B856" w14:textId="213BE16E" w:rsidR="00F10A20" w:rsidRDefault="00F10A20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IDH</w:t>
            </w:r>
          </w:p>
        </w:tc>
        <w:tc>
          <w:tcPr>
            <w:tcW w:w="6095" w:type="dxa"/>
          </w:tcPr>
          <w:p w14:paraId="5A3383B2" w14:textId="1144053E" w:rsidR="00F10A20" w:rsidRPr="00DF02B2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06 EN EL PRIMER CAMPO</w:t>
            </w:r>
          </w:p>
        </w:tc>
        <w:tc>
          <w:tcPr>
            <w:tcW w:w="851" w:type="dxa"/>
          </w:tcPr>
          <w:p w14:paraId="0550364F" w14:textId="5309BA5E" w:rsidR="00F10A20" w:rsidRPr="00F45E53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10A20" w:rsidRPr="00F45E53" w14:paraId="33451BA4" w14:textId="77777777" w:rsidTr="003B5E2B">
        <w:trPr>
          <w:trHeight w:val="268"/>
        </w:trPr>
        <w:tc>
          <w:tcPr>
            <w:tcW w:w="862" w:type="dxa"/>
          </w:tcPr>
          <w:p w14:paraId="6151B37A" w14:textId="2146B261" w:rsidR="00F10A20" w:rsidRDefault="00F10A20" w:rsidP="00F10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165F360D" w14:textId="0F43C27C" w:rsidR="00F10A20" w:rsidRDefault="00F10A20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DA94552" w14:textId="108CF7D0" w:rsidR="00F10A20" w:rsidRDefault="00F10A20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10A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IDI</w:t>
            </w:r>
          </w:p>
        </w:tc>
        <w:tc>
          <w:tcPr>
            <w:tcW w:w="6095" w:type="dxa"/>
          </w:tcPr>
          <w:p w14:paraId="41D54842" w14:textId="0B0BB3AB" w:rsidR="00F10A20" w:rsidRPr="00DF02B2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2B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07 EN EL PRIMER CAMPO</w:t>
            </w:r>
          </w:p>
        </w:tc>
        <w:tc>
          <w:tcPr>
            <w:tcW w:w="851" w:type="dxa"/>
          </w:tcPr>
          <w:p w14:paraId="2E41F447" w14:textId="39B2ABEE" w:rsidR="00F10A20" w:rsidRPr="00F45E53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10A20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4F19AE49" w:rsidR="00F10A20" w:rsidRDefault="00F10A20" w:rsidP="00F10A20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</w:tcPr>
          <w:p w14:paraId="5DCC81FD" w14:textId="77777777" w:rsidR="00F10A20" w:rsidRPr="00F45E53" w:rsidRDefault="00F10A20" w:rsidP="00F10A2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F10A20" w:rsidRDefault="00F10A20" w:rsidP="00F10A2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F10A20" w:rsidRPr="009F2F7C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F10A20" w:rsidRPr="00F45E53" w:rsidRDefault="00F10A20" w:rsidP="00F10A2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758BA358" w14:textId="0D64F69B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2022BC">
        <w:rPr>
          <w:rFonts w:ascii="Times New Roman" w:hAnsi="Times New Roman" w:cs="Times New Roman"/>
          <w:color w:val="4472C4" w:themeColor="accent1"/>
        </w:rPr>
        <w:t>No hay</w:t>
      </w:r>
      <w:r w:rsidR="006A0B61">
        <w:rPr>
          <w:rFonts w:ascii="Times New Roman" w:hAnsi="Times New Roman" w:cs="Times New Roman"/>
          <w:color w:val="4472C4" w:themeColor="accent1"/>
        </w:rPr>
        <w:t xml:space="preserve"> 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74A6B" w14:textId="77777777" w:rsidR="004720A3" w:rsidRDefault="004720A3" w:rsidP="00F10206">
      <w:pPr>
        <w:spacing w:after="0" w:line="240" w:lineRule="auto"/>
      </w:pPr>
      <w:r>
        <w:separator/>
      </w:r>
    </w:p>
  </w:endnote>
  <w:endnote w:type="continuationSeparator" w:id="0">
    <w:p w14:paraId="1D96B466" w14:textId="77777777" w:rsidR="004720A3" w:rsidRDefault="004720A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856BFA5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EE6D61">
          <w:rPr>
            <w:noProof/>
            <w:lang w:val="en-US" w:bidi="es-ES"/>
          </w:rPr>
          <w:t>12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A82CD" w14:textId="77777777" w:rsidR="004720A3" w:rsidRDefault="004720A3" w:rsidP="00F10206">
      <w:pPr>
        <w:spacing w:after="0" w:line="240" w:lineRule="auto"/>
      </w:pPr>
      <w:r>
        <w:separator/>
      </w:r>
    </w:p>
  </w:footnote>
  <w:footnote w:type="continuationSeparator" w:id="0">
    <w:p w14:paraId="4090DE43" w14:textId="77777777" w:rsidR="004720A3" w:rsidRDefault="004720A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33A3294"/>
    <w:multiLevelType w:val="multilevel"/>
    <w:tmpl w:val="2EC6B2E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703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426461896">
    <w:abstractNumId w:val="1"/>
  </w:num>
  <w:num w:numId="2" w16cid:durableId="413432255">
    <w:abstractNumId w:val="4"/>
  </w:num>
  <w:num w:numId="3" w16cid:durableId="2088191919">
    <w:abstractNumId w:val="2"/>
  </w:num>
  <w:num w:numId="4" w16cid:durableId="292561987">
    <w:abstractNumId w:val="5"/>
  </w:num>
  <w:num w:numId="5" w16cid:durableId="1976448196">
    <w:abstractNumId w:val="0"/>
  </w:num>
  <w:num w:numId="6" w16cid:durableId="419180607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83CC5"/>
    <w:rsid w:val="00095C24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A9F"/>
    <w:rsid w:val="001C7F53"/>
    <w:rsid w:val="001D2934"/>
    <w:rsid w:val="001D4DBB"/>
    <w:rsid w:val="001D72C1"/>
    <w:rsid w:val="001E0F92"/>
    <w:rsid w:val="001E7E45"/>
    <w:rsid w:val="001F712F"/>
    <w:rsid w:val="002022BC"/>
    <w:rsid w:val="00202F52"/>
    <w:rsid w:val="0020586B"/>
    <w:rsid w:val="002061ED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E077A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20A3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28A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2D5"/>
    <w:rsid w:val="00661AC6"/>
    <w:rsid w:val="00665EB3"/>
    <w:rsid w:val="00666E1A"/>
    <w:rsid w:val="0067254A"/>
    <w:rsid w:val="006835D7"/>
    <w:rsid w:val="006852C5"/>
    <w:rsid w:val="00692DB8"/>
    <w:rsid w:val="0069591F"/>
    <w:rsid w:val="006A0A36"/>
    <w:rsid w:val="006A0B61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7F5D95"/>
    <w:rsid w:val="008014F3"/>
    <w:rsid w:val="00801B0F"/>
    <w:rsid w:val="0080267F"/>
    <w:rsid w:val="00802B3C"/>
    <w:rsid w:val="0080430D"/>
    <w:rsid w:val="008062A7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18BB"/>
    <w:rsid w:val="00AA5B47"/>
    <w:rsid w:val="00AA6E30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265A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02B2"/>
    <w:rsid w:val="00DF1300"/>
    <w:rsid w:val="00DF3233"/>
    <w:rsid w:val="00E04B2E"/>
    <w:rsid w:val="00E07084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28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EE6D61"/>
    <w:rsid w:val="00F10206"/>
    <w:rsid w:val="00F10A20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9A355-AD37-4639-8A98-1255422B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1753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64</cp:revision>
  <dcterms:created xsi:type="dcterms:W3CDTF">2024-03-06T13:25:00Z</dcterms:created>
  <dcterms:modified xsi:type="dcterms:W3CDTF">2024-06-11T19:59:00Z</dcterms:modified>
</cp:coreProperties>
</file>