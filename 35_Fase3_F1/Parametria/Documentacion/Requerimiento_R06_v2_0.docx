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CAFA793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BD1ADB">
        <w:rPr>
          <w:rFonts w:ascii="Times New Roman" w:hAnsi="Times New Roman" w:cs="Times New Roman"/>
          <w:b/>
          <w:sz w:val="72"/>
          <w:szCs w:val="72"/>
        </w:rPr>
        <w:t>R06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BD1ADB" w:rsidRPr="00BD1ADB">
        <w:rPr>
          <w:rFonts w:ascii="Times New Roman" w:hAnsi="Times New Roman" w:cs="Times New Roman"/>
          <w:b/>
          <w:sz w:val="72"/>
          <w:szCs w:val="72"/>
        </w:rPr>
        <w:t>717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BD1ADB" w:rsidRPr="00BD1ADB">
        <w:rPr>
          <w:rFonts w:ascii="Times New Roman" w:hAnsi="Times New Roman" w:cs="Times New Roman"/>
          <w:b/>
          <w:sz w:val="72"/>
          <w:szCs w:val="72"/>
        </w:rPr>
        <w:t>Activos ponderados por riesgo de crédito</w:t>
      </w:r>
      <w:r w:rsidR="00BD1ADB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41F79D8" w:rsidR="00DA6AAC" w:rsidRPr="00230F5A" w:rsidRDefault="00BD1AD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R06</w:t>
            </w:r>
          </w:p>
        </w:tc>
        <w:tc>
          <w:tcPr>
            <w:tcW w:w="1342" w:type="dxa"/>
          </w:tcPr>
          <w:p w14:paraId="22F848E4" w14:textId="477665EA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A0E45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CCE9E0B" w:rsidR="00DA6AAC" w:rsidRPr="00230F5A" w:rsidRDefault="00FA0E4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4629F" w:rsidRPr="00230F5A" w14:paraId="5339FC0E" w14:textId="7AB2D237" w:rsidTr="000506C0">
        <w:tc>
          <w:tcPr>
            <w:tcW w:w="1256" w:type="dxa"/>
          </w:tcPr>
          <w:p w14:paraId="3DF7E2D2" w14:textId="0D483938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R06</w:t>
            </w:r>
          </w:p>
        </w:tc>
        <w:tc>
          <w:tcPr>
            <w:tcW w:w="1342" w:type="dxa"/>
          </w:tcPr>
          <w:p w14:paraId="69C55B7E" w14:textId="3B1C6082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BCCB1A8" w14:textId="77777777" w:rsidR="00D4629F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6C85897" w14:textId="77777777" w:rsidR="00D4629F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EFB7B89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3AF048C0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D58963E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D4629F" w:rsidRPr="00230F5A" w14:paraId="251EA50D" w14:textId="22DD7FE9" w:rsidTr="000506C0">
        <w:tc>
          <w:tcPr>
            <w:tcW w:w="1256" w:type="dxa"/>
          </w:tcPr>
          <w:p w14:paraId="7287933A" w14:textId="2774A3A0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4629F" w:rsidRPr="00230F5A" w14:paraId="38B70AFE" w14:textId="34FEEE1D" w:rsidTr="000506C0">
        <w:tc>
          <w:tcPr>
            <w:tcW w:w="1256" w:type="dxa"/>
          </w:tcPr>
          <w:p w14:paraId="23AEB014" w14:textId="5799241D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4629F" w:rsidRPr="00230F5A" w14:paraId="4B606B6E" w14:textId="62885254" w:rsidTr="000506C0">
        <w:tc>
          <w:tcPr>
            <w:tcW w:w="1256" w:type="dxa"/>
          </w:tcPr>
          <w:p w14:paraId="612D72B6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4629F" w:rsidRPr="00230F5A" w14:paraId="2EA7A1DB" w14:textId="6C6D457E" w:rsidTr="000506C0">
        <w:tc>
          <w:tcPr>
            <w:tcW w:w="1256" w:type="dxa"/>
          </w:tcPr>
          <w:p w14:paraId="4D062B49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4629F" w:rsidRPr="00230F5A" w14:paraId="4EBD62EB" w14:textId="7659FBA3" w:rsidTr="000506C0">
        <w:tc>
          <w:tcPr>
            <w:tcW w:w="1256" w:type="dxa"/>
          </w:tcPr>
          <w:p w14:paraId="6FF918B3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4629F" w:rsidRPr="00230F5A" w:rsidRDefault="00D4629F" w:rsidP="00D4629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340243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D4629F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6504811D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BD1AD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122971D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BD1ADB">
              <w:rPr>
                <w:rFonts w:ascii="Times New Roman" w:hAnsi="Times New Roman" w:cs="Times New Roman"/>
              </w:rPr>
              <w:t>169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7FDE54D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BD1ADB">
        <w:rPr>
          <w:rFonts w:ascii="Times New Roman" w:hAnsi="Times New Roman" w:cs="Times New Roman"/>
        </w:rPr>
        <w:t>182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3A05068B" w14:textId="77777777" w:rsidR="00BD1ADB" w:rsidRDefault="00BD1ADB" w:rsidP="00BD1AD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6DD8E147" w14:textId="77777777" w:rsidR="00BD1ADB" w:rsidRDefault="00BD1ADB" w:rsidP="00BD1AD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BD1ADB" w14:paraId="0A3E5144" w14:textId="77777777" w:rsidTr="00D47C67">
        <w:trPr>
          <w:trHeight w:val="486"/>
        </w:trPr>
        <w:tc>
          <w:tcPr>
            <w:tcW w:w="1414" w:type="dxa"/>
          </w:tcPr>
          <w:p w14:paraId="34475861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016572F" w14:textId="77777777" w:rsidR="00BD1ADB" w:rsidRDefault="00BD1ADB" w:rsidP="00D47C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41B66A9" w14:textId="77777777" w:rsidR="00BD1ADB" w:rsidRPr="00D4629F" w:rsidRDefault="00BD1ADB" w:rsidP="00D47C67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Activos</w:t>
            </w:r>
            <w:r w:rsidRPr="00D4629F">
              <w:rPr>
                <w:spacing w:val="7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ponderados</w:t>
            </w:r>
            <w:r w:rsidRPr="00D4629F">
              <w:rPr>
                <w:spacing w:val="5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por</w:t>
            </w:r>
            <w:r w:rsidRPr="00D4629F">
              <w:rPr>
                <w:spacing w:val="5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riesgo</w:t>
            </w:r>
            <w:r w:rsidRPr="00D4629F">
              <w:rPr>
                <w:spacing w:val="5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crédito</w:t>
            </w:r>
            <w:r w:rsidRPr="00D4629F">
              <w:rPr>
                <w:spacing w:val="5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y</w:t>
            </w:r>
            <w:r w:rsidRPr="00D4629F">
              <w:rPr>
                <w:spacing w:val="7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requerimiento</w:t>
            </w:r>
            <w:r w:rsidRPr="00D4629F">
              <w:rPr>
                <w:spacing w:val="7"/>
                <w:sz w:val="20"/>
                <w:lang w:val="es-CL"/>
              </w:rPr>
              <w:t xml:space="preserve"> </w:t>
            </w:r>
            <w:proofErr w:type="spellStart"/>
            <w:r w:rsidRPr="00D4629F">
              <w:rPr>
                <w:sz w:val="20"/>
                <w:lang w:val="es-CL"/>
              </w:rPr>
              <w:t>contracíclico</w:t>
            </w:r>
            <w:proofErr w:type="spellEnd"/>
            <w:r w:rsidRPr="00D4629F">
              <w:rPr>
                <w:spacing w:val="-68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internacional</w:t>
            </w:r>
          </w:p>
        </w:tc>
      </w:tr>
      <w:tr w:rsidR="00BD1ADB" w14:paraId="492F252B" w14:textId="77777777" w:rsidTr="00D47C67">
        <w:trPr>
          <w:trHeight w:val="240"/>
        </w:trPr>
        <w:tc>
          <w:tcPr>
            <w:tcW w:w="1414" w:type="dxa"/>
          </w:tcPr>
          <w:p w14:paraId="13C05873" w14:textId="77777777" w:rsidR="00BD1ADB" w:rsidRDefault="00BD1ADB" w:rsidP="00D47C67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50DF6D6" w14:textId="77777777" w:rsidR="00BD1ADB" w:rsidRDefault="00BD1ADB" w:rsidP="00D47C6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3C35F63" w14:textId="77777777" w:rsidR="00BD1ADB" w:rsidRPr="00D4629F" w:rsidRDefault="00BD1ADB" w:rsidP="00D47C67">
            <w:pPr>
              <w:pStyle w:val="TableParagraph"/>
              <w:spacing w:line="221" w:lineRule="exact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Método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estándar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para cálculo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los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APRC y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técnicas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mitigación</w:t>
            </w:r>
          </w:p>
        </w:tc>
      </w:tr>
      <w:tr w:rsidR="00BD1ADB" w14:paraId="37B48DB9" w14:textId="77777777" w:rsidTr="00D47C67">
        <w:trPr>
          <w:trHeight w:val="244"/>
        </w:trPr>
        <w:tc>
          <w:tcPr>
            <w:tcW w:w="1414" w:type="dxa"/>
          </w:tcPr>
          <w:p w14:paraId="30B1B20C" w14:textId="77777777" w:rsidR="00BD1ADB" w:rsidRDefault="00BD1ADB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C083E84" w14:textId="77777777" w:rsidR="00BD1ADB" w:rsidRDefault="00BD1ADB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35324B8" w14:textId="77777777" w:rsidR="00BD1ADB" w:rsidRPr="00D4629F" w:rsidRDefault="00BD1ADB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Metodologías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internas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para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cálculo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los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APRC y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técnicas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mitigación</w:t>
            </w:r>
          </w:p>
        </w:tc>
      </w:tr>
    </w:tbl>
    <w:p w14:paraId="24ADB4BF" w14:textId="77777777" w:rsidR="00BD1ADB" w:rsidRDefault="00BD1ADB" w:rsidP="00BD1ADB">
      <w:pPr>
        <w:pStyle w:val="Textoindependiente"/>
        <w:spacing w:before="11"/>
        <w:rPr>
          <w:rFonts w:ascii="Times New Roman"/>
          <w:i/>
        </w:rPr>
      </w:pPr>
    </w:p>
    <w:p w14:paraId="36FBC241" w14:textId="77777777" w:rsidR="00BD1ADB" w:rsidRDefault="00BD1ADB" w:rsidP="00BD1AD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activos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ponderados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requerimiento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contra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cíclico internacional</w:t>
      </w:r>
    </w:p>
    <w:p w14:paraId="7357FA4C" w14:textId="77777777" w:rsidR="00BD1ADB" w:rsidRDefault="00BD1ADB" w:rsidP="00BD1AD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BD1ADB" w14:paraId="436ADB82" w14:textId="77777777" w:rsidTr="00D47C67">
        <w:trPr>
          <w:trHeight w:val="299"/>
        </w:trPr>
        <w:tc>
          <w:tcPr>
            <w:tcW w:w="1366" w:type="dxa"/>
          </w:tcPr>
          <w:p w14:paraId="112A28C7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96B14D1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C0A4415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70E2AF45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3E6768B5" w14:textId="77777777" w:rsidTr="00D47C67">
        <w:trPr>
          <w:trHeight w:val="300"/>
        </w:trPr>
        <w:tc>
          <w:tcPr>
            <w:tcW w:w="1366" w:type="dxa"/>
          </w:tcPr>
          <w:p w14:paraId="7573E45D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A0CB154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3FBD2EF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606" w:type="dxa"/>
          </w:tcPr>
          <w:p w14:paraId="7ED7F88E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D1ADB" w14:paraId="277EC39E" w14:textId="77777777" w:rsidTr="00D47C67">
        <w:trPr>
          <w:trHeight w:val="299"/>
        </w:trPr>
        <w:tc>
          <w:tcPr>
            <w:tcW w:w="1366" w:type="dxa"/>
          </w:tcPr>
          <w:p w14:paraId="2028AAD1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32DDD34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18C0675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1606" w:type="dxa"/>
          </w:tcPr>
          <w:p w14:paraId="13E085EE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5B7C4B5E" w14:textId="77777777" w:rsidTr="00D47C67">
        <w:trPr>
          <w:trHeight w:val="301"/>
        </w:trPr>
        <w:tc>
          <w:tcPr>
            <w:tcW w:w="1366" w:type="dxa"/>
          </w:tcPr>
          <w:p w14:paraId="45235B2A" w14:textId="77777777" w:rsidR="00BD1ADB" w:rsidRDefault="00BD1AD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86D4122" w14:textId="77777777" w:rsidR="00BD1ADB" w:rsidRDefault="00BD1AD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2689E41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</w:p>
        </w:tc>
        <w:tc>
          <w:tcPr>
            <w:tcW w:w="1606" w:type="dxa"/>
          </w:tcPr>
          <w:p w14:paraId="528BE27A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0182D0F9" w14:textId="77777777" w:rsidTr="00D47C67">
        <w:trPr>
          <w:trHeight w:val="299"/>
        </w:trPr>
        <w:tc>
          <w:tcPr>
            <w:tcW w:w="1366" w:type="dxa"/>
          </w:tcPr>
          <w:p w14:paraId="4A644850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43705E0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DE90990" w14:textId="77777777" w:rsidR="00BD1ADB" w:rsidRPr="00D4629F" w:rsidRDefault="00BD1ADB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APRC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ME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ajustado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por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técnicas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mitigación</w:t>
            </w:r>
          </w:p>
        </w:tc>
        <w:tc>
          <w:tcPr>
            <w:tcW w:w="1606" w:type="dxa"/>
          </w:tcPr>
          <w:p w14:paraId="0020B315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45B46677" w14:textId="77777777" w:rsidTr="00D47C67">
        <w:trPr>
          <w:trHeight w:val="299"/>
        </w:trPr>
        <w:tc>
          <w:tcPr>
            <w:tcW w:w="1366" w:type="dxa"/>
          </w:tcPr>
          <w:p w14:paraId="1297979C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5C9FF188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F01D3DB" w14:textId="77777777" w:rsidR="00BD1ADB" w:rsidRPr="00D4629F" w:rsidRDefault="00BD1ADB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APRC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MI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ajustado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por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técnicas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mitigación</w:t>
            </w:r>
          </w:p>
        </w:tc>
        <w:tc>
          <w:tcPr>
            <w:tcW w:w="1606" w:type="dxa"/>
          </w:tcPr>
          <w:p w14:paraId="04297684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43450190" w14:textId="77777777" w:rsidTr="00D47C67">
        <w:trPr>
          <w:trHeight w:val="299"/>
        </w:trPr>
        <w:tc>
          <w:tcPr>
            <w:tcW w:w="1366" w:type="dxa"/>
          </w:tcPr>
          <w:p w14:paraId="34CBCC22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962F338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4196E08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Requerimiento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cíclico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internacional</w:t>
            </w:r>
            <w:proofErr w:type="spellEnd"/>
          </w:p>
        </w:tc>
        <w:tc>
          <w:tcPr>
            <w:tcW w:w="1606" w:type="dxa"/>
          </w:tcPr>
          <w:p w14:paraId="4E9EF5B5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04B5E207" w14:textId="77777777" w:rsidTr="00D47C67">
        <w:trPr>
          <w:trHeight w:val="299"/>
        </w:trPr>
        <w:tc>
          <w:tcPr>
            <w:tcW w:w="1366" w:type="dxa"/>
          </w:tcPr>
          <w:p w14:paraId="4959BEDD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12FBFE0D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84E036D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13E64A1C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118)</w:t>
            </w:r>
          </w:p>
        </w:tc>
      </w:tr>
    </w:tbl>
    <w:p w14:paraId="50ACCF74" w14:textId="77777777" w:rsidR="00BD1ADB" w:rsidRDefault="00BD1ADB" w:rsidP="00BD1AD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182</w:t>
      </w:r>
      <w:r>
        <w:rPr>
          <w:spacing w:val="-1"/>
        </w:rPr>
        <w:t xml:space="preserve"> </w:t>
      </w:r>
      <w:r>
        <w:t>Bytes</w:t>
      </w:r>
    </w:p>
    <w:p w14:paraId="109F75BA" w14:textId="77777777" w:rsidR="00BD1ADB" w:rsidRDefault="00BD1ADB" w:rsidP="00BD1ADB">
      <w:pPr>
        <w:pStyle w:val="Textoindependiente"/>
        <w:spacing w:before="10"/>
        <w:rPr>
          <w:sz w:val="19"/>
        </w:rPr>
      </w:pPr>
    </w:p>
    <w:p w14:paraId="50741937" w14:textId="77777777" w:rsidR="00BD1ADB" w:rsidRDefault="00BD1ADB" w:rsidP="00BD1AD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spacing w:before="1" w:after="58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método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estándar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cálculo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APRC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técnicas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mitigación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BD1ADB" w14:paraId="47435CA9" w14:textId="77777777" w:rsidTr="00D47C67">
        <w:trPr>
          <w:trHeight w:val="302"/>
        </w:trPr>
        <w:tc>
          <w:tcPr>
            <w:tcW w:w="1366" w:type="dxa"/>
          </w:tcPr>
          <w:p w14:paraId="10F8391C" w14:textId="77777777" w:rsidR="00BD1ADB" w:rsidRDefault="00BD1AD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DB3B0C1" w14:textId="77777777" w:rsidR="00BD1ADB" w:rsidRDefault="00BD1AD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1909DD4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74038CF4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7A6E7033" w14:textId="77777777" w:rsidTr="00D47C67">
        <w:trPr>
          <w:trHeight w:val="299"/>
        </w:trPr>
        <w:tc>
          <w:tcPr>
            <w:tcW w:w="1366" w:type="dxa"/>
          </w:tcPr>
          <w:p w14:paraId="7E468825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2E201F4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371DA0F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747" w:type="dxa"/>
          </w:tcPr>
          <w:p w14:paraId="21C76B5C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D1ADB" w14:paraId="332B7EAD" w14:textId="77777777" w:rsidTr="00D47C67">
        <w:trPr>
          <w:trHeight w:val="300"/>
        </w:trPr>
        <w:tc>
          <w:tcPr>
            <w:tcW w:w="1366" w:type="dxa"/>
          </w:tcPr>
          <w:p w14:paraId="79D3552D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B779AE8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7E7DFC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747" w:type="dxa"/>
          </w:tcPr>
          <w:p w14:paraId="6DB4263A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391AFC64" w14:textId="77777777" w:rsidTr="00D47C67">
        <w:trPr>
          <w:trHeight w:val="299"/>
        </w:trPr>
        <w:tc>
          <w:tcPr>
            <w:tcW w:w="1366" w:type="dxa"/>
          </w:tcPr>
          <w:p w14:paraId="26A77337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0FBB996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40B503C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747" w:type="dxa"/>
          </w:tcPr>
          <w:p w14:paraId="5111F619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6E38F1A8" w14:textId="77777777" w:rsidTr="00D47C67">
        <w:trPr>
          <w:trHeight w:val="299"/>
        </w:trPr>
        <w:tc>
          <w:tcPr>
            <w:tcW w:w="1366" w:type="dxa"/>
          </w:tcPr>
          <w:p w14:paraId="5B5163F7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C74DA30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9E34D04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747" w:type="dxa"/>
          </w:tcPr>
          <w:p w14:paraId="700E434E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68C61EA7" w14:textId="77777777" w:rsidTr="00D47C67">
        <w:trPr>
          <w:trHeight w:val="299"/>
        </w:trPr>
        <w:tc>
          <w:tcPr>
            <w:tcW w:w="1366" w:type="dxa"/>
          </w:tcPr>
          <w:p w14:paraId="199BB0A5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4D4721A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529FFD9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Rubro</w:t>
            </w:r>
            <w:proofErr w:type="spellEnd"/>
          </w:p>
        </w:tc>
        <w:tc>
          <w:tcPr>
            <w:tcW w:w="1747" w:type="dxa"/>
          </w:tcPr>
          <w:p w14:paraId="17490EB6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BD1ADB" w14:paraId="59C6A3EB" w14:textId="77777777" w:rsidTr="00D47C67">
        <w:trPr>
          <w:trHeight w:val="301"/>
        </w:trPr>
        <w:tc>
          <w:tcPr>
            <w:tcW w:w="1366" w:type="dxa"/>
          </w:tcPr>
          <w:p w14:paraId="1392D1E6" w14:textId="77777777" w:rsidR="00BD1ADB" w:rsidRDefault="00BD1AD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28B273F" w14:textId="77777777" w:rsidR="00BD1ADB" w:rsidRDefault="00BD1AD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F6D4254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Técnica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747" w:type="dxa"/>
          </w:tcPr>
          <w:p w14:paraId="0D964AF7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5AE016B1" w14:textId="77777777" w:rsidTr="00D47C67">
        <w:trPr>
          <w:trHeight w:val="299"/>
        </w:trPr>
        <w:tc>
          <w:tcPr>
            <w:tcW w:w="1366" w:type="dxa"/>
          </w:tcPr>
          <w:p w14:paraId="348B656F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2BF1EDA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90F6EA1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riesgo</w:t>
            </w:r>
            <w:proofErr w:type="spellEnd"/>
          </w:p>
        </w:tc>
        <w:tc>
          <w:tcPr>
            <w:tcW w:w="1747" w:type="dxa"/>
          </w:tcPr>
          <w:p w14:paraId="401403BC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BD1ADB" w14:paraId="72AC2873" w14:textId="77777777" w:rsidTr="00D47C67">
        <w:trPr>
          <w:trHeight w:val="299"/>
        </w:trPr>
        <w:tc>
          <w:tcPr>
            <w:tcW w:w="1366" w:type="dxa"/>
          </w:tcPr>
          <w:p w14:paraId="61D36482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05C3B1C3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F8733D9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Sujeto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clasificación</w:t>
            </w:r>
            <w:proofErr w:type="spellEnd"/>
          </w:p>
        </w:tc>
        <w:tc>
          <w:tcPr>
            <w:tcW w:w="1747" w:type="dxa"/>
          </w:tcPr>
          <w:p w14:paraId="40DCD38A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0811A09D" w14:textId="77777777" w:rsidTr="00D47C67">
        <w:trPr>
          <w:trHeight w:val="299"/>
        </w:trPr>
        <w:tc>
          <w:tcPr>
            <w:tcW w:w="1366" w:type="dxa"/>
          </w:tcPr>
          <w:p w14:paraId="5198C361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6C8C46F6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C8B4CB1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País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riesgo</w:t>
            </w:r>
            <w:proofErr w:type="spellEnd"/>
          </w:p>
        </w:tc>
        <w:tc>
          <w:tcPr>
            <w:tcW w:w="1747" w:type="dxa"/>
          </w:tcPr>
          <w:p w14:paraId="670A0FEB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BD1ADB" w14:paraId="74C41089" w14:textId="77777777" w:rsidTr="00D47C67">
        <w:trPr>
          <w:trHeight w:val="299"/>
        </w:trPr>
        <w:tc>
          <w:tcPr>
            <w:tcW w:w="1366" w:type="dxa"/>
          </w:tcPr>
          <w:p w14:paraId="274B4C47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0EB9FDD6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04BBD82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Cargo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cíclico</w:t>
            </w:r>
            <w:proofErr w:type="spellEnd"/>
          </w:p>
        </w:tc>
        <w:tc>
          <w:tcPr>
            <w:tcW w:w="1747" w:type="dxa"/>
          </w:tcPr>
          <w:p w14:paraId="44B1D1A2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6F668C4F" w14:textId="77777777" w:rsidTr="00D47C67">
        <w:trPr>
          <w:trHeight w:val="299"/>
        </w:trPr>
        <w:tc>
          <w:tcPr>
            <w:tcW w:w="1366" w:type="dxa"/>
          </w:tcPr>
          <w:p w14:paraId="20BB4C0F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4C61B1B1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AEAAFC3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747" w:type="dxa"/>
          </w:tcPr>
          <w:p w14:paraId="7865AB38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570F71DF" w14:textId="77777777" w:rsidTr="00D47C67">
        <w:trPr>
          <w:trHeight w:val="302"/>
        </w:trPr>
        <w:tc>
          <w:tcPr>
            <w:tcW w:w="1366" w:type="dxa"/>
          </w:tcPr>
          <w:p w14:paraId="4C21B466" w14:textId="77777777" w:rsidR="00BD1ADB" w:rsidRDefault="00BD1AD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44129714" w14:textId="77777777" w:rsidR="00BD1ADB" w:rsidRDefault="00BD1AD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83AB4EE" w14:textId="77777777" w:rsidR="00BD1ADB" w:rsidRPr="00D4629F" w:rsidRDefault="00BD1ADB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Monto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exposición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post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factor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conversión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 crédito</w:t>
            </w:r>
          </w:p>
        </w:tc>
        <w:tc>
          <w:tcPr>
            <w:tcW w:w="1747" w:type="dxa"/>
          </w:tcPr>
          <w:p w14:paraId="1F3BE00F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0E81B6C7" w14:textId="77777777" w:rsidTr="00D47C67">
        <w:trPr>
          <w:trHeight w:val="300"/>
        </w:trPr>
        <w:tc>
          <w:tcPr>
            <w:tcW w:w="1366" w:type="dxa"/>
          </w:tcPr>
          <w:p w14:paraId="06904A5D" w14:textId="77777777" w:rsidR="00BD1ADB" w:rsidRDefault="00BD1ADB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688176CC" w14:textId="77777777" w:rsidR="00BD1ADB" w:rsidRDefault="00BD1ADB" w:rsidP="00D47C67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9B765F9" w14:textId="77777777" w:rsidR="00BD1ADB" w:rsidRDefault="00BD1ADB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747" w:type="dxa"/>
          </w:tcPr>
          <w:p w14:paraId="1BCFD095" w14:textId="77777777" w:rsidR="00BD1ADB" w:rsidRDefault="00BD1ADB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0331DCA9" w14:textId="77777777" w:rsidTr="00D47C67">
        <w:trPr>
          <w:trHeight w:val="299"/>
        </w:trPr>
        <w:tc>
          <w:tcPr>
            <w:tcW w:w="1366" w:type="dxa"/>
          </w:tcPr>
          <w:p w14:paraId="214DB12F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3C931717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1E99DFA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Colateral</w:t>
            </w:r>
            <w:proofErr w:type="spellEnd"/>
          </w:p>
        </w:tc>
        <w:tc>
          <w:tcPr>
            <w:tcW w:w="1747" w:type="dxa"/>
          </w:tcPr>
          <w:p w14:paraId="2A5E6ABF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5E027C74" w14:textId="77777777" w:rsidTr="00D47C67">
        <w:trPr>
          <w:trHeight w:val="299"/>
        </w:trPr>
        <w:tc>
          <w:tcPr>
            <w:tcW w:w="1366" w:type="dxa"/>
          </w:tcPr>
          <w:p w14:paraId="2AEAE682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1099DC07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99AB801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cubierto</w:t>
            </w:r>
            <w:proofErr w:type="spellEnd"/>
          </w:p>
        </w:tc>
        <w:tc>
          <w:tcPr>
            <w:tcW w:w="1747" w:type="dxa"/>
          </w:tcPr>
          <w:p w14:paraId="3F91F8CC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58CE6E66" w14:textId="77777777" w:rsidTr="00D47C67">
        <w:trPr>
          <w:trHeight w:val="299"/>
        </w:trPr>
        <w:tc>
          <w:tcPr>
            <w:tcW w:w="1366" w:type="dxa"/>
          </w:tcPr>
          <w:p w14:paraId="206D5FE2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1F04309A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EC95311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cubierto</w:t>
            </w:r>
            <w:proofErr w:type="spellEnd"/>
          </w:p>
        </w:tc>
        <w:tc>
          <w:tcPr>
            <w:tcW w:w="1747" w:type="dxa"/>
          </w:tcPr>
          <w:p w14:paraId="0C84AC30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57FD093E" w14:textId="77777777" w:rsidTr="00D47C67">
        <w:trPr>
          <w:trHeight w:val="299"/>
        </w:trPr>
        <w:tc>
          <w:tcPr>
            <w:tcW w:w="1366" w:type="dxa"/>
          </w:tcPr>
          <w:p w14:paraId="026E2B68" w14:textId="77777777" w:rsidR="00BD1ADB" w:rsidRDefault="00BD1AD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5783DAEB" w14:textId="77777777" w:rsidR="00BD1ADB" w:rsidRDefault="00BD1AD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87254AB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747" w:type="dxa"/>
          </w:tcPr>
          <w:p w14:paraId="55271928" w14:textId="77777777" w:rsidR="00BD1ADB" w:rsidRDefault="00BD1AD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3B00B327" w14:textId="77777777" w:rsidTr="00D47C67">
        <w:trPr>
          <w:trHeight w:val="301"/>
        </w:trPr>
        <w:tc>
          <w:tcPr>
            <w:tcW w:w="1366" w:type="dxa"/>
          </w:tcPr>
          <w:p w14:paraId="21587714" w14:textId="77777777" w:rsidR="00BD1ADB" w:rsidRDefault="00BD1AD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59DCEECA" w14:textId="77777777" w:rsidR="00BD1ADB" w:rsidRDefault="00BD1AD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BC1A1E3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1E6C4786" w14:textId="77777777" w:rsidR="00BD1ADB" w:rsidRDefault="00BD1AD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66)</w:t>
            </w:r>
          </w:p>
        </w:tc>
      </w:tr>
    </w:tbl>
    <w:p w14:paraId="24E59FFC" w14:textId="77777777" w:rsidR="00BD1ADB" w:rsidRDefault="00BD1ADB" w:rsidP="00BD1ADB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182</w:t>
      </w:r>
      <w:r>
        <w:rPr>
          <w:spacing w:val="-1"/>
        </w:rPr>
        <w:t xml:space="preserve"> </w:t>
      </w:r>
      <w:r>
        <w:t>Bytes</w:t>
      </w:r>
    </w:p>
    <w:p w14:paraId="18373E99" w14:textId="77777777" w:rsidR="00BD1ADB" w:rsidRDefault="00BD1ADB" w:rsidP="00BD1ADB">
      <w:pPr>
        <w:pStyle w:val="Textoindependiente"/>
        <w:spacing w:before="8"/>
        <w:rPr>
          <w:sz w:val="19"/>
        </w:rPr>
      </w:pPr>
    </w:p>
    <w:p w14:paraId="1A6921F7" w14:textId="77777777" w:rsidR="00BD1ADB" w:rsidRDefault="00BD1ADB" w:rsidP="00BD1AD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spacing w:before="1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 para 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metodologías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internas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cálculo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 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APRC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técnicas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mitigación.</w:t>
      </w:r>
    </w:p>
    <w:p w14:paraId="4E48C4EA" w14:textId="77777777" w:rsidR="00BD1ADB" w:rsidRDefault="00BD1ADB" w:rsidP="00BD1ADB">
      <w:pPr>
        <w:rPr>
          <w:rFonts w:ascii="Times New Roman" w:hAnsi="Times New Roman"/>
          <w:sz w:val="20"/>
        </w:rPr>
        <w:sectPr w:rsidR="00BD1ADB" w:rsidSect="00707A5F">
          <w:pgSz w:w="12250" w:h="15850"/>
          <w:pgMar w:top="1380" w:right="840" w:bottom="880" w:left="920" w:header="567" w:footer="685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-6845"/>
        <w:tblW w:w="99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818"/>
        <w:gridCol w:w="1479"/>
      </w:tblGrid>
      <w:tr w:rsidR="00BD1ADB" w14:paraId="5D8D9439" w14:textId="77777777" w:rsidTr="00BD1ADB">
        <w:trPr>
          <w:trHeight w:val="300"/>
        </w:trPr>
        <w:tc>
          <w:tcPr>
            <w:tcW w:w="1364" w:type="dxa"/>
          </w:tcPr>
          <w:p w14:paraId="4833E890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0A6DC2AB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FD1D23E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479" w:type="dxa"/>
          </w:tcPr>
          <w:p w14:paraId="1F7B703D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7FE4232F" w14:textId="77777777" w:rsidTr="00BD1ADB">
        <w:trPr>
          <w:trHeight w:val="299"/>
        </w:trPr>
        <w:tc>
          <w:tcPr>
            <w:tcW w:w="1364" w:type="dxa"/>
          </w:tcPr>
          <w:p w14:paraId="1B7C342A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06E9E07D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555DBD9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479" w:type="dxa"/>
          </w:tcPr>
          <w:p w14:paraId="59DFF5C3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D1ADB" w14:paraId="4C7CC8D1" w14:textId="77777777" w:rsidTr="00BD1ADB">
        <w:trPr>
          <w:trHeight w:val="299"/>
        </w:trPr>
        <w:tc>
          <w:tcPr>
            <w:tcW w:w="1364" w:type="dxa"/>
          </w:tcPr>
          <w:p w14:paraId="6E26D11C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623115EE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02347EC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479" w:type="dxa"/>
          </w:tcPr>
          <w:p w14:paraId="348AD0E6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771F1231" w14:textId="77777777" w:rsidTr="00BD1ADB">
        <w:trPr>
          <w:trHeight w:val="299"/>
        </w:trPr>
        <w:tc>
          <w:tcPr>
            <w:tcW w:w="1364" w:type="dxa"/>
          </w:tcPr>
          <w:p w14:paraId="6A30DBC8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6F6C6A09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D2CC811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cartera</w:t>
            </w:r>
            <w:proofErr w:type="spellEnd"/>
          </w:p>
        </w:tc>
        <w:tc>
          <w:tcPr>
            <w:tcW w:w="1479" w:type="dxa"/>
          </w:tcPr>
          <w:p w14:paraId="2A040420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048F4C58" w14:textId="77777777" w:rsidTr="00BD1ADB">
        <w:trPr>
          <w:trHeight w:val="302"/>
        </w:trPr>
        <w:tc>
          <w:tcPr>
            <w:tcW w:w="1364" w:type="dxa"/>
          </w:tcPr>
          <w:p w14:paraId="7E09E872" w14:textId="77777777" w:rsidR="00BD1ADB" w:rsidRDefault="00BD1ADB" w:rsidP="00BD1ADB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5D2746FD" w14:textId="77777777" w:rsidR="00BD1ADB" w:rsidRDefault="00BD1ADB" w:rsidP="00BD1ADB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46DB2F34" w14:textId="77777777" w:rsidR="00BD1ADB" w:rsidRDefault="00BD1ADB" w:rsidP="00BD1ADB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Descripción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cartera</w:t>
            </w:r>
            <w:proofErr w:type="spellEnd"/>
          </w:p>
        </w:tc>
        <w:tc>
          <w:tcPr>
            <w:tcW w:w="1479" w:type="dxa"/>
          </w:tcPr>
          <w:p w14:paraId="61AEA8D1" w14:textId="77777777" w:rsidR="00BD1ADB" w:rsidRDefault="00BD1ADB" w:rsidP="00BD1ADB">
            <w:pPr>
              <w:pStyle w:val="TableParagraph"/>
              <w:spacing w:before="2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BD1ADB" w14:paraId="76308AC4" w14:textId="77777777" w:rsidTr="00BD1ADB">
        <w:trPr>
          <w:trHeight w:val="299"/>
        </w:trPr>
        <w:tc>
          <w:tcPr>
            <w:tcW w:w="1364" w:type="dxa"/>
          </w:tcPr>
          <w:p w14:paraId="08708D76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60EF91E6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1BD20EF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Rubro</w:t>
            </w:r>
            <w:proofErr w:type="spellEnd"/>
          </w:p>
        </w:tc>
        <w:tc>
          <w:tcPr>
            <w:tcW w:w="1479" w:type="dxa"/>
          </w:tcPr>
          <w:p w14:paraId="2FA55EBF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BD1ADB" w14:paraId="3EF8EC72" w14:textId="77777777" w:rsidTr="00BD1ADB">
        <w:trPr>
          <w:trHeight w:val="299"/>
        </w:trPr>
        <w:tc>
          <w:tcPr>
            <w:tcW w:w="1364" w:type="dxa"/>
          </w:tcPr>
          <w:p w14:paraId="3F48890C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5CBE7756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1F50040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Técnicas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479" w:type="dxa"/>
          </w:tcPr>
          <w:p w14:paraId="7F176133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32922544" w14:textId="77777777" w:rsidTr="00BD1ADB">
        <w:trPr>
          <w:trHeight w:val="299"/>
        </w:trPr>
        <w:tc>
          <w:tcPr>
            <w:tcW w:w="1364" w:type="dxa"/>
          </w:tcPr>
          <w:p w14:paraId="6E93A242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30C4BDCE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06B25D2F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Método</w:t>
            </w:r>
            <w:proofErr w:type="spellEnd"/>
          </w:p>
        </w:tc>
        <w:tc>
          <w:tcPr>
            <w:tcW w:w="1479" w:type="dxa"/>
          </w:tcPr>
          <w:p w14:paraId="03AD8348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668A0C36" w14:textId="77777777" w:rsidTr="00BD1ADB">
        <w:trPr>
          <w:trHeight w:val="299"/>
        </w:trPr>
        <w:tc>
          <w:tcPr>
            <w:tcW w:w="1364" w:type="dxa"/>
          </w:tcPr>
          <w:p w14:paraId="2BAC7FD1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13B02DCD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8D9BFC7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479" w:type="dxa"/>
          </w:tcPr>
          <w:p w14:paraId="049F18E0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02)</w:t>
            </w:r>
          </w:p>
        </w:tc>
      </w:tr>
      <w:tr w:rsidR="00BD1ADB" w14:paraId="50DD9684" w14:textId="77777777" w:rsidTr="00BD1ADB">
        <w:trPr>
          <w:trHeight w:val="299"/>
        </w:trPr>
        <w:tc>
          <w:tcPr>
            <w:tcW w:w="1364" w:type="dxa"/>
          </w:tcPr>
          <w:p w14:paraId="59034E5B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6EE1D19F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833B56C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País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riesgo</w:t>
            </w:r>
            <w:proofErr w:type="spellEnd"/>
          </w:p>
        </w:tc>
        <w:tc>
          <w:tcPr>
            <w:tcW w:w="1479" w:type="dxa"/>
          </w:tcPr>
          <w:p w14:paraId="22C3E965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BD1ADB" w14:paraId="3CE1F4AA" w14:textId="77777777" w:rsidTr="00BD1ADB">
        <w:trPr>
          <w:trHeight w:val="302"/>
        </w:trPr>
        <w:tc>
          <w:tcPr>
            <w:tcW w:w="1364" w:type="dxa"/>
          </w:tcPr>
          <w:p w14:paraId="5FE42316" w14:textId="77777777" w:rsidR="00BD1ADB" w:rsidRDefault="00BD1ADB" w:rsidP="00BD1ADB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4E22FABA" w14:textId="77777777" w:rsidR="00BD1ADB" w:rsidRDefault="00BD1ADB" w:rsidP="00BD1ADB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EF99573" w14:textId="77777777" w:rsidR="00BD1ADB" w:rsidRDefault="00BD1ADB" w:rsidP="00BD1ADB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Cargo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cíclico</w:t>
            </w:r>
            <w:proofErr w:type="spellEnd"/>
          </w:p>
        </w:tc>
        <w:tc>
          <w:tcPr>
            <w:tcW w:w="1479" w:type="dxa"/>
          </w:tcPr>
          <w:p w14:paraId="37E73B7D" w14:textId="77777777" w:rsidR="00BD1ADB" w:rsidRDefault="00BD1ADB" w:rsidP="00BD1ADB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062287CB" w14:textId="77777777" w:rsidTr="00BD1ADB">
        <w:trPr>
          <w:trHeight w:val="300"/>
        </w:trPr>
        <w:tc>
          <w:tcPr>
            <w:tcW w:w="1364" w:type="dxa"/>
          </w:tcPr>
          <w:p w14:paraId="4373F7D2" w14:textId="77777777" w:rsidR="00BD1ADB" w:rsidRDefault="00BD1ADB" w:rsidP="00BD1AD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52F719DD" w14:textId="77777777" w:rsidR="00BD1ADB" w:rsidRDefault="00BD1ADB" w:rsidP="00BD1ADB">
            <w:pPr>
              <w:pStyle w:val="TableParagraph"/>
              <w:spacing w:before="1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CA826AC" w14:textId="77777777" w:rsidR="00BD1ADB" w:rsidRDefault="00BD1ADB" w:rsidP="00BD1ADB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Madurez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79" w:type="dxa"/>
          </w:tcPr>
          <w:p w14:paraId="09E08A33" w14:textId="77777777" w:rsidR="00BD1ADB" w:rsidRDefault="00BD1ADB" w:rsidP="00BD1AD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0254249C" w14:textId="77777777" w:rsidTr="00BD1ADB">
        <w:trPr>
          <w:trHeight w:val="299"/>
        </w:trPr>
        <w:tc>
          <w:tcPr>
            <w:tcW w:w="1364" w:type="dxa"/>
          </w:tcPr>
          <w:p w14:paraId="75C0323C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6954308A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DD70B01" w14:textId="77777777" w:rsidR="00BD1ADB" w:rsidRPr="00D4629F" w:rsidRDefault="00BD1ADB" w:rsidP="00BD1ADB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Probabilidad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6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incumplimiento</w:t>
            </w:r>
            <w:r w:rsidRPr="00D4629F">
              <w:rPr>
                <w:spacing w:val="-6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(PI)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promedio</w:t>
            </w:r>
          </w:p>
        </w:tc>
        <w:tc>
          <w:tcPr>
            <w:tcW w:w="1479" w:type="dxa"/>
          </w:tcPr>
          <w:p w14:paraId="1DCDFC48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7896EABB" w14:textId="77777777" w:rsidTr="00BD1ADB">
        <w:trPr>
          <w:trHeight w:val="299"/>
        </w:trPr>
        <w:tc>
          <w:tcPr>
            <w:tcW w:w="1364" w:type="dxa"/>
          </w:tcPr>
          <w:p w14:paraId="710D2EF7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8" w:type="dxa"/>
          </w:tcPr>
          <w:p w14:paraId="21CF9FB6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52EDBC4" w14:textId="77777777" w:rsidR="00BD1ADB" w:rsidRPr="00D4629F" w:rsidRDefault="00BD1ADB" w:rsidP="00BD1ADB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Pérdida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dado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el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incumplimiento</w:t>
            </w:r>
            <w:r w:rsidRPr="00D4629F">
              <w:rPr>
                <w:spacing w:val="-5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(PDI)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promedio</w:t>
            </w:r>
          </w:p>
        </w:tc>
        <w:tc>
          <w:tcPr>
            <w:tcW w:w="1479" w:type="dxa"/>
          </w:tcPr>
          <w:p w14:paraId="61B1AF17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40718DE3" w14:textId="77777777" w:rsidTr="00BD1ADB">
        <w:trPr>
          <w:trHeight w:val="299"/>
        </w:trPr>
        <w:tc>
          <w:tcPr>
            <w:tcW w:w="1364" w:type="dxa"/>
          </w:tcPr>
          <w:p w14:paraId="50B7FEEB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8" w:type="dxa"/>
          </w:tcPr>
          <w:p w14:paraId="3DBB684B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99CE6CD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Exposición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incumplimiento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(EAI)</w:t>
            </w:r>
          </w:p>
        </w:tc>
        <w:tc>
          <w:tcPr>
            <w:tcW w:w="1479" w:type="dxa"/>
          </w:tcPr>
          <w:p w14:paraId="734F3357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60F4D74A" w14:textId="77777777" w:rsidTr="00BD1ADB">
        <w:trPr>
          <w:trHeight w:val="299"/>
        </w:trPr>
        <w:tc>
          <w:tcPr>
            <w:tcW w:w="1364" w:type="dxa"/>
          </w:tcPr>
          <w:p w14:paraId="5F5D0BEA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8" w:type="dxa"/>
          </w:tcPr>
          <w:p w14:paraId="0F9EF0AB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F838FBC" w14:textId="77777777" w:rsidR="00BD1ADB" w:rsidRPr="00D4629F" w:rsidRDefault="00BD1ADB" w:rsidP="00BD1ADB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Monto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exposición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post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factor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conversión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 crédito</w:t>
            </w:r>
          </w:p>
        </w:tc>
        <w:tc>
          <w:tcPr>
            <w:tcW w:w="1479" w:type="dxa"/>
          </w:tcPr>
          <w:p w14:paraId="552E014D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12C19D94" w14:textId="77777777" w:rsidTr="00BD1ADB">
        <w:trPr>
          <w:trHeight w:val="301"/>
        </w:trPr>
        <w:tc>
          <w:tcPr>
            <w:tcW w:w="1364" w:type="dxa"/>
          </w:tcPr>
          <w:p w14:paraId="2BF41670" w14:textId="77777777" w:rsidR="00BD1ADB" w:rsidRDefault="00BD1ADB" w:rsidP="00BD1ADB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8" w:type="dxa"/>
          </w:tcPr>
          <w:p w14:paraId="4E0D9762" w14:textId="77777777" w:rsidR="00BD1ADB" w:rsidRDefault="00BD1ADB" w:rsidP="00BD1ADB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A757C7D" w14:textId="77777777" w:rsidR="00BD1ADB" w:rsidRPr="00D4629F" w:rsidRDefault="00BD1ADB" w:rsidP="00BD1ADB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D4629F">
              <w:rPr>
                <w:sz w:val="20"/>
                <w:lang w:val="es-CL"/>
              </w:rPr>
              <w:t>Cargo</w:t>
            </w:r>
            <w:r w:rsidRPr="00D4629F">
              <w:rPr>
                <w:spacing w:val="-1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por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riesgo</w:t>
            </w:r>
            <w:r w:rsidRPr="00D4629F">
              <w:rPr>
                <w:spacing w:val="-4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de</w:t>
            </w:r>
            <w:r w:rsidRPr="00D4629F">
              <w:rPr>
                <w:spacing w:val="-2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crédito</w:t>
            </w:r>
            <w:r w:rsidRPr="00D4629F">
              <w:rPr>
                <w:spacing w:val="-3"/>
                <w:sz w:val="20"/>
                <w:lang w:val="es-CL"/>
              </w:rPr>
              <w:t xml:space="preserve"> </w:t>
            </w:r>
            <w:r w:rsidRPr="00D4629F">
              <w:rPr>
                <w:sz w:val="20"/>
                <w:lang w:val="es-CL"/>
              </w:rPr>
              <w:t>promedio</w:t>
            </w:r>
          </w:p>
        </w:tc>
        <w:tc>
          <w:tcPr>
            <w:tcW w:w="1479" w:type="dxa"/>
          </w:tcPr>
          <w:p w14:paraId="0835CB36" w14:textId="77777777" w:rsidR="00BD1ADB" w:rsidRDefault="00BD1ADB" w:rsidP="00BD1ADB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BD1ADB" w14:paraId="581E60E6" w14:textId="77777777" w:rsidTr="00BD1ADB">
        <w:trPr>
          <w:trHeight w:val="299"/>
        </w:trPr>
        <w:tc>
          <w:tcPr>
            <w:tcW w:w="1364" w:type="dxa"/>
          </w:tcPr>
          <w:p w14:paraId="28C6EAC5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8" w:type="dxa"/>
          </w:tcPr>
          <w:p w14:paraId="72293D4A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32122CA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479" w:type="dxa"/>
          </w:tcPr>
          <w:p w14:paraId="1940703C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3A801C47" w14:textId="77777777" w:rsidTr="00BD1ADB">
        <w:trPr>
          <w:trHeight w:val="299"/>
        </w:trPr>
        <w:tc>
          <w:tcPr>
            <w:tcW w:w="1364" w:type="dxa"/>
          </w:tcPr>
          <w:p w14:paraId="20782CC0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8" w:type="dxa"/>
          </w:tcPr>
          <w:p w14:paraId="3D598962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EF840F4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Colateral</w:t>
            </w:r>
            <w:proofErr w:type="spellEnd"/>
          </w:p>
        </w:tc>
        <w:tc>
          <w:tcPr>
            <w:tcW w:w="1479" w:type="dxa"/>
          </w:tcPr>
          <w:p w14:paraId="04E0AE01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1ADB" w14:paraId="5EFDE584" w14:textId="77777777" w:rsidTr="00BD1ADB">
        <w:trPr>
          <w:trHeight w:val="299"/>
        </w:trPr>
        <w:tc>
          <w:tcPr>
            <w:tcW w:w="1364" w:type="dxa"/>
          </w:tcPr>
          <w:p w14:paraId="5FC9A74F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8" w:type="dxa"/>
          </w:tcPr>
          <w:p w14:paraId="56246188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4CBE8475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cubierto</w:t>
            </w:r>
            <w:proofErr w:type="spellEnd"/>
          </w:p>
        </w:tc>
        <w:tc>
          <w:tcPr>
            <w:tcW w:w="1479" w:type="dxa"/>
          </w:tcPr>
          <w:p w14:paraId="43EC657B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6E26960A" w14:textId="77777777" w:rsidTr="00BD1ADB">
        <w:trPr>
          <w:trHeight w:val="299"/>
        </w:trPr>
        <w:tc>
          <w:tcPr>
            <w:tcW w:w="1364" w:type="dxa"/>
          </w:tcPr>
          <w:p w14:paraId="4D5ADDE2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08" w:type="dxa"/>
          </w:tcPr>
          <w:p w14:paraId="31FEF447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CEE2515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cubierto</w:t>
            </w:r>
            <w:proofErr w:type="spellEnd"/>
          </w:p>
        </w:tc>
        <w:tc>
          <w:tcPr>
            <w:tcW w:w="1479" w:type="dxa"/>
          </w:tcPr>
          <w:p w14:paraId="77114F92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1ADB" w14:paraId="7F9DE78B" w14:textId="77777777" w:rsidTr="00BD1ADB">
        <w:trPr>
          <w:trHeight w:val="302"/>
        </w:trPr>
        <w:tc>
          <w:tcPr>
            <w:tcW w:w="1364" w:type="dxa"/>
          </w:tcPr>
          <w:p w14:paraId="5956DD2A" w14:textId="77777777" w:rsidR="00BD1ADB" w:rsidRDefault="00BD1ADB" w:rsidP="00BD1A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308" w:type="dxa"/>
          </w:tcPr>
          <w:p w14:paraId="746F84DF" w14:textId="77777777" w:rsidR="00BD1ADB" w:rsidRDefault="00BD1ADB" w:rsidP="00BD1ADB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5495F70" w14:textId="77777777" w:rsidR="00BD1ADB" w:rsidRDefault="00BD1ADB" w:rsidP="00BD1A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479" w:type="dxa"/>
          </w:tcPr>
          <w:p w14:paraId="1ADF326B" w14:textId="77777777" w:rsidR="00BD1ADB" w:rsidRDefault="00BD1ADB" w:rsidP="00BD1AD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58B72A16" w14:textId="77777777" w:rsidR="00BD1ADB" w:rsidRDefault="00BD1ADB" w:rsidP="00BD1ADB">
      <w:pPr>
        <w:pStyle w:val="Textoindependiente"/>
        <w:spacing w:before="10"/>
        <w:rPr>
          <w:rFonts w:ascii="Times New Roman"/>
          <w:i/>
          <w:sz w:val="7"/>
        </w:rPr>
      </w:pPr>
    </w:p>
    <w:p w14:paraId="110FEECD" w14:textId="1736E49C" w:rsidR="000F012A" w:rsidRDefault="00BD1ADB" w:rsidP="00FD2D2F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182</w:t>
      </w:r>
      <w:r>
        <w:rPr>
          <w:spacing w:val="-1"/>
        </w:rPr>
        <w:t xml:space="preserve"> </w:t>
      </w:r>
      <w:r>
        <w:t>Bytes</w:t>
      </w:r>
      <w:r w:rsidR="000F012A"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11E23" w14:paraId="25EF8A57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6C74A1E5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CD6B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629C6C31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11E23" w14:paraId="1EDA7D77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CB7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22C3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11E23" w14:paraId="3389786B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03EA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FF00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311E23" w14:paraId="3B99A021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7D68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20E522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27D5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1C1875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CE30091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1E23" w14:paraId="495A10A8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E995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B992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34D19C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311E23" w14:paraId="7ADBCB50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5B5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2114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311E23" w14:paraId="5D1724AB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AE1A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06F7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311E23" w14:paraId="5ADD7961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A663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FDE1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311E23" w14:paraId="677B3D52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5381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70D4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311E23" w14:paraId="6FF08E81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77D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5B68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311E23" w14:paraId="6354A187" w14:textId="77777777" w:rsidTr="00505EF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D017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EB7B" w14:textId="77777777" w:rsidR="00311E23" w:rsidRDefault="00311E2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9976BA7" w14:textId="77777777" w:rsidR="00D4629F" w:rsidRPr="00170411" w:rsidRDefault="00D4629F" w:rsidP="00D4629F"/>
    <w:p w14:paraId="4109D610" w14:textId="1F7CF2AD" w:rsidR="00D4629F" w:rsidRPr="00230F5A" w:rsidRDefault="00D4629F" w:rsidP="00D4629F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>
        <w:t>R06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165E8F9" w14:textId="77777777" w:rsidR="00D4629F" w:rsidRDefault="00D4629F" w:rsidP="00D4629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4629F" w:rsidRPr="00B537DA" w14:paraId="51B42FE6" w14:textId="77777777" w:rsidTr="001C205D">
        <w:tc>
          <w:tcPr>
            <w:tcW w:w="595" w:type="dxa"/>
          </w:tcPr>
          <w:p w14:paraId="2DA76509" w14:textId="77777777" w:rsidR="00D4629F" w:rsidRDefault="00D4629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9DBD62D" w14:textId="163714BB" w:rsidR="00D4629F" w:rsidRDefault="00D4629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03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4629F" w:rsidRPr="00B537DA" w14:paraId="064452EE" w14:textId="77777777" w:rsidTr="001C205D">
        <w:tc>
          <w:tcPr>
            <w:tcW w:w="595" w:type="dxa"/>
            <w:shd w:val="clear" w:color="auto" w:fill="auto"/>
          </w:tcPr>
          <w:p w14:paraId="089E6333" w14:textId="77777777" w:rsidR="00D4629F" w:rsidRPr="00E81654" w:rsidRDefault="00D4629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F504A6F" w14:textId="77777777" w:rsidR="00D4629F" w:rsidRPr="00B537DA" w:rsidRDefault="00D4629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809E3A4" w14:textId="77777777" w:rsidR="00D4629F" w:rsidRDefault="00D4629F" w:rsidP="00D4629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379FACE" w14:textId="77777777" w:rsidR="00D4629F" w:rsidRDefault="00D4629F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35B68B94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24.35pt;margin-top:-11.5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Pr="00D4629F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D4629F">
                    <w:rPr>
                      <w:rFonts w:ascii="Arial MT" w:hAnsi="Arial MT"/>
                      <w:sz w:val="20"/>
                    </w:rPr>
                    <w:t>1</w:t>
                  </w:r>
                  <w:r w:rsidRPr="00D4629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D4629F">
                    <w:rPr>
                      <w:rFonts w:ascii="Arial MT" w:hAnsi="Arial MT"/>
                      <w:sz w:val="20"/>
                    </w:rPr>
                    <w:t>y</w:t>
                  </w:r>
                  <w:r w:rsidRPr="00D4629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4629F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Pr="00D4629F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Pr="00D4629F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D4629F">
                    <w:rPr>
                      <w:rFonts w:ascii="Arial MT"/>
                      <w:sz w:val="20"/>
                    </w:rPr>
                    <w:t>&lt;valor</w:t>
                  </w:r>
                  <w:r w:rsidRPr="00D4629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D4629F">
                    <w:rPr>
                      <w:rFonts w:ascii="Arial MT"/>
                      <w:sz w:val="20"/>
                    </w:rPr>
                    <w:t>campo</w:t>
                  </w:r>
                  <w:r w:rsidRPr="00D4629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D4629F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D4629F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D4629F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7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D4629F" w:rsidRPr="00F45E53" w14:paraId="3C49826D" w14:textId="77777777" w:rsidTr="00FB1C88">
        <w:trPr>
          <w:trHeight w:val="268"/>
        </w:trPr>
        <w:tc>
          <w:tcPr>
            <w:tcW w:w="862" w:type="dxa"/>
          </w:tcPr>
          <w:p w14:paraId="4F186F2F" w14:textId="77777777" w:rsidR="00D4629F" w:rsidRPr="00F45E53" w:rsidRDefault="00D4629F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D4629F" w:rsidRPr="00F45E53" w:rsidRDefault="00D4629F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D4629F" w:rsidRPr="00F45E53" w:rsidRDefault="00D4629F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D4629F" w:rsidRPr="00F45E53" w:rsidRDefault="00D4629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D4629F" w:rsidRPr="00F45E53" w:rsidRDefault="00D4629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D4629F" w:rsidRPr="00F45E53" w14:paraId="3218A4A9" w14:textId="77777777" w:rsidTr="00FB1C88">
        <w:trPr>
          <w:trHeight w:val="268"/>
        </w:trPr>
        <w:tc>
          <w:tcPr>
            <w:tcW w:w="862" w:type="dxa"/>
          </w:tcPr>
          <w:p w14:paraId="6B1D5128" w14:textId="77777777" w:rsidR="00D4629F" w:rsidRPr="00F45E53" w:rsidRDefault="00D4629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D4629F" w:rsidRPr="00F45E53" w:rsidRDefault="00D4629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D4629F" w:rsidRPr="00F45E53" w:rsidRDefault="00D4629F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4629F" w:rsidRPr="00F45E53" w14:paraId="622814C1" w14:textId="77777777" w:rsidTr="00FB1C88">
        <w:trPr>
          <w:trHeight w:val="268"/>
        </w:trPr>
        <w:tc>
          <w:tcPr>
            <w:tcW w:w="862" w:type="dxa"/>
          </w:tcPr>
          <w:p w14:paraId="7671AEB9" w14:textId="77777777" w:rsidR="00D4629F" w:rsidRPr="00F45E53" w:rsidRDefault="00D4629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D4629F" w:rsidRPr="00F45E53" w:rsidRDefault="00D4629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6CBC1A7" w:rsidR="00D4629F" w:rsidRPr="00F45E53" w:rsidRDefault="00D4629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4629F" w:rsidRPr="00F45E53" w14:paraId="29ABD7A0" w14:textId="77777777" w:rsidTr="00FB1C88">
        <w:trPr>
          <w:trHeight w:val="268"/>
        </w:trPr>
        <w:tc>
          <w:tcPr>
            <w:tcW w:w="862" w:type="dxa"/>
          </w:tcPr>
          <w:p w14:paraId="36B1247A" w14:textId="77777777" w:rsidR="00D4629F" w:rsidRPr="00F45E53" w:rsidRDefault="00D4629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D4629F" w:rsidRPr="00F45E53" w:rsidRDefault="00D4629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D4629F" w:rsidRPr="00F45E53" w:rsidRDefault="00D4629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4629F" w:rsidRPr="00F45E53" w14:paraId="4A41D4E9" w14:textId="77777777" w:rsidTr="00FB1C88">
        <w:trPr>
          <w:trHeight w:val="268"/>
        </w:trPr>
        <w:tc>
          <w:tcPr>
            <w:tcW w:w="862" w:type="dxa"/>
          </w:tcPr>
          <w:p w14:paraId="407BD317" w14:textId="77777777" w:rsidR="00D4629F" w:rsidRPr="00F45E53" w:rsidRDefault="00D4629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D4629F" w:rsidRPr="00F45E53" w:rsidRDefault="00D4629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D4629F" w:rsidRPr="00F45E53" w:rsidRDefault="00D4629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D4629F" w:rsidRPr="00F45E53" w:rsidRDefault="00D4629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4629F" w:rsidRPr="00F45E53" w14:paraId="306FA4E7" w14:textId="77777777" w:rsidTr="00FB1C88">
        <w:trPr>
          <w:trHeight w:val="268"/>
        </w:trPr>
        <w:tc>
          <w:tcPr>
            <w:tcW w:w="862" w:type="dxa"/>
          </w:tcPr>
          <w:p w14:paraId="0E8DBBC7" w14:textId="7F4D293D" w:rsidR="00D4629F" w:rsidRPr="00F45E53" w:rsidRDefault="00D4629F" w:rsidP="00BD1AD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4629F" w:rsidRPr="00F45E53" w:rsidRDefault="00D4629F" w:rsidP="00BD1AD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48F3B645" w:rsidR="00D4629F" w:rsidRPr="00F45E53" w:rsidRDefault="00D4629F" w:rsidP="00BD1AD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07722D8" w:rsidR="00D4629F" w:rsidRPr="00F45E53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D4629F" w:rsidRPr="00F45E53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4629F" w:rsidRPr="00F45E53" w14:paraId="69A338AE" w14:textId="77777777" w:rsidTr="00FB1C88">
        <w:trPr>
          <w:trHeight w:val="268"/>
        </w:trPr>
        <w:tc>
          <w:tcPr>
            <w:tcW w:w="862" w:type="dxa"/>
          </w:tcPr>
          <w:p w14:paraId="60628F2D" w14:textId="4E3409F6" w:rsidR="00D4629F" w:rsidRPr="00F45E53" w:rsidRDefault="00D4629F" w:rsidP="00BD1AD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D4629F" w:rsidRPr="00F45E53" w:rsidRDefault="00D4629F" w:rsidP="00BD1AD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407C923E" w:rsidR="00D4629F" w:rsidRPr="00F45E53" w:rsidRDefault="00D4629F" w:rsidP="00BD1AD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2671F59" w:rsidR="00D4629F" w:rsidRPr="00D4629F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4629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D4629F" w:rsidRPr="00F45E53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4629F" w:rsidRPr="00F45E53" w14:paraId="7AE00EB8" w14:textId="77777777" w:rsidTr="00FB1C88">
        <w:trPr>
          <w:trHeight w:val="268"/>
        </w:trPr>
        <w:tc>
          <w:tcPr>
            <w:tcW w:w="862" w:type="dxa"/>
          </w:tcPr>
          <w:p w14:paraId="70AC5B8A" w14:textId="3D6F057F" w:rsidR="00D4629F" w:rsidRPr="00F45E53" w:rsidRDefault="00D4629F" w:rsidP="00BD1AD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D4629F" w:rsidRPr="00F45E53" w:rsidRDefault="00D4629F" w:rsidP="00BD1AD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39EDAF0C" w:rsidR="00D4629F" w:rsidRPr="00F45E53" w:rsidRDefault="00D4629F" w:rsidP="00BD1AD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24323BD0" w:rsidR="00D4629F" w:rsidRPr="00D4629F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4629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D4629F" w:rsidRPr="00F45E53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4629F" w:rsidRPr="00F45E53" w14:paraId="3D36D974" w14:textId="77777777" w:rsidTr="00FB1C88">
        <w:trPr>
          <w:trHeight w:val="268"/>
        </w:trPr>
        <w:tc>
          <w:tcPr>
            <w:tcW w:w="862" w:type="dxa"/>
          </w:tcPr>
          <w:p w14:paraId="25873E7C" w14:textId="66A20D22" w:rsidR="00D4629F" w:rsidRDefault="00D4629F" w:rsidP="00BD1AD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074EDD8" w14:textId="77777777" w:rsidR="00D4629F" w:rsidRPr="00F45E53" w:rsidRDefault="00D4629F" w:rsidP="00BD1AD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464B" w14:textId="362D55FB" w:rsidR="00D4629F" w:rsidRPr="00FD2D2F" w:rsidRDefault="00D4629F" w:rsidP="00BD1AD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8863" w14:textId="0448599A" w:rsidR="00D4629F" w:rsidRPr="00D4629F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4629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CDAE8FA" w14:textId="43C82F38" w:rsidR="00D4629F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4629F" w:rsidRPr="00F45E53" w14:paraId="25816211" w14:textId="77777777" w:rsidTr="00FB1C88">
        <w:trPr>
          <w:trHeight w:val="268"/>
        </w:trPr>
        <w:tc>
          <w:tcPr>
            <w:tcW w:w="862" w:type="dxa"/>
          </w:tcPr>
          <w:p w14:paraId="664DDB0C" w14:textId="329C5B52" w:rsidR="00D4629F" w:rsidRDefault="00D4629F" w:rsidP="00BD1AD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D4629F" w:rsidRPr="00F45E53" w:rsidRDefault="00D4629F" w:rsidP="00BD1AD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D4629F" w:rsidRDefault="00D4629F" w:rsidP="00BD1AD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D4629F" w:rsidRPr="009F2F7C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D4629F" w:rsidRPr="00F45E53" w:rsidRDefault="00D4629F" w:rsidP="00BD1AD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5403565D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BD1ADB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1F150873" w:rsidR="00B23F8D" w:rsidRDefault="00B23F8D" w:rsidP="00BD1AD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D6111F" w14:paraId="3676ACCC" w14:textId="77777777" w:rsidTr="004118D8">
        <w:tc>
          <w:tcPr>
            <w:tcW w:w="1413" w:type="dxa"/>
          </w:tcPr>
          <w:p w14:paraId="7DDB3BFA" w14:textId="77777777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AFCF69A" w:rsidR="00F32211" w:rsidRPr="00D6111F" w:rsidRDefault="00BD1ADB" w:rsidP="00BD1ADB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R06</w:t>
            </w:r>
            <w:r w:rsidR="00F32211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FB1C88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313E270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FB1C88"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FB1C88"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D6111F">
              <w:rPr>
                <w:rFonts w:ascii="Times New Roman" w:hAnsi="Times New Roman" w:cs="Times New Roman"/>
              </w:rPr>
              <w:t xml:space="preserve"> </w:t>
            </w: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D6111F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D6111F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D6111F">
        <w:t>Archivo Carátula</w:t>
      </w:r>
      <w:bookmarkEnd w:id="15"/>
      <w:r w:rsidRPr="00D6111F">
        <w:fldChar w:fldCharType="begin"/>
      </w:r>
      <w:r w:rsidRPr="00D6111F">
        <w:instrText xml:space="preserve"> XE "Archivo ”arátula" </w:instrText>
      </w:r>
      <w:r w:rsidRPr="00D6111F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CE2A154" w:rsidR="00F32211" w:rsidRPr="00D6111F" w:rsidRDefault="00BD1ADB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R06</w:t>
            </w:r>
            <w:r w:rsidR="00F32211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c.XXX</w:t>
            </w:r>
            <w:r w:rsidR="00FB1C88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D6111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13F3A8A3" w:rsidR="00F32211" w:rsidRPr="00D611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B1C88"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B1C88"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11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AB22B9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AB22B9" w:rsidRPr="00F45E53" w:rsidRDefault="00AB22B9" w:rsidP="00AB22B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AB22B9" w:rsidRPr="00F45E53" w:rsidRDefault="00AB22B9" w:rsidP="00AB22B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496CD989" w:rsidR="00AB22B9" w:rsidRPr="00F45E53" w:rsidRDefault="00AB22B9" w:rsidP="00AB22B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53C336F0" w:rsidR="00AB22B9" w:rsidRPr="00F45E53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AB22B9" w:rsidRPr="00F45E53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22B9" w:rsidRPr="00F45E53" w14:paraId="449A74F0" w14:textId="77777777" w:rsidTr="00967718">
        <w:trPr>
          <w:trHeight w:val="268"/>
        </w:trPr>
        <w:tc>
          <w:tcPr>
            <w:tcW w:w="862" w:type="dxa"/>
          </w:tcPr>
          <w:p w14:paraId="446C1F3A" w14:textId="77777777" w:rsidR="00AB22B9" w:rsidRPr="00F45E53" w:rsidRDefault="00AB22B9" w:rsidP="00AB22B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AB22B9" w:rsidRPr="00F45E53" w:rsidRDefault="00AB22B9" w:rsidP="00AB22B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6AA5122D" w:rsidR="00AB22B9" w:rsidRPr="00F45E53" w:rsidRDefault="00AB22B9" w:rsidP="00AB22B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62D82667" w:rsidR="00AB22B9" w:rsidRPr="00B8004D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4629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AB22B9" w:rsidRPr="00F45E53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22B9" w:rsidRPr="00F45E53" w14:paraId="457D6C4A" w14:textId="77777777" w:rsidTr="00967718">
        <w:trPr>
          <w:trHeight w:val="268"/>
        </w:trPr>
        <w:tc>
          <w:tcPr>
            <w:tcW w:w="862" w:type="dxa"/>
          </w:tcPr>
          <w:p w14:paraId="7484FA91" w14:textId="77777777" w:rsidR="00AB22B9" w:rsidRPr="00F45E53" w:rsidRDefault="00AB22B9" w:rsidP="00AB22B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AB22B9" w:rsidRPr="00F45E53" w:rsidRDefault="00AB22B9" w:rsidP="00AB22B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33109877" w:rsidR="00AB22B9" w:rsidRPr="00F45E53" w:rsidRDefault="00AB22B9" w:rsidP="00AB22B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42DBD5CF" w:rsidR="00AB22B9" w:rsidRPr="000506C0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4629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AB22B9" w:rsidRPr="00F45E53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22B9" w:rsidRPr="00F45E53" w14:paraId="11B65347" w14:textId="77777777" w:rsidTr="00967718">
        <w:trPr>
          <w:trHeight w:val="268"/>
        </w:trPr>
        <w:tc>
          <w:tcPr>
            <w:tcW w:w="862" w:type="dxa"/>
          </w:tcPr>
          <w:p w14:paraId="77B032DD" w14:textId="77777777" w:rsidR="00AB22B9" w:rsidRPr="00F45E53" w:rsidRDefault="00AB22B9" w:rsidP="00AB22B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AB22B9" w:rsidRPr="00F45E53" w:rsidRDefault="00AB22B9" w:rsidP="00AB22B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2FE2D49D" w:rsidR="00AB22B9" w:rsidRPr="00F45E53" w:rsidRDefault="00AB22B9" w:rsidP="00AB22B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D1AD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244C3CFE" w14:textId="1550C471" w:rsidR="00AB22B9" w:rsidRPr="000506C0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4629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1BCCA69B" w14:textId="287CB418" w:rsidR="00AB22B9" w:rsidRPr="00F45E53" w:rsidRDefault="00AB22B9" w:rsidP="00AB22B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62287F0E" w:rsidR="00B8004D" w:rsidRDefault="00AB22B9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707A5F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0B1C" w14:textId="77777777" w:rsidR="00106A75" w:rsidRDefault="00106A75" w:rsidP="00F10206">
      <w:pPr>
        <w:spacing w:after="0" w:line="240" w:lineRule="auto"/>
      </w:pPr>
      <w:r>
        <w:separator/>
      </w:r>
    </w:p>
  </w:endnote>
  <w:endnote w:type="continuationSeparator" w:id="0">
    <w:p w14:paraId="745865E7" w14:textId="77777777" w:rsidR="00106A75" w:rsidRDefault="00106A7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4B89B" w14:textId="77777777" w:rsidR="00106A75" w:rsidRDefault="00106A75" w:rsidP="00F10206">
      <w:pPr>
        <w:spacing w:after="0" w:line="240" w:lineRule="auto"/>
      </w:pPr>
      <w:r>
        <w:separator/>
      </w:r>
    </w:p>
  </w:footnote>
  <w:footnote w:type="continuationSeparator" w:id="0">
    <w:p w14:paraId="33F3BF04" w14:textId="77777777" w:rsidR="00106A75" w:rsidRDefault="00106A7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6A8154A"/>
    <w:multiLevelType w:val="multilevel"/>
    <w:tmpl w:val="E1FC1A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69B17AB3"/>
    <w:multiLevelType w:val="multilevel"/>
    <w:tmpl w:val="D22C57B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2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4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5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3"/>
  </w:num>
  <w:num w:numId="49" w16cid:durableId="1484004762">
    <w:abstractNumId w:val="29"/>
  </w:num>
  <w:num w:numId="50" w16cid:durableId="4549004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77483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6A75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7E5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5045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1E23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4070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31BA"/>
    <w:rsid w:val="004E65A5"/>
    <w:rsid w:val="004F0504"/>
    <w:rsid w:val="004F1CB7"/>
    <w:rsid w:val="004F39F4"/>
    <w:rsid w:val="004F47CB"/>
    <w:rsid w:val="004F4C51"/>
    <w:rsid w:val="00505EF2"/>
    <w:rsid w:val="00510095"/>
    <w:rsid w:val="00513350"/>
    <w:rsid w:val="00515650"/>
    <w:rsid w:val="00522424"/>
    <w:rsid w:val="00523465"/>
    <w:rsid w:val="0053523C"/>
    <w:rsid w:val="00536F81"/>
    <w:rsid w:val="00562E48"/>
    <w:rsid w:val="00570E48"/>
    <w:rsid w:val="00575FEB"/>
    <w:rsid w:val="00577668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7E21"/>
    <w:rsid w:val="006D2868"/>
    <w:rsid w:val="006D45CE"/>
    <w:rsid w:val="006F07F7"/>
    <w:rsid w:val="006F384B"/>
    <w:rsid w:val="006F53A6"/>
    <w:rsid w:val="006F65AF"/>
    <w:rsid w:val="0070260B"/>
    <w:rsid w:val="00706C67"/>
    <w:rsid w:val="00707A5F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18A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22B9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1AD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629F"/>
    <w:rsid w:val="00D4790F"/>
    <w:rsid w:val="00D50645"/>
    <w:rsid w:val="00D5246E"/>
    <w:rsid w:val="00D6111F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E45"/>
    <w:rsid w:val="00FA265D"/>
    <w:rsid w:val="00FA7CB9"/>
    <w:rsid w:val="00FB1C88"/>
    <w:rsid w:val="00FB402C"/>
    <w:rsid w:val="00FD1A65"/>
    <w:rsid w:val="00FD253A"/>
    <w:rsid w:val="00FD2D2F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1830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32</cp:revision>
  <dcterms:created xsi:type="dcterms:W3CDTF">2024-03-06T13:25:00Z</dcterms:created>
  <dcterms:modified xsi:type="dcterms:W3CDTF">2024-06-12T20:23:00Z</dcterms:modified>
</cp:coreProperties>
</file>