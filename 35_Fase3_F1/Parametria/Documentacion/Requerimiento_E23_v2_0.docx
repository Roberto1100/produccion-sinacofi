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74D3BE7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E6817">
        <w:rPr>
          <w:rFonts w:ascii="Times New Roman" w:hAnsi="Times New Roman" w:cs="Times New Roman"/>
          <w:b/>
          <w:sz w:val="72"/>
          <w:szCs w:val="72"/>
        </w:rPr>
        <w:t>E23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E6817">
        <w:rPr>
          <w:rFonts w:ascii="Times New Roman" w:hAnsi="Times New Roman" w:cs="Times New Roman"/>
          <w:b/>
          <w:sz w:val="72"/>
          <w:szCs w:val="72"/>
        </w:rPr>
        <w:t>724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4E6817" w:rsidRPr="004E6817">
        <w:rPr>
          <w:rFonts w:ascii="Times New Roman" w:hAnsi="Times New Roman" w:cs="Times New Roman"/>
          <w:b/>
          <w:sz w:val="72"/>
          <w:szCs w:val="72"/>
        </w:rPr>
        <w:t>Portabilidad Financiera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E6817" w:rsidRPr="00A56777" w:rsidRDefault="004E6817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E6817" w:rsidRPr="002E031A" w:rsidRDefault="004E6817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E6817" w:rsidRPr="00A56777" w:rsidRDefault="004E6817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E6817" w:rsidRPr="00A56777" w:rsidRDefault="004E6817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E6817" w:rsidRDefault="004E6817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67CEC8C3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1B952F02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22098B9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74D730F7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60AC1C0E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2D76CCB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6DB4B61E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01D972E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1ABB3059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11865BC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06ED317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3BF0EBF1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6E82E1B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4377E46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560E8EB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47F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F67D639" w:rsidR="00DA6AAC" w:rsidRPr="00230F5A" w:rsidRDefault="008662A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E23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662AB" w:rsidRPr="00230F5A" w14:paraId="5339FC0E" w14:textId="7AB2D237" w:rsidTr="000506C0">
        <w:tc>
          <w:tcPr>
            <w:tcW w:w="1256" w:type="dxa"/>
          </w:tcPr>
          <w:p w14:paraId="3DF7E2D2" w14:textId="396C648A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E23</w:t>
            </w:r>
          </w:p>
        </w:tc>
        <w:tc>
          <w:tcPr>
            <w:tcW w:w="1342" w:type="dxa"/>
          </w:tcPr>
          <w:p w14:paraId="69C55B7E" w14:textId="41B9C9BA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813B43C" w14:textId="77777777" w:rsidR="008662AB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6F62B01" w14:textId="77777777" w:rsidR="008662AB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CDC8A98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3C8DF741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2B8A30D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8662AB" w:rsidRPr="00230F5A" w14:paraId="251EA50D" w14:textId="22DD7FE9" w:rsidTr="000506C0">
        <w:tc>
          <w:tcPr>
            <w:tcW w:w="1256" w:type="dxa"/>
          </w:tcPr>
          <w:p w14:paraId="7287933A" w14:textId="2774A3A0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662AB" w:rsidRPr="00230F5A" w14:paraId="38B70AFE" w14:textId="34FEEE1D" w:rsidTr="000506C0">
        <w:tc>
          <w:tcPr>
            <w:tcW w:w="1256" w:type="dxa"/>
          </w:tcPr>
          <w:p w14:paraId="23AEB014" w14:textId="5799241D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662AB" w:rsidRPr="00230F5A" w14:paraId="4B606B6E" w14:textId="62885254" w:rsidTr="000506C0">
        <w:tc>
          <w:tcPr>
            <w:tcW w:w="1256" w:type="dxa"/>
          </w:tcPr>
          <w:p w14:paraId="612D72B6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662AB" w:rsidRPr="00230F5A" w14:paraId="2EA7A1DB" w14:textId="6C6D457E" w:rsidTr="000506C0">
        <w:tc>
          <w:tcPr>
            <w:tcW w:w="1256" w:type="dxa"/>
          </w:tcPr>
          <w:p w14:paraId="4D062B49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662AB" w:rsidRPr="00230F5A" w14:paraId="4EBD62EB" w14:textId="7659FBA3" w:rsidTr="000506C0">
        <w:tc>
          <w:tcPr>
            <w:tcW w:w="1256" w:type="dxa"/>
          </w:tcPr>
          <w:p w14:paraId="6FF918B3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662AB" w:rsidRPr="00230F5A" w:rsidRDefault="008662AB" w:rsidP="008662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0666A77" w:rsidR="00357A35" w:rsidRDefault="004E681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X(53</w:t>
            </w:r>
            <w:r w:rsidR="00264C16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6BEFCF99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E6817">
        <w:rPr>
          <w:rFonts w:ascii="Times New Roman" w:hAnsi="Times New Roman" w:cs="Times New Roman"/>
        </w:rPr>
        <w:t>66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77777777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867"/>
      </w:tblGrid>
      <w:tr w:rsidR="004D2F75" w14:paraId="7E69B15E" w14:textId="77777777" w:rsidTr="004E6817">
        <w:trPr>
          <w:trHeight w:val="241"/>
        </w:trPr>
        <w:tc>
          <w:tcPr>
            <w:tcW w:w="1414" w:type="dxa"/>
          </w:tcPr>
          <w:p w14:paraId="126A51CA" w14:textId="2E006D37" w:rsidR="004D2F75" w:rsidRDefault="004D2F75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 w:rsidR="004E6817">
              <w:rPr>
                <w:spacing w:val="-5"/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D07CA4" w14:textId="77777777" w:rsidR="004D2F75" w:rsidRDefault="004D2F75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867" w:type="dxa"/>
          </w:tcPr>
          <w:p w14:paraId="404A5347" w14:textId="2BA9B913" w:rsidR="004D2F75" w:rsidRPr="008662AB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  <w:lang w:val="es-CL"/>
              </w:rPr>
            </w:pPr>
            <w:r w:rsidRPr="008662AB">
              <w:rPr>
                <w:rFonts w:ascii="Times New Roman" w:hAnsi="Times New Roman" w:cs="Times New Roman"/>
                <w:lang w:val="es-CL"/>
              </w:rPr>
              <w:t>Tramitación de solicitudes de portabilidad financiera</w:t>
            </w:r>
          </w:p>
        </w:tc>
      </w:tr>
      <w:tr w:rsidR="004D2F75" w14:paraId="51DFE9AF" w14:textId="77777777" w:rsidTr="004E6817">
        <w:trPr>
          <w:trHeight w:val="244"/>
        </w:trPr>
        <w:tc>
          <w:tcPr>
            <w:tcW w:w="1414" w:type="dxa"/>
          </w:tcPr>
          <w:p w14:paraId="37C6568A" w14:textId="2B10AE2F" w:rsidR="004D2F75" w:rsidRDefault="004D2F75" w:rsidP="004E68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 w:rsidR="004E6817">
              <w:rPr>
                <w:spacing w:val="-5"/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EF2BB7B" w14:textId="77777777" w:rsidR="004D2F75" w:rsidRDefault="004D2F75" w:rsidP="004E68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867" w:type="dxa"/>
          </w:tcPr>
          <w:p w14:paraId="510F453C" w14:textId="73A0DFCF" w:rsidR="004D2F75" w:rsidRPr="004E6817" w:rsidRDefault="004E6817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proofErr w:type="spellStart"/>
            <w:r w:rsidRPr="004E6817">
              <w:rPr>
                <w:rFonts w:ascii="Times New Roman" w:hAnsi="Times New Roman" w:cs="Times New Roman"/>
              </w:rPr>
              <w:t>Detalle</w:t>
            </w:r>
            <w:proofErr w:type="spellEnd"/>
            <w:r w:rsidRPr="004E681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productos</w:t>
            </w:r>
            <w:proofErr w:type="spellEnd"/>
            <w:r w:rsidRPr="004E6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6817">
              <w:rPr>
                <w:rFonts w:ascii="Times New Roman" w:hAnsi="Times New Roman" w:cs="Times New Roman"/>
              </w:rPr>
              <w:t>contratados</w:t>
            </w:r>
            <w:proofErr w:type="spellEnd"/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0C1A41B0" w14:textId="37D4D74B" w:rsidR="004D2F75" w:rsidRDefault="004E6817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 w:rsidRPr="004E6817">
        <w:rPr>
          <w:rFonts w:ascii="Times New Roman"/>
          <w:i/>
          <w:sz w:val="20"/>
        </w:rPr>
        <w:t>Tramitaci</w:t>
      </w:r>
      <w:r w:rsidRPr="004E6817">
        <w:rPr>
          <w:rFonts w:ascii="Times New Roman"/>
          <w:i/>
          <w:sz w:val="20"/>
        </w:rPr>
        <w:t>ó</w:t>
      </w:r>
      <w:r w:rsidRPr="004E6817">
        <w:rPr>
          <w:rFonts w:ascii="Times New Roman"/>
          <w:i/>
          <w:sz w:val="20"/>
        </w:rPr>
        <w:t xml:space="preserve">n de solicitudes de portabilidad </w:t>
      </w:r>
      <w:proofErr w:type="gramStart"/>
      <w:r w:rsidRPr="004E6817">
        <w:rPr>
          <w:rFonts w:ascii="Times New Roman"/>
          <w:i/>
          <w:sz w:val="20"/>
        </w:rPr>
        <w:t>financiera</w:t>
      </w:r>
      <w:r w:rsidR="004D2F75">
        <w:rPr>
          <w:rFonts w:ascii="Times New Roman"/>
          <w:i/>
          <w:sz w:val="20"/>
        </w:rPr>
        <w:t>.(</w:t>
      </w:r>
      <w:proofErr w:type="gramEnd"/>
      <w:r w:rsidR="004D2F75">
        <w:rPr>
          <w:rFonts w:ascii="Times New Roman"/>
          <w:i/>
          <w:sz w:val="20"/>
        </w:rPr>
        <w:t>Cod.01)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4A589329" w14:textId="77777777" w:rsidTr="004E6817">
        <w:trPr>
          <w:trHeight w:val="244"/>
        </w:trPr>
        <w:tc>
          <w:tcPr>
            <w:tcW w:w="1414" w:type="dxa"/>
          </w:tcPr>
          <w:p w14:paraId="282A93A1" w14:textId="77777777" w:rsidR="004D2F75" w:rsidRDefault="004D2F75" w:rsidP="004E68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77777777" w:rsidR="004D2F75" w:rsidRPr="004E6817" w:rsidRDefault="004D2F75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53797A1" w14:textId="77777777" w:rsidR="004D2F75" w:rsidRPr="004E6817" w:rsidRDefault="004D2F75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Tipo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C0AA79" w14:textId="0C9BF6FF" w:rsidR="004D2F75" w:rsidRDefault="004E6817" w:rsidP="004E68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</w:t>
            </w:r>
            <w:r w:rsidR="004D2F75">
              <w:rPr>
                <w:sz w:val="20"/>
              </w:rPr>
              <w:t>)</w:t>
            </w:r>
          </w:p>
        </w:tc>
      </w:tr>
      <w:tr w:rsidR="004D2F75" w14:paraId="3E42C51A" w14:textId="77777777" w:rsidTr="004E6817">
        <w:trPr>
          <w:trHeight w:val="242"/>
        </w:trPr>
        <w:tc>
          <w:tcPr>
            <w:tcW w:w="1414" w:type="dxa"/>
          </w:tcPr>
          <w:p w14:paraId="4312765E" w14:textId="77777777" w:rsidR="004D2F75" w:rsidRDefault="004D2F75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77777777" w:rsidR="004D2F75" w:rsidRPr="004E6817" w:rsidRDefault="004D2F75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8B60D36" w14:textId="6283E91E" w:rsidR="004D2F75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Tipo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0B25A54A" w14:textId="77777777" w:rsidR="004D2F75" w:rsidRDefault="004D2F75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D2F75" w14:paraId="7B30F303" w14:textId="77777777" w:rsidTr="004E6817">
        <w:trPr>
          <w:trHeight w:val="242"/>
        </w:trPr>
        <w:tc>
          <w:tcPr>
            <w:tcW w:w="1414" w:type="dxa"/>
          </w:tcPr>
          <w:p w14:paraId="22903949" w14:textId="77777777" w:rsidR="004D2F75" w:rsidRDefault="004D2F75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77777777" w:rsidR="004D2F75" w:rsidRPr="004E6817" w:rsidRDefault="004D2F75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96F7EC2" w14:textId="60BA7BB4" w:rsidR="004D2F75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Solicitudes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portabilidad</w:t>
            </w:r>
            <w:proofErr w:type="spellEnd"/>
            <w:r w:rsidRPr="004E6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6817">
              <w:rPr>
                <w:rFonts w:ascii="Times New Roman" w:hAnsi="Times New Roman" w:cs="Times New Roman"/>
              </w:rPr>
              <w:t>ingresadas</w:t>
            </w:r>
            <w:proofErr w:type="spellEnd"/>
          </w:p>
        </w:tc>
        <w:tc>
          <w:tcPr>
            <w:tcW w:w="2549" w:type="dxa"/>
          </w:tcPr>
          <w:p w14:paraId="655EA6C6" w14:textId="0E5223D4" w:rsidR="004D2F75" w:rsidRDefault="004E6817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</w:t>
            </w:r>
            <w:r w:rsidR="004D2F75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="004D2F75">
              <w:rPr>
                <w:sz w:val="20"/>
              </w:rPr>
              <w:t>)</w:t>
            </w:r>
          </w:p>
        </w:tc>
      </w:tr>
      <w:tr w:rsidR="004D2F75" w14:paraId="2BD9FA93" w14:textId="77777777" w:rsidTr="004E6817">
        <w:trPr>
          <w:trHeight w:val="244"/>
        </w:trPr>
        <w:tc>
          <w:tcPr>
            <w:tcW w:w="1414" w:type="dxa"/>
          </w:tcPr>
          <w:p w14:paraId="1FE7A850" w14:textId="77777777" w:rsidR="004D2F75" w:rsidRDefault="004D2F75" w:rsidP="004E681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77777777" w:rsidR="004D2F75" w:rsidRPr="004E6817" w:rsidRDefault="004D2F75" w:rsidP="004E6817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A43CAE0" w14:textId="5DBB7779" w:rsidR="004D2F75" w:rsidRPr="008662AB" w:rsidRDefault="004E6817" w:rsidP="004E6817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lang w:val="es-CL"/>
              </w:rPr>
            </w:pPr>
            <w:r w:rsidRPr="008662AB">
              <w:rPr>
                <w:rFonts w:ascii="Times New Roman" w:hAnsi="Times New Roman" w:cs="Times New Roman"/>
                <w:lang w:val="es-CL"/>
              </w:rPr>
              <w:t>Estados de la solicitud de portabilidad</w:t>
            </w:r>
          </w:p>
        </w:tc>
        <w:tc>
          <w:tcPr>
            <w:tcW w:w="2549" w:type="dxa"/>
          </w:tcPr>
          <w:p w14:paraId="65CAB04A" w14:textId="27C35FA2" w:rsidR="004D2F75" w:rsidRDefault="004E6817" w:rsidP="004E681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D2F75" w14:paraId="3FA71E00" w14:textId="77777777" w:rsidTr="004E6817">
        <w:trPr>
          <w:trHeight w:val="242"/>
        </w:trPr>
        <w:tc>
          <w:tcPr>
            <w:tcW w:w="1414" w:type="dxa"/>
          </w:tcPr>
          <w:p w14:paraId="646E9E42" w14:textId="77777777" w:rsidR="004D2F75" w:rsidRDefault="004D2F75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77777777" w:rsidR="004D2F75" w:rsidRPr="004E6817" w:rsidRDefault="004D2F75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F523D2B" w14:textId="7C1300F0" w:rsidR="004D2F75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Tipo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solicitud</w:t>
            </w:r>
            <w:proofErr w:type="spellEnd"/>
          </w:p>
        </w:tc>
        <w:tc>
          <w:tcPr>
            <w:tcW w:w="2549" w:type="dxa"/>
          </w:tcPr>
          <w:p w14:paraId="5101730A" w14:textId="24AAC4DB" w:rsidR="004D2F75" w:rsidRDefault="004E6817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4D2F75">
              <w:rPr>
                <w:sz w:val="20"/>
              </w:rPr>
              <w:t>(02)</w:t>
            </w:r>
          </w:p>
        </w:tc>
      </w:tr>
      <w:tr w:rsidR="004D2F75" w14:paraId="7CFD411C" w14:textId="77777777" w:rsidTr="004E6817">
        <w:trPr>
          <w:trHeight w:val="244"/>
        </w:trPr>
        <w:tc>
          <w:tcPr>
            <w:tcW w:w="1414" w:type="dxa"/>
          </w:tcPr>
          <w:p w14:paraId="0936B7E6" w14:textId="77777777" w:rsidR="004D2F75" w:rsidRDefault="004D2F75" w:rsidP="004E68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339BA7D" w14:textId="77777777" w:rsidR="004D2F75" w:rsidRPr="004E6817" w:rsidRDefault="004D2F75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8B40F46" w14:textId="754EB2E5" w:rsidR="004D2F75" w:rsidRPr="004E6817" w:rsidRDefault="004E6817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Solicitudes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portabilidad</w:t>
            </w:r>
            <w:proofErr w:type="spellEnd"/>
            <w:r w:rsidRPr="004E6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6817">
              <w:rPr>
                <w:rFonts w:ascii="Times New Roman" w:hAnsi="Times New Roman" w:cs="Times New Roman"/>
              </w:rPr>
              <w:t>tramitadas</w:t>
            </w:r>
            <w:proofErr w:type="spellEnd"/>
          </w:p>
        </w:tc>
        <w:tc>
          <w:tcPr>
            <w:tcW w:w="2549" w:type="dxa"/>
          </w:tcPr>
          <w:p w14:paraId="1EBABD4F" w14:textId="77777777" w:rsidR="004D2F75" w:rsidRDefault="004D2F75" w:rsidP="004E68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553BFE43" w14:textId="77777777" w:rsidTr="004E6817">
        <w:trPr>
          <w:trHeight w:val="242"/>
        </w:trPr>
        <w:tc>
          <w:tcPr>
            <w:tcW w:w="1414" w:type="dxa"/>
          </w:tcPr>
          <w:p w14:paraId="1AB7BEF8" w14:textId="77777777" w:rsidR="004D2F75" w:rsidRDefault="004D2F75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625E3DF" w14:textId="77777777" w:rsidR="004D2F75" w:rsidRPr="004E6817" w:rsidRDefault="004D2F75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6A3A932" w14:textId="2524ABA8" w:rsidR="004D2F75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0F9EAC13" w14:textId="3BDE5FC5" w:rsidR="004D2F75" w:rsidRDefault="004E6817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</w:t>
            </w:r>
            <w:r w:rsidR="004D2F75">
              <w:rPr>
                <w:sz w:val="20"/>
              </w:rPr>
              <w:t>)</w:t>
            </w:r>
          </w:p>
        </w:tc>
      </w:tr>
    </w:tbl>
    <w:p w14:paraId="18EE657A" w14:textId="06FC04A7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4E6817">
        <w:t>66</w:t>
      </w:r>
      <w:r>
        <w:rPr>
          <w:spacing w:val="-2"/>
        </w:rPr>
        <w:t xml:space="preserve"> </w:t>
      </w:r>
      <w:r>
        <w:t>Bytes</w:t>
      </w:r>
    </w:p>
    <w:p w14:paraId="0CB7A6CE" w14:textId="39388F5A" w:rsidR="004D2F75" w:rsidRPr="004E6817" w:rsidRDefault="004D2F75" w:rsidP="004D2F75">
      <w:pPr>
        <w:rPr>
          <w:rFonts w:ascii="Times New Roman" w:eastAsia="Verdana" w:hAnsi="Verdana" w:cs="Verdana"/>
          <w:i/>
          <w:kern w:val="0"/>
          <w:sz w:val="20"/>
        </w:rPr>
      </w:pPr>
    </w:p>
    <w:p w14:paraId="0AB211E0" w14:textId="01281230" w:rsidR="004E6817" w:rsidRDefault="004E6817" w:rsidP="004E6817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 w:rsidRPr="004E6817">
        <w:rPr>
          <w:rFonts w:ascii="Times New Roman"/>
          <w:i/>
          <w:sz w:val="20"/>
        </w:rPr>
        <w:t>Detalle de productos contratados</w:t>
      </w:r>
      <w:r>
        <w:rPr>
          <w:rFonts w:ascii="Times New Roman"/>
          <w:i/>
          <w:sz w:val="20"/>
        </w:rPr>
        <w:t xml:space="preserve"> (Cod.02)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E6817" w14:paraId="343FAA3A" w14:textId="77777777" w:rsidTr="004E6817">
        <w:trPr>
          <w:trHeight w:val="244"/>
        </w:trPr>
        <w:tc>
          <w:tcPr>
            <w:tcW w:w="1414" w:type="dxa"/>
          </w:tcPr>
          <w:p w14:paraId="5F924EDF" w14:textId="77777777" w:rsidR="004E6817" w:rsidRDefault="004E6817" w:rsidP="004E68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AE8AFAF" w14:textId="77777777" w:rsidR="004E6817" w:rsidRPr="004E6817" w:rsidRDefault="004E6817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BA88AEB" w14:textId="77777777" w:rsidR="004E6817" w:rsidRPr="004E6817" w:rsidRDefault="004E6817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 xml:space="preserve">Tipo de </w:t>
            </w:r>
            <w:proofErr w:type="spellStart"/>
            <w:r w:rsidRPr="004E6817">
              <w:rPr>
                <w:rFonts w:ascii="Times New Roman" w:hAnsi="Times New Roman" w:cs="Times New Roman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BE611A5" w14:textId="77777777" w:rsidR="004E6817" w:rsidRDefault="004E6817" w:rsidP="004E68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E6817" w14:paraId="3DA7AED3" w14:textId="77777777" w:rsidTr="004E6817">
        <w:trPr>
          <w:trHeight w:val="242"/>
        </w:trPr>
        <w:tc>
          <w:tcPr>
            <w:tcW w:w="1414" w:type="dxa"/>
          </w:tcPr>
          <w:p w14:paraId="09725142" w14:textId="77777777" w:rsidR="004E6817" w:rsidRDefault="004E6817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1A410D2" w14:textId="77777777" w:rsidR="004E6817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E25F27A" w14:textId="2193B5CE" w:rsidR="004E6817" w:rsidRPr="008662AB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  <w:lang w:val="es-CL"/>
              </w:rPr>
            </w:pPr>
            <w:r w:rsidRPr="008662AB">
              <w:rPr>
                <w:rFonts w:ascii="Times New Roman" w:hAnsi="Times New Roman" w:cs="Times New Roman"/>
                <w:lang w:val="es-CL"/>
              </w:rPr>
              <w:t>Número de identificación del ingreso de la solicitud</w:t>
            </w:r>
          </w:p>
        </w:tc>
        <w:tc>
          <w:tcPr>
            <w:tcW w:w="2549" w:type="dxa"/>
          </w:tcPr>
          <w:p w14:paraId="60D3EFE9" w14:textId="04A2BBCC" w:rsidR="004E6817" w:rsidRDefault="005D33CA" w:rsidP="004E6817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4E6817" w14:paraId="12C917D8" w14:textId="77777777" w:rsidTr="004E6817">
        <w:trPr>
          <w:trHeight w:val="242"/>
        </w:trPr>
        <w:tc>
          <w:tcPr>
            <w:tcW w:w="1414" w:type="dxa"/>
          </w:tcPr>
          <w:p w14:paraId="64EAA978" w14:textId="77777777" w:rsidR="004E6817" w:rsidRDefault="004E6817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974521D" w14:textId="77777777" w:rsidR="004E6817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E7EDD22" w14:textId="04C4C7E8" w:rsidR="004E6817" w:rsidRPr="004E6817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5D33CA">
              <w:rPr>
                <w:rFonts w:ascii="Times New Roman" w:hAnsi="Times New Roman" w:cs="Times New Roman"/>
              </w:rPr>
              <w:t xml:space="preserve">RUT del </w:t>
            </w:r>
            <w:proofErr w:type="spellStart"/>
            <w:r w:rsidRPr="005D33CA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03F6167B" w14:textId="130D957F" w:rsidR="004E6817" w:rsidRDefault="005D33CA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</w:t>
            </w:r>
            <w:r w:rsidR="004E6817">
              <w:rPr>
                <w:sz w:val="20"/>
              </w:rPr>
              <w:t>)</w:t>
            </w:r>
            <w:r>
              <w:rPr>
                <w:sz w:val="20"/>
              </w:rPr>
              <w:t>VX(01)</w:t>
            </w:r>
          </w:p>
        </w:tc>
      </w:tr>
      <w:tr w:rsidR="004E6817" w14:paraId="55B3D459" w14:textId="77777777" w:rsidTr="004E6817">
        <w:trPr>
          <w:trHeight w:val="244"/>
        </w:trPr>
        <w:tc>
          <w:tcPr>
            <w:tcW w:w="1414" w:type="dxa"/>
          </w:tcPr>
          <w:p w14:paraId="47A484EC" w14:textId="77777777" w:rsidR="004E6817" w:rsidRDefault="004E6817" w:rsidP="004E681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D8C2834" w14:textId="77777777" w:rsidR="004E6817" w:rsidRPr="004E6817" w:rsidRDefault="004E6817" w:rsidP="004E6817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4EF1DE5" w14:textId="2F592B23" w:rsidR="004E6817" w:rsidRPr="004E6817" w:rsidRDefault="005D33CA" w:rsidP="004E6817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</w:rPr>
            </w:pPr>
            <w:r w:rsidRPr="005D33CA">
              <w:rPr>
                <w:rFonts w:ascii="Times New Roman" w:hAnsi="Times New Roman" w:cs="Times New Roman"/>
              </w:rPr>
              <w:t xml:space="preserve">Tipo de </w:t>
            </w:r>
            <w:proofErr w:type="spellStart"/>
            <w:r w:rsidRPr="005D33CA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745AAD36" w14:textId="77777777" w:rsidR="004E6817" w:rsidRDefault="004E6817" w:rsidP="004E681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E6817" w14:paraId="45EA7A45" w14:textId="77777777" w:rsidTr="004E6817">
        <w:trPr>
          <w:trHeight w:val="242"/>
        </w:trPr>
        <w:tc>
          <w:tcPr>
            <w:tcW w:w="1414" w:type="dxa"/>
          </w:tcPr>
          <w:p w14:paraId="6EE62B2D" w14:textId="77777777" w:rsidR="004E6817" w:rsidRDefault="004E6817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F135D2E" w14:textId="77777777" w:rsidR="004E6817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4EA5CB0" w14:textId="1BF093FE" w:rsidR="004E6817" w:rsidRPr="004E6817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proofErr w:type="spellStart"/>
            <w:r w:rsidRPr="005D33CA">
              <w:rPr>
                <w:rFonts w:ascii="Times New Roman" w:hAnsi="Times New Roman" w:cs="Times New Roman"/>
              </w:rPr>
              <w:t>Proveedor</w:t>
            </w:r>
            <w:proofErr w:type="spellEnd"/>
            <w:r w:rsidRPr="005D33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3CA">
              <w:rPr>
                <w:rFonts w:ascii="Times New Roman" w:hAnsi="Times New Roman" w:cs="Times New Roman"/>
              </w:rPr>
              <w:t>inicial</w:t>
            </w:r>
            <w:proofErr w:type="spellEnd"/>
          </w:p>
        </w:tc>
        <w:tc>
          <w:tcPr>
            <w:tcW w:w="2549" w:type="dxa"/>
          </w:tcPr>
          <w:p w14:paraId="5DF2C7DE" w14:textId="18D8F605" w:rsidR="004E6817" w:rsidRDefault="005D33CA" w:rsidP="004E68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</w:t>
            </w:r>
            <w:r w:rsidR="004E6817">
              <w:rPr>
                <w:sz w:val="20"/>
              </w:rPr>
              <w:t>)</w:t>
            </w:r>
          </w:p>
        </w:tc>
      </w:tr>
      <w:tr w:rsidR="004E6817" w14:paraId="0647F4C6" w14:textId="77777777" w:rsidTr="004E6817">
        <w:trPr>
          <w:trHeight w:val="244"/>
        </w:trPr>
        <w:tc>
          <w:tcPr>
            <w:tcW w:w="1414" w:type="dxa"/>
          </w:tcPr>
          <w:p w14:paraId="4F61951D" w14:textId="77777777" w:rsidR="004E6817" w:rsidRDefault="004E6817" w:rsidP="004E68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DA25086" w14:textId="77777777" w:rsidR="004E6817" w:rsidRPr="004E6817" w:rsidRDefault="004E6817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6F82077" w14:textId="36BC7EDB" w:rsidR="004E6817" w:rsidRPr="004E6817" w:rsidRDefault="005D33CA" w:rsidP="004E6817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proofErr w:type="spellStart"/>
            <w:r w:rsidRPr="005D33CA">
              <w:rPr>
                <w:rFonts w:ascii="Times New Roman" w:hAnsi="Times New Roman" w:cs="Times New Roman"/>
              </w:rPr>
              <w:t>Producto</w:t>
            </w:r>
            <w:proofErr w:type="spellEnd"/>
            <w:r w:rsidRPr="005D33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3CA">
              <w:rPr>
                <w:rFonts w:ascii="Times New Roman" w:hAnsi="Times New Roman" w:cs="Times New Roman"/>
              </w:rPr>
              <w:t>contratado</w:t>
            </w:r>
            <w:proofErr w:type="spellEnd"/>
          </w:p>
        </w:tc>
        <w:tc>
          <w:tcPr>
            <w:tcW w:w="2549" w:type="dxa"/>
          </w:tcPr>
          <w:p w14:paraId="78022B67" w14:textId="1B3F7B65" w:rsidR="004E6817" w:rsidRDefault="005D33CA" w:rsidP="004E68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E6817" w14:paraId="6351C638" w14:textId="77777777" w:rsidTr="004E6817">
        <w:trPr>
          <w:trHeight w:val="242"/>
        </w:trPr>
        <w:tc>
          <w:tcPr>
            <w:tcW w:w="1414" w:type="dxa"/>
          </w:tcPr>
          <w:p w14:paraId="11860834" w14:textId="77777777" w:rsidR="004E6817" w:rsidRDefault="004E6817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DF5762D" w14:textId="77777777" w:rsidR="004E6817" w:rsidRPr="004E6817" w:rsidRDefault="004E6817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 w:rsidRPr="004E68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CC37A89" w14:textId="0EA7AA16" w:rsidR="004E6817" w:rsidRPr="008662AB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  <w:lang w:val="es-CL"/>
              </w:rPr>
            </w:pPr>
            <w:r w:rsidRPr="008662AB">
              <w:rPr>
                <w:rFonts w:ascii="Times New Roman" w:hAnsi="Times New Roman" w:cs="Times New Roman"/>
                <w:lang w:val="es-CL"/>
              </w:rPr>
              <w:t>Fecha de solicitud de portabilidad</w:t>
            </w:r>
          </w:p>
        </w:tc>
        <w:tc>
          <w:tcPr>
            <w:tcW w:w="2549" w:type="dxa"/>
          </w:tcPr>
          <w:p w14:paraId="6240999B" w14:textId="16738E91" w:rsidR="004E6817" w:rsidRDefault="005D33CA" w:rsidP="004E6817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5D33CA" w14:paraId="2339F289" w14:textId="77777777" w:rsidTr="004E6817">
        <w:trPr>
          <w:trHeight w:val="242"/>
        </w:trPr>
        <w:tc>
          <w:tcPr>
            <w:tcW w:w="1414" w:type="dxa"/>
          </w:tcPr>
          <w:p w14:paraId="296664E4" w14:textId="303AEBDF" w:rsidR="005D33CA" w:rsidRDefault="005D33CA" w:rsidP="004E681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58394842" w14:textId="77943B85" w:rsidR="005D33CA" w:rsidRPr="004E6817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895E61E" w14:textId="2736A853" w:rsidR="005D33CA" w:rsidRPr="008662AB" w:rsidRDefault="005D33CA" w:rsidP="004E6817">
            <w:pPr>
              <w:pStyle w:val="TableParagraph"/>
              <w:spacing w:line="222" w:lineRule="exact"/>
              <w:rPr>
                <w:rFonts w:ascii="Times New Roman" w:hAnsi="Times New Roman" w:cs="Times New Roman"/>
                <w:lang w:val="es-CL"/>
              </w:rPr>
            </w:pPr>
            <w:r w:rsidRPr="008662AB">
              <w:rPr>
                <w:rFonts w:ascii="Times New Roman" w:hAnsi="Times New Roman" w:cs="Times New Roman"/>
                <w:lang w:val="es-CL"/>
              </w:rPr>
              <w:t>Fecha de firma de contrato de nuevo producto</w:t>
            </w:r>
          </w:p>
        </w:tc>
        <w:tc>
          <w:tcPr>
            <w:tcW w:w="2549" w:type="dxa"/>
          </w:tcPr>
          <w:p w14:paraId="19A9D415" w14:textId="20933A21" w:rsidR="005D33CA" w:rsidRDefault="005D33CA" w:rsidP="004E6817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</w:tbl>
    <w:p w14:paraId="532E364C" w14:textId="77777777" w:rsidR="004E6817" w:rsidRDefault="004E6817" w:rsidP="004E6817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66</w:t>
      </w:r>
      <w:r>
        <w:rPr>
          <w:spacing w:val="-2"/>
        </w:rPr>
        <w:t xml:space="preserve"> </w:t>
      </w:r>
      <w:r>
        <w:t>Bytes</w:t>
      </w:r>
    </w:p>
    <w:p w14:paraId="2EE5E74A" w14:textId="77777777" w:rsidR="004E6817" w:rsidRDefault="004E6817" w:rsidP="004E6817"/>
    <w:p w14:paraId="23DAF6AD" w14:textId="77777777" w:rsidR="004E6817" w:rsidRDefault="004E6817" w:rsidP="004E6817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</w:p>
    <w:p w14:paraId="49E0463D" w14:textId="77777777" w:rsidR="004E6817" w:rsidRDefault="004E6817" w:rsidP="004D2F75"/>
    <w:p w14:paraId="62FF0A79" w14:textId="07B12973" w:rsidR="004E6817" w:rsidRDefault="004E6817" w:rsidP="004D2F75"/>
    <w:p w14:paraId="328FE1BE" w14:textId="116C3D3D" w:rsidR="004E6817" w:rsidRDefault="004E6817" w:rsidP="004D2F75">
      <w:pPr>
        <w:sectPr w:rsidR="004E6817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D6A4E" w:rsidRPr="00B537DA" w14:paraId="7B79473A" w14:textId="77777777" w:rsidTr="009D6A4E">
        <w:tc>
          <w:tcPr>
            <w:tcW w:w="595" w:type="dxa"/>
          </w:tcPr>
          <w:bookmarkEnd w:id="6"/>
          <w:p w14:paraId="56E05571" w14:textId="77777777" w:rsidR="009D6A4E" w:rsidRPr="00B537DA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73AA58A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FEDA901" w14:textId="77777777" w:rsidR="009D6A4E" w:rsidRPr="00B537DA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D6A4E" w:rsidRPr="00B537DA" w14:paraId="49414453" w14:textId="77777777" w:rsidTr="009D6A4E">
        <w:tc>
          <w:tcPr>
            <w:tcW w:w="595" w:type="dxa"/>
          </w:tcPr>
          <w:p w14:paraId="76AE814A" w14:textId="77777777" w:rsidR="009D6A4E" w:rsidRPr="00B537DA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FA2F297" w14:textId="77777777" w:rsidR="009D6A4E" w:rsidRPr="00B537DA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D6A4E" w:rsidRPr="00B537DA" w14:paraId="210DEB7C" w14:textId="77777777" w:rsidTr="009D6A4E">
        <w:tc>
          <w:tcPr>
            <w:tcW w:w="595" w:type="dxa"/>
          </w:tcPr>
          <w:p w14:paraId="67E70A34" w14:textId="77777777" w:rsidR="009D6A4E" w:rsidRPr="00E81654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57F55DE" w14:textId="77777777" w:rsidR="009D6A4E" w:rsidRPr="00B537DA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D6A4E" w:rsidRPr="00B537DA" w14:paraId="3F132237" w14:textId="77777777" w:rsidTr="009D6A4E">
        <w:tc>
          <w:tcPr>
            <w:tcW w:w="595" w:type="dxa"/>
          </w:tcPr>
          <w:p w14:paraId="2E0FB29D" w14:textId="77777777" w:rsidR="009D6A4E" w:rsidRPr="00E81654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B43FE36" w14:textId="77777777" w:rsidR="009D6A4E" w:rsidRPr="00E81654" w:rsidRDefault="009D6A4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A7C3AE7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EC8F3A" w14:textId="77777777" w:rsidR="009D6A4E" w:rsidRPr="00DD1EE4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03F7FB6" w14:textId="77777777" w:rsidR="009D6A4E" w:rsidRPr="00DD1EE4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D6A4E" w:rsidRPr="00B537DA" w14:paraId="5F8EE777" w14:textId="77777777" w:rsidTr="009D6A4E">
        <w:tc>
          <w:tcPr>
            <w:tcW w:w="595" w:type="dxa"/>
          </w:tcPr>
          <w:p w14:paraId="5C145B31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3FB3E05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88709C7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9D6A4E" w:rsidRPr="00B537DA" w14:paraId="0DEC171C" w14:textId="77777777" w:rsidTr="009D6A4E">
        <w:tc>
          <w:tcPr>
            <w:tcW w:w="595" w:type="dxa"/>
          </w:tcPr>
          <w:p w14:paraId="0852A7B6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5F89EAC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9D6A4E" w:rsidRPr="00B537DA" w14:paraId="7DE960A3" w14:textId="77777777" w:rsidTr="009D6A4E">
        <w:tc>
          <w:tcPr>
            <w:tcW w:w="595" w:type="dxa"/>
          </w:tcPr>
          <w:p w14:paraId="353F52DB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95A728D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D6A4E" w:rsidRPr="00B537DA" w14:paraId="6C4D18E5" w14:textId="77777777" w:rsidTr="009D6A4E">
        <w:tc>
          <w:tcPr>
            <w:tcW w:w="595" w:type="dxa"/>
          </w:tcPr>
          <w:p w14:paraId="7D2D501C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E674EF6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D6A4E" w:rsidRPr="00B537DA" w14:paraId="07358503" w14:textId="77777777" w:rsidTr="009D6A4E">
        <w:tc>
          <w:tcPr>
            <w:tcW w:w="595" w:type="dxa"/>
          </w:tcPr>
          <w:p w14:paraId="64C0E7C0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7879394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D6A4E" w:rsidRPr="00B537DA" w14:paraId="00842942" w14:textId="77777777" w:rsidTr="009D6A4E">
        <w:tc>
          <w:tcPr>
            <w:tcW w:w="595" w:type="dxa"/>
          </w:tcPr>
          <w:p w14:paraId="2B3C7B50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A5380E2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D6A4E" w:rsidRPr="00B537DA" w14:paraId="05AC3F08" w14:textId="77777777" w:rsidTr="009D6A4E">
        <w:tc>
          <w:tcPr>
            <w:tcW w:w="595" w:type="dxa"/>
          </w:tcPr>
          <w:p w14:paraId="692F8391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ED75387" w14:textId="77777777" w:rsidR="009D6A4E" w:rsidRDefault="009D6A4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A5AC699" w14:textId="77777777" w:rsidR="0007584B" w:rsidRPr="00170411" w:rsidRDefault="0007584B" w:rsidP="0007584B"/>
    <w:p w14:paraId="0781DA97" w14:textId="1D6DAA87" w:rsidR="0007584B" w:rsidRPr="00230F5A" w:rsidRDefault="0007584B" w:rsidP="0007584B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E23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BAB81D7" w14:textId="77777777" w:rsidR="0007584B" w:rsidRDefault="0007584B" w:rsidP="000758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584B" w:rsidRPr="00B537DA" w14:paraId="4FA57718" w14:textId="77777777" w:rsidTr="001C205D">
        <w:tc>
          <w:tcPr>
            <w:tcW w:w="595" w:type="dxa"/>
          </w:tcPr>
          <w:p w14:paraId="1DA0C450" w14:textId="77777777" w:rsidR="0007584B" w:rsidRDefault="0007584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97F52C" w14:textId="053CEB95" w:rsidR="0007584B" w:rsidRDefault="0007584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02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584B" w:rsidRPr="00B537DA" w14:paraId="6A042D47" w14:textId="77777777" w:rsidTr="001C205D">
        <w:tc>
          <w:tcPr>
            <w:tcW w:w="595" w:type="dxa"/>
            <w:shd w:val="clear" w:color="auto" w:fill="auto"/>
          </w:tcPr>
          <w:p w14:paraId="19D6B2F5" w14:textId="77777777" w:rsidR="0007584B" w:rsidRPr="00E81654" w:rsidRDefault="0007584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C9C0F4F" w14:textId="77777777" w:rsidR="0007584B" w:rsidRPr="00B537DA" w:rsidRDefault="0007584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BEF3654" w14:textId="77777777" w:rsidR="0007584B" w:rsidRDefault="0007584B" w:rsidP="000758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4E6817" w:rsidRDefault="004E6817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4E6817" w:rsidRDefault="004E6817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4E6817" w:rsidRDefault="004E6817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4E6817" w:rsidRDefault="004E6817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4E6817" w:rsidRDefault="004E6817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4E6817" w:rsidRDefault="004E6817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4E6817" w:rsidRDefault="004E6817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4E6817" w:rsidRDefault="004E6817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4E6817" w:rsidRDefault="004E6817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4E6817" w:rsidRDefault="004E6817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24E7D688" w:rsidR="004E6817" w:rsidRDefault="004E6817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 w:rsidR="0009178C">
                    <w:rPr>
                      <w:rFonts w:ascii="Arial MT" w:hAnsi="Arial MT"/>
                      <w:sz w:val="20"/>
                    </w:rPr>
                    <w:t xml:space="preserve"> 1 y 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4E6817" w:rsidRDefault="004E6817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4E6817" w:rsidRDefault="004E6817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4E6817" w:rsidRDefault="004E6817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09178C">
                    <w:rPr>
                      <w:rFonts w:ascii="Arial MT" w:hAnsi="Arial MT"/>
                      <w:sz w:val="20"/>
                    </w:rPr>
                    <w:t>30</w:t>
                  </w:r>
                  <w:r w:rsidRPr="0009178C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dígitos,</w:t>
                  </w:r>
                  <w:r w:rsidRPr="0009178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rellenado</w:t>
                  </w:r>
                  <w:r w:rsidRPr="0009178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con el</w:t>
                  </w:r>
                  <w:r w:rsidRPr="0009178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valor</w:t>
                  </w:r>
                  <w:r w:rsidRPr="0009178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4E6817" w:rsidRDefault="004E6817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4E6817" w:rsidRDefault="004E6817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09178C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4E6817" w:rsidRDefault="004E6817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4E6817" w:rsidRDefault="004E6817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4E6817" w:rsidRDefault="004E6817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4E6817" w:rsidRDefault="004E6817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4E6817" w:rsidRDefault="004E6817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4E6817" w:rsidRDefault="004E6817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4E6817" w:rsidRDefault="004E6817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09178C" w:rsidRPr="00F45E53" w14:paraId="3C49826D" w14:textId="77777777" w:rsidTr="0009178C">
        <w:trPr>
          <w:trHeight w:val="268"/>
        </w:trPr>
        <w:tc>
          <w:tcPr>
            <w:tcW w:w="862" w:type="dxa"/>
          </w:tcPr>
          <w:p w14:paraId="4F186F2F" w14:textId="77777777" w:rsidR="0009178C" w:rsidRPr="00F45E53" w:rsidRDefault="0009178C" w:rsidP="004E6817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09178C" w:rsidRPr="00F45E53" w:rsidRDefault="0009178C" w:rsidP="004E6817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09178C" w:rsidRPr="00F45E53" w:rsidRDefault="0009178C" w:rsidP="004E6817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09178C" w:rsidRPr="00F45E53" w:rsidRDefault="0009178C" w:rsidP="004E681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09178C" w:rsidRPr="00F45E53" w:rsidRDefault="0009178C" w:rsidP="004E681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09178C" w:rsidRPr="00F45E53" w14:paraId="3218A4A9" w14:textId="77777777" w:rsidTr="0009178C">
        <w:trPr>
          <w:trHeight w:val="268"/>
        </w:trPr>
        <w:tc>
          <w:tcPr>
            <w:tcW w:w="862" w:type="dxa"/>
          </w:tcPr>
          <w:p w14:paraId="6B1D5128" w14:textId="77777777" w:rsidR="0009178C" w:rsidRPr="00F45E53" w:rsidRDefault="0009178C" w:rsidP="004E681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09178C" w:rsidRPr="00F45E53" w:rsidRDefault="0009178C" w:rsidP="004E681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09178C" w:rsidRPr="00F45E53" w:rsidRDefault="0009178C" w:rsidP="004E681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9178C" w:rsidRPr="00F45E53" w14:paraId="622814C1" w14:textId="77777777" w:rsidTr="0009178C">
        <w:trPr>
          <w:trHeight w:val="268"/>
        </w:trPr>
        <w:tc>
          <w:tcPr>
            <w:tcW w:w="862" w:type="dxa"/>
          </w:tcPr>
          <w:p w14:paraId="7671AEB9" w14:textId="77777777" w:rsidR="0009178C" w:rsidRPr="00F45E53" w:rsidRDefault="0009178C" w:rsidP="004E681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09178C" w:rsidRPr="00F45E53" w:rsidRDefault="0009178C" w:rsidP="004E681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36F4BEE" w:rsidR="0009178C" w:rsidRPr="00F45E53" w:rsidRDefault="0009178C" w:rsidP="004E681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9178C" w:rsidRPr="00F45E53" w14:paraId="29ABD7A0" w14:textId="77777777" w:rsidTr="0009178C">
        <w:trPr>
          <w:trHeight w:val="268"/>
        </w:trPr>
        <w:tc>
          <w:tcPr>
            <w:tcW w:w="862" w:type="dxa"/>
          </w:tcPr>
          <w:p w14:paraId="36B1247A" w14:textId="77777777" w:rsidR="0009178C" w:rsidRPr="00F45E53" w:rsidRDefault="0009178C" w:rsidP="004E681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09178C" w:rsidRPr="00F45E53" w:rsidRDefault="0009178C" w:rsidP="004E681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09178C" w:rsidRPr="00F45E53" w:rsidRDefault="0009178C" w:rsidP="004E681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9178C" w:rsidRPr="00F45E53" w14:paraId="4A41D4E9" w14:textId="77777777" w:rsidTr="0009178C">
        <w:trPr>
          <w:trHeight w:val="268"/>
        </w:trPr>
        <w:tc>
          <w:tcPr>
            <w:tcW w:w="862" w:type="dxa"/>
          </w:tcPr>
          <w:p w14:paraId="407BD317" w14:textId="77777777" w:rsidR="0009178C" w:rsidRPr="00F45E53" w:rsidRDefault="0009178C" w:rsidP="004E681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09178C" w:rsidRPr="00F45E53" w:rsidRDefault="0009178C" w:rsidP="004E681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09178C" w:rsidRPr="00F45E53" w:rsidRDefault="0009178C" w:rsidP="004E681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09178C" w:rsidRPr="00F45E53" w:rsidRDefault="0009178C" w:rsidP="004E681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9178C" w:rsidRPr="00F45E53" w14:paraId="306FA4E7" w14:textId="77777777" w:rsidTr="0009178C">
        <w:trPr>
          <w:trHeight w:val="268"/>
        </w:trPr>
        <w:tc>
          <w:tcPr>
            <w:tcW w:w="862" w:type="dxa"/>
          </w:tcPr>
          <w:p w14:paraId="0E8DBBC7" w14:textId="7F4D293D" w:rsidR="0009178C" w:rsidRPr="00F45E53" w:rsidRDefault="0009178C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09178C" w:rsidRPr="00F45E53" w:rsidRDefault="0009178C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09178C" w:rsidRPr="00F45E53" w:rsidRDefault="0009178C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09178C" w:rsidRPr="00F45E53" w:rsidRDefault="0009178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09" w:type="dxa"/>
          </w:tcPr>
          <w:p w14:paraId="4F1C09C0" w14:textId="7F9AB3DE" w:rsidR="0009178C" w:rsidRPr="00F45E53" w:rsidRDefault="0009178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9178C" w:rsidRPr="00F45E53" w14:paraId="280CEE07" w14:textId="77777777" w:rsidTr="0009178C">
        <w:trPr>
          <w:trHeight w:val="268"/>
        </w:trPr>
        <w:tc>
          <w:tcPr>
            <w:tcW w:w="862" w:type="dxa"/>
          </w:tcPr>
          <w:p w14:paraId="3999C2B7" w14:textId="721BBCEF" w:rsidR="0009178C" w:rsidRDefault="0009178C" w:rsidP="005335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ACFCC28" w14:textId="64D96444" w:rsidR="0009178C" w:rsidRPr="00F45E53" w:rsidRDefault="0009178C" w:rsidP="005335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D80706" w14:textId="1EB9E4AD" w:rsidR="0009178C" w:rsidRDefault="0009178C" w:rsidP="005335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352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A9271FC" w14:textId="5C868568" w:rsidR="0009178C" w:rsidRPr="008662AB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662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709" w:type="dxa"/>
          </w:tcPr>
          <w:p w14:paraId="4F2B8D50" w14:textId="4292BD03" w:rsidR="0009178C" w:rsidRPr="00F45E53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9178C" w:rsidRPr="00F45E53" w14:paraId="04C25D92" w14:textId="77777777" w:rsidTr="0009178C">
        <w:trPr>
          <w:trHeight w:val="268"/>
        </w:trPr>
        <w:tc>
          <w:tcPr>
            <w:tcW w:w="862" w:type="dxa"/>
          </w:tcPr>
          <w:p w14:paraId="30DE66DF" w14:textId="645FDC00" w:rsidR="0009178C" w:rsidRDefault="0009178C" w:rsidP="005335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F1D4330" w14:textId="74D2DA70" w:rsidR="0009178C" w:rsidRPr="00F45E53" w:rsidRDefault="0009178C" w:rsidP="005335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781E7" w14:textId="2FB8C857" w:rsidR="0009178C" w:rsidRDefault="0009178C" w:rsidP="005335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352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52F18E4" w14:textId="5EEA781D" w:rsidR="0009178C" w:rsidRPr="008662AB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662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709" w:type="dxa"/>
          </w:tcPr>
          <w:p w14:paraId="6ADAAF7B" w14:textId="64FC21BD" w:rsidR="0009178C" w:rsidRPr="00F45E53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9178C" w:rsidRPr="00F45E53" w14:paraId="25816211" w14:textId="77777777" w:rsidTr="0009178C">
        <w:trPr>
          <w:trHeight w:val="268"/>
        </w:trPr>
        <w:tc>
          <w:tcPr>
            <w:tcW w:w="862" w:type="dxa"/>
          </w:tcPr>
          <w:p w14:paraId="664DDB0C" w14:textId="54354EA0" w:rsidR="0009178C" w:rsidRDefault="0009178C" w:rsidP="005335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09178C" w:rsidRPr="00F45E53" w:rsidRDefault="0009178C" w:rsidP="005335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09178C" w:rsidRDefault="0009178C" w:rsidP="005335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09178C" w:rsidRPr="009F2F7C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09178C" w:rsidRPr="00F45E53" w:rsidRDefault="0009178C" w:rsidP="005335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E6817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E6817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E6817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E6817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E6817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E681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E681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62D891E" w:rsidR="00202F52" w:rsidRPr="00F45E53" w:rsidRDefault="00202F52" w:rsidP="00533529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33529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E6817">
        <w:tc>
          <w:tcPr>
            <w:tcW w:w="1413" w:type="dxa"/>
          </w:tcPr>
          <w:p w14:paraId="7DDB3BFA" w14:textId="77777777" w:rsidR="00F32211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2050317" w:rsidR="00F32211" w:rsidRPr="00A96CA0" w:rsidRDefault="0009178C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proofErr w:type="gramEnd"/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232A276" w:rsidR="00F32211" w:rsidRPr="00A96CA0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917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0917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57847"/>
      <w:r w:rsidRPr="00230F5A">
        <w:t>Archivo Carát</w:t>
      </w:r>
      <w:r>
        <w:t>u</w:t>
      </w:r>
      <w:r w:rsidRPr="00230F5A">
        <w:t>la</w:t>
      </w:r>
      <w:bookmarkEnd w:id="22"/>
      <w:bookmarkEnd w:id="2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E6817">
        <w:tc>
          <w:tcPr>
            <w:tcW w:w="1413" w:type="dxa"/>
          </w:tcPr>
          <w:p w14:paraId="01B744DD" w14:textId="77777777" w:rsidR="00F32211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F50E59F" w:rsidR="00F32211" w:rsidRPr="00230F5A" w:rsidRDefault="0009178C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579E55F" w:rsidR="00F32211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917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0917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E68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E6817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E6817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E6817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E681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B2976C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83F3C" w:rsidRPr="00F45E53" w14:paraId="449A74F0" w14:textId="77777777" w:rsidTr="00FC366E">
        <w:trPr>
          <w:trHeight w:val="268"/>
        </w:trPr>
        <w:tc>
          <w:tcPr>
            <w:tcW w:w="862" w:type="dxa"/>
          </w:tcPr>
          <w:p w14:paraId="446C1F3A" w14:textId="77777777" w:rsidR="00E83F3C" w:rsidRPr="00F45E53" w:rsidRDefault="00E83F3C" w:rsidP="00E83F3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E83F3C" w:rsidRPr="00F45E53" w:rsidRDefault="00E83F3C" w:rsidP="00E83F3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5CD4847" w:rsidR="00E83F3C" w:rsidRPr="00F45E53" w:rsidRDefault="00E83F3C" w:rsidP="00E83F3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352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727D15F0" w:rsidR="00E83F3C" w:rsidRPr="00B8004D" w:rsidRDefault="00E83F3C" w:rsidP="00E83F3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662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E83F3C" w:rsidRPr="00F45E53" w:rsidRDefault="00E83F3C" w:rsidP="00E83F3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83F3C" w:rsidRPr="00F45E53" w14:paraId="457D6C4A" w14:textId="77777777" w:rsidTr="00FC366E">
        <w:trPr>
          <w:trHeight w:val="268"/>
        </w:trPr>
        <w:tc>
          <w:tcPr>
            <w:tcW w:w="862" w:type="dxa"/>
          </w:tcPr>
          <w:p w14:paraId="7484FA91" w14:textId="77777777" w:rsidR="00E83F3C" w:rsidRPr="00F45E53" w:rsidRDefault="00E83F3C" w:rsidP="00E83F3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E83F3C" w:rsidRPr="00F45E53" w:rsidRDefault="00E83F3C" w:rsidP="00E83F3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2440F460" w:rsidR="00E83F3C" w:rsidRPr="00F45E53" w:rsidRDefault="00E83F3C" w:rsidP="00E83F3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352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73F396DA" w:rsidR="00E83F3C" w:rsidRPr="000506C0" w:rsidRDefault="00E83F3C" w:rsidP="00E83F3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662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E83F3C" w:rsidRPr="00F45E53" w:rsidRDefault="00E83F3C" w:rsidP="00E83F3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22ECFAB4" w:rsidR="00B8004D" w:rsidRDefault="00E83F3C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27CC6BEE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F1F84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48E4F" w14:textId="77777777" w:rsidR="00075184" w:rsidRDefault="00075184" w:rsidP="00F10206">
      <w:pPr>
        <w:spacing w:after="0" w:line="240" w:lineRule="auto"/>
      </w:pPr>
      <w:r>
        <w:separator/>
      </w:r>
    </w:p>
  </w:endnote>
  <w:endnote w:type="continuationSeparator" w:id="0">
    <w:p w14:paraId="30B98F9A" w14:textId="77777777" w:rsidR="00075184" w:rsidRDefault="00075184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0BE375CE" w:rsidR="004E6817" w:rsidRPr="008131F5" w:rsidRDefault="004E6817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47F76">
          <w:rPr>
            <w:noProof/>
            <w:lang w:val="en-US" w:bidi="es-ES"/>
          </w:rPr>
          <w:t>10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E6817" w:rsidRPr="008131F5" w:rsidRDefault="004E6817" w:rsidP="00F10206">
    <w:pPr>
      <w:pStyle w:val="Piedepgina"/>
      <w:rPr>
        <w:noProof/>
        <w:lang w:val="en-US"/>
      </w:rPr>
    </w:pPr>
  </w:p>
  <w:p w14:paraId="19776197" w14:textId="77777777" w:rsidR="004E6817" w:rsidRPr="001C0052" w:rsidRDefault="004E681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1D97A" w14:textId="77777777" w:rsidR="00075184" w:rsidRDefault="00075184" w:rsidP="00F10206">
      <w:pPr>
        <w:spacing w:after="0" w:line="240" w:lineRule="auto"/>
      </w:pPr>
      <w:r>
        <w:separator/>
      </w:r>
    </w:p>
  </w:footnote>
  <w:footnote w:type="continuationSeparator" w:id="0">
    <w:p w14:paraId="544C7335" w14:textId="77777777" w:rsidR="00075184" w:rsidRDefault="00075184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E6817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E6817" w:rsidRDefault="004E6817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E6817" w:rsidRDefault="004E68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277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815497">
    <w:abstractNumId w:val="31"/>
  </w:num>
  <w:num w:numId="2" w16cid:durableId="1813717329">
    <w:abstractNumId w:val="7"/>
  </w:num>
  <w:num w:numId="3" w16cid:durableId="249390329">
    <w:abstractNumId w:val="3"/>
  </w:num>
  <w:num w:numId="4" w16cid:durableId="592710565">
    <w:abstractNumId w:val="37"/>
  </w:num>
  <w:num w:numId="5" w16cid:durableId="1813064105">
    <w:abstractNumId w:val="22"/>
  </w:num>
  <w:num w:numId="6" w16cid:durableId="32389498">
    <w:abstractNumId w:val="16"/>
  </w:num>
  <w:num w:numId="7" w16cid:durableId="434836303">
    <w:abstractNumId w:val="2"/>
  </w:num>
  <w:num w:numId="8" w16cid:durableId="1589659892">
    <w:abstractNumId w:val="20"/>
  </w:num>
  <w:num w:numId="9" w16cid:durableId="2076664655">
    <w:abstractNumId w:val="10"/>
  </w:num>
  <w:num w:numId="10" w16cid:durableId="412824516">
    <w:abstractNumId w:val="17"/>
  </w:num>
  <w:num w:numId="11" w16cid:durableId="1736273553">
    <w:abstractNumId w:val="30"/>
  </w:num>
  <w:num w:numId="12" w16cid:durableId="1847666360">
    <w:abstractNumId w:val="39"/>
  </w:num>
  <w:num w:numId="13" w16cid:durableId="670184482">
    <w:abstractNumId w:val="28"/>
  </w:num>
  <w:num w:numId="14" w16cid:durableId="29261758">
    <w:abstractNumId w:val="32"/>
  </w:num>
  <w:num w:numId="15" w16cid:durableId="1377507593">
    <w:abstractNumId w:val="40"/>
  </w:num>
  <w:num w:numId="16" w16cid:durableId="910231597">
    <w:abstractNumId w:val="8"/>
  </w:num>
  <w:num w:numId="17" w16cid:durableId="1312752237">
    <w:abstractNumId w:val="36"/>
  </w:num>
  <w:num w:numId="18" w16cid:durableId="1526089496">
    <w:abstractNumId w:val="1"/>
  </w:num>
  <w:num w:numId="19" w16cid:durableId="590357348">
    <w:abstractNumId w:val="38"/>
  </w:num>
  <w:num w:numId="20" w16cid:durableId="1052118684">
    <w:abstractNumId w:val="14"/>
  </w:num>
  <w:num w:numId="21" w16cid:durableId="266810409">
    <w:abstractNumId w:val="24"/>
  </w:num>
  <w:num w:numId="22" w16cid:durableId="1559168975">
    <w:abstractNumId w:val="21"/>
  </w:num>
  <w:num w:numId="23" w16cid:durableId="319773872">
    <w:abstractNumId w:val="11"/>
  </w:num>
  <w:num w:numId="24" w16cid:durableId="1103914511">
    <w:abstractNumId w:val="29"/>
  </w:num>
  <w:num w:numId="25" w16cid:durableId="654653312">
    <w:abstractNumId w:val="5"/>
  </w:num>
  <w:num w:numId="26" w16cid:durableId="1534539598">
    <w:abstractNumId w:val="4"/>
  </w:num>
  <w:num w:numId="27" w16cid:durableId="1882470449">
    <w:abstractNumId w:val="18"/>
  </w:num>
  <w:num w:numId="28" w16cid:durableId="437214902">
    <w:abstractNumId w:val="18"/>
  </w:num>
  <w:num w:numId="29" w16cid:durableId="857156113">
    <w:abstractNumId w:val="18"/>
  </w:num>
  <w:num w:numId="30" w16cid:durableId="1843466537">
    <w:abstractNumId w:val="18"/>
  </w:num>
  <w:num w:numId="31" w16cid:durableId="274365861">
    <w:abstractNumId w:val="0"/>
  </w:num>
  <w:num w:numId="32" w16cid:durableId="1825006475">
    <w:abstractNumId w:val="15"/>
  </w:num>
  <w:num w:numId="33" w16cid:durableId="1279334611">
    <w:abstractNumId w:val="18"/>
  </w:num>
  <w:num w:numId="34" w16cid:durableId="1778209963">
    <w:abstractNumId w:val="18"/>
  </w:num>
  <w:num w:numId="35" w16cid:durableId="1750736232">
    <w:abstractNumId w:val="18"/>
  </w:num>
  <w:num w:numId="36" w16cid:durableId="623655242">
    <w:abstractNumId w:val="34"/>
  </w:num>
  <w:num w:numId="37" w16cid:durableId="1855260865">
    <w:abstractNumId w:val="23"/>
  </w:num>
  <w:num w:numId="38" w16cid:durableId="199248895">
    <w:abstractNumId w:val="26"/>
  </w:num>
  <w:num w:numId="39" w16cid:durableId="1248148475">
    <w:abstractNumId w:val="33"/>
  </w:num>
  <w:num w:numId="40" w16cid:durableId="1608193124">
    <w:abstractNumId w:val="27"/>
  </w:num>
  <w:num w:numId="41" w16cid:durableId="522940837">
    <w:abstractNumId w:val="13"/>
  </w:num>
  <w:num w:numId="42" w16cid:durableId="1608539780">
    <w:abstractNumId w:val="35"/>
  </w:num>
  <w:num w:numId="43" w16cid:durableId="1527600751">
    <w:abstractNumId w:val="25"/>
  </w:num>
  <w:num w:numId="44" w16cid:durableId="1466242125">
    <w:abstractNumId w:val="19"/>
  </w:num>
  <w:num w:numId="45" w16cid:durableId="1065639859">
    <w:abstractNumId w:val="9"/>
  </w:num>
  <w:num w:numId="46" w16cid:durableId="1354260104">
    <w:abstractNumId w:val="6"/>
  </w:num>
  <w:num w:numId="47" w16cid:durableId="1176384163">
    <w:abstractNumId w:val="12"/>
  </w:num>
  <w:num w:numId="48" w16cid:durableId="6820481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BBF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75184"/>
    <w:rsid w:val="0007584B"/>
    <w:rsid w:val="0009178C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1F84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6F4F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9639B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E6817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3529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5D33CA"/>
    <w:rsid w:val="005F6D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066B5"/>
    <w:rsid w:val="00830863"/>
    <w:rsid w:val="00830BF4"/>
    <w:rsid w:val="00834D6C"/>
    <w:rsid w:val="008363A4"/>
    <w:rsid w:val="0084328F"/>
    <w:rsid w:val="00857076"/>
    <w:rsid w:val="00860C8A"/>
    <w:rsid w:val="008640F8"/>
    <w:rsid w:val="00865882"/>
    <w:rsid w:val="008661A8"/>
    <w:rsid w:val="008662AB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3DCC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6A4E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47F76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C767A"/>
    <w:rsid w:val="00AD0B4A"/>
    <w:rsid w:val="00AD1F4D"/>
    <w:rsid w:val="00AE096D"/>
    <w:rsid w:val="00AE3745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3F3C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4B5F-C5EA-492C-9085-05E36700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36</cp:revision>
  <dcterms:created xsi:type="dcterms:W3CDTF">2024-03-06T13:25:00Z</dcterms:created>
  <dcterms:modified xsi:type="dcterms:W3CDTF">2024-06-11T19:36:00Z</dcterms:modified>
</cp:coreProperties>
</file>