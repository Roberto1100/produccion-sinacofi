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6E90DD80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D97A43">
        <w:rPr>
          <w:rFonts w:ascii="Times New Roman" w:hAnsi="Times New Roman" w:cs="Times New Roman"/>
          <w:b/>
          <w:sz w:val="72"/>
          <w:szCs w:val="72"/>
        </w:rPr>
        <w:t>E0</w:t>
      </w:r>
      <w:r w:rsidR="00DA2426">
        <w:rPr>
          <w:rFonts w:ascii="Times New Roman" w:hAnsi="Times New Roman" w:cs="Times New Roman"/>
          <w:b/>
          <w:sz w:val="72"/>
          <w:szCs w:val="72"/>
        </w:rPr>
        <w:t>2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DA2426" w:rsidRPr="00DA2426">
        <w:rPr>
          <w:rFonts w:ascii="Times New Roman" w:hAnsi="Times New Roman" w:cs="Times New Roman"/>
          <w:b/>
          <w:sz w:val="72"/>
          <w:szCs w:val="72"/>
        </w:rPr>
        <w:t>591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DA2426" w:rsidRPr="00DA2426">
        <w:rPr>
          <w:rFonts w:ascii="Times New Roman" w:hAnsi="Times New Roman" w:cs="Times New Roman"/>
          <w:b/>
          <w:sz w:val="72"/>
          <w:szCs w:val="72"/>
        </w:rPr>
        <w:t>Bienes recibidos y adjudicados en pago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Default="00C4642F" w:rsidP="00C4642F">
      <w:pPr>
        <w:rPr>
          <w:rFonts w:ascii="Times New Roman" w:hAnsi="Times New Roman" w:cs="Times New Roman"/>
        </w:rPr>
      </w:pPr>
    </w:p>
    <w:p w14:paraId="592F5FD4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D7E5858" w14:textId="539528E6" w:rsidR="0071053E" w:rsidRDefault="00522424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39470" w:history="1">
            <w:r w:rsidR="0071053E" w:rsidRPr="00DE1D7E">
              <w:rPr>
                <w:rStyle w:val="Hipervnculo"/>
                <w:noProof/>
              </w:rPr>
              <w:t>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estructuras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31008DA" w14:textId="0CB4BB8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1" w:history="1">
            <w:r w:rsidR="0071053E" w:rsidRPr="00DE1D7E">
              <w:rPr>
                <w:rStyle w:val="Hipervnculo"/>
                <w:bCs/>
                <w:noProof/>
              </w:rPr>
              <w:t>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 xml:space="preserve">Archivo de datos del emisor  </w:t>
            </w:r>
            <w:r w:rsidR="0071053E" w:rsidRPr="00DE1D7E">
              <w:rPr>
                <w:rStyle w:val="Hipervnculo"/>
                <w:noProof/>
              </w:rPr>
              <w:t>Manual Sistema de Información Bancos - Sistema Contable (cmfchile.cl)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3067B8" w14:textId="631F28A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2" w:history="1">
            <w:r w:rsidR="0071053E" w:rsidRPr="00DE1D7E">
              <w:rPr>
                <w:rStyle w:val="Hipervnculo"/>
                <w:noProof/>
              </w:rPr>
              <w:t>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Carátula/s del origen (Carátula de entrada)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2107AD20" w14:textId="4AB6BB9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3" w:history="1">
            <w:r w:rsidR="0071053E" w:rsidRPr="00DE1D7E">
              <w:rPr>
                <w:rStyle w:val="Hipervnculo"/>
                <w:bCs/>
                <w:noProof/>
              </w:rPr>
              <w:t>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>Archivo/s de control de datos del origen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E896FB4" w14:textId="5B1B594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4" w:history="1">
            <w:r w:rsidR="0071053E" w:rsidRPr="00DE1D7E">
              <w:rPr>
                <w:rStyle w:val="Hipervnculo"/>
                <w:noProof/>
              </w:rPr>
              <w:t>1.4.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Archivo/s de datos del Receptor: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98F2661" w14:textId="6CD5E849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5" w:history="1">
            <w:r w:rsidR="0071053E" w:rsidRPr="00DE1D7E">
              <w:rPr>
                <w:rStyle w:val="Hipervnculo"/>
                <w:noProof/>
              </w:rPr>
              <w:t>1.5.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carátula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3C036D9" w14:textId="1C4FB99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6" w:history="1">
            <w:r w:rsidR="0071053E" w:rsidRPr="00DE1D7E">
              <w:rPr>
                <w:rStyle w:val="Hipervnculo"/>
                <w:noProof/>
              </w:rPr>
              <w:t>1.6.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004F3FB" w14:textId="7EA55109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77" w:history="1">
            <w:r w:rsidR="0071053E" w:rsidRPr="00DE1D7E">
              <w:rPr>
                <w:rStyle w:val="Hipervnculo"/>
                <w:noProof/>
              </w:rPr>
              <w:t>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Validaciones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10B329" w14:textId="06CEDFA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8" w:history="1">
            <w:r w:rsidR="0071053E" w:rsidRPr="00DE1D7E">
              <w:rPr>
                <w:rStyle w:val="Hipervnculo"/>
                <w:noProof/>
              </w:rPr>
              <w:t>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B5F09B" w14:textId="702C1A6F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9" w:history="1">
            <w:r w:rsidR="0071053E" w:rsidRPr="00DE1D7E">
              <w:rPr>
                <w:rStyle w:val="Hipervnculo"/>
                <w:noProof/>
              </w:rPr>
              <w:t>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DC3370" w14:textId="2F894F6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0" w:history="1">
            <w:r w:rsidR="0071053E" w:rsidRPr="00DE1D7E">
              <w:rPr>
                <w:rStyle w:val="Hipervnculo"/>
                <w:noProof/>
              </w:rPr>
              <w:t>2.3.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AE3450" w14:textId="4CE031E1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1" w:history="1">
            <w:r w:rsidR="0071053E" w:rsidRPr="00DE1D7E">
              <w:rPr>
                <w:rStyle w:val="Hipervnculo"/>
                <w:noProof/>
              </w:rPr>
              <w:t>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Construyendo la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13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619DF17" w14:textId="5CED8647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2" w:history="1">
            <w:r w:rsidR="0071053E" w:rsidRPr="00DE1D7E">
              <w:rPr>
                <w:rStyle w:val="Hipervnculo"/>
                <w:noProof/>
              </w:rPr>
              <w:t>3.1.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Formato de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14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906347" w14:textId="4349540D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3" w:history="1">
            <w:r w:rsidR="0071053E" w:rsidRPr="00DE1D7E">
              <w:rPr>
                <w:rStyle w:val="Hipervnculo"/>
                <w:bCs/>
                <w:noProof/>
              </w:rPr>
              <w:t>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D602E" w14:textId="4F2F3FC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4" w:history="1">
            <w:r w:rsidR="0071053E" w:rsidRPr="00DE1D7E">
              <w:rPr>
                <w:rStyle w:val="Hipervnculo"/>
                <w:noProof/>
              </w:rPr>
              <w:t>4.1.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Archivos de entrada a SINACOFI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49F7FD4" w14:textId="7F914C7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5" w:history="1">
            <w:r w:rsidR="0071053E" w:rsidRPr="00DE1D7E">
              <w:rPr>
                <w:rStyle w:val="Hipervnculo"/>
                <w:noProof/>
              </w:rPr>
              <w:t>4.1.1.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5F7CDEB" w14:textId="40D4C1B0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6" w:history="1">
            <w:r w:rsidR="0071053E" w:rsidRPr="00DE1D7E">
              <w:rPr>
                <w:rStyle w:val="Hipervnculo"/>
                <w:noProof/>
              </w:rPr>
              <w:t>4.1.2.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EA3A26A" w14:textId="72409C68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7" w:history="1">
            <w:r w:rsidR="0071053E" w:rsidRPr="00DE1D7E">
              <w:rPr>
                <w:rStyle w:val="Hipervnculo"/>
                <w:noProof/>
              </w:rPr>
              <w:t>4.1.3.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69A8185" w14:textId="62AF85D1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8" w:history="1">
            <w:r w:rsidR="0071053E" w:rsidRPr="00DE1D7E">
              <w:rPr>
                <w:rStyle w:val="Hipervnculo"/>
                <w:noProof/>
              </w:rPr>
              <w:t>4.2.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salida a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6789F4" w14:textId="23B72D59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9" w:history="1">
            <w:r w:rsidR="0071053E" w:rsidRPr="00DE1D7E">
              <w:rPr>
                <w:rStyle w:val="Hipervnculo"/>
                <w:noProof/>
              </w:rPr>
              <w:t>4.2.1.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F245026" w14:textId="63CF849A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0" w:history="1">
            <w:r w:rsidR="0071053E" w:rsidRPr="00DE1D7E">
              <w:rPr>
                <w:rStyle w:val="Hipervnculo"/>
                <w:noProof/>
              </w:rPr>
              <w:t>4.2.2.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F239B0B" w14:textId="71379495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1" w:history="1">
            <w:r w:rsidR="0071053E" w:rsidRPr="00DE1D7E">
              <w:rPr>
                <w:rStyle w:val="Hipervnculo"/>
                <w:noProof/>
              </w:rPr>
              <w:t>4.3.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correlativo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3FFDBA6" w14:textId="71EB2EF6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2" w:history="1">
            <w:r w:rsidR="0071053E" w:rsidRPr="00DE1D7E">
              <w:rPr>
                <w:rStyle w:val="Hipervnculo"/>
                <w:noProof/>
              </w:rPr>
              <w:t>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del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9A434D" w14:textId="41964F5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3" w:history="1">
            <w:r w:rsidR="0071053E" w:rsidRPr="00DE1D7E">
              <w:rPr>
                <w:rStyle w:val="Hipervnculo"/>
                <w:noProof/>
              </w:rPr>
              <w:t>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14AC33" w14:textId="3D237768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4" w:history="1">
            <w:r w:rsidR="0071053E" w:rsidRPr="00DE1D7E">
              <w:rPr>
                <w:rStyle w:val="Hipervnculo"/>
                <w:noProof/>
              </w:rPr>
              <w:t>6.1.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Aviso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A1F0875" w14:textId="73E1FF2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5" w:history="1">
            <w:r w:rsidR="0071053E" w:rsidRPr="00DE1D7E">
              <w:rPr>
                <w:rStyle w:val="Hipervnculo"/>
                <w:noProof/>
              </w:rPr>
              <w:t>6.2.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3942181" w14:textId="1E42E24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6" w:history="1">
            <w:r w:rsidR="0071053E" w:rsidRPr="00DE1D7E">
              <w:rPr>
                <w:rStyle w:val="Hipervnculo"/>
                <w:noProof/>
              </w:rPr>
              <w:t>6.3.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Notificación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4D64A20" w14:textId="2F7DD97B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7" w:history="1">
            <w:r w:rsidR="0071053E" w:rsidRPr="00DE1D7E">
              <w:rPr>
                <w:rStyle w:val="Hipervnculo"/>
                <w:noProof/>
              </w:rPr>
              <w:t>6.4.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 RES.DET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BE6758E" w14:textId="3D9CF96F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8" w:history="1">
            <w:r w:rsidR="0071053E" w:rsidRPr="00DE1D7E">
              <w:rPr>
                <w:rStyle w:val="Hipervnculo"/>
                <w:noProof/>
              </w:rPr>
              <w:t>7.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Definir estructura y nombre para cada archivo de 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8B0D1" w14:textId="3BFDB59C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9" w:history="1">
            <w:r w:rsidR="0071053E" w:rsidRPr="00DE1D7E">
              <w:rPr>
                <w:rStyle w:val="Hipervnculo"/>
                <w:noProof/>
              </w:rPr>
              <w:t>7.1.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Estructura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E3E884" w14:textId="5F55106B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0" w:history="1">
            <w:r w:rsidR="0071053E" w:rsidRPr="00DE1D7E">
              <w:rPr>
                <w:rStyle w:val="Hipervnculo"/>
                <w:noProof/>
              </w:rPr>
              <w:t>7.1.1.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notificado (CMF):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25BD856" w14:textId="194EDC42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1" w:history="1">
            <w:r w:rsidR="0071053E" w:rsidRPr="00DE1D7E">
              <w:rPr>
                <w:rStyle w:val="Hipervnculo"/>
                <w:noProof/>
              </w:rPr>
              <w:t>7.1.2.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aviso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887378F" w14:textId="4696144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2" w:history="1">
            <w:r w:rsidR="0071053E" w:rsidRPr="00DE1D7E">
              <w:rPr>
                <w:rStyle w:val="Hipervnculo"/>
                <w:noProof/>
              </w:rPr>
              <w:t>7.1.3.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resultado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66B1408" w14:textId="7374EA9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3" w:history="1">
            <w:r w:rsidR="0071053E" w:rsidRPr="00DE1D7E">
              <w:rPr>
                <w:rStyle w:val="Hipervnculo"/>
                <w:noProof/>
              </w:rPr>
              <w:t>7.2.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4EC61C2" w14:textId="2BEA898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504" w:history="1">
            <w:r w:rsidR="0071053E" w:rsidRPr="00DE1D7E">
              <w:rPr>
                <w:rStyle w:val="Hipervnculo"/>
                <w:noProof/>
              </w:rPr>
              <w:t>8.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Datos sensibles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B95E1CD" w14:textId="4B6F03B4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607F3E23" w:rsidR="00DA6AAC" w:rsidRPr="00230F5A" w:rsidRDefault="00D97A43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E0</w:t>
            </w:r>
            <w:r w:rsidR="00DA24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2" w:type="dxa"/>
          </w:tcPr>
          <w:p w14:paraId="22F848E4" w14:textId="50DF55DC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97A43">
              <w:rPr>
                <w:rFonts w:ascii="Times New Roman" w:hAnsi="Times New Roman" w:cs="Times New Roman"/>
              </w:rPr>
              <w:t>8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FDE5251" w:rsidR="00DA6AAC" w:rsidRPr="00230F5A" w:rsidRDefault="00D97A43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660B52" w:rsidRPr="00230F5A" w14:paraId="5339FC0E" w14:textId="7AB2D237" w:rsidTr="000506C0">
        <w:tc>
          <w:tcPr>
            <w:tcW w:w="1256" w:type="dxa"/>
          </w:tcPr>
          <w:p w14:paraId="3DF7E2D2" w14:textId="70216FBC" w:rsidR="00660B52" w:rsidRPr="00230F5A" w:rsidRDefault="00660B52" w:rsidP="00660B5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E02</w:t>
            </w:r>
          </w:p>
        </w:tc>
        <w:tc>
          <w:tcPr>
            <w:tcW w:w="1342" w:type="dxa"/>
          </w:tcPr>
          <w:p w14:paraId="69C55B7E" w14:textId="6563E9F5" w:rsidR="00660B52" w:rsidRPr="00230F5A" w:rsidRDefault="00660B52" w:rsidP="00660B5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06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1CF60419" w14:textId="77777777" w:rsidR="00660B52" w:rsidRDefault="00660B52" w:rsidP="00660B5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2507F805" w14:textId="77777777" w:rsidR="00660B52" w:rsidRDefault="00660B52" w:rsidP="00660B5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3DC28F7D" w:rsidR="00660B52" w:rsidRPr="00230F5A" w:rsidRDefault="00660B52" w:rsidP="00660B5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4436A160" w14:textId="11BCBAD4" w:rsidR="00660B52" w:rsidRPr="00230F5A" w:rsidRDefault="00660B52" w:rsidP="00660B5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6F5B56D0" w:rsidR="00660B52" w:rsidRPr="00230F5A" w:rsidRDefault="00660B52" w:rsidP="00660B5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660B52" w:rsidRPr="00230F5A" w14:paraId="251EA50D" w14:textId="22DD7FE9" w:rsidTr="000506C0">
        <w:tc>
          <w:tcPr>
            <w:tcW w:w="1256" w:type="dxa"/>
          </w:tcPr>
          <w:p w14:paraId="7287933A" w14:textId="2774A3A0" w:rsidR="00660B52" w:rsidRPr="00230F5A" w:rsidRDefault="00660B52" w:rsidP="00660B5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660B52" w:rsidRPr="00230F5A" w:rsidRDefault="00660B52" w:rsidP="00660B5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660B52" w:rsidRPr="00230F5A" w:rsidRDefault="00660B52" w:rsidP="00660B5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660B52" w:rsidRPr="00230F5A" w:rsidRDefault="00660B52" w:rsidP="00660B5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660B52" w:rsidRPr="00230F5A" w:rsidRDefault="00660B52" w:rsidP="00660B5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60B52" w:rsidRPr="00230F5A" w14:paraId="38B70AFE" w14:textId="34FEEE1D" w:rsidTr="000506C0">
        <w:tc>
          <w:tcPr>
            <w:tcW w:w="1256" w:type="dxa"/>
          </w:tcPr>
          <w:p w14:paraId="23AEB014" w14:textId="5799241D" w:rsidR="00660B52" w:rsidRPr="00230F5A" w:rsidRDefault="00660B52" w:rsidP="00660B5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660B52" w:rsidRPr="00230F5A" w:rsidRDefault="00660B52" w:rsidP="00660B5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660B52" w:rsidRPr="00230F5A" w:rsidRDefault="00660B52" w:rsidP="00660B5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660B52" w:rsidRPr="00230F5A" w:rsidRDefault="00660B52" w:rsidP="00660B5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660B52" w:rsidRPr="00230F5A" w:rsidRDefault="00660B52" w:rsidP="00660B5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60B52" w:rsidRPr="00230F5A" w14:paraId="4B606B6E" w14:textId="62885254" w:rsidTr="000506C0">
        <w:tc>
          <w:tcPr>
            <w:tcW w:w="1256" w:type="dxa"/>
          </w:tcPr>
          <w:p w14:paraId="612D72B6" w14:textId="77777777" w:rsidR="00660B52" w:rsidRPr="00230F5A" w:rsidRDefault="00660B52" w:rsidP="00660B5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660B52" w:rsidRPr="00230F5A" w:rsidRDefault="00660B52" w:rsidP="00660B5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660B52" w:rsidRPr="00230F5A" w:rsidRDefault="00660B52" w:rsidP="00660B5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660B52" w:rsidRPr="00230F5A" w:rsidRDefault="00660B52" w:rsidP="00660B5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660B52" w:rsidRPr="00230F5A" w:rsidRDefault="00660B52" w:rsidP="00660B5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60B52" w:rsidRPr="00230F5A" w14:paraId="2EA7A1DB" w14:textId="6C6D457E" w:rsidTr="000506C0">
        <w:tc>
          <w:tcPr>
            <w:tcW w:w="1256" w:type="dxa"/>
          </w:tcPr>
          <w:p w14:paraId="4D062B49" w14:textId="77777777" w:rsidR="00660B52" w:rsidRPr="00230F5A" w:rsidRDefault="00660B52" w:rsidP="00660B5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660B52" w:rsidRPr="00230F5A" w:rsidRDefault="00660B52" w:rsidP="00660B5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660B52" w:rsidRPr="00230F5A" w:rsidRDefault="00660B52" w:rsidP="00660B5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660B52" w:rsidRPr="00230F5A" w:rsidRDefault="00660B52" w:rsidP="00660B5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660B52" w:rsidRPr="00230F5A" w:rsidRDefault="00660B52" w:rsidP="00660B5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60B52" w:rsidRPr="00230F5A" w14:paraId="4EBD62EB" w14:textId="7659FBA3" w:rsidTr="000506C0">
        <w:tc>
          <w:tcPr>
            <w:tcW w:w="1256" w:type="dxa"/>
          </w:tcPr>
          <w:p w14:paraId="6FF918B3" w14:textId="77777777" w:rsidR="00660B52" w:rsidRPr="00230F5A" w:rsidRDefault="00660B52" w:rsidP="00660B5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660B52" w:rsidRPr="00230F5A" w:rsidRDefault="00660B52" w:rsidP="00660B5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660B52" w:rsidRPr="00230F5A" w:rsidRDefault="00660B52" w:rsidP="00660B5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660B52" w:rsidRPr="00230F5A" w:rsidRDefault="00660B52" w:rsidP="00660B5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660B52" w:rsidRPr="00230F5A" w:rsidRDefault="00660B52" w:rsidP="00660B5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339470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339471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5F849F38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D97A4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109B4CA4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r w:rsidR="00660B52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2A15E29C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P(</w:t>
            </w:r>
            <w:proofErr w:type="gramEnd"/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AAAAMM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1ADC4BB2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 w:rsidR="00DA2426">
              <w:rPr>
                <w:rFonts w:ascii="Times New Roman" w:hAnsi="Times New Roman" w:cs="Times New Roman"/>
              </w:rPr>
              <w:t>336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4D7814C3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D97A43">
        <w:rPr>
          <w:rFonts w:ascii="Times New Roman" w:hAnsi="Times New Roman" w:cs="Times New Roman"/>
        </w:rPr>
        <w:t>3</w:t>
      </w:r>
      <w:r w:rsidR="00DA2426">
        <w:rPr>
          <w:rFonts w:ascii="Times New Roman" w:hAnsi="Times New Roman" w:cs="Times New Roman"/>
        </w:rPr>
        <w:t>48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7B6ED7EA" w14:textId="77777777" w:rsidR="00DA2426" w:rsidRDefault="00DA2426" w:rsidP="00DA2426">
      <w:pPr>
        <w:tabs>
          <w:tab w:val="left" w:pos="1348"/>
        </w:tabs>
        <w:spacing w:after="58"/>
        <w:ind w:left="212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Estructura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Registros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688"/>
        <w:gridCol w:w="1606"/>
      </w:tblGrid>
      <w:tr w:rsidR="00DA2426" w14:paraId="2DD9D6F0" w14:textId="77777777" w:rsidTr="00D47C67">
        <w:trPr>
          <w:trHeight w:val="301"/>
        </w:trPr>
        <w:tc>
          <w:tcPr>
            <w:tcW w:w="1366" w:type="dxa"/>
          </w:tcPr>
          <w:p w14:paraId="665E331A" w14:textId="77777777" w:rsidR="00DA2426" w:rsidRDefault="00DA2426" w:rsidP="00D47C6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46DB5977" w14:textId="77777777" w:rsidR="00DA2426" w:rsidRDefault="00DA2426" w:rsidP="00D47C67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68040F15" w14:textId="77777777" w:rsidR="00DA2426" w:rsidRDefault="00DA2426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Rut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deudor</w:t>
            </w:r>
            <w:proofErr w:type="spellEnd"/>
          </w:p>
        </w:tc>
        <w:tc>
          <w:tcPr>
            <w:tcW w:w="1606" w:type="dxa"/>
          </w:tcPr>
          <w:p w14:paraId="7EC38532" w14:textId="77777777" w:rsidR="00DA2426" w:rsidRDefault="00DA2426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R(</w:t>
            </w:r>
            <w:proofErr w:type="gramStart"/>
            <w:r>
              <w:rPr>
                <w:sz w:val="20"/>
              </w:rPr>
              <w:t>09)VX</w:t>
            </w:r>
            <w:proofErr w:type="gramEnd"/>
            <w:r>
              <w:rPr>
                <w:sz w:val="20"/>
              </w:rPr>
              <w:t>(01)</w:t>
            </w:r>
          </w:p>
        </w:tc>
      </w:tr>
      <w:tr w:rsidR="00DA2426" w14:paraId="24865C95" w14:textId="77777777" w:rsidTr="00D47C67">
        <w:trPr>
          <w:trHeight w:val="299"/>
        </w:trPr>
        <w:tc>
          <w:tcPr>
            <w:tcW w:w="1366" w:type="dxa"/>
          </w:tcPr>
          <w:p w14:paraId="19176DC3" w14:textId="77777777" w:rsidR="00DA2426" w:rsidRDefault="00DA2426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32DA8AA3" w14:textId="77777777" w:rsidR="00DA2426" w:rsidRDefault="00DA2426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05055CEB" w14:textId="77777777" w:rsidR="00DA2426" w:rsidRDefault="00DA2426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deudor</w:t>
            </w:r>
            <w:proofErr w:type="spellEnd"/>
          </w:p>
        </w:tc>
        <w:tc>
          <w:tcPr>
            <w:tcW w:w="1606" w:type="dxa"/>
          </w:tcPr>
          <w:p w14:paraId="39CA64B6" w14:textId="77777777" w:rsidR="00DA2426" w:rsidRDefault="00DA2426" w:rsidP="00D47C67">
            <w:pPr>
              <w:pStyle w:val="TableParagraph"/>
              <w:ind w:left="108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50)</w:t>
            </w:r>
          </w:p>
        </w:tc>
      </w:tr>
      <w:tr w:rsidR="00DA2426" w14:paraId="33E1B003" w14:textId="77777777" w:rsidTr="00D47C67">
        <w:trPr>
          <w:trHeight w:val="299"/>
        </w:trPr>
        <w:tc>
          <w:tcPr>
            <w:tcW w:w="1366" w:type="dxa"/>
          </w:tcPr>
          <w:p w14:paraId="519A7806" w14:textId="77777777" w:rsidR="00DA2426" w:rsidRDefault="00DA2426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2DFB6B5A" w14:textId="77777777" w:rsidR="00DA2426" w:rsidRDefault="00DA2426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21522820" w14:textId="77777777" w:rsidR="00DA2426" w:rsidRPr="00660B52" w:rsidRDefault="00DA2426" w:rsidP="00D47C67">
            <w:pPr>
              <w:pStyle w:val="TableParagraph"/>
              <w:ind w:left="108"/>
              <w:rPr>
                <w:sz w:val="20"/>
                <w:lang w:val="es-CL"/>
              </w:rPr>
            </w:pPr>
            <w:r w:rsidRPr="00660B52">
              <w:rPr>
                <w:sz w:val="20"/>
                <w:lang w:val="es-CL"/>
              </w:rPr>
              <w:t>Número</w:t>
            </w:r>
            <w:r w:rsidRPr="00660B52">
              <w:rPr>
                <w:spacing w:val="-5"/>
                <w:sz w:val="20"/>
                <w:lang w:val="es-CL"/>
              </w:rPr>
              <w:t xml:space="preserve"> </w:t>
            </w:r>
            <w:r w:rsidRPr="00660B52">
              <w:rPr>
                <w:sz w:val="20"/>
                <w:lang w:val="es-CL"/>
              </w:rPr>
              <w:t>de</w:t>
            </w:r>
            <w:r w:rsidRPr="00660B52">
              <w:rPr>
                <w:spacing w:val="-4"/>
                <w:sz w:val="20"/>
                <w:lang w:val="es-CL"/>
              </w:rPr>
              <w:t xml:space="preserve"> </w:t>
            </w:r>
            <w:r w:rsidRPr="00660B52">
              <w:rPr>
                <w:sz w:val="20"/>
                <w:lang w:val="es-CL"/>
              </w:rPr>
              <w:t>identificación</w:t>
            </w:r>
            <w:r w:rsidRPr="00660B52">
              <w:rPr>
                <w:spacing w:val="-2"/>
                <w:sz w:val="20"/>
                <w:lang w:val="es-CL"/>
              </w:rPr>
              <w:t xml:space="preserve"> </w:t>
            </w:r>
            <w:r w:rsidRPr="00660B52">
              <w:rPr>
                <w:sz w:val="20"/>
                <w:lang w:val="es-CL"/>
              </w:rPr>
              <w:t>del</w:t>
            </w:r>
            <w:r w:rsidRPr="00660B52">
              <w:rPr>
                <w:spacing w:val="-2"/>
                <w:sz w:val="20"/>
                <w:lang w:val="es-CL"/>
              </w:rPr>
              <w:t xml:space="preserve"> </w:t>
            </w:r>
            <w:r w:rsidRPr="00660B52">
              <w:rPr>
                <w:sz w:val="20"/>
                <w:lang w:val="es-CL"/>
              </w:rPr>
              <w:t>bien</w:t>
            </w:r>
          </w:p>
        </w:tc>
        <w:tc>
          <w:tcPr>
            <w:tcW w:w="1606" w:type="dxa"/>
          </w:tcPr>
          <w:p w14:paraId="67DA1197" w14:textId="77777777" w:rsidR="00DA2426" w:rsidRDefault="00DA2426" w:rsidP="00D47C67">
            <w:pPr>
              <w:pStyle w:val="TableParagraph"/>
              <w:ind w:left="108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30)</w:t>
            </w:r>
          </w:p>
        </w:tc>
      </w:tr>
      <w:tr w:rsidR="00DA2426" w14:paraId="2DBDEF69" w14:textId="77777777" w:rsidTr="00D47C67">
        <w:trPr>
          <w:trHeight w:val="300"/>
        </w:trPr>
        <w:tc>
          <w:tcPr>
            <w:tcW w:w="1366" w:type="dxa"/>
          </w:tcPr>
          <w:p w14:paraId="742A3AFA" w14:textId="77777777" w:rsidR="00DA2426" w:rsidRDefault="00DA2426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13258B80" w14:textId="77777777" w:rsidR="00DA2426" w:rsidRDefault="00DA2426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22655896" w14:textId="77777777" w:rsidR="00DA2426" w:rsidRPr="00660B52" w:rsidRDefault="00DA2426" w:rsidP="00D47C67">
            <w:pPr>
              <w:pStyle w:val="TableParagraph"/>
              <w:ind w:left="108"/>
              <w:rPr>
                <w:sz w:val="20"/>
                <w:lang w:val="es-CL"/>
              </w:rPr>
            </w:pPr>
            <w:r w:rsidRPr="00660B52">
              <w:rPr>
                <w:sz w:val="20"/>
                <w:lang w:val="es-CL"/>
              </w:rPr>
              <w:t>Tipo</w:t>
            </w:r>
            <w:r w:rsidRPr="00660B52">
              <w:rPr>
                <w:spacing w:val="-4"/>
                <w:sz w:val="20"/>
                <w:lang w:val="es-CL"/>
              </w:rPr>
              <w:t xml:space="preserve"> </w:t>
            </w:r>
            <w:r w:rsidRPr="00660B52">
              <w:rPr>
                <w:sz w:val="20"/>
                <w:lang w:val="es-CL"/>
              </w:rPr>
              <w:t>de</w:t>
            </w:r>
            <w:r w:rsidRPr="00660B52">
              <w:rPr>
                <w:spacing w:val="-4"/>
                <w:sz w:val="20"/>
                <w:lang w:val="es-CL"/>
              </w:rPr>
              <w:t xml:space="preserve"> </w:t>
            </w:r>
            <w:r w:rsidRPr="00660B52">
              <w:rPr>
                <w:sz w:val="20"/>
                <w:lang w:val="es-CL"/>
              </w:rPr>
              <w:t>bien</w:t>
            </w:r>
            <w:r w:rsidRPr="00660B52">
              <w:rPr>
                <w:spacing w:val="-1"/>
                <w:sz w:val="20"/>
                <w:lang w:val="es-CL"/>
              </w:rPr>
              <w:t xml:space="preserve"> </w:t>
            </w:r>
            <w:r w:rsidRPr="00660B52">
              <w:rPr>
                <w:sz w:val="20"/>
                <w:lang w:val="es-CL"/>
              </w:rPr>
              <w:t>recibido</w:t>
            </w:r>
            <w:r w:rsidRPr="00660B52">
              <w:rPr>
                <w:spacing w:val="-2"/>
                <w:sz w:val="20"/>
                <w:lang w:val="es-CL"/>
              </w:rPr>
              <w:t xml:space="preserve"> </w:t>
            </w:r>
            <w:r w:rsidRPr="00660B52">
              <w:rPr>
                <w:sz w:val="20"/>
                <w:lang w:val="es-CL"/>
              </w:rPr>
              <w:t>en</w:t>
            </w:r>
            <w:r w:rsidRPr="00660B52">
              <w:rPr>
                <w:spacing w:val="1"/>
                <w:sz w:val="20"/>
                <w:lang w:val="es-CL"/>
              </w:rPr>
              <w:t xml:space="preserve"> </w:t>
            </w:r>
            <w:r w:rsidRPr="00660B52">
              <w:rPr>
                <w:sz w:val="20"/>
                <w:lang w:val="es-CL"/>
              </w:rPr>
              <w:t>pago</w:t>
            </w:r>
            <w:r w:rsidRPr="00660B52">
              <w:rPr>
                <w:spacing w:val="-2"/>
                <w:sz w:val="20"/>
                <w:lang w:val="es-CL"/>
              </w:rPr>
              <w:t xml:space="preserve"> </w:t>
            </w:r>
            <w:r w:rsidRPr="00660B52">
              <w:rPr>
                <w:sz w:val="20"/>
                <w:lang w:val="es-CL"/>
              </w:rPr>
              <w:t>o</w:t>
            </w:r>
            <w:r w:rsidRPr="00660B52">
              <w:rPr>
                <w:spacing w:val="-4"/>
                <w:sz w:val="20"/>
                <w:lang w:val="es-CL"/>
              </w:rPr>
              <w:t xml:space="preserve"> </w:t>
            </w:r>
            <w:r w:rsidRPr="00660B52">
              <w:rPr>
                <w:sz w:val="20"/>
                <w:lang w:val="es-CL"/>
              </w:rPr>
              <w:t>adjudicado</w:t>
            </w:r>
          </w:p>
        </w:tc>
        <w:tc>
          <w:tcPr>
            <w:tcW w:w="1606" w:type="dxa"/>
          </w:tcPr>
          <w:p w14:paraId="250436FB" w14:textId="77777777" w:rsidR="00DA2426" w:rsidRDefault="00DA2426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A2426" w14:paraId="2552A087" w14:textId="77777777" w:rsidTr="00D47C67">
        <w:trPr>
          <w:trHeight w:val="299"/>
        </w:trPr>
        <w:tc>
          <w:tcPr>
            <w:tcW w:w="1366" w:type="dxa"/>
          </w:tcPr>
          <w:p w14:paraId="6A9659C5" w14:textId="77777777" w:rsidR="00DA2426" w:rsidRDefault="00DA2426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24FED779" w14:textId="77777777" w:rsidR="00DA2426" w:rsidRDefault="00DA2426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5F9D0EED" w14:textId="77777777" w:rsidR="00DA2426" w:rsidRDefault="00DA2426" w:rsidP="00D47C67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Descripción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bien</w:t>
            </w:r>
          </w:p>
        </w:tc>
        <w:tc>
          <w:tcPr>
            <w:tcW w:w="1606" w:type="dxa"/>
          </w:tcPr>
          <w:p w14:paraId="27528F5D" w14:textId="77777777" w:rsidR="00DA2426" w:rsidRDefault="00DA2426" w:rsidP="00D47C67">
            <w:pPr>
              <w:pStyle w:val="TableParagraph"/>
              <w:ind w:left="108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60)</w:t>
            </w:r>
          </w:p>
        </w:tc>
      </w:tr>
      <w:tr w:rsidR="00DA2426" w14:paraId="50FAE6FF" w14:textId="77777777" w:rsidTr="00D47C67">
        <w:trPr>
          <w:trHeight w:val="299"/>
        </w:trPr>
        <w:tc>
          <w:tcPr>
            <w:tcW w:w="1366" w:type="dxa"/>
          </w:tcPr>
          <w:p w14:paraId="6DE5284B" w14:textId="77777777" w:rsidR="00DA2426" w:rsidRDefault="00DA2426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0B47A981" w14:textId="77777777" w:rsidR="00DA2426" w:rsidRDefault="00DA2426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573E6ED6" w14:textId="77777777" w:rsidR="00DA2426" w:rsidRPr="00660B52" w:rsidRDefault="00DA2426" w:rsidP="00D47C67">
            <w:pPr>
              <w:pStyle w:val="TableParagraph"/>
              <w:ind w:left="108"/>
              <w:rPr>
                <w:sz w:val="20"/>
                <w:lang w:val="es-CL"/>
              </w:rPr>
            </w:pPr>
            <w:r w:rsidRPr="00660B52">
              <w:rPr>
                <w:sz w:val="20"/>
                <w:lang w:val="es-CL"/>
              </w:rPr>
              <w:t>Número</w:t>
            </w:r>
            <w:r w:rsidRPr="00660B52">
              <w:rPr>
                <w:spacing w:val="-4"/>
                <w:sz w:val="20"/>
                <w:lang w:val="es-CL"/>
              </w:rPr>
              <w:t xml:space="preserve"> </w:t>
            </w:r>
            <w:r w:rsidRPr="00660B52">
              <w:rPr>
                <w:sz w:val="20"/>
                <w:lang w:val="es-CL"/>
              </w:rPr>
              <w:t>de</w:t>
            </w:r>
            <w:r w:rsidRPr="00660B52">
              <w:rPr>
                <w:spacing w:val="-3"/>
                <w:sz w:val="20"/>
                <w:lang w:val="es-CL"/>
              </w:rPr>
              <w:t xml:space="preserve"> </w:t>
            </w:r>
            <w:r w:rsidRPr="00660B52">
              <w:rPr>
                <w:sz w:val="20"/>
                <w:lang w:val="es-CL"/>
              </w:rPr>
              <w:t>identificación</w:t>
            </w:r>
            <w:r w:rsidRPr="00660B52">
              <w:rPr>
                <w:spacing w:val="-2"/>
                <w:sz w:val="20"/>
                <w:lang w:val="es-CL"/>
              </w:rPr>
              <w:t xml:space="preserve"> </w:t>
            </w:r>
            <w:r w:rsidRPr="00660B52">
              <w:rPr>
                <w:sz w:val="20"/>
                <w:lang w:val="es-CL"/>
              </w:rPr>
              <w:t>de</w:t>
            </w:r>
            <w:r w:rsidRPr="00660B52">
              <w:rPr>
                <w:spacing w:val="-3"/>
                <w:sz w:val="20"/>
                <w:lang w:val="es-CL"/>
              </w:rPr>
              <w:t xml:space="preserve"> </w:t>
            </w:r>
            <w:r w:rsidRPr="00660B52">
              <w:rPr>
                <w:sz w:val="20"/>
                <w:lang w:val="es-CL"/>
              </w:rPr>
              <w:t>la</w:t>
            </w:r>
            <w:r w:rsidRPr="00660B52">
              <w:rPr>
                <w:spacing w:val="-3"/>
                <w:sz w:val="20"/>
                <w:lang w:val="es-CL"/>
              </w:rPr>
              <w:t xml:space="preserve"> </w:t>
            </w:r>
            <w:r w:rsidRPr="00660B52">
              <w:rPr>
                <w:sz w:val="20"/>
                <w:lang w:val="es-CL"/>
              </w:rPr>
              <w:t>garantía</w:t>
            </w:r>
          </w:p>
        </w:tc>
        <w:tc>
          <w:tcPr>
            <w:tcW w:w="1606" w:type="dxa"/>
          </w:tcPr>
          <w:p w14:paraId="112EF1B2" w14:textId="77777777" w:rsidR="00DA2426" w:rsidRDefault="00DA2426" w:rsidP="00D47C67">
            <w:pPr>
              <w:pStyle w:val="TableParagraph"/>
              <w:ind w:left="108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30)</w:t>
            </w:r>
          </w:p>
        </w:tc>
      </w:tr>
      <w:tr w:rsidR="00DA2426" w14:paraId="3D8C40BF" w14:textId="77777777" w:rsidTr="00D47C67">
        <w:trPr>
          <w:trHeight w:val="301"/>
        </w:trPr>
        <w:tc>
          <w:tcPr>
            <w:tcW w:w="1366" w:type="dxa"/>
          </w:tcPr>
          <w:p w14:paraId="447C9A5B" w14:textId="77777777" w:rsidR="00DA2426" w:rsidRDefault="00DA2426" w:rsidP="00D47C6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7B3A671A" w14:textId="77777777" w:rsidR="00DA2426" w:rsidRDefault="00DA2426" w:rsidP="00D47C67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0A924CAE" w14:textId="77777777" w:rsidR="00DA2426" w:rsidRPr="00660B52" w:rsidRDefault="00DA2426" w:rsidP="00D47C67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r w:rsidRPr="00660B52">
              <w:rPr>
                <w:sz w:val="20"/>
                <w:lang w:val="es-CL"/>
              </w:rPr>
              <w:t>Rut</w:t>
            </w:r>
            <w:r w:rsidRPr="00660B52">
              <w:rPr>
                <w:spacing w:val="-2"/>
                <w:sz w:val="20"/>
                <w:lang w:val="es-CL"/>
              </w:rPr>
              <w:t xml:space="preserve"> </w:t>
            </w:r>
            <w:r w:rsidRPr="00660B52">
              <w:rPr>
                <w:sz w:val="20"/>
                <w:lang w:val="es-CL"/>
              </w:rPr>
              <w:t>del</w:t>
            </w:r>
            <w:r w:rsidRPr="00660B52">
              <w:rPr>
                <w:spacing w:val="-2"/>
                <w:sz w:val="20"/>
                <w:lang w:val="es-CL"/>
              </w:rPr>
              <w:t xml:space="preserve"> </w:t>
            </w:r>
            <w:r w:rsidRPr="00660B52">
              <w:rPr>
                <w:sz w:val="20"/>
                <w:lang w:val="es-CL"/>
              </w:rPr>
              <w:t>dador</w:t>
            </w:r>
            <w:r w:rsidRPr="00660B52">
              <w:rPr>
                <w:spacing w:val="-2"/>
                <w:sz w:val="20"/>
                <w:lang w:val="es-CL"/>
              </w:rPr>
              <w:t xml:space="preserve"> </w:t>
            </w:r>
            <w:r w:rsidRPr="00660B52">
              <w:rPr>
                <w:sz w:val="20"/>
                <w:lang w:val="es-CL"/>
              </w:rPr>
              <w:t>en</w:t>
            </w:r>
            <w:r w:rsidRPr="00660B52">
              <w:rPr>
                <w:spacing w:val="-2"/>
                <w:sz w:val="20"/>
                <w:lang w:val="es-CL"/>
              </w:rPr>
              <w:t xml:space="preserve"> </w:t>
            </w:r>
            <w:r w:rsidRPr="00660B52">
              <w:rPr>
                <w:sz w:val="20"/>
                <w:lang w:val="es-CL"/>
              </w:rPr>
              <w:t>pago</w:t>
            </w:r>
          </w:p>
        </w:tc>
        <w:tc>
          <w:tcPr>
            <w:tcW w:w="1606" w:type="dxa"/>
          </w:tcPr>
          <w:p w14:paraId="299468FB" w14:textId="77777777" w:rsidR="00DA2426" w:rsidRDefault="00DA2426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R(</w:t>
            </w:r>
            <w:proofErr w:type="gramStart"/>
            <w:r>
              <w:rPr>
                <w:sz w:val="20"/>
              </w:rPr>
              <w:t>09)VX</w:t>
            </w:r>
            <w:proofErr w:type="gramEnd"/>
            <w:r>
              <w:rPr>
                <w:sz w:val="20"/>
              </w:rPr>
              <w:t>(01)</w:t>
            </w:r>
          </w:p>
        </w:tc>
      </w:tr>
      <w:tr w:rsidR="00DA2426" w14:paraId="33BEB869" w14:textId="77777777" w:rsidTr="00D47C67">
        <w:trPr>
          <w:trHeight w:val="299"/>
        </w:trPr>
        <w:tc>
          <w:tcPr>
            <w:tcW w:w="1366" w:type="dxa"/>
          </w:tcPr>
          <w:p w14:paraId="489CB7E0" w14:textId="77777777" w:rsidR="00DA2426" w:rsidRDefault="00DA2426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3F46FA12" w14:textId="77777777" w:rsidR="00DA2426" w:rsidRDefault="00DA2426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20F45B62" w14:textId="77777777" w:rsidR="00DA2426" w:rsidRPr="00660B52" w:rsidRDefault="00DA2426" w:rsidP="00D47C67">
            <w:pPr>
              <w:pStyle w:val="TableParagraph"/>
              <w:ind w:left="108"/>
              <w:rPr>
                <w:sz w:val="20"/>
                <w:lang w:val="es-CL"/>
              </w:rPr>
            </w:pPr>
            <w:r w:rsidRPr="00660B52">
              <w:rPr>
                <w:sz w:val="20"/>
                <w:lang w:val="es-CL"/>
              </w:rPr>
              <w:t>Nombre</w:t>
            </w:r>
            <w:r w:rsidRPr="00660B52">
              <w:rPr>
                <w:spacing w:val="-4"/>
                <w:sz w:val="20"/>
                <w:lang w:val="es-CL"/>
              </w:rPr>
              <w:t xml:space="preserve"> </w:t>
            </w:r>
            <w:r w:rsidRPr="00660B52">
              <w:rPr>
                <w:sz w:val="20"/>
                <w:lang w:val="es-CL"/>
              </w:rPr>
              <w:t>del</w:t>
            </w:r>
            <w:r w:rsidRPr="00660B52">
              <w:rPr>
                <w:spacing w:val="-2"/>
                <w:sz w:val="20"/>
                <w:lang w:val="es-CL"/>
              </w:rPr>
              <w:t xml:space="preserve"> </w:t>
            </w:r>
            <w:r w:rsidRPr="00660B52">
              <w:rPr>
                <w:sz w:val="20"/>
                <w:lang w:val="es-CL"/>
              </w:rPr>
              <w:t>dador en</w:t>
            </w:r>
            <w:r w:rsidRPr="00660B52">
              <w:rPr>
                <w:spacing w:val="-2"/>
                <w:sz w:val="20"/>
                <w:lang w:val="es-CL"/>
              </w:rPr>
              <w:t xml:space="preserve"> </w:t>
            </w:r>
            <w:r w:rsidRPr="00660B52">
              <w:rPr>
                <w:sz w:val="20"/>
                <w:lang w:val="es-CL"/>
              </w:rPr>
              <w:t>pago</w:t>
            </w:r>
          </w:p>
        </w:tc>
        <w:tc>
          <w:tcPr>
            <w:tcW w:w="1606" w:type="dxa"/>
          </w:tcPr>
          <w:p w14:paraId="59628615" w14:textId="77777777" w:rsidR="00DA2426" w:rsidRDefault="00DA2426" w:rsidP="00D47C67">
            <w:pPr>
              <w:pStyle w:val="TableParagraph"/>
              <w:ind w:left="108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50)</w:t>
            </w:r>
          </w:p>
        </w:tc>
      </w:tr>
      <w:tr w:rsidR="00DA2426" w14:paraId="7628D570" w14:textId="77777777" w:rsidTr="00D47C67">
        <w:trPr>
          <w:trHeight w:val="299"/>
        </w:trPr>
        <w:tc>
          <w:tcPr>
            <w:tcW w:w="1366" w:type="dxa"/>
          </w:tcPr>
          <w:p w14:paraId="36B55363" w14:textId="77777777" w:rsidR="00DA2426" w:rsidRDefault="00DA2426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7" w:type="dxa"/>
          </w:tcPr>
          <w:p w14:paraId="654CBC21" w14:textId="77777777" w:rsidR="00DA2426" w:rsidRDefault="00DA2426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4BDA1C8C" w14:textId="77777777" w:rsidR="00DA2426" w:rsidRPr="00660B52" w:rsidRDefault="00DA2426" w:rsidP="00D47C67">
            <w:pPr>
              <w:pStyle w:val="TableParagraph"/>
              <w:ind w:left="108"/>
              <w:rPr>
                <w:sz w:val="20"/>
                <w:lang w:val="es-CL"/>
              </w:rPr>
            </w:pPr>
            <w:r w:rsidRPr="00660B52">
              <w:rPr>
                <w:sz w:val="20"/>
                <w:lang w:val="es-CL"/>
              </w:rPr>
              <w:t>Monto</w:t>
            </w:r>
            <w:r w:rsidRPr="00660B52">
              <w:rPr>
                <w:spacing w:val="-4"/>
                <w:sz w:val="20"/>
                <w:lang w:val="es-CL"/>
              </w:rPr>
              <w:t xml:space="preserve"> </w:t>
            </w:r>
            <w:r w:rsidRPr="00660B52">
              <w:rPr>
                <w:sz w:val="20"/>
                <w:lang w:val="es-CL"/>
              </w:rPr>
              <w:t>de</w:t>
            </w:r>
            <w:r w:rsidRPr="00660B52">
              <w:rPr>
                <w:spacing w:val="-4"/>
                <w:sz w:val="20"/>
                <w:lang w:val="es-CL"/>
              </w:rPr>
              <w:t xml:space="preserve"> </w:t>
            </w:r>
            <w:r w:rsidRPr="00660B52">
              <w:rPr>
                <w:sz w:val="20"/>
                <w:lang w:val="es-CL"/>
              </w:rPr>
              <w:t>deuda</w:t>
            </w:r>
            <w:r w:rsidRPr="00660B52">
              <w:rPr>
                <w:spacing w:val="-3"/>
                <w:sz w:val="20"/>
                <w:lang w:val="es-CL"/>
              </w:rPr>
              <w:t xml:space="preserve"> </w:t>
            </w:r>
            <w:r w:rsidRPr="00660B52">
              <w:rPr>
                <w:sz w:val="20"/>
                <w:lang w:val="es-CL"/>
              </w:rPr>
              <w:t>previa</w:t>
            </w:r>
            <w:r w:rsidRPr="00660B52">
              <w:rPr>
                <w:spacing w:val="-1"/>
                <w:sz w:val="20"/>
                <w:lang w:val="es-CL"/>
              </w:rPr>
              <w:t xml:space="preserve"> </w:t>
            </w:r>
            <w:r w:rsidRPr="00660B52">
              <w:rPr>
                <w:sz w:val="20"/>
                <w:lang w:val="es-CL"/>
              </w:rPr>
              <w:t>a</w:t>
            </w:r>
            <w:r w:rsidRPr="00660B52">
              <w:rPr>
                <w:spacing w:val="-3"/>
                <w:sz w:val="20"/>
                <w:lang w:val="es-CL"/>
              </w:rPr>
              <w:t xml:space="preserve"> </w:t>
            </w:r>
            <w:r w:rsidRPr="00660B52">
              <w:rPr>
                <w:sz w:val="20"/>
                <w:lang w:val="es-CL"/>
              </w:rPr>
              <w:t>la</w:t>
            </w:r>
            <w:r w:rsidRPr="00660B52">
              <w:rPr>
                <w:spacing w:val="-3"/>
                <w:sz w:val="20"/>
                <w:lang w:val="es-CL"/>
              </w:rPr>
              <w:t xml:space="preserve"> </w:t>
            </w:r>
            <w:r w:rsidRPr="00660B52">
              <w:rPr>
                <w:sz w:val="20"/>
                <w:lang w:val="es-CL"/>
              </w:rPr>
              <w:t>adjudicación</w:t>
            </w:r>
          </w:p>
        </w:tc>
        <w:tc>
          <w:tcPr>
            <w:tcW w:w="1606" w:type="dxa"/>
          </w:tcPr>
          <w:p w14:paraId="0986098B" w14:textId="77777777" w:rsidR="00DA2426" w:rsidRDefault="00DA2426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DA2426" w14:paraId="3A566C28" w14:textId="77777777" w:rsidTr="00D47C67">
        <w:trPr>
          <w:trHeight w:val="299"/>
        </w:trPr>
        <w:tc>
          <w:tcPr>
            <w:tcW w:w="1366" w:type="dxa"/>
          </w:tcPr>
          <w:p w14:paraId="17910F85" w14:textId="77777777" w:rsidR="00DA2426" w:rsidRDefault="00DA2426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07" w:type="dxa"/>
          </w:tcPr>
          <w:p w14:paraId="330D0F19" w14:textId="77777777" w:rsidR="00DA2426" w:rsidRDefault="00DA2426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17090B40" w14:textId="77777777" w:rsidR="00DA2426" w:rsidRDefault="00DA2426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adquisición</w:t>
            </w:r>
            <w:proofErr w:type="spellEnd"/>
          </w:p>
        </w:tc>
        <w:tc>
          <w:tcPr>
            <w:tcW w:w="1606" w:type="dxa"/>
          </w:tcPr>
          <w:p w14:paraId="51014F92" w14:textId="77777777" w:rsidR="00DA2426" w:rsidRDefault="00DA2426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DA2426" w14:paraId="26CEE776" w14:textId="77777777" w:rsidTr="00D47C67">
        <w:trPr>
          <w:trHeight w:val="299"/>
        </w:trPr>
        <w:tc>
          <w:tcPr>
            <w:tcW w:w="1366" w:type="dxa"/>
          </w:tcPr>
          <w:p w14:paraId="20800563" w14:textId="77777777" w:rsidR="00DA2426" w:rsidRDefault="00DA2426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307" w:type="dxa"/>
          </w:tcPr>
          <w:p w14:paraId="6A5B6C0C" w14:textId="77777777" w:rsidR="00DA2426" w:rsidRDefault="00DA2426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504CF455" w14:textId="77777777" w:rsidR="00DA2426" w:rsidRDefault="00DA2426" w:rsidP="00D47C67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Exposición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contable</w:t>
            </w:r>
            <w:proofErr w:type="spellEnd"/>
          </w:p>
        </w:tc>
        <w:tc>
          <w:tcPr>
            <w:tcW w:w="1606" w:type="dxa"/>
          </w:tcPr>
          <w:p w14:paraId="334630E7" w14:textId="77777777" w:rsidR="00DA2426" w:rsidRDefault="00DA2426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DA2426" w14:paraId="635DEFFB" w14:textId="77777777" w:rsidTr="00D47C67">
        <w:trPr>
          <w:trHeight w:val="302"/>
        </w:trPr>
        <w:tc>
          <w:tcPr>
            <w:tcW w:w="1366" w:type="dxa"/>
          </w:tcPr>
          <w:p w14:paraId="6A924FAA" w14:textId="77777777" w:rsidR="00DA2426" w:rsidRDefault="00DA2426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307" w:type="dxa"/>
          </w:tcPr>
          <w:p w14:paraId="0A0716A3" w14:textId="77777777" w:rsidR="00DA2426" w:rsidRDefault="00DA2426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4CFC1194" w14:textId="77777777" w:rsidR="00DA2426" w:rsidRDefault="00DA2426" w:rsidP="00D47C67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adquisición</w:t>
            </w:r>
            <w:proofErr w:type="spellEnd"/>
          </w:p>
        </w:tc>
        <w:tc>
          <w:tcPr>
            <w:tcW w:w="1606" w:type="dxa"/>
          </w:tcPr>
          <w:p w14:paraId="7D3B349A" w14:textId="77777777" w:rsidR="00DA2426" w:rsidRDefault="00DA2426" w:rsidP="00D47C67">
            <w:pPr>
              <w:pStyle w:val="TableParagraph"/>
              <w:ind w:left="108"/>
              <w:rPr>
                <w:sz w:val="20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</w:t>
            </w:r>
          </w:p>
        </w:tc>
      </w:tr>
    </w:tbl>
    <w:p w14:paraId="25CC49BA" w14:textId="77777777" w:rsidR="00DA2426" w:rsidRDefault="00DA2426" w:rsidP="00DA2426">
      <w:pPr>
        <w:rPr>
          <w:sz w:val="20"/>
        </w:rPr>
        <w:sectPr w:rsidR="00DA2426" w:rsidSect="00C86E8D">
          <w:pgSz w:w="12250" w:h="15850"/>
          <w:pgMar w:top="1380" w:right="840" w:bottom="880" w:left="920" w:header="567" w:footer="685" w:gutter="0"/>
          <w:cols w:space="720"/>
        </w:sectPr>
      </w:pPr>
    </w:p>
    <w:p w14:paraId="29351A5F" w14:textId="77777777" w:rsidR="00DA2426" w:rsidRDefault="00DA2426" w:rsidP="00DA2426">
      <w:pPr>
        <w:pStyle w:val="Textoindependiente"/>
        <w:spacing w:before="10"/>
        <w:rPr>
          <w:rFonts w:ascii="Times New Roman"/>
          <w:i/>
          <w:sz w:val="7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688"/>
        <w:gridCol w:w="1606"/>
      </w:tblGrid>
      <w:tr w:rsidR="00DA2426" w14:paraId="29B62237" w14:textId="77777777" w:rsidTr="00D47C67">
        <w:trPr>
          <w:trHeight w:val="300"/>
        </w:trPr>
        <w:tc>
          <w:tcPr>
            <w:tcW w:w="1366" w:type="dxa"/>
          </w:tcPr>
          <w:p w14:paraId="75417205" w14:textId="77777777" w:rsidR="00DA2426" w:rsidRDefault="00DA2426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307" w:type="dxa"/>
          </w:tcPr>
          <w:p w14:paraId="6AC01CE7" w14:textId="77777777" w:rsidR="00DA2426" w:rsidRDefault="00DA2426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6721CA1E" w14:textId="77777777" w:rsidR="00DA2426" w:rsidRPr="00660B52" w:rsidRDefault="00DA2426" w:rsidP="00D47C67">
            <w:pPr>
              <w:pStyle w:val="TableParagraph"/>
              <w:ind w:left="108"/>
              <w:rPr>
                <w:sz w:val="20"/>
                <w:lang w:val="es-CL"/>
              </w:rPr>
            </w:pPr>
            <w:r w:rsidRPr="00660B52">
              <w:rPr>
                <w:sz w:val="20"/>
                <w:lang w:val="es-CL"/>
              </w:rPr>
              <w:t>Valor</w:t>
            </w:r>
            <w:r w:rsidRPr="00660B52">
              <w:rPr>
                <w:spacing w:val="-5"/>
                <w:sz w:val="20"/>
                <w:lang w:val="es-CL"/>
              </w:rPr>
              <w:t xml:space="preserve"> </w:t>
            </w:r>
            <w:r w:rsidRPr="00660B52">
              <w:rPr>
                <w:sz w:val="20"/>
                <w:lang w:val="es-CL"/>
              </w:rPr>
              <w:t>de</w:t>
            </w:r>
            <w:r w:rsidRPr="00660B52">
              <w:rPr>
                <w:spacing w:val="-4"/>
                <w:sz w:val="20"/>
                <w:lang w:val="es-CL"/>
              </w:rPr>
              <w:t xml:space="preserve"> </w:t>
            </w:r>
            <w:r w:rsidRPr="00660B52">
              <w:rPr>
                <w:sz w:val="20"/>
                <w:lang w:val="es-CL"/>
              </w:rPr>
              <w:t>adjudicación</w:t>
            </w:r>
            <w:r w:rsidRPr="00660B52">
              <w:rPr>
                <w:spacing w:val="-3"/>
                <w:sz w:val="20"/>
                <w:lang w:val="es-CL"/>
              </w:rPr>
              <w:t xml:space="preserve"> </w:t>
            </w:r>
            <w:r w:rsidRPr="00660B52">
              <w:rPr>
                <w:sz w:val="20"/>
                <w:lang w:val="es-CL"/>
              </w:rPr>
              <w:t>en</w:t>
            </w:r>
            <w:r w:rsidRPr="00660B52">
              <w:rPr>
                <w:spacing w:val="-2"/>
                <w:sz w:val="20"/>
                <w:lang w:val="es-CL"/>
              </w:rPr>
              <w:t xml:space="preserve"> </w:t>
            </w:r>
            <w:r w:rsidRPr="00660B52">
              <w:rPr>
                <w:sz w:val="20"/>
                <w:lang w:val="es-CL"/>
              </w:rPr>
              <w:t>el</w:t>
            </w:r>
            <w:r w:rsidRPr="00660B52">
              <w:rPr>
                <w:spacing w:val="-2"/>
                <w:sz w:val="20"/>
                <w:lang w:val="es-CL"/>
              </w:rPr>
              <w:t xml:space="preserve"> </w:t>
            </w:r>
            <w:r w:rsidRPr="00660B52">
              <w:rPr>
                <w:sz w:val="20"/>
                <w:lang w:val="es-CL"/>
              </w:rPr>
              <w:t>origen</w:t>
            </w:r>
          </w:p>
        </w:tc>
        <w:tc>
          <w:tcPr>
            <w:tcW w:w="1606" w:type="dxa"/>
          </w:tcPr>
          <w:p w14:paraId="1653D8F0" w14:textId="77777777" w:rsidR="00DA2426" w:rsidRDefault="00DA2426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DA2426" w14:paraId="439552F3" w14:textId="77777777" w:rsidTr="00D47C67">
        <w:trPr>
          <w:trHeight w:val="299"/>
        </w:trPr>
        <w:tc>
          <w:tcPr>
            <w:tcW w:w="1366" w:type="dxa"/>
          </w:tcPr>
          <w:p w14:paraId="4B4B6635" w14:textId="77777777" w:rsidR="00DA2426" w:rsidRDefault="00DA2426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307" w:type="dxa"/>
          </w:tcPr>
          <w:p w14:paraId="269CCB02" w14:textId="77777777" w:rsidR="00DA2426" w:rsidRDefault="00DA2426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6824D7B4" w14:textId="77777777" w:rsidR="00DA2426" w:rsidRPr="00660B52" w:rsidRDefault="00DA2426" w:rsidP="00D47C67">
            <w:pPr>
              <w:pStyle w:val="TableParagraph"/>
              <w:ind w:left="108"/>
              <w:rPr>
                <w:sz w:val="20"/>
                <w:lang w:val="es-CL"/>
              </w:rPr>
            </w:pPr>
            <w:r w:rsidRPr="00660B52">
              <w:rPr>
                <w:sz w:val="20"/>
                <w:lang w:val="es-CL"/>
              </w:rPr>
              <w:t>Fecha</w:t>
            </w:r>
            <w:r w:rsidRPr="00660B52">
              <w:rPr>
                <w:spacing w:val="-2"/>
                <w:sz w:val="20"/>
                <w:lang w:val="es-CL"/>
              </w:rPr>
              <w:t xml:space="preserve"> </w:t>
            </w:r>
            <w:r w:rsidRPr="00660B52">
              <w:rPr>
                <w:sz w:val="20"/>
                <w:lang w:val="es-CL"/>
              </w:rPr>
              <w:t>de</w:t>
            </w:r>
            <w:r w:rsidRPr="00660B52">
              <w:rPr>
                <w:spacing w:val="-4"/>
                <w:sz w:val="20"/>
                <w:lang w:val="es-CL"/>
              </w:rPr>
              <w:t xml:space="preserve"> </w:t>
            </w:r>
            <w:r w:rsidRPr="00660B52">
              <w:rPr>
                <w:sz w:val="20"/>
                <w:lang w:val="es-CL"/>
              </w:rPr>
              <w:t>vencimiento</w:t>
            </w:r>
            <w:r w:rsidRPr="00660B52">
              <w:rPr>
                <w:spacing w:val="-3"/>
                <w:sz w:val="20"/>
                <w:lang w:val="es-CL"/>
              </w:rPr>
              <w:t xml:space="preserve"> </w:t>
            </w:r>
            <w:r w:rsidRPr="00660B52">
              <w:rPr>
                <w:sz w:val="20"/>
                <w:lang w:val="es-CL"/>
              </w:rPr>
              <w:t>plazo</w:t>
            </w:r>
            <w:r w:rsidRPr="00660B52">
              <w:rPr>
                <w:spacing w:val="-4"/>
                <w:sz w:val="20"/>
                <w:lang w:val="es-CL"/>
              </w:rPr>
              <w:t xml:space="preserve"> </w:t>
            </w:r>
            <w:r w:rsidRPr="00660B52">
              <w:rPr>
                <w:sz w:val="20"/>
                <w:lang w:val="es-CL"/>
              </w:rPr>
              <w:t>normal</w:t>
            </w:r>
          </w:p>
        </w:tc>
        <w:tc>
          <w:tcPr>
            <w:tcW w:w="1606" w:type="dxa"/>
          </w:tcPr>
          <w:p w14:paraId="6873F545" w14:textId="77777777" w:rsidR="00DA2426" w:rsidRDefault="00DA2426" w:rsidP="00D47C67">
            <w:pPr>
              <w:pStyle w:val="TableParagraph"/>
              <w:ind w:left="108"/>
              <w:rPr>
                <w:sz w:val="20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</w:t>
            </w:r>
          </w:p>
        </w:tc>
      </w:tr>
      <w:tr w:rsidR="00DA2426" w14:paraId="0AFACA88" w14:textId="77777777" w:rsidTr="00D47C67">
        <w:trPr>
          <w:trHeight w:val="299"/>
        </w:trPr>
        <w:tc>
          <w:tcPr>
            <w:tcW w:w="1366" w:type="dxa"/>
          </w:tcPr>
          <w:p w14:paraId="529C09EB" w14:textId="77777777" w:rsidR="00DA2426" w:rsidRDefault="00DA2426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307" w:type="dxa"/>
          </w:tcPr>
          <w:p w14:paraId="47356DD0" w14:textId="77777777" w:rsidR="00DA2426" w:rsidRDefault="00DA2426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67C29E8D" w14:textId="77777777" w:rsidR="00DA2426" w:rsidRDefault="00DA2426" w:rsidP="00D47C67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Situación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plazo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adicional</w:t>
            </w:r>
            <w:proofErr w:type="spellEnd"/>
          </w:p>
        </w:tc>
        <w:tc>
          <w:tcPr>
            <w:tcW w:w="1606" w:type="dxa"/>
          </w:tcPr>
          <w:p w14:paraId="304966D5" w14:textId="77777777" w:rsidR="00DA2426" w:rsidRDefault="00DA2426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DA2426" w14:paraId="34684EB4" w14:textId="77777777" w:rsidTr="00D47C67">
        <w:trPr>
          <w:trHeight w:val="299"/>
        </w:trPr>
        <w:tc>
          <w:tcPr>
            <w:tcW w:w="1366" w:type="dxa"/>
          </w:tcPr>
          <w:p w14:paraId="52386C04" w14:textId="77777777" w:rsidR="00DA2426" w:rsidRDefault="00DA2426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307" w:type="dxa"/>
          </w:tcPr>
          <w:p w14:paraId="5994C086" w14:textId="77777777" w:rsidR="00DA2426" w:rsidRDefault="00DA2426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3AAAC42C" w14:textId="77777777" w:rsidR="00DA2426" w:rsidRDefault="00DA2426" w:rsidP="00D47C67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vencimiento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plazo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adicional</w:t>
            </w:r>
            <w:proofErr w:type="spellEnd"/>
          </w:p>
        </w:tc>
        <w:tc>
          <w:tcPr>
            <w:tcW w:w="1606" w:type="dxa"/>
          </w:tcPr>
          <w:p w14:paraId="4434B09D" w14:textId="77777777" w:rsidR="00DA2426" w:rsidRDefault="00DA2426" w:rsidP="00D47C67">
            <w:pPr>
              <w:pStyle w:val="TableParagraph"/>
              <w:ind w:left="108"/>
              <w:rPr>
                <w:sz w:val="20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</w:t>
            </w:r>
          </w:p>
        </w:tc>
      </w:tr>
      <w:tr w:rsidR="00DA2426" w14:paraId="21FDC018" w14:textId="77777777" w:rsidTr="00D47C67">
        <w:trPr>
          <w:trHeight w:val="302"/>
        </w:trPr>
        <w:tc>
          <w:tcPr>
            <w:tcW w:w="1366" w:type="dxa"/>
          </w:tcPr>
          <w:p w14:paraId="20A016CD" w14:textId="77777777" w:rsidR="00DA2426" w:rsidRDefault="00DA2426" w:rsidP="00D47C6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307" w:type="dxa"/>
          </w:tcPr>
          <w:p w14:paraId="38976DEC" w14:textId="77777777" w:rsidR="00DA2426" w:rsidRDefault="00DA2426" w:rsidP="00D47C67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2460BA19" w14:textId="77777777" w:rsidR="00DA2426" w:rsidRDefault="00DA2426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libro</w:t>
            </w:r>
            <w:proofErr w:type="spellEnd"/>
          </w:p>
        </w:tc>
        <w:tc>
          <w:tcPr>
            <w:tcW w:w="1606" w:type="dxa"/>
          </w:tcPr>
          <w:p w14:paraId="2DD00FE0" w14:textId="77777777" w:rsidR="00DA2426" w:rsidRDefault="00DA2426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DA2426" w14:paraId="14600189" w14:textId="77777777" w:rsidTr="00D47C67">
        <w:trPr>
          <w:trHeight w:val="299"/>
        </w:trPr>
        <w:tc>
          <w:tcPr>
            <w:tcW w:w="1366" w:type="dxa"/>
          </w:tcPr>
          <w:p w14:paraId="1EBF29A5" w14:textId="77777777" w:rsidR="00DA2426" w:rsidRDefault="00DA2426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</w:p>
        </w:tc>
        <w:tc>
          <w:tcPr>
            <w:tcW w:w="307" w:type="dxa"/>
          </w:tcPr>
          <w:p w14:paraId="26AD5903" w14:textId="77777777" w:rsidR="00DA2426" w:rsidRDefault="00DA2426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633C9929" w14:textId="77777777" w:rsidR="00DA2426" w:rsidRDefault="00DA2426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acumulado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castigo</w:t>
            </w:r>
            <w:proofErr w:type="spellEnd"/>
          </w:p>
        </w:tc>
        <w:tc>
          <w:tcPr>
            <w:tcW w:w="1606" w:type="dxa"/>
          </w:tcPr>
          <w:p w14:paraId="26CCA844" w14:textId="77777777" w:rsidR="00DA2426" w:rsidRDefault="00DA2426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DA2426" w14:paraId="7AB7DFEC" w14:textId="77777777" w:rsidTr="00D47C67">
        <w:trPr>
          <w:trHeight w:val="299"/>
        </w:trPr>
        <w:tc>
          <w:tcPr>
            <w:tcW w:w="1366" w:type="dxa"/>
          </w:tcPr>
          <w:p w14:paraId="4227AD86" w14:textId="77777777" w:rsidR="00DA2426" w:rsidRDefault="00DA2426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</w:p>
        </w:tc>
        <w:tc>
          <w:tcPr>
            <w:tcW w:w="307" w:type="dxa"/>
          </w:tcPr>
          <w:p w14:paraId="0738D5D5" w14:textId="77777777" w:rsidR="00DA2426" w:rsidRDefault="00DA2426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2A70124A" w14:textId="77777777" w:rsidR="00DA2426" w:rsidRDefault="00DA2426" w:rsidP="00D47C67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tasación</w:t>
            </w:r>
            <w:proofErr w:type="spellEnd"/>
          </w:p>
        </w:tc>
        <w:tc>
          <w:tcPr>
            <w:tcW w:w="1606" w:type="dxa"/>
          </w:tcPr>
          <w:p w14:paraId="287A666B" w14:textId="77777777" w:rsidR="00DA2426" w:rsidRDefault="00DA2426" w:rsidP="00D47C67">
            <w:pPr>
              <w:pStyle w:val="TableParagraph"/>
              <w:ind w:left="108"/>
              <w:rPr>
                <w:sz w:val="20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</w:t>
            </w:r>
          </w:p>
        </w:tc>
      </w:tr>
      <w:tr w:rsidR="00DA2426" w14:paraId="7B83F4E6" w14:textId="77777777" w:rsidTr="00D47C67">
        <w:trPr>
          <w:trHeight w:val="299"/>
        </w:trPr>
        <w:tc>
          <w:tcPr>
            <w:tcW w:w="1366" w:type="dxa"/>
          </w:tcPr>
          <w:p w14:paraId="7B1664C1" w14:textId="77777777" w:rsidR="00DA2426" w:rsidRDefault="00DA2426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  <w:tc>
          <w:tcPr>
            <w:tcW w:w="307" w:type="dxa"/>
          </w:tcPr>
          <w:p w14:paraId="2524426A" w14:textId="77777777" w:rsidR="00DA2426" w:rsidRDefault="00DA2426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7B14B18C" w14:textId="77777777" w:rsidR="00DA2426" w:rsidRDefault="00DA2426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liquidación</w:t>
            </w:r>
            <w:proofErr w:type="spellEnd"/>
          </w:p>
        </w:tc>
        <w:tc>
          <w:tcPr>
            <w:tcW w:w="1606" w:type="dxa"/>
          </w:tcPr>
          <w:p w14:paraId="63EC4E47" w14:textId="77777777" w:rsidR="00DA2426" w:rsidRDefault="00DA2426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DA2426" w14:paraId="17E844AA" w14:textId="77777777" w:rsidTr="00D47C67">
        <w:trPr>
          <w:trHeight w:val="299"/>
        </w:trPr>
        <w:tc>
          <w:tcPr>
            <w:tcW w:w="1366" w:type="dxa"/>
          </w:tcPr>
          <w:p w14:paraId="1057061B" w14:textId="77777777" w:rsidR="00DA2426" w:rsidRDefault="00DA2426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</w:p>
        </w:tc>
        <w:tc>
          <w:tcPr>
            <w:tcW w:w="307" w:type="dxa"/>
          </w:tcPr>
          <w:p w14:paraId="7591F8AC" w14:textId="77777777" w:rsidR="00DA2426" w:rsidRDefault="00DA2426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7BFDC788" w14:textId="77777777" w:rsidR="00DA2426" w:rsidRDefault="00DA2426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606" w:type="dxa"/>
          </w:tcPr>
          <w:p w14:paraId="51DC9FB8" w14:textId="77777777" w:rsidR="00DA2426" w:rsidRDefault="00DA2426" w:rsidP="00D47C67">
            <w:pPr>
              <w:pStyle w:val="TableParagraph"/>
              <w:ind w:left="108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01)</w:t>
            </w:r>
          </w:p>
        </w:tc>
      </w:tr>
    </w:tbl>
    <w:p w14:paraId="449EFA09" w14:textId="77777777" w:rsidR="00DA2426" w:rsidRDefault="00DA2426" w:rsidP="00DA2426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348</w:t>
      </w:r>
      <w:r>
        <w:rPr>
          <w:spacing w:val="-1"/>
        </w:rPr>
        <w:t xml:space="preserve"> </w:t>
      </w:r>
      <w:r>
        <w:t>Bytes</w:t>
      </w:r>
    </w:p>
    <w:p w14:paraId="110FEECD" w14:textId="0FD4D7F7" w:rsidR="000F012A" w:rsidRDefault="000F012A" w:rsidP="00601454">
      <w:pPr>
        <w:pStyle w:val="Textoindependiente"/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7EF6499A" w14:textId="77777777" w:rsidR="00074008" w:rsidRPr="00230F5A" w:rsidRDefault="00074008" w:rsidP="00074008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r w:rsidRPr="00230F5A">
        <w:rPr>
          <w:rFonts w:cs="Times New Roman"/>
        </w:rPr>
        <w:t>Validaciones</w:t>
      </w:r>
      <w:bookmarkEnd w:id="2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3" w:name="_Toc160527583"/>
      <w:r w:rsidRPr="00230F5A">
        <w:t>Archivo de datos</w:t>
      </w:r>
      <w:bookmarkEnd w:id="3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12577" w14:paraId="32B916B8" w14:textId="77777777" w:rsidTr="001A190D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4"/>
          <w:p w14:paraId="2252E252" w14:textId="77777777" w:rsidR="00712577" w:rsidRDefault="0071257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117A3" w14:textId="77777777" w:rsidR="00712577" w:rsidRDefault="00712577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65)</w:t>
            </w:r>
          </w:p>
          <w:p w14:paraId="6AB4BCBA" w14:textId="77777777" w:rsidR="00712577" w:rsidRDefault="0071257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712577" w14:paraId="3B6BBD7E" w14:textId="77777777" w:rsidTr="001A190D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60F2" w14:textId="77777777" w:rsidR="00712577" w:rsidRDefault="0071257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8DE0F" w14:textId="77777777" w:rsidR="00712577" w:rsidRDefault="0071257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712577" w14:paraId="67A58C73" w14:textId="77777777" w:rsidTr="001A190D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15A20" w14:textId="77777777" w:rsidR="00712577" w:rsidRDefault="0071257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B3ED0" w14:textId="77777777" w:rsidR="00712577" w:rsidRDefault="0071257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83)</w:t>
            </w:r>
          </w:p>
        </w:tc>
      </w:tr>
      <w:tr w:rsidR="00712577" w14:paraId="6473AB65" w14:textId="77777777" w:rsidTr="001A190D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FE47" w14:textId="77777777" w:rsidR="00712577" w:rsidRDefault="0071257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6CD636" w14:textId="77777777" w:rsidR="00712577" w:rsidRDefault="00712577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2CF74" w14:textId="77777777" w:rsidR="00712577" w:rsidRDefault="0071257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BD561A" w14:textId="77777777" w:rsidR="00712577" w:rsidRDefault="0071257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409D0FCB" w14:textId="77777777" w:rsidR="00712577" w:rsidRDefault="0071257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12577" w14:paraId="113E4A38" w14:textId="77777777" w:rsidTr="001A190D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33AED" w14:textId="77777777" w:rsidR="00712577" w:rsidRDefault="0071257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6BE3" w14:textId="77777777" w:rsidR="00712577" w:rsidRDefault="00712577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1BCFE2D8" w14:textId="77777777" w:rsidR="00712577" w:rsidRDefault="0071257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712577" w14:paraId="039DB940" w14:textId="77777777" w:rsidTr="001A190D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20057" w14:textId="77777777" w:rsidR="00712577" w:rsidRDefault="0071257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3D3B5" w14:textId="77777777" w:rsidR="00712577" w:rsidRDefault="0071257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deberá estar asociada a una familia de documento, en caso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contrario 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>Error 84)</w:t>
            </w:r>
          </w:p>
        </w:tc>
      </w:tr>
      <w:tr w:rsidR="00712577" w14:paraId="48133147" w14:textId="77777777" w:rsidTr="001A190D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86E57" w14:textId="77777777" w:rsidR="00712577" w:rsidRDefault="0071257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F240" w14:textId="77777777" w:rsidR="00712577" w:rsidRDefault="0071257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definida para la familia de documento contiene usuarios,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712577" w14:paraId="555629E8" w14:textId="77777777" w:rsidTr="001A190D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65B31" w14:textId="77777777" w:rsidR="00712577" w:rsidRDefault="0071257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53DF1" w14:textId="77777777" w:rsidR="00712577" w:rsidRDefault="0071257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no ha sido eliminado,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87)</w:t>
            </w:r>
          </w:p>
        </w:tc>
      </w:tr>
      <w:tr w:rsidR="00712577" w14:paraId="4F71C74E" w14:textId="77777777" w:rsidTr="001A190D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7D93" w14:textId="77777777" w:rsidR="00712577" w:rsidRDefault="0071257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85781" w14:textId="77777777" w:rsidR="00712577" w:rsidRDefault="0071257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7)</w:t>
            </w:r>
          </w:p>
        </w:tc>
      </w:tr>
      <w:tr w:rsidR="00712577" w14:paraId="0ECCC5A1" w14:textId="77777777" w:rsidTr="001A190D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7D433" w14:textId="77777777" w:rsidR="00712577" w:rsidRDefault="0071257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492B3" w14:textId="77777777" w:rsidR="00712577" w:rsidRDefault="0071257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89)</w:t>
            </w:r>
          </w:p>
        </w:tc>
      </w:tr>
      <w:tr w:rsidR="00712577" w14:paraId="39BDF5E2" w14:textId="77777777" w:rsidTr="001A190D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67AD7" w14:textId="77777777" w:rsidR="00712577" w:rsidRDefault="0071257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383A4" w14:textId="77777777" w:rsidR="00712577" w:rsidRDefault="0071257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86)</w:t>
            </w:r>
          </w:p>
        </w:tc>
      </w:tr>
    </w:tbl>
    <w:p w14:paraId="140775D0" w14:textId="77777777" w:rsidR="00660B52" w:rsidRPr="00170411" w:rsidRDefault="00660B52" w:rsidP="00660B52"/>
    <w:p w14:paraId="7D3F7A42" w14:textId="11E7A998" w:rsidR="00660B52" w:rsidRPr="00230F5A" w:rsidRDefault="00660B52" w:rsidP="00660B52">
      <w:pPr>
        <w:pStyle w:val="Ttulo2"/>
        <w:numPr>
          <w:ilvl w:val="2"/>
          <w:numId w:val="7"/>
        </w:numPr>
        <w:rPr>
          <w:sz w:val="32"/>
          <w:szCs w:val="32"/>
        </w:rPr>
      </w:pPr>
      <w:r>
        <w:t>Validaciones variables asociadas al documento E02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0742440B" w14:textId="77777777" w:rsidR="00660B52" w:rsidRDefault="00660B52" w:rsidP="00660B5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660B52" w:rsidRPr="00B537DA" w14:paraId="5B7AF934" w14:textId="77777777" w:rsidTr="001C205D">
        <w:tc>
          <w:tcPr>
            <w:tcW w:w="595" w:type="dxa"/>
            <w:shd w:val="clear" w:color="auto" w:fill="auto"/>
          </w:tcPr>
          <w:p w14:paraId="282AAF98" w14:textId="77777777" w:rsidR="00660B52" w:rsidRPr="00E81654" w:rsidRDefault="00660B52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089F1F28" w14:textId="77777777" w:rsidR="00660B52" w:rsidRPr="00B537DA" w:rsidRDefault="00660B52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60B52" w:rsidRPr="00B537DA" w14:paraId="0CB93FFF" w14:textId="77777777" w:rsidTr="001C205D">
        <w:tc>
          <w:tcPr>
            <w:tcW w:w="595" w:type="dxa"/>
            <w:shd w:val="clear" w:color="auto" w:fill="auto"/>
          </w:tcPr>
          <w:p w14:paraId="17B71829" w14:textId="77777777" w:rsidR="00660B52" w:rsidRPr="00E24E62" w:rsidRDefault="00660B52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66268F52" w14:textId="7C0825E8" w:rsidR="00660B52" w:rsidRPr="00072D31" w:rsidRDefault="00660B52" w:rsidP="001C205D">
            <w:pPr>
              <w:pStyle w:val="Textoindependiente"/>
              <w:spacing w:before="11" w:after="1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los campos 9,13,17,18 y 20</w:t>
            </w:r>
          </w:p>
          <w:p w14:paraId="70551FFE" w14:textId="77777777" w:rsidR="00660B52" w:rsidRDefault="00660B52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deben ser numérico, en caso contrario </w:t>
            </w:r>
            <w:r w:rsidRPr="000447C0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</w:tbl>
    <w:p w14:paraId="39D8E2B1" w14:textId="77777777" w:rsidR="00660B52" w:rsidRDefault="00660B52" w:rsidP="00660B5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5" w:name="_Toc160527584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45A2AC1A" w14:textId="77777777" w:rsidR="007A0862" w:rsidRPr="007A0862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6" w:name="_Toc160527585"/>
      <w:r w:rsidRPr="003F5278">
        <w:lastRenderedPageBreak/>
        <w:t>Formato de carátula de salida</w:t>
      </w:r>
      <w:bookmarkEnd w:id="6"/>
    </w:p>
    <w:p w14:paraId="50088934" w14:textId="3022E472" w:rsidR="00E337AC" w:rsidRPr="00182D60" w:rsidRDefault="00E337AC" w:rsidP="007A0862">
      <w:pPr>
        <w:pStyle w:val="Ttulo2"/>
        <w:numPr>
          <w:ilvl w:val="0"/>
          <w:numId w:val="0"/>
        </w:numPr>
        <w:ind w:left="1715"/>
        <w:rPr>
          <w:b w:val="0"/>
        </w:rPr>
      </w:pPr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60308F07" w:rsidR="00E337AC" w:rsidRPr="00230F5A" w:rsidRDefault="00000000" w:rsidP="00E337AC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</w:r>
      <w:r>
        <w:rPr>
          <w:rFonts w:ascii="Times New Roman" w:hAnsi="Times New Roman" w:cs="Times New Roman"/>
          <w:color w:val="4472C4" w:themeColor="accent1"/>
        </w:rPr>
        <w:pict w14:anchorId="518E19A7">
          <v:group id="Grupo 1" o:spid="_x0000_s2059" style="width:416pt;height:111.5pt;mso-position-horizontal-relative:char;mso-position-vertical-relative:line" coordsize="9936,1832">
            <v:shape id="Freeform 3" o:spid="_x0000_s2060" style="position:absolute;width:9936;height:1832;visibility:visible;mso-wrap-style:square;v-text-anchor:top" coordsize="9936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" path="m9936,r-10,l10,r,10l9926,10r,1793l10,1803,10,10,10,,,,,10,,1803r,29l9926,1832r10,l9936,1803r,-1793l9936,xe" fillcolor="#ffd966" stroked="f">
              <v:path arrowok="t" o:connecttype="custom" o:connectlocs="9936,0;9926,0;10,0;10,10;9926,10;9926,1803;10,1803;10,10;10,0;0,0;0,10;0,1803;0,1832;9926,1832;9936,1832;9936,1803;9936,10;9936,0" o:connectangles="0,0,0,0,0,0,0,0,0,0,0,0,0,0,0,0,0,0"/>
            </v:shape>
            <v:shape id="Text Box 4" o:spid="_x0000_s2061" type="#_x0000_t202" style="position:absolute;left:9;top:9;width:9917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<v:textbox inset="0,0,0,0">
                <w:txbxContent>
                  <w:p w14:paraId="41EBFB79" w14:textId="77777777" w:rsidR="007A0862" w:rsidRDefault="007A0862" w:rsidP="007A0862">
                    <w:pPr>
                      <w:spacing w:before="1" w:line="243" w:lineRule="exact"/>
                      <w:ind w:left="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formato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F2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(F)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es:</w:t>
                    </w:r>
                  </w:p>
                  <w:p w14:paraId="151B3B6F" w14:textId="77777777" w:rsidR="007A0862" w:rsidRDefault="007A0862" w:rsidP="007A0862">
                    <w:pPr>
                      <w:spacing w:line="243" w:lineRule="exact"/>
                      <w:ind w:left="10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&lt;S_HEAD&gt;&lt;campos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1&gt;&lt;campo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2&gt;...&lt;campo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m&gt;…&lt;signo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n&gt;&lt;S_FOOT&gt; Donde:</w:t>
                    </w:r>
                  </w:p>
                  <w:p w14:paraId="50C3C912" w14:textId="77777777" w:rsidR="007A0862" w:rsidRDefault="007A0862" w:rsidP="007A0862">
                    <w:pPr>
                      <w:spacing w:before="1"/>
                      <w:rPr>
                        <w:sz w:val="20"/>
                      </w:rPr>
                    </w:pPr>
                  </w:p>
                  <w:p w14:paraId="020596C7" w14:textId="77777777" w:rsidR="007A0862" w:rsidRDefault="007A0862" w:rsidP="007A0862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 constante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“T”.</w:t>
                    </w:r>
                  </w:p>
                  <w:p w14:paraId="2B75FE9A" w14:textId="77777777" w:rsidR="007A0862" w:rsidRDefault="007A0862" w:rsidP="007A0862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2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&lt;campo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Representa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mensaje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carátula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 archivo.</w:t>
                    </w:r>
                  </w:p>
                  <w:p w14:paraId="68B51729" w14:textId="77777777" w:rsidR="007A0862" w:rsidRDefault="007A0862" w:rsidP="007A0862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&lt;S_FOOT&gt;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15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tiene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constante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“FFFFFFFFFFFFFFF”</w:t>
                    </w:r>
                  </w:p>
                </w:txbxContent>
              </v:textbox>
            </v:shape>
            <w10:anchorlock/>
          </v:group>
        </w:pict>
      </w:r>
    </w:p>
    <w:p w14:paraId="15A5609E" w14:textId="7F7CD815" w:rsidR="00074008" w:rsidRDefault="00E337AC" w:rsidP="00E337AC">
      <w:pPr>
        <w:pStyle w:val="Textoindependiente"/>
        <w:ind w:left="360"/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  <w:gridCol w:w="708"/>
      </w:tblGrid>
      <w:tr w:rsidR="00E337AC" w:rsidRPr="00F45E53" w14:paraId="3C49826D" w14:textId="77777777" w:rsidTr="007B0E11">
        <w:trPr>
          <w:trHeight w:val="268"/>
        </w:trPr>
        <w:tc>
          <w:tcPr>
            <w:tcW w:w="862" w:type="dxa"/>
          </w:tcPr>
          <w:p w14:paraId="4F186F2F" w14:textId="77777777" w:rsidR="00E337AC" w:rsidRPr="00F45E53" w:rsidRDefault="00E337AC" w:rsidP="00D97A4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E337AC" w:rsidRPr="00F45E53" w:rsidRDefault="00E337AC" w:rsidP="00D97A4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E337AC" w:rsidRPr="00F45E53" w:rsidRDefault="00E337AC" w:rsidP="00D97A43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53EFCAB0" w14:textId="77777777" w:rsidR="00E337AC" w:rsidRPr="00F45E53" w:rsidRDefault="00E337AC" w:rsidP="00D97A43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313FA897" w14:textId="77777777" w:rsidR="00E337AC" w:rsidRPr="00F45E53" w:rsidRDefault="00E337AC" w:rsidP="00D97A43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  <w:tc>
          <w:tcPr>
            <w:tcW w:w="708" w:type="dxa"/>
          </w:tcPr>
          <w:p w14:paraId="72337CD9" w14:textId="77777777" w:rsidR="00E337AC" w:rsidRPr="00F45E53" w:rsidRDefault="00E337AC" w:rsidP="00D97A43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E337AC" w:rsidRPr="00F45E53" w14:paraId="3218A4A9" w14:textId="77777777" w:rsidTr="007B0E11">
        <w:trPr>
          <w:trHeight w:val="268"/>
        </w:trPr>
        <w:tc>
          <w:tcPr>
            <w:tcW w:w="862" w:type="dxa"/>
          </w:tcPr>
          <w:p w14:paraId="6B1D5128" w14:textId="77777777" w:rsidR="00E337AC" w:rsidRPr="00F45E53" w:rsidRDefault="00E337AC" w:rsidP="00D97A4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E337AC" w:rsidRPr="00F45E53" w:rsidRDefault="00E337AC" w:rsidP="00D97A4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E337AC" w:rsidRPr="00F45E53" w:rsidRDefault="00E337AC" w:rsidP="00D97A43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62E008D5" w14:textId="77777777" w:rsidR="00E337AC" w:rsidRPr="00F45E53" w:rsidRDefault="00E337AC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47BFB383" w14:textId="77777777" w:rsidR="00E337AC" w:rsidRPr="00F45E53" w:rsidRDefault="00E337AC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20568428" w14:textId="77777777" w:rsidR="00E337AC" w:rsidRPr="00F45E53" w:rsidRDefault="00E337AC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E337AC" w:rsidRPr="00F45E53" w14:paraId="622814C1" w14:textId="77777777" w:rsidTr="007B0E11">
        <w:trPr>
          <w:trHeight w:val="268"/>
        </w:trPr>
        <w:tc>
          <w:tcPr>
            <w:tcW w:w="862" w:type="dxa"/>
          </w:tcPr>
          <w:p w14:paraId="7671AEB9" w14:textId="77777777" w:rsidR="00E337AC" w:rsidRPr="00F45E53" w:rsidRDefault="00E337AC" w:rsidP="00D97A4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E337AC" w:rsidRPr="00F45E53" w:rsidRDefault="00E337AC" w:rsidP="00D97A4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590D0245" w:rsidR="00E337AC" w:rsidRPr="00F45E53" w:rsidRDefault="00E337AC" w:rsidP="00D97A4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6B325F8F" w14:textId="77777777" w:rsidR="00E337AC" w:rsidRPr="00F45E53" w:rsidRDefault="00E337AC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0688E970" w14:textId="77777777" w:rsidR="00E337AC" w:rsidRPr="00F45E53" w:rsidRDefault="00E337AC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4D702429" w14:textId="77777777" w:rsidR="00E337AC" w:rsidRPr="00F45E53" w:rsidRDefault="00E337AC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E337AC" w:rsidRPr="00F45E53" w14:paraId="29ABD7A0" w14:textId="77777777" w:rsidTr="007B0E11">
        <w:trPr>
          <w:trHeight w:val="268"/>
        </w:trPr>
        <w:tc>
          <w:tcPr>
            <w:tcW w:w="862" w:type="dxa"/>
          </w:tcPr>
          <w:p w14:paraId="36B1247A" w14:textId="77777777" w:rsidR="00E337AC" w:rsidRPr="00F45E53" w:rsidRDefault="00E337AC" w:rsidP="00D97A4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E337AC" w:rsidRPr="00F45E53" w:rsidRDefault="00E337AC" w:rsidP="00D97A4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E337AC" w:rsidRPr="00F45E53" w:rsidRDefault="00E337AC" w:rsidP="00D97A4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6B0BF525" w14:textId="77777777" w:rsidR="00E337AC" w:rsidRPr="00F45E53" w:rsidRDefault="00E337AC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44C86B87" w14:textId="77777777" w:rsidR="00E337AC" w:rsidRPr="00F45E53" w:rsidRDefault="00E337AC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57D1E0D9" w14:textId="77777777" w:rsidR="00E337AC" w:rsidRPr="00F45E53" w:rsidRDefault="00E337AC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E337AC" w:rsidRPr="00F45E53" w14:paraId="4A41D4E9" w14:textId="77777777" w:rsidTr="007B0E11">
        <w:trPr>
          <w:trHeight w:val="268"/>
        </w:trPr>
        <w:tc>
          <w:tcPr>
            <w:tcW w:w="862" w:type="dxa"/>
          </w:tcPr>
          <w:p w14:paraId="407BD317" w14:textId="77777777" w:rsidR="00E337AC" w:rsidRPr="00F45E53" w:rsidRDefault="00E337AC" w:rsidP="00D97A4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E337AC" w:rsidRPr="00F45E53" w:rsidRDefault="00E337AC" w:rsidP="00D97A4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E337AC" w:rsidRPr="00F45E53" w:rsidRDefault="00E337AC" w:rsidP="00D97A4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9FA52FF" w14:textId="77777777" w:rsidR="00E337AC" w:rsidRPr="00F45E53" w:rsidRDefault="00E337AC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034ED216" w14:textId="77777777" w:rsidR="00E337AC" w:rsidRPr="00F45E53" w:rsidRDefault="00E337AC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01DE5A7B" w14:textId="77777777" w:rsidR="00E337AC" w:rsidRPr="00F45E53" w:rsidRDefault="00E337AC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DA2426" w:rsidRPr="00F45E53" w14:paraId="306FA4E7" w14:textId="77777777" w:rsidTr="007B0E11">
        <w:trPr>
          <w:trHeight w:val="268"/>
        </w:trPr>
        <w:tc>
          <w:tcPr>
            <w:tcW w:w="862" w:type="dxa"/>
          </w:tcPr>
          <w:p w14:paraId="0E8DBBC7" w14:textId="7F4D293D" w:rsidR="00DA2426" w:rsidRPr="00F45E53" w:rsidRDefault="00DA2426" w:rsidP="00DA242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DA2426" w:rsidRPr="00F45E53" w:rsidRDefault="00DA2426" w:rsidP="00DA242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1B45F75D" w:rsidR="00DA2426" w:rsidRPr="00F45E53" w:rsidRDefault="00DA2426" w:rsidP="00DA242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A242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EE1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ECE6595" w14:textId="459C3BB1" w:rsidR="00DA2426" w:rsidRPr="00660B52" w:rsidRDefault="00DA2426" w:rsidP="00DA242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660B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Número de Registros Informados</w:t>
            </w:r>
            <w:r w:rsidR="00660B52" w:rsidRPr="00660B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cantid</w:t>
            </w:r>
            <w:r w:rsidR="00660B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ad de líneas de detalle</w:t>
            </w:r>
          </w:p>
        </w:tc>
        <w:tc>
          <w:tcPr>
            <w:tcW w:w="851" w:type="dxa"/>
          </w:tcPr>
          <w:p w14:paraId="4F1C09C0" w14:textId="7F9AB3DE" w:rsidR="00DA2426" w:rsidRPr="00F45E53" w:rsidRDefault="00DA2426" w:rsidP="00DA242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01AEF813" w14:textId="01F44C49" w:rsidR="00DA2426" w:rsidRPr="00F45E53" w:rsidRDefault="00DA2426" w:rsidP="00DA242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DA2426" w:rsidRPr="00F45E53" w14:paraId="69A338AE" w14:textId="77777777" w:rsidTr="007B0E11">
        <w:trPr>
          <w:trHeight w:val="268"/>
        </w:trPr>
        <w:tc>
          <w:tcPr>
            <w:tcW w:w="862" w:type="dxa"/>
          </w:tcPr>
          <w:p w14:paraId="60628F2D" w14:textId="4E3409F6" w:rsidR="00DA2426" w:rsidRPr="00F45E53" w:rsidRDefault="00DA2426" w:rsidP="00DA242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01B954D" w14:textId="55852651" w:rsidR="00DA2426" w:rsidRPr="00F45E53" w:rsidRDefault="00DA2426" w:rsidP="00DA242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B90A6" w14:textId="7CD45ED5" w:rsidR="00DA2426" w:rsidRPr="00F45E53" w:rsidRDefault="00DA2426" w:rsidP="00DA242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A242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EF0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91CCC" w14:textId="5E38B651" w:rsidR="00DA2426" w:rsidRPr="00660B52" w:rsidRDefault="00DA2426" w:rsidP="00DA242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660B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660B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monto previo a la adjudicación</w:t>
            </w:r>
            <w:r w:rsidR="00660B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suma campo 9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5142BEE9" w14:textId="4C3061D6" w:rsidR="00DA2426" w:rsidRPr="00F45E53" w:rsidRDefault="00DA2426" w:rsidP="00DA242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08A2D3C7" w14:textId="0DB04DC6" w:rsidR="00DA2426" w:rsidRPr="00F45E53" w:rsidRDefault="00DA2426" w:rsidP="00DA242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DA2426" w:rsidRPr="00F45E53" w14:paraId="7AE00EB8" w14:textId="77777777" w:rsidTr="007B0E11">
        <w:trPr>
          <w:trHeight w:val="268"/>
        </w:trPr>
        <w:tc>
          <w:tcPr>
            <w:tcW w:w="862" w:type="dxa"/>
          </w:tcPr>
          <w:p w14:paraId="70AC5B8A" w14:textId="3D6F057F" w:rsidR="00DA2426" w:rsidRPr="00F45E53" w:rsidRDefault="00DA2426" w:rsidP="00DA242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F40B58B" w14:textId="75FD98AB" w:rsidR="00DA2426" w:rsidRPr="00F45E53" w:rsidRDefault="00DA2426" w:rsidP="00DA242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16B71" w14:textId="6182791B" w:rsidR="00DA2426" w:rsidRPr="00F45E53" w:rsidRDefault="00DA2426" w:rsidP="00DA242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A242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EF1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38EA3" w14:textId="2E261D57" w:rsidR="00DA2426" w:rsidRPr="00660B52" w:rsidRDefault="00DA2426" w:rsidP="00DA242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660B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660B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monto valor de adjudicación en el origen</w:t>
            </w:r>
            <w:r w:rsidR="00660B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suma campo 13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3383F315" w14:textId="0F03A164" w:rsidR="00DA2426" w:rsidRPr="00F45E53" w:rsidRDefault="00DA2426" w:rsidP="00DA242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68114DBC" w14:textId="3C388510" w:rsidR="00DA2426" w:rsidRPr="00F45E53" w:rsidRDefault="00DA2426" w:rsidP="00DA242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DA2426" w:rsidRPr="00F45E53" w14:paraId="66774E11" w14:textId="77777777" w:rsidTr="007B0E11">
        <w:trPr>
          <w:trHeight w:val="268"/>
        </w:trPr>
        <w:tc>
          <w:tcPr>
            <w:tcW w:w="862" w:type="dxa"/>
          </w:tcPr>
          <w:p w14:paraId="3C090C12" w14:textId="7559070A" w:rsidR="00DA2426" w:rsidRDefault="00DA2426" w:rsidP="00DA242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220E6CE" w14:textId="7C95785D" w:rsidR="00DA2426" w:rsidRPr="00F45E53" w:rsidRDefault="00DA2426" w:rsidP="00DA242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345A1" w14:textId="0C2CB497" w:rsidR="00DA2426" w:rsidRPr="00D97A43" w:rsidRDefault="00DA2426" w:rsidP="00DA242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A242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EF2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2EE54" w14:textId="6391C4DA" w:rsidR="00DA2426" w:rsidRPr="00660B52" w:rsidRDefault="00DA2426" w:rsidP="00DA242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660B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Total monto valor </w:t>
            </w:r>
            <w:proofErr w:type="gramStart"/>
            <w:r w:rsidRPr="00660B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libro</w:t>
            </w:r>
            <w:r w:rsidR="00660B52" w:rsidRPr="00660B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</w:t>
            </w:r>
            <w:r w:rsidR="00660B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suma</w:t>
            </w:r>
            <w:proofErr w:type="gramEnd"/>
            <w:r w:rsidR="00660B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campo 17</w:t>
            </w:r>
            <w:r w:rsidR="00660B52" w:rsidRPr="00660B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250DF93E" w14:textId="75C80E27" w:rsidR="00DA2426" w:rsidRDefault="00DA2426" w:rsidP="00DA242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241F7925" w14:textId="70112E8B" w:rsidR="00DA2426" w:rsidRPr="00F45E53" w:rsidRDefault="00DA2426" w:rsidP="00DA242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DA2426" w:rsidRPr="00F45E53" w14:paraId="10E413A5" w14:textId="77777777" w:rsidTr="007B0E11">
        <w:trPr>
          <w:trHeight w:val="268"/>
        </w:trPr>
        <w:tc>
          <w:tcPr>
            <w:tcW w:w="862" w:type="dxa"/>
          </w:tcPr>
          <w:p w14:paraId="7AE8031F" w14:textId="7370073C" w:rsidR="00DA2426" w:rsidRDefault="00DA2426" w:rsidP="00DA242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1CCB1FA" w14:textId="0D3782BF" w:rsidR="00DA2426" w:rsidRPr="00F45E53" w:rsidRDefault="00DA2426" w:rsidP="00DA242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48516" w14:textId="10FFCB15" w:rsidR="00DA2426" w:rsidRPr="00D97A43" w:rsidRDefault="00DA2426" w:rsidP="00DA242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A242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EF3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2587C" w14:textId="62FF9CCC" w:rsidR="00DA2426" w:rsidRPr="00660B52" w:rsidRDefault="00DA2426" w:rsidP="00DA242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660B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660B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monto acumulado de castigo</w:t>
            </w:r>
            <w:r w:rsidR="00660B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suma campo 18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4D096F6D" w14:textId="16D3D57F" w:rsidR="00DA2426" w:rsidRDefault="00DA2426" w:rsidP="00DA242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7E049564" w14:textId="7B317D33" w:rsidR="00DA2426" w:rsidRPr="00F45E53" w:rsidRDefault="00DA2426" w:rsidP="00DA242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DA2426" w:rsidRPr="00F45E53" w14:paraId="628F6CDF" w14:textId="77777777" w:rsidTr="007B0E11">
        <w:trPr>
          <w:trHeight w:val="268"/>
        </w:trPr>
        <w:tc>
          <w:tcPr>
            <w:tcW w:w="862" w:type="dxa"/>
          </w:tcPr>
          <w:p w14:paraId="74C607BC" w14:textId="47461217" w:rsidR="00DA2426" w:rsidRDefault="00DA2426" w:rsidP="00DA242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C23B074" w14:textId="259F8FB6" w:rsidR="00DA2426" w:rsidRPr="00F45E53" w:rsidRDefault="00DA2426" w:rsidP="00DA242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54768" w14:textId="6F4B4629" w:rsidR="00DA2426" w:rsidRPr="00D97A43" w:rsidRDefault="00DA2426" w:rsidP="00DA242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A242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EF4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11E9A" w14:textId="5C5B73B9" w:rsidR="00DA2426" w:rsidRPr="00660B52" w:rsidRDefault="00DA2426" w:rsidP="00DA242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660B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660B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monto valor de liquidación</w:t>
            </w:r>
            <w:r w:rsidR="00660B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suma campo 20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50FFA7CD" w14:textId="57B22F32" w:rsidR="00DA2426" w:rsidRDefault="00DA2426" w:rsidP="00DA242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7AD5439A" w14:textId="096961FF" w:rsidR="00DA2426" w:rsidRPr="00F45E53" w:rsidRDefault="00DA2426" w:rsidP="00DA242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DA2426" w:rsidRPr="00F45E53" w14:paraId="25816211" w14:textId="77777777" w:rsidTr="007B0E11">
        <w:trPr>
          <w:trHeight w:val="268"/>
        </w:trPr>
        <w:tc>
          <w:tcPr>
            <w:tcW w:w="862" w:type="dxa"/>
          </w:tcPr>
          <w:p w14:paraId="664DDB0C" w14:textId="2E3FC130" w:rsidR="00DA2426" w:rsidRDefault="00DA2426" w:rsidP="00DA242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11</w:t>
            </w:r>
          </w:p>
        </w:tc>
        <w:tc>
          <w:tcPr>
            <w:tcW w:w="425" w:type="dxa"/>
          </w:tcPr>
          <w:p w14:paraId="53D95AF6" w14:textId="7E3ED776" w:rsidR="00DA2426" w:rsidRPr="00F45E53" w:rsidRDefault="00DA2426" w:rsidP="00DA242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DA2426" w:rsidRDefault="00DA2426" w:rsidP="00DA242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525371CF" w14:textId="4E84BA50" w:rsidR="00DA2426" w:rsidRPr="009F2F7C" w:rsidRDefault="00DA2426" w:rsidP="00DA242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664203CA" w14:textId="77777777" w:rsidR="00DA2426" w:rsidRPr="00F45E53" w:rsidRDefault="00DA2426" w:rsidP="00DA242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0D984450" w14:textId="77777777" w:rsidR="00DA2426" w:rsidRPr="00F45E53" w:rsidRDefault="00DA2426" w:rsidP="00DA242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D97A43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D97A43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D97A4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6A15F4C3" w:rsidR="00202F52" w:rsidRPr="00F45E53" w:rsidRDefault="00D97A43" w:rsidP="00D97A43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97A4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F2(F)</w:t>
            </w:r>
          </w:p>
        </w:tc>
      </w:tr>
      <w:tr w:rsidR="00DA2426" w:rsidRPr="00F45E53" w14:paraId="61CDF538" w14:textId="77777777" w:rsidTr="00D97A43">
        <w:trPr>
          <w:trHeight w:val="242"/>
        </w:trPr>
        <w:tc>
          <w:tcPr>
            <w:tcW w:w="4815" w:type="dxa"/>
          </w:tcPr>
          <w:p w14:paraId="7717E096" w14:textId="77777777" w:rsidR="00DA2426" w:rsidRPr="00F45E53" w:rsidRDefault="00DA2426" w:rsidP="00DA2426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DA2426" w:rsidRPr="00F45E53" w:rsidRDefault="00DA2426" w:rsidP="00DA2426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394645A2" w:rsidR="00DA2426" w:rsidRPr="00F45E53" w:rsidRDefault="00DA2426" w:rsidP="00DA2426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A242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5,6,7,8,9,10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7536A23E" w14:textId="170597B9" w:rsidR="007A0862" w:rsidRPr="00230F5A" w:rsidRDefault="007A0862" w:rsidP="007A086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T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999999999999999</w:t>
      </w:r>
      <w:r>
        <w:rPr>
          <w:rFonts w:ascii="Times New Roman" w:eastAsia="Verdana" w:hAnsi="Times New Roman" w:cs="Times New Roman"/>
          <w:color w:val="C00000"/>
          <w:kern w:val="0"/>
          <w:sz w:val="20"/>
          <w:lang w:val="es-CL"/>
          <w14:ligatures w14:val="none"/>
        </w:rPr>
        <w:t>00000000000000</w:t>
      </w:r>
      <w:r w:rsidR="00DA2426">
        <w:rPr>
          <w:rFonts w:ascii="Times New Roman" w:eastAsia="Verdana" w:hAnsi="Times New Roman" w:cs="Times New Roman"/>
          <w:color w:val="C0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C00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00000000</w:t>
      </w:r>
      <w:r w:rsidRPr="00286504"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000</w:t>
      </w:r>
      <w:r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0</w:t>
      </w:r>
      <w:r w:rsidRPr="00286504"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0</w:t>
      </w:r>
      <w:r w:rsidR="00DA2426"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0000</w:t>
      </w:r>
      <w:r w:rsidRPr="00286504"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00</w:t>
      </w:r>
      <w:r w:rsidR="00DA2426">
        <w:rPr>
          <w:rFonts w:ascii="Times New Roman" w:eastAsia="Verdana" w:hAnsi="Times New Roman" w:cs="Times New Roman"/>
          <w:color w:val="C00000"/>
          <w:kern w:val="0"/>
          <w:sz w:val="20"/>
          <w:lang w:val="es-CL"/>
          <w14:ligatures w14:val="none"/>
        </w:rPr>
        <w:t>0000000000000000000</w:t>
      </w:r>
      <w:r w:rsidR="00DA2426"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00000000</w:t>
      </w:r>
      <w:r w:rsidR="00DA2426" w:rsidRPr="00286504"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000</w:t>
      </w:r>
      <w:r w:rsidR="00DA2426"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0</w:t>
      </w:r>
      <w:r w:rsidR="00DA2426" w:rsidRPr="00286504"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0</w:t>
      </w:r>
      <w:r w:rsidR="00DA2426"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0000</w:t>
      </w:r>
      <w:r w:rsidR="00DA2426" w:rsidRPr="00286504"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00</w:t>
      </w:r>
      <w:r w:rsidR="00DA2426">
        <w:rPr>
          <w:rFonts w:ascii="Times New Roman" w:eastAsia="Verdana" w:hAnsi="Times New Roman" w:cs="Times New Roman"/>
          <w:color w:val="C00000"/>
          <w:kern w:val="0"/>
          <w:sz w:val="20"/>
          <w:lang w:val="es-CL"/>
          <w14:ligatures w14:val="none"/>
        </w:rPr>
        <w:t>0000000000000000000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FFFFFFFFFFFFFFF</w:t>
      </w:r>
    </w:p>
    <w:p w14:paraId="15804729" w14:textId="77777777" w:rsidR="007A0862" w:rsidRPr="00F45E53" w:rsidRDefault="007A086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3A50FDC" w14:textId="60542AC8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7" w:name="_Toc160527586"/>
      <w:r w:rsidRPr="00230F5A">
        <w:rPr>
          <w:rFonts w:cs="Times New Roman"/>
        </w:rPr>
        <w:t>Definición de nombres</w:t>
      </w:r>
      <w:bookmarkEnd w:id="7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8" w:name="_Hlk150869745"/>
    </w:p>
    <w:bookmarkEnd w:id="8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9" w:name="_Toc160527587"/>
      <w:r w:rsidRPr="00A96CA0">
        <w:t>Archivo de salida a dest</w:t>
      </w:r>
      <w:ins w:id="10" w:author="Roberto Carrasco Venegas" w:date="2023-11-27T13:21:00Z">
        <w:r w:rsidRPr="00A96CA0">
          <w:t>i</w:t>
        </w:r>
      </w:ins>
      <w:r w:rsidRPr="00A96CA0">
        <w:t>no</w:t>
      </w:r>
      <w:bookmarkEnd w:id="9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1" w:name="_Toc160527588"/>
      <w:r w:rsidRPr="00A96CA0">
        <w:t>Archivo de da</w:t>
      </w:r>
      <w:ins w:id="12" w:author="Roberto Carrasco Venegas" w:date="2023-11-27T13:24:00Z">
        <w:r w:rsidRPr="00A96CA0">
          <w:t>t</w:t>
        </w:r>
      </w:ins>
      <w:r w:rsidRPr="00A96CA0">
        <w:t>os</w:t>
      </w:r>
      <w:bookmarkEnd w:id="11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660B52" w14:paraId="3676ACCC" w14:textId="77777777" w:rsidTr="00D97A43">
        <w:tc>
          <w:tcPr>
            <w:tcW w:w="1413" w:type="dxa"/>
          </w:tcPr>
          <w:p w14:paraId="7DDB3BFA" w14:textId="77777777" w:rsidR="00F32211" w:rsidRPr="00660B52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60B5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660B52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660B5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297512DF" w:rsidR="00F32211" w:rsidRPr="00660B52" w:rsidRDefault="00235604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60B52">
              <w:rPr>
                <w:rFonts w:ascii="Times New Roman" w:hAnsi="Times New Roman" w:cs="Times New Roman"/>
                <w:b/>
                <w:bCs/>
                <w:color w:val="FF0000"/>
              </w:rPr>
              <w:t>E02</w:t>
            </w:r>
            <w:r w:rsidR="00F32211" w:rsidRPr="00660B52">
              <w:rPr>
                <w:rFonts w:ascii="Times New Roman" w:hAnsi="Times New Roman" w:cs="Times New Roman"/>
                <w:b/>
                <w:bCs/>
                <w:color w:val="FF0000"/>
              </w:rPr>
              <w:t>####a.XXX</w:t>
            </w:r>
            <w:r w:rsidR="00F32211" w:rsidRPr="00660B5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480FEFAE" w:rsidR="00F32211" w:rsidRPr="00660B52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60B5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Código Institución origen de largo </w:t>
            </w:r>
            <w:r w:rsidR="00D50645" w:rsidRPr="00660B5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 w:rsidRPr="00660B5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660B52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60B5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660B52">
              <w:rPr>
                <w:rFonts w:ascii="Times New Roman" w:hAnsi="Times New Roman" w:cs="Times New Roman"/>
              </w:rPr>
              <w:t xml:space="preserve"> </w:t>
            </w:r>
            <w:r w:rsidRPr="00660B5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660B52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660B52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3" w:name="_Toc160527589"/>
      <w:r w:rsidRPr="00660B52">
        <w:t>Archivo Carátula</w:t>
      </w:r>
      <w:bookmarkEnd w:id="13"/>
      <w:r w:rsidRPr="00660B52">
        <w:fldChar w:fldCharType="begin"/>
      </w:r>
      <w:r w:rsidRPr="00660B52">
        <w:instrText xml:space="preserve"> XE "Archivo ”arátula" </w:instrText>
      </w:r>
      <w:r w:rsidRPr="00660B52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D97A43">
        <w:tc>
          <w:tcPr>
            <w:tcW w:w="1413" w:type="dxa"/>
          </w:tcPr>
          <w:p w14:paraId="01B744DD" w14:textId="77777777" w:rsidR="00F32211" w:rsidRPr="00660B52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60B5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660B52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660B5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414F499F" w:rsidR="00F32211" w:rsidRPr="00660B52" w:rsidRDefault="00235604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60B52">
              <w:rPr>
                <w:rFonts w:ascii="Times New Roman" w:hAnsi="Times New Roman" w:cs="Times New Roman"/>
                <w:b/>
                <w:bCs/>
                <w:color w:val="FF0000"/>
              </w:rPr>
              <w:t>E02</w:t>
            </w:r>
            <w:r w:rsidR="00F32211" w:rsidRPr="00660B52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####c.XXX </w:t>
            </w:r>
            <w:r w:rsidR="00F32211" w:rsidRPr="00660B5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25528513" w:rsidR="00F32211" w:rsidRPr="00660B52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60B5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Código Institución origen de largo 3</w:t>
            </w:r>
          </w:p>
          <w:p w14:paraId="0A5FAC31" w14:textId="77777777" w:rsidR="00F32211" w:rsidRPr="00230F5A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60B5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4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14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15" w:name="_Toc160527590"/>
      <w:r>
        <w:t>Definición de correlativo</w:t>
      </w:r>
      <w:bookmarkEnd w:id="15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16" w:name="_Toc160527591"/>
      <w:r>
        <w:t>Salida</w:t>
      </w:r>
      <w:bookmarkEnd w:id="16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17" w:name="_Toc160527592"/>
      <w:r>
        <w:t>Entrada</w:t>
      </w:r>
      <w:bookmarkEnd w:id="17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18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18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D97A4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D97A4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D97A43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D97A43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235604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235604" w:rsidRPr="00F45E53" w:rsidRDefault="00235604" w:rsidP="0023560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77777777" w:rsidR="00235604" w:rsidRPr="00F45E53" w:rsidRDefault="00235604" w:rsidP="0023560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6869DFE" w14:textId="054A963E" w:rsidR="00235604" w:rsidRPr="00F45E53" w:rsidRDefault="00235604" w:rsidP="0023560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A242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EE1</w:t>
            </w:r>
          </w:p>
        </w:tc>
        <w:tc>
          <w:tcPr>
            <w:tcW w:w="6095" w:type="dxa"/>
          </w:tcPr>
          <w:p w14:paraId="0567EE05" w14:textId="5A75E1DE" w:rsidR="00235604" w:rsidRPr="00F45E53" w:rsidRDefault="00235604" w:rsidP="0023560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DA242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Número</w:t>
            </w:r>
            <w:proofErr w:type="spellEnd"/>
            <w:r w:rsidRPr="00DA242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</w:t>
            </w:r>
            <w:proofErr w:type="spellStart"/>
            <w:r w:rsidRPr="00DA242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Registros</w:t>
            </w:r>
            <w:proofErr w:type="spellEnd"/>
            <w:r w:rsidRPr="00DA242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DA242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Informados</w:t>
            </w:r>
            <w:proofErr w:type="spellEnd"/>
          </w:p>
        </w:tc>
        <w:tc>
          <w:tcPr>
            <w:tcW w:w="851" w:type="dxa"/>
          </w:tcPr>
          <w:p w14:paraId="7F22F9FF" w14:textId="3C13C994" w:rsidR="00235604" w:rsidRPr="00F45E53" w:rsidRDefault="00235604" w:rsidP="0023560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235604" w:rsidRPr="00F45E53" w14:paraId="449A74F0" w14:textId="77777777" w:rsidTr="00273DC0">
        <w:trPr>
          <w:trHeight w:val="268"/>
        </w:trPr>
        <w:tc>
          <w:tcPr>
            <w:tcW w:w="862" w:type="dxa"/>
          </w:tcPr>
          <w:p w14:paraId="446C1F3A" w14:textId="77777777" w:rsidR="00235604" w:rsidRPr="00F45E53" w:rsidRDefault="00235604" w:rsidP="0023560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02F6D6FB" w14:textId="77777777" w:rsidR="00235604" w:rsidRPr="00F45E53" w:rsidRDefault="00235604" w:rsidP="0023560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2A205AB" w14:textId="3F610332" w:rsidR="00235604" w:rsidRPr="00F45E53" w:rsidRDefault="00235604" w:rsidP="0023560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A242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EF0</w:t>
            </w:r>
          </w:p>
        </w:tc>
        <w:tc>
          <w:tcPr>
            <w:tcW w:w="6095" w:type="dxa"/>
          </w:tcPr>
          <w:p w14:paraId="67FA48B0" w14:textId="154DD1C3" w:rsidR="00235604" w:rsidRPr="00B8004D" w:rsidRDefault="00235604" w:rsidP="0023560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660B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660B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monto previo a la adjudicación</w:t>
            </w:r>
          </w:p>
        </w:tc>
        <w:tc>
          <w:tcPr>
            <w:tcW w:w="851" w:type="dxa"/>
          </w:tcPr>
          <w:p w14:paraId="07C36CDF" w14:textId="69901410" w:rsidR="00235604" w:rsidRPr="00F45E53" w:rsidRDefault="00235604" w:rsidP="0023560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235604" w:rsidRPr="00F45E53" w14:paraId="457D6C4A" w14:textId="77777777" w:rsidTr="00273DC0">
        <w:trPr>
          <w:trHeight w:val="268"/>
        </w:trPr>
        <w:tc>
          <w:tcPr>
            <w:tcW w:w="862" w:type="dxa"/>
          </w:tcPr>
          <w:p w14:paraId="7484FA91" w14:textId="77777777" w:rsidR="00235604" w:rsidRPr="00F45E53" w:rsidRDefault="00235604" w:rsidP="0023560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2C8D95A5" w14:textId="77777777" w:rsidR="00235604" w:rsidRPr="00F45E53" w:rsidRDefault="00235604" w:rsidP="0023560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4EB2B647" w14:textId="520EE413" w:rsidR="00235604" w:rsidRPr="00F45E53" w:rsidRDefault="00235604" w:rsidP="0023560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A242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EF1</w:t>
            </w:r>
          </w:p>
        </w:tc>
        <w:tc>
          <w:tcPr>
            <w:tcW w:w="6095" w:type="dxa"/>
          </w:tcPr>
          <w:p w14:paraId="76546BB7" w14:textId="4EA3DDCC" w:rsidR="00235604" w:rsidRPr="000506C0" w:rsidRDefault="00235604" w:rsidP="0023560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660B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660B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monto valor de adjudicación en el origen</w:t>
            </w:r>
          </w:p>
        </w:tc>
        <w:tc>
          <w:tcPr>
            <w:tcW w:w="851" w:type="dxa"/>
          </w:tcPr>
          <w:p w14:paraId="1FB54790" w14:textId="627CD1DA" w:rsidR="00235604" w:rsidRPr="00F45E53" w:rsidRDefault="00235604" w:rsidP="0023560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235604" w:rsidRPr="00F45E53" w14:paraId="11B65347" w14:textId="77777777" w:rsidTr="00273DC0">
        <w:trPr>
          <w:trHeight w:val="268"/>
        </w:trPr>
        <w:tc>
          <w:tcPr>
            <w:tcW w:w="862" w:type="dxa"/>
          </w:tcPr>
          <w:p w14:paraId="77B032DD" w14:textId="77777777" w:rsidR="00235604" w:rsidRPr="00F45E53" w:rsidRDefault="00235604" w:rsidP="0023560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3D9C3C46" w14:textId="77777777" w:rsidR="00235604" w:rsidRPr="00F45E53" w:rsidRDefault="00235604" w:rsidP="0023560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2DC12A2A" w14:textId="059F777E" w:rsidR="00235604" w:rsidRPr="00F45E53" w:rsidRDefault="00235604" w:rsidP="0023560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A242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EF2</w:t>
            </w:r>
          </w:p>
        </w:tc>
        <w:tc>
          <w:tcPr>
            <w:tcW w:w="6095" w:type="dxa"/>
          </w:tcPr>
          <w:p w14:paraId="244C3CFE" w14:textId="11169772" w:rsidR="00235604" w:rsidRPr="000506C0" w:rsidRDefault="00235604" w:rsidP="0023560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A242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Total </w:t>
            </w:r>
            <w:proofErr w:type="spellStart"/>
            <w:r w:rsidRPr="00DA242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monto</w:t>
            </w:r>
            <w:proofErr w:type="spellEnd"/>
            <w:r w:rsidRPr="00DA242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valor </w:t>
            </w:r>
            <w:proofErr w:type="spellStart"/>
            <w:r w:rsidRPr="00DA242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libro</w:t>
            </w:r>
            <w:proofErr w:type="spellEnd"/>
          </w:p>
        </w:tc>
        <w:tc>
          <w:tcPr>
            <w:tcW w:w="851" w:type="dxa"/>
          </w:tcPr>
          <w:p w14:paraId="1BCCA69B" w14:textId="287CB418" w:rsidR="00235604" w:rsidRPr="00F45E53" w:rsidRDefault="00235604" w:rsidP="0023560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235604" w:rsidRPr="00F45E53" w14:paraId="78DB4142" w14:textId="77777777" w:rsidTr="00273DC0">
        <w:trPr>
          <w:trHeight w:val="268"/>
        </w:trPr>
        <w:tc>
          <w:tcPr>
            <w:tcW w:w="862" w:type="dxa"/>
          </w:tcPr>
          <w:p w14:paraId="5F461BAF" w14:textId="25CD26BE" w:rsidR="00235604" w:rsidRDefault="00235604" w:rsidP="0023560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1FA0FD77" w14:textId="77777777" w:rsidR="00235604" w:rsidRPr="00F45E53" w:rsidRDefault="00235604" w:rsidP="0023560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7E287F7D" w14:textId="23DC5D00" w:rsidR="00235604" w:rsidRDefault="00235604" w:rsidP="0023560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A242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EF3</w:t>
            </w:r>
          </w:p>
        </w:tc>
        <w:tc>
          <w:tcPr>
            <w:tcW w:w="6095" w:type="dxa"/>
          </w:tcPr>
          <w:p w14:paraId="72AFE6A1" w14:textId="0EB11257" w:rsidR="00235604" w:rsidRPr="000506C0" w:rsidRDefault="00235604" w:rsidP="0023560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660B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660B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monto acumulado de castigo</w:t>
            </w:r>
          </w:p>
        </w:tc>
        <w:tc>
          <w:tcPr>
            <w:tcW w:w="851" w:type="dxa"/>
          </w:tcPr>
          <w:p w14:paraId="612F9104" w14:textId="1CA8DCB5" w:rsidR="00235604" w:rsidRPr="00B8004D" w:rsidRDefault="00235604" w:rsidP="0023560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235604" w:rsidRPr="00F45E53" w14:paraId="4336BBBD" w14:textId="77777777" w:rsidTr="00273DC0">
        <w:trPr>
          <w:trHeight w:val="268"/>
        </w:trPr>
        <w:tc>
          <w:tcPr>
            <w:tcW w:w="862" w:type="dxa"/>
          </w:tcPr>
          <w:p w14:paraId="27591245" w14:textId="12EEAFFA" w:rsidR="00235604" w:rsidRDefault="00235604" w:rsidP="0023560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425" w:type="dxa"/>
          </w:tcPr>
          <w:p w14:paraId="1F1EB48A" w14:textId="77777777" w:rsidR="00235604" w:rsidRPr="00F45E53" w:rsidRDefault="00235604" w:rsidP="0023560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7800D2F1" w14:textId="74D498CD" w:rsidR="00235604" w:rsidRDefault="00235604" w:rsidP="0023560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A242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EF4</w:t>
            </w:r>
          </w:p>
        </w:tc>
        <w:tc>
          <w:tcPr>
            <w:tcW w:w="6095" w:type="dxa"/>
          </w:tcPr>
          <w:p w14:paraId="52A96C53" w14:textId="0CA483CF" w:rsidR="00235604" w:rsidRPr="000506C0" w:rsidRDefault="00235604" w:rsidP="0023560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660B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660B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monto valor de liquidación</w:t>
            </w:r>
          </w:p>
        </w:tc>
        <w:tc>
          <w:tcPr>
            <w:tcW w:w="851" w:type="dxa"/>
          </w:tcPr>
          <w:p w14:paraId="48AD80E5" w14:textId="1527CC92" w:rsidR="00235604" w:rsidRPr="00B8004D" w:rsidRDefault="00235604" w:rsidP="0023560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8004D" w:rsidRPr="00F45E53" w14:paraId="2C79226D" w14:textId="77777777" w:rsidTr="003B5E2B">
        <w:trPr>
          <w:trHeight w:val="268"/>
        </w:trPr>
        <w:tc>
          <w:tcPr>
            <w:tcW w:w="862" w:type="dxa"/>
          </w:tcPr>
          <w:p w14:paraId="1AA59832" w14:textId="195B9E79" w:rsidR="00B8004D" w:rsidRDefault="00B8004D" w:rsidP="00B8004D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11</w:t>
            </w:r>
          </w:p>
        </w:tc>
        <w:tc>
          <w:tcPr>
            <w:tcW w:w="425" w:type="dxa"/>
          </w:tcPr>
          <w:p w14:paraId="5DCC81FD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09A3C039" w14:textId="77777777" w:rsidR="00B8004D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A12011A" w14:textId="77777777" w:rsidR="00B8004D" w:rsidRPr="009F2F7C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FC13DB4" w14:textId="0D60CAF6" w:rsidR="00B8004D" w:rsidRPr="00F45E53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19" w:name="_Toc160527594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19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0" w:name="_Toc160527595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20"/>
    </w:p>
    <w:p w14:paraId="3201D802" w14:textId="77777777" w:rsidR="001278BF" w:rsidRPr="009947CD" w:rsidRDefault="001278BF" w:rsidP="001278BF"/>
    <w:p w14:paraId="0BC88D56" w14:textId="77777777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 hay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C86E8D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42C39" w14:textId="77777777" w:rsidR="00974FA7" w:rsidRDefault="00974FA7" w:rsidP="00F10206">
      <w:pPr>
        <w:spacing w:after="0" w:line="240" w:lineRule="auto"/>
      </w:pPr>
      <w:r>
        <w:separator/>
      </w:r>
    </w:p>
  </w:endnote>
  <w:endnote w:type="continuationSeparator" w:id="0">
    <w:p w14:paraId="592007A2" w14:textId="77777777" w:rsidR="00974FA7" w:rsidRDefault="00974FA7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58E5E0" w14:textId="77777777" w:rsidR="00974FA7" w:rsidRDefault="00974FA7" w:rsidP="00F10206">
      <w:pPr>
        <w:spacing w:after="0" w:line="240" w:lineRule="auto"/>
      </w:pPr>
      <w:r>
        <w:separator/>
      </w:r>
    </w:p>
  </w:footnote>
  <w:footnote w:type="continuationSeparator" w:id="0">
    <w:p w14:paraId="716D99B7" w14:textId="77777777" w:rsidR="00974FA7" w:rsidRDefault="00974FA7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9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4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7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1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37"/>
  </w:num>
  <w:num w:numId="5" w16cid:durableId="940797627">
    <w:abstractNumId w:val="22"/>
  </w:num>
  <w:num w:numId="6" w16cid:durableId="1616906328">
    <w:abstractNumId w:val="16"/>
  </w:num>
  <w:num w:numId="7" w16cid:durableId="1162311848">
    <w:abstractNumId w:val="2"/>
  </w:num>
  <w:num w:numId="8" w16cid:durableId="512838416">
    <w:abstractNumId w:val="20"/>
  </w:num>
  <w:num w:numId="9" w16cid:durableId="1445224092">
    <w:abstractNumId w:val="10"/>
  </w:num>
  <w:num w:numId="10" w16cid:durableId="1234050603">
    <w:abstractNumId w:val="17"/>
  </w:num>
  <w:num w:numId="11" w16cid:durableId="1613248723">
    <w:abstractNumId w:val="30"/>
  </w:num>
  <w:num w:numId="12" w16cid:durableId="1838303578">
    <w:abstractNumId w:val="39"/>
  </w:num>
  <w:num w:numId="13" w16cid:durableId="256329085">
    <w:abstractNumId w:val="28"/>
  </w:num>
  <w:num w:numId="14" w16cid:durableId="1078750577">
    <w:abstractNumId w:val="32"/>
  </w:num>
  <w:num w:numId="15" w16cid:durableId="716322791">
    <w:abstractNumId w:val="40"/>
  </w:num>
  <w:num w:numId="16" w16cid:durableId="1397778044">
    <w:abstractNumId w:val="8"/>
  </w:num>
  <w:num w:numId="17" w16cid:durableId="114759016">
    <w:abstractNumId w:val="36"/>
  </w:num>
  <w:num w:numId="18" w16cid:durableId="1632982083">
    <w:abstractNumId w:val="1"/>
  </w:num>
  <w:num w:numId="19" w16cid:durableId="2139444563">
    <w:abstractNumId w:val="38"/>
  </w:num>
  <w:num w:numId="20" w16cid:durableId="861868466">
    <w:abstractNumId w:val="14"/>
  </w:num>
  <w:num w:numId="21" w16cid:durableId="33819615">
    <w:abstractNumId w:val="24"/>
  </w:num>
  <w:num w:numId="22" w16cid:durableId="1889493333">
    <w:abstractNumId w:val="21"/>
  </w:num>
  <w:num w:numId="23" w16cid:durableId="1698433104">
    <w:abstractNumId w:val="11"/>
  </w:num>
  <w:num w:numId="24" w16cid:durableId="1247611988">
    <w:abstractNumId w:val="29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8"/>
  </w:num>
  <w:num w:numId="28" w16cid:durableId="944000182">
    <w:abstractNumId w:val="18"/>
  </w:num>
  <w:num w:numId="29" w16cid:durableId="2036151710">
    <w:abstractNumId w:val="18"/>
  </w:num>
  <w:num w:numId="30" w16cid:durableId="670568134">
    <w:abstractNumId w:val="18"/>
  </w:num>
  <w:num w:numId="31" w16cid:durableId="376245171">
    <w:abstractNumId w:val="0"/>
  </w:num>
  <w:num w:numId="32" w16cid:durableId="714543622">
    <w:abstractNumId w:val="15"/>
  </w:num>
  <w:num w:numId="33" w16cid:durableId="1034618042">
    <w:abstractNumId w:val="18"/>
  </w:num>
  <w:num w:numId="34" w16cid:durableId="1834711967">
    <w:abstractNumId w:val="18"/>
  </w:num>
  <w:num w:numId="35" w16cid:durableId="1422097222">
    <w:abstractNumId w:val="18"/>
  </w:num>
  <w:num w:numId="36" w16cid:durableId="704990168">
    <w:abstractNumId w:val="34"/>
  </w:num>
  <w:num w:numId="37" w16cid:durableId="394620088">
    <w:abstractNumId w:val="23"/>
  </w:num>
  <w:num w:numId="38" w16cid:durableId="906377431">
    <w:abstractNumId w:val="26"/>
  </w:num>
  <w:num w:numId="39" w16cid:durableId="1902331227">
    <w:abstractNumId w:val="33"/>
  </w:num>
  <w:num w:numId="40" w16cid:durableId="1170755107">
    <w:abstractNumId w:val="27"/>
  </w:num>
  <w:num w:numId="41" w16cid:durableId="445120807">
    <w:abstractNumId w:val="13"/>
  </w:num>
  <w:num w:numId="42" w16cid:durableId="1041591278">
    <w:abstractNumId w:val="35"/>
  </w:num>
  <w:num w:numId="43" w16cid:durableId="1729959455">
    <w:abstractNumId w:val="25"/>
  </w:num>
  <w:num w:numId="44" w16cid:durableId="1159732035">
    <w:abstractNumId w:val="19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2"/>
  </w:num>
  <w:num w:numId="48" w16cid:durableId="1947762260">
    <w:abstractNumId w:val="3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95C24"/>
    <w:rsid w:val="000B1323"/>
    <w:rsid w:val="000B1A73"/>
    <w:rsid w:val="000B75EE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190D"/>
    <w:rsid w:val="001A2A39"/>
    <w:rsid w:val="001A5519"/>
    <w:rsid w:val="001C0052"/>
    <w:rsid w:val="001C1FCA"/>
    <w:rsid w:val="001C7F53"/>
    <w:rsid w:val="001D2934"/>
    <w:rsid w:val="001D4DBB"/>
    <w:rsid w:val="001E0F92"/>
    <w:rsid w:val="001E7E45"/>
    <w:rsid w:val="00202F52"/>
    <w:rsid w:val="0020586B"/>
    <w:rsid w:val="002119AD"/>
    <w:rsid w:val="00212731"/>
    <w:rsid w:val="002308E7"/>
    <w:rsid w:val="00230F5A"/>
    <w:rsid w:val="00234A32"/>
    <w:rsid w:val="00235604"/>
    <w:rsid w:val="002358C5"/>
    <w:rsid w:val="002430D4"/>
    <w:rsid w:val="0024737F"/>
    <w:rsid w:val="00254B9F"/>
    <w:rsid w:val="00255E64"/>
    <w:rsid w:val="00264C16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6793"/>
    <w:rsid w:val="003920D1"/>
    <w:rsid w:val="003A508D"/>
    <w:rsid w:val="003B2354"/>
    <w:rsid w:val="003B2729"/>
    <w:rsid w:val="003B5E2B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A1260"/>
    <w:rsid w:val="004A44F4"/>
    <w:rsid w:val="004A6793"/>
    <w:rsid w:val="004B23C2"/>
    <w:rsid w:val="004B7993"/>
    <w:rsid w:val="004C450B"/>
    <w:rsid w:val="004C75BD"/>
    <w:rsid w:val="004D0C43"/>
    <w:rsid w:val="004D2F75"/>
    <w:rsid w:val="004D3648"/>
    <w:rsid w:val="004E06A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36F81"/>
    <w:rsid w:val="00562E48"/>
    <w:rsid w:val="00570E48"/>
    <w:rsid w:val="00575FEB"/>
    <w:rsid w:val="00597FD4"/>
    <w:rsid w:val="005B3B96"/>
    <w:rsid w:val="005B5D60"/>
    <w:rsid w:val="005B65DC"/>
    <w:rsid w:val="005C5769"/>
    <w:rsid w:val="00601454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0B52"/>
    <w:rsid w:val="00661AC6"/>
    <w:rsid w:val="00666E1A"/>
    <w:rsid w:val="0067254A"/>
    <w:rsid w:val="006835D7"/>
    <w:rsid w:val="006852C5"/>
    <w:rsid w:val="0069591F"/>
    <w:rsid w:val="006A0A36"/>
    <w:rsid w:val="006A19E5"/>
    <w:rsid w:val="006A36D6"/>
    <w:rsid w:val="006A5C5E"/>
    <w:rsid w:val="006B4D0F"/>
    <w:rsid w:val="006B70A9"/>
    <w:rsid w:val="006D2868"/>
    <w:rsid w:val="006D45CE"/>
    <w:rsid w:val="006E3515"/>
    <w:rsid w:val="006F07F7"/>
    <w:rsid w:val="006F384B"/>
    <w:rsid w:val="006F53A6"/>
    <w:rsid w:val="006F65AF"/>
    <w:rsid w:val="0070260B"/>
    <w:rsid w:val="00706C67"/>
    <w:rsid w:val="0071053E"/>
    <w:rsid w:val="00712577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0862"/>
    <w:rsid w:val="007A1B85"/>
    <w:rsid w:val="007B0E11"/>
    <w:rsid w:val="007B56DB"/>
    <w:rsid w:val="007B6066"/>
    <w:rsid w:val="007C18B3"/>
    <w:rsid w:val="007C2A8E"/>
    <w:rsid w:val="007D03A4"/>
    <w:rsid w:val="007D140C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363A4"/>
    <w:rsid w:val="0084328F"/>
    <w:rsid w:val="00857076"/>
    <w:rsid w:val="008640F8"/>
    <w:rsid w:val="00865882"/>
    <w:rsid w:val="008661A8"/>
    <w:rsid w:val="00866873"/>
    <w:rsid w:val="0088031E"/>
    <w:rsid w:val="00891C53"/>
    <w:rsid w:val="008932A1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9144B1"/>
    <w:rsid w:val="00920D2A"/>
    <w:rsid w:val="009248DE"/>
    <w:rsid w:val="009258AA"/>
    <w:rsid w:val="00930A0D"/>
    <w:rsid w:val="009427D8"/>
    <w:rsid w:val="009437BA"/>
    <w:rsid w:val="00956F60"/>
    <w:rsid w:val="00960647"/>
    <w:rsid w:val="0097031A"/>
    <w:rsid w:val="009711E6"/>
    <w:rsid w:val="00974FA7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3680A"/>
    <w:rsid w:val="00A421C4"/>
    <w:rsid w:val="00A42CB3"/>
    <w:rsid w:val="00A45E6E"/>
    <w:rsid w:val="00A55743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86E8D"/>
    <w:rsid w:val="00C967A1"/>
    <w:rsid w:val="00CA0AE4"/>
    <w:rsid w:val="00CA33F5"/>
    <w:rsid w:val="00CB3011"/>
    <w:rsid w:val="00CB3359"/>
    <w:rsid w:val="00CB6FC1"/>
    <w:rsid w:val="00CC035F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35EF3"/>
    <w:rsid w:val="00D41FAB"/>
    <w:rsid w:val="00D4790F"/>
    <w:rsid w:val="00D50645"/>
    <w:rsid w:val="00D5246E"/>
    <w:rsid w:val="00D71044"/>
    <w:rsid w:val="00D734FF"/>
    <w:rsid w:val="00D75878"/>
    <w:rsid w:val="00D86F0A"/>
    <w:rsid w:val="00D923F1"/>
    <w:rsid w:val="00D92C2E"/>
    <w:rsid w:val="00D97610"/>
    <w:rsid w:val="00D97A43"/>
    <w:rsid w:val="00DA2426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,"/>
  <w:listSeparator w:val=";"/>
  <w14:docId w14:val="0D6F2B1C"/>
  <w15:docId w15:val="{2BAF8298-4216-4209-A6BE-DA47EF71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1599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9</cp:revision>
  <dcterms:created xsi:type="dcterms:W3CDTF">2024-03-06T13:25:00Z</dcterms:created>
  <dcterms:modified xsi:type="dcterms:W3CDTF">2024-06-11T20:09:00Z</dcterms:modified>
</cp:coreProperties>
</file>