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8202A5" w:rsidRDefault="00C4642F" w:rsidP="008202A5">
      <w:pPr>
        <w:pStyle w:val="Sinespaciado"/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47E58710" w:rsidR="00C4642F" w:rsidRPr="004A1260" w:rsidRDefault="004A1260" w:rsidP="00D4113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4C1C34">
        <w:rPr>
          <w:rFonts w:ascii="Times New Roman" w:hAnsi="Times New Roman" w:cs="Times New Roman"/>
          <w:b/>
          <w:sz w:val="72"/>
          <w:szCs w:val="72"/>
        </w:rPr>
        <w:tab/>
        <w:t>C16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4C1C34">
        <w:rPr>
          <w:rFonts w:ascii="Times New Roman" w:hAnsi="Times New Roman" w:cs="Times New Roman"/>
          <w:b/>
          <w:sz w:val="72"/>
          <w:szCs w:val="72"/>
        </w:rPr>
        <w:t>793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D4113D" w:rsidRPr="00D4113D">
        <w:t xml:space="preserve"> </w:t>
      </w:r>
      <w:r w:rsidR="004C1C34" w:rsidRPr="004C1C34">
        <w:rPr>
          <w:rFonts w:ascii="Times New Roman" w:hAnsi="Times New Roman" w:cs="Times New Roman"/>
          <w:b/>
          <w:sz w:val="72"/>
          <w:szCs w:val="72"/>
        </w:rPr>
        <w:t>Ingresos y gastos por servicios con el exterior</w:t>
      </w:r>
      <w:r w:rsidR="0056450A" w:rsidRPr="0056450A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8202A5" w:rsidRPr="00A56777" w:rsidRDefault="008202A5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8202A5" w:rsidRPr="002E031A" w:rsidRDefault="008202A5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8202A5" w:rsidRPr="00A56777" w:rsidRDefault="008202A5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8202A5" w:rsidRPr="00A56777" w:rsidRDefault="008202A5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8202A5" w:rsidRDefault="008202A5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2ECF11F" w14:textId="77777777" w:rsidR="000C1EF5" w:rsidRDefault="00C4642F" w:rsidP="00B06B5A">
      <w:pPr>
        <w:rPr>
          <w:rFonts w:cs="Times New Roman"/>
        </w:rPr>
      </w:pPr>
      <w:r w:rsidRPr="00230F5A">
        <w:rPr>
          <w:rFonts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7A7C704B" w:rsidR="00522424" w:rsidRDefault="00522424" w:rsidP="000C1EF5">
          <w:pPr>
            <w:pStyle w:val="TtuloTDC"/>
          </w:pPr>
          <w:r>
            <w:t>Contenido</w:t>
          </w:r>
        </w:p>
        <w:p w14:paraId="36CD2A8F" w14:textId="3B6EB4F2" w:rsidR="00665EB3" w:rsidRDefault="00522424">
          <w:pPr>
            <w:pStyle w:val="TDC1"/>
            <w:rPr>
              <w:rFonts w:cstheme="minorBidi"/>
              <w:noProof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57838" w:history="1">
            <w:r w:rsidR="00665EB3" w:rsidRPr="00005200">
              <w:rPr>
                <w:rStyle w:val="Hipervnculo"/>
                <w:noProof/>
              </w:rPr>
              <w:t>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estructuras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C64F0A">
              <w:rPr>
                <w:noProof/>
                <w:webHidden/>
              </w:rPr>
              <w:t>4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7E6721C" w14:textId="0615A250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39" w:history="1">
            <w:r w:rsidR="00665EB3" w:rsidRPr="00005200">
              <w:rPr>
                <w:rStyle w:val="Hipervnculo"/>
                <w:bCs/>
                <w:noProof/>
              </w:rPr>
              <w:t>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bCs/>
                <w:noProof/>
              </w:rPr>
              <w:t xml:space="preserve">Archivo de datos del emisor  </w:t>
            </w:r>
            <w:r w:rsidR="00665EB3" w:rsidRPr="00005200">
              <w:rPr>
                <w:rStyle w:val="Hipervnculo"/>
                <w:noProof/>
              </w:rPr>
              <w:t>Manual Sistema de Información Bancos - Sistema Contable (cmfchile.cl)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C64F0A">
              <w:rPr>
                <w:noProof/>
                <w:webHidden/>
              </w:rPr>
              <w:t>4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B484EC" w14:textId="0F7EA99A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0" w:history="1">
            <w:r w:rsidR="00665EB3" w:rsidRPr="00005200">
              <w:rPr>
                <w:rStyle w:val="Hipervnculo"/>
                <w:noProof/>
              </w:rPr>
              <w:t>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Validaciones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C64F0A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E5C292D" w14:textId="226B1A82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1" w:history="1">
            <w:r w:rsidR="00665EB3" w:rsidRPr="00005200">
              <w:rPr>
                <w:rStyle w:val="Hipervnculo"/>
                <w:noProof/>
              </w:rPr>
              <w:t>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C64F0A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0A47C37" w14:textId="5BBC6D4D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2" w:history="1">
            <w:r w:rsidR="00665EB3" w:rsidRPr="00005200">
              <w:rPr>
                <w:rStyle w:val="Hipervnculo"/>
                <w:noProof/>
              </w:rPr>
              <w:t>3.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Construyendo la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C64F0A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013E0DCB" w14:textId="0FF4BF0B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3" w:history="1">
            <w:r w:rsidR="00665EB3" w:rsidRPr="00005200">
              <w:rPr>
                <w:rStyle w:val="Hipervnculo"/>
                <w:noProof/>
              </w:rPr>
              <w:t>3.1.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Formato de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_Toc166057843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C64F0A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4A3E6FC" w14:textId="3E73DE0D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4" w:history="1">
            <w:r w:rsidR="00665EB3" w:rsidRPr="00005200">
              <w:rPr>
                <w:rStyle w:val="Hipervnculo"/>
                <w:bCs/>
                <w:noProof/>
              </w:rPr>
              <w:t>4.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nombres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_Toc166057844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C64F0A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E11AE7" w14:textId="6E18B8E2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5" w:history="1">
            <w:r w:rsidR="00665EB3" w:rsidRPr="00005200">
              <w:rPr>
                <w:rStyle w:val="Hipervnculo"/>
                <w:noProof/>
              </w:rPr>
              <w:t>4.1.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salida a destino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_Toc166057845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C64F0A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CD1EE8D" w14:textId="24A1BC89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6" w:history="1">
            <w:r w:rsidR="00665EB3" w:rsidRPr="00005200">
              <w:rPr>
                <w:rStyle w:val="Hipervnculo"/>
                <w:noProof/>
              </w:rPr>
              <w:t>4.1.1.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_Toc166057846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C64F0A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CB980E0" w14:textId="47F434AF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7" w:history="1">
            <w:r w:rsidR="00665EB3" w:rsidRPr="00005200">
              <w:rPr>
                <w:rStyle w:val="Hipervnculo"/>
                <w:noProof/>
              </w:rPr>
              <w:t>4.1.2.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Carátula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_Toc166057847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C64F0A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391C959" w14:textId="1AF5B9DB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8" w:history="1">
            <w:r w:rsidR="00665EB3" w:rsidRPr="00005200">
              <w:rPr>
                <w:rStyle w:val="Hipervnculo"/>
                <w:noProof/>
              </w:rPr>
              <w:t>4.2.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correlativo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C64F0A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AE6291B" w14:textId="6D212118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9" w:history="1">
            <w:r w:rsidR="00665EB3" w:rsidRPr="00005200">
              <w:rPr>
                <w:rStyle w:val="Hipervnculo"/>
                <w:noProof/>
              </w:rPr>
              <w:t>4.2.1.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C64F0A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AC3DF7A" w14:textId="76D178B0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50" w:history="1">
            <w:r w:rsidR="00665EB3" w:rsidRPr="00005200">
              <w:rPr>
                <w:rStyle w:val="Hipervnculo"/>
                <w:noProof/>
              </w:rPr>
              <w:t>4.2.2.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Entrada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C64F0A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7613006" w14:textId="38070841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1" w:history="1">
            <w:r w:rsidR="00665EB3" w:rsidRPr="00005200">
              <w:rPr>
                <w:rStyle w:val="Hipervnculo"/>
                <w:noProof/>
              </w:rPr>
              <w:t>5.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Definir Notificación hacia el Front.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C64F0A">
              <w:rPr>
                <w:noProof/>
                <w:webHidden/>
              </w:rPr>
              <w:t>8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67C34D0" w14:textId="4C29F62B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2" w:history="1">
            <w:r w:rsidR="00665EB3" w:rsidRPr="00005200">
              <w:rPr>
                <w:rStyle w:val="Hipervnculo"/>
                <w:noProof/>
              </w:rPr>
              <w:t>6.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Datos sensibles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C64F0A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B95E1CD" w14:textId="3F8A46DC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5D0B4E4A" w:rsidR="00DA6AAC" w:rsidRPr="00230F5A" w:rsidRDefault="001C2445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C16</w:t>
            </w:r>
          </w:p>
        </w:tc>
        <w:tc>
          <w:tcPr>
            <w:tcW w:w="1342" w:type="dxa"/>
          </w:tcPr>
          <w:p w14:paraId="22F848E4" w14:textId="485E569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CF5DB9C" w:rsidR="00DA6AAC" w:rsidRPr="00230F5A" w:rsidRDefault="00264C1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044487" w:rsidRPr="00230F5A" w14:paraId="5339FC0E" w14:textId="7AB2D237" w:rsidTr="000506C0">
        <w:tc>
          <w:tcPr>
            <w:tcW w:w="1256" w:type="dxa"/>
          </w:tcPr>
          <w:p w14:paraId="3DF7E2D2" w14:textId="4F6F57FC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C16</w:t>
            </w:r>
          </w:p>
        </w:tc>
        <w:tc>
          <w:tcPr>
            <w:tcW w:w="1342" w:type="dxa"/>
          </w:tcPr>
          <w:p w14:paraId="69C55B7E" w14:textId="51453F27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C7B483A" w14:textId="77777777" w:rsidR="00044487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08EC7E4" w14:textId="77777777" w:rsidR="00044487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2097422F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4436A160" w14:textId="2969E547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63CA760D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044487" w:rsidRPr="00230F5A" w14:paraId="251EA50D" w14:textId="22DD7FE9" w:rsidTr="000506C0">
        <w:tc>
          <w:tcPr>
            <w:tcW w:w="1256" w:type="dxa"/>
          </w:tcPr>
          <w:p w14:paraId="7287933A" w14:textId="2774A3A0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044487" w:rsidRPr="00230F5A" w14:paraId="38B70AFE" w14:textId="34FEEE1D" w:rsidTr="000506C0">
        <w:tc>
          <w:tcPr>
            <w:tcW w:w="1256" w:type="dxa"/>
          </w:tcPr>
          <w:p w14:paraId="23AEB014" w14:textId="5799241D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044487" w:rsidRPr="00230F5A" w14:paraId="4B606B6E" w14:textId="62885254" w:rsidTr="000506C0">
        <w:tc>
          <w:tcPr>
            <w:tcW w:w="1256" w:type="dxa"/>
          </w:tcPr>
          <w:p w14:paraId="612D72B6" w14:textId="77777777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044487" w:rsidRPr="00230F5A" w14:paraId="2EA7A1DB" w14:textId="6C6D457E" w:rsidTr="000506C0">
        <w:tc>
          <w:tcPr>
            <w:tcW w:w="1256" w:type="dxa"/>
          </w:tcPr>
          <w:p w14:paraId="4D062B49" w14:textId="77777777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044487" w:rsidRPr="00230F5A" w14:paraId="4EBD62EB" w14:textId="7659FBA3" w:rsidTr="000506C0">
        <w:tc>
          <w:tcPr>
            <w:tcW w:w="1256" w:type="dxa"/>
          </w:tcPr>
          <w:p w14:paraId="6FF918B3" w14:textId="77777777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044487" w:rsidRPr="00230F5A" w:rsidRDefault="00044487" w:rsidP="000444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0" w:name="_Toc166057838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383278">
      <w:pPr>
        <w:pStyle w:val="Ttulo2"/>
        <w:numPr>
          <w:ilvl w:val="1"/>
          <w:numId w:val="1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057839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2466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4963"/>
        <w:gridCol w:w="4963"/>
        <w:gridCol w:w="4963"/>
        <w:gridCol w:w="2978"/>
      </w:tblGrid>
      <w:tr w:rsidR="001D72C1" w14:paraId="1CBC27A8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A8C1" w14:textId="59914ED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044487">
              <w:rPr>
                <w:sz w:val="20"/>
                <w:lang w:val="es-CL"/>
              </w:rPr>
              <w:t>Código</w:t>
            </w:r>
            <w:r w:rsidRPr="00044487">
              <w:rPr>
                <w:spacing w:val="-4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de</w:t>
            </w:r>
            <w:r w:rsidRPr="00044487">
              <w:rPr>
                <w:spacing w:val="-4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la</w:t>
            </w:r>
            <w:r w:rsidRPr="00044487">
              <w:rPr>
                <w:spacing w:val="-3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institución</w:t>
            </w:r>
            <w:r w:rsidRPr="00044487">
              <w:rPr>
                <w:spacing w:val="-1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financiera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1435" w14:textId="72A1F447" w:rsidR="001D72C1" w:rsidRDefault="001D72C1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9(0</w:t>
            </w:r>
            <w:r w:rsidR="00044487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BE0B" w14:textId="59CE67C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5F3337B3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9(04)</w:t>
            </w:r>
          </w:p>
        </w:tc>
      </w:tr>
      <w:tr w:rsidR="001D72C1" w14:paraId="0BB15B91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E9AF" w14:textId="0400CCE3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044487">
              <w:rPr>
                <w:sz w:val="20"/>
              </w:rPr>
              <w:t>archive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EAED5" w14:textId="0EE1961A" w:rsidR="001D72C1" w:rsidRDefault="001D72C1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X(03)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AFD0" w14:textId="0CC42A12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X(03)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439B0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archivo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1D72C1" w14:paraId="7C07D41C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7EF0" w14:textId="0E7B6CB1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1010" w14:textId="2E8987DC" w:rsidR="001D72C1" w:rsidRDefault="001D72C1" w:rsidP="001D72C1">
            <w:pPr>
              <w:pStyle w:val="TableParagraph"/>
              <w:tabs>
                <w:tab w:val="left" w:pos="1140"/>
              </w:tabs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P(06) AAAAMM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921B" w14:textId="68D6075B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F(08) AAAAMMDD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4428AF08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14ABFFD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F(08)    AAAAMMDD</w:t>
            </w:r>
          </w:p>
        </w:tc>
      </w:tr>
    </w:tbl>
    <w:p w14:paraId="4CF7E77E" w14:textId="4A252E72" w:rsidR="001C2445" w:rsidRDefault="00044487" w:rsidP="00881DC7">
      <w:pPr>
        <w:pStyle w:val="Textoindependiente"/>
        <w:jc w:val="both"/>
      </w:pPr>
      <w:r>
        <w:t>l</w:t>
      </w:r>
    </w:p>
    <w:p w14:paraId="3030FC80" w14:textId="2A5E3EFD" w:rsidR="001C2445" w:rsidRDefault="001C2445" w:rsidP="001C2445">
      <w:pPr>
        <w:spacing w:after="60"/>
        <w:ind w:left="212"/>
        <w:rPr>
          <w:rFonts w:ascii="Times New Roman"/>
          <w:i/>
          <w:sz w:val="20"/>
        </w:rPr>
      </w:pPr>
      <w:r>
        <w:rPr>
          <w:rFonts w:ascii="Times New Roman"/>
          <w:i/>
          <w:spacing w:val="81"/>
          <w:sz w:val="20"/>
        </w:rPr>
        <w:t xml:space="preserve"> </w:t>
      </w:r>
      <w:r>
        <w:rPr>
          <w:rFonts w:ascii="Times New Roman"/>
          <w:i/>
          <w:sz w:val="20"/>
        </w:rPr>
        <w:t>Estructura 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los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Registros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354"/>
        <w:gridCol w:w="5885"/>
        <w:gridCol w:w="1061"/>
      </w:tblGrid>
      <w:tr w:rsidR="001C2445" w14:paraId="7351E4DD" w14:textId="77777777" w:rsidTr="00044487">
        <w:trPr>
          <w:trHeight w:val="242"/>
        </w:trPr>
        <w:tc>
          <w:tcPr>
            <w:tcW w:w="1414" w:type="dxa"/>
          </w:tcPr>
          <w:p w14:paraId="625398D5" w14:textId="77777777" w:rsidR="001C2445" w:rsidRDefault="001C2445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54" w:type="dxa"/>
          </w:tcPr>
          <w:p w14:paraId="3C1B1785" w14:textId="77777777" w:rsidR="001C2445" w:rsidRDefault="001C2445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85" w:type="dxa"/>
          </w:tcPr>
          <w:p w14:paraId="7662119F" w14:textId="77777777" w:rsidR="001C2445" w:rsidRDefault="001C2445" w:rsidP="00A256E3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Gastos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comisiones</w:t>
            </w:r>
            <w:proofErr w:type="spellEnd"/>
          </w:p>
        </w:tc>
        <w:tc>
          <w:tcPr>
            <w:tcW w:w="1061" w:type="dxa"/>
          </w:tcPr>
          <w:p w14:paraId="2B4AE578" w14:textId="77777777" w:rsidR="001C2445" w:rsidRDefault="001C2445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C2445" w14:paraId="3F20B7D4" w14:textId="77777777" w:rsidTr="00044487">
        <w:trPr>
          <w:trHeight w:val="244"/>
        </w:trPr>
        <w:tc>
          <w:tcPr>
            <w:tcW w:w="1414" w:type="dxa"/>
          </w:tcPr>
          <w:p w14:paraId="27C5DBF0" w14:textId="77777777" w:rsidR="001C2445" w:rsidRDefault="001C2445" w:rsidP="00A256E3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54" w:type="dxa"/>
          </w:tcPr>
          <w:p w14:paraId="6C933E28" w14:textId="77777777" w:rsidR="001C2445" w:rsidRDefault="001C2445" w:rsidP="00A256E3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85" w:type="dxa"/>
          </w:tcPr>
          <w:p w14:paraId="67C478AB" w14:textId="77777777" w:rsidR="001C2445" w:rsidRDefault="001C2445" w:rsidP="00A256E3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Ingresos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comisiones</w:t>
            </w:r>
            <w:proofErr w:type="spellEnd"/>
          </w:p>
        </w:tc>
        <w:tc>
          <w:tcPr>
            <w:tcW w:w="1061" w:type="dxa"/>
          </w:tcPr>
          <w:p w14:paraId="775626F0" w14:textId="77777777" w:rsidR="001C2445" w:rsidRDefault="001C2445" w:rsidP="00A256E3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C2445" w14:paraId="4A948341" w14:textId="77777777" w:rsidTr="00044487">
        <w:trPr>
          <w:trHeight w:val="241"/>
        </w:trPr>
        <w:tc>
          <w:tcPr>
            <w:tcW w:w="1414" w:type="dxa"/>
          </w:tcPr>
          <w:p w14:paraId="6539168E" w14:textId="77777777" w:rsidR="001C2445" w:rsidRDefault="001C2445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54" w:type="dxa"/>
          </w:tcPr>
          <w:p w14:paraId="5A233DEB" w14:textId="77777777" w:rsidR="001C2445" w:rsidRDefault="001C2445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85" w:type="dxa"/>
          </w:tcPr>
          <w:p w14:paraId="150B55A3" w14:textId="77777777" w:rsidR="001C2445" w:rsidRPr="00044487" w:rsidRDefault="001C2445" w:rsidP="00A256E3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044487">
              <w:rPr>
                <w:sz w:val="20"/>
                <w:lang w:val="es-CL"/>
              </w:rPr>
              <w:t>Gastos</w:t>
            </w:r>
            <w:r w:rsidRPr="00044487">
              <w:rPr>
                <w:spacing w:val="-4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por</w:t>
            </w:r>
            <w:r w:rsidRPr="00044487">
              <w:rPr>
                <w:spacing w:val="-1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primas</w:t>
            </w:r>
            <w:r w:rsidRPr="00044487">
              <w:rPr>
                <w:spacing w:val="-1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de</w:t>
            </w:r>
            <w:r w:rsidRPr="00044487">
              <w:rPr>
                <w:spacing w:val="-2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seguros</w:t>
            </w:r>
          </w:p>
        </w:tc>
        <w:tc>
          <w:tcPr>
            <w:tcW w:w="1061" w:type="dxa"/>
          </w:tcPr>
          <w:p w14:paraId="6EE10BF4" w14:textId="77777777" w:rsidR="001C2445" w:rsidRDefault="001C2445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C2445" w14:paraId="22DCAF10" w14:textId="77777777" w:rsidTr="00044487">
        <w:trPr>
          <w:trHeight w:val="244"/>
        </w:trPr>
        <w:tc>
          <w:tcPr>
            <w:tcW w:w="1414" w:type="dxa"/>
          </w:tcPr>
          <w:p w14:paraId="3E7C38F1" w14:textId="77777777" w:rsidR="001C2445" w:rsidRDefault="001C2445" w:rsidP="00A256E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54" w:type="dxa"/>
          </w:tcPr>
          <w:p w14:paraId="3EA157B5" w14:textId="77777777" w:rsidR="001C2445" w:rsidRDefault="001C2445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85" w:type="dxa"/>
          </w:tcPr>
          <w:p w14:paraId="4EAE92A5" w14:textId="77777777" w:rsidR="001C2445" w:rsidRPr="00044487" w:rsidRDefault="001C2445" w:rsidP="00A256E3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044487">
              <w:rPr>
                <w:sz w:val="20"/>
                <w:lang w:val="es-CL"/>
              </w:rPr>
              <w:t>Ingresos</w:t>
            </w:r>
            <w:r w:rsidRPr="00044487">
              <w:rPr>
                <w:spacing w:val="-2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por</w:t>
            </w:r>
            <w:r w:rsidRPr="00044487">
              <w:rPr>
                <w:spacing w:val="-5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indemnizaciones</w:t>
            </w:r>
            <w:r w:rsidRPr="00044487">
              <w:rPr>
                <w:spacing w:val="-5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de</w:t>
            </w:r>
            <w:r w:rsidRPr="00044487">
              <w:rPr>
                <w:spacing w:val="-4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seguros</w:t>
            </w:r>
          </w:p>
        </w:tc>
        <w:tc>
          <w:tcPr>
            <w:tcW w:w="1061" w:type="dxa"/>
          </w:tcPr>
          <w:p w14:paraId="1A3CA041" w14:textId="77777777" w:rsidR="001C2445" w:rsidRDefault="001C2445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C2445" w14:paraId="3285B5E0" w14:textId="77777777" w:rsidTr="00044487">
        <w:trPr>
          <w:trHeight w:val="242"/>
        </w:trPr>
        <w:tc>
          <w:tcPr>
            <w:tcW w:w="1414" w:type="dxa"/>
          </w:tcPr>
          <w:p w14:paraId="0734BD4D" w14:textId="77777777" w:rsidR="001C2445" w:rsidRDefault="001C2445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54" w:type="dxa"/>
          </w:tcPr>
          <w:p w14:paraId="0D4EE733" w14:textId="77777777" w:rsidR="001C2445" w:rsidRDefault="001C2445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85" w:type="dxa"/>
          </w:tcPr>
          <w:p w14:paraId="27085A28" w14:textId="77777777" w:rsidR="001C2445" w:rsidRPr="00044487" w:rsidRDefault="001C2445" w:rsidP="00A256E3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044487">
              <w:rPr>
                <w:sz w:val="20"/>
                <w:lang w:val="es-CL"/>
              </w:rPr>
              <w:t>Gastos</w:t>
            </w:r>
            <w:r w:rsidRPr="00044487">
              <w:rPr>
                <w:spacing w:val="-5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por</w:t>
            </w:r>
            <w:r w:rsidRPr="00044487">
              <w:rPr>
                <w:spacing w:val="-1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regalías</w:t>
            </w:r>
            <w:r w:rsidRPr="00044487">
              <w:rPr>
                <w:spacing w:val="-1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y</w:t>
            </w:r>
            <w:r w:rsidRPr="00044487">
              <w:rPr>
                <w:spacing w:val="-3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derechos</w:t>
            </w:r>
            <w:r w:rsidRPr="00044487">
              <w:rPr>
                <w:spacing w:val="-1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de</w:t>
            </w:r>
            <w:r w:rsidRPr="00044487">
              <w:rPr>
                <w:spacing w:val="-1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licencias</w:t>
            </w:r>
          </w:p>
        </w:tc>
        <w:tc>
          <w:tcPr>
            <w:tcW w:w="1061" w:type="dxa"/>
          </w:tcPr>
          <w:p w14:paraId="06778714" w14:textId="77777777" w:rsidR="001C2445" w:rsidRDefault="001C2445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C2445" w14:paraId="5DB6B4BA" w14:textId="77777777" w:rsidTr="00044487">
        <w:trPr>
          <w:trHeight w:val="244"/>
        </w:trPr>
        <w:tc>
          <w:tcPr>
            <w:tcW w:w="1414" w:type="dxa"/>
          </w:tcPr>
          <w:p w14:paraId="4E9F2146" w14:textId="77777777" w:rsidR="001C2445" w:rsidRDefault="001C2445" w:rsidP="00A256E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54" w:type="dxa"/>
          </w:tcPr>
          <w:p w14:paraId="49CC5E89" w14:textId="77777777" w:rsidR="001C2445" w:rsidRDefault="001C2445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85" w:type="dxa"/>
          </w:tcPr>
          <w:p w14:paraId="40537B05" w14:textId="77777777" w:rsidR="001C2445" w:rsidRPr="00044487" w:rsidRDefault="001C2445" w:rsidP="00A256E3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044487">
              <w:rPr>
                <w:sz w:val="20"/>
                <w:lang w:val="es-CL"/>
              </w:rPr>
              <w:t>Ingresos</w:t>
            </w:r>
            <w:r w:rsidRPr="00044487">
              <w:rPr>
                <w:spacing w:val="-2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por</w:t>
            </w:r>
            <w:r w:rsidRPr="00044487">
              <w:rPr>
                <w:spacing w:val="-3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regalías</w:t>
            </w:r>
            <w:r w:rsidRPr="00044487">
              <w:rPr>
                <w:spacing w:val="-2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y</w:t>
            </w:r>
            <w:r w:rsidRPr="00044487">
              <w:rPr>
                <w:spacing w:val="-3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derechos</w:t>
            </w:r>
            <w:r w:rsidRPr="00044487">
              <w:rPr>
                <w:spacing w:val="-5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de</w:t>
            </w:r>
            <w:r w:rsidRPr="00044487">
              <w:rPr>
                <w:spacing w:val="-5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licencias</w:t>
            </w:r>
          </w:p>
        </w:tc>
        <w:tc>
          <w:tcPr>
            <w:tcW w:w="1061" w:type="dxa"/>
          </w:tcPr>
          <w:p w14:paraId="5DA35312" w14:textId="77777777" w:rsidR="001C2445" w:rsidRDefault="001C2445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C2445" w14:paraId="6F59F61E" w14:textId="77777777" w:rsidTr="00044487">
        <w:trPr>
          <w:trHeight w:val="241"/>
        </w:trPr>
        <w:tc>
          <w:tcPr>
            <w:tcW w:w="1414" w:type="dxa"/>
          </w:tcPr>
          <w:p w14:paraId="45401F95" w14:textId="77777777" w:rsidR="001C2445" w:rsidRDefault="001C2445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54" w:type="dxa"/>
          </w:tcPr>
          <w:p w14:paraId="48087311" w14:textId="77777777" w:rsidR="001C2445" w:rsidRDefault="001C2445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85" w:type="dxa"/>
          </w:tcPr>
          <w:p w14:paraId="07332826" w14:textId="77777777" w:rsidR="001C2445" w:rsidRPr="00044487" w:rsidRDefault="001C2445" w:rsidP="00A256E3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044487">
              <w:rPr>
                <w:sz w:val="20"/>
                <w:lang w:val="es-CL"/>
              </w:rPr>
              <w:t>Gastos</w:t>
            </w:r>
            <w:r w:rsidRPr="00044487">
              <w:rPr>
                <w:spacing w:val="-5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por</w:t>
            </w:r>
            <w:r w:rsidRPr="00044487">
              <w:rPr>
                <w:spacing w:val="-1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servicios</w:t>
            </w:r>
            <w:r w:rsidRPr="00044487">
              <w:rPr>
                <w:spacing w:val="-4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de</w:t>
            </w:r>
            <w:r w:rsidRPr="00044487">
              <w:rPr>
                <w:spacing w:val="-2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informática</w:t>
            </w:r>
            <w:r w:rsidRPr="00044487">
              <w:rPr>
                <w:spacing w:val="-1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e</w:t>
            </w:r>
            <w:r w:rsidRPr="00044487">
              <w:rPr>
                <w:spacing w:val="-3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información</w:t>
            </w:r>
          </w:p>
        </w:tc>
        <w:tc>
          <w:tcPr>
            <w:tcW w:w="1061" w:type="dxa"/>
          </w:tcPr>
          <w:p w14:paraId="5097EC88" w14:textId="77777777" w:rsidR="001C2445" w:rsidRDefault="001C2445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C2445" w14:paraId="565E42AD" w14:textId="77777777" w:rsidTr="00044487">
        <w:trPr>
          <w:trHeight w:val="244"/>
        </w:trPr>
        <w:tc>
          <w:tcPr>
            <w:tcW w:w="1414" w:type="dxa"/>
          </w:tcPr>
          <w:p w14:paraId="6943DF7F" w14:textId="77777777" w:rsidR="001C2445" w:rsidRDefault="001C2445" w:rsidP="00A256E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54" w:type="dxa"/>
          </w:tcPr>
          <w:p w14:paraId="6BE1FC0D" w14:textId="77777777" w:rsidR="001C2445" w:rsidRDefault="001C2445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85" w:type="dxa"/>
          </w:tcPr>
          <w:p w14:paraId="578F74A9" w14:textId="77777777" w:rsidR="001C2445" w:rsidRPr="00044487" w:rsidRDefault="001C2445" w:rsidP="00A256E3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044487">
              <w:rPr>
                <w:sz w:val="20"/>
                <w:lang w:val="es-CL"/>
              </w:rPr>
              <w:t>Ingresos</w:t>
            </w:r>
            <w:r w:rsidRPr="00044487">
              <w:rPr>
                <w:spacing w:val="-2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por</w:t>
            </w:r>
            <w:r w:rsidRPr="00044487">
              <w:rPr>
                <w:spacing w:val="-4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servicios</w:t>
            </w:r>
            <w:r w:rsidRPr="00044487">
              <w:rPr>
                <w:spacing w:val="-5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de</w:t>
            </w:r>
            <w:r w:rsidRPr="00044487">
              <w:rPr>
                <w:spacing w:val="-4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informática</w:t>
            </w:r>
            <w:r w:rsidRPr="00044487">
              <w:rPr>
                <w:spacing w:val="-2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e</w:t>
            </w:r>
            <w:r w:rsidRPr="00044487">
              <w:rPr>
                <w:spacing w:val="-2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información</w:t>
            </w:r>
          </w:p>
        </w:tc>
        <w:tc>
          <w:tcPr>
            <w:tcW w:w="1061" w:type="dxa"/>
          </w:tcPr>
          <w:p w14:paraId="357B4DA3" w14:textId="77777777" w:rsidR="001C2445" w:rsidRDefault="001C2445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C2445" w14:paraId="37C77C50" w14:textId="77777777" w:rsidTr="00044487">
        <w:trPr>
          <w:trHeight w:val="244"/>
        </w:trPr>
        <w:tc>
          <w:tcPr>
            <w:tcW w:w="1414" w:type="dxa"/>
          </w:tcPr>
          <w:p w14:paraId="038C04D4" w14:textId="51D13D03" w:rsidR="001C2445" w:rsidRDefault="001C2445" w:rsidP="001C2445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54" w:type="dxa"/>
          </w:tcPr>
          <w:p w14:paraId="2DA1F33D" w14:textId="631E836A" w:rsidR="001C2445" w:rsidRDefault="001C2445" w:rsidP="001C2445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85" w:type="dxa"/>
          </w:tcPr>
          <w:p w14:paraId="38FD23CF" w14:textId="24A465DB" w:rsidR="001C2445" w:rsidRPr="00044487" w:rsidRDefault="001C2445" w:rsidP="001C2445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044487">
              <w:rPr>
                <w:sz w:val="20"/>
                <w:lang w:val="es-CL"/>
              </w:rPr>
              <w:t>Gastos</w:t>
            </w:r>
            <w:r w:rsidRPr="00044487">
              <w:rPr>
                <w:spacing w:val="29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por</w:t>
            </w:r>
            <w:r w:rsidRPr="00044487">
              <w:rPr>
                <w:spacing w:val="28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servicios</w:t>
            </w:r>
            <w:r w:rsidRPr="00044487">
              <w:rPr>
                <w:spacing w:val="31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empresariales</w:t>
            </w:r>
            <w:r w:rsidRPr="00044487">
              <w:rPr>
                <w:spacing w:val="29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y</w:t>
            </w:r>
            <w:r w:rsidRPr="00044487">
              <w:rPr>
                <w:spacing w:val="32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profesionales</w:t>
            </w:r>
            <w:r w:rsidRPr="00044487">
              <w:rPr>
                <w:spacing w:val="-68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(Honorarios)</w:t>
            </w:r>
          </w:p>
        </w:tc>
        <w:tc>
          <w:tcPr>
            <w:tcW w:w="1061" w:type="dxa"/>
          </w:tcPr>
          <w:p w14:paraId="62537BF6" w14:textId="51E44F0F" w:rsidR="001C2445" w:rsidRDefault="001C2445" w:rsidP="001C2445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1C2445" w14:paraId="5CBE214F" w14:textId="77777777" w:rsidTr="00044487">
        <w:trPr>
          <w:trHeight w:val="244"/>
        </w:trPr>
        <w:tc>
          <w:tcPr>
            <w:tcW w:w="1414" w:type="dxa"/>
          </w:tcPr>
          <w:p w14:paraId="220BBBDE" w14:textId="3EB9DDBF" w:rsidR="001C2445" w:rsidRDefault="001C2445" w:rsidP="001C2445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54" w:type="dxa"/>
          </w:tcPr>
          <w:p w14:paraId="3732F9A2" w14:textId="7B7CC66B" w:rsidR="001C2445" w:rsidRDefault="001C2445" w:rsidP="001C2445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85" w:type="dxa"/>
          </w:tcPr>
          <w:p w14:paraId="399F885B" w14:textId="7CD4F57F" w:rsidR="001C2445" w:rsidRPr="00044487" w:rsidRDefault="001C2445" w:rsidP="001C2445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044487">
              <w:rPr>
                <w:sz w:val="20"/>
                <w:lang w:val="es-CL"/>
              </w:rPr>
              <w:t>Ingresos</w:t>
            </w:r>
            <w:r w:rsidRPr="00044487">
              <w:rPr>
                <w:spacing w:val="-3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por</w:t>
            </w:r>
            <w:r w:rsidRPr="00044487">
              <w:rPr>
                <w:spacing w:val="-3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otros</w:t>
            </w:r>
            <w:r w:rsidRPr="00044487">
              <w:rPr>
                <w:spacing w:val="-2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servicios</w:t>
            </w:r>
            <w:r w:rsidRPr="00044487">
              <w:rPr>
                <w:spacing w:val="-2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bancarios</w:t>
            </w:r>
            <w:r w:rsidRPr="00044487">
              <w:rPr>
                <w:spacing w:val="-3"/>
                <w:sz w:val="20"/>
                <w:lang w:val="es-CL"/>
              </w:rPr>
              <w:t xml:space="preserve"> </w:t>
            </w:r>
            <w:r w:rsidRPr="00044487">
              <w:rPr>
                <w:sz w:val="20"/>
                <w:lang w:val="es-CL"/>
              </w:rPr>
              <w:t>(Honorarios)</w:t>
            </w:r>
          </w:p>
        </w:tc>
        <w:tc>
          <w:tcPr>
            <w:tcW w:w="1061" w:type="dxa"/>
          </w:tcPr>
          <w:p w14:paraId="383ECFFE" w14:textId="10DB0871" w:rsidR="001C2445" w:rsidRDefault="001C2445" w:rsidP="001C2445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380AA678" w14:textId="77777777" w:rsidR="001C2445" w:rsidRDefault="001C2445" w:rsidP="001C2445">
      <w:pPr>
        <w:pStyle w:val="Textoindependiente"/>
        <w:spacing w:before="1"/>
        <w:ind w:left="212"/>
      </w:pPr>
      <w:r>
        <w:t xml:space="preserve"> 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140</w:t>
      </w:r>
      <w:r>
        <w:rPr>
          <w:spacing w:val="-1"/>
        </w:rPr>
        <w:t xml:space="preserve"> </w:t>
      </w:r>
      <w:r>
        <w:t>Bytes</w:t>
      </w:r>
    </w:p>
    <w:p w14:paraId="7D5B6F56" w14:textId="77777777" w:rsidR="001C2445" w:rsidRDefault="001C2445" w:rsidP="001C2445">
      <w:pPr>
        <w:pStyle w:val="Textoindependiente"/>
        <w:rPr>
          <w:sz w:val="24"/>
        </w:rPr>
      </w:pPr>
    </w:p>
    <w:p w14:paraId="7BA544BD" w14:textId="77777777" w:rsidR="001C2445" w:rsidRPr="00881DC7" w:rsidRDefault="001C2445" w:rsidP="00881DC7">
      <w:pPr>
        <w:pStyle w:val="Textoindependiente"/>
        <w:jc w:val="both"/>
      </w:pPr>
    </w:p>
    <w:p w14:paraId="4BFF09A4" w14:textId="4509E35D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27643AC8" w14:textId="48189B19" w:rsidR="009526D3" w:rsidRDefault="009526D3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FC76A8D" w14:textId="77777777" w:rsidR="000C51D8" w:rsidRDefault="000C51D8" w:rsidP="004D2F75">
      <w:pPr>
        <w:sectPr w:rsidR="000C51D8" w:rsidSect="00485DA3">
          <w:pgSz w:w="12250" w:h="15850"/>
          <w:pgMar w:top="1380" w:right="840" w:bottom="880" w:left="920" w:header="567" w:footer="685" w:gutter="0"/>
          <w:cols w:space="720"/>
        </w:sectPr>
      </w:pPr>
    </w:p>
    <w:p w14:paraId="49728EBB" w14:textId="77777777" w:rsidR="00074008" w:rsidRPr="00230F5A" w:rsidRDefault="00074008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2" w:name="_Toc160527582"/>
      <w:bookmarkStart w:id="3" w:name="_Toc166057840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383278">
      <w:pPr>
        <w:pStyle w:val="Ttulo2"/>
        <w:numPr>
          <w:ilvl w:val="1"/>
          <w:numId w:val="1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057841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47697DE1" w14:textId="77777777" w:rsidR="00E64030" w:rsidRDefault="00E64030" w:rsidP="00E64030">
      <w:pPr>
        <w:pStyle w:val="Ttulo2"/>
        <w:numPr>
          <w:ilvl w:val="2"/>
          <w:numId w:val="1"/>
        </w:numPr>
        <w:ind w:left="1348" w:hanging="1136"/>
      </w:pPr>
      <w:bookmarkStart w:id="6" w:name="_Hlk151646749"/>
      <w:r>
        <w:t>Validaciones Fijas</w:t>
      </w: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D009FF" w:rsidRPr="00B537DA" w14:paraId="21745BDA" w14:textId="77777777" w:rsidTr="00E64030">
        <w:tc>
          <w:tcPr>
            <w:tcW w:w="595" w:type="dxa"/>
          </w:tcPr>
          <w:bookmarkEnd w:id="6"/>
          <w:p w14:paraId="21F4C1D1" w14:textId="77777777" w:rsidR="00D009FF" w:rsidRPr="00B537DA" w:rsidRDefault="00D009F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45BC34D5" w14:textId="77777777" w:rsidR="00D009FF" w:rsidRDefault="00D009FF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043BB46" w14:textId="77777777" w:rsidR="00D009FF" w:rsidRPr="00B537DA" w:rsidRDefault="00D009F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D009FF" w:rsidRPr="00B537DA" w14:paraId="3111BD59" w14:textId="77777777" w:rsidTr="00E64030">
        <w:tc>
          <w:tcPr>
            <w:tcW w:w="595" w:type="dxa"/>
          </w:tcPr>
          <w:p w14:paraId="07F4717F" w14:textId="77777777" w:rsidR="00D009FF" w:rsidRPr="00B537DA" w:rsidRDefault="00D009F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47B2CA8F" w14:textId="77777777" w:rsidR="00D009FF" w:rsidRPr="00B537DA" w:rsidRDefault="00D009F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D009FF" w:rsidRPr="00B537DA" w14:paraId="1539E74D" w14:textId="77777777" w:rsidTr="00E64030">
        <w:tc>
          <w:tcPr>
            <w:tcW w:w="595" w:type="dxa"/>
          </w:tcPr>
          <w:p w14:paraId="1B4BC5FF" w14:textId="77777777" w:rsidR="00D009FF" w:rsidRPr="00E81654" w:rsidRDefault="00D009F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4F79377" w14:textId="77777777" w:rsidR="00D009FF" w:rsidRPr="00E81654" w:rsidRDefault="00D009FF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68E10F2D" w14:textId="77777777" w:rsidR="00D009FF" w:rsidRDefault="00D009F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D100E1D" w14:textId="77777777" w:rsidR="00D009FF" w:rsidRPr="00DD1EE4" w:rsidRDefault="00D009F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0BFA1D12" w14:textId="77777777" w:rsidR="00D009FF" w:rsidRPr="00DD1EE4" w:rsidRDefault="00D009F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009FF" w:rsidRPr="00B537DA" w14:paraId="5B9465F5" w14:textId="77777777" w:rsidTr="00E64030">
        <w:tc>
          <w:tcPr>
            <w:tcW w:w="595" w:type="dxa"/>
          </w:tcPr>
          <w:p w14:paraId="696B2B71" w14:textId="77777777" w:rsidR="00D009FF" w:rsidRDefault="00D009F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4F6E9047" w14:textId="77777777" w:rsidR="00D009FF" w:rsidRDefault="00D009FF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5FA1C1CB" w14:textId="77777777" w:rsidR="00D009FF" w:rsidRDefault="00D009F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D009FF" w:rsidRPr="00B537DA" w14:paraId="6B2471A7" w14:textId="77777777" w:rsidTr="00E64030">
        <w:tc>
          <w:tcPr>
            <w:tcW w:w="595" w:type="dxa"/>
          </w:tcPr>
          <w:p w14:paraId="67184058" w14:textId="77777777" w:rsidR="00D009FF" w:rsidRDefault="00D009F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28694FBB" w14:textId="77777777" w:rsidR="00D009FF" w:rsidRDefault="00D009F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D009FF" w:rsidRPr="00B537DA" w14:paraId="0FFE4FEC" w14:textId="77777777" w:rsidTr="00E64030">
        <w:tc>
          <w:tcPr>
            <w:tcW w:w="595" w:type="dxa"/>
          </w:tcPr>
          <w:p w14:paraId="702900C3" w14:textId="77777777" w:rsidR="00D009FF" w:rsidRDefault="00D009F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700F24A9" w14:textId="77777777" w:rsidR="00D009FF" w:rsidRDefault="00D009F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D009FF" w:rsidRPr="00B537DA" w14:paraId="52433367" w14:textId="77777777" w:rsidTr="00E64030">
        <w:tc>
          <w:tcPr>
            <w:tcW w:w="595" w:type="dxa"/>
          </w:tcPr>
          <w:p w14:paraId="2A4CD333" w14:textId="77777777" w:rsidR="00D009FF" w:rsidRDefault="00D009F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604F036C" w14:textId="77777777" w:rsidR="00D009FF" w:rsidRDefault="00D009F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D009FF" w:rsidRPr="00B537DA" w14:paraId="091D885D" w14:textId="77777777" w:rsidTr="00E64030">
        <w:tc>
          <w:tcPr>
            <w:tcW w:w="595" w:type="dxa"/>
          </w:tcPr>
          <w:p w14:paraId="7717E934" w14:textId="77777777" w:rsidR="00D009FF" w:rsidRDefault="00D009F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6B5A7A95" w14:textId="77777777" w:rsidR="00D009FF" w:rsidRDefault="00D009F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D009FF" w:rsidRPr="00B537DA" w14:paraId="08CBFC0C" w14:textId="77777777" w:rsidTr="00E64030">
        <w:tc>
          <w:tcPr>
            <w:tcW w:w="595" w:type="dxa"/>
          </w:tcPr>
          <w:p w14:paraId="4D05105B" w14:textId="77777777" w:rsidR="00D009FF" w:rsidRDefault="00D009F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56515237" w14:textId="77777777" w:rsidR="00D009FF" w:rsidRDefault="00D009F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D009FF" w:rsidRPr="00B537DA" w14:paraId="45005BAC" w14:textId="77777777" w:rsidTr="00E64030">
        <w:tc>
          <w:tcPr>
            <w:tcW w:w="595" w:type="dxa"/>
          </w:tcPr>
          <w:p w14:paraId="149119B3" w14:textId="77777777" w:rsidR="00D009FF" w:rsidRDefault="00D009F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1D93AA7E" w14:textId="77777777" w:rsidR="00D009FF" w:rsidRDefault="00D009FF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D07DE02" w14:textId="77777777" w:rsidR="00E64030" w:rsidRPr="00170411" w:rsidRDefault="00E64030" w:rsidP="00E64030"/>
    <w:p w14:paraId="51DCABAC" w14:textId="3365E489" w:rsidR="00E64030" w:rsidRPr="00230F5A" w:rsidRDefault="00E64030" w:rsidP="00E64030">
      <w:pPr>
        <w:pStyle w:val="Ttulo2"/>
        <w:numPr>
          <w:ilvl w:val="2"/>
          <w:numId w:val="1"/>
        </w:numPr>
        <w:ind w:left="1348" w:hanging="1136"/>
        <w:rPr>
          <w:sz w:val="32"/>
          <w:szCs w:val="32"/>
        </w:rPr>
      </w:pPr>
      <w:r>
        <w:t>Validaciones variables asociadas al documento C16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19B2C120" w14:textId="77777777" w:rsidR="00E64030" w:rsidRDefault="00E64030" w:rsidP="00E6403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E64030" w:rsidRPr="00B537DA" w14:paraId="60B45529" w14:textId="77777777" w:rsidTr="00725859">
        <w:tc>
          <w:tcPr>
            <w:tcW w:w="595" w:type="dxa"/>
          </w:tcPr>
          <w:p w14:paraId="79A7A1B8" w14:textId="77777777" w:rsidR="00E64030" w:rsidRDefault="00E64030" w:rsidP="00E640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2EF3F96B" w14:textId="66FD2C8A" w:rsidR="00E64030" w:rsidRDefault="00E64030" w:rsidP="00E640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009F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1 al 10 deben ser numéricos, en caso contrario </w:t>
            </w:r>
            <w:r w:rsidRPr="00D009FF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tr w:rsidR="00875C00" w:rsidRPr="00B537DA" w14:paraId="246508A5" w14:textId="77777777" w:rsidTr="00875C00">
        <w:tc>
          <w:tcPr>
            <w:tcW w:w="595" w:type="dxa"/>
          </w:tcPr>
          <w:p w14:paraId="454A1039" w14:textId="77777777" w:rsidR="00875C00" w:rsidRPr="00E81654" w:rsidRDefault="00875C00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455D391E" w14:textId="77777777" w:rsidR="00875C00" w:rsidRPr="00B537DA" w:rsidRDefault="00875C00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133F731" w14:textId="77777777" w:rsidR="00E64030" w:rsidRDefault="00E64030" w:rsidP="00E6403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7" w:name="_Toc160527584"/>
      <w:bookmarkStart w:id="8" w:name="_Toc166057842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383278">
      <w:pPr>
        <w:pStyle w:val="Ttulo2"/>
        <w:numPr>
          <w:ilvl w:val="1"/>
          <w:numId w:val="1"/>
        </w:numPr>
        <w:ind w:left="1715" w:hanging="360"/>
        <w:rPr>
          <w:b w:val="0"/>
        </w:rPr>
      </w:pPr>
      <w:bookmarkStart w:id="9" w:name="_Toc160527585"/>
      <w:bookmarkStart w:id="10" w:name="_Toc166057843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434F16C" w14:textId="77777777" w:rsidR="008674EC" w:rsidRPr="00230F5A" w:rsidRDefault="008674EC" w:rsidP="008674EC">
      <w:pPr>
        <w:rPr>
          <w:rFonts w:ascii="Times New Roman" w:hAnsi="Times New Roman" w:cs="Times New Roman"/>
          <w:color w:val="4472C4" w:themeColor="accent1"/>
        </w:rPr>
      </w:pPr>
    </w:p>
    <w:p w14:paraId="15A5609E" w14:textId="59443B95" w:rsidR="00074008" w:rsidRDefault="008674EC" w:rsidP="008674E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lastRenderedPageBreak/>
        <w:t xml:space="preserve"> </w:t>
      </w:r>
      <w:r w:rsidR="00000000">
        <w:rPr>
          <w:rFonts w:asciiTheme="minorHAnsi" w:hAnsiTheme="minorHAnsi" w:cstheme="minorBidi"/>
        </w:rPr>
      </w:r>
      <w:r w:rsidR="00000000">
        <w:rPr>
          <w:rFonts w:asciiTheme="minorHAnsi" w:hAnsiTheme="minorHAnsi" w:cstheme="minorBidi"/>
        </w:rPr>
        <w:pict w14:anchorId="7FEB5EC1">
          <v:group id="Grupo 1" o:spid="_x0000_s2059" style="width:416pt;height:111.5pt;mso-position-horizontal-relative:char;mso-position-vertical-relative:line" coordsize="9936,1832">
            <v:shape id="Freeform 3" o:spid="_x0000_s2060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61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039F1850" w14:textId="77777777" w:rsidR="008674EC" w:rsidRDefault="008674EC" w:rsidP="008674EC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097474D5" w14:textId="77777777" w:rsidR="008674EC" w:rsidRDefault="008674EC" w:rsidP="008674EC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53B2B298" w14:textId="77777777" w:rsidR="008674EC" w:rsidRDefault="008674EC" w:rsidP="008674EC">
                    <w:pPr>
                      <w:spacing w:before="1"/>
                      <w:rPr>
                        <w:sz w:val="20"/>
                      </w:rPr>
                    </w:pPr>
                  </w:p>
                  <w:p w14:paraId="097A594C" w14:textId="77777777" w:rsidR="008674EC" w:rsidRDefault="008674EC" w:rsidP="008674EC">
                    <w:pPr>
                      <w:widowControl w:val="0"/>
                      <w:numPr>
                        <w:ilvl w:val="0"/>
                        <w:numId w:val="10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35C0778D" w14:textId="77777777" w:rsidR="008674EC" w:rsidRDefault="008674EC" w:rsidP="008674EC">
                    <w:pPr>
                      <w:widowControl w:val="0"/>
                      <w:numPr>
                        <w:ilvl w:val="0"/>
                        <w:numId w:val="10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33B725E1" w14:textId="77777777" w:rsidR="008674EC" w:rsidRDefault="008674EC" w:rsidP="008674EC">
                    <w:pPr>
                      <w:widowControl w:val="0"/>
                      <w:numPr>
                        <w:ilvl w:val="0"/>
                        <w:numId w:val="10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  <w:r w:rsidR="00E337AC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39E11EE9" w14:textId="77777777" w:rsidR="008674EC" w:rsidRDefault="008674EC" w:rsidP="008674EC">
      <w:pPr>
        <w:pStyle w:val="Textoindependiente"/>
        <w:ind w:left="360"/>
      </w:pP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93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5953"/>
        <w:gridCol w:w="851"/>
        <w:gridCol w:w="709"/>
      </w:tblGrid>
      <w:tr w:rsidR="00E64030" w:rsidRPr="00F45E53" w14:paraId="3C49826D" w14:textId="15C43294" w:rsidTr="00E64030">
        <w:trPr>
          <w:trHeight w:val="268"/>
        </w:trPr>
        <w:tc>
          <w:tcPr>
            <w:tcW w:w="862" w:type="dxa"/>
          </w:tcPr>
          <w:p w14:paraId="4F186F2F" w14:textId="77777777" w:rsidR="00E64030" w:rsidRPr="00F45E53" w:rsidRDefault="00E64030" w:rsidP="008202A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E64030" w:rsidRPr="00F45E53" w:rsidRDefault="00E64030" w:rsidP="008202A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E64030" w:rsidRPr="00F45E53" w:rsidRDefault="00E64030" w:rsidP="008202A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53" w:type="dxa"/>
          </w:tcPr>
          <w:p w14:paraId="53EFCAB0" w14:textId="77777777" w:rsidR="00E64030" w:rsidRPr="00F45E53" w:rsidRDefault="00E64030" w:rsidP="008202A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313FA897" w14:textId="77777777" w:rsidR="00E64030" w:rsidRPr="00F45E53" w:rsidRDefault="00E64030" w:rsidP="008202A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9" w:type="dxa"/>
          </w:tcPr>
          <w:p w14:paraId="22D519A2" w14:textId="149936BD" w:rsidR="00E64030" w:rsidRPr="00F45E53" w:rsidRDefault="00E64030" w:rsidP="008202A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E64030" w:rsidRPr="00F45E53" w14:paraId="3218A4A9" w14:textId="6445195E" w:rsidTr="00E64030">
        <w:trPr>
          <w:trHeight w:val="268"/>
        </w:trPr>
        <w:tc>
          <w:tcPr>
            <w:tcW w:w="862" w:type="dxa"/>
          </w:tcPr>
          <w:p w14:paraId="6B1D5128" w14:textId="77777777" w:rsidR="00E64030" w:rsidRPr="00F45E53" w:rsidRDefault="00E64030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E64030" w:rsidRPr="00F45E53" w:rsidRDefault="00E64030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E64030" w:rsidRPr="00F45E53" w:rsidRDefault="00E64030" w:rsidP="008202A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53" w:type="dxa"/>
          </w:tcPr>
          <w:p w14:paraId="62E008D5" w14:textId="77777777" w:rsidR="00E64030" w:rsidRPr="00F45E53" w:rsidRDefault="00E64030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7BFB383" w14:textId="77777777" w:rsidR="00E64030" w:rsidRPr="00F45E53" w:rsidRDefault="00E64030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9" w:type="dxa"/>
          </w:tcPr>
          <w:p w14:paraId="49EB09DC" w14:textId="77777777" w:rsidR="00E64030" w:rsidRPr="00F45E53" w:rsidRDefault="00E64030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64030" w:rsidRPr="00F45E53" w14:paraId="622814C1" w14:textId="58E6072D" w:rsidTr="00E64030">
        <w:trPr>
          <w:trHeight w:val="268"/>
        </w:trPr>
        <w:tc>
          <w:tcPr>
            <w:tcW w:w="862" w:type="dxa"/>
          </w:tcPr>
          <w:p w14:paraId="7671AEB9" w14:textId="77777777" w:rsidR="00E64030" w:rsidRPr="00F45E53" w:rsidRDefault="00E64030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E64030" w:rsidRPr="00F45E53" w:rsidRDefault="00E64030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3F2EB635" w:rsidR="00E64030" w:rsidRPr="00F45E53" w:rsidRDefault="00E64030" w:rsidP="008202A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53" w:type="dxa"/>
          </w:tcPr>
          <w:p w14:paraId="6B325F8F" w14:textId="77777777" w:rsidR="00E64030" w:rsidRPr="00F45E53" w:rsidRDefault="00E64030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688E970" w14:textId="77777777" w:rsidR="00E64030" w:rsidRPr="00F45E53" w:rsidRDefault="00E64030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9" w:type="dxa"/>
          </w:tcPr>
          <w:p w14:paraId="0BAE236A" w14:textId="77777777" w:rsidR="00E64030" w:rsidRPr="00F45E53" w:rsidRDefault="00E64030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E64030" w:rsidRPr="00F45E53" w14:paraId="29ABD7A0" w14:textId="329159B9" w:rsidTr="00E64030">
        <w:trPr>
          <w:trHeight w:val="268"/>
        </w:trPr>
        <w:tc>
          <w:tcPr>
            <w:tcW w:w="862" w:type="dxa"/>
          </w:tcPr>
          <w:p w14:paraId="36B1247A" w14:textId="77777777" w:rsidR="00E64030" w:rsidRPr="00F45E53" w:rsidRDefault="00E64030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E64030" w:rsidRPr="00F45E53" w:rsidRDefault="00E64030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E64030" w:rsidRPr="00F45E53" w:rsidRDefault="00E64030" w:rsidP="008202A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53" w:type="dxa"/>
          </w:tcPr>
          <w:p w14:paraId="6B0BF525" w14:textId="77777777" w:rsidR="00E64030" w:rsidRPr="00F45E53" w:rsidRDefault="00E64030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44C86B87" w14:textId="77777777" w:rsidR="00E64030" w:rsidRPr="00F45E53" w:rsidRDefault="00E64030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9" w:type="dxa"/>
          </w:tcPr>
          <w:p w14:paraId="0D2BDB3D" w14:textId="77777777" w:rsidR="00E64030" w:rsidRPr="00F45E53" w:rsidRDefault="00E64030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64030" w:rsidRPr="00F45E53" w14:paraId="4A41D4E9" w14:textId="66865C25" w:rsidTr="00E64030">
        <w:trPr>
          <w:trHeight w:val="268"/>
        </w:trPr>
        <w:tc>
          <w:tcPr>
            <w:tcW w:w="862" w:type="dxa"/>
          </w:tcPr>
          <w:p w14:paraId="407BD317" w14:textId="77777777" w:rsidR="00E64030" w:rsidRPr="00F45E53" w:rsidRDefault="00E64030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E64030" w:rsidRPr="00F45E53" w:rsidRDefault="00E64030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E64030" w:rsidRPr="00F45E53" w:rsidRDefault="00E64030" w:rsidP="008202A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53" w:type="dxa"/>
          </w:tcPr>
          <w:p w14:paraId="29FA52FF" w14:textId="77777777" w:rsidR="00E64030" w:rsidRPr="00F45E53" w:rsidRDefault="00E64030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34ED216" w14:textId="77777777" w:rsidR="00E64030" w:rsidRPr="00F45E53" w:rsidRDefault="00E64030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9" w:type="dxa"/>
          </w:tcPr>
          <w:p w14:paraId="4B89DEFE" w14:textId="77777777" w:rsidR="00E64030" w:rsidRPr="00F45E53" w:rsidRDefault="00E64030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64030" w:rsidRPr="00F45E53" w14:paraId="306FA4E7" w14:textId="033C912A" w:rsidTr="00E64030">
        <w:trPr>
          <w:trHeight w:val="268"/>
        </w:trPr>
        <w:tc>
          <w:tcPr>
            <w:tcW w:w="862" w:type="dxa"/>
          </w:tcPr>
          <w:p w14:paraId="0E8DBBC7" w14:textId="7F4D293D" w:rsidR="00E64030" w:rsidRPr="00F45E53" w:rsidRDefault="00E64030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E64030" w:rsidRPr="00F45E53" w:rsidRDefault="00E64030" w:rsidP="000C51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5920AA43" w:rsidR="00E64030" w:rsidRPr="00F45E53" w:rsidRDefault="00E64030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14:paraId="7ECE6595" w14:textId="426D35E9" w:rsidR="00E64030" w:rsidRPr="00F45E53" w:rsidRDefault="00E64030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022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4F1C09C0" w14:textId="7F9AB3DE" w:rsidR="00E64030" w:rsidRPr="00F45E53" w:rsidRDefault="00E64030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9" w:type="dxa"/>
          </w:tcPr>
          <w:p w14:paraId="4599B865" w14:textId="22C1A77E" w:rsidR="00E64030" w:rsidRPr="00F45E53" w:rsidRDefault="00E64030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E64030" w:rsidRPr="00F45E53" w14:paraId="7AD2ABC3" w14:textId="3543E71E" w:rsidTr="00E64030">
        <w:trPr>
          <w:trHeight w:val="268"/>
        </w:trPr>
        <w:tc>
          <w:tcPr>
            <w:tcW w:w="862" w:type="dxa"/>
          </w:tcPr>
          <w:p w14:paraId="39EAE958" w14:textId="60515369" w:rsidR="00E64030" w:rsidRPr="007A6816" w:rsidRDefault="00E64030" w:rsidP="002D08A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425" w:type="dxa"/>
          </w:tcPr>
          <w:p w14:paraId="0406ADEA" w14:textId="2AF9DCE8" w:rsidR="00E64030" w:rsidRPr="007A6816" w:rsidRDefault="00E64030" w:rsidP="002D08AD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F4A8E6D" w14:textId="7F00D920" w:rsidR="00E64030" w:rsidRDefault="00E64030" w:rsidP="002D08A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D08A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CAU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14:paraId="3A46A9B7" w14:textId="7EC611DB" w:rsidR="00E64030" w:rsidRPr="00E64030" w:rsidRDefault="00E64030" w:rsidP="002D08A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64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MONTOS DE GASTOS, 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umar campos 1,3,5,7 y 9</w:t>
            </w:r>
          </w:p>
        </w:tc>
        <w:tc>
          <w:tcPr>
            <w:tcW w:w="851" w:type="dxa"/>
          </w:tcPr>
          <w:p w14:paraId="43E99B36" w14:textId="0FC55708" w:rsidR="00E64030" w:rsidRPr="00F45E53" w:rsidRDefault="00E64030" w:rsidP="002D08A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9" w:type="dxa"/>
          </w:tcPr>
          <w:p w14:paraId="09062E03" w14:textId="0446436C" w:rsidR="00E64030" w:rsidRPr="00F45E53" w:rsidRDefault="00E64030" w:rsidP="002D08A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E64030" w:rsidRPr="00F45E53" w14:paraId="7EFDF180" w14:textId="4D1FE0D6" w:rsidTr="00E64030">
        <w:trPr>
          <w:trHeight w:val="268"/>
        </w:trPr>
        <w:tc>
          <w:tcPr>
            <w:tcW w:w="862" w:type="dxa"/>
          </w:tcPr>
          <w:p w14:paraId="299EB636" w14:textId="596442E6" w:rsidR="00E64030" w:rsidRPr="007A6816" w:rsidRDefault="00E64030" w:rsidP="002D08A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</w:t>
            </w:r>
          </w:p>
        </w:tc>
        <w:tc>
          <w:tcPr>
            <w:tcW w:w="425" w:type="dxa"/>
          </w:tcPr>
          <w:p w14:paraId="48C0F023" w14:textId="76675F9F" w:rsidR="00E64030" w:rsidRPr="007A6816" w:rsidRDefault="00E64030" w:rsidP="002D08AD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CC9433C" w14:textId="1D3552A8" w:rsidR="00E64030" w:rsidRDefault="00E64030" w:rsidP="002D08A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D08A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CAV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14:paraId="40252A71" w14:textId="12673AE9" w:rsidR="00E64030" w:rsidRPr="00E64030" w:rsidRDefault="00E64030" w:rsidP="002D08A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6403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MONTOS DE INGRESOS 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umar campos 2,4,6,8 y 10</w:t>
            </w:r>
          </w:p>
        </w:tc>
        <w:tc>
          <w:tcPr>
            <w:tcW w:w="851" w:type="dxa"/>
          </w:tcPr>
          <w:p w14:paraId="6CD9FC20" w14:textId="0F9ACBE4" w:rsidR="00E64030" w:rsidRPr="00F45E53" w:rsidRDefault="00E64030" w:rsidP="002D08A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9" w:type="dxa"/>
          </w:tcPr>
          <w:p w14:paraId="5B0150FA" w14:textId="74E257A6" w:rsidR="00E64030" w:rsidRPr="00F45E53" w:rsidRDefault="00E64030" w:rsidP="002D08A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E64030" w:rsidRPr="00F45E53" w14:paraId="25816211" w14:textId="5C8C5B7D" w:rsidTr="00E64030">
        <w:trPr>
          <w:trHeight w:val="268"/>
        </w:trPr>
        <w:tc>
          <w:tcPr>
            <w:tcW w:w="862" w:type="dxa"/>
          </w:tcPr>
          <w:p w14:paraId="664DDB0C" w14:textId="57E99CD1" w:rsidR="00E64030" w:rsidRDefault="00E64030" w:rsidP="007A68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53D95AF6" w14:textId="7E3ED776" w:rsidR="00E64030" w:rsidRPr="00F45E53" w:rsidRDefault="00E64030" w:rsidP="007A68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E64030" w:rsidRDefault="00E64030" w:rsidP="007A681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14:paraId="525371CF" w14:textId="4E84BA50" w:rsidR="00E64030" w:rsidRPr="009F2F7C" w:rsidRDefault="00E64030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64203CA" w14:textId="77777777" w:rsidR="00E64030" w:rsidRPr="00F45E53" w:rsidRDefault="00E64030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9" w:type="dxa"/>
          </w:tcPr>
          <w:p w14:paraId="0F9EADFE" w14:textId="77777777" w:rsidR="00E64030" w:rsidRPr="00F45E53" w:rsidRDefault="00E64030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8202A5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8202A5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8202A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4D6172CB" w:rsidR="00202F52" w:rsidRPr="00F45E53" w:rsidRDefault="00202F52" w:rsidP="008202A5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8674EC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2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8202A5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8202A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8202A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3185EF71" w:rsidR="00202F52" w:rsidRPr="008674EC" w:rsidRDefault="00413F11" w:rsidP="003A732D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  <w:u w:val="single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8674EC">
              <w:rPr>
                <w:rFonts w:ascii="Times New Roman" w:hAnsi="Times New Roman" w:cs="Times New Roman"/>
                <w:color w:val="4472C4" w:themeColor="accent1"/>
                <w:sz w:val="20"/>
              </w:rPr>
              <w:t>,6,7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1CF78C0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5FC3A11D" w14:textId="113BBF3F" w:rsidR="00256C01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C249560" w14:textId="77777777" w:rsidR="00256C01" w:rsidRPr="00F45E53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3279B94" w14:textId="72918B4D" w:rsidR="008674EC" w:rsidRPr="00230F5A" w:rsidRDefault="008674EC" w:rsidP="008674EC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999999999999999</w:t>
      </w:r>
      <w:r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0000000000000000000</w:t>
      </w:r>
      <w:r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0000000000000000000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0C38AF46" w14:textId="1DB8D02B" w:rsidR="007A6816" w:rsidRDefault="007A681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383278">
      <w:pPr>
        <w:pStyle w:val="Ttulo1"/>
        <w:numPr>
          <w:ilvl w:val="0"/>
          <w:numId w:val="1"/>
        </w:numPr>
        <w:rPr>
          <w:rFonts w:cs="Times New Roman"/>
          <w:b w:val="0"/>
          <w:bCs/>
          <w:color w:val="4472C4" w:themeColor="accent1"/>
        </w:rPr>
      </w:pPr>
      <w:bookmarkStart w:id="11" w:name="_Toc160527586"/>
      <w:bookmarkStart w:id="12" w:name="_Toc166057844"/>
      <w:r w:rsidRPr="00230F5A">
        <w:rPr>
          <w:rFonts w:cs="Times New Roman"/>
        </w:rPr>
        <w:t>Definición de nombres</w:t>
      </w:r>
      <w:bookmarkEnd w:id="11"/>
      <w:bookmarkEnd w:id="12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3" w:name="_Hlk150869745"/>
    </w:p>
    <w:bookmarkEnd w:id="13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383278">
      <w:pPr>
        <w:pStyle w:val="Ttulo2"/>
        <w:numPr>
          <w:ilvl w:val="1"/>
          <w:numId w:val="1"/>
        </w:numPr>
        <w:ind w:left="1715" w:hanging="360"/>
      </w:pPr>
      <w:bookmarkStart w:id="14" w:name="_Toc160527587"/>
      <w:bookmarkStart w:id="15" w:name="_Toc166057845"/>
      <w:r w:rsidRPr="00A96CA0">
        <w:t>Archivo de salida a dest</w:t>
      </w:r>
      <w:ins w:id="16" w:author="Roberto Carrasco Venegas" w:date="2023-11-27T13:21:00Z">
        <w:r w:rsidRPr="00A96CA0">
          <w:t>i</w:t>
        </w:r>
      </w:ins>
      <w:r w:rsidRPr="00A96CA0">
        <w:t>no</w:t>
      </w:r>
      <w:bookmarkEnd w:id="14"/>
      <w:bookmarkEnd w:id="15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383278">
      <w:pPr>
        <w:pStyle w:val="Ttulo2"/>
        <w:numPr>
          <w:ilvl w:val="2"/>
          <w:numId w:val="1"/>
        </w:numPr>
        <w:ind w:left="2610" w:hanging="360"/>
      </w:pPr>
      <w:bookmarkStart w:id="17" w:name="_Toc160527588"/>
      <w:bookmarkStart w:id="18" w:name="_Toc166057846"/>
      <w:r w:rsidRPr="00A96CA0">
        <w:t>Archivo de da</w:t>
      </w:r>
      <w:ins w:id="19" w:author="Roberto Carrasco Venegas" w:date="2023-11-27T13:24:00Z">
        <w:r w:rsidRPr="00A96CA0">
          <w:t>t</w:t>
        </w:r>
      </w:ins>
      <w:r w:rsidRPr="00A96CA0">
        <w:t>os</w:t>
      </w:r>
      <w:bookmarkEnd w:id="17"/>
      <w:bookmarkEnd w:id="18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C70787" w14:paraId="3676ACCC" w14:textId="77777777" w:rsidTr="008202A5">
        <w:tc>
          <w:tcPr>
            <w:tcW w:w="1413" w:type="dxa"/>
          </w:tcPr>
          <w:p w14:paraId="7DDB3BFA" w14:textId="77777777" w:rsidR="00F32211" w:rsidRPr="00C70787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7078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C70787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C7078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73E11988" w:rsidR="00F32211" w:rsidRPr="00C70787" w:rsidRDefault="00B8004D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70787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C70787" w:rsidRPr="00C70787"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="00F32211" w:rsidRPr="00C70787">
              <w:rPr>
                <w:rFonts w:ascii="Times New Roman" w:hAnsi="Times New Roman" w:cs="Times New Roman"/>
                <w:b/>
                <w:bCs/>
                <w:color w:val="FF0000"/>
              </w:rPr>
              <w:t>####a.XXX</w:t>
            </w:r>
            <w:r w:rsidR="00F32211" w:rsidRPr="00C7078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80FEFAE" w:rsidR="00F32211" w:rsidRPr="00C70787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7078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Código Institución origen de largo </w:t>
            </w:r>
            <w:r w:rsidR="00D50645" w:rsidRPr="00C7078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C7078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C70787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7078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C70787">
              <w:rPr>
                <w:rFonts w:ascii="Times New Roman" w:hAnsi="Times New Roman" w:cs="Times New Roman"/>
              </w:rPr>
              <w:t xml:space="preserve"> </w:t>
            </w:r>
            <w:r w:rsidRPr="00C7078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C70787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C70787" w:rsidRDefault="00F32211" w:rsidP="00383278">
      <w:pPr>
        <w:pStyle w:val="Ttulo2"/>
        <w:numPr>
          <w:ilvl w:val="2"/>
          <w:numId w:val="1"/>
        </w:numPr>
        <w:ind w:left="2610" w:hanging="360"/>
      </w:pPr>
      <w:bookmarkStart w:id="20" w:name="_Toc160527589"/>
      <w:bookmarkStart w:id="21" w:name="_Toc166057847"/>
      <w:r w:rsidRPr="00C70787">
        <w:t>Archivo Carátula</w:t>
      </w:r>
      <w:bookmarkEnd w:id="20"/>
      <w:bookmarkEnd w:id="21"/>
      <w:r w:rsidRPr="00C70787">
        <w:fldChar w:fldCharType="begin"/>
      </w:r>
      <w:r w:rsidRPr="00C70787">
        <w:instrText xml:space="preserve"> XE "Archivo ”arátula" </w:instrText>
      </w:r>
      <w:r w:rsidRPr="00C70787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8202A5">
        <w:tc>
          <w:tcPr>
            <w:tcW w:w="1413" w:type="dxa"/>
          </w:tcPr>
          <w:p w14:paraId="01B744DD" w14:textId="77777777" w:rsidR="00F32211" w:rsidRPr="00C70787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7078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C70787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C7078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3D9CA7D4" w:rsidR="00F32211" w:rsidRPr="00C70787" w:rsidRDefault="00B8004D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70787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C70787" w:rsidRPr="00C70787"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="00F32211" w:rsidRPr="00C70787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####c.XXX </w:t>
            </w:r>
            <w:r w:rsidR="00F32211" w:rsidRPr="00C7078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5528513" w:rsidR="00F32211" w:rsidRPr="00C70787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7078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Código Institución origen de largo 3</w:t>
            </w:r>
          </w:p>
          <w:p w14:paraId="0A5FAC31" w14:textId="77777777" w:rsidR="00F32211" w:rsidRPr="00230F5A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7078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2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2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383278">
      <w:pPr>
        <w:pStyle w:val="Ttulo2"/>
        <w:numPr>
          <w:ilvl w:val="1"/>
          <w:numId w:val="1"/>
        </w:numPr>
      </w:pPr>
      <w:bookmarkStart w:id="23" w:name="_Toc160527590"/>
      <w:bookmarkStart w:id="24" w:name="_Toc166057848"/>
      <w:r>
        <w:t>Definición de correlativo</w:t>
      </w:r>
      <w:bookmarkEnd w:id="23"/>
      <w:bookmarkEnd w:id="24"/>
    </w:p>
    <w:p w14:paraId="1A14ADBC" w14:textId="77777777" w:rsidR="00B24397" w:rsidRPr="00793B06" w:rsidRDefault="00B24397" w:rsidP="00B24397"/>
    <w:p w14:paraId="2659C224" w14:textId="77777777" w:rsidR="00B24397" w:rsidRDefault="00B24397" w:rsidP="00383278">
      <w:pPr>
        <w:pStyle w:val="Ttulo2"/>
        <w:numPr>
          <w:ilvl w:val="2"/>
          <w:numId w:val="1"/>
        </w:numPr>
        <w:ind w:left="2610" w:hanging="360"/>
      </w:pPr>
      <w:bookmarkStart w:id="25" w:name="_Toc160527591"/>
      <w:bookmarkStart w:id="26" w:name="_Toc166057849"/>
      <w:r>
        <w:t>Salida</w:t>
      </w:r>
      <w:bookmarkEnd w:id="25"/>
      <w:bookmarkEnd w:id="26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383278">
      <w:pPr>
        <w:pStyle w:val="Ttulo2"/>
        <w:numPr>
          <w:ilvl w:val="2"/>
          <w:numId w:val="1"/>
        </w:numPr>
        <w:ind w:left="2610" w:hanging="360"/>
      </w:pPr>
      <w:bookmarkStart w:id="27" w:name="_Toc160527592"/>
      <w:bookmarkStart w:id="28" w:name="_Toc166057850"/>
      <w:r>
        <w:t>Entrada</w:t>
      </w:r>
      <w:bookmarkEnd w:id="27"/>
      <w:bookmarkEnd w:id="28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9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9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8202A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8202A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8202A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8202A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4C91D55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917B9E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917B9E" w:rsidRPr="00F45E53" w:rsidRDefault="00917B9E" w:rsidP="00917B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E23B985" w:rsidR="00917B9E" w:rsidRPr="00F45E53" w:rsidRDefault="00917B9E" w:rsidP="00917B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1011EAD4" w:rsidR="00917B9E" w:rsidRPr="00F45E53" w:rsidRDefault="002022BC" w:rsidP="00917B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60BE0373" w:rsidR="00917B9E" w:rsidRPr="00F45E53" w:rsidRDefault="002022BC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022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917B9E" w:rsidRPr="00F45E53" w:rsidRDefault="00917B9E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73178" w:rsidRPr="00F45E53" w14:paraId="7FC4899C" w14:textId="77777777" w:rsidTr="003B5E2B">
        <w:trPr>
          <w:trHeight w:val="268"/>
        </w:trPr>
        <w:tc>
          <w:tcPr>
            <w:tcW w:w="862" w:type="dxa"/>
          </w:tcPr>
          <w:p w14:paraId="70B4B2F2" w14:textId="33EF77E3" w:rsidR="00D73178" w:rsidRPr="00AB5B9C" w:rsidRDefault="00D73178" w:rsidP="00D7317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425" w:type="dxa"/>
          </w:tcPr>
          <w:p w14:paraId="5F41E81F" w14:textId="04D71FAD" w:rsidR="00D73178" w:rsidRPr="00AB5B9C" w:rsidRDefault="00D73178" w:rsidP="00D7317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7E72D0FD" w14:textId="7EADDD21" w:rsidR="00D73178" w:rsidRDefault="00D73178" w:rsidP="00D7317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7317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CAU</w:t>
            </w:r>
          </w:p>
        </w:tc>
        <w:tc>
          <w:tcPr>
            <w:tcW w:w="6095" w:type="dxa"/>
          </w:tcPr>
          <w:p w14:paraId="15C8710D" w14:textId="4D3C9A7C" w:rsidR="00D73178" w:rsidRPr="002022BC" w:rsidRDefault="00D73178" w:rsidP="00D731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7317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TOTAL MONTOS DE GASTOS</w:t>
            </w:r>
          </w:p>
        </w:tc>
        <w:tc>
          <w:tcPr>
            <w:tcW w:w="851" w:type="dxa"/>
          </w:tcPr>
          <w:p w14:paraId="45A5AC01" w14:textId="55675D78" w:rsidR="00D73178" w:rsidRPr="00F45E53" w:rsidRDefault="00D73178" w:rsidP="00D731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D73178" w:rsidRPr="00F45E53" w14:paraId="24C7D4B5" w14:textId="77777777" w:rsidTr="003B5E2B">
        <w:trPr>
          <w:trHeight w:val="268"/>
        </w:trPr>
        <w:tc>
          <w:tcPr>
            <w:tcW w:w="862" w:type="dxa"/>
          </w:tcPr>
          <w:p w14:paraId="026B1D5F" w14:textId="15C64B5D" w:rsidR="00D73178" w:rsidRPr="00AB5B9C" w:rsidRDefault="00D73178" w:rsidP="00D7317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</w:t>
            </w:r>
          </w:p>
        </w:tc>
        <w:tc>
          <w:tcPr>
            <w:tcW w:w="425" w:type="dxa"/>
          </w:tcPr>
          <w:p w14:paraId="62527BD5" w14:textId="7345DBD0" w:rsidR="00D73178" w:rsidRPr="00AB5B9C" w:rsidRDefault="00D73178" w:rsidP="00D7317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11658EAC" w14:textId="69992619" w:rsidR="00D73178" w:rsidRDefault="00D73178" w:rsidP="00D7317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7317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CAV</w:t>
            </w:r>
          </w:p>
        </w:tc>
        <w:tc>
          <w:tcPr>
            <w:tcW w:w="6095" w:type="dxa"/>
          </w:tcPr>
          <w:p w14:paraId="001F235F" w14:textId="3EEB512D" w:rsidR="00D73178" w:rsidRPr="002022BC" w:rsidRDefault="00D73178" w:rsidP="00D731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7317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TOTAL MONTOS DE INGRESOS</w:t>
            </w:r>
          </w:p>
        </w:tc>
        <w:tc>
          <w:tcPr>
            <w:tcW w:w="851" w:type="dxa"/>
          </w:tcPr>
          <w:p w14:paraId="459CA08B" w14:textId="24DDF80E" w:rsidR="00D73178" w:rsidRPr="00F45E53" w:rsidRDefault="00D73178" w:rsidP="00D7317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AB5B9C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0B632D1C" w:rsidR="00AB5B9C" w:rsidRDefault="00AB5B9C" w:rsidP="00AB5B9C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5DCC81FD" w14:textId="77777777" w:rsidR="00AB5B9C" w:rsidRPr="00F45E53" w:rsidRDefault="00AB5B9C" w:rsidP="00AB5B9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AB5B9C" w:rsidRDefault="00AB5B9C" w:rsidP="00AB5B9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AB5B9C" w:rsidRPr="009F2F7C" w:rsidRDefault="00AB5B9C" w:rsidP="00AB5B9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AB5B9C" w:rsidRPr="00F45E53" w:rsidRDefault="00AB5B9C" w:rsidP="00AB5B9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383278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0" w:name="_Toc160527594"/>
      <w:bookmarkStart w:id="31" w:name="_Toc166057851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0"/>
      <w:bookmarkEnd w:id="31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1B3B7150" w:rsidR="001278BF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276B9F1" w14:textId="3FDA7A3D" w:rsidR="004B1545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B905625" w14:textId="77777777" w:rsidR="004B1545" w:rsidRPr="00230F5A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383278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2" w:name="_Toc160527595"/>
      <w:bookmarkStart w:id="33" w:name="_Toc166057852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2"/>
      <w:bookmarkEnd w:id="33"/>
    </w:p>
    <w:p w14:paraId="3201D802" w14:textId="77777777" w:rsidR="001278BF" w:rsidRPr="009947CD" w:rsidRDefault="001278BF" w:rsidP="001278BF"/>
    <w:p w14:paraId="758BA358" w14:textId="5697198B" w:rsidR="006A0B61" w:rsidRPr="009947CD" w:rsidRDefault="00B612BD" w:rsidP="002022BC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592E24">
        <w:rPr>
          <w:rFonts w:ascii="Times New Roman" w:hAnsi="Times New Roman" w:cs="Times New Roman"/>
          <w:color w:val="4472C4" w:themeColor="accent1"/>
        </w:rPr>
        <w:t>No Hay</w:t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485DA3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95708" w14:textId="77777777" w:rsidR="00C002F0" w:rsidRDefault="00C002F0" w:rsidP="00F10206">
      <w:pPr>
        <w:spacing w:after="0" w:line="240" w:lineRule="auto"/>
      </w:pPr>
      <w:r>
        <w:separator/>
      </w:r>
    </w:p>
  </w:endnote>
  <w:endnote w:type="continuationSeparator" w:id="0">
    <w:p w14:paraId="23FE9ED6" w14:textId="77777777" w:rsidR="00C002F0" w:rsidRDefault="00C002F0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6DF6622F" w:rsidR="008202A5" w:rsidRPr="008131F5" w:rsidRDefault="008202A5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C64F0A">
          <w:rPr>
            <w:noProof/>
            <w:lang w:val="en-US" w:bidi="es-ES"/>
          </w:rPr>
          <w:t>9</w:t>
        </w:r>
        <w:r>
          <w:rPr>
            <w:noProof/>
            <w:lang w:bidi="es-ES"/>
          </w:rPr>
          <w:fldChar w:fldCharType="end"/>
        </w:r>
      </w:sdtContent>
    </w:sdt>
  </w:p>
  <w:p w14:paraId="480E176B" w14:textId="77777777" w:rsidR="008202A5" w:rsidRPr="008131F5" w:rsidRDefault="008202A5" w:rsidP="00F10206">
    <w:pPr>
      <w:pStyle w:val="Piedepgina"/>
      <w:rPr>
        <w:noProof/>
        <w:lang w:val="en-US"/>
      </w:rPr>
    </w:pPr>
  </w:p>
  <w:p w14:paraId="19776197" w14:textId="77777777" w:rsidR="008202A5" w:rsidRPr="001C0052" w:rsidRDefault="008202A5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A53AF" w14:textId="77777777" w:rsidR="00C002F0" w:rsidRDefault="00C002F0" w:rsidP="00F10206">
      <w:pPr>
        <w:spacing w:after="0" w:line="240" w:lineRule="auto"/>
      </w:pPr>
      <w:r>
        <w:separator/>
      </w:r>
    </w:p>
  </w:footnote>
  <w:footnote w:type="continuationSeparator" w:id="0">
    <w:p w14:paraId="410B006B" w14:textId="77777777" w:rsidR="00C002F0" w:rsidRDefault="00C002F0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8202A5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8202A5" w:rsidRDefault="008202A5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8202A5" w:rsidRDefault="008202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E25"/>
    <w:multiLevelType w:val="multilevel"/>
    <w:tmpl w:val="AB0EAF5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3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17550A"/>
    <w:multiLevelType w:val="multilevel"/>
    <w:tmpl w:val="57A24E4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8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5" w15:restartNumberingAfterBreak="0">
    <w:nsid w:val="3A3532D9"/>
    <w:multiLevelType w:val="multilevel"/>
    <w:tmpl w:val="BB84403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7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6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7" w15:restartNumberingAfterBreak="0">
    <w:nsid w:val="636154FC"/>
    <w:multiLevelType w:val="multilevel"/>
    <w:tmpl w:val="22CE900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6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F233A34"/>
    <w:multiLevelType w:val="hybridMultilevel"/>
    <w:tmpl w:val="56A69562"/>
    <w:lvl w:ilvl="0" w:tplc="4C6A066E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2A2C3446">
      <w:numFmt w:val="bullet"/>
      <w:lvlText w:val="•"/>
      <w:lvlJc w:val="left"/>
      <w:pPr>
        <w:ind w:left="1246" w:hanging="207"/>
      </w:pPr>
      <w:rPr>
        <w:rFonts w:hint="default"/>
        <w:lang w:val="es-ES" w:eastAsia="en-US" w:bidi="ar-SA"/>
      </w:rPr>
    </w:lvl>
    <w:lvl w:ilvl="2" w:tplc="E4CAD7FC">
      <w:numFmt w:val="bullet"/>
      <w:lvlText w:val="•"/>
      <w:lvlJc w:val="left"/>
      <w:pPr>
        <w:ind w:left="2272" w:hanging="207"/>
      </w:pPr>
      <w:rPr>
        <w:rFonts w:hint="default"/>
        <w:lang w:val="es-ES" w:eastAsia="en-US" w:bidi="ar-SA"/>
      </w:rPr>
    </w:lvl>
    <w:lvl w:ilvl="3" w:tplc="8B84BE2E">
      <w:numFmt w:val="bullet"/>
      <w:lvlText w:val="•"/>
      <w:lvlJc w:val="left"/>
      <w:pPr>
        <w:ind w:left="3298" w:hanging="207"/>
      </w:pPr>
      <w:rPr>
        <w:rFonts w:hint="default"/>
        <w:lang w:val="es-ES" w:eastAsia="en-US" w:bidi="ar-SA"/>
      </w:rPr>
    </w:lvl>
    <w:lvl w:ilvl="4" w:tplc="7772E7B6">
      <w:numFmt w:val="bullet"/>
      <w:lvlText w:val="•"/>
      <w:lvlJc w:val="left"/>
      <w:pPr>
        <w:ind w:left="4324" w:hanging="207"/>
      </w:pPr>
      <w:rPr>
        <w:rFonts w:hint="default"/>
        <w:lang w:val="es-ES" w:eastAsia="en-US" w:bidi="ar-SA"/>
      </w:rPr>
    </w:lvl>
    <w:lvl w:ilvl="5" w:tplc="B31CBFA8">
      <w:numFmt w:val="bullet"/>
      <w:lvlText w:val="•"/>
      <w:lvlJc w:val="left"/>
      <w:pPr>
        <w:ind w:left="5351" w:hanging="207"/>
      </w:pPr>
      <w:rPr>
        <w:rFonts w:hint="default"/>
        <w:lang w:val="es-ES" w:eastAsia="en-US" w:bidi="ar-SA"/>
      </w:rPr>
    </w:lvl>
    <w:lvl w:ilvl="6" w:tplc="2E8C0D2E">
      <w:numFmt w:val="bullet"/>
      <w:lvlText w:val="•"/>
      <w:lvlJc w:val="left"/>
      <w:pPr>
        <w:ind w:left="6377" w:hanging="207"/>
      </w:pPr>
      <w:rPr>
        <w:rFonts w:hint="default"/>
        <w:lang w:val="es-ES" w:eastAsia="en-US" w:bidi="ar-SA"/>
      </w:rPr>
    </w:lvl>
    <w:lvl w:ilvl="7" w:tplc="F66291A6">
      <w:numFmt w:val="bullet"/>
      <w:lvlText w:val="•"/>
      <w:lvlJc w:val="left"/>
      <w:pPr>
        <w:ind w:left="7403" w:hanging="207"/>
      </w:pPr>
      <w:rPr>
        <w:rFonts w:hint="default"/>
        <w:lang w:val="es-ES" w:eastAsia="en-US" w:bidi="ar-SA"/>
      </w:rPr>
    </w:lvl>
    <w:lvl w:ilvl="8" w:tplc="F97E0AC6">
      <w:numFmt w:val="bullet"/>
      <w:lvlText w:val="•"/>
      <w:lvlJc w:val="left"/>
      <w:pPr>
        <w:ind w:left="8429" w:hanging="207"/>
      </w:pPr>
      <w:rPr>
        <w:rFonts w:hint="default"/>
        <w:lang w:val="es-ES" w:eastAsia="en-US" w:bidi="ar-SA"/>
      </w:rPr>
    </w:lvl>
  </w:abstractNum>
  <w:num w:numId="1" w16cid:durableId="843474430">
    <w:abstractNumId w:val="1"/>
  </w:num>
  <w:num w:numId="2" w16cid:durableId="1175728876">
    <w:abstractNumId w:val="6"/>
  </w:num>
  <w:num w:numId="3" w16cid:durableId="12996314">
    <w:abstractNumId w:val="3"/>
  </w:num>
  <w:num w:numId="4" w16cid:durableId="1524901266">
    <w:abstractNumId w:val="8"/>
  </w:num>
  <w:num w:numId="5" w16cid:durableId="704788111">
    <w:abstractNumId w:val="0"/>
  </w:num>
  <w:num w:numId="6" w16cid:durableId="413093698">
    <w:abstractNumId w:val="2"/>
  </w:num>
  <w:num w:numId="7" w16cid:durableId="1769302939">
    <w:abstractNumId w:val="7"/>
  </w:num>
  <w:num w:numId="8" w16cid:durableId="2078938786">
    <w:abstractNumId w:val="9"/>
  </w:num>
  <w:num w:numId="9" w16cid:durableId="135732485">
    <w:abstractNumId w:val="5"/>
  </w:num>
  <w:num w:numId="10" w16cid:durableId="580025429">
    <w:abstractNumId w:val="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17F0A"/>
    <w:rsid w:val="00021EEB"/>
    <w:rsid w:val="0002549C"/>
    <w:rsid w:val="00026595"/>
    <w:rsid w:val="00032746"/>
    <w:rsid w:val="00035F9D"/>
    <w:rsid w:val="000401C9"/>
    <w:rsid w:val="00044487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A14DC"/>
    <w:rsid w:val="000B1A73"/>
    <w:rsid w:val="000B75EE"/>
    <w:rsid w:val="000C1EF5"/>
    <w:rsid w:val="000C51D8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5B66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2445"/>
    <w:rsid w:val="001C3A9F"/>
    <w:rsid w:val="001C78F7"/>
    <w:rsid w:val="001C7F53"/>
    <w:rsid w:val="001D2934"/>
    <w:rsid w:val="001D4DBB"/>
    <w:rsid w:val="001D72C1"/>
    <w:rsid w:val="001E0F92"/>
    <w:rsid w:val="001E7E45"/>
    <w:rsid w:val="001F712F"/>
    <w:rsid w:val="002022BC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56C01"/>
    <w:rsid w:val="00264C16"/>
    <w:rsid w:val="00266AD3"/>
    <w:rsid w:val="00270DA4"/>
    <w:rsid w:val="00273BB4"/>
    <w:rsid w:val="00276ED2"/>
    <w:rsid w:val="00276FA5"/>
    <w:rsid w:val="00283FB1"/>
    <w:rsid w:val="00284E6A"/>
    <w:rsid w:val="00294E79"/>
    <w:rsid w:val="00296526"/>
    <w:rsid w:val="002A13B4"/>
    <w:rsid w:val="002A36D1"/>
    <w:rsid w:val="002B267E"/>
    <w:rsid w:val="002B373A"/>
    <w:rsid w:val="002B4375"/>
    <w:rsid w:val="002D08AD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3278"/>
    <w:rsid w:val="00386793"/>
    <w:rsid w:val="003920D1"/>
    <w:rsid w:val="003A508D"/>
    <w:rsid w:val="003A732D"/>
    <w:rsid w:val="003B2354"/>
    <w:rsid w:val="003B2729"/>
    <w:rsid w:val="003B5E2B"/>
    <w:rsid w:val="003C048C"/>
    <w:rsid w:val="003C0871"/>
    <w:rsid w:val="003C483F"/>
    <w:rsid w:val="003D1CEF"/>
    <w:rsid w:val="003D5362"/>
    <w:rsid w:val="003D589E"/>
    <w:rsid w:val="003E24D5"/>
    <w:rsid w:val="003E42CB"/>
    <w:rsid w:val="003F025E"/>
    <w:rsid w:val="003F5278"/>
    <w:rsid w:val="0040464B"/>
    <w:rsid w:val="00411E32"/>
    <w:rsid w:val="0041204F"/>
    <w:rsid w:val="00413D59"/>
    <w:rsid w:val="00413F11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85DA3"/>
    <w:rsid w:val="004A1260"/>
    <w:rsid w:val="004A44F4"/>
    <w:rsid w:val="004A6793"/>
    <w:rsid w:val="004B1545"/>
    <w:rsid w:val="004B23C2"/>
    <w:rsid w:val="004B7993"/>
    <w:rsid w:val="004C1C34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0010C"/>
    <w:rsid w:val="00504CB7"/>
    <w:rsid w:val="00510095"/>
    <w:rsid w:val="00513350"/>
    <w:rsid w:val="00515650"/>
    <w:rsid w:val="00522424"/>
    <w:rsid w:val="00523465"/>
    <w:rsid w:val="00536F81"/>
    <w:rsid w:val="00562E48"/>
    <w:rsid w:val="0056450A"/>
    <w:rsid w:val="00570E48"/>
    <w:rsid w:val="00575FEB"/>
    <w:rsid w:val="00592E24"/>
    <w:rsid w:val="00597FD4"/>
    <w:rsid w:val="005B3B96"/>
    <w:rsid w:val="005B5D60"/>
    <w:rsid w:val="005B65DC"/>
    <w:rsid w:val="005C5769"/>
    <w:rsid w:val="005E7F00"/>
    <w:rsid w:val="005F7355"/>
    <w:rsid w:val="00601454"/>
    <w:rsid w:val="006014AB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1DEC"/>
    <w:rsid w:val="006437B6"/>
    <w:rsid w:val="006443D1"/>
    <w:rsid w:val="00644807"/>
    <w:rsid w:val="00646F7F"/>
    <w:rsid w:val="00655667"/>
    <w:rsid w:val="00661AC6"/>
    <w:rsid w:val="00665EB3"/>
    <w:rsid w:val="00666E1A"/>
    <w:rsid w:val="0067254A"/>
    <w:rsid w:val="006835D7"/>
    <w:rsid w:val="006852C5"/>
    <w:rsid w:val="00692DB8"/>
    <w:rsid w:val="0069591F"/>
    <w:rsid w:val="00697999"/>
    <w:rsid w:val="006A0A36"/>
    <w:rsid w:val="006A0B61"/>
    <w:rsid w:val="006A19E5"/>
    <w:rsid w:val="006A36D6"/>
    <w:rsid w:val="006A5C5E"/>
    <w:rsid w:val="006B4D0F"/>
    <w:rsid w:val="006B70A9"/>
    <w:rsid w:val="006D2868"/>
    <w:rsid w:val="006D45CE"/>
    <w:rsid w:val="006D5D01"/>
    <w:rsid w:val="006F07F7"/>
    <w:rsid w:val="006F384B"/>
    <w:rsid w:val="006F53A6"/>
    <w:rsid w:val="006F65AF"/>
    <w:rsid w:val="00700946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A6816"/>
    <w:rsid w:val="007B2C34"/>
    <w:rsid w:val="007B56DB"/>
    <w:rsid w:val="007B6066"/>
    <w:rsid w:val="007C18B3"/>
    <w:rsid w:val="007C2A8E"/>
    <w:rsid w:val="007D03A4"/>
    <w:rsid w:val="007D140C"/>
    <w:rsid w:val="007D7609"/>
    <w:rsid w:val="007D77A9"/>
    <w:rsid w:val="007E38CF"/>
    <w:rsid w:val="007E5A3C"/>
    <w:rsid w:val="008014F3"/>
    <w:rsid w:val="00801B0F"/>
    <w:rsid w:val="0080267F"/>
    <w:rsid w:val="00802B3C"/>
    <w:rsid w:val="0080430D"/>
    <w:rsid w:val="008062A7"/>
    <w:rsid w:val="008202A5"/>
    <w:rsid w:val="00830BF4"/>
    <w:rsid w:val="00834D6C"/>
    <w:rsid w:val="008363A4"/>
    <w:rsid w:val="0084328F"/>
    <w:rsid w:val="00855138"/>
    <w:rsid w:val="00857076"/>
    <w:rsid w:val="008640F8"/>
    <w:rsid w:val="00865882"/>
    <w:rsid w:val="008661A8"/>
    <w:rsid w:val="00866873"/>
    <w:rsid w:val="008674EC"/>
    <w:rsid w:val="00875C00"/>
    <w:rsid w:val="0088031E"/>
    <w:rsid w:val="00881DC7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17B9E"/>
    <w:rsid w:val="00920D2A"/>
    <w:rsid w:val="009248DE"/>
    <w:rsid w:val="009258AA"/>
    <w:rsid w:val="00930A0D"/>
    <w:rsid w:val="00940586"/>
    <w:rsid w:val="009427D8"/>
    <w:rsid w:val="009437BA"/>
    <w:rsid w:val="009526D3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B46D5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5A5"/>
    <w:rsid w:val="00A64CF0"/>
    <w:rsid w:val="00A673C0"/>
    <w:rsid w:val="00A70A3A"/>
    <w:rsid w:val="00A73491"/>
    <w:rsid w:val="00A829A4"/>
    <w:rsid w:val="00A8686E"/>
    <w:rsid w:val="00A93B33"/>
    <w:rsid w:val="00A96BE2"/>
    <w:rsid w:val="00AA5B47"/>
    <w:rsid w:val="00AA6E30"/>
    <w:rsid w:val="00AB5B9C"/>
    <w:rsid w:val="00AB6B68"/>
    <w:rsid w:val="00AC2A3A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6B5A"/>
    <w:rsid w:val="00B07851"/>
    <w:rsid w:val="00B16019"/>
    <w:rsid w:val="00B1738F"/>
    <w:rsid w:val="00B229CD"/>
    <w:rsid w:val="00B23F8D"/>
    <w:rsid w:val="00B24397"/>
    <w:rsid w:val="00B34DB0"/>
    <w:rsid w:val="00B3558E"/>
    <w:rsid w:val="00B46EC9"/>
    <w:rsid w:val="00B46F4F"/>
    <w:rsid w:val="00B46F58"/>
    <w:rsid w:val="00B50C6E"/>
    <w:rsid w:val="00B52400"/>
    <w:rsid w:val="00B53939"/>
    <w:rsid w:val="00B612BD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971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65BC"/>
    <w:rsid w:val="00BF210F"/>
    <w:rsid w:val="00BF30CF"/>
    <w:rsid w:val="00BF7B27"/>
    <w:rsid w:val="00C002F0"/>
    <w:rsid w:val="00C036AC"/>
    <w:rsid w:val="00C1237E"/>
    <w:rsid w:val="00C145A9"/>
    <w:rsid w:val="00C15D58"/>
    <w:rsid w:val="00C22F7F"/>
    <w:rsid w:val="00C327F1"/>
    <w:rsid w:val="00C34426"/>
    <w:rsid w:val="00C347BA"/>
    <w:rsid w:val="00C35004"/>
    <w:rsid w:val="00C35C77"/>
    <w:rsid w:val="00C36169"/>
    <w:rsid w:val="00C4642F"/>
    <w:rsid w:val="00C527DD"/>
    <w:rsid w:val="00C64F0A"/>
    <w:rsid w:val="00C70787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C506D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09FF"/>
    <w:rsid w:val="00D02C96"/>
    <w:rsid w:val="00D04283"/>
    <w:rsid w:val="00D20A22"/>
    <w:rsid w:val="00D23218"/>
    <w:rsid w:val="00D23639"/>
    <w:rsid w:val="00D3155F"/>
    <w:rsid w:val="00D31E6D"/>
    <w:rsid w:val="00D35EF3"/>
    <w:rsid w:val="00D4113D"/>
    <w:rsid w:val="00D41FAB"/>
    <w:rsid w:val="00D4790F"/>
    <w:rsid w:val="00D50645"/>
    <w:rsid w:val="00D5246E"/>
    <w:rsid w:val="00D71044"/>
    <w:rsid w:val="00D73178"/>
    <w:rsid w:val="00D734FF"/>
    <w:rsid w:val="00D745B3"/>
    <w:rsid w:val="00D75878"/>
    <w:rsid w:val="00D923F1"/>
    <w:rsid w:val="00D92545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2F4"/>
    <w:rsid w:val="00E37BE6"/>
    <w:rsid w:val="00E40077"/>
    <w:rsid w:val="00E43229"/>
    <w:rsid w:val="00E53F0A"/>
    <w:rsid w:val="00E547E8"/>
    <w:rsid w:val="00E56B9E"/>
    <w:rsid w:val="00E60B51"/>
    <w:rsid w:val="00E63277"/>
    <w:rsid w:val="00E64030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0B6F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B355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44B7E-70F7-4C0C-B091-74B07497C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1159</Words>
  <Characters>6376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82</cp:revision>
  <dcterms:created xsi:type="dcterms:W3CDTF">2024-03-06T13:25:00Z</dcterms:created>
  <dcterms:modified xsi:type="dcterms:W3CDTF">2024-06-05T19:34:00Z</dcterms:modified>
</cp:coreProperties>
</file>