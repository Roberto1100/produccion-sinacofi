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E771F38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97A43">
        <w:rPr>
          <w:rFonts w:ascii="Times New Roman" w:hAnsi="Times New Roman" w:cs="Times New Roman"/>
          <w:b/>
          <w:sz w:val="72"/>
          <w:szCs w:val="72"/>
        </w:rPr>
        <w:t>E01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97A43" w:rsidRPr="00D97A43">
        <w:rPr>
          <w:rFonts w:ascii="Times New Roman" w:hAnsi="Times New Roman" w:cs="Times New Roman"/>
          <w:b/>
          <w:sz w:val="72"/>
          <w:szCs w:val="72"/>
        </w:rPr>
        <w:t>590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D97A43" w:rsidRPr="00D97A43">
        <w:rPr>
          <w:rFonts w:ascii="Times New Roman" w:hAnsi="Times New Roman" w:cs="Times New Roman"/>
          <w:b/>
          <w:sz w:val="72"/>
          <w:szCs w:val="72"/>
        </w:rPr>
        <w:t>Remate de garantías en créditos para la vivienda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D65E193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E01</w:t>
            </w:r>
          </w:p>
        </w:tc>
        <w:tc>
          <w:tcPr>
            <w:tcW w:w="1342" w:type="dxa"/>
          </w:tcPr>
          <w:p w14:paraId="22F848E4" w14:textId="50DF55DC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97A43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C276A4" w:rsidRPr="00230F5A" w14:paraId="5339FC0E" w14:textId="7AB2D237" w:rsidTr="000506C0">
        <w:tc>
          <w:tcPr>
            <w:tcW w:w="1256" w:type="dxa"/>
          </w:tcPr>
          <w:p w14:paraId="3DF7E2D2" w14:textId="114802DF" w:rsidR="00C276A4" w:rsidRPr="00230F5A" w:rsidRDefault="00C276A4" w:rsidP="00C276A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E01</w:t>
            </w:r>
          </w:p>
        </w:tc>
        <w:tc>
          <w:tcPr>
            <w:tcW w:w="1342" w:type="dxa"/>
          </w:tcPr>
          <w:p w14:paraId="69C55B7E" w14:textId="67F6A981" w:rsidR="00C276A4" w:rsidRPr="00230F5A" w:rsidRDefault="00C276A4" w:rsidP="00C276A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BFC0939" w14:textId="77777777" w:rsidR="00C276A4" w:rsidRDefault="00C276A4" w:rsidP="00C276A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EFA9384" w14:textId="77777777" w:rsidR="00C276A4" w:rsidRDefault="00C276A4" w:rsidP="00C276A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DFA178D" w:rsidR="00C276A4" w:rsidRPr="00230F5A" w:rsidRDefault="00C276A4" w:rsidP="00C276A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13B99CEA" w:rsidR="00C276A4" w:rsidRPr="00230F5A" w:rsidRDefault="00C276A4" w:rsidP="00C276A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776FF20" w:rsidR="00C276A4" w:rsidRPr="00230F5A" w:rsidRDefault="00C276A4" w:rsidP="00C276A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E77F42" w:rsidRPr="00230F5A" w14:paraId="251EA50D" w14:textId="22DD7FE9" w:rsidTr="000506C0">
        <w:tc>
          <w:tcPr>
            <w:tcW w:w="1256" w:type="dxa"/>
          </w:tcPr>
          <w:p w14:paraId="7287933A" w14:textId="5066E836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E01</w:t>
            </w:r>
          </w:p>
        </w:tc>
        <w:tc>
          <w:tcPr>
            <w:tcW w:w="1342" w:type="dxa"/>
          </w:tcPr>
          <w:p w14:paraId="562818B9" w14:textId="5BE8D394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E09BF78" w14:textId="46BD71CB" w:rsidR="00E77F42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Velásquez</w:t>
            </w:r>
          </w:p>
          <w:p w14:paraId="270304E2" w14:textId="77777777" w:rsidR="00E77F42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39DF24F9" w14:textId="77777777" w:rsidR="00E77F42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  <w:p w14:paraId="5B494666" w14:textId="409A3A40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7B98243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63552BC" w14:textId="77777777" w:rsidR="00E77F42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modificación, bajo correo de fecha 23-07 por parte de Claudio Velásquez</w:t>
            </w:r>
          </w:p>
          <w:p w14:paraId="58DB88B6" w14:textId="77777777" w:rsidR="00C92E93" w:rsidRPr="00C92E93" w:rsidRDefault="00C92E93" w:rsidP="00C92E9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C92E93">
              <w:rPr>
                <w:rFonts w:ascii="Times New Roman" w:hAnsi="Times New Roman" w:cs="Times New Roman"/>
                <w:lang w:val="es-CL"/>
              </w:rPr>
              <w:t>Archivo E01</w:t>
            </w:r>
          </w:p>
          <w:p w14:paraId="79189A9C" w14:textId="77777777" w:rsidR="00C92E93" w:rsidRPr="00C92E93" w:rsidRDefault="00C92E93" w:rsidP="00C92E93">
            <w:pPr>
              <w:numPr>
                <w:ilvl w:val="0"/>
                <w:numId w:val="49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C92E93">
              <w:rPr>
                <w:rFonts w:ascii="Times New Roman" w:hAnsi="Times New Roman" w:cs="Times New Roman"/>
                <w:lang w:val="es-CL"/>
              </w:rPr>
              <w:t>La definición del header de la CMF no contempla un largo.</w:t>
            </w:r>
          </w:p>
          <w:p w14:paraId="3FF05379" w14:textId="77777777" w:rsidR="00C92E93" w:rsidRPr="00C92E93" w:rsidRDefault="00C92E93" w:rsidP="00C92E93">
            <w:pPr>
              <w:numPr>
                <w:ilvl w:val="0"/>
                <w:numId w:val="49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C92E93">
              <w:rPr>
                <w:rFonts w:ascii="Times New Roman" w:hAnsi="Times New Roman" w:cs="Times New Roman"/>
                <w:lang w:val="es-CL"/>
              </w:rPr>
              <w:t>En la carátula falta el campo EE3 (Número de Operaciones con Garantía) de despliegue entre los campos EE2 y EE4.  Considerar por este nuevo campo la corrección en los campos de la carátula de salida.</w:t>
            </w:r>
          </w:p>
          <w:p w14:paraId="2680C47E" w14:textId="03097393" w:rsidR="00C92E93" w:rsidRPr="00C92E93" w:rsidRDefault="00C92E93" w:rsidP="00E77F42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E77F42" w:rsidRPr="00230F5A" w14:paraId="38B70AFE" w14:textId="34FEEE1D" w:rsidTr="000506C0">
        <w:tc>
          <w:tcPr>
            <w:tcW w:w="1256" w:type="dxa"/>
          </w:tcPr>
          <w:p w14:paraId="23AEB014" w14:textId="5799241D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77F42" w:rsidRPr="00230F5A" w14:paraId="4B606B6E" w14:textId="62885254" w:rsidTr="000506C0">
        <w:tc>
          <w:tcPr>
            <w:tcW w:w="1256" w:type="dxa"/>
          </w:tcPr>
          <w:p w14:paraId="612D72B6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77F42" w:rsidRPr="00230F5A" w14:paraId="2EA7A1DB" w14:textId="6C6D457E" w:rsidTr="000506C0">
        <w:tc>
          <w:tcPr>
            <w:tcW w:w="1256" w:type="dxa"/>
          </w:tcPr>
          <w:p w14:paraId="4D062B49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77F42" w:rsidRPr="00230F5A" w14:paraId="4EBD62EB" w14:textId="7659FBA3" w:rsidTr="000506C0">
        <w:tc>
          <w:tcPr>
            <w:tcW w:w="1256" w:type="dxa"/>
          </w:tcPr>
          <w:p w14:paraId="6FF918B3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E77F42" w:rsidRPr="00230F5A" w:rsidRDefault="00E77F42" w:rsidP="00E77F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C276A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5F849F38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D97A4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C276A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0BCF1CD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FE2D7E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C276A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</w:tbl>
    <w:p w14:paraId="0B300366" w14:textId="07633DAE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36DCD68" w14:textId="77777777" w:rsidR="00D97A43" w:rsidRDefault="00D97A43" w:rsidP="00D97A43">
      <w:pPr>
        <w:tabs>
          <w:tab w:val="left" w:pos="1348"/>
        </w:tabs>
        <w:spacing w:before="190"/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registro</w:t>
      </w:r>
    </w:p>
    <w:p w14:paraId="566E1534" w14:textId="77777777" w:rsidR="00D97A43" w:rsidRDefault="00D97A43" w:rsidP="00D97A43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D97A43" w14:paraId="65F24446" w14:textId="77777777" w:rsidTr="00D97A43">
        <w:trPr>
          <w:trHeight w:val="244"/>
        </w:trPr>
        <w:tc>
          <w:tcPr>
            <w:tcW w:w="1414" w:type="dxa"/>
          </w:tcPr>
          <w:p w14:paraId="583040A2" w14:textId="77777777" w:rsidR="00D97A43" w:rsidRDefault="00D97A43" w:rsidP="00D97A4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E2C7166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A073B23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977" w:type="dxa"/>
          </w:tcPr>
          <w:p w14:paraId="22746277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97A43" w14:paraId="4EFE18A8" w14:textId="77777777" w:rsidTr="00D97A43">
        <w:trPr>
          <w:trHeight w:val="241"/>
        </w:trPr>
        <w:tc>
          <w:tcPr>
            <w:tcW w:w="1414" w:type="dxa"/>
          </w:tcPr>
          <w:p w14:paraId="1A32117E" w14:textId="77777777" w:rsidR="00D97A43" w:rsidRDefault="00D97A43" w:rsidP="00D97A4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DD5BD02" w14:textId="77777777" w:rsidR="00D97A43" w:rsidRDefault="00D97A43" w:rsidP="00D97A4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BC0ABF9" w14:textId="77777777" w:rsidR="00D97A43" w:rsidRDefault="00D97A43" w:rsidP="00D97A4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Comuna</w:t>
            </w:r>
          </w:p>
        </w:tc>
        <w:tc>
          <w:tcPr>
            <w:tcW w:w="2977" w:type="dxa"/>
          </w:tcPr>
          <w:p w14:paraId="09925CC8" w14:textId="77777777" w:rsidR="00D97A43" w:rsidRDefault="00D97A43" w:rsidP="00D97A4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D97A43" w14:paraId="1C3918FB" w14:textId="77777777" w:rsidTr="00D97A43">
        <w:trPr>
          <w:trHeight w:val="244"/>
        </w:trPr>
        <w:tc>
          <w:tcPr>
            <w:tcW w:w="1414" w:type="dxa"/>
          </w:tcPr>
          <w:p w14:paraId="0504C11F" w14:textId="77777777" w:rsidR="00D97A43" w:rsidRDefault="00D97A43" w:rsidP="00D97A4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2717ECE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71A75AE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</w:p>
        </w:tc>
        <w:tc>
          <w:tcPr>
            <w:tcW w:w="2977" w:type="dxa"/>
          </w:tcPr>
          <w:p w14:paraId="4D21940A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D97A43" w14:paraId="39276BA3" w14:textId="77777777" w:rsidTr="00D97A43">
        <w:trPr>
          <w:trHeight w:val="242"/>
        </w:trPr>
        <w:tc>
          <w:tcPr>
            <w:tcW w:w="1414" w:type="dxa"/>
          </w:tcPr>
          <w:p w14:paraId="55800463" w14:textId="77777777" w:rsidR="00D97A43" w:rsidRDefault="00D97A43" w:rsidP="00D97A43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B353471" w14:textId="77777777" w:rsidR="00D97A43" w:rsidRDefault="00D97A43" w:rsidP="00D97A43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3298ACC" w14:textId="77777777" w:rsidR="00D97A43" w:rsidRDefault="00D97A43" w:rsidP="00D97A43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</w:p>
        </w:tc>
        <w:tc>
          <w:tcPr>
            <w:tcW w:w="2977" w:type="dxa"/>
          </w:tcPr>
          <w:p w14:paraId="5BBE9358" w14:textId="77777777" w:rsidR="00D97A43" w:rsidRDefault="00D97A43" w:rsidP="00D97A43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97A43" w14:paraId="75D96018" w14:textId="77777777" w:rsidTr="00D97A43">
        <w:trPr>
          <w:trHeight w:val="244"/>
        </w:trPr>
        <w:tc>
          <w:tcPr>
            <w:tcW w:w="1414" w:type="dxa"/>
          </w:tcPr>
          <w:p w14:paraId="38592FCC" w14:textId="77777777" w:rsidR="00D97A43" w:rsidRDefault="00D97A43" w:rsidP="00D97A4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08B67F2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F1F89A8" w14:textId="77777777" w:rsidR="00D97A43" w:rsidRPr="00C276A4" w:rsidRDefault="00D97A43" w:rsidP="00D97A4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C276A4">
              <w:rPr>
                <w:sz w:val="20"/>
                <w:lang w:val="es-CL"/>
              </w:rPr>
              <w:t>Número</w:t>
            </w:r>
            <w:r w:rsidRPr="00C276A4">
              <w:rPr>
                <w:spacing w:val="-6"/>
                <w:sz w:val="20"/>
                <w:lang w:val="es-CL"/>
              </w:rPr>
              <w:t xml:space="preserve"> </w:t>
            </w:r>
            <w:r w:rsidRPr="00C276A4">
              <w:rPr>
                <w:sz w:val="20"/>
                <w:lang w:val="es-CL"/>
              </w:rPr>
              <w:t>promedio</w:t>
            </w:r>
            <w:r w:rsidRPr="00C276A4">
              <w:rPr>
                <w:spacing w:val="-2"/>
                <w:sz w:val="20"/>
                <w:lang w:val="es-CL"/>
              </w:rPr>
              <w:t xml:space="preserve"> </w:t>
            </w:r>
            <w:r w:rsidRPr="00C276A4">
              <w:rPr>
                <w:sz w:val="20"/>
                <w:lang w:val="es-CL"/>
              </w:rPr>
              <w:t>de</w:t>
            </w:r>
            <w:r w:rsidRPr="00C276A4">
              <w:rPr>
                <w:spacing w:val="-3"/>
                <w:sz w:val="20"/>
                <w:lang w:val="es-CL"/>
              </w:rPr>
              <w:t xml:space="preserve"> </w:t>
            </w:r>
            <w:r w:rsidRPr="00C276A4">
              <w:rPr>
                <w:sz w:val="20"/>
                <w:lang w:val="es-CL"/>
              </w:rPr>
              <w:t>dividendos</w:t>
            </w:r>
            <w:r w:rsidRPr="00C276A4">
              <w:rPr>
                <w:spacing w:val="-2"/>
                <w:sz w:val="20"/>
                <w:lang w:val="es-CL"/>
              </w:rPr>
              <w:t xml:space="preserve"> </w:t>
            </w:r>
            <w:r w:rsidRPr="00C276A4">
              <w:rPr>
                <w:sz w:val="20"/>
                <w:lang w:val="es-CL"/>
              </w:rPr>
              <w:t>morosos</w:t>
            </w:r>
          </w:p>
        </w:tc>
        <w:tc>
          <w:tcPr>
            <w:tcW w:w="2977" w:type="dxa"/>
          </w:tcPr>
          <w:p w14:paraId="47F0A43C" w14:textId="77777777" w:rsidR="00D97A43" w:rsidRDefault="00D97A43" w:rsidP="00D97A4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</w:tbl>
    <w:p w14:paraId="2F4871CE" w14:textId="77777777" w:rsidR="00D97A43" w:rsidRDefault="00D97A43" w:rsidP="00D97A43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30 Bytes</w:t>
      </w:r>
    </w:p>
    <w:p w14:paraId="110FEECD" w14:textId="0FD4D7F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52A5F" w14:paraId="00409F5A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2D2F728C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2D9E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08C4C830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952A5F" w14:paraId="0DB9EC71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DEDD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B3B4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52A5F" w14:paraId="115DB807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5BAE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F7A0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952A5F" w14:paraId="3D4345EB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A49B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6DCB3C4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176F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834BDC4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A60C3C6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52A5F" w14:paraId="4C25B6FC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0AAE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ABE5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6D6B659A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952A5F" w14:paraId="087762CE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CD11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F81D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952A5F" w14:paraId="21313B78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2C76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8A79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952A5F" w14:paraId="149A40F5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3991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5ABF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952A5F" w14:paraId="327CA86D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C4F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2394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952A5F" w14:paraId="550A50AF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3842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33F0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952A5F" w14:paraId="32B4B7DE" w14:textId="77777777" w:rsidTr="00784BCF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22E4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4C15" w14:textId="77777777" w:rsidR="00952A5F" w:rsidRDefault="00952A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60E8400" w14:textId="77777777" w:rsidR="00FE2D7E" w:rsidRPr="00170411" w:rsidRDefault="00FE2D7E" w:rsidP="00FE2D7E"/>
    <w:p w14:paraId="45EAB723" w14:textId="1315F3E0" w:rsidR="00FE2D7E" w:rsidRPr="00230F5A" w:rsidRDefault="00FE2D7E" w:rsidP="00FE2D7E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E01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88089F6" w14:textId="77777777" w:rsidR="00FE2D7E" w:rsidRDefault="00FE2D7E" w:rsidP="00FE2D7E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E2D7E" w:rsidRPr="00B537DA" w14:paraId="0EAABD58" w14:textId="77777777" w:rsidTr="001C205D">
        <w:tc>
          <w:tcPr>
            <w:tcW w:w="595" w:type="dxa"/>
            <w:shd w:val="clear" w:color="auto" w:fill="auto"/>
          </w:tcPr>
          <w:p w14:paraId="54FF3865" w14:textId="77777777" w:rsidR="00FE2D7E" w:rsidRPr="00E81654" w:rsidRDefault="00FE2D7E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E236371" w14:textId="77777777" w:rsidR="00FE2D7E" w:rsidRPr="00B537DA" w:rsidRDefault="00FE2D7E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E2D7E" w:rsidRPr="00B537DA" w14:paraId="3A13194B" w14:textId="77777777" w:rsidTr="001C205D">
        <w:tc>
          <w:tcPr>
            <w:tcW w:w="595" w:type="dxa"/>
            <w:shd w:val="clear" w:color="auto" w:fill="auto"/>
          </w:tcPr>
          <w:p w14:paraId="472EA3E6" w14:textId="77777777" w:rsidR="00FE2D7E" w:rsidRPr="00E24E62" w:rsidRDefault="00FE2D7E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6E367428" w14:textId="2DC65BD4" w:rsidR="00FE2D7E" w:rsidRDefault="00FE2D7E" w:rsidP="00FE2D7E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3 debe ser numérico, en caso contrario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09BE2858" w14:textId="77777777" w:rsidR="00FE2D7E" w:rsidRDefault="00FE2D7E" w:rsidP="00FE2D7E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BBDA923" w14:textId="77777777" w:rsidR="00FE2D7E" w:rsidRDefault="00FE2D7E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002873" w14:textId="77777777" w:rsidR="0049753D" w:rsidRDefault="0049753D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99EE435" w14:textId="77777777" w:rsidR="0049753D" w:rsidRDefault="0049753D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lastRenderedPageBreak/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5A2AC1A" w14:textId="77777777" w:rsidR="007A0862" w:rsidRPr="007A0862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</w:p>
    <w:p w14:paraId="50088934" w14:textId="3022E47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60308F07" w:rsidR="00E337AC" w:rsidRPr="00230F5A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18E19A7">
          <v:group id="Grupo 1" o:spid="_x0000_s2059" style="width:416pt;height:111.5pt;mso-position-horizontal-relative:char;mso-position-vertical-relative:line" coordsize="9936,1832">
            <v:shape id="Freeform 3" o:spid="_x0000_s2060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1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41EBFB79" w14:textId="77777777" w:rsidR="007A0862" w:rsidRDefault="007A0862" w:rsidP="007A0862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51B3B6F" w14:textId="77777777" w:rsidR="007A0862" w:rsidRDefault="007A0862" w:rsidP="007A0862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50C3C912" w14:textId="77777777" w:rsidR="007A0862" w:rsidRDefault="007A0862" w:rsidP="007A0862">
                    <w:pPr>
                      <w:spacing w:before="1"/>
                      <w:rPr>
                        <w:sz w:val="20"/>
                      </w:rPr>
                    </w:pPr>
                  </w:p>
                  <w:p w14:paraId="020596C7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B75FE9A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8B51729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15A5609E" w14:textId="7F7CD815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E337AC" w:rsidRPr="00F45E53" w14:paraId="3C49826D" w14:textId="77777777" w:rsidTr="0049753D">
        <w:trPr>
          <w:trHeight w:val="268"/>
        </w:trPr>
        <w:tc>
          <w:tcPr>
            <w:tcW w:w="862" w:type="dxa"/>
          </w:tcPr>
          <w:p w14:paraId="4F186F2F" w14:textId="77777777" w:rsidR="00E337AC" w:rsidRPr="00F45E53" w:rsidRDefault="00E337AC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337AC" w:rsidRPr="00F45E53" w:rsidRDefault="00E337AC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337AC" w:rsidRPr="00F45E53" w:rsidRDefault="00E337AC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313FA897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  <w:tc>
          <w:tcPr>
            <w:tcW w:w="708" w:type="dxa"/>
          </w:tcPr>
          <w:p w14:paraId="72337CD9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E337AC" w:rsidRPr="00F45E53" w14:paraId="3218A4A9" w14:textId="77777777" w:rsidTr="0049753D">
        <w:trPr>
          <w:trHeight w:val="268"/>
        </w:trPr>
        <w:tc>
          <w:tcPr>
            <w:tcW w:w="862" w:type="dxa"/>
          </w:tcPr>
          <w:p w14:paraId="6B1D5128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337AC" w:rsidRPr="00F45E53" w:rsidRDefault="00E337AC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0568428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622814C1" w14:textId="77777777" w:rsidTr="0049753D">
        <w:trPr>
          <w:trHeight w:val="268"/>
        </w:trPr>
        <w:tc>
          <w:tcPr>
            <w:tcW w:w="862" w:type="dxa"/>
          </w:tcPr>
          <w:p w14:paraId="7671AEB9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D702429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337AC" w:rsidRPr="00F45E53" w14:paraId="29ABD7A0" w14:textId="77777777" w:rsidTr="0049753D">
        <w:trPr>
          <w:trHeight w:val="268"/>
        </w:trPr>
        <w:tc>
          <w:tcPr>
            <w:tcW w:w="862" w:type="dxa"/>
          </w:tcPr>
          <w:p w14:paraId="36B1247A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57D1E0D9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4A41D4E9" w14:textId="77777777" w:rsidTr="0049753D">
        <w:trPr>
          <w:trHeight w:val="268"/>
        </w:trPr>
        <w:tc>
          <w:tcPr>
            <w:tcW w:w="862" w:type="dxa"/>
          </w:tcPr>
          <w:p w14:paraId="407BD317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1DE5A7B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97A43" w:rsidRPr="00F45E53" w14:paraId="306FA4E7" w14:textId="77777777" w:rsidTr="0049753D">
        <w:trPr>
          <w:trHeight w:val="268"/>
        </w:trPr>
        <w:tc>
          <w:tcPr>
            <w:tcW w:w="862" w:type="dxa"/>
          </w:tcPr>
          <w:p w14:paraId="0E8DBBC7" w14:textId="7F4D293D" w:rsidR="00D97A43" w:rsidRPr="00F45E53" w:rsidRDefault="00D97A43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D97A43" w:rsidRPr="00F45E53" w:rsidRDefault="00D97A43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8E1E7EB" w:rsidR="00D97A43" w:rsidRPr="00F45E53" w:rsidRDefault="00D97A43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372E18E8" w:rsidR="00D97A43" w:rsidRPr="0002343D" w:rsidRDefault="00D97A4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234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Registros Informados</w:t>
            </w:r>
            <w:r w:rsidR="0002343D" w:rsidRPr="000234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</w:t>
            </w:r>
            <w:r w:rsidR="000234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registro de detalle</w:t>
            </w:r>
          </w:p>
        </w:tc>
        <w:tc>
          <w:tcPr>
            <w:tcW w:w="851" w:type="dxa"/>
          </w:tcPr>
          <w:p w14:paraId="4F1C09C0" w14:textId="7F9AB3DE" w:rsidR="00D97A43" w:rsidRPr="00F45E53" w:rsidRDefault="00D97A4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01AEF813" w14:textId="6073C41F" w:rsidR="00D97A43" w:rsidRPr="00F45E53" w:rsidRDefault="004975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D97A43" w:rsidRPr="00F45E53" w14:paraId="69A338AE" w14:textId="77777777" w:rsidTr="0049753D">
        <w:trPr>
          <w:trHeight w:val="268"/>
        </w:trPr>
        <w:tc>
          <w:tcPr>
            <w:tcW w:w="862" w:type="dxa"/>
          </w:tcPr>
          <w:p w14:paraId="60628F2D" w14:textId="4E3409F6" w:rsidR="00D97A43" w:rsidRPr="00F45E53" w:rsidRDefault="00D97A43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D97A43" w:rsidRPr="00F45E53" w:rsidRDefault="00D97A43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669BF67F" w:rsidR="00D97A43" w:rsidRPr="00F45E53" w:rsidRDefault="00D97A43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4AA892BC" w:rsidR="00D97A43" w:rsidRPr="00C276A4" w:rsidRDefault="00D97A4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276A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Localidades con Información</w:t>
            </w:r>
            <w:r w:rsidR="000234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Valores distinto en el campo 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4C3061D6" w:rsidR="00D97A43" w:rsidRPr="00F45E53" w:rsidRDefault="00D97A4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08A2D3C7" w14:textId="5437CCCD" w:rsidR="00D97A43" w:rsidRPr="00F45E53" w:rsidRDefault="004975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B32641" w:rsidRPr="00F45E53" w14:paraId="6B3F28C9" w14:textId="77777777" w:rsidTr="0049753D">
        <w:trPr>
          <w:trHeight w:val="268"/>
        </w:trPr>
        <w:tc>
          <w:tcPr>
            <w:tcW w:w="862" w:type="dxa"/>
          </w:tcPr>
          <w:p w14:paraId="45829545" w14:textId="710C87E6" w:rsidR="00B32641" w:rsidRPr="0093128C" w:rsidRDefault="00B32641" w:rsidP="00B3264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DA551E8" w14:textId="015A5D68" w:rsidR="00B32641" w:rsidRPr="0093128C" w:rsidRDefault="00B32641" w:rsidP="00B3264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402F5" w14:textId="3E59009D" w:rsidR="00B32641" w:rsidRPr="0093128C" w:rsidRDefault="00B32641" w:rsidP="00B3264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EE3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22407" w14:textId="7A4B3C9D" w:rsidR="00B32641" w:rsidRPr="0093128C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Número de Operaciones con Garantía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49D1522" w14:textId="3379E9A7" w:rsidR="00B32641" w:rsidRPr="00B32641" w:rsidRDefault="0093128C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708" w:type="dxa"/>
          </w:tcPr>
          <w:p w14:paraId="6940851A" w14:textId="67056AFB" w:rsidR="00B32641" w:rsidRPr="00B32641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32641" w:rsidRPr="00F45E53" w14:paraId="7AE00EB8" w14:textId="77777777" w:rsidTr="0049753D">
        <w:trPr>
          <w:trHeight w:val="268"/>
        </w:trPr>
        <w:tc>
          <w:tcPr>
            <w:tcW w:w="862" w:type="dxa"/>
          </w:tcPr>
          <w:p w14:paraId="70AC5B8A" w14:textId="41C9E747" w:rsidR="00B32641" w:rsidRPr="0093128C" w:rsidRDefault="00B32641" w:rsidP="00B3264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B32641" w:rsidRPr="0093128C" w:rsidRDefault="00B32641" w:rsidP="00B3264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17B23C48" w:rsidR="00B32641" w:rsidRPr="0093128C" w:rsidRDefault="00B32641" w:rsidP="00B3264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4373BBAF" w:rsidR="00B32641" w:rsidRPr="0093128C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Rematada en el Período, suma del campo 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83F315" w14:textId="4879D08A" w:rsidR="00B32641" w:rsidRPr="00F45E53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68114DBC" w14:textId="04422430" w:rsidR="00B32641" w:rsidRPr="00F45E53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B32641" w:rsidRPr="00F45E53" w14:paraId="25816211" w14:textId="77777777" w:rsidTr="0049753D">
        <w:trPr>
          <w:trHeight w:val="268"/>
        </w:trPr>
        <w:tc>
          <w:tcPr>
            <w:tcW w:w="862" w:type="dxa"/>
          </w:tcPr>
          <w:p w14:paraId="664DDB0C" w14:textId="7D83D515" w:rsidR="00B32641" w:rsidRDefault="00B32641" w:rsidP="00B3264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B32641" w:rsidRPr="00F45E53" w:rsidRDefault="00B32641" w:rsidP="00B3264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B32641" w:rsidRDefault="00B32641" w:rsidP="00B3264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B32641" w:rsidRPr="009F2F7C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664203CA" w14:textId="77777777" w:rsidR="00B32641" w:rsidRPr="00F45E53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D984450" w14:textId="77777777" w:rsidR="00B32641" w:rsidRPr="00F45E53" w:rsidRDefault="00B32641" w:rsidP="00B3264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A15F4C3" w:rsidR="00202F52" w:rsidRPr="00F45E53" w:rsidRDefault="00D97A4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F2(F)</w:t>
            </w:r>
          </w:p>
        </w:tc>
      </w:tr>
      <w:tr w:rsidR="00202F52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D97A4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D97A4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755AECA5" w:rsidR="00202F52" w:rsidRPr="00F45E53" w:rsidRDefault="00202F52" w:rsidP="00D97A43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</w:t>
            </w:r>
            <w:r w:rsidR="0093128C"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536A23E" w14:textId="41EDF717" w:rsidR="007A0862" w:rsidRPr="00230F5A" w:rsidRDefault="007A0862" w:rsidP="007A086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15804729" w14:textId="77777777" w:rsidR="007A0862" w:rsidRPr="00F45E53" w:rsidRDefault="007A086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7" w:name="_Toc160527586"/>
      <w:r w:rsidRPr="00230F5A">
        <w:rPr>
          <w:rFonts w:cs="Times New Roman"/>
        </w:rPr>
        <w:t>Definición de nombres</w:t>
      </w:r>
      <w:bookmarkEnd w:id="7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8" w:name="_Hlk150869745"/>
    </w:p>
    <w:bookmarkEnd w:id="8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9" w:name="_Toc160527587"/>
      <w:r w:rsidRPr="00A96CA0">
        <w:t>Archivo de salida a dest</w:t>
      </w:r>
      <w:ins w:id="10" w:author="Roberto Carrasco Venegas" w:date="2023-11-27T13:21:00Z">
        <w:r w:rsidRPr="00A96CA0">
          <w:t>i</w:t>
        </w:r>
      </w:ins>
      <w:r w:rsidRPr="00A96CA0">
        <w:t>no</w:t>
      </w:r>
      <w:bookmarkEnd w:id="9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1" w:name="_Toc160527588"/>
      <w:r w:rsidRPr="00A96CA0">
        <w:t>Archivo de da</w:t>
      </w:r>
      <w:ins w:id="12" w:author="Roberto Carrasco Venegas" w:date="2023-11-27T13:24:00Z">
        <w:r w:rsidRPr="00A96CA0">
          <w:t>t</w:t>
        </w:r>
      </w:ins>
      <w:r w:rsidRPr="00A96CA0">
        <w:t>os</w:t>
      </w:r>
      <w:bookmarkEnd w:id="1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528C9" w14:paraId="3676ACCC" w14:textId="77777777" w:rsidTr="00D97A43">
        <w:tc>
          <w:tcPr>
            <w:tcW w:w="1413" w:type="dxa"/>
          </w:tcPr>
          <w:p w14:paraId="7DDB3BFA" w14:textId="77777777" w:rsidR="00F32211" w:rsidRPr="00A528C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528C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7FD40A26" w:rsidR="00F32211" w:rsidRPr="00A528C9" w:rsidRDefault="007A40D4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F32211" w:rsidRPr="00A528C9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A528C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528C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528C9">
              <w:rPr>
                <w:rFonts w:ascii="Times New Roman" w:hAnsi="Times New Roman" w:cs="Times New Roman"/>
              </w:rPr>
              <w:t xml:space="preserve"> </w:t>
            </w: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528C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528C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9"/>
      <w:r w:rsidRPr="00A528C9">
        <w:t>Archivo Carátula</w:t>
      </w:r>
      <w:bookmarkEnd w:id="13"/>
      <w:r w:rsidRPr="00A528C9">
        <w:fldChar w:fldCharType="begin"/>
      </w:r>
      <w:r w:rsidRPr="00A528C9">
        <w:instrText xml:space="preserve"> XE "Archivo ”arátula" </w:instrText>
      </w:r>
      <w:r w:rsidRPr="00A528C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Pr="00A528C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528C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15E54544" w:rsidR="00F32211" w:rsidRPr="00A528C9" w:rsidRDefault="007A40D4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FF0000"/>
              </w:rPr>
              <w:t>E01</w:t>
            </w:r>
            <w:r w:rsidR="00F32211" w:rsidRPr="00A528C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A528C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528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5" w:name="_Toc160527590"/>
      <w:r>
        <w:t>Definición de correlativo</w:t>
      </w:r>
      <w:bookmarkEnd w:id="15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6" w:name="_Toc160527591"/>
      <w:r>
        <w:t>Salida</w:t>
      </w:r>
      <w:bookmarkEnd w:id="1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7" w:name="_Toc160527592"/>
      <w:r>
        <w:t>Entrada</w:t>
      </w:r>
      <w:bookmarkEnd w:id="17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1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18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93128C" w:rsidRPr="00F45E53" w14:paraId="34B595B1" w14:textId="77777777" w:rsidTr="0093128C">
        <w:trPr>
          <w:trHeight w:val="268"/>
        </w:trPr>
        <w:tc>
          <w:tcPr>
            <w:tcW w:w="862" w:type="dxa"/>
          </w:tcPr>
          <w:p w14:paraId="591B5C65" w14:textId="77777777" w:rsidR="0093128C" w:rsidRPr="00F45E53" w:rsidRDefault="0093128C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3128C" w:rsidRPr="00F45E53" w:rsidRDefault="0093128C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3128C" w:rsidRPr="00F45E53" w:rsidRDefault="0093128C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3128C" w:rsidRPr="00F45E53" w:rsidRDefault="0093128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93128C" w:rsidRPr="00F45E53" w:rsidRDefault="0093128C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93128C" w:rsidRPr="00F45E53" w14:paraId="5D951038" w14:textId="77777777" w:rsidTr="0093128C">
        <w:trPr>
          <w:trHeight w:val="268"/>
        </w:trPr>
        <w:tc>
          <w:tcPr>
            <w:tcW w:w="862" w:type="dxa"/>
          </w:tcPr>
          <w:p w14:paraId="353C772D" w14:textId="77777777" w:rsidR="0093128C" w:rsidRPr="00F45E53" w:rsidRDefault="0093128C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3128C" w:rsidRPr="00F45E53" w:rsidRDefault="0093128C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3128C" w:rsidRPr="00F45E53" w:rsidRDefault="0093128C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3128C" w:rsidRPr="00F45E53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93128C" w:rsidRPr="00F45E53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3128C" w:rsidRPr="00F45E53" w14:paraId="6F1D936B" w14:textId="77777777" w:rsidTr="0093128C">
        <w:trPr>
          <w:trHeight w:val="268"/>
        </w:trPr>
        <w:tc>
          <w:tcPr>
            <w:tcW w:w="862" w:type="dxa"/>
          </w:tcPr>
          <w:p w14:paraId="3A9C0A96" w14:textId="77777777" w:rsidR="0093128C" w:rsidRPr="00F45E53" w:rsidRDefault="0093128C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3128C" w:rsidRPr="00F45E53" w:rsidRDefault="0093128C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93128C" w:rsidRPr="00F45E53" w:rsidRDefault="0093128C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93128C" w:rsidRPr="00F45E53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93128C" w:rsidRPr="00F45E53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3128C" w:rsidRPr="00F45E53" w14:paraId="7E828B7E" w14:textId="77777777" w:rsidTr="0093128C">
        <w:trPr>
          <w:trHeight w:val="268"/>
        </w:trPr>
        <w:tc>
          <w:tcPr>
            <w:tcW w:w="862" w:type="dxa"/>
          </w:tcPr>
          <w:p w14:paraId="5CAD6BF3" w14:textId="77777777" w:rsidR="0093128C" w:rsidRPr="00F45E53" w:rsidRDefault="0093128C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3128C" w:rsidRPr="00F45E53" w:rsidRDefault="0093128C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3128C" w:rsidRPr="00F45E53" w:rsidRDefault="0093128C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3128C" w:rsidRPr="00F45E53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93128C" w:rsidRPr="00F45E53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3128C" w:rsidRPr="00F45E53" w14:paraId="29EBC434" w14:textId="77777777" w:rsidTr="0093128C">
        <w:trPr>
          <w:trHeight w:val="268"/>
        </w:trPr>
        <w:tc>
          <w:tcPr>
            <w:tcW w:w="862" w:type="dxa"/>
          </w:tcPr>
          <w:p w14:paraId="712E6578" w14:textId="77777777" w:rsidR="0093128C" w:rsidRPr="00F45E53" w:rsidRDefault="0093128C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3128C" w:rsidRPr="00F45E53" w:rsidRDefault="0093128C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3128C" w:rsidRPr="00F45E53" w:rsidRDefault="0093128C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3128C" w:rsidRPr="00F45E53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93128C" w:rsidRPr="000506C0" w:rsidRDefault="0093128C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93128C" w:rsidRPr="00F45E53" w14:paraId="03C55575" w14:textId="77777777" w:rsidTr="0093128C">
        <w:trPr>
          <w:trHeight w:val="268"/>
        </w:trPr>
        <w:tc>
          <w:tcPr>
            <w:tcW w:w="862" w:type="dxa"/>
          </w:tcPr>
          <w:p w14:paraId="54D2D25C" w14:textId="77777777" w:rsidR="0093128C" w:rsidRPr="00F45E53" w:rsidRDefault="0093128C" w:rsidP="007A40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93128C" w:rsidRPr="00F45E53" w:rsidRDefault="0093128C" w:rsidP="007A40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1328E54E" w:rsidR="0093128C" w:rsidRPr="00F45E53" w:rsidRDefault="0093128C" w:rsidP="007A40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EE1</w:t>
            </w:r>
          </w:p>
        </w:tc>
        <w:tc>
          <w:tcPr>
            <w:tcW w:w="6095" w:type="dxa"/>
          </w:tcPr>
          <w:p w14:paraId="0567EE05" w14:textId="2B5C44EA" w:rsidR="0093128C" w:rsidRPr="00F45E53" w:rsidRDefault="0093128C" w:rsidP="007A40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 de Registros Informados</w:t>
            </w:r>
          </w:p>
        </w:tc>
        <w:tc>
          <w:tcPr>
            <w:tcW w:w="851" w:type="dxa"/>
          </w:tcPr>
          <w:p w14:paraId="7F22F9FF" w14:textId="3C13C994" w:rsidR="0093128C" w:rsidRPr="00F45E53" w:rsidRDefault="0093128C" w:rsidP="007A40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3128C" w:rsidRPr="00F45E53" w14:paraId="449A74F0" w14:textId="77777777" w:rsidTr="0093128C">
        <w:trPr>
          <w:trHeight w:val="268"/>
        </w:trPr>
        <w:tc>
          <w:tcPr>
            <w:tcW w:w="862" w:type="dxa"/>
          </w:tcPr>
          <w:p w14:paraId="446C1F3A" w14:textId="77777777" w:rsidR="0093128C" w:rsidRPr="00F45E53" w:rsidRDefault="0093128C" w:rsidP="007A40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93128C" w:rsidRPr="00F45E53" w:rsidRDefault="0093128C" w:rsidP="007A40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7AE04011" w:rsidR="0093128C" w:rsidRPr="00F45E53" w:rsidRDefault="0093128C" w:rsidP="007A40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EE2</w:t>
            </w:r>
          </w:p>
        </w:tc>
        <w:tc>
          <w:tcPr>
            <w:tcW w:w="6095" w:type="dxa"/>
          </w:tcPr>
          <w:p w14:paraId="67FA48B0" w14:textId="0526B63B" w:rsidR="0093128C" w:rsidRPr="00B8004D" w:rsidRDefault="0093128C" w:rsidP="007A40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276A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Localidades con Información</w:t>
            </w:r>
          </w:p>
        </w:tc>
        <w:tc>
          <w:tcPr>
            <w:tcW w:w="851" w:type="dxa"/>
          </w:tcPr>
          <w:p w14:paraId="07C36CDF" w14:textId="69901410" w:rsidR="0093128C" w:rsidRPr="00F45E53" w:rsidRDefault="0093128C" w:rsidP="007A40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3128C" w:rsidRPr="00F45E53" w14:paraId="45432BD7" w14:textId="59F61BDF" w:rsidTr="0093128C">
        <w:trPr>
          <w:trHeight w:val="268"/>
        </w:trPr>
        <w:tc>
          <w:tcPr>
            <w:tcW w:w="862" w:type="dxa"/>
          </w:tcPr>
          <w:p w14:paraId="3C428A9B" w14:textId="77D76CA8" w:rsidR="0093128C" w:rsidRDefault="0093128C" w:rsidP="0093128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FCC3FE3" w14:textId="77777777" w:rsidR="0093128C" w:rsidRPr="00F45E53" w:rsidRDefault="0093128C" w:rsidP="0093128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39BBD0AA" w14:textId="660B1912" w:rsidR="0093128C" w:rsidRPr="00D97A43" w:rsidRDefault="0093128C" w:rsidP="0093128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EE3</w:t>
            </w:r>
          </w:p>
        </w:tc>
        <w:tc>
          <w:tcPr>
            <w:tcW w:w="6095" w:type="dxa"/>
          </w:tcPr>
          <w:p w14:paraId="7540E47E" w14:textId="0DFCC456" w:rsidR="0093128C" w:rsidRPr="00C276A4" w:rsidRDefault="0093128C" w:rsidP="0093128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312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Número de Operaciones con Gara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ntia</w:t>
            </w:r>
          </w:p>
        </w:tc>
        <w:tc>
          <w:tcPr>
            <w:tcW w:w="851" w:type="dxa"/>
          </w:tcPr>
          <w:p w14:paraId="558AB4B3" w14:textId="72F73E72" w:rsidR="0093128C" w:rsidRPr="0093128C" w:rsidRDefault="0093128C" w:rsidP="0093128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3128C" w:rsidRPr="00F45E53" w14:paraId="457D6C4A" w14:textId="77777777" w:rsidTr="0093128C">
        <w:trPr>
          <w:trHeight w:val="268"/>
        </w:trPr>
        <w:tc>
          <w:tcPr>
            <w:tcW w:w="862" w:type="dxa"/>
          </w:tcPr>
          <w:p w14:paraId="7484FA91" w14:textId="596AF594" w:rsidR="0093128C" w:rsidRPr="00F45E53" w:rsidRDefault="0093128C" w:rsidP="0093128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2C8D95A5" w14:textId="77777777" w:rsidR="0093128C" w:rsidRPr="00F45E53" w:rsidRDefault="0093128C" w:rsidP="0093128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0FA3546A" w:rsidR="0093128C" w:rsidRPr="00F45E53" w:rsidRDefault="0093128C" w:rsidP="0093128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EE4</w:t>
            </w:r>
          </w:p>
        </w:tc>
        <w:tc>
          <w:tcPr>
            <w:tcW w:w="6095" w:type="dxa"/>
          </w:tcPr>
          <w:p w14:paraId="76546BB7" w14:textId="39A91918" w:rsidR="0093128C" w:rsidRPr="000506C0" w:rsidRDefault="0093128C" w:rsidP="0093128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7A4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Rematada en el Período</w:t>
            </w:r>
          </w:p>
        </w:tc>
        <w:tc>
          <w:tcPr>
            <w:tcW w:w="851" w:type="dxa"/>
          </w:tcPr>
          <w:p w14:paraId="1FB54790" w14:textId="627CD1DA" w:rsidR="0093128C" w:rsidRPr="00F45E53" w:rsidRDefault="0093128C" w:rsidP="0093128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3128C" w:rsidRPr="00F45E53" w14:paraId="2C79226D" w14:textId="77777777" w:rsidTr="0093128C">
        <w:trPr>
          <w:trHeight w:val="268"/>
        </w:trPr>
        <w:tc>
          <w:tcPr>
            <w:tcW w:w="862" w:type="dxa"/>
          </w:tcPr>
          <w:p w14:paraId="1AA59832" w14:textId="20EE120B" w:rsidR="0093128C" w:rsidRDefault="0093128C" w:rsidP="0093128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93128C" w:rsidRPr="00F45E53" w:rsidRDefault="0093128C" w:rsidP="0093128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93128C" w:rsidRDefault="0093128C" w:rsidP="0093128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93128C" w:rsidRPr="009F2F7C" w:rsidRDefault="0093128C" w:rsidP="0093128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93128C" w:rsidRPr="00F45E53" w:rsidRDefault="0093128C" w:rsidP="0093128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19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19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0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0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31746C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03442" w14:textId="77777777" w:rsidR="00460722" w:rsidRDefault="00460722" w:rsidP="00F10206">
      <w:pPr>
        <w:spacing w:after="0" w:line="240" w:lineRule="auto"/>
      </w:pPr>
      <w:r>
        <w:separator/>
      </w:r>
    </w:p>
  </w:endnote>
  <w:endnote w:type="continuationSeparator" w:id="0">
    <w:p w14:paraId="6F365927" w14:textId="77777777" w:rsidR="00460722" w:rsidRDefault="00460722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E5C12" w14:textId="77777777" w:rsidR="00460722" w:rsidRDefault="00460722" w:rsidP="00F10206">
      <w:pPr>
        <w:spacing w:after="0" w:line="240" w:lineRule="auto"/>
      </w:pPr>
      <w:r>
        <w:separator/>
      </w:r>
    </w:p>
  </w:footnote>
  <w:footnote w:type="continuationSeparator" w:id="0">
    <w:p w14:paraId="5886A5C6" w14:textId="77777777" w:rsidR="00460722" w:rsidRDefault="00460722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9C6BF1"/>
    <w:multiLevelType w:val="multilevel"/>
    <w:tmpl w:val="8AE0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3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5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4"/>
  </w:num>
  <w:num w:numId="40" w16cid:durableId="1170755107">
    <w:abstractNumId w:val="28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179367092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343D"/>
    <w:rsid w:val="0002549C"/>
    <w:rsid w:val="00026595"/>
    <w:rsid w:val="00032746"/>
    <w:rsid w:val="000344F7"/>
    <w:rsid w:val="00035F9D"/>
    <w:rsid w:val="0004389A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02766"/>
    <w:rsid w:val="0030430C"/>
    <w:rsid w:val="00312989"/>
    <w:rsid w:val="0031746C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0722"/>
    <w:rsid w:val="00465EE6"/>
    <w:rsid w:val="00476D53"/>
    <w:rsid w:val="00477EA2"/>
    <w:rsid w:val="004839DA"/>
    <w:rsid w:val="0049753D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B749D"/>
    <w:rsid w:val="006D2868"/>
    <w:rsid w:val="006D45CE"/>
    <w:rsid w:val="006E3515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287E"/>
    <w:rsid w:val="00784BCF"/>
    <w:rsid w:val="00785F5D"/>
    <w:rsid w:val="00787AE9"/>
    <w:rsid w:val="007A0862"/>
    <w:rsid w:val="007A1B85"/>
    <w:rsid w:val="007A40D4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3128C"/>
    <w:rsid w:val="009427D8"/>
    <w:rsid w:val="009437BA"/>
    <w:rsid w:val="00952A5F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28C9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2641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276A4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2E9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6F0A"/>
    <w:rsid w:val="00D923F1"/>
    <w:rsid w:val="00D92C2E"/>
    <w:rsid w:val="00D97610"/>
    <w:rsid w:val="00D97A43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3141"/>
    <w:rsid w:val="00DE6FAE"/>
    <w:rsid w:val="00DF1300"/>
    <w:rsid w:val="00DF28BB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77F42"/>
    <w:rsid w:val="00E814DF"/>
    <w:rsid w:val="00E81654"/>
    <w:rsid w:val="00E862A3"/>
    <w:rsid w:val="00E9786A"/>
    <w:rsid w:val="00EB2A65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E2D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75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18</cp:revision>
  <dcterms:created xsi:type="dcterms:W3CDTF">2024-03-06T13:25:00Z</dcterms:created>
  <dcterms:modified xsi:type="dcterms:W3CDTF">2024-07-24T19:21:00Z</dcterms:modified>
</cp:coreProperties>
</file>