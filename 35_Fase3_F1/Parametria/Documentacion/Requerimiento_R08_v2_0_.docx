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20697996" w14:textId="3AEB51F5" w:rsidR="005810A0" w:rsidRPr="004A1260" w:rsidRDefault="004A1260" w:rsidP="00866873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E55BFE">
        <w:rPr>
          <w:rFonts w:ascii="Times New Roman" w:hAnsi="Times New Roman" w:cs="Times New Roman"/>
          <w:b/>
          <w:sz w:val="72"/>
          <w:szCs w:val="72"/>
        </w:rPr>
        <w:t>R08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5367FD">
        <w:rPr>
          <w:rFonts w:ascii="Times New Roman" w:hAnsi="Times New Roman" w:cs="Times New Roman"/>
          <w:b/>
          <w:sz w:val="72"/>
          <w:szCs w:val="72"/>
        </w:rPr>
        <w:t>719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E55BFE" w:rsidRPr="00E55BFE">
        <w:rPr>
          <w:rFonts w:ascii="Times New Roman" w:hAnsi="Times New Roman" w:cs="Times New Roman"/>
          <w:b/>
          <w:sz w:val="72"/>
          <w:szCs w:val="72"/>
        </w:rPr>
        <w:t>Activos ponderados por riesgo operacional</w:t>
      </w:r>
      <w:r w:rsidR="005810A0" w:rsidRPr="005810A0">
        <w:rPr>
          <w:rFonts w:ascii="Times New Roman" w:hAnsi="Times New Roman" w:cs="Times New Roman"/>
          <w:b/>
          <w:sz w:val="72"/>
          <w:szCs w:val="72"/>
        </w:rPr>
        <w:t>.</w:t>
      </w: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Default="00C4642F" w:rsidP="00C4642F">
      <w:pPr>
        <w:rPr>
          <w:rFonts w:ascii="Times New Roman" w:hAnsi="Times New Roman" w:cs="Times New Roman"/>
        </w:rPr>
      </w:pPr>
    </w:p>
    <w:p w14:paraId="592F5FD4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7E19B2F7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561403E5" w14:textId="77777777" w:rsidR="0097031A" w:rsidRPr="00230F5A" w:rsidRDefault="0097031A" w:rsidP="00C4642F">
      <w:pPr>
        <w:rPr>
          <w:rFonts w:ascii="Times New Roman" w:hAnsi="Times New Roman" w:cs="Times New Roman"/>
        </w:rPr>
      </w:pPr>
    </w:p>
    <w:p w14:paraId="30C0B481" w14:textId="4EF77BF2" w:rsidR="00C4642F" w:rsidRPr="00230F5A" w:rsidRDefault="0059037B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E0EBFD" wp14:editId="129DE8C5">
                <wp:simplePos x="0" y="0"/>
                <wp:positionH relativeFrom="column">
                  <wp:posOffset>3193415</wp:posOffset>
                </wp:positionH>
                <wp:positionV relativeFrom="paragraph">
                  <wp:posOffset>177800</wp:posOffset>
                </wp:positionV>
                <wp:extent cx="3069590" cy="1169670"/>
                <wp:effectExtent l="0" t="0" r="0" b="0"/>
                <wp:wrapNone/>
                <wp:docPr id="13570253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9590" cy="1169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E1F7D" w14:textId="77777777" w:rsidR="00C4642F" w:rsidRPr="00A56777" w:rsidRDefault="00C4642F" w:rsidP="00C4642F">
                            <w:pPr>
                              <w:pStyle w:val="DatosCaratula"/>
                              <w:jc w:val="right"/>
                            </w:pPr>
                            <w:r>
                              <w:t>SONEDI Soluciones de Negocio Digitales</w:t>
                            </w:r>
                          </w:p>
                          <w:p w14:paraId="45FABB07" w14:textId="77777777" w:rsidR="00C4642F" w:rsidRPr="002E031A" w:rsidRDefault="00C4642F" w:rsidP="00C4642F">
                            <w:pPr>
                              <w:pStyle w:val="DatosCaratula"/>
                              <w:jc w:val="right"/>
                              <w:rPr>
                                <w:lang w:val="es-CL"/>
                              </w:rPr>
                            </w:pPr>
                            <w:r w:rsidRPr="002E031A">
                              <w:rPr>
                                <w:lang w:val="es-CL"/>
                              </w:rPr>
                              <w:t>Av. Apoquindo 5555 – Piso 14</w:t>
                            </w:r>
                          </w:p>
                          <w:p w14:paraId="3EE5D35C" w14:textId="77777777" w:rsidR="00C4642F" w:rsidRPr="00A56777" w:rsidRDefault="00C4642F" w:rsidP="00C4642F">
                            <w:pPr>
                              <w:pStyle w:val="DatosCaratula"/>
                              <w:jc w:val="right"/>
                              <w:rPr>
                                <w:lang w:val="en-US"/>
                              </w:rPr>
                            </w:pPr>
                            <w:r w:rsidRPr="00A56777">
                              <w:rPr>
                                <w:lang w:val="en-US"/>
                              </w:rPr>
                              <w:t>Santiago – Chile</w:t>
                            </w:r>
                          </w:p>
                          <w:p w14:paraId="11EA45C5" w14:textId="77777777" w:rsidR="00C4642F" w:rsidRPr="00A56777" w:rsidRDefault="00C4642F" w:rsidP="00C4642F">
                            <w:pPr>
                              <w:pStyle w:val="DatosCaratula"/>
                              <w:jc w:val="right"/>
                              <w:rPr>
                                <w:lang w:val="en-US"/>
                              </w:rPr>
                            </w:pPr>
                            <w:r w:rsidRPr="00A56777">
                              <w:rPr>
                                <w:lang w:val="en-US"/>
                              </w:rPr>
                              <w:t>Tel/Fax.: (562) 26569646</w:t>
                            </w:r>
                          </w:p>
                          <w:p w14:paraId="638345C5" w14:textId="77777777" w:rsidR="00C4642F" w:rsidRDefault="00C4642F" w:rsidP="00C4642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E0EBF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qTWDgIAAPcDAAAOAAAAZHJzL2Uyb0RvYy54bWysU9tu2zAMfR+wfxD0vtjJkrQ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" stroked="f">
                <v:textbox style="mso-fit-shape-to-text:t">
                  <w:txbxContent>
                    <w:p w14:paraId="2FAE1F7D" w14:textId="77777777" w:rsidR="00C4642F" w:rsidRPr="00A56777" w:rsidRDefault="00C4642F" w:rsidP="00C4642F">
                      <w:pPr>
                        <w:pStyle w:val="DatosCaratula"/>
                        <w:jc w:val="right"/>
                      </w:pPr>
                      <w:r>
                        <w:t>SONEDI Soluciones de Negocio Digitales</w:t>
                      </w:r>
                    </w:p>
                    <w:p w14:paraId="45FABB07" w14:textId="77777777" w:rsidR="00C4642F" w:rsidRPr="002E031A" w:rsidRDefault="00C4642F" w:rsidP="00C4642F">
                      <w:pPr>
                        <w:pStyle w:val="DatosCaratula"/>
                        <w:jc w:val="right"/>
                        <w:rPr>
                          <w:lang w:val="es-CL"/>
                        </w:rPr>
                      </w:pPr>
                      <w:r w:rsidRPr="002E031A">
                        <w:rPr>
                          <w:lang w:val="es-CL"/>
                        </w:rPr>
                        <w:t>Av. Apoquindo 5555 – Piso 14</w:t>
                      </w:r>
                    </w:p>
                    <w:p w14:paraId="3EE5D35C" w14:textId="77777777" w:rsidR="00C4642F" w:rsidRPr="00A56777" w:rsidRDefault="00C4642F" w:rsidP="00C4642F">
                      <w:pPr>
                        <w:pStyle w:val="DatosCaratula"/>
                        <w:jc w:val="right"/>
                        <w:rPr>
                          <w:lang w:val="en-US"/>
                        </w:rPr>
                      </w:pPr>
                      <w:r w:rsidRPr="00A56777">
                        <w:rPr>
                          <w:lang w:val="en-US"/>
                        </w:rPr>
                        <w:t>Santiago – Chile</w:t>
                      </w:r>
                    </w:p>
                    <w:p w14:paraId="11EA45C5" w14:textId="77777777" w:rsidR="00C4642F" w:rsidRPr="00A56777" w:rsidRDefault="00C4642F" w:rsidP="00C4642F">
                      <w:pPr>
                        <w:pStyle w:val="DatosCaratula"/>
                        <w:jc w:val="right"/>
                        <w:rPr>
                          <w:lang w:val="en-US"/>
                        </w:rPr>
                      </w:pPr>
                      <w:r w:rsidRPr="00A56777">
                        <w:rPr>
                          <w:lang w:val="en-US"/>
                        </w:rPr>
                        <w:t>Tel/Fax.: (562) 26569646</w:t>
                      </w:r>
                    </w:p>
                    <w:p w14:paraId="638345C5" w14:textId="77777777" w:rsidR="00C4642F" w:rsidRDefault="00C4642F" w:rsidP="00C4642F"/>
                  </w:txbxContent>
                </v:textbox>
              </v:shape>
            </w:pict>
          </mc:Fallback>
        </mc:AlternateConten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5B26A317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3D7E5858" w14:textId="539528E6" w:rsidR="0071053E" w:rsidRDefault="00522424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39470" w:history="1">
            <w:r w:rsidR="0071053E" w:rsidRPr="00DE1D7E">
              <w:rPr>
                <w:rStyle w:val="Hipervnculo"/>
                <w:noProof/>
              </w:rPr>
              <w:t>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estructuras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5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31008DA" w14:textId="0CB4BB8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1" w:history="1">
            <w:r w:rsidR="0071053E" w:rsidRPr="00DE1D7E">
              <w:rPr>
                <w:rStyle w:val="Hipervnculo"/>
                <w:bCs/>
                <w:noProof/>
              </w:rPr>
              <w:t>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bCs/>
                <w:noProof/>
              </w:rPr>
              <w:t xml:space="preserve">Archivo de datos del emisor  </w:t>
            </w:r>
            <w:r w:rsidR="0071053E" w:rsidRPr="00DE1D7E">
              <w:rPr>
                <w:rStyle w:val="Hipervnculo"/>
                <w:noProof/>
              </w:rPr>
              <w:t>Manual Sistema de Información Bancos - Sistema Contable (cmfchile.cl)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5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93067B8" w14:textId="631F28AE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2" w:history="1">
            <w:r w:rsidR="0071053E" w:rsidRPr="00DE1D7E">
              <w:rPr>
                <w:rStyle w:val="Hipervnculo"/>
                <w:noProof/>
              </w:rPr>
              <w:t>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Carátula/s del origen (Carátula de entrada)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2107AD20" w14:textId="4AB6BB9D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3" w:history="1">
            <w:r w:rsidR="0071053E" w:rsidRPr="00DE1D7E">
              <w:rPr>
                <w:rStyle w:val="Hipervnculo"/>
                <w:bCs/>
                <w:noProof/>
              </w:rPr>
              <w:t>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bCs/>
                <w:noProof/>
              </w:rPr>
              <w:t>Archivo/s de control de datos del origen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E896FB4" w14:textId="5B1B594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4" w:history="1">
            <w:r w:rsidR="0071053E" w:rsidRPr="00DE1D7E">
              <w:rPr>
                <w:rStyle w:val="Hipervnculo"/>
                <w:noProof/>
              </w:rPr>
              <w:t>1.4.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Archivo/s de datos del Receptor: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98F2661" w14:textId="6CD5E849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5" w:history="1">
            <w:r w:rsidR="0071053E" w:rsidRPr="00DE1D7E">
              <w:rPr>
                <w:rStyle w:val="Hipervnculo"/>
                <w:noProof/>
              </w:rPr>
              <w:t>1.5.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carátula del Receptor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3C036D9" w14:textId="1C4FB99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6" w:history="1">
            <w:r w:rsidR="0071053E" w:rsidRPr="00DE1D7E">
              <w:rPr>
                <w:rStyle w:val="Hipervnculo"/>
                <w:noProof/>
              </w:rPr>
              <w:t>1.6.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del Receptor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004F3FB" w14:textId="7EA55109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77" w:history="1">
            <w:r w:rsidR="0071053E" w:rsidRPr="00DE1D7E">
              <w:rPr>
                <w:rStyle w:val="Hipervnculo"/>
                <w:noProof/>
              </w:rPr>
              <w:t>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Validaciones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910B329" w14:textId="06CEDFA4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8" w:history="1">
            <w:r w:rsidR="0071053E" w:rsidRPr="00DE1D7E">
              <w:rPr>
                <w:rStyle w:val="Hipervnculo"/>
                <w:noProof/>
              </w:rPr>
              <w:t>2.1.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0B5F09B" w14:textId="702C1A6F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9" w:history="1">
            <w:r w:rsidR="0071053E" w:rsidRPr="00DE1D7E">
              <w:rPr>
                <w:rStyle w:val="Hipervnculo"/>
                <w:noProof/>
              </w:rPr>
              <w:t>2.2.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EDC3370" w14:textId="2F894F64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0" w:history="1">
            <w:r w:rsidR="0071053E" w:rsidRPr="00DE1D7E">
              <w:rPr>
                <w:rStyle w:val="Hipervnculo"/>
                <w:noProof/>
              </w:rPr>
              <w:t>2.3.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70AE3450" w14:textId="4CE031E1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81" w:history="1">
            <w:r w:rsidR="0071053E" w:rsidRPr="00DE1D7E">
              <w:rPr>
                <w:rStyle w:val="Hipervnculo"/>
                <w:noProof/>
              </w:rPr>
              <w:t>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Construyendo la carátula de salida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13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619DF17" w14:textId="5CED8647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2" w:history="1">
            <w:r w:rsidR="0071053E" w:rsidRPr="00DE1D7E">
              <w:rPr>
                <w:rStyle w:val="Hipervnculo"/>
                <w:noProof/>
              </w:rPr>
              <w:t>3.1.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Formato de carátula de salida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14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9906347" w14:textId="4349540D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83" w:history="1">
            <w:r w:rsidR="0071053E" w:rsidRPr="00DE1D7E">
              <w:rPr>
                <w:rStyle w:val="Hipervnculo"/>
                <w:bCs/>
                <w:noProof/>
              </w:rPr>
              <w:t>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nombres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33D602E" w14:textId="4F2F3FCD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4" w:history="1">
            <w:r w:rsidR="0071053E" w:rsidRPr="00DE1D7E">
              <w:rPr>
                <w:rStyle w:val="Hipervnculo"/>
                <w:noProof/>
              </w:rPr>
              <w:t>4.1.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Archivos de entrada a SINACOFI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49F7FD4" w14:textId="7F914C73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5" w:history="1">
            <w:r w:rsidR="0071053E" w:rsidRPr="00DE1D7E">
              <w:rPr>
                <w:rStyle w:val="Hipervnculo"/>
                <w:noProof/>
              </w:rPr>
              <w:t>4.1.1.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55F7CDEB" w14:textId="40D4C1B0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6" w:history="1">
            <w:r w:rsidR="0071053E" w:rsidRPr="00DE1D7E">
              <w:rPr>
                <w:rStyle w:val="Hipervnculo"/>
                <w:noProof/>
              </w:rPr>
              <w:t>4.1.2.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EA3A26A" w14:textId="72409C68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7" w:history="1">
            <w:r w:rsidR="0071053E" w:rsidRPr="00DE1D7E">
              <w:rPr>
                <w:rStyle w:val="Hipervnculo"/>
                <w:noProof/>
              </w:rPr>
              <w:t>4.1.3.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69A8185" w14:textId="62AF85D1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8" w:history="1">
            <w:r w:rsidR="0071053E" w:rsidRPr="00DE1D7E">
              <w:rPr>
                <w:rStyle w:val="Hipervnculo"/>
                <w:noProof/>
              </w:rPr>
              <w:t>4.2.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salida a destino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706789F4" w14:textId="23B72D59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9" w:history="1">
            <w:r w:rsidR="0071053E" w:rsidRPr="00DE1D7E">
              <w:rPr>
                <w:rStyle w:val="Hipervnculo"/>
                <w:noProof/>
              </w:rPr>
              <w:t>4.2.1.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F245026" w14:textId="63CF849A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0" w:history="1">
            <w:r w:rsidR="0071053E" w:rsidRPr="00DE1D7E">
              <w:rPr>
                <w:rStyle w:val="Hipervnculo"/>
                <w:noProof/>
              </w:rPr>
              <w:t>4.2.2.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F239B0B" w14:textId="71379495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1" w:history="1">
            <w:r w:rsidR="0071053E" w:rsidRPr="00DE1D7E">
              <w:rPr>
                <w:rStyle w:val="Hipervnculo"/>
                <w:noProof/>
              </w:rPr>
              <w:t>4.3.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correlativo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53FFDBA6" w14:textId="71EB2EF6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2" w:history="1">
            <w:r w:rsidR="0071053E" w:rsidRPr="00DE1D7E">
              <w:rPr>
                <w:rStyle w:val="Hipervnculo"/>
                <w:noProof/>
              </w:rPr>
              <w:t>5.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del destino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99A434D" w14:textId="41964F54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3" w:history="1">
            <w:r w:rsidR="0071053E" w:rsidRPr="00DE1D7E">
              <w:rPr>
                <w:rStyle w:val="Hipervnculo"/>
                <w:noProof/>
              </w:rPr>
              <w:t>6.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Mensajería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E14AC33" w14:textId="3D237768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4" w:history="1">
            <w:r w:rsidR="0071053E" w:rsidRPr="00DE1D7E">
              <w:rPr>
                <w:rStyle w:val="Hipervnculo"/>
                <w:noProof/>
              </w:rPr>
              <w:t>6.1.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Aviso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A1F0875" w14:textId="73E1FF22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5" w:history="1">
            <w:r w:rsidR="0071053E" w:rsidRPr="00DE1D7E">
              <w:rPr>
                <w:rStyle w:val="Hipervnculo"/>
                <w:noProof/>
              </w:rPr>
              <w:t>6.2.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Resultado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3942181" w14:textId="1E42E24E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6" w:history="1">
            <w:r w:rsidR="0071053E" w:rsidRPr="00DE1D7E">
              <w:rPr>
                <w:rStyle w:val="Hipervnculo"/>
                <w:noProof/>
              </w:rPr>
              <w:t>6.3.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Notificación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4D64A20" w14:textId="2F7DD97B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7" w:history="1">
            <w:r w:rsidR="0071053E" w:rsidRPr="00DE1D7E">
              <w:rPr>
                <w:rStyle w:val="Hipervnculo"/>
                <w:noProof/>
              </w:rPr>
              <w:t>6.4.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Resultado RES.DET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BE6758E" w14:textId="3D9CF96F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8" w:history="1">
            <w:r w:rsidR="0071053E" w:rsidRPr="00DE1D7E">
              <w:rPr>
                <w:rStyle w:val="Hipervnculo"/>
                <w:noProof/>
              </w:rPr>
              <w:t>7.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Definir estructura y nombre para cada archivo de mensajería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338B0D1" w14:textId="3BFDB59C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9" w:history="1">
            <w:r w:rsidR="0071053E" w:rsidRPr="00DE1D7E">
              <w:rPr>
                <w:rStyle w:val="Hipervnculo"/>
                <w:noProof/>
              </w:rPr>
              <w:t>7.1.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Estructura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0E3E884" w14:textId="5F55106B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0" w:history="1">
            <w:r w:rsidR="0071053E" w:rsidRPr="00DE1D7E">
              <w:rPr>
                <w:rStyle w:val="Hipervnculo"/>
                <w:noProof/>
              </w:rPr>
              <w:t>7.1.1.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notificado (CMF):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25BD856" w14:textId="194EDC42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1" w:history="1">
            <w:r w:rsidR="0071053E" w:rsidRPr="00DE1D7E">
              <w:rPr>
                <w:rStyle w:val="Hipervnculo"/>
                <w:noProof/>
              </w:rPr>
              <w:t>7.1.2.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aviso (SINACOFI)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887378F" w14:textId="46961443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2" w:history="1">
            <w:r w:rsidR="0071053E" w:rsidRPr="00DE1D7E">
              <w:rPr>
                <w:rStyle w:val="Hipervnculo"/>
                <w:noProof/>
              </w:rPr>
              <w:t>7.1.3.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resultado (SINACOFI)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66B1408" w14:textId="7374EA92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3" w:history="1">
            <w:r w:rsidR="0071053E" w:rsidRPr="00DE1D7E">
              <w:rPr>
                <w:rStyle w:val="Hipervnculo"/>
                <w:noProof/>
              </w:rPr>
              <w:t>7.2.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nombres: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22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4EC61C2" w14:textId="2BEA8984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504" w:history="1">
            <w:r w:rsidR="0071053E" w:rsidRPr="00DE1D7E">
              <w:rPr>
                <w:rStyle w:val="Hipervnculo"/>
                <w:noProof/>
              </w:rPr>
              <w:t>8.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Datos sensibles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22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B95E1CD" w14:textId="4B6F03B4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693D4182" w:rsidR="00DA6AAC" w:rsidRPr="00230F5A" w:rsidRDefault="00E55BFE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R08</w:t>
            </w:r>
          </w:p>
        </w:tc>
        <w:tc>
          <w:tcPr>
            <w:tcW w:w="1342" w:type="dxa"/>
          </w:tcPr>
          <w:p w14:paraId="22F848E4" w14:textId="31B313DB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00606D">
              <w:rPr>
                <w:rFonts w:ascii="Times New Roman" w:hAnsi="Times New Roman" w:cs="Times New Roman"/>
              </w:rPr>
              <w:t>8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140CE643" w:rsidR="00DA6AAC" w:rsidRPr="00230F5A" w:rsidRDefault="0000606D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Oliver Silva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150BF7" w:rsidRPr="00230F5A" w14:paraId="5339FC0E" w14:textId="7AB2D237" w:rsidTr="000506C0">
        <w:tc>
          <w:tcPr>
            <w:tcW w:w="1256" w:type="dxa"/>
          </w:tcPr>
          <w:p w14:paraId="3DF7E2D2" w14:textId="31352CE0" w:rsidR="00150BF7" w:rsidRPr="00230F5A" w:rsidRDefault="00150BF7" w:rsidP="00150BF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R08</w:t>
            </w:r>
          </w:p>
        </w:tc>
        <w:tc>
          <w:tcPr>
            <w:tcW w:w="1342" w:type="dxa"/>
          </w:tcPr>
          <w:p w14:paraId="69C55B7E" w14:textId="705F779C" w:rsidR="00150BF7" w:rsidRPr="00230F5A" w:rsidRDefault="00150BF7" w:rsidP="00150BF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6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13DF1F62" w14:textId="77777777" w:rsidR="00150BF7" w:rsidRDefault="00150BF7" w:rsidP="00150BF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1C3B91B" w14:textId="77777777" w:rsidR="00150BF7" w:rsidRDefault="00150BF7" w:rsidP="00150BF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7CA13E16" w:rsidR="00150BF7" w:rsidRPr="00230F5A" w:rsidRDefault="00150BF7" w:rsidP="00150BF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Oliver Silva</w:t>
            </w:r>
          </w:p>
        </w:tc>
        <w:tc>
          <w:tcPr>
            <w:tcW w:w="889" w:type="dxa"/>
          </w:tcPr>
          <w:p w14:paraId="4436A160" w14:textId="57CBC7B7" w:rsidR="00150BF7" w:rsidRPr="00230F5A" w:rsidRDefault="00150BF7" w:rsidP="00150BF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525FCB89" w:rsidR="00150BF7" w:rsidRPr="00230F5A" w:rsidRDefault="00150BF7" w:rsidP="00150BF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Revision</w:t>
            </w:r>
            <w:proofErr w:type="spellEnd"/>
          </w:p>
        </w:tc>
      </w:tr>
      <w:tr w:rsidR="00150BF7" w:rsidRPr="00230F5A" w14:paraId="251EA50D" w14:textId="22DD7FE9" w:rsidTr="000506C0">
        <w:tc>
          <w:tcPr>
            <w:tcW w:w="1256" w:type="dxa"/>
          </w:tcPr>
          <w:p w14:paraId="7287933A" w14:textId="2774A3A0" w:rsidR="00150BF7" w:rsidRPr="00230F5A" w:rsidRDefault="00150BF7" w:rsidP="00150BF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670AE15D" w:rsidR="00150BF7" w:rsidRPr="00230F5A" w:rsidRDefault="00150BF7" w:rsidP="00150BF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36A4B044" w:rsidR="00150BF7" w:rsidRPr="00230F5A" w:rsidRDefault="00150BF7" w:rsidP="00150BF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1B08AB6A" w:rsidR="00150BF7" w:rsidRPr="00230F5A" w:rsidRDefault="00150BF7" w:rsidP="00150BF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38C5E5AB" w:rsidR="00150BF7" w:rsidRPr="00230F5A" w:rsidRDefault="00150BF7" w:rsidP="00150BF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150BF7" w:rsidRPr="00230F5A" w14:paraId="38B70AFE" w14:textId="34FEEE1D" w:rsidTr="000506C0">
        <w:tc>
          <w:tcPr>
            <w:tcW w:w="1256" w:type="dxa"/>
          </w:tcPr>
          <w:p w14:paraId="23AEB014" w14:textId="5799241D" w:rsidR="00150BF7" w:rsidRPr="00230F5A" w:rsidRDefault="00150BF7" w:rsidP="00150BF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150BF7" w:rsidRPr="00230F5A" w:rsidRDefault="00150BF7" w:rsidP="00150BF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150BF7" w:rsidRPr="00230F5A" w:rsidRDefault="00150BF7" w:rsidP="00150BF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150BF7" w:rsidRPr="00230F5A" w:rsidRDefault="00150BF7" w:rsidP="00150BF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150BF7" w:rsidRPr="00230F5A" w:rsidRDefault="00150BF7" w:rsidP="00150BF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150BF7" w:rsidRPr="00230F5A" w14:paraId="4B606B6E" w14:textId="62885254" w:rsidTr="000506C0">
        <w:tc>
          <w:tcPr>
            <w:tcW w:w="1256" w:type="dxa"/>
          </w:tcPr>
          <w:p w14:paraId="612D72B6" w14:textId="77777777" w:rsidR="00150BF7" w:rsidRPr="00230F5A" w:rsidRDefault="00150BF7" w:rsidP="00150BF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150BF7" w:rsidRPr="00230F5A" w:rsidRDefault="00150BF7" w:rsidP="00150BF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150BF7" w:rsidRPr="00230F5A" w:rsidRDefault="00150BF7" w:rsidP="00150BF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150BF7" w:rsidRPr="00230F5A" w:rsidRDefault="00150BF7" w:rsidP="00150BF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150BF7" w:rsidRPr="00230F5A" w:rsidRDefault="00150BF7" w:rsidP="00150BF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150BF7" w:rsidRPr="00230F5A" w14:paraId="2EA7A1DB" w14:textId="6C6D457E" w:rsidTr="000506C0">
        <w:tc>
          <w:tcPr>
            <w:tcW w:w="1256" w:type="dxa"/>
          </w:tcPr>
          <w:p w14:paraId="4D062B49" w14:textId="77777777" w:rsidR="00150BF7" w:rsidRPr="00230F5A" w:rsidRDefault="00150BF7" w:rsidP="00150BF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150BF7" w:rsidRPr="00230F5A" w:rsidRDefault="00150BF7" w:rsidP="00150BF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150BF7" w:rsidRPr="00230F5A" w:rsidRDefault="00150BF7" w:rsidP="00150BF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150BF7" w:rsidRPr="00230F5A" w:rsidRDefault="00150BF7" w:rsidP="00150BF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150BF7" w:rsidRPr="00230F5A" w:rsidRDefault="00150BF7" w:rsidP="00150BF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150BF7" w:rsidRPr="00230F5A" w14:paraId="4EBD62EB" w14:textId="7659FBA3" w:rsidTr="000506C0">
        <w:tc>
          <w:tcPr>
            <w:tcW w:w="1256" w:type="dxa"/>
          </w:tcPr>
          <w:p w14:paraId="6FF918B3" w14:textId="77777777" w:rsidR="00150BF7" w:rsidRPr="00230F5A" w:rsidRDefault="00150BF7" w:rsidP="00150BF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150BF7" w:rsidRPr="00230F5A" w:rsidRDefault="00150BF7" w:rsidP="00150BF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150BF7" w:rsidRPr="00230F5A" w:rsidRDefault="00150BF7" w:rsidP="00150BF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150BF7" w:rsidRPr="00230F5A" w:rsidRDefault="00150BF7" w:rsidP="00150BF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150BF7" w:rsidRPr="00230F5A" w:rsidRDefault="00150BF7" w:rsidP="00150BF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52339470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52339471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proofErr w:type="spellStart"/>
      <w:r>
        <w:rPr>
          <w:rFonts w:ascii="Times New Roman" w:hAnsi="Times New Roman" w:cs="Times New Roman"/>
          <w:color w:val="4472C4" w:themeColor="accent1"/>
        </w:rPr>
        <w:t>Header</w:t>
      </w:r>
      <w:proofErr w:type="spellEnd"/>
      <w:r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E55BFE" w14:paraId="1CBC27A8" w14:textId="77777777" w:rsidTr="00E55BFE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E55BFE" w:rsidRDefault="00E55BFE" w:rsidP="00E55BF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E55BFE" w:rsidRDefault="00E55BFE" w:rsidP="00E55BF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4D3773D7" w:rsidR="00E55BFE" w:rsidRDefault="00E55BFE" w:rsidP="00E55BF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banco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08BA4B43" w:rsidR="00E55BFE" w:rsidRDefault="00E55BFE" w:rsidP="00E55BF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9(04)</w:t>
            </w:r>
          </w:p>
        </w:tc>
      </w:tr>
      <w:tr w:rsidR="00E55BFE" w14:paraId="0BB15B91" w14:textId="77777777" w:rsidTr="00E55BFE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E55BFE" w:rsidRDefault="00E55BFE" w:rsidP="00E55BF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E55BFE" w:rsidRDefault="00E55BFE" w:rsidP="00E55BF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4826F6AB" w:rsidR="00E55BFE" w:rsidRDefault="00E55BFE" w:rsidP="00E55BF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sz w:val="20"/>
              </w:rPr>
              <w:t>Identificación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 w:rsidR="00150BF7">
              <w:rPr>
                <w:sz w:val="20"/>
              </w:rPr>
              <w:t>archive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31CFF91A" w:rsidR="00E55BFE" w:rsidRDefault="00E55BFE" w:rsidP="00E55BF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03)</w:t>
            </w:r>
          </w:p>
        </w:tc>
      </w:tr>
      <w:tr w:rsidR="00E55BFE" w14:paraId="7C07D41C" w14:textId="77777777" w:rsidTr="00E55BFE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E55BFE" w:rsidRDefault="00E55BFE" w:rsidP="00E55BF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E55BFE" w:rsidRDefault="00E55BFE" w:rsidP="00E55BF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59C67047" w:rsidR="00E55BFE" w:rsidRDefault="00E55BFE" w:rsidP="00E55BF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sz w:val="20"/>
              </w:rPr>
              <w:t>Periodo</w:t>
            </w:r>
            <w:proofErr w:type="spellEnd"/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7AD84351" w:rsidR="00E55BFE" w:rsidRDefault="00E55BFE" w:rsidP="00E55BF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sz w:val="20"/>
              </w:rPr>
              <w:t>P(</w:t>
            </w:r>
            <w:proofErr w:type="gramEnd"/>
            <w:r>
              <w:rPr>
                <w:sz w:val="20"/>
              </w:rPr>
              <w:t>06)AAAAMM</w:t>
            </w:r>
          </w:p>
        </w:tc>
      </w:tr>
      <w:tr w:rsidR="00E55BFE" w14:paraId="7065C47E" w14:textId="77777777" w:rsidTr="00E55BFE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E55BFE" w:rsidRDefault="00E55BFE" w:rsidP="00E55BF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E55BFE" w:rsidRDefault="00E55BFE" w:rsidP="00E55BF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6A6B95F5" w:rsidR="00E55BFE" w:rsidRDefault="00E55BFE" w:rsidP="00E55BF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013D9828" w:rsidR="00E55BFE" w:rsidRDefault="00E55BFE" w:rsidP="00E55BF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89)</w:t>
            </w:r>
          </w:p>
        </w:tc>
      </w:tr>
    </w:tbl>
    <w:p w14:paraId="0B300366" w14:textId="0492D570" w:rsidR="00357A35" w:rsidRDefault="00357A35" w:rsidP="00357A35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registro:</w:t>
      </w:r>
      <w:r w:rsidR="004A46F1">
        <w:rPr>
          <w:rFonts w:ascii="Times New Roman" w:hAnsi="Times New Roman" w:cs="Times New Roman"/>
        </w:rPr>
        <w:t xml:space="preserve"> </w:t>
      </w:r>
      <w:r w:rsidR="00E55BFE">
        <w:rPr>
          <w:rFonts w:ascii="Times New Roman" w:hAnsi="Times New Roman" w:cs="Times New Roman"/>
        </w:rPr>
        <w:t>102</w:t>
      </w:r>
      <w:r>
        <w:rPr>
          <w:rFonts w:ascii="Times New Roman" w:hAnsi="Times New Roman" w:cs="Times New Roman"/>
        </w:rPr>
        <w:t xml:space="preserve"> </w:t>
      </w:r>
    </w:p>
    <w:p w14:paraId="4BFF09A4" w14:textId="77777777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25A170CB" w14:textId="77777777" w:rsidR="00E55BFE" w:rsidRDefault="00E55BFE" w:rsidP="00E55BFE">
      <w:pPr>
        <w:pStyle w:val="Prrafodelista"/>
        <w:numPr>
          <w:ilvl w:val="5"/>
          <w:numId w:val="51"/>
        </w:numPr>
        <w:tabs>
          <w:tab w:val="left" w:pos="1348"/>
          <w:tab w:val="left" w:pos="1349"/>
        </w:tabs>
        <w:spacing w:before="1" w:after="60"/>
        <w:ind w:hanging="1137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siguientes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7939"/>
      </w:tblGrid>
      <w:tr w:rsidR="00E55BFE" w14:paraId="632B3361" w14:textId="77777777" w:rsidTr="00A449CD">
        <w:trPr>
          <w:trHeight w:val="244"/>
        </w:trPr>
        <w:tc>
          <w:tcPr>
            <w:tcW w:w="1414" w:type="dxa"/>
          </w:tcPr>
          <w:p w14:paraId="3D70D67E" w14:textId="77777777" w:rsidR="00E55BFE" w:rsidRDefault="00E55BFE" w:rsidP="00A449CD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2CE162D6" w14:textId="77777777" w:rsidR="00E55BFE" w:rsidRDefault="00E55BFE" w:rsidP="00A449CD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5D997505" w14:textId="77777777" w:rsidR="00E55BFE" w:rsidRPr="00150BF7" w:rsidRDefault="00E55BFE" w:rsidP="00A449CD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150BF7">
              <w:rPr>
                <w:sz w:val="20"/>
                <w:lang w:val="es-CL"/>
              </w:rPr>
              <w:t>Activos</w:t>
            </w:r>
            <w:r w:rsidRPr="00150BF7">
              <w:rPr>
                <w:spacing w:val="-2"/>
                <w:sz w:val="20"/>
                <w:lang w:val="es-CL"/>
              </w:rPr>
              <w:t xml:space="preserve"> </w:t>
            </w:r>
            <w:r w:rsidRPr="00150BF7">
              <w:rPr>
                <w:sz w:val="20"/>
                <w:lang w:val="es-CL"/>
              </w:rPr>
              <w:t>ponderados</w:t>
            </w:r>
            <w:r w:rsidRPr="00150BF7">
              <w:rPr>
                <w:spacing w:val="-5"/>
                <w:sz w:val="20"/>
                <w:lang w:val="es-CL"/>
              </w:rPr>
              <w:t xml:space="preserve"> </w:t>
            </w:r>
            <w:r w:rsidRPr="00150BF7">
              <w:rPr>
                <w:sz w:val="20"/>
                <w:lang w:val="es-CL"/>
              </w:rPr>
              <w:t>por</w:t>
            </w:r>
            <w:r w:rsidRPr="00150BF7">
              <w:rPr>
                <w:spacing w:val="-1"/>
                <w:sz w:val="20"/>
                <w:lang w:val="es-CL"/>
              </w:rPr>
              <w:t xml:space="preserve"> </w:t>
            </w:r>
            <w:r w:rsidRPr="00150BF7">
              <w:rPr>
                <w:sz w:val="20"/>
                <w:lang w:val="es-CL"/>
              </w:rPr>
              <w:t>riesgo</w:t>
            </w:r>
            <w:r w:rsidRPr="00150BF7">
              <w:rPr>
                <w:spacing w:val="-3"/>
                <w:sz w:val="20"/>
                <w:lang w:val="es-CL"/>
              </w:rPr>
              <w:t xml:space="preserve"> </w:t>
            </w:r>
            <w:r w:rsidRPr="00150BF7">
              <w:rPr>
                <w:sz w:val="20"/>
                <w:lang w:val="es-CL"/>
              </w:rPr>
              <w:t>operacional</w:t>
            </w:r>
          </w:p>
        </w:tc>
      </w:tr>
      <w:tr w:rsidR="00E55BFE" w14:paraId="6294499F" w14:textId="77777777" w:rsidTr="00A449CD">
        <w:trPr>
          <w:trHeight w:val="241"/>
        </w:trPr>
        <w:tc>
          <w:tcPr>
            <w:tcW w:w="1414" w:type="dxa"/>
          </w:tcPr>
          <w:p w14:paraId="0B5F0607" w14:textId="77777777" w:rsidR="00E55BFE" w:rsidRDefault="00E55BFE" w:rsidP="00A449CD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577702B3" w14:textId="77777777" w:rsidR="00E55BFE" w:rsidRDefault="00E55BFE" w:rsidP="00A449CD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0BAF63CC" w14:textId="77777777" w:rsidR="00E55BFE" w:rsidRPr="00150BF7" w:rsidRDefault="00E55BFE" w:rsidP="00A449CD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150BF7">
              <w:rPr>
                <w:sz w:val="20"/>
                <w:lang w:val="es-CL"/>
              </w:rPr>
              <w:t>Componente</w:t>
            </w:r>
            <w:r w:rsidRPr="00150BF7">
              <w:rPr>
                <w:spacing w:val="-5"/>
                <w:sz w:val="20"/>
                <w:lang w:val="es-CL"/>
              </w:rPr>
              <w:t xml:space="preserve"> </w:t>
            </w:r>
            <w:r w:rsidRPr="00150BF7">
              <w:rPr>
                <w:sz w:val="20"/>
                <w:lang w:val="es-CL"/>
              </w:rPr>
              <w:t>del</w:t>
            </w:r>
            <w:r w:rsidRPr="00150BF7">
              <w:rPr>
                <w:spacing w:val="-3"/>
                <w:sz w:val="20"/>
                <w:lang w:val="es-CL"/>
              </w:rPr>
              <w:t xml:space="preserve"> </w:t>
            </w:r>
            <w:r w:rsidRPr="00150BF7">
              <w:rPr>
                <w:sz w:val="20"/>
                <w:lang w:val="es-CL"/>
              </w:rPr>
              <w:t>indicador</w:t>
            </w:r>
            <w:r w:rsidRPr="00150BF7">
              <w:rPr>
                <w:spacing w:val="-5"/>
                <w:sz w:val="20"/>
                <w:lang w:val="es-CL"/>
              </w:rPr>
              <w:t xml:space="preserve"> </w:t>
            </w:r>
            <w:r w:rsidRPr="00150BF7">
              <w:rPr>
                <w:sz w:val="20"/>
                <w:lang w:val="es-CL"/>
              </w:rPr>
              <w:t>de</w:t>
            </w:r>
            <w:r w:rsidRPr="00150BF7">
              <w:rPr>
                <w:spacing w:val="-5"/>
                <w:sz w:val="20"/>
                <w:lang w:val="es-CL"/>
              </w:rPr>
              <w:t xml:space="preserve"> </w:t>
            </w:r>
            <w:r w:rsidRPr="00150BF7">
              <w:rPr>
                <w:sz w:val="20"/>
                <w:lang w:val="es-CL"/>
              </w:rPr>
              <w:t>negocios</w:t>
            </w:r>
            <w:r w:rsidRPr="00150BF7">
              <w:rPr>
                <w:spacing w:val="-1"/>
                <w:sz w:val="20"/>
                <w:lang w:val="es-CL"/>
              </w:rPr>
              <w:t xml:space="preserve"> </w:t>
            </w:r>
            <w:r w:rsidRPr="00150BF7">
              <w:rPr>
                <w:sz w:val="20"/>
                <w:lang w:val="es-CL"/>
              </w:rPr>
              <w:t>(BIC)</w:t>
            </w:r>
          </w:p>
        </w:tc>
      </w:tr>
      <w:tr w:rsidR="00E55BFE" w14:paraId="2ECF613C" w14:textId="77777777" w:rsidTr="00A449CD">
        <w:trPr>
          <w:trHeight w:val="244"/>
        </w:trPr>
        <w:tc>
          <w:tcPr>
            <w:tcW w:w="1414" w:type="dxa"/>
          </w:tcPr>
          <w:p w14:paraId="6DD941A9" w14:textId="77777777" w:rsidR="00E55BFE" w:rsidRDefault="00E55BFE" w:rsidP="00A449CD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42B8D59F" w14:textId="77777777" w:rsidR="00E55BFE" w:rsidRDefault="00E55BFE" w:rsidP="00A449CD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47E81DE3" w14:textId="77777777" w:rsidR="00E55BFE" w:rsidRDefault="00E55BFE" w:rsidP="00A449CD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Base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pérdidas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operacionales</w:t>
            </w:r>
            <w:proofErr w:type="spellEnd"/>
          </w:p>
        </w:tc>
      </w:tr>
    </w:tbl>
    <w:p w14:paraId="64D2177B" w14:textId="77777777" w:rsidR="00E55BFE" w:rsidRDefault="00E55BFE" w:rsidP="00E55BFE">
      <w:pPr>
        <w:pStyle w:val="Textoindependiente"/>
        <w:spacing w:before="10"/>
        <w:rPr>
          <w:rFonts w:ascii="Times New Roman"/>
          <w:i/>
        </w:rPr>
      </w:pPr>
    </w:p>
    <w:p w14:paraId="6ADBBDF8" w14:textId="77777777" w:rsidR="00E55BFE" w:rsidRDefault="00E55BFE" w:rsidP="00E55BFE">
      <w:pPr>
        <w:pStyle w:val="Prrafodelista"/>
        <w:numPr>
          <w:ilvl w:val="5"/>
          <w:numId w:val="51"/>
        </w:numPr>
        <w:tabs>
          <w:tab w:val="left" w:pos="1348"/>
          <w:tab w:val="left" w:pos="1349"/>
        </w:tabs>
        <w:ind w:hanging="1137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para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informar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activos ponderados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por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riesgo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operacional</w:t>
      </w:r>
    </w:p>
    <w:p w14:paraId="0B13CFB4" w14:textId="77777777" w:rsidR="00E55BFE" w:rsidRDefault="00E55BFE" w:rsidP="00E55BFE">
      <w:pPr>
        <w:rPr>
          <w:rFonts w:ascii="Times New Roman"/>
          <w:sz w:val="20"/>
        </w:rPr>
        <w:sectPr w:rsidR="00E55BFE" w:rsidSect="00E55BFE">
          <w:pgSz w:w="12250" w:h="15850"/>
          <w:pgMar w:top="1380" w:right="840" w:bottom="880" w:left="920" w:header="567" w:footer="685" w:gutter="0"/>
          <w:cols w:space="720"/>
        </w:sectPr>
      </w:pPr>
    </w:p>
    <w:p w14:paraId="1213E291" w14:textId="77777777" w:rsidR="00E55BFE" w:rsidRDefault="00E55BFE" w:rsidP="00E55BFE">
      <w:pPr>
        <w:pStyle w:val="Textoindependiente"/>
        <w:spacing w:before="10"/>
        <w:rPr>
          <w:rFonts w:ascii="Times New Roman"/>
          <w:i/>
          <w:sz w:val="7"/>
        </w:rPr>
      </w:pPr>
    </w:p>
    <w:tbl>
      <w:tblPr>
        <w:tblStyle w:val="TableNormal"/>
        <w:tblW w:w="0" w:type="auto"/>
        <w:tblInd w:w="-7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07"/>
        <w:gridCol w:w="6688"/>
        <w:gridCol w:w="1606"/>
      </w:tblGrid>
      <w:tr w:rsidR="00E55BFE" w14:paraId="676EA628" w14:textId="77777777" w:rsidTr="00E55BFE">
        <w:trPr>
          <w:trHeight w:val="300"/>
        </w:trPr>
        <w:tc>
          <w:tcPr>
            <w:tcW w:w="1366" w:type="dxa"/>
          </w:tcPr>
          <w:p w14:paraId="1FE794AB" w14:textId="77777777" w:rsidR="00E55BFE" w:rsidRDefault="00E55BFE" w:rsidP="00A449CD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123F1C3F" w14:textId="77777777" w:rsidR="00E55BFE" w:rsidRDefault="00E55BFE" w:rsidP="00A449CD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1A2B523D" w14:textId="77777777" w:rsidR="00E55BFE" w:rsidRDefault="00E55BFE" w:rsidP="00A449CD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1606" w:type="dxa"/>
          </w:tcPr>
          <w:p w14:paraId="0AFEAE3A" w14:textId="77777777" w:rsidR="00E55BFE" w:rsidRDefault="00E55BFE" w:rsidP="00A449CD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E55BFE" w14:paraId="4552721E" w14:textId="77777777" w:rsidTr="00E55BFE">
        <w:trPr>
          <w:trHeight w:val="299"/>
        </w:trPr>
        <w:tc>
          <w:tcPr>
            <w:tcW w:w="1366" w:type="dxa"/>
          </w:tcPr>
          <w:p w14:paraId="1AE94A7D" w14:textId="77777777" w:rsidR="00E55BFE" w:rsidRDefault="00E55BFE" w:rsidP="00A449CD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02DB5DDA" w14:textId="77777777" w:rsidR="00E55BFE" w:rsidRDefault="00E55BFE" w:rsidP="00A449CD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34AC2FC4" w14:textId="77777777" w:rsidR="00E55BFE" w:rsidRDefault="00E55BFE" w:rsidP="00A449CD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Nivel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consolidación</w:t>
            </w:r>
            <w:proofErr w:type="spellEnd"/>
          </w:p>
        </w:tc>
        <w:tc>
          <w:tcPr>
            <w:tcW w:w="1606" w:type="dxa"/>
          </w:tcPr>
          <w:p w14:paraId="4CB13531" w14:textId="77777777" w:rsidR="00E55BFE" w:rsidRDefault="00E55BFE" w:rsidP="00A449CD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E55BFE" w14:paraId="2B8CB27D" w14:textId="77777777" w:rsidTr="00E55BFE">
        <w:trPr>
          <w:trHeight w:val="299"/>
        </w:trPr>
        <w:tc>
          <w:tcPr>
            <w:tcW w:w="1366" w:type="dxa"/>
          </w:tcPr>
          <w:p w14:paraId="06F0B029" w14:textId="77777777" w:rsidR="00E55BFE" w:rsidRDefault="00E55BFE" w:rsidP="00A449CD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5AA2BE67" w14:textId="77777777" w:rsidR="00E55BFE" w:rsidRDefault="00E55BFE" w:rsidP="00A449CD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306F6763" w14:textId="77777777" w:rsidR="00E55BFE" w:rsidRDefault="00E55BFE" w:rsidP="00A449CD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Indicador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negocio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(BI)</w:t>
            </w:r>
          </w:p>
        </w:tc>
        <w:tc>
          <w:tcPr>
            <w:tcW w:w="1606" w:type="dxa"/>
          </w:tcPr>
          <w:p w14:paraId="3CDDFF02" w14:textId="77777777" w:rsidR="00E55BFE" w:rsidRDefault="00E55BFE" w:rsidP="00A449CD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E55BFE" w14:paraId="493E8D0F" w14:textId="77777777" w:rsidTr="00E55BFE">
        <w:trPr>
          <w:trHeight w:val="299"/>
        </w:trPr>
        <w:tc>
          <w:tcPr>
            <w:tcW w:w="1366" w:type="dxa"/>
          </w:tcPr>
          <w:p w14:paraId="4FA8392E" w14:textId="77777777" w:rsidR="00E55BFE" w:rsidRDefault="00E55BFE" w:rsidP="00A449CD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03A67667" w14:textId="77777777" w:rsidR="00E55BFE" w:rsidRDefault="00E55BFE" w:rsidP="00A449CD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2418F4FB" w14:textId="77777777" w:rsidR="00E55BFE" w:rsidRPr="00150BF7" w:rsidRDefault="00E55BFE" w:rsidP="00A449CD">
            <w:pPr>
              <w:pStyle w:val="TableParagraph"/>
              <w:ind w:left="108"/>
              <w:rPr>
                <w:sz w:val="20"/>
                <w:lang w:val="es-CL"/>
              </w:rPr>
            </w:pPr>
            <w:r w:rsidRPr="00150BF7">
              <w:rPr>
                <w:sz w:val="20"/>
                <w:lang w:val="es-CL"/>
              </w:rPr>
              <w:t>Componente</w:t>
            </w:r>
            <w:r w:rsidRPr="00150BF7">
              <w:rPr>
                <w:spacing w:val="-5"/>
                <w:sz w:val="20"/>
                <w:lang w:val="es-CL"/>
              </w:rPr>
              <w:t xml:space="preserve"> </w:t>
            </w:r>
            <w:r w:rsidRPr="00150BF7">
              <w:rPr>
                <w:sz w:val="20"/>
                <w:lang w:val="es-CL"/>
              </w:rPr>
              <w:t>del</w:t>
            </w:r>
            <w:r w:rsidRPr="00150BF7">
              <w:rPr>
                <w:spacing w:val="-2"/>
                <w:sz w:val="20"/>
                <w:lang w:val="es-CL"/>
              </w:rPr>
              <w:t xml:space="preserve"> </w:t>
            </w:r>
            <w:r w:rsidRPr="00150BF7">
              <w:rPr>
                <w:sz w:val="20"/>
                <w:lang w:val="es-CL"/>
              </w:rPr>
              <w:t>indicador</w:t>
            </w:r>
            <w:r w:rsidRPr="00150BF7">
              <w:rPr>
                <w:spacing w:val="-4"/>
                <w:sz w:val="20"/>
                <w:lang w:val="es-CL"/>
              </w:rPr>
              <w:t xml:space="preserve"> </w:t>
            </w:r>
            <w:r w:rsidRPr="00150BF7">
              <w:rPr>
                <w:sz w:val="20"/>
                <w:lang w:val="es-CL"/>
              </w:rPr>
              <w:t>de</w:t>
            </w:r>
            <w:r w:rsidRPr="00150BF7">
              <w:rPr>
                <w:spacing w:val="-4"/>
                <w:sz w:val="20"/>
                <w:lang w:val="es-CL"/>
              </w:rPr>
              <w:t xml:space="preserve"> </w:t>
            </w:r>
            <w:r w:rsidRPr="00150BF7">
              <w:rPr>
                <w:sz w:val="20"/>
                <w:lang w:val="es-CL"/>
              </w:rPr>
              <w:t>negocio</w:t>
            </w:r>
            <w:r w:rsidRPr="00150BF7">
              <w:rPr>
                <w:spacing w:val="-5"/>
                <w:sz w:val="20"/>
                <w:lang w:val="es-CL"/>
              </w:rPr>
              <w:t xml:space="preserve"> </w:t>
            </w:r>
            <w:r w:rsidRPr="00150BF7">
              <w:rPr>
                <w:sz w:val="20"/>
                <w:lang w:val="es-CL"/>
              </w:rPr>
              <w:t>(BIC)</w:t>
            </w:r>
          </w:p>
        </w:tc>
        <w:tc>
          <w:tcPr>
            <w:tcW w:w="1606" w:type="dxa"/>
          </w:tcPr>
          <w:p w14:paraId="6C7B176C" w14:textId="77777777" w:rsidR="00E55BFE" w:rsidRDefault="00E55BFE" w:rsidP="00A449CD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E55BFE" w14:paraId="71D606EF" w14:textId="77777777" w:rsidTr="00E55BFE">
        <w:trPr>
          <w:trHeight w:val="302"/>
        </w:trPr>
        <w:tc>
          <w:tcPr>
            <w:tcW w:w="1366" w:type="dxa"/>
          </w:tcPr>
          <w:p w14:paraId="7FB657FB" w14:textId="77777777" w:rsidR="00E55BFE" w:rsidRDefault="00E55BFE" w:rsidP="00A449CD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115A28BB" w14:textId="77777777" w:rsidR="00E55BFE" w:rsidRDefault="00E55BFE" w:rsidP="00A449CD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4AD93AD1" w14:textId="77777777" w:rsidR="00E55BFE" w:rsidRDefault="00E55BFE" w:rsidP="00A449CD">
            <w:pPr>
              <w:pStyle w:val="TableParagraph"/>
              <w:spacing w:before="2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Componente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pérdida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(LC)</w:t>
            </w:r>
          </w:p>
        </w:tc>
        <w:tc>
          <w:tcPr>
            <w:tcW w:w="1606" w:type="dxa"/>
          </w:tcPr>
          <w:p w14:paraId="0AB23633" w14:textId="77777777" w:rsidR="00E55BFE" w:rsidRDefault="00E55BFE" w:rsidP="00A449CD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E55BFE" w14:paraId="410E80DC" w14:textId="77777777" w:rsidTr="00E55BFE">
        <w:trPr>
          <w:trHeight w:val="299"/>
        </w:trPr>
        <w:tc>
          <w:tcPr>
            <w:tcW w:w="1366" w:type="dxa"/>
          </w:tcPr>
          <w:p w14:paraId="3AD4F8CF" w14:textId="77777777" w:rsidR="00E55BFE" w:rsidRDefault="00E55BFE" w:rsidP="00A449CD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7" w:type="dxa"/>
          </w:tcPr>
          <w:p w14:paraId="1759EBF4" w14:textId="77777777" w:rsidR="00E55BFE" w:rsidRDefault="00E55BFE" w:rsidP="00A449CD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6FBD9F71" w14:textId="77777777" w:rsidR="00E55BFE" w:rsidRPr="00150BF7" w:rsidRDefault="00E55BFE" w:rsidP="00A449CD">
            <w:pPr>
              <w:pStyle w:val="TableParagraph"/>
              <w:ind w:left="108"/>
              <w:rPr>
                <w:sz w:val="20"/>
                <w:lang w:val="es-CL"/>
              </w:rPr>
            </w:pPr>
            <w:r w:rsidRPr="00150BF7">
              <w:rPr>
                <w:sz w:val="20"/>
                <w:lang w:val="es-CL"/>
              </w:rPr>
              <w:t>Multiplicador</w:t>
            </w:r>
            <w:r w:rsidRPr="00150BF7">
              <w:rPr>
                <w:spacing w:val="-6"/>
                <w:sz w:val="20"/>
                <w:lang w:val="es-CL"/>
              </w:rPr>
              <w:t xml:space="preserve"> </w:t>
            </w:r>
            <w:r w:rsidRPr="00150BF7">
              <w:rPr>
                <w:sz w:val="20"/>
                <w:lang w:val="es-CL"/>
              </w:rPr>
              <w:t>interno</w:t>
            </w:r>
            <w:r w:rsidRPr="00150BF7">
              <w:rPr>
                <w:spacing w:val="-5"/>
                <w:sz w:val="20"/>
                <w:lang w:val="es-CL"/>
              </w:rPr>
              <w:t xml:space="preserve"> </w:t>
            </w:r>
            <w:r w:rsidRPr="00150BF7">
              <w:rPr>
                <w:sz w:val="20"/>
                <w:lang w:val="es-CL"/>
              </w:rPr>
              <w:t>de</w:t>
            </w:r>
            <w:r w:rsidRPr="00150BF7">
              <w:rPr>
                <w:spacing w:val="-3"/>
                <w:sz w:val="20"/>
                <w:lang w:val="es-CL"/>
              </w:rPr>
              <w:t xml:space="preserve"> </w:t>
            </w:r>
            <w:r w:rsidRPr="00150BF7">
              <w:rPr>
                <w:sz w:val="20"/>
                <w:lang w:val="es-CL"/>
              </w:rPr>
              <w:t>pérdidas</w:t>
            </w:r>
            <w:r w:rsidRPr="00150BF7">
              <w:rPr>
                <w:spacing w:val="-3"/>
                <w:sz w:val="20"/>
                <w:lang w:val="es-CL"/>
              </w:rPr>
              <w:t xml:space="preserve"> </w:t>
            </w:r>
            <w:r w:rsidRPr="00150BF7">
              <w:rPr>
                <w:sz w:val="20"/>
                <w:lang w:val="es-CL"/>
              </w:rPr>
              <w:t>operacionales</w:t>
            </w:r>
            <w:r w:rsidRPr="00150BF7">
              <w:rPr>
                <w:spacing w:val="-2"/>
                <w:sz w:val="20"/>
                <w:lang w:val="es-CL"/>
              </w:rPr>
              <w:t xml:space="preserve"> </w:t>
            </w:r>
            <w:r w:rsidRPr="00150BF7">
              <w:rPr>
                <w:sz w:val="20"/>
                <w:lang w:val="es-CL"/>
              </w:rPr>
              <w:t>(ILM)</w:t>
            </w:r>
          </w:p>
        </w:tc>
        <w:tc>
          <w:tcPr>
            <w:tcW w:w="1606" w:type="dxa"/>
          </w:tcPr>
          <w:p w14:paraId="589AADE8" w14:textId="77777777" w:rsidR="00E55BFE" w:rsidRDefault="00E55BFE" w:rsidP="00A449CD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9(01)V9(03)</w:t>
            </w:r>
          </w:p>
        </w:tc>
      </w:tr>
      <w:tr w:rsidR="00E55BFE" w14:paraId="513AFA8A" w14:textId="77777777" w:rsidTr="00E55BFE">
        <w:trPr>
          <w:trHeight w:val="299"/>
        </w:trPr>
        <w:tc>
          <w:tcPr>
            <w:tcW w:w="1366" w:type="dxa"/>
          </w:tcPr>
          <w:p w14:paraId="6472611F" w14:textId="77777777" w:rsidR="00E55BFE" w:rsidRDefault="00E55BFE" w:rsidP="00A449CD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7" w:type="dxa"/>
          </w:tcPr>
          <w:p w14:paraId="1304BD01" w14:textId="77777777" w:rsidR="00E55BFE" w:rsidRDefault="00E55BFE" w:rsidP="00A449CD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37D38191" w14:textId="77777777" w:rsidR="00E55BFE" w:rsidRDefault="00E55BFE" w:rsidP="00A449CD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Utilización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cálculo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ILM</w:t>
            </w:r>
          </w:p>
        </w:tc>
        <w:tc>
          <w:tcPr>
            <w:tcW w:w="1606" w:type="dxa"/>
          </w:tcPr>
          <w:p w14:paraId="481E65FA" w14:textId="77777777" w:rsidR="00E55BFE" w:rsidRDefault="00E55BFE" w:rsidP="00A449CD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E55BFE" w14:paraId="121FC65A" w14:textId="77777777" w:rsidTr="00E55BFE">
        <w:trPr>
          <w:trHeight w:val="299"/>
        </w:trPr>
        <w:tc>
          <w:tcPr>
            <w:tcW w:w="1366" w:type="dxa"/>
          </w:tcPr>
          <w:p w14:paraId="5EAA6E5A" w14:textId="77777777" w:rsidR="00E55BFE" w:rsidRDefault="00E55BFE" w:rsidP="00A449CD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307" w:type="dxa"/>
          </w:tcPr>
          <w:p w14:paraId="4B5853F4" w14:textId="77777777" w:rsidR="00E55BFE" w:rsidRDefault="00E55BFE" w:rsidP="00A449CD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169988A4" w14:textId="77777777" w:rsidR="00E55BFE" w:rsidRDefault="00E55BFE" w:rsidP="00A449CD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APRO</w:t>
            </w:r>
          </w:p>
        </w:tc>
        <w:tc>
          <w:tcPr>
            <w:tcW w:w="1606" w:type="dxa"/>
          </w:tcPr>
          <w:p w14:paraId="1B1BBC9E" w14:textId="77777777" w:rsidR="00E55BFE" w:rsidRDefault="00E55BFE" w:rsidP="00A449CD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E55BFE" w14:paraId="6FB45C91" w14:textId="77777777" w:rsidTr="00E55BFE">
        <w:trPr>
          <w:trHeight w:val="299"/>
        </w:trPr>
        <w:tc>
          <w:tcPr>
            <w:tcW w:w="1366" w:type="dxa"/>
          </w:tcPr>
          <w:p w14:paraId="68093313" w14:textId="77777777" w:rsidR="00E55BFE" w:rsidRDefault="00E55BFE" w:rsidP="00A449CD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307" w:type="dxa"/>
          </w:tcPr>
          <w:p w14:paraId="43F94B93" w14:textId="77777777" w:rsidR="00E55BFE" w:rsidRDefault="00E55BFE" w:rsidP="00A449CD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4DD520EA" w14:textId="77777777" w:rsidR="00E55BFE" w:rsidRDefault="00E55BFE" w:rsidP="00A449CD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606" w:type="dxa"/>
          </w:tcPr>
          <w:p w14:paraId="045C9B09" w14:textId="77777777" w:rsidR="00E55BFE" w:rsidRDefault="00E55BFE" w:rsidP="00A449CD">
            <w:pPr>
              <w:pStyle w:val="TableParagraph"/>
              <w:ind w:left="108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37)</w:t>
            </w:r>
          </w:p>
        </w:tc>
      </w:tr>
    </w:tbl>
    <w:p w14:paraId="75501EA2" w14:textId="77777777" w:rsidR="00E55BFE" w:rsidRDefault="00E55BFE" w:rsidP="00E55BFE">
      <w:pPr>
        <w:pStyle w:val="Textoindependiente"/>
        <w:spacing w:before="1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102</w:t>
      </w:r>
      <w:r>
        <w:rPr>
          <w:spacing w:val="-1"/>
        </w:rPr>
        <w:t xml:space="preserve"> </w:t>
      </w:r>
      <w:r>
        <w:t>Bytes</w:t>
      </w:r>
    </w:p>
    <w:tbl>
      <w:tblPr>
        <w:tblStyle w:val="TableNormal"/>
        <w:tblpPr w:leftFromText="141" w:rightFromText="141" w:vertAnchor="text" w:horzAnchor="margin" w:tblpXSpec="center" w:tblpY="384"/>
        <w:tblW w:w="99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07"/>
        <w:gridCol w:w="6546"/>
        <w:gridCol w:w="1747"/>
      </w:tblGrid>
      <w:tr w:rsidR="00E55BFE" w14:paraId="3D9B526E" w14:textId="77777777" w:rsidTr="00E55BFE">
        <w:trPr>
          <w:trHeight w:val="302"/>
        </w:trPr>
        <w:tc>
          <w:tcPr>
            <w:tcW w:w="1366" w:type="dxa"/>
          </w:tcPr>
          <w:p w14:paraId="2EFC991A" w14:textId="77777777" w:rsidR="00E55BFE" w:rsidRDefault="00E55BFE" w:rsidP="00E55BFE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2B8A57BC" w14:textId="77777777" w:rsidR="00E55BFE" w:rsidRDefault="00E55BFE" w:rsidP="00E55BFE">
            <w:pPr>
              <w:pStyle w:val="TableParagraph"/>
              <w:spacing w:before="3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7554803D" w14:textId="77777777" w:rsidR="00E55BFE" w:rsidRDefault="00E55BFE" w:rsidP="00E55BFE">
            <w:pPr>
              <w:pStyle w:val="TableParagraph"/>
              <w:spacing w:before="3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1747" w:type="dxa"/>
          </w:tcPr>
          <w:p w14:paraId="45C8A629" w14:textId="77777777" w:rsidR="00E55BFE" w:rsidRDefault="00E55BFE" w:rsidP="00E55BFE">
            <w:pPr>
              <w:pStyle w:val="TableParagraph"/>
              <w:spacing w:before="3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E55BFE" w14:paraId="549FEBF1" w14:textId="77777777" w:rsidTr="00E55BFE">
        <w:trPr>
          <w:trHeight w:val="299"/>
        </w:trPr>
        <w:tc>
          <w:tcPr>
            <w:tcW w:w="1366" w:type="dxa"/>
          </w:tcPr>
          <w:p w14:paraId="0AB61025" w14:textId="77777777" w:rsidR="00E55BFE" w:rsidRDefault="00E55BFE" w:rsidP="00E55BF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0596082D" w14:textId="77777777" w:rsidR="00E55BFE" w:rsidRDefault="00E55BFE" w:rsidP="00E55BFE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67C46AAE" w14:textId="77777777" w:rsidR="00E55BFE" w:rsidRDefault="00E55BFE" w:rsidP="00E55BF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Nivel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consolidación</w:t>
            </w:r>
            <w:proofErr w:type="spellEnd"/>
          </w:p>
        </w:tc>
        <w:tc>
          <w:tcPr>
            <w:tcW w:w="1747" w:type="dxa"/>
          </w:tcPr>
          <w:p w14:paraId="753D8839" w14:textId="77777777" w:rsidR="00E55BFE" w:rsidRDefault="00E55BFE" w:rsidP="00E55BF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E55BFE" w14:paraId="2F4C5327" w14:textId="77777777" w:rsidTr="00E55BFE">
        <w:trPr>
          <w:trHeight w:val="299"/>
        </w:trPr>
        <w:tc>
          <w:tcPr>
            <w:tcW w:w="1366" w:type="dxa"/>
          </w:tcPr>
          <w:p w14:paraId="162B527F" w14:textId="77777777" w:rsidR="00E55BFE" w:rsidRDefault="00E55BFE" w:rsidP="00E55BF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170892BA" w14:textId="77777777" w:rsidR="00E55BFE" w:rsidRDefault="00E55BFE" w:rsidP="00E55BFE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3EF1B313" w14:textId="77777777" w:rsidR="00E55BFE" w:rsidRDefault="00E55BFE" w:rsidP="00E55BF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componente</w:t>
            </w:r>
            <w:proofErr w:type="spellEnd"/>
          </w:p>
        </w:tc>
        <w:tc>
          <w:tcPr>
            <w:tcW w:w="1747" w:type="dxa"/>
          </w:tcPr>
          <w:p w14:paraId="596FC102" w14:textId="77777777" w:rsidR="00E55BFE" w:rsidRDefault="00E55BFE" w:rsidP="00E55BF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E55BFE" w14:paraId="39395AC9" w14:textId="77777777" w:rsidTr="00E55BFE">
        <w:trPr>
          <w:trHeight w:val="299"/>
        </w:trPr>
        <w:tc>
          <w:tcPr>
            <w:tcW w:w="1366" w:type="dxa"/>
          </w:tcPr>
          <w:p w14:paraId="1E1EC873" w14:textId="77777777" w:rsidR="00E55BFE" w:rsidRDefault="00E55BFE" w:rsidP="00E55BF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1DFCAFFB" w14:textId="77777777" w:rsidR="00E55BFE" w:rsidRDefault="00E55BFE" w:rsidP="00E55BFE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01F7FF9D" w14:textId="77777777" w:rsidR="00E55BFE" w:rsidRDefault="00E55BFE" w:rsidP="00E55BF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Monto</w:t>
            </w:r>
          </w:p>
        </w:tc>
        <w:tc>
          <w:tcPr>
            <w:tcW w:w="1747" w:type="dxa"/>
          </w:tcPr>
          <w:p w14:paraId="2215CBD4" w14:textId="3D68080D" w:rsidR="00E55BFE" w:rsidRDefault="00E55BFE" w:rsidP="00E55BF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E55BFE" w14:paraId="38C03BDE" w14:textId="77777777" w:rsidTr="00E55BFE">
        <w:trPr>
          <w:trHeight w:val="299"/>
        </w:trPr>
        <w:tc>
          <w:tcPr>
            <w:tcW w:w="1366" w:type="dxa"/>
          </w:tcPr>
          <w:p w14:paraId="685CA889" w14:textId="77777777" w:rsidR="00E55BFE" w:rsidRDefault="00E55BFE" w:rsidP="00E55BF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45BA6F9A" w14:textId="77777777" w:rsidR="00E55BFE" w:rsidRDefault="00E55BFE" w:rsidP="00E55BFE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1C584D00" w14:textId="77777777" w:rsidR="00E55BFE" w:rsidRDefault="00E55BFE" w:rsidP="00E55BF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747" w:type="dxa"/>
          </w:tcPr>
          <w:p w14:paraId="028EBB9E" w14:textId="77777777" w:rsidR="00E55BFE" w:rsidRDefault="00E55BFE" w:rsidP="00E55BFE">
            <w:pPr>
              <w:pStyle w:val="TableParagraph"/>
              <w:ind w:left="108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82)</w:t>
            </w:r>
          </w:p>
        </w:tc>
      </w:tr>
    </w:tbl>
    <w:p w14:paraId="1DB425B7" w14:textId="77777777" w:rsidR="00E55BFE" w:rsidRDefault="00E55BFE" w:rsidP="00E55BFE">
      <w:pPr>
        <w:pStyle w:val="Textoindependiente"/>
        <w:spacing w:before="10"/>
        <w:rPr>
          <w:sz w:val="19"/>
        </w:rPr>
      </w:pPr>
    </w:p>
    <w:p w14:paraId="23179082" w14:textId="77777777" w:rsidR="00E55BFE" w:rsidRDefault="00E55BFE" w:rsidP="00E55BFE">
      <w:pPr>
        <w:pStyle w:val="Prrafodelista"/>
        <w:numPr>
          <w:ilvl w:val="5"/>
          <w:numId w:val="51"/>
        </w:numPr>
        <w:tabs>
          <w:tab w:val="left" w:pos="1348"/>
          <w:tab w:val="left" w:pos="1349"/>
        </w:tabs>
        <w:spacing w:after="58"/>
        <w:ind w:hanging="1137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para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informar</w:t>
      </w:r>
      <w:r>
        <w:rPr>
          <w:rFonts w:ascii="Times New Roman"/>
          <w:i/>
          <w:spacing w:val="1"/>
          <w:sz w:val="20"/>
        </w:rPr>
        <w:t xml:space="preserve"> </w:t>
      </w:r>
      <w:r>
        <w:rPr>
          <w:rFonts w:ascii="Times New Roman"/>
          <w:i/>
          <w:sz w:val="20"/>
        </w:rPr>
        <w:t>componentes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del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indicador de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negocios.</w:t>
      </w:r>
    </w:p>
    <w:p w14:paraId="6E22E009" w14:textId="77777777" w:rsidR="00E55BFE" w:rsidRDefault="00E55BFE" w:rsidP="00E55BFE">
      <w:pPr>
        <w:pStyle w:val="Textoindependiente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 registro:</w:t>
      </w:r>
      <w:r>
        <w:rPr>
          <w:spacing w:val="-3"/>
        </w:rPr>
        <w:t xml:space="preserve"> </w:t>
      </w:r>
      <w:r>
        <w:t>102</w:t>
      </w:r>
      <w:r>
        <w:rPr>
          <w:spacing w:val="-1"/>
        </w:rPr>
        <w:t xml:space="preserve"> </w:t>
      </w:r>
      <w:r>
        <w:t>Bytes</w:t>
      </w:r>
    </w:p>
    <w:p w14:paraId="4AF99E59" w14:textId="77777777" w:rsidR="00E55BFE" w:rsidRDefault="00E55BFE" w:rsidP="00E55BFE">
      <w:pPr>
        <w:pStyle w:val="Textoindependiente"/>
        <w:spacing w:before="11"/>
        <w:rPr>
          <w:sz w:val="19"/>
        </w:rPr>
      </w:pPr>
    </w:p>
    <w:p w14:paraId="653C9785" w14:textId="77777777" w:rsidR="00E55BFE" w:rsidRDefault="00E55BFE" w:rsidP="00E55BFE">
      <w:pPr>
        <w:pStyle w:val="Prrafodelista"/>
        <w:numPr>
          <w:ilvl w:val="5"/>
          <w:numId w:val="51"/>
        </w:numPr>
        <w:tabs>
          <w:tab w:val="left" w:pos="1348"/>
          <w:tab w:val="left" w:pos="1349"/>
        </w:tabs>
        <w:ind w:hanging="1137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Registro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para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informar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base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pérdidas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operacionales.</w:t>
      </w:r>
    </w:p>
    <w:p w14:paraId="608DA554" w14:textId="77777777" w:rsidR="00E55BFE" w:rsidRDefault="00E55BFE" w:rsidP="00E55BFE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-7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4"/>
        <w:gridCol w:w="308"/>
        <w:gridCol w:w="6818"/>
        <w:gridCol w:w="1479"/>
      </w:tblGrid>
      <w:tr w:rsidR="00E55BFE" w14:paraId="0512F554" w14:textId="77777777" w:rsidTr="00E55BFE">
        <w:trPr>
          <w:trHeight w:val="299"/>
        </w:trPr>
        <w:tc>
          <w:tcPr>
            <w:tcW w:w="1364" w:type="dxa"/>
          </w:tcPr>
          <w:p w14:paraId="350C6374" w14:textId="77777777" w:rsidR="00E55BFE" w:rsidRDefault="00E55BFE" w:rsidP="00A449CD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8" w:type="dxa"/>
          </w:tcPr>
          <w:p w14:paraId="37502E1C" w14:textId="77777777" w:rsidR="00E55BFE" w:rsidRDefault="00E55BFE" w:rsidP="00A449CD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18" w:type="dxa"/>
          </w:tcPr>
          <w:p w14:paraId="1A05C144" w14:textId="77777777" w:rsidR="00E55BFE" w:rsidRDefault="00E55BFE" w:rsidP="00A449CD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1479" w:type="dxa"/>
          </w:tcPr>
          <w:p w14:paraId="69D4000D" w14:textId="77777777" w:rsidR="00E55BFE" w:rsidRDefault="00E55BFE" w:rsidP="00A449CD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E55BFE" w14:paraId="512B437F" w14:textId="77777777" w:rsidTr="00E55BFE">
        <w:trPr>
          <w:trHeight w:val="299"/>
        </w:trPr>
        <w:tc>
          <w:tcPr>
            <w:tcW w:w="1364" w:type="dxa"/>
          </w:tcPr>
          <w:p w14:paraId="435A3BA2" w14:textId="77777777" w:rsidR="00E55BFE" w:rsidRDefault="00E55BFE" w:rsidP="00A449CD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8" w:type="dxa"/>
          </w:tcPr>
          <w:p w14:paraId="77AE7E74" w14:textId="77777777" w:rsidR="00E55BFE" w:rsidRDefault="00E55BFE" w:rsidP="00A449CD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18" w:type="dxa"/>
          </w:tcPr>
          <w:p w14:paraId="7C3628B7" w14:textId="77777777" w:rsidR="00E55BFE" w:rsidRDefault="00E55BFE" w:rsidP="00A449CD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institución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afectada</w:t>
            </w:r>
            <w:proofErr w:type="spellEnd"/>
          </w:p>
        </w:tc>
        <w:tc>
          <w:tcPr>
            <w:tcW w:w="1479" w:type="dxa"/>
          </w:tcPr>
          <w:p w14:paraId="44C4E8FE" w14:textId="77777777" w:rsidR="00E55BFE" w:rsidRDefault="00E55BFE" w:rsidP="00A449CD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9(04)</w:t>
            </w:r>
          </w:p>
        </w:tc>
      </w:tr>
      <w:tr w:rsidR="00E55BFE" w14:paraId="44894826" w14:textId="77777777" w:rsidTr="00E55BFE">
        <w:trPr>
          <w:trHeight w:val="299"/>
        </w:trPr>
        <w:tc>
          <w:tcPr>
            <w:tcW w:w="1364" w:type="dxa"/>
          </w:tcPr>
          <w:p w14:paraId="03C93635" w14:textId="77777777" w:rsidR="00E55BFE" w:rsidRDefault="00E55BFE" w:rsidP="00A449CD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8" w:type="dxa"/>
          </w:tcPr>
          <w:p w14:paraId="59314547" w14:textId="77777777" w:rsidR="00E55BFE" w:rsidRDefault="00E55BFE" w:rsidP="00A449CD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18" w:type="dxa"/>
          </w:tcPr>
          <w:p w14:paraId="523B8D35" w14:textId="77777777" w:rsidR="00E55BFE" w:rsidRDefault="00E55BFE" w:rsidP="00A449CD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ocurrencia</w:t>
            </w:r>
            <w:proofErr w:type="spellEnd"/>
          </w:p>
        </w:tc>
        <w:tc>
          <w:tcPr>
            <w:tcW w:w="1479" w:type="dxa"/>
          </w:tcPr>
          <w:p w14:paraId="51A510FB" w14:textId="77777777" w:rsidR="00E55BFE" w:rsidRDefault="00E55BFE" w:rsidP="00A449CD">
            <w:pPr>
              <w:pStyle w:val="TableParagraph"/>
              <w:ind w:left="106"/>
              <w:rPr>
                <w:sz w:val="20"/>
              </w:rPr>
            </w:pPr>
            <w:proofErr w:type="gramStart"/>
            <w:r>
              <w:rPr>
                <w:sz w:val="20"/>
              </w:rPr>
              <w:t>F(</w:t>
            </w:r>
            <w:proofErr w:type="gramEnd"/>
            <w:r>
              <w:rPr>
                <w:sz w:val="20"/>
              </w:rPr>
              <w:t>08)</w:t>
            </w:r>
          </w:p>
        </w:tc>
      </w:tr>
      <w:tr w:rsidR="00E55BFE" w14:paraId="2AAD094F" w14:textId="77777777" w:rsidTr="00E55BFE">
        <w:trPr>
          <w:trHeight w:val="300"/>
        </w:trPr>
        <w:tc>
          <w:tcPr>
            <w:tcW w:w="1364" w:type="dxa"/>
          </w:tcPr>
          <w:p w14:paraId="61A1A0E9" w14:textId="77777777" w:rsidR="00E55BFE" w:rsidRDefault="00E55BFE" w:rsidP="00A449CD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8" w:type="dxa"/>
          </w:tcPr>
          <w:p w14:paraId="10A6F2F3" w14:textId="77777777" w:rsidR="00E55BFE" w:rsidRDefault="00E55BFE" w:rsidP="00A449CD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18" w:type="dxa"/>
          </w:tcPr>
          <w:p w14:paraId="6FC301C2" w14:textId="77777777" w:rsidR="00E55BFE" w:rsidRDefault="00E55BFE" w:rsidP="00A449CD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descubrimiento</w:t>
            </w:r>
            <w:proofErr w:type="spellEnd"/>
          </w:p>
        </w:tc>
        <w:tc>
          <w:tcPr>
            <w:tcW w:w="1479" w:type="dxa"/>
          </w:tcPr>
          <w:p w14:paraId="27275322" w14:textId="77777777" w:rsidR="00E55BFE" w:rsidRDefault="00E55BFE" w:rsidP="00A449CD">
            <w:pPr>
              <w:pStyle w:val="TableParagraph"/>
              <w:ind w:left="106"/>
              <w:rPr>
                <w:sz w:val="20"/>
              </w:rPr>
            </w:pPr>
            <w:proofErr w:type="gramStart"/>
            <w:r>
              <w:rPr>
                <w:sz w:val="20"/>
              </w:rPr>
              <w:t>F(</w:t>
            </w:r>
            <w:proofErr w:type="gramEnd"/>
            <w:r>
              <w:rPr>
                <w:sz w:val="20"/>
              </w:rPr>
              <w:t>08)</w:t>
            </w:r>
          </w:p>
        </w:tc>
      </w:tr>
      <w:tr w:rsidR="00E55BFE" w14:paraId="19BADB35" w14:textId="77777777" w:rsidTr="00E55BFE">
        <w:trPr>
          <w:trHeight w:val="299"/>
        </w:trPr>
        <w:tc>
          <w:tcPr>
            <w:tcW w:w="1364" w:type="dxa"/>
          </w:tcPr>
          <w:p w14:paraId="4B4AD9E4" w14:textId="77777777" w:rsidR="00E55BFE" w:rsidRDefault="00E55BFE" w:rsidP="00A449CD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8" w:type="dxa"/>
          </w:tcPr>
          <w:p w14:paraId="1195D087" w14:textId="77777777" w:rsidR="00E55BFE" w:rsidRDefault="00E55BFE" w:rsidP="00A449CD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18" w:type="dxa"/>
          </w:tcPr>
          <w:p w14:paraId="3B6D9692" w14:textId="77777777" w:rsidR="00E55BFE" w:rsidRDefault="00E55BFE" w:rsidP="00A449CD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contabilización</w:t>
            </w:r>
            <w:proofErr w:type="spellEnd"/>
          </w:p>
        </w:tc>
        <w:tc>
          <w:tcPr>
            <w:tcW w:w="1479" w:type="dxa"/>
          </w:tcPr>
          <w:p w14:paraId="76363C79" w14:textId="77777777" w:rsidR="00E55BFE" w:rsidRDefault="00E55BFE" w:rsidP="00A449CD">
            <w:pPr>
              <w:pStyle w:val="TableParagraph"/>
              <w:ind w:left="106"/>
              <w:rPr>
                <w:sz w:val="20"/>
              </w:rPr>
            </w:pPr>
            <w:proofErr w:type="gramStart"/>
            <w:r>
              <w:rPr>
                <w:sz w:val="20"/>
              </w:rPr>
              <w:t>F(</w:t>
            </w:r>
            <w:proofErr w:type="gramEnd"/>
            <w:r>
              <w:rPr>
                <w:sz w:val="20"/>
              </w:rPr>
              <w:t>08)</w:t>
            </w:r>
          </w:p>
        </w:tc>
      </w:tr>
      <w:tr w:rsidR="00E55BFE" w14:paraId="3F601C5F" w14:textId="77777777" w:rsidTr="00E55BFE">
        <w:trPr>
          <w:trHeight w:val="302"/>
        </w:trPr>
        <w:tc>
          <w:tcPr>
            <w:tcW w:w="1364" w:type="dxa"/>
          </w:tcPr>
          <w:p w14:paraId="30782D70" w14:textId="77777777" w:rsidR="00E55BFE" w:rsidRDefault="00E55BFE" w:rsidP="00A449CD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8" w:type="dxa"/>
          </w:tcPr>
          <w:p w14:paraId="0D73E979" w14:textId="77777777" w:rsidR="00E55BFE" w:rsidRDefault="00E55BFE" w:rsidP="00A449CD">
            <w:pPr>
              <w:pStyle w:val="TableParagraph"/>
              <w:spacing w:before="2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18" w:type="dxa"/>
          </w:tcPr>
          <w:p w14:paraId="32D07AE2" w14:textId="77777777" w:rsidR="00E55BFE" w:rsidRPr="00150BF7" w:rsidRDefault="00E55BFE" w:rsidP="00A449CD">
            <w:pPr>
              <w:pStyle w:val="TableParagraph"/>
              <w:spacing w:before="2"/>
              <w:ind w:left="108"/>
              <w:rPr>
                <w:sz w:val="20"/>
                <w:lang w:val="es-CL"/>
              </w:rPr>
            </w:pPr>
            <w:r w:rsidRPr="00150BF7">
              <w:rPr>
                <w:sz w:val="20"/>
                <w:lang w:val="es-CL"/>
              </w:rPr>
              <w:t>Número</w:t>
            </w:r>
            <w:r w:rsidRPr="00150BF7">
              <w:rPr>
                <w:spacing w:val="-5"/>
                <w:sz w:val="20"/>
                <w:lang w:val="es-CL"/>
              </w:rPr>
              <w:t xml:space="preserve"> </w:t>
            </w:r>
            <w:r w:rsidRPr="00150BF7">
              <w:rPr>
                <w:sz w:val="20"/>
                <w:lang w:val="es-CL"/>
              </w:rPr>
              <w:t>interno</w:t>
            </w:r>
            <w:r w:rsidRPr="00150BF7">
              <w:rPr>
                <w:spacing w:val="-2"/>
                <w:sz w:val="20"/>
                <w:lang w:val="es-CL"/>
              </w:rPr>
              <w:t xml:space="preserve"> </w:t>
            </w:r>
            <w:r w:rsidRPr="00150BF7">
              <w:rPr>
                <w:sz w:val="20"/>
                <w:lang w:val="es-CL"/>
              </w:rPr>
              <w:t>de</w:t>
            </w:r>
            <w:r w:rsidRPr="00150BF7">
              <w:rPr>
                <w:spacing w:val="-4"/>
                <w:sz w:val="20"/>
                <w:lang w:val="es-CL"/>
              </w:rPr>
              <w:t xml:space="preserve"> </w:t>
            </w:r>
            <w:r w:rsidRPr="00150BF7">
              <w:rPr>
                <w:sz w:val="20"/>
                <w:lang w:val="es-CL"/>
              </w:rPr>
              <w:t>identificación</w:t>
            </w:r>
            <w:r w:rsidRPr="00150BF7">
              <w:rPr>
                <w:spacing w:val="-3"/>
                <w:sz w:val="20"/>
                <w:lang w:val="es-CL"/>
              </w:rPr>
              <w:t xml:space="preserve"> </w:t>
            </w:r>
            <w:r w:rsidRPr="00150BF7">
              <w:rPr>
                <w:sz w:val="20"/>
                <w:lang w:val="es-CL"/>
              </w:rPr>
              <w:t>del</w:t>
            </w:r>
            <w:r w:rsidRPr="00150BF7">
              <w:rPr>
                <w:spacing w:val="-2"/>
                <w:sz w:val="20"/>
                <w:lang w:val="es-CL"/>
              </w:rPr>
              <w:t xml:space="preserve"> </w:t>
            </w:r>
            <w:r w:rsidRPr="00150BF7">
              <w:rPr>
                <w:sz w:val="20"/>
                <w:lang w:val="es-CL"/>
              </w:rPr>
              <w:t>incidente</w:t>
            </w:r>
          </w:p>
        </w:tc>
        <w:tc>
          <w:tcPr>
            <w:tcW w:w="1479" w:type="dxa"/>
          </w:tcPr>
          <w:p w14:paraId="03070539" w14:textId="77777777" w:rsidR="00E55BFE" w:rsidRDefault="00E55BFE" w:rsidP="00A449CD">
            <w:pPr>
              <w:pStyle w:val="TableParagraph"/>
              <w:spacing w:before="2"/>
              <w:ind w:left="106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30)</w:t>
            </w:r>
          </w:p>
        </w:tc>
      </w:tr>
      <w:tr w:rsidR="00E55BFE" w14:paraId="1034B54D" w14:textId="77777777" w:rsidTr="00E55BFE">
        <w:trPr>
          <w:trHeight w:val="299"/>
        </w:trPr>
        <w:tc>
          <w:tcPr>
            <w:tcW w:w="1364" w:type="dxa"/>
          </w:tcPr>
          <w:p w14:paraId="652D38FC" w14:textId="77777777" w:rsidR="00E55BFE" w:rsidRDefault="00E55BFE" w:rsidP="00A449CD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8" w:type="dxa"/>
          </w:tcPr>
          <w:p w14:paraId="12F00F8A" w14:textId="77777777" w:rsidR="00E55BFE" w:rsidRDefault="00E55BFE" w:rsidP="00A449CD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18" w:type="dxa"/>
          </w:tcPr>
          <w:p w14:paraId="1E90DB81" w14:textId="77777777" w:rsidR="00E55BFE" w:rsidRPr="00150BF7" w:rsidRDefault="00E55BFE" w:rsidP="00A449CD">
            <w:pPr>
              <w:pStyle w:val="TableParagraph"/>
              <w:ind w:left="108"/>
              <w:rPr>
                <w:sz w:val="20"/>
                <w:lang w:val="es-CL"/>
              </w:rPr>
            </w:pPr>
            <w:r w:rsidRPr="00150BF7">
              <w:rPr>
                <w:sz w:val="20"/>
                <w:lang w:val="es-CL"/>
              </w:rPr>
              <w:t>Nivel</w:t>
            </w:r>
            <w:r w:rsidRPr="00150BF7">
              <w:rPr>
                <w:spacing w:val="-2"/>
                <w:sz w:val="20"/>
                <w:lang w:val="es-CL"/>
              </w:rPr>
              <w:t xml:space="preserve"> </w:t>
            </w:r>
            <w:r w:rsidRPr="00150BF7">
              <w:rPr>
                <w:sz w:val="20"/>
                <w:lang w:val="es-CL"/>
              </w:rPr>
              <w:t>categoría</w:t>
            </w:r>
            <w:r w:rsidRPr="00150BF7">
              <w:rPr>
                <w:spacing w:val="-1"/>
                <w:sz w:val="20"/>
                <w:lang w:val="es-CL"/>
              </w:rPr>
              <w:t xml:space="preserve"> </w:t>
            </w:r>
            <w:r w:rsidRPr="00150BF7">
              <w:rPr>
                <w:sz w:val="20"/>
                <w:lang w:val="es-CL"/>
              </w:rPr>
              <w:t>de</w:t>
            </w:r>
            <w:r w:rsidRPr="00150BF7">
              <w:rPr>
                <w:spacing w:val="-3"/>
                <w:sz w:val="20"/>
                <w:lang w:val="es-CL"/>
              </w:rPr>
              <w:t xml:space="preserve"> </w:t>
            </w:r>
            <w:r w:rsidRPr="00150BF7">
              <w:rPr>
                <w:sz w:val="20"/>
                <w:lang w:val="es-CL"/>
              </w:rPr>
              <w:t>Basilea</w:t>
            </w:r>
            <w:r w:rsidRPr="00150BF7">
              <w:rPr>
                <w:spacing w:val="-3"/>
                <w:sz w:val="20"/>
                <w:lang w:val="es-CL"/>
              </w:rPr>
              <w:t xml:space="preserve"> </w:t>
            </w:r>
            <w:r w:rsidRPr="00150BF7">
              <w:rPr>
                <w:sz w:val="20"/>
                <w:lang w:val="es-CL"/>
              </w:rPr>
              <w:t>y</w:t>
            </w:r>
            <w:r w:rsidRPr="00150BF7">
              <w:rPr>
                <w:spacing w:val="-2"/>
                <w:sz w:val="20"/>
                <w:lang w:val="es-CL"/>
              </w:rPr>
              <w:t xml:space="preserve"> </w:t>
            </w:r>
            <w:r w:rsidRPr="00150BF7">
              <w:rPr>
                <w:sz w:val="20"/>
                <w:lang w:val="es-CL"/>
              </w:rPr>
              <w:t>tipo</w:t>
            </w:r>
            <w:r w:rsidRPr="00150BF7">
              <w:rPr>
                <w:spacing w:val="-4"/>
                <w:sz w:val="20"/>
                <w:lang w:val="es-CL"/>
              </w:rPr>
              <w:t xml:space="preserve"> </w:t>
            </w:r>
            <w:r w:rsidRPr="00150BF7">
              <w:rPr>
                <w:sz w:val="20"/>
                <w:lang w:val="es-CL"/>
              </w:rPr>
              <w:t>de</w:t>
            </w:r>
            <w:r w:rsidRPr="00150BF7">
              <w:rPr>
                <w:spacing w:val="-3"/>
                <w:sz w:val="20"/>
                <w:lang w:val="es-CL"/>
              </w:rPr>
              <w:t xml:space="preserve"> </w:t>
            </w:r>
            <w:r w:rsidRPr="00150BF7">
              <w:rPr>
                <w:sz w:val="20"/>
                <w:lang w:val="es-CL"/>
              </w:rPr>
              <w:t>evento</w:t>
            </w:r>
            <w:r w:rsidRPr="00150BF7">
              <w:rPr>
                <w:spacing w:val="-3"/>
                <w:sz w:val="20"/>
                <w:lang w:val="es-CL"/>
              </w:rPr>
              <w:t xml:space="preserve"> </w:t>
            </w:r>
            <w:r w:rsidRPr="00150BF7">
              <w:rPr>
                <w:sz w:val="20"/>
                <w:lang w:val="es-CL"/>
              </w:rPr>
              <w:t>operacional</w:t>
            </w:r>
          </w:p>
        </w:tc>
        <w:tc>
          <w:tcPr>
            <w:tcW w:w="1479" w:type="dxa"/>
          </w:tcPr>
          <w:p w14:paraId="3641AA72" w14:textId="77777777" w:rsidR="00E55BFE" w:rsidRDefault="00E55BFE" w:rsidP="00A449CD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9(04)</w:t>
            </w:r>
          </w:p>
        </w:tc>
      </w:tr>
      <w:tr w:rsidR="00E55BFE" w14:paraId="510FE721" w14:textId="77777777" w:rsidTr="00E55BFE">
        <w:trPr>
          <w:trHeight w:val="299"/>
        </w:trPr>
        <w:tc>
          <w:tcPr>
            <w:tcW w:w="1364" w:type="dxa"/>
          </w:tcPr>
          <w:p w14:paraId="511C154D" w14:textId="77777777" w:rsidR="00E55BFE" w:rsidRDefault="00E55BFE" w:rsidP="00A449CD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308" w:type="dxa"/>
          </w:tcPr>
          <w:p w14:paraId="3D6A0C01" w14:textId="77777777" w:rsidR="00E55BFE" w:rsidRDefault="00E55BFE" w:rsidP="00A449CD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18" w:type="dxa"/>
          </w:tcPr>
          <w:p w14:paraId="285B64D2" w14:textId="77777777" w:rsidR="00E55BFE" w:rsidRDefault="00E55BFE" w:rsidP="00A449CD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Procesos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afectados</w:t>
            </w:r>
            <w:proofErr w:type="spellEnd"/>
          </w:p>
        </w:tc>
        <w:tc>
          <w:tcPr>
            <w:tcW w:w="1479" w:type="dxa"/>
          </w:tcPr>
          <w:p w14:paraId="553799B0" w14:textId="77777777" w:rsidR="00E55BFE" w:rsidRDefault="00E55BFE" w:rsidP="00A449CD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E55BFE" w14:paraId="00ED77D5" w14:textId="77777777" w:rsidTr="00E55BFE">
        <w:trPr>
          <w:trHeight w:val="299"/>
        </w:trPr>
        <w:tc>
          <w:tcPr>
            <w:tcW w:w="1364" w:type="dxa"/>
          </w:tcPr>
          <w:p w14:paraId="6A22AFEF" w14:textId="77777777" w:rsidR="00E55BFE" w:rsidRDefault="00E55BFE" w:rsidP="00A449CD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308" w:type="dxa"/>
          </w:tcPr>
          <w:p w14:paraId="4FC44096" w14:textId="77777777" w:rsidR="00E55BFE" w:rsidRDefault="00E55BFE" w:rsidP="00A449CD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18" w:type="dxa"/>
          </w:tcPr>
          <w:p w14:paraId="36EE8F63" w14:textId="77777777" w:rsidR="00E55BFE" w:rsidRDefault="00E55BFE" w:rsidP="00A449CD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monto</w:t>
            </w:r>
            <w:proofErr w:type="spellEnd"/>
          </w:p>
        </w:tc>
        <w:tc>
          <w:tcPr>
            <w:tcW w:w="1479" w:type="dxa"/>
          </w:tcPr>
          <w:p w14:paraId="78FF9B15" w14:textId="77777777" w:rsidR="00E55BFE" w:rsidRDefault="00E55BFE" w:rsidP="00A449CD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E55BFE" w14:paraId="0E9BA3D9" w14:textId="77777777" w:rsidTr="00E55BFE">
        <w:trPr>
          <w:trHeight w:val="299"/>
        </w:trPr>
        <w:tc>
          <w:tcPr>
            <w:tcW w:w="1364" w:type="dxa"/>
          </w:tcPr>
          <w:p w14:paraId="311ADBF4" w14:textId="77777777" w:rsidR="00E55BFE" w:rsidRDefault="00E55BFE" w:rsidP="00A449CD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308" w:type="dxa"/>
          </w:tcPr>
          <w:p w14:paraId="6E74F49C" w14:textId="77777777" w:rsidR="00E55BFE" w:rsidRDefault="00E55BFE" w:rsidP="00A449CD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18" w:type="dxa"/>
          </w:tcPr>
          <w:p w14:paraId="17D8E944" w14:textId="77777777" w:rsidR="00E55BFE" w:rsidRDefault="00E55BFE" w:rsidP="00A449CD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Monto</w:t>
            </w:r>
          </w:p>
        </w:tc>
        <w:tc>
          <w:tcPr>
            <w:tcW w:w="1479" w:type="dxa"/>
          </w:tcPr>
          <w:p w14:paraId="777996D0" w14:textId="77777777" w:rsidR="00E55BFE" w:rsidRDefault="00E55BFE" w:rsidP="00A449CD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E55BFE" w14:paraId="03CD69DA" w14:textId="77777777" w:rsidTr="00E55BFE">
        <w:trPr>
          <w:trHeight w:val="299"/>
        </w:trPr>
        <w:tc>
          <w:tcPr>
            <w:tcW w:w="1364" w:type="dxa"/>
          </w:tcPr>
          <w:p w14:paraId="03E98018" w14:textId="77777777" w:rsidR="00E55BFE" w:rsidRDefault="00E55BFE" w:rsidP="00A449CD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308" w:type="dxa"/>
          </w:tcPr>
          <w:p w14:paraId="2FE3DE67" w14:textId="77777777" w:rsidR="00E55BFE" w:rsidRDefault="00E55BFE" w:rsidP="00A449CD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18" w:type="dxa"/>
          </w:tcPr>
          <w:p w14:paraId="53D7EC69" w14:textId="77777777" w:rsidR="00E55BFE" w:rsidRDefault="00E55BFE" w:rsidP="00A449CD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gasto</w:t>
            </w:r>
            <w:proofErr w:type="spellEnd"/>
          </w:p>
        </w:tc>
        <w:tc>
          <w:tcPr>
            <w:tcW w:w="1479" w:type="dxa"/>
          </w:tcPr>
          <w:p w14:paraId="1D954D91" w14:textId="77777777" w:rsidR="00E55BFE" w:rsidRDefault="00E55BFE" w:rsidP="00A449CD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E55BFE" w14:paraId="5A6EEAA2" w14:textId="77777777" w:rsidTr="00E55BFE">
        <w:trPr>
          <w:trHeight w:val="302"/>
        </w:trPr>
        <w:tc>
          <w:tcPr>
            <w:tcW w:w="1364" w:type="dxa"/>
          </w:tcPr>
          <w:p w14:paraId="7A62902E" w14:textId="77777777" w:rsidR="00E55BFE" w:rsidRDefault="00E55BFE" w:rsidP="00A449CD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308" w:type="dxa"/>
          </w:tcPr>
          <w:p w14:paraId="3242398F" w14:textId="77777777" w:rsidR="00E55BFE" w:rsidRDefault="00E55BFE" w:rsidP="00A449CD">
            <w:pPr>
              <w:pStyle w:val="TableParagraph"/>
              <w:spacing w:before="2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18" w:type="dxa"/>
          </w:tcPr>
          <w:p w14:paraId="31A6FEBD" w14:textId="77777777" w:rsidR="00E55BFE" w:rsidRDefault="00E55BFE" w:rsidP="00A449CD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recuperación</w:t>
            </w:r>
            <w:proofErr w:type="spellEnd"/>
          </w:p>
        </w:tc>
        <w:tc>
          <w:tcPr>
            <w:tcW w:w="1479" w:type="dxa"/>
          </w:tcPr>
          <w:p w14:paraId="6E875FB1" w14:textId="77777777" w:rsidR="00E55BFE" w:rsidRDefault="00E55BFE" w:rsidP="00A449CD">
            <w:pPr>
              <w:pStyle w:val="TableParagraph"/>
              <w:spacing w:before="2"/>
              <w:ind w:left="106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E55BFE" w14:paraId="366D5B00" w14:textId="77777777" w:rsidTr="00E55BFE">
        <w:trPr>
          <w:trHeight w:val="299"/>
        </w:trPr>
        <w:tc>
          <w:tcPr>
            <w:tcW w:w="1364" w:type="dxa"/>
          </w:tcPr>
          <w:p w14:paraId="6C2C20E4" w14:textId="77777777" w:rsidR="00E55BFE" w:rsidRDefault="00E55BFE" w:rsidP="00A449CD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308" w:type="dxa"/>
          </w:tcPr>
          <w:p w14:paraId="73F6B513" w14:textId="77777777" w:rsidR="00E55BFE" w:rsidRDefault="00E55BFE" w:rsidP="00A449CD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18" w:type="dxa"/>
          </w:tcPr>
          <w:p w14:paraId="5A8D899E" w14:textId="77777777" w:rsidR="00E55BFE" w:rsidRPr="00150BF7" w:rsidRDefault="00E55BFE" w:rsidP="00A449CD">
            <w:pPr>
              <w:pStyle w:val="TableParagraph"/>
              <w:ind w:left="108"/>
              <w:rPr>
                <w:sz w:val="20"/>
                <w:lang w:val="es-CL"/>
              </w:rPr>
            </w:pPr>
            <w:r w:rsidRPr="00150BF7">
              <w:rPr>
                <w:sz w:val="20"/>
                <w:lang w:val="es-CL"/>
              </w:rPr>
              <w:t>Exclusión</w:t>
            </w:r>
            <w:r w:rsidRPr="00150BF7">
              <w:rPr>
                <w:spacing w:val="-3"/>
                <w:sz w:val="20"/>
                <w:lang w:val="es-CL"/>
              </w:rPr>
              <w:t xml:space="preserve"> </w:t>
            </w:r>
            <w:r w:rsidRPr="00150BF7">
              <w:rPr>
                <w:sz w:val="20"/>
                <w:lang w:val="es-CL"/>
              </w:rPr>
              <w:t>por</w:t>
            </w:r>
            <w:r w:rsidRPr="00150BF7">
              <w:rPr>
                <w:spacing w:val="-2"/>
                <w:sz w:val="20"/>
                <w:lang w:val="es-CL"/>
              </w:rPr>
              <w:t xml:space="preserve"> </w:t>
            </w:r>
            <w:r w:rsidRPr="00150BF7">
              <w:rPr>
                <w:sz w:val="20"/>
                <w:lang w:val="es-CL"/>
              </w:rPr>
              <w:t>reconocimiento</w:t>
            </w:r>
            <w:r w:rsidRPr="00150BF7">
              <w:rPr>
                <w:spacing w:val="-4"/>
                <w:sz w:val="20"/>
                <w:lang w:val="es-CL"/>
              </w:rPr>
              <w:t xml:space="preserve"> </w:t>
            </w:r>
            <w:r w:rsidRPr="00150BF7">
              <w:rPr>
                <w:sz w:val="20"/>
                <w:lang w:val="es-CL"/>
              </w:rPr>
              <w:t>de</w:t>
            </w:r>
            <w:r w:rsidRPr="00150BF7">
              <w:rPr>
                <w:spacing w:val="-4"/>
                <w:sz w:val="20"/>
                <w:lang w:val="es-CL"/>
              </w:rPr>
              <w:t xml:space="preserve"> </w:t>
            </w:r>
            <w:r w:rsidRPr="00150BF7">
              <w:rPr>
                <w:sz w:val="20"/>
                <w:lang w:val="es-CL"/>
              </w:rPr>
              <w:t>pérdidas</w:t>
            </w:r>
            <w:r w:rsidRPr="00150BF7">
              <w:rPr>
                <w:spacing w:val="-1"/>
                <w:sz w:val="20"/>
                <w:lang w:val="es-CL"/>
              </w:rPr>
              <w:t xml:space="preserve"> </w:t>
            </w:r>
            <w:r w:rsidRPr="00150BF7">
              <w:rPr>
                <w:sz w:val="20"/>
                <w:lang w:val="es-CL"/>
              </w:rPr>
              <w:t>en</w:t>
            </w:r>
            <w:r w:rsidRPr="00150BF7">
              <w:rPr>
                <w:spacing w:val="-1"/>
                <w:sz w:val="20"/>
                <w:lang w:val="es-CL"/>
              </w:rPr>
              <w:t xml:space="preserve"> </w:t>
            </w:r>
            <w:r w:rsidRPr="00150BF7">
              <w:rPr>
                <w:sz w:val="20"/>
                <w:lang w:val="es-CL"/>
              </w:rPr>
              <w:t>riesgo</w:t>
            </w:r>
            <w:r w:rsidRPr="00150BF7">
              <w:rPr>
                <w:spacing w:val="-3"/>
                <w:sz w:val="20"/>
                <w:lang w:val="es-CL"/>
              </w:rPr>
              <w:t xml:space="preserve"> </w:t>
            </w:r>
            <w:r w:rsidRPr="00150BF7">
              <w:rPr>
                <w:sz w:val="20"/>
                <w:lang w:val="es-CL"/>
              </w:rPr>
              <w:t>de</w:t>
            </w:r>
            <w:r w:rsidRPr="00150BF7">
              <w:rPr>
                <w:spacing w:val="-2"/>
                <w:sz w:val="20"/>
                <w:lang w:val="es-CL"/>
              </w:rPr>
              <w:t xml:space="preserve"> </w:t>
            </w:r>
            <w:r w:rsidRPr="00150BF7">
              <w:rPr>
                <w:sz w:val="20"/>
                <w:lang w:val="es-CL"/>
              </w:rPr>
              <w:t>crédito</w:t>
            </w:r>
          </w:p>
        </w:tc>
        <w:tc>
          <w:tcPr>
            <w:tcW w:w="1479" w:type="dxa"/>
          </w:tcPr>
          <w:p w14:paraId="02E56C03" w14:textId="77777777" w:rsidR="00E55BFE" w:rsidRDefault="00E55BFE" w:rsidP="00A449CD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E55BFE" w14:paraId="48BC79F1" w14:textId="77777777" w:rsidTr="00E55BFE">
        <w:trPr>
          <w:trHeight w:val="299"/>
        </w:trPr>
        <w:tc>
          <w:tcPr>
            <w:tcW w:w="1364" w:type="dxa"/>
          </w:tcPr>
          <w:p w14:paraId="1C48D36A" w14:textId="77777777" w:rsidR="00E55BFE" w:rsidRDefault="00E55BFE" w:rsidP="00A449CD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</w:p>
        </w:tc>
        <w:tc>
          <w:tcPr>
            <w:tcW w:w="308" w:type="dxa"/>
          </w:tcPr>
          <w:p w14:paraId="30E34DC5" w14:textId="77777777" w:rsidR="00E55BFE" w:rsidRDefault="00E55BFE" w:rsidP="00A449CD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18" w:type="dxa"/>
          </w:tcPr>
          <w:p w14:paraId="1B2B4441" w14:textId="77777777" w:rsidR="00E55BFE" w:rsidRDefault="00E55BFE" w:rsidP="00A449CD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Recuperación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</w:p>
        </w:tc>
        <w:tc>
          <w:tcPr>
            <w:tcW w:w="1479" w:type="dxa"/>
          </w:tcPr>
          <w:p w14:paraId="65E6223D" w14:textId="77777777" w:rsidR="00E55BFE" w:rsidRDefault="00E55BFE" w:rsidP="00A449CD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</w:tbl>
    <w:p w14:paraId="019EEF17" w14:textId="77777777" w:rsidR="00E55BFE" w:rsidRDefault="00E55BFE" w:rsidP="00E55BFE">
      <w:pPr>
        <w:pStyle w:val="Textoindependiente"/>
        <w:spacing w:before="1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2"/>
        </w:rPr>
        <w:t xml:space="preserve"> </w:t>
      </w:r>
      <w:r>
        <w:t>102</w:t>
      </w:r>
      <w:r>
        <w:rPr>
          <w:spacing w:val="-1"/>
        </w:rPr>
        <w:t xml:space="preserve"> </w:t>
      </w:r>
      <w:r>
        <w:t>Bytes</w:t>
      </w:r>
    </w:p>
    <w:p w14:paraId="2C47A1C9" w14:textId="77777777" w:rsidR="005810A0" w:rsidRDefault="005810A0" w:rsidP="005810A0">
      <w:pPr>
        <w:pStyle w:val="Textoindependiente"/>
        <w:spacing w:before="8"/>
        <w:rPr>
          <w:sz w:val="19"/>
        </w:rPr>
      </w:pPr>
    </w:p>
    <w:p w14:paraId="7EF6499A" w14:textId="77777777" w:rsidR="00074008" w:rsidRDefault="00074008" w:rsidP="00074008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6432611" w14:textId="77777777" w:rsidR="005810A0" w:rsidRPr="00230F5A" w:rsidRDefault="005810A0" w:rsidP="00074008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49728EBB" w14:textId="77777777" w:rsidR="00074008" w:rsidRPr="00230F5A" w:rsidRDefault="00074008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2" w:name="_Toc160527582"/>
      <w:r w:rsidRPr="00230F5A">
        <w:rPr>
          <w:rFonts w:cs="Times New Roman"/>
        </w:rPr>
        <w:t>Validaciones</w:t>
      </w:r>
      <w:bookmarkEnd w:id="2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E337AC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3" w:name="_Toc160527583"/>
      <w:r w:rsidRPr="00230F5A">
        <w:t>Archivo de datos</w:t>
      </w:r>
      <w:bookmarkEnd w:id="3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4F25D29" w14:textId="77777777" w:rsidR="00074008" w:rsidRPr="00B537D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766F74" w14:paraId="04FFF8F7" w14:textId="77777777" w:rsidTr="00974B8E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4"/>
          <w:p w14:paraId="1EF3DA78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V1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0FFF2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65)</w:t>
            </w:r>
          </w:p>
          <w:p w14:paraId="03378BEF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766F74" w14:paraId="02875490" w14:textId="77777777" w:rsidTr="00974B8E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C47E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4FF6A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766F74" w14:paraId="25A7263E" w14:textId="77777777" w:rsidTr="00974B8E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F4885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B1DF04F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8BFF3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D08780F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48F2CCC9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66F74" w14:paraId="426407EA" w14:textId="77777777" w:rsidTr="00974B8E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2EF98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E503F" w14:textId="288EEF9D" w:rsidR="00766F74" w:rsidRDefault="00766F74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</w:t>
            </w:r>
            <w:r w:rsidR="007537D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periodo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en la línea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193932F1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766F74" w14:paraId="30497D9D" w14:textId="77777777" w:rsidTr="00974B8E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076F9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0F590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deberá estar asociada a una familia de documento, en caso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contrario 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>Error 84)</w:t>
            </w:r>
          </w:p>
        </w:tc>
      </w:tr>
      <w:tr w:rsidR="00766F74" w14:paraId="14205680" w14:textId="77777777" w:rsidTr="00974B8E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4C3E2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B7265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definida para la familia de documento contiene usuarios, en caso contrario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766F74" w14:paraId="2B3670DE" w14:textId="77777777" w:rsidTr="00974B8E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31CC1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2F10F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no ha sido eliminado, en caso contrario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87)</w:t>
            </w:r>
          </w:p>
        </w:tc>
      </w:tr>
      <w:tr w:rsidR="00766F74" w14:paraId="379AEA79" w14:textId="77777777" w:rsidTr="00974B8E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4B2C3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AD2EE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7)</w:t>
            </w:r>
          </w:p>
        </w:tc>
      </w:tr>
      <w:tr w:rsidR="00766F74" w14:paraId="4932A13C" w14:textId="77777777" w:rsidTr="00974B8E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20118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0C718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89)</w:t>
            </w:r>
          </w:p>
        </w:tc>
      </w:tr>
      <w:tr w:rsidR="00766F74" w14:paraId="7A713ABF" w14:textId="77777777" w:rsidTr="00974B8E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05982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69A7B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86)</w:t>
            </w:r>
          </w:p>
        </w:tc>
      </w:tr>
    </w:tbl>
    <w:p w14:paraId="059923A6" w14:textId="77777777" w:rsidR="00074008" w:rsidRDefault="00074008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181F605" w14:textId="77777777" w:rsidR="007537DC" w:rsidRPr="00170411" w:rsidRDefault="007537DC" w:rsidP="007537DC"/>
    <w:p w14:paraId="21C81A59" w14:textId="39EBDC9F" w:rsidR="007537DC" w:rsidRPr="00230F5A" w:rsidRDefault="007537DC" w:rsidP="007537DC">
      <w:pPr>
        <w:pStyle w:val="Ttulo2"/>
        <w:numPr>
          <w:ilvl w:val="2"/>
          <w:numId w:val="7"/>
        </w:numPr>
        <w:tabs>
          <w:tab w:val="num" w:pos="360"/>
        </w:tabs>
        <w:ind w:left="1276" w:hanging="709"/>
        <w:rPr>
          <w:sz w:val="32"/>
          <w:szCs w:val="32"/>
        </w:rPr>
      </w:pPr>
      <w:r>
        <w:t>Validaciones variables asociadas al documento R0</w:t>
      </w:r>
      <w:r>
        <w:t>8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14A79DFA" w14:textId="77777777" w:rsidR="007537DC" w:rsidRDefault="007537DC" w:rsidP="007537D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7537DC" w:rsidRPr="00B537DA" w14:paraId="35B83B2E" w14:textId="77777777" w:rsidTr="001C205D">
        <w:tc>
          <w:tcPr>
            <w:tcW w:w="595" w:type="dxa"/>
          </w:tcPr>
          <w:p w14:paraId="7D644AE5" w14:textId="77777777" w:rsidR="007537DC" w:rsidRDefault="007537DC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0B9A338C" w14:textId="28B4C9D9" w:rsidR="007537DC" w:rsidRDefault="007537DC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campo “Tipo de registro” tenga los valores esperados 01,02</w:t>
            </w:r>
            <w:r w:rsidR="009270C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03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75</w:t>
            </w:r>
            <w:proofErr w:type="gramStart"/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.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7537DC" w:rsidRPr="00B537DA" w14:paraId="4B93E62C" w14:textId="77777777" w:rsidTr="001C205D">
        <w:tc>
          <w:tcPr>
            <w:tcW w:w="595" w:type="dxa"/>
            <w:shd w:val="clear" w:color="auto" w:fill="auto"/>
          </w:tcPr>
          <w:p w14:paraId="77C32BD3" w14:textId="77777777" w:rsidR="007537DC" w:rsidRPr="00E81654" w:rsidRDefault="007537DC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24E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15752EDF" w14:textId="77777777" w:rsidR="007537DC" w:rsidRPr="00B537DA" w:rsidRDefault="007537DC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03F1F291" w14:textId="77777777" w:rsidR="007537DC" w:rsidRDefault="007537DC" w:rsidP="007537D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78C03FE" w14:textId="77777777" w:rsidR="007537DC" w:rsidRDefault="007537DC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DFD1CCA" w14:textId="77777777" w:rsidR="00074008" w:rsidRDefault="00074008" w:rsidP="00601454">
      <w:pPr>
        <w:pStyle w:val="Textoindependiente"/>
        <w:ind w:left="360"/>
      </w:pPr>
    </w:p>
    <w:p w14:paraId="449E7A3D" w14:textId="77777777" w:rsidR="00E337AC" w:rsidRDefault="00E337AC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5" w:name="_Toc160527584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5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1DE18ECB" w14:textId="77777777" w:rsidR="00E337AC" w:rsidRPr="00230F5A" w:rsidRDefault="00E337AC" w:rsidP="00E337AC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0088934" w14:textId="77777777" w:rsidR="00E337AC" w:rsidRPr="00182D60" w:rsidRDefault="00E337AC" w:rsidP="00E337AC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6" w:name="_Toc160527585"/>
      <w:r w:rsidRPr="003F5278">
        <w:t>Formato de carátula de salida</w:t>
      </w:r>
      <w:bookmarkEnd w:id="6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Pr="00230F5A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15A5609E" w14:textId="4C1D3D4F" w:rsidR="00074008" w:rsidRDefault="00E337AC" w:rsidP="00E337AC">
      <w:pPr>
        <w:pStyle w:val="Textoindependiente"/>
        <w:ind w:left="360"/>
      </w:pPr>
      <w:r w:rsidRPr="00230F5A">
        <w:rPr>
          <w:rFonts w:ascii="Times New Roman" w:hAnsi="Times New Roman" w:cs="Times New Roman"/>
          <w:color w:val="4472C4" w:themeColor="accent1"/>
        </w:rPr>
        <w:lastRenderedPageBreak/>
        <w:t xml:space="preserve"> </w:t>
      </w:r>
      <w:r w:rsidR="0059037B">
        <w:rPr>
          <w:rFonts w:ascii="Times New Roman" w:hAnsi="Times New Roman" w:cs="Times New Roman"/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680AFB" wp14:editId="0B22AB96">
                <wp:simplePos x="0" y="0"/>
                <wp:positionH relativeFrom="column">
                  <wp:posOffset>590550</wp:posOffset>
                </wp:positionH>
                <wp:positionV relativeFrom="paragraph">
                  <wp:posOffset>-146050</wp:posOffset>
                </wp:positionV>
                <wp:extent cx="6205855" cy="5332730"/>
                <wp:effectExtent l="0" t="0" r="0" b="0"/>
                <wp:wrapTopAndBottom/>
                <wp:docPr id="269664109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5855" cy="533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7A29E1" w14:textId="77777777" w:rsidR="00B23F8D" w:rsidRDefault="00B23F8D" w:rsidP="00B23F8D">
                            <w:pPr>
                              <w:spacing w:line="230" w:lineRule="exact"/>
                              <w:ind w:left="9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sz w:val="20"/>
                              </w:rPr>
                              <w:t>El</w:t>
                            </w:r>
                            <w:r>
                              <w:rPr>
                                <w:rFonts w:asci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0"/>
                              </w:rPr>
                              <w:t>formato</w:t>
                            </w:r>
                            <w:r>
                              <w:rPr>
                                <w:rFonts w:ascii="Arial MT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0"/>
                              </w:rPr>
                              <w:t>F3</w:t>
                            </w:r>
                            <w:r>
                              <w:rPr>
                                <w:rFonts w:ascii="Arial MT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MT"/>
                                <w:sz w:val="20"/>
                              </w:rPr>
                              <w:t>nf</w:t>
                            </w:r>
                            <w:proofErr w:type="spellEnd"/>
                            <w:r>
                              <w:rPr>
                                <w:rFonts w:ascii="Arial MT"/>
                                <w:sz w:val="20"/>
                              </w:rPr>
                              <w:t>) es:</w:t>
                            </w:r>
                          </w:p>
                          <w:p w14:paraId="1BA58FC1" w14:textId="77777777" w:rsidR="00B23F8D" w:rsidRDefault="00B23F8D" w:rsidP="00B23F8D">
                            <w:pPr>
                              <w:ind w:left="103"/>
                              <w:rPr>
                                <w:rFonts w:ascii="Arial MT" w:hAnsi="Arial MT"/>
                                <w:sz w:val="20"/>
                              </w:rPr>
                            </w:pP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&lt;nro.</w:t>
                            </w:r>
                            <w:r>
                              <w:rPr>
                                <w:rFonts w:ascii="Arial MT" w:hAnsi="Arial MT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Línea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1&gt;&lt;valor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campo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1&gt;&lt;valor</w:t>
                            </w:r>
                            <w:r>
                              <w:rPr>
                                <w:rFonts w:ascii="Arial MT" w:hAnsi="Arial MT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decimal</w:t>
                            </w:r>
                            <w:r>
                              <w:rPr>
                                <w:rFonts w:ascii="Arial MT" w:hAnsi="Arial MT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campo</w:t>
                            </w:r>
                            <w:r>
                              <w:rPr>
                                <w:rFonts w:ascii="Arial MT" w:hAnsi="Arial MT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1&gt;&lt;signo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campo</w:t>
                            </w:r>
                            <w:r>
                              <w:rPr>
                                <w:rFonts w:ascii="Arial MT" w:hAnsi="Arial MT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1&gt;&lt;fin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Arial MT" w:hAnsi="Arial MT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línea&gt;</w:t>
                            </w:r>
                          </w:p>
                          <w:p w14:paraId="3988B1FC" w14:textId="77777777" w:rsidR="00B23F8D" w:rsidRDefault="00B23F8D" w:rsidP="00B23F8D">
                            <w:pPr>
                              <w:spacing w:before="1"/>
                              <w:ind w:left="103"/>
                              <w:rPr>
                                <w:rFonts w:ascii="Arial MT" w:hAnsi="Arial MT"/>
                                <w:sz w:val="20"/>
                              </w:rPr>
                            </w:pP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….</w:t>
                            </w:r>
                          </w:p>
                          <w:p w14:paraId="4C20E657" w14:textId="77777777" w:rsidR="00B23F8D" w:rsidRDefault="00B23F8D" w:rsidP="00B23F8D">
                            <w:pPr>
                              <w:ind w:left="103"/>
                              <w:rPr>
                                <w:rFonts w:ascii="Arial MT" w:hAnsi="Arial MT"/>
                                <w:sz w:val="20"/>
                              </w:rPr>
                            </w:pP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&lt;nro.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Línea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2&gt;&lt;valor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campo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2&gt;&lt;valor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decimal</w:t>
                            </w:r>
                            <w:r>
                              <w:rPr>
                                <w:rFonts w:ascii="Arial MT" w:hAnsi="Arial MT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campo 2&gt;&lt;signo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campo</w:t>
                            </w:r>
                            <w:r>
                              <w:rPr>
                                <w:rFonts w:ascii="Arial MT" w:hAnsi="Arial MT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2&gt;&lt;fin</w:t>
                            </w:r>
                            <w:r>
                              <w:rPr>
                                <w:rFonts w:ascii="Arial MT" w:hAnsi="Arial MT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Arial MT" w:hAnsi="Arial MT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línea&gt;</w:t>
                            </w:r>
                          </w:p>
                          <w:p w14:paraId="2531709F" w14:textId="77777777" w:rsidR="00B23F8D" w:rsidRDefault="00B23F8D" w:rsidP="00B23F8D">
                            <w:pPr>
                              <w:spacing w:line="229" w:lineRule="exact"/>
                              <w:ind w:left="103"/>
                              <w:rPr>
                                <w:rFonts w:ascii="Arial MT" w:hAnsi="Arial MT"/>
                                <w:sz w:val="20"/>
                              </w:rPr>
                            </w:pP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….</w:t>
                            </w:r>
                          </w:p>
                          <w:p w14:paraId="74BA5581" w14:textId="77777777" w:rsidR="00B23F8D" w:rsidRDefault="00B23F8D" w:rsidP="00B23F8D">
                            <w:pPr>
                              <w:spacing w:line="229" w:lineRule="exact"/>
                              <w:ind w:left="103"/>
                              <w:rPr>
                                <w:rFonts w:ascii="Arial MT" w:hAnsi="Arial MT"/>
                                <w:sz w:val="20"/>
                              </w:rPr>
                            </w:pP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&lt;nro.</w:t>
                            </w:r>
                            <w:r>
                              <w:rPr>
                                <w:rFonts w:ascii="Arial MT" w:hAnsi="Arial MT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Línea</w:t>
                            </w:r>
                            <w:r>
                              <w:rPr>
                                <w:rFonts w:ascii="Arial MT" w:hAnsi="Arial MT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m&gt;&lt;valor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campo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m&gt;&lt;valor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decimal</w:t>
                            </w:r>
                            <w:r>
                              <w:rPr>
                                <w:rFonts w:ascii="Arial MT" w:hAnsi="Arial MT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campo</w:t>
                            </w:r>
                            <w:r>
                              <w:rPr>
                                <w:rFonts w:ascii="Arial MT" w:hAnsi="Arial MT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m&gt;&lt;signo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campo</w:t>
                            </w:r>
                            <w:r>
                              <w:rPr>
                                <w:rFonts w:ascii="Arial MT" w:hAnsi="Arial MT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m&gt;&lt;fin</w:t>
                            </w:r>
                            <w:r>
                              <w:rPr>
                                <w:rFonts w:ascii="Arial MT" w:hAnsi="Arial MT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Arial MT" w:hAnsi="Arial MT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línea&gt;</w:t>
                            </w:r>
                          </w:p>
                          <w:p w14:paraId="2B6F3C96" w14:textId="77777777" w:rsidR="00B23F8D" w:rsidRDefault="00B23F8D" w:rsidP="00B23F8D">
                            <w:pPr>
                              <w:spacing w:before="1"/>
                              <w:ind w:left="103"/>
                              <w:rPr>
                                <w:rFonts w:ascii="Arial MT" w:hAnsi="Arial MT"/>
                                <w:sz w:val="20"/>
                              </w:rPr>
                            </w:pPr>
                            <w:r>
                              <w:rPr>
                                <w:rFonts w:ascii="Arial MT" w:hAnsi="Arial MT"/>
                                <w:w w:val="99"/>
                                <w:sz w:val="20"/>
                              </w:rPr>
                              <w:t>…</w:t>
                            </w:r>
                          </w:p>
                          <w:p w14:paraId="657410BF" w14:textId="77777777" w:rsidR="00B23F8D" w:rsidRDefault="00B23F8D" w:rsidP="00B23F8D">
                            <w:pPr>
                              <w:ind w:left="103" w:right="1164"/>
                              <w:rPr>
                                <w:rFonts w:ascii="Arial MT" w:hAnsi="Arial MT"/>
                                <w:sz w:val="20"/>
                              </w:rPr>
                            </w:pP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&lt;nro.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Línea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N&gt;&lt;valor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campo</w:t>
                            </w:r>
                            <w:r>
                              <w:rPr>
                                <w:rFonts w:ascii="Arial MT" w:hAnsi="Arial MT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N&gt;&lt;valor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decimal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campo</w:t>
                            </w:r>
                            <w:r>
                              <w:rPr>
                                <w:rFonts w:ascii="Arial MT" w:hAnsi="Arial MT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N&gt;&lt;signo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campo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N&gt;&lt;fin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de línea&gt;</w:t>
                            </w:r>
                            <w:r>
                              <w:rPr>
                                <w:rFonts w:ascii="Arial MT" w:hAnsi="Arial MT"/>
                                <w:spacing w:val="-5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Donde:</w:t>
                            </w:r>
                          </w:p>
                          <w:p w14:paraId="30B34974" w14:textId="77777777" w:rsidR="00B23F8D" w:rsidRDefault="00B23F8D" w:rsidP="00B23F8D">
                            <w:pPr>
                              <w:spacing w:before="2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6915A75A" w14:textId="77777777" w:rsidR="00B23F8D" w:rsidRDefault="00B23F8D" w:rsidP="00B23F8D">
                            <w:pPr>
                              <w:widowControl w:val="0"/>
                              <w:numPr>
                                <w:ilvl w:val="0"/>
                                <w:numId w:val="48"/>
                              </w:numPr>
                              <w:tabs>
                                <w:tab w:val="left" w:pos="824"/>
                              </w:tabs>
                              <w:autoSpaceDE w:val="0"/>
                              <w:autoSpaceDN w:val="0"/>
                              <w:spacing w:after="0" w:line="243" w:lineRule="exact"/>
                              <w:ind w:hanging="361"/>
                              <w:jc w:val="both"/>
                              <w:rPr>
                                <w:rFonts w:ascii="Arial MT" w:hAnsi="Arial MT"/>
                                <w:sz w:val="20"/>
                              </w:rPr>
                            </w:pPr>
                            <w:bookmarkStart w:id="7" w:name="_Hlk150869483"/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&lt;nro.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Línea m&gt;</w:t>
                            </w:r>
                          </w:p>
                          <w:p w14:paraId="7EC21B15" w14:textId="77777777" w:rsidR="00B23F8D" w:rsidRDefault="00B23F8D" w:rsidP="00B23F8D">
                            <w:pPr>
                              <w:pStyle w:val="Prrafodelista"/>
                              <w:ind w:left="823" w:right="109" w:firstLine="0"/>
                              <w:jc w:val="both"/>
                              <w:rPr>
                                <w:rFonts w:ascii="Arial MT" w:hAnsi="Arial MT"/>
                                <w:sz w:val="20"/>
                              </w:rPr>
                            </w:pP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Es</w:t>
                            </w:r>
                            <w:r>
                              <w:rPr>
                                <w:rFonts w:ascii="Arial MT" w:hAnsi="Arial MT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un</w:t>
                            </w:r>
                            <w:r>
                              <w:rPr>
                                <w:rFonts w:ascii="Arial MT" w:hAnsi="Arial MT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correlativo</w:t>
                            </w:r>
                            <w:r>
                              <w:rPr>
                                <w:rFonts w:ascii="Arial MT" w:hAnsi="Arial MT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numérico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Arial MT" w:hAnsi="Arial MT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secuencial</w:t>
                            </w:r>
                            <w:r>
                              <w:rPr>
                                <w:rFonts w:ascii="Arial MT" w:hAnsi="Arial MT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que</w:t>
                            </w:r>
                            <w:r>
                              <w:rPr>
                                <w:rFonts w:ascii="Arial MT" w:hAnsi="Arial MT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comienza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en</w:t>
                            </w:r>
                            <w:r>
                              <w:rPr>
                                <w:rFonts w:ascii="Arial MT" w:hAnsi="Arial MT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E13A5D">
                              <w:rPr>
                                <w:rFonts w:ascii="Arial MT" w:hAnsi="Arial MT"/>
                                <w:sz w:val="20"/>
                              </w:rPr>
                              <w:t>1</w:t>
                            </w:r>
                            <w:r w:rsidRPr="00E13A5D">
                              <w:rPr>
                                <w:rFonts w:ascii="Arial MT" w:hAnsi="Arial MT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E13A5D">
                              <w:rPr>
                                <w:rFonts w:ascii="Arial MT" w:hAnsi="Arial MT"/>
                                <w:sz w:val="20"/>
                              </w:rPr>
                              <w:t>y</w:t>
                            </w:r>
                            <w:r w:rsidRPr="00E13A5D">
                              <w:rPr>
                                <w:rFonts w:ascii="Arial MT" w:hAnsi="Arial MT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Pr="00E13A5D">
                              <w:rPr>
                                <w:rFonts w:ascii="Arial MT" w:hAnsi="Arial MT"/>
                                <w:sz w:val="20"/>
                              </w:rPr>
                              <w:t>el largo es 3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.</w:t>
                            </w:r>
                          </w:p>
                          <w:p w14:paraId="7795EA57" w14:textId="77777777" w:rsidR="00B23F8D" w:rsidRDefault="00B23F8D" w:rsidP="00B23F8D">
                            <w:pPr>
                              <w:pStyle w:val="Prrafodelista"/>
                              <w:ind w:left="823" w:right="109" w:firstLine="0"/>
                              <w:jc w:val="both"/>
                              <w:rPr>
                                <w:rFonts w:ascii="Arial MT" w:hAnsi="Arial MT"/>
                                <w:sz w:val="20"/>
                              </w:rPr>
                            </w:pPr>
                          </w:p>
                          <w:p w14:paraId="4D4BF33B" w14:textId="77777777" w:rsidR="00B23F8D" w:rsidRDefault="00B23F8D" w:rsidP="00B23F8D">
                            <w:pPr>
                              <w:widowControl w:val="0"/>
                              <w:numPr>
                                <w:ilvl w:val="0"/>
                                <w:numId w:val="48"/>
                              </w:numPr>
                              <w:tabs>
                                <w:tab w:val="left" w:pos="824"/>
                              </w:tabs>
                              <w:autoSpaceDE w:val="0"/>
                              <w:autoSpaceDN w:val="0"/>
                              <w:spacing w:before="1" w:after="0" w:line="243" w:lineRule="exact"/>
                              <w:ind w:hanging="361"/>
                              <w:jc w:val="both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sz w:val="20"/>
                              </w:rPr>
                              <w:t>&lt;valor</w:t>
                            </w:r>
                            <w:r>
                              <w:rPr>
                                <w:rFonts w:asci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0"/>
                              </w:rPr>
                              <w:t>campo</w:t>
                            </w:r>
                            <w:r>
                              <w:rPr>
                                <w:rFonts w:asci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0"/>
                              </w:rPr>
                              <w:t>m&gt;</w:t>
                            </w:r>
                          </w:p>
                          <w:p w14:paraId="75BF005D" w14:textId="77777777" w:rsidR="00B23F8D" w:rsidRDefault="00B23F8D" w:rsidP="00B23F8D">
                            <w:pPr>
                              <w:ind w:left="823" w:right="108"/>
                              <w:jc w:val="both"/>
                              <w:rPr>
                                <w:rFonts w:ascii="Arial MT" w:hAnsi="Arial MT"/>
                                <w:sz w:val="20"/>
                              </w:rPr>
                            </w:pPr>
                            <w:bookmarkStart w:id="8" w:name="_Hlk150872315"/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 xml:space="preserve">Representa el campo m del mensaje carátula del tipo de archivo el cual tiene un largo de </w:t>
                            </w:r>
                            <w:r w:rsidRPr="00E13A5D">
                              <w:rPr>
                                <w:rFonts w:ascii="Arial MT" w:hAnsi="Arial MT"/>
                                <w:sz w:val="20"/>
                              </w:rPr>
                              <w:t>30</w:t>
                            </w:r>
                            <w:r>
                              <w:rPr>
                                <w:rFonts w:ascii="Arial MT" w:hAnsi="Arial MT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dígitos,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rellenado</w:t>
                            </w:r>
                            <w:r>
                              <w:rPr>
                                <w:rFonts w:ascii="Arial MT" w:hAnsi="Arial MT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con el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valor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0 a la izquierda.</w:t>
                            </w:r>
                          </w:p>
                          <w:p w14:paraId="3B7DD923" w14:textId="77777777" w:rsidR="00B23F8D" w:rsidRDefault="00B23F8D" w:rsidP="00B23F8D">
                            <w:pPr>
                              <w:widowControl w:val="0"/>
                              <w:numPr>
                                <w:ilvl w:val="0"/>
                                <w:numId w:val="48"/>
                              </w:numPr>
                              <w:tabs>
                                <w:tab w:val="left" w:pos="824"/>
                              </w:tabs>
                              <w:autoSpaceDE w:val="0"/>
                              <w:autoSpaceDN w:val="0"/>
                              <w:spacing w:after="0" w:line="243" w:lineRule="exact"/>
                              <w:ind w:hanging="361"/>
                              <w:jc w:val="both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sz w:val="20"/>
                              </w:rPr>
                              <w:t>&lt;valor</w:t>
                            </w:r>
                            <w:r>
                              <w:rPr>
                                <w:rFonts w:asci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0"/>
                              </w:rPr>
                              <w:t>decimal</w:t>
                            </w:r>
                            <w:r>
                              <w:rPr>
                                <w:rFonts w:asci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0"/>
                              </w:rPr>
                              <w:t>campo</w:t>
                            </w:r>
                            <w:r>
                              <w:rPr>
                                <w:rFonts w:ascii="Arial MT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0"/>
                              </w:rPr>
                              <w:t>m&gt;</w:t>
                            </w:r>
                          </w:p>
                          <w:p w14:paraId="65FFD62D" w14:textId="77777777" w:rsidR="00B23F8D" w:rsidRDefault="00B23F8D" w:rsidP="00B23F8D">
                            <w:pPr>
                              <w:pStyle w:val="Prrafodelista"/>
                              <w:ind w:left="823" w:right="101" w:firstLine="0"/>
                              <w:jc w:val="both"/>
                              <w:rPr>
                                <w:rFonts w:ascii="Arial MT" w:hAnsi="Arial MT"/>
                                <w:sz w:val="20"/>
                              </w:rPr>
                            </w:pP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Representa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el</w:t>
                            </w:r>
                            <w:r>
                              <w:rPr>
                                <w:rFonts w:ascii="Arial MT" w:hAnsi="Arial MT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valor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decimal</w:t>
                            </w:r>
                            <w:r>
                              <w:rPr>
                                <w:rFonts w:ascii="Arial MT" w:hAnsi="Arial MT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del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campo</w:t>
                            </w:r>
                            <w:r>
                              <w:rPr>
                                <w:rFonts w:ascii="Arial MT" w:hAnsi="Arial MT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m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del</w:t>
                            </w:r>
                            <w:r>
                              <w:rPr>
                                <w:rFonts w:ascii="Arial MT" w:hAnsi="Arial MT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mensaje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carátula</w:t>
                            </w:r>
                            <w:r>
                              <w:rPr>
                                <w:rFonts w:ascii="Arial MT" w:hAnsi="Arial MT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del</w:t>
                            </w:r>
                            <w:r>
                              <w:rPr>
                                <w:rFonts w:ascii="Arial MT" w:hAnsi="Arial MT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tipo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archivo, tiene</w:t>
                            </w:r>
                            <w:r>
                              <w:rPr>
                                <w:rFonts w:ascii="Arial MT" w:hAnsi="Arial MT"/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un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largo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Arial MT" w:hAnsi="Arial MT"/>
                                <w:spacing w:val="-53"/>
                                <w:sz w:val="20"/>
                              </w:rPr>
                              <w:t xml:space="preserve"> </w:t>
                            </w:r>
                            <w:r w:rsidRPr="00E13A5D">
                              <w:rPr>
                                <w:rFonts w:ascii="Arial MT" w:hAnsi="Arial MT"/>
                                <w:sz w:val="20"/>
                              </w:rPr>
                              <w:t>4 dígitos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 xml:space="preserve">, rellenado con valor 0 a la izquierda cuando es menor a </w:t>
                            </w:r>
                            <w:bookmarkEnd w:id="8"/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4.</w:t>
                            </w:r>
                          </w:p>
                          <w:p w14:paraId="22C85A9C" w14:textId="77777777" w:rsidR="00B23F8D" w:rsidRDefault="00B23F8D" w:rsidP="00B23F8D">
                            <w:pPr>
                              <w:ind w:left="823" w:right="101"/>
                              <w:jc w:val="both"/>
                              <w:rPr>
                                <w:rFonts w:ascii="Arial MT" w:hAnsi="Arial MT"/>
                                <w:sz w:val="20"/>
                              </w:rPr>
                            </w:pPr>
                          </w:p>
                          <w:p w14:paraId="7B48D97A" w14:textId="77777777" w:rsidR="00B23F8D" w:rsidRDefault="00B23F8D" w:rsidP="00B23F8D">
                            <w:pPr>
                              <w:widowControl w:val="0"/>
                              <w:numPr>
                                <w:ilvl w:val="0"/>
                                <w:numId w:val="48"/>
                              </w:numPr>
                              <w:tabs>
                                <w:tab w:val="left" w:pos="824"/>
                              </w:tabs>
                              <w:autoSpaceDE w:val="0"/>
                              <w:autoSpaceDN w:val="0"/>
                              <w:spacing w:after="0" w:line="243" w:lineRule="exact"/>
                              <w:ind w:hanging="361"/>
                              <w:jc w:val="both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sz w:val="20"/>
                              </w:rPr>
                              <w:t>&lt;signo</w:t>
                            </w:r>
                            <w:r>
                              <w:rPr>
                                <w:rFonts w:asci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0"/>
                              </w:rPr>
                              <w:t>campo</w:t>
                            </w:r>
                            <w:r>
                              <w:rPr>
                                <w:rFonts w:ascii="Arial MT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0"/>
                              </w:rPr>
                              <w:t>m&gt;</w:t>
                            </w:r>
                          </w:p>
                          <w:p w14:paraId="34CC101D" w14:textId="77777777" w:rsidR="00B23F8D" w:rsidRDefault="00B23F8D" w:rsidP="00B23F8D">
                            <w:pPr>
                              <w:pStyle w:val="Prrafodelista"/>
                              <w:ind w:left="823" w:right="102" w:firstLine="0"/>
                              <w:jc w:val="both"/>
                              <w:rPr>
                                <w:rFonts w:ascii="Arial MT" w:hAnsi="Arial MT"/>
                                <w:sz w:val="20"/>
                              </w:rPr>
                            </w:pP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Esto representa el signo del campo m del mensaje carátula, debe ser +,</w:t>
                            </w:r>
                            <w:r>
                              <w:rPr>
                                <w:rFonts w:ascii="Arial MT" w:hAnsi="Arial MT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siendo</w:t>
                            </w:r>
                            <w:r>
                              <w:rPr>
                                <w:rFonts w:ascii="Arial MT" w:hAnsi="Arial MT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de largo</w:t>
                            </w:r>
                            <w:r>
                              <w:rPr>
                                <w:rFonts w:ascii="Arial MT" w:hAnsi="Arial MT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Arial MT" w:hAnsi="Arial MT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posición.</w:t>
                            </w:r>
                          </w:p>
                          <w:p w14:paraId="1392E681" w14:textId="77777777" w:rsidR="00B23F8D" w:rsidRDefault="00B23F8D" w:rsidP="00B23F8D">
                            <w:pPr>
                              <w:ind w:left="823" w:right="102"/>
                              <w:jc w:val="both"/>
                              <w:rPr>
                                <w:rFonts w:ascii="Arial MT" w:hAnsi="Arial MT"/>
                                <w:sz w:val="20"/>
                              </w:rPr>
                            </w:pP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 xml:space="preserve">El signo lo define el archivo de entrada </w:t>
                            </w:r>
                          </w:p>
                          <w:p w14:paraId="05A19EA9" w14:textId="77777777" w:rsidR="00B23F8D" w:rsidRDefault="00B23F8D" w:rsidP="00B23F8D">
                            <w:pPr>
                              <w:widowControl w:val="0"/>
                              <w:numPr>
                                <w:ilvl w:val="0"/>
                                <w:numId w:val="48"/>
                              </w:numPr>
                              <w:tabs>
                                <w:tab w:val="left" w:pos="824"/>
                              </w:tabs>
                              <w:autoSpaceDE w:val="0"/>
                              <w:autoSpaceDN w:val="0"/>
                              <w:spacing w:after="0" w:line="243" w:lineRule="exact"/>
                              <w:ind w:hanging="361"/>
                              <w:jc w:val="both"/>
                              <w:rPr>
                                <w:rFonts w:ascii="Arial MT" w:hAnsi="Arial MT"/>
                                <w:sz w:val="20"/>
                              </w:rPr>
                            </w:pP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&lt;fin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línea&gt;</w:t>
                            </w:r>
                          </w:p>
                          <w:p w14:paraId="24506AED" w14:textId="77777777" w:rsidR="00B23F8D" w:rsidRDefault="00B23F8D" w:rsidP="00B23F8D">
                            <w:pPr>
                              <w:spacing w:line="228" w:lineRule="exact"/>
                              <w:ind w:left="823"/>
                              <w:jc w:val="both"/>
                              <w:rPr>
                                <w:rFonts w:ascii="Arial MT" w:hAnsi="Arial MT"/>
                                <w:sz w:val="20"/>
                              </w:rPr>
                            </w:pP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Carácter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fin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línea en</w:t>
                            </w:r>
                            <w:r>
                              <w:rPr>
                                <w:rFonts w:ascii="Arial MT" w:hAnsi="Arial MT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 xml:space="preserve">formato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Linu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</w:rPr>
                              <w:t>: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.</w:t>
                            </w:r>
                            <w:bookmarkEnd w:id="7"/>
                            <w:proofErr w:type="gramEnd"/>
                          </w:p>
                          <w:p w14:paraId="3C22BC0C" w14:textId="77777777" w:rsidR="00B23F8D" w:rsidRDefault="00B23F8D" w:rsidP="00B23F8D">
                            <w:pPr>
                              <w:rPr>
                                <w:rFonts w:ascii="Arial MT" w:hAnsi="Arial MT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80AF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7" type="#_x0000_t202" style="position:absolute;left:0;text-align:left;margin-left:46.5pt;margin-top:-11.5pt;width:488.65pt;height:419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" filled="f" stroked="f">
                <v:textbox inset="0,0,0,0">
                  <w:txbxContent>
                    <w:p w14:paraId="5A7A29E1" w14:textId="77777777" w:rsidR="00B23F8D" w:rsidRDefault="00B23F8D" w:rsidP="00B23F8D">
                      <w:pPr>
                        <w:spacing w:line="230" w:lineRule="exact"/>
                        <w:ind w:left="9"/>
                        <w:rPr>
                          <w:rFonts w:ascii="Arial MT"/>
                          <w:sz w:val="20"/>
                        </w:rPr>
                      </w:pPr>
                      <w:r>
                        <w:rPr>
                          <w:rFonts w:ascii="Arial MT"/>
                          <w:sz w:val="20"/>
                        </w:rPr>
                        <w:t>El</w:t>
                      </w:r>
                      <w:r>
                        <w:rPr>
                          <w:rFonts w:asci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20"/>
                        </w:rPr>
                        <w:t>formato</w:t>
                      </w:r>
                      <w:r>
                        <w:rPr>
                          <w:rFonts w:ascii="Arial MT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20"/>
                        </w:rPr>
                        <w:t>F3</w:t>
                      </w:r>
                      <w:r>
                        <w:rPr>
                          <w:rFonts w:ascii="Arial MT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Arial MT"/>
                          <w:sz w:val="20"/>
                        </w:rPr>
                        <w:t>nf</w:t>
                      </w:r>
                      <w:proofErr w:type="spellEnd"/>
                      <w:r>
                        <w:rPr>
                          <w:rFonts w:ascii="Arial MT"/>
                          <w:sz w:val="20"/>
                        </w:rPr>
                        <w:t>) es:</w:t>
                      </w:r>
                    </w:p>
                    <w:p w14:paraId="1BA58FC1" w14:textId="77777777" w:rsidR="00B23F8D" w:rsidRDefault="00B23F8D" w:rsidP="00B23F8D">
                      <w:pPr>
                        <w:ind w:left="103"/>
                        <w:rPr>
                          <w:rFonts w:ascii="Arial MT" w:hAnsi="Arial MT"/>
                          <w:sz w:val="20"/>
                        </w:rPr>
                      </w:pPr>
                      <w:r>
                        <w:rPr>
                          <w:rFonts w:ascii="Arial MT" w:hAnsi="Arial MT"/>
                          <w:sz w:val="20"/>
                        </w:rPr>
                        <w:t>&lt;nro.</w:t>
                      </w:r>
                      <w:r>
                        <w:rPr>
                          <w:rFonts w:ascii="Arial MT" w:hAnsi="Arial MT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Línea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1&gt;&lt;valor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campo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1&gt;&lt;valor</w:t>
                      </w:r>
                      <w:r>
                        <w:rPr>
                          <w:rFonts w:ascii="Arial MT" w:hAnsi="Arial MT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decimal</w:t>
                      </w:r>
                      <w:r>
                        <w:rPr>
                          <w:rFonts w:ascii="Arial MT" w:hAnsi="Arial MT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campo</w:t>
                      </w:r>
                      <w:r>
                        <w:rPr>
                          <w:rFonts w:ascii="Arial MT" w:hAnsi="Arial MT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1&gt;&lt;signo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campo</w:t>
                      </w:r>
                      <w:r>
                        <w:rPr>
                          <w:rFonts w:ascii="Arial MT" w:hAnsi="Arial MT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1&gt;&lt;fin</w:t>
                      </w:r>
                      <w:r>
                        <w:rPr>
                          <w:rFonts w:ascii="Arial MT" w:hAnsi="Arial MT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de</w:t>
                      </w:r>
                      <w:r>
                        <w:rPr>
                          <w:rFonts w:ascii="Arial MT" w:hAnsi="Arial MT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línea&gt;</w:t>
                      </w:r>
                    </w:p>
                    <w:p w14:paraId="3988B1FC" w14:textId="77777777" w:rsidR="00B23F8D" w:rsidRDefault="00B23F8D" w:rsidP="00B23F8D">
                      <w:pPr>
                        <w:spacing w:before="1"/>
                        <w:ind w:left="103"/>
                        <w:rPr>
                          <w:rFonts w:ascii="Arial MT" w:hAnsi="Arial MT"/>
                          <w:sz w:val="20"/>
                        </w:rPr>
                      </w:pPr>
                      <w:r>
                        <w:rPr>
                          <w:rFonts w:ascii="Arial MT" w:hAnsi="Arial MT"/>
                          <w:sz w:val="20"/>
                        </w:rPr>
                        <w:t>….</w:t>
                      </w:r>
                    </w:p>
                    <w:p w14:paraId="4C20E657" w14:textId="77777777" w:rsidR="00B23F8D" w:rsidRDefault="00B23F8D" w:rsidP="00B23F8D">
                      <w:pPr>
                        <w:ind w:left="103"/>
                        <w:rPr>
                          <w:rFonts w:ascii="Arial MT" w:hAnsi="Arial MT"/>
                          <w:sz w:val="20"/>
                        </w:rPr>
                      </w:pPr>
                      <w:r>
                        <w:rPr>
                          <w:rFonts w:ascii="Arial MT" w:hAnsi="Arial MT"/>
                          <w:sz w:val="20"/>
                        </w:rPr>
                        <w:t>&lt;nro.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Línea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2&gt;&lt;valor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campo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2&gt;&lt;valor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decimal</w:t>
                      </w:r>
                      <w:r>
                        <w:rPr>
                          <w:rFonts w:ascii="Arial MT" w:hAnsi="Arial MT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campo 2&gt;&lt;signo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campo</w:t>
                      </w:r>
                      <w:r>
                        <w:rPr>
                          <w:rFonts w:ascii="Arial MT" w:hAnsi="Arial MT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2&gt;&lt;fin</w:t>
                      </w:r>
                      <w:r>
                        <w:rPr>
                          <w:rFonts w:ascii="Arial MT" w:hAnsi="Arial MT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de</w:t>
                      </w:r>
                      <w:r>
                        <w:rPr>
                          <w:rFonts w:ascii="Arial MT" w:hAnsi="Arial MT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línea&gt;</w:t>
                      </w:r>
                    </w:p>
                    <w:p w14:paraId="2531709F" w14:textId="77777777" w:rsidR="00B23F8D" w:rsidRDefault="00B23F8D" w:rsidP="00B23F8D">
                      <w:pPr>
                        <w:spacing w:line="229" w:lineRule="exact"/>
                        <w:ind w:left="103"/>
                        <w:rPr>
                          <w:rFonts w:ascii="Arial MT" w:hAnsi="Arial MT"/>
                          <w:sz w:val="20"/>
                        </w:rPr>
                      </w:pPr>
                      <w:r>
                        <w:rPr>
                          <w:rFonts w:ascii="Arial MT" w:hAnsi="Arial MT"/>
                          <w:sz w:val="20"/>
                        </w:rPr>
                        <w:t>….</w:t>
                      </w:r>
                    </w:p>
                    <w:p w14:paraId="74BA5581" w14:textId="77777777" w:rsidR="00B23F8D" w:rsidRDefault="00B23F8D" w:rsidP="00B23F8D">
                      <w:pPr>
                        <w:spacing w:line="229" w:lineRule="exact"/>
                        <w:ind w:left="103"/>
                        <w:rPr>
                          <w:rFonts w:ascii="Arial MT" w:hAnsi="Arial MT"/>
                          <w:sz w:val="20"/>
                        </w:rPr>
                      </w:pPr>
                      <w:r>
                        <w:rPr>
                          <w:rFonts w:ascii="Arial MT" w:hAnsi="Arial MT"/>
                          <w:sz w:val="20"/>
                        </w:rPr>
                        <w:t>&lt;nro.</w:t>
                      </w:r>
                      <w:r>
                        <w:rPr>
                          <w:rFonts w:ascii="Arial MT" w:hAnsi="Arial MT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Línea</w:t>
                      </w:r>
                      <w:r>
                        <w:rPr>
                          <w:rFonts w:ascii="Arial MT" w:hAnsi="Arial MT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m&gt;&lt;valor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campo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m&gt;&lt;valor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decimal</w:t>
                      </w:r>
                      <w:r>
                        <w:rPr>
                          <w:rFonts w:ascii="Arial MT" w:hAnsi="Arial MT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campo</w:t>
                      </w:r>
                      <w:r>
                        <w:rPr>
                          <w:rFonts w:ascii="Arial MT" w:hAnsi="Arial MT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m&gt;&lt;signo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campo</w:t>
                      </w:r>
                      <w:r>
                        <w:rPr>
                          <w:rFonts w:ascii="Arial MT" w:hAnsi="Arial MT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m&gt;&lt;fin</w:t>
                      </w:r>
                      <w:r>
                        <w:rPr>
                          <w:rFonts w:ascii="Arial MT" w:hAnsi="Arial MT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de</w:t>
                      </w:r>
                      <w:r>
                        <w:rPr>
                          <w:rFonts w:ascii="Arial MT" w:hAnsi="Arial MT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línea&gt;</w:t>
                      </w:r>
                    </w:p>
                    <w:p w14:paraId="2B6F3C96" w14:textId="77777777" w:rsidR="00B23F8D" w:rsidRDefault="00B23F8D" w:rsidP="00B23F8D">
                      <w:pPr>
                        <w:spacing w:before="1"/>
                        <w:ind w:left="103"/>
                        <w:rPr>
                          <w:rFonts w:ascii="Arial MT" w:hAnsi="Arial MT"/>
                          <w:sz w:val="20"/>
                        </w:rPr>
                      </w:pPr>
                      <w:r>
                        <w:rPr>
                          <w:rFonts w:ascii="Arial MT" w:hAnsi="Arial MT"/>
                          <w:w w:val="99"/>
                          <w:sz w:val="20"/>
                        </w:rPr>
                        <w:t>…</w:t>
                      </w:r>
                    </w:p>
                    <w:p w14:paraId="657410BF" w14:textId="77777777" w:rsidR="00B23F8D" w:rsidRDefault="00B23F8D" w:rsidP="00B23F8D">
                      <w:pPr>
                        <w:ind w:left="103" w:right="1164"/>
                        <w:rPr>
                          <w:rFonts w:ascii="Arial MT" w:hAnsi="Arial MT"/>
                          <w:sz w:val="20"/>
                        </w:rPr>
                      </w:pPr>
                      <w:r>
                        <w:rPr>
                          <w:rFonts w:ascii="Arial MT" w:hAnsi="Arial MT"/>
                          <w:sz w:val="20"/>
                        </w:rPr>
                        <w:t>&lt;nro.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Línea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N&gt;&lt;valor</w:t>
                      </w:r>
                      <w:r>
                        <w:rPr>
                          <w:rFonts w:ascii="Arial MT" w:hAnsi="Arial MT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campo</w:t>
                      </w:r>
                      <w:r>
                        <w:rPr>
                          <w:rFonts w:ascii="Arial MT" w:hAnsi="Arial MT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N&gt;&lt;valor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decimal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campo</w:t>
                      </w:r>
                      <w:r>
                        <w:rPr>
                          <w:rFonts w:ascii="Arial MT" w:hAnsi="Arial MT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N&gt;&lt;signo</w:t>
                      </w:r>
                      <w:r>
                        <w:rPr>
                          <w:rFonts w:ascii="Arial MT" w:hAnsi="Arial MT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campo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N&gt;&lt;fin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de línea&gt;</w:t>
                      </w:r>
                      <w:r>
                        <w:rPr>
                          <w:rFonts w:ascii="Arial MT" w:hAnsi="Arial MT"/>
                          <w:spacing w:val="-5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Donde:</w:t>
                      </w:r>
                    </w:p>
                    <w:p w14:paraId="30B34974" w14:textId="77777777" w:rsidR="00B23F8D" w:rsidRDefault="00B23F8D" w:rsidP="00B23F8D">
                      <w:pPr>
                        <w:spacing w:before="2"/>
                        <w:rPr>
                          <w:rFonts w:ascii="Arial MT"/>
                          <w:sz w:val="20"/>
                        </w:rPr>
                      </w:pPr>
                    </w:p>
                    <w:p w14:paraId="6915A75A" w14:textId="77777777" w:rsidR="00B23F8D" w:rsidRDefault="00B23F8D" w:rsidP="00B23F8D">
                      <w:pPr>
                        <w:widowControl w:val="0"/>
                        <w:numPr>
                          <w:ilvl w:val="0"/>
                          <w:numId w:val="48"/>
                        </w:numPr>
                        <w:tabs>
                          <w:tab w:val="left" w:pos="824"/>
                        </w:tabs>
                        <w:autoSpaceDE w:val="0"/>
                        <w:autoSpaceDN w:val="0"/>
                        <w:spacing w:after="0" w:line="243" w:lineRule="exact"/>
                        <w:ind w:hanging="361"/>
                        <w:jc w:val="both"/>
                        <w:rPr>
                          <w:rFonts w:ascii="Arial MT" w:hAnsi="Arial MT"/>
                          <w:sz w:val="20"/>
                        </w:rPr>
                      </w:pPr>
                      <w:bookmarkStart w:id="9" w:name="_Hlk150869483"/>
                      <w:r>
                        <w:rPr>
                          <w:rFonts w:ascii="Arial MT" w:hAnsi="Arial MT"/>
                          <w:sz w:val="20"/>
                        </w:rPr>
                        <w:t>&lt;nro.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Línea m&gt;</w:t>
                      </w:r>
                    </w:p>
                    <w:p w14:paraId="7EC21B15" w14:textId="77777777" w:rsidR="00B23F8D" w:rsidRDefault="00B23F8D" w:rsidP="00B23F8D">
                      <w:pPr>
                        <w:pStyle w:val="Prrafodelista"/>
                        <w:ind w:left="823" w:right="109" w:firstLine="0"/>
                        <w:jc w:val="both"/>
                        <w:rPr>
                          <w:rFonts w:ascii="Arial MT" w:hAnsi="Arial MT"/>
                          <w:sz w:val="20"/>
                        </w:rPr>
                      </w:pPr>
                      <w:r>
                        <w:rPr>
                          <w:rFonts w:ascii="Arial MT" w:hAnsi="Arial MT"/>
                          <w:sz w:val="20"/>
                        </w:rPr>
                        <w:t>Es</w:t>
                      </w:r>
                      <w:r>
                        <w:rPr>
                          <w:rFonts w:ascii="Arial MT" w:hAnsi="Arial MT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un</w:t>
                      </w:r>
                      <w:r>
                        <w:rPr>
                          <w:rFonts w:ascii="Arial MT" w:hAnsi="Arial MT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correlativo</w:t>
                      </w:r>
                      <w:r>
                        <w:rPr>
                          <w:rFonts w:ascii="Arial MT" w:hAnsi="Arial MT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numérico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y</w:t>
                      </w:r>
                      <w:r>
                        <w:rPr>
                          <w:rFonts w:ascii="Arial MT" w:hAnsi="Arial MT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secuencial</w:t>
                      </w:r>
                      <w:r>
                        <w:rPr>
                          <w:rFonts w:ascii="Arial MT" w:hAnsi="Arial MT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que</w:t>
                      </w:r>
                      <w:r>
                        <w:rPr>
                          <w:rFonts w:ascii="Arial MT" w:hAnsi="Arial MT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comienza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en</w:t>
                      </w:r>
                      <w:r>
                        <w:rPr>
                          <w:rFonts w:ascii="Arial MT" w:hAnsi="Arial MT"/>
                          <w:spacing w:val="-6"/>
                          <w:sz w:val="20"/>
                        </w:rPr>
                        <w:t xml:space="preserve"> </w:t>
                      </w:r>
                      <w:r w:rsidRPr="00E13A5D">
                        <w:rPr>
                          <w:rFonts w:ascii="Arial MT" w:hAnsi="Arial MT"/>
                          <w:sz w:val="20"/>
                        </w:rPr>
                        <w:t>1</w:t>
                      </w:r>
                      <w:r w:rsidRPr="00E13A5D">
                        <w:rPr>
                          <w:rFonts w:ascii="Arial MT" w:hAnsi="Arial MT"/>
                          <w:spacing w:val="-5"/>
                          <w:sz w:val="20"/>
                        </w:rPr>
                        <w:t xml:space="preserve"> </w:t>
                      </w:r>
                      <w:r w:rsidRPr="00E13A5D">
                        <w:rPr>
                          <w:rFonts w:ascii="Arial MT" w:hAnsi="Arial MT"/>
                          <w:sz w:val="20"/>
                        </w:rPr>
                        <w:t>y</w:t>
                      </w:r>
                      <w:r w:rsidRPr="00E13A5D">
                        <w:rPr>
                          <w:rFonts w:ascii="Arial MT" w:hAnsi="Arial MT"/>
                          <w:spacing w:val="-4"/>
                          <w:sz w:val="20"/>
                        </w:rPr>
                        <w:t xml:space="preserve"> </w:t>
                      </w:r>
                      <w:r w:rsidRPr="00E13A5D">
                        <w:rPr>
                          <w:rFonts w:ascii="Arial MT" w:hAnsi="Arial MT"/>
                          <w:sz w:val="20"/>
                        </w:rPr>
                        <w:t>el largo es 3</w:t>
                      </w:r>
                      <w:r>
                        <w:rPr>
                          <w:rFonts w:ascii="Arial MT" w:hAnsi="Arial MT"/>
                          <w:sz w:val="20"/>
                        </w:rPr>
                        <w:t>.</w:t>
                      </w:r>
                    </w:p>
                    <w:p w14:paraId="7795EA57" w14:textId="77777777" w:rsidR="00B23F8D" w:rsidRDefault="00B23F8D" w:rsidP="00B23F8D">
                      <w:pPr>
                        <w:pStyle w:val="Prrafodelista"/>
                        <w:ind w:left="823" w:right="109" w:firstLine="0"/>
                        <w:jc w:val="both"/>
                        <w:rPr>
                          <w:rFonts w:ascii="Arial MT" w:hAnsi="Arial MT"/>
                          <w:sz w:val="20"/>
                        </w:rPr>
                      </w:pPr>
                    </w:p>
                    <w:p w14:paraId="4D4BF33B" w14:textId="77777777" w:rsidR="00B23F8D" w:rsidRDefault="00B23F8D" w:rsidP="00B23F8D">
                      <w:pPr>
                        <w:widowControl w:val="0"/>
                        <w:numPr>
                          <w:ilvl w:val="0"/>
                          <w:numId w:val="48"/>
                        </w:numPr>
                        <w:tabs>
                          <w:tab w:val="left" w:pos="824"/>
                        </w:tabs>
                        <w:autoSpaceDE w:val="0"/>
                        <w:autoSpaceDN w:val="0"/>
                        <w:spacing w:before="1" w:after="0" w:line="243" w:lineRule="exact"/>
                        <w:ind w:hanging="361"/>
                        <w:jc w:val="both"/>
                        <w:rPr>
                          <w:rFonts w:ascii="Arial MT"/>
                          <w:sz w:val="20"/>
                        </w:rPr>
                      </w:pPr>
                      <w:r>
                        <w:rPr>
                          <w:rFonts w:ascii="Arial MT"/>
                          <w:sz w:val="20"/>
                        </w:rPr>
                        <w:t>&lt;valor</w:t>
                      </w:r>
                      <w:r>
                        <w:rPr>
                          <w:rFonts w:asci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20"/>
                        </w:rPr>
                        <w:t>campo</w:t>
                      </w:r>
                      <w:r>
                        <w:rPr>
                          <w:rFonts w:asci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20"/>
                        </w:rPr>
                        <w:t>m&gt;</w:t>
                      </w:r>
                    </w:p>
                    <w:p w14:paraId="75BF005D" w14:textId="77777777" w:rsidR="00B23F8D" w:rsidRDefault="00B23F8D" w:rsidP="00B23F8D">
                      <w:pPr>
                        <w:ind w:left="823" w:right="108"/>
                        <w:jc w:val="both"/>
                        <w:rPr>
                          <w:rFonts w:ascii="Arial MT" w:hAnsi="Arial MT"/>
                          <w:sz w:val="20"/>
                        </w:rPr>
                      </w:pPr>
                      <w:bookmarkStart w:id="10" w:name="_Hlk150872315"/>
                      <w:r>
                        <w:rPr>
                          <w:rFonts w:ascii="Arial MT" w:hAnsi="Arial MT"/>
                          <w:sz w:val="20"/>
                        </w:rPr>
                        <w:t xml:space="preserve">Representa el campo m del mensaje carátula del tipo de archivo el cual tiene un largo de </w:t>
                      </w:r>
                      <w:r w:rsidRPr="00E13A5D">
                        <w:rPr>
                          <w:rFonts w:ascii="Arial MT" w:hAnsi="Arial MT"/>
                          <w:sz w:val="20"/>
                        </w:rPr>
                        <w:t>30</w:t>
                      </w:r>
                      <w:r>
                        <w:rPr>
                          <w:rFonts w:ascii="Arial MT" w:hAnsi="Arial MT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dígitos,</w:t>
                      </w:r>
                      <w:r>
                        <w:rPr>
                          <w:rFonts w:ascii="Arial MT" w:hAnsi="Arial MT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rellenado</w:t>
                      </w:r>
                      <w:r>
                        <w:rPr>
                          <w:rFonts w:ascii="Arial MT" w:hAnsi="Arial MT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con el</w:t>
                      </w:r>
                      <w:r>
                        <w:rPr>
                          <w:rFonts w:ascii="Arial MT" w:hAnsi="Arial MT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valor</w:t>
                      </w:r>
                      <w:r>
                        <w:rPr>
                          <w:rFonts w:ascii="Arial MT" w:hAnsi="Arial MT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0 a la izquierda.</w:t>
                      </w:r>
                    </w:p>
                    <w:p w14:paraId="3B7DD923" w14:textId="77777777" w:rsidR="00B23F8D" w:rsidRDefault="00B23F8D" w:rsidP="00B23F8D">
                      <w:pPr>
                        <w:widowControl w:val="0"/>
                        <w:numPr>
                          <w:ilvl w:val="0"/>
                          <w:numId w:val="48"/>
                        </w:numPr>
                        <w:tabs>
                          <w:tab w:val="left" w:pos="824"/>
                        </w:tabs>
                        <w:autoSpaceDE w:val="0"/>
                        <w:autoSpaceDN w:val="0"/>
                        <w:spacing w:after="0" w:line="243" w:lineRule="exact"/>
                        <w:ind w:hanging="361"/>
                        <w:jc w:val="both"/>
                        <w:rPr>
                          <w:rFonts w:ascii="Arial MT"/>
                          <w:sz w:val="20"/>
                        </w:rPr>
                      </w:pPr>
                      <w:r>
                        <w:rPr>
                          <w:rFonts w:ascii="Arial MT"/>
                          <w:sz w:val="20"/>
                        </w:rPr>
                        <w:t>&lt;valor</w:t>
                      </w:r>
                      <w:r>
                        <w:rPr>
                          <w:rFonts w:asci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20"/>
                        </w:rPr>
                        <w:t>decimal</w:t>
                      </w:r>
                      <w:r>
                        <w:rPr>
                          <w:rFonts w:asci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20"/>
                        </w:rPr>
                        <w:t>campo</w:t>
                      </w:r>
                      <w:r>
                        <w:rPr>
                          <w:rFonts w:ascii="Arial MT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20"/>
                        </w:rPr>
                        <w:t>m&gt;</w:t>
                      </w:r>
                    </w:p>
                    <w:p w14:paraId="65FFD62D" w14:textId="77777777" w:rsidR="00B23F8D" w:rsidRDefault="00B23F8D" w:rsidP="00B23F8D">
                      <w:pPr>
                        <w:pStyle w:val="Prrafodelista"/>
                        <w:ind w:left="823" w:right="101" w:firstLine="0"/>
                        <w:jc w:val="both"/>
                        <w:rPr>
                          <w:rFonts w:ascii="Arial MT" w:hAnsi="Arial MT"/>
                          <w:sz w:val="20"/>
                        </w:rPr>
                      </w:pPr>
                      <w:r>
                        <w:rPr>
                          <w:rFonts w:ascii="Arial MT" w:hAnsi="Arial MT"/>
                          <w:sz w:val="20"/>
                        </w:rPr>
                        <w:t>Representa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el</w:t>
                      </w:r>
                      <w:r>
                        <w:rPr>
                          <w:rFonts w:ascii="Arial MT" w:hAnsi="Arial MT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valor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decimal</w:t>
                      </w:r>
                      <w:r>
                        <w:rPr>
                          <w:rFonts w:ascii="Arial MT" w:hAnsi="Arial MT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del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campo</w:t>
                      </w:r>
                      <w:r>
                        <w:rPr>
                          <w:rFonts w:ascii="Arial MT" w:hAnsi="Arial MT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m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del</w:t>
                      </w:r>
                      <w:r>
                        <w:rPr>
                          <w:rFonts w:ascii="Arial MT" w:hAnsi="Arial MT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mensaje</w:t>
                      </w:r>
                      <w:r>
                        <w:rPr>
                          <w:rFonts w:ascii="Arial MT" w:hAnsi="Arial MT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carátula</w:t>
                      </w:r>
                      <w:r>
                        <w:rPr>
                          <w:rFonts w:ascii="Arial MT" w:hAnsi="Arial MT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del</w:t>
                      </w:r>
                      <w:r>
                        <w:rPr>
                          <w:rFonts w:ascii="Arial MT" w:hAnsi="Arial MT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tipo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de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archivo, tiene</w:t>
                      </w:r>
                      <w:r>
                        <w:rPr>
                          <w:rFonts w:ascii="Arial MT" w:hAnsi="Arial MT"/>
                          <w:spacing w:val="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un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largo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de</w:t>
                      </w:r>
                      <w:r>
                        <w:rPr>
                          <w:rFonts w:ascii="Arial MT" w:hAnsi="Arial MT"/>
                          <w:spacing w:val="-53"/>
                          <w:sz w:val="20"/>
                        </w:rPr>
                        <w:t xml:space="preserve"> </w:t>
                      </w:r>
                      <w:r w:rsidRPr="00E13A5D">
                        <w:rPr>
                          <w:rFonts w:ascii="Arial MT" w:hAnsi="Arial MT"/>
                          <w:sz w:val="20"/>
                        </w:rPr>
                        <w:t>4 dígitos</w:t>
                      </w:r>
                      <w:r>
                        <w:rPr>
                          <w:rFonts w:ascii="Arial MT" w:hAnsi="Arial MT"/>
                          <w:sz w:val="20"/>
                        </w:rPr>
                        <w:t xml:space="preserve">, rellenado con valor 0 a la izquierda cuando es menor a </w:t>
                      </w:r>
                      <w:bookmarkEnd w:id="10"/>
                      <w:r>
                        <w:rPr>
                          <w:rFonts w:ascii="Arial MT" w:hAnsi="Arial MT"/>
                          <w:sz w:val="20"/>
                        </w:rPr>
                        <w:t>4.</w:t>
                      </w:r>
                    </w:p>
                    <w:p w14:paraId="22C85A9C" w14:textId="77777777" w:rsidR="00B23F8D" w:rsidRDefault="00B23F8D" w:rsidP="00B23F8D">
                      <w:pPr>
                        <w:ind w:left="823" w:right="101"/>
                        <w:jc w:val="both"/>
                        <w:rPr>
                          <w:rFonts w:ascii="Arial MT" w:hAnsi="Arial MT"/>
                          <w:sz w:val="20"/>
                        </w:rPr>
                      </w:pPr>
                    </w:p>
                    <w:p w14:paraId="7B48D97A" w14:textId="77777777" w:rsidR="00B23F8D" w:rsidRDefault="00B23F8D" w:rsidP="00B23F8D">
                      <w:pPr>
                        <w:widowControl w:val="0"/>
                        <w:numPr>
                          <w:ilvl w:val="0"/>
                          <w:numId w:val="48"/>
                        </w:numPr>
                        <w:tabs>
                          <w:tab w:val="left" w:pos="824"/>
                        </w:tabs>
                        <w:autoSpaceDE w:val="0"/>
                        <w:autoSpaceDN w:val="0"/>
                        <w:spacing w:after="0" w:line="243" w:lineRule="exact"/>
                        <w:ind w:hanging="361"/>
                        <w:jc w:val="both"/>
                        <w:rPr>
                          <w:rFonts w:ascii="Arial MT"/>
                          <w:sz w:val="20"/>
                        </w:rPr>
                      </w:pPr>
                      <w:r>
                        <w:rPr>
                          <w:rFonts w:ascii="Arial MT"/>
                          <w:sz w:val="20"/>
                        </w:rPr>
                        <w:t>&lt;signo</w:t>
                      </w:r>
                      <w:r>
                        <w:rPr>
                          <w:rFonts w:asci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20"/>
                        </w:rPr>
                        <w:t>campo</w:t>
                      </w:r>
                      <w:r>
                        <w:rPr>
                          <w:rFonts w:ascii="Arial MT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20"/>
                        </w:rPr>
                        <w:t>m&gt;</w:t>
                      </w:r>
                    </w:p>
                    <w:p w14:paraId="34CC101D" w14:textId="77777777" w:rsidR="00B23F8D" w:rsidRDefault="00B23F8D" w:rsidP="00B23F8D">
                      <w:pPr>
                        <w:pStyle w:val="Prrafodelista"/>
                        <w:ind w:left="823" w:right="102" w:firstLine="0"/>
                        <w:jc w:val="both"/>
                        <w:rPr>
                          <w:rFonts w:ascii="Arial MT" w:hAnsi="Arial MT"/>
                          <w:sz w:val="20"/>
                        </w:rPr>
                      </w:pPr>
                      <w:r>
                        <w:rPr>
                          <w:rFonts w:ascii="Arial MT" w:hAnsi="Arial MT"/>
                          <w:sz w:val="20"/>
                        </w:rPr>
                        <w:t>Esto representa el signo del campo m del mensaje carátula, debe ser +,</w:t>
                      </w:r>
                      <w:r>
                        <w:rPr>
                          <w:rFonts w:ascii="Arial MT" w:hAnsi="Arial MT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siendo</w:t>
                      </w:r>
                      <w:r>
                        <w:rPr>
                          <w:rFonts w:ascii="Arial MT" w:hAnsi="Arial MT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de largo</w:t>
                      </w:r>
                      <w:r>
                        <w:rPr>
                          <w:rFonts w:ascii="Arial MT" w:hAnsi="Arial MT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1</w:t>
                      </w:r>
                      <w:r>
                        <w:rPr>
                          <w:rFonts w:ascii="Arial MT" w:hAnsi="Arial MT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posición.</w:t>
                      </w:r>
                    </w:p>
                    <w:p w14:paraId="1392E681" w14:textId="77777777" w:rsidR="00B23F8D" w:rsidRDefault="00B23F8D" w:rsidP="00B23F8D">
                      <w:pPr>
                        <w:ind w:left="823" w:right="102"/>
                        <w:jc w:val="both"/>
                        <w:rPr>
                          <w:rFonts w:ascii="Arial MT" w:hAnsi="Arial MT"/>
                          <w:sz w:val="20"/>
                        </w:rPr>
                      </w:pPr>
                      <w:r>
                        <w:rPr>
                          <w:rFonts w:ascii="Arial MT" w:hAnsi="Arial MT"/>
                          <w:sz w:val="20"/>
                        </w:rPr>
                        <w:t xml:space="preserve">El signo lo define el archivo de entrada </w:t>
                      </w:r>
                    </w:p>
                    <w:p w14:paraId="05A19EA9" w14:textId="77777777" w:rsidR="00B23F8D" w:rsidRDefault="00B23F8D" w:rsidP="00B23F8D">
                      <w:pPr>
                        <w:widowControl w:val="0"/>
                        <w:numPr>
                          <w:ilvl w:val="0"/>
                          <w:numId w:val="48"/>
                        </w:numPr>
                        <w:tabs>
                          <w:tab w:val="left" w:pos="824"/>
                        </w:tabs>
                        <w:autoSpaceDE w:val="0"/>
                        <w:autoSpaceDN w:val="0"/>
                        <w:spacing w:after="0" w:line="243" w:lineRule="exact"/>
                        <w:ind w:hanging="361"/>
                        <w:jc w:val="both"/>
                        <w:rPr>
                          <w:rFonts w:ascii="Arial MT" w:hAnsi="Arial MT"/>
                          <w:sz w:val="20"/>
                        </w:rPr>
                      </w:pPr>
                      <w:r>
                        <w:rPr>
                          <w:rFonts w:ascii="Arial MT" w:hAnsi="Arial MT"/>
                          <w:sz w:val="20"/>
                        </w:rPr>
                        <w:t>&lt;fin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de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línea&gt;</w:t>
                      </w:r>
                    </w:p>
                    <w:p w14:paraId="24506AED" w14:textId="77777777" w:rsidR="00B23F8D" w:rsidRDefault="00B23F8D" w:rsidP="00B23F8D">
                      <w:pPr>
                        <w:spacing w:line="228" w:lineRule="exact"/>
                        <w:ind w:left="823"/>
                        <w:jc w:val="both"/>
                        <w:rPr>
                          <w:rFonts w:ascii="Arial MT" w:hAnsi="Arial MT"/>
                          <w:sz w:val="20"/>
                        </w:rPr>
                      </w:pPr>
                      <w:r>
                        <w:rPr>
                          <w:rFonts w:ascii="Arial MT" w:hAnsi="Arial MT"/>
                          <w:sz w:val="20"/>
                        </w:rPr>
                        <w:t>Carácter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fin</w:t>
                      </w:r>
                      <w:r>
                        <w:rPr>
                          <w:rFonts w:ascii="Arial MT" w:hAnsi="Arial MT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de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línea en</w:t>
                      </w:r>
                      <w:r>
                        <w:rPr>
                          <w:rFonts w:ascii="Arial MT" w:hAnsi="Arial MT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 xml:space="preserve">formato </w:t>
                      </w:r>
                      <w:proofErr w:type="spellStart"/>
                      <w:proofErr w:type="gramStart"/>
                      <w:r>
                        <w:rPr>
                          <w:rFonts w:ascii="Arial MT" w:hAnsi="Arial MT"/>
                          <w:sz w:val="20"/>
                        </w:rPr>
                        <w:t>Linu</w:t>
                      </w:r>
                      <w:r>
                        <w:rPr>
                          <w:rFonts w:ascii="Times New Roman" w:hAnsi="Times New Roman" w:cs="Times New Roman"/>
                          <w:color w:val="4472C4" w:themeColor="accent1"/>
                        </w:rPr>
                        <w:t>:</w:t>
                      </w:r>
                      <w:r>
                        <w:rPr>
                          <w:rFonts w:ascii="Arial MT" w:hAnsi="Arial MT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Arial MT" w:hAnsi="Arial MT"/>
                          <w:sz w:val="20"/>
                        </w:rPr>
                        <w:t>.</w:t>
                      </w:r>
                      <w:bookmarkEnd w:id="9"/>
                      <w:proofErr w:type="gramEnd"/>
                    </w:p>
                    <w:p w14:paraId="3C22BC0C" w14:textId="77777777" w:rsidR="00B23F8D" w:rsidRDefault="00B23F8D" w:rsidP="00B23F8D">
                      <w:pPr>
                        <w:rPr>
                          <w:rFonts w:ascii="Arial MT" w:hAnsi="Arial MT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36C2DEA" w14:textId="77777777" w:rsidR="00074008" w:rsidRDefault="00074008" w:rsidP="00601454">
      <w:pPr>
        <w:pStyle w:val="Textoindependiente"/>
        <w:ind w:left="360"/>
      </w:pPr>
    </w:p>
    <w:tbl>
      <w:tblPr>
        <w:tblStyle w:val="TableNormal"/>
        <w:tblW w:w="921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5943"/>
        <w:gridCol w:w="851"/>
      </w:tblGrid>
      <w:tr w:rsidR="00E13A5D" w:rsidRPr="00F45E53" w14:paraId="3C49826D" w14:textId="77777777" w:rsidTr="00E13A5D">
        <w:trPr>
          <w:trHeight w:val="268"/>
        </w:trPr>
        <w:tc>
          <w:tcPr>
            <w:tcW w:w="862" w:type="dxa"/>
          </w:tcPr>
          <w:p w14:paraId="4F186F2F" w14:textId="77777777" w:rsidR="00E13A5D" w:rsidRPr="00F45E53" w:rsidRDefault="00E13A5D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776E3A02" w14:textId="77777777" w:rsidR="00E13A5D" w:rsidRPr="00F45E53" w:rsidRDefault="00E13A5D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5AB45A0F" w14:textId="77777777" w:rsidR="00E13A5D" w:rsidRPr="00F45E53" w:rsidRDefault="00E13A5D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5943" w:type="dxa"/>
          </w:tcPr>
          <w:p w14:paraId="53EFCAB0" w14:textId="77777777" w:rsidR="00E13A5D" w:rsidRPr="00F45E53" w:rsidRDefault="00E13A5D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313FA897" w14:textId="77777777" w:rsidR="00E13A5D" w:rsidRPr="00F45E53" w:rsidRDefault="00E13A5D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</w:tr>
      <w:tr w:rsidR="00E13A5D" w:rsidRPr="00F45E53" w14:paraId="3218A4A9" w14:textId="77777777" w:rsidTr="00E13A5D">
        <w:trPr>
          <w:trHeight w:val="268"/>
        </w:trPr>
        <w:tc>
          <w:tcPr>
            <w:tcW w:w="862" w:type="dxa"/>
          </w:tcPr>
          <w:p w14:paraId="6B1D5128" w14:textId="77777777" w:rsidR="00E13A5D" w:rsidRPr="00F45E53" w:rsidRDefault="00E13A5D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5EBF6942" w14:textId="77777777" w:rsidR="00E13A5D" w:rsidRPr="00F45E53" w:rsidRDefault="00E13A5D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0360162" w14:textId="77777777" w:rsidR="00E13A5D" w:rsidRPr="00F45E53" w:rsidRDefault="00E13A5D" w:rsidP="004118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5943" w:type="dxa"/>
          </w:tcPr>
          <w:p w14:paraId="62E008D5" w14:textId="77777777" w:rsidR="00E13A5D" w:rsidRPr="00F45E53" w:rsidRDefault="00E13A5D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47BFB383" w14:textId="77777777" w:rsidR="00E13A5D" w:rsidRPr="00F45E53" w:rsidRDefault="00E13A5D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E13A5D" w:rsidRPr="00F45E53" w14:paraId="622814C1" w14:textId="77777777" w:rsidTr="00E13A5D">
        <w:trPr>
          <w:trHeight w:val="268"/>
        </w:trPr>
        <w:tc>
          <w:tcPr>
            <w:tcW w:w="862" w:type="dxa"/>
          </w:tcPr>
          <w:p w14:paraId="7671AEB9" w14:textId="77777777" w:rsidR="00E13A5D" w:rsidRPr="00F45E53" w:rsidRDefault="00E13A5D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248EC6B" w14:textId="77777777" w:rsidR="00E13A5D" w:rsidRPr="00F45E53" w:rsidRDefault="00E13A5D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2A26611" w14:textId="648A65E1" w:rsidR="00E13A5D" w:rsidRPr="00F45E53" w:rsidRDefault="00E13A5D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5943" w:type="dxa"/>
          </w:tcPr>
          <w:p w14:paraId="6B325F8F" w14:textId="77777777" w:rsidR="00E13A5D" w:rsidRPr="00F45E53" w:rsidRDefault="00E13A5D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0688E970" w14:textId="77777777" w:rsidR="00E13A5D" w:rsidRPr="00F45E53" w:rsidRDefault="00E13A5D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E13A5D" w:rsidRPr="00F45E53" w14:paraId="29ABD7A0" w14:textId="77777777" w:rsidTr="00E13A5D">
        <w:trPr>
          <w:trHeight w:val="268"/>
        </w:trPr>
        <w:tc>
          <w:tcPr>
            <w:tcW w:w="862" w:type="dxa"/>
          </w:tcPr>
          <w:p w14:paraId="36B1247A" w14:textId="77777777" w:rsidR="00E13A5D" w:rsidRPr="00F45E53" w:rsidRDefault="00E13A5D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44D13988" w14:textId="77777777" w:rsidR="00E13A5D" w:rsidRPr="00F45E53" w:rsidRDefault="00E13A5D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998EEC0" w14:textId="77777777" w:rsidR="00E13A5D" w:rsidRPr="00F45E53" w:rsidRDefault="00E13A5D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5943" w:type="dxa"/>
          </w:tcPr>
          <w:p w14:paraId="6B0BF525" w14:textId="77777777" w:rsidR="00E13A5D" w:rsidRPr="00F45E53" w:rsidRDefault="00E13A5D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44C86B87" w14:textId="77777777" w:rsidR="00E13A5D" w:rsidRPr="00F45E53" w:rsidRDefault="00E13A5D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E13A5D" w:rsidRPr="00F45E53" w14:paraId="4A41D4E9" w14:textId="77777777" w:rsidTr="00E13A5D">
        <w:trPr>
          <w:trHeight w:val="268"/>
        </w:trPr>
        <w:tc>
          <w:tcPr>
            <w:tcW w:w="862" w:type="dxa"/>
          </w:tcPr>
          <w:p w14:paraId="407BD317" w14:textId="77777777" w:rsidR="00E13A5D" w:rsidRPr="00F45E53" w:rsidRDefault="00E13A5D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695DFB82" w14:textId="77777777" w:rsidR="00E13A5D" w:rsidRPr="00F45E53" w:rsidRDefault="00E13A5D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586A87B" w14:textId="77777777" w:rsidR="00E13A5D" w:rsidRPr="00F45E53" w:rsidRDefault="00E13A5D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5943" w:type="dxa"/>
          </w:tcPr>
          <w:p w14:paraId="29FA52FF" w14:textId="77777777" w:rsidR="00E13A5D" w:rsidRPr="00F45E53" w:rsidRDefault="00E13A5D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034ED216" w14:textId="77777777" w:rsidR="00E13A5D" w:rsidRPr="00F45E53" w:rsidRDefault="00E13A5D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E13A5D" w:rsidRPr="00F45E53" w14:paraId="306FA4E7" w14:textId="77777777" w:rsidTr="00E13A5D">
        <w:trPr>
          <w:trHeight w:val="268"/>
        </w:trPr>
        <w:tc>
          <w:tcPr>
            <w:tcW w:w="862" w:type="dxa"/>
          </w:tcPr>
          <w:p w14:paraId="0E8DBBC7" w14:textId="7F4D293D" w:rsidR="00E13A5D" w:rsidRPr="00F45E53" w:rsidRDefault="00E13A5D" w:rsidP="00E55BF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6E6985ED" w14:textId="0246144B" w:rsidR="00E13A5D" w:rsidRPr="00F45E53" w:rsidRDefault="00E13A5D" w:rsidP="00E55BF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43BD9F" w14:textId="20CC46DF" w:rsidR="00E13A5D" w:rsidRPr="00F45E53" w:rsidRDefault="00E13A5D" w:rsidP="00E55BF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55BF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5943" w:type="dxa"/>
            <w:tcBorders>
              <w:bottom w:val="single" w:sz="4" w:space="0" w:color="auto"/>
            </w:tcBorders>
          </w:tcPr>
          <w:p w14:paraId="7ECE6595" w14:textId="21451C77" w:rsidR="00E13A5D" w:rsidRPr="00F45E53" w:rsidRDefault="00E13A5D" w:rsidP="00E55BF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55BF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1" w:type="dxa"/>
          </w:tcPr>
          <w:p w14:paraId="4F1C09C0" w14:textId="7F9AB3DE" w:rsidR="00E13A5D" w:rsidRPr="00F45E53" w:rsidRDefault="00E13A5D" w:rsidP="00E55BF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E13A5D" w:rsidRPr="00F45E53" w14:paraId="69A338AE" w14:textId="77777777" w:rsidTr="00E13A5D">
        <w:trPr>
          <w:trHeight w:val="268"/>
        </w:trPr>
        <w:tc>
          <w:tcPr>
            <w:tcW w:w="862" w:type="dxa"/>
          </w:tcPr>
          <w:p w14:paraId="60628F2D" w14:textId="4E3409F6" w:rsidR="00E13A5D" w:rsidRPr="00F45E53" w:rsidRDefault="00E13A5D" w:rsidP="00E55BF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01B954D" w14:textId="55852651" w:rsidR="00E13A5D" w:rsidRPr="00F45E53" w:rsidRDefault="00E13A5D" w:rsidP="00E55BF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B90A6" w14:textId="0BB3B800" w:rsidR="00E13A5D" w:rsidRPr="00F45E53" w:rsidRDefault="00E13A5D" w:rsidP="00E55BF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55BF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IDC</w:t>
            </w:r>
          </w:p>
        </w:tc>
        <w:tc>
          <w:tcPr>
            <w:tcW w:w="5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91CCC" w14:textId="780DDB51" w:rsidR="00E13A5D" w:rsidRPr="00150BF7" w:rsidRDefault="00E13A5D" w:rsidP="00E55BF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50BF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01 EN EL PRIMER CAMPO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5142BEE9" w14:textId="4C3061D6" w:rsidR="00E13A5D" w:rsidRPr="00F45E53" w:rsidRDefault="00E13A5D" w:rsidP="00E55BF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E13A5D" w:rsidRPr="00F45E53" w14:paraId="7AE00EB8" w14:textId="77777777" w:rsidTr="00E13A5D">
        <w:trPr>
          <w:trHeight w:val="268"/>
        </w:trPr>
        <w:tc>
          <w:tcPr>
            <w:tcW w:w="862" w:type="dxa"/>
          </w:tcPr>
          <w:p w14:paraId="70AC5B8A" w14:textId="3D6F057F" w:rsidR="00E13A5D" w:rsidRPr="00F45E53" w:rsidRDefault="00E13A5D" w:rsidP="00E55BF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F40B58B" w14:textId="75FD98AB" w:rsidR="00E13A5D" w:rsidRPr="00F45E53" w:rsidRDefault="00E13A5D" w:rsidP="00E55BF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16B71" w14:textId="1095A169" w:rsidR="00E13A5D" w:rsidRPr="00F45E53" w:rsidRDefault="00E13A5D" w:rsidP="00E55BF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55BF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IDD</w:t>
            </w:r>
          </w:p>
        </w:tc>
        <w:tc>
          <w:tcPr>
            <w:tcW w:w="5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38EA3" w14:textId="4BFA6286" w:rsidR="00E13A5D" w:rsidRPr="00150BF7" w:rsidRDefault="00E13A5D" w:rsidP="00E55BF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50BF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02 EN EL PRIMER CAMPO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3383F315" w14:textId="0F03A164" w:rsidR="00E13A5D" w:rsidRPr="00F45E53" w:rsidRDefault="00E13A5D" w:rsidP="00E55BF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E13A5D" w:rsidRPr="00F45E53" w14:paraId="4C1BB43C" w14:textId="77777777" w:rsidTr="00E13A5D">
        <w:trPr>
          <w:trHeight w:val="268"/>
        </w:trPr>
        <w:tc>
          <w:tcPr>
            <w:tcW w:w="862" w:type="dxa"/>
          </w:tcPr>
          <w:p w14:paraId="1A81C2F9" w14:textId="0F87844A" w:rsidR="00E13A5D" w:rsidRDefault="00E13A5D" w:rsidP="00E55BF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7F219A1A" w14:textId="313A338E" w:rsidR="00E13A5D" w:rsidRPr="00F45E53" w:rsidRDefault="00E13A5D" w:rsidP="00E55BF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1DADF" w14:textId="7B2AF32A" w:rsidR="00E13A5D" w:rsidRPr="009F2EBB" w:rsidRDefault="00E13A5D" w:rsidP="00E55BF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55BF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IDE</w:t>
            </w:r>
          </w:p>
        </w:tc>
        <w:tc>
          <w:tcPr>
            <w:tcW w:w="5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66790" w14:textId="039F3EFF" w:rsidR="00E13A5D" w:rsidRPr="00150BF7" w:rsidRDefault="00E13A5D" w:rsidP="00E55BF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50BF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03 EN EL PRIMER CAMPO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544FF540" w14:textId="0A5B2C2F" w:rsidR="00E13A5D" w:rsidRDefault="00E13A5D" w:rsidP="00E55BF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E13A5D" w:rsidRPr="00F45E53" w14:paraId="25816211" w14:textId="77777777" w:rsidTr="00E13A5D">
        <w:trPr>
          <w:trHeight w:val="268"/>
        </w:trPr>
        <w:tc>
          <w:tcPr>
            <w:tcW w:w="862" w:type="dxa"/>
          </w:tcPr>
          <w:p w14:paraId="664DDB0C" w14:textId="3847568C" w:rsidR="00E13A5D" w:rsidRDefault="00E13A5D" w:rsidP="004A46F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</w:tcPr>
          <w:p w14:paraId="53D95AF6" w14:textId="7E3ED776" w:rsidR="00E13A5D" w:rsidRPr="00F45E53" w:rsidRDefault="00E13A5D" w:rsidP="004A46F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4837605" w14:textId="1127AB9B" w:rsidR="00E13A5D" w:rsidRDefault="00E13A5D" w:rsidP="004A46F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5943" w:type="dxa"/>
            <w:tcBorders>
              <w:top w:val="single" w:sz="4" w:space="0" w:color="auto"/>
            </w:tcBorders>
          </w:tcPr>
          <w:p w14:paraId="525371CF" w14:textId="4E84BA50" w:rsidR="00E13A5D" w:rsidRPr="009F2F7C" w:rsidRDefault="00E13A5D" w:rsidP="004A46F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664203CA" w14:textId="77777777" w:rsidR="00E13A5D" w:rsidRPr="00F45E53" w:rsidRDefault="00E13A5D" w:rsidP="004A46F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</w:tbl>
    <w:p w14:paraId="33B12DB9" w14:textId="77777777" w:rsidR="00601454" w:rsidRDefault="00601454" w:rsidP="00601454">
      <w:pPr>
        <w:pStyle w:val="Textoindependiente"/>
        <w:ind w:left="360"/>
        <w:rPr>
          <w:sz w:val="24"/>
        </w:rPr>
      </w:pPr>
    </w:p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4118D8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4118D8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4118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05358B27" w:rsidR="00202F52" w:rsidRPr="00F45E53" w:rsidRDefault="00202F52" w:rsidP="004118D8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B23F8D"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3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</w:t>
            </w:r>
            <w:proofErr w:type="spellStart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nf</w:t>
            </w:r>
            <w:proofErr w:type="spellEnd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)</w:t>
            </w:r>
          </w:p>
        </w:tc>
      </w:tr>
      <w:tr w:rsidR="00202F52" w:rsidRPr="00F45E53" w14:paraId="61CDF538" w14:textId="77777777" w:rsidTr="004118D8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proofErr w:type="gramEnd"/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30862902" w:rsidR="00202F52" w:rsidRPr="00F45E53" w:rsidRDefault="00202F52" w:rsidP="004118D8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,6,7</w:t>
            </w:r>
            <w:r w:rsidR="004A46F1">
              <w:rPr>
                <w:rFonts w:ascii="Times New Roman" w:hAnsi="Times New Roman" w:cs="Times New Roman"/>
                <w:color w:val="4472C4" w:themeColor="accent1"/>
                <w:sz w:val="20"/>
              </w:rPr>
              <w:t>,8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0C3CD25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lastRenderedPageBreak/>
        <w:t>Definir el archivo de carátula de salida, a modo de ejemplo se espera:</w:t>
      </w:r>
    </w:p>
    <w:p w14:paraId="39D1B7CE" w14:textId="77777777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2C8D9E9" w14:textId="04900922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CE534D9" w14:textId="364814C9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003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53D2E796" w14:textId="5C372B37" w:rsidR="00B23F8D" w:rsidRDefault="00B23F8D" w:rsidP="0008004A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004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3A50FDC" w14:textId="60542AC8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E193A" w14:textId="77777777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A72FD60" w14:textId="77777777" w:rsidR="00357A35" w:rsidRP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</w:p>
    <w:p w14:paraId="0136F042" w14:textId="77777777" w:rsidR="004A1260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 w:rsidP="00F32211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11" w:name="_Toc160527586"/>
      <w:r w:rsidRPr="00230F5A">
        <w:rPr>
          <w:rFonts w:cs="Times New Roman"/>
        </w:rPr>
        <w:t>Definición de nombres</w:t>
      </w:r>
      <w:bookmarkEnd w:id="11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2" w:name="_Hlk150869745"/>
    </w:p>
    <w:bookmarkEnd w:id="12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F32211">
      <w:pPr>
        <w:pStyle w:val="Ttulo2"/>
        <w:numPr>
          <w:ilvl w:val="1"/>
          <w:numId w:val="7"/>
        </w:numPr>
        <w:ind w:left="1715" w:hanging="360"/>
      </w:pPr>
      <w:bookmarkStart w:id="13" w:name="_Toc160527587"/>
      <w:r w:rsidRPr="00A96CA0">
        <w:t>Archivo de salida a dest</w:t>
      </w:r>
      <w:ins w:id="14" w:author="Roberto Carrasco Venegas" w:date="2023-11-27T13:21:00Z">
        <w:r w:rsidRPr="00A96CA0">
          <w:t>i</w:t>
        </w:r>
      </w:ins>
      <w:r w:rsidRPr="00A96CA0">
        <w:t>no</w:t>
      </w:r>
      <w:bookmarkEnd w:id="13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5" w:name="_Toc160527588"/>
      <w:r w:rsidRPr="00A96CA0">
        <w:t>Archivo de da</w:t>
      </w:r>
      <w:ins w:id="16" w:author="Roberto Carrasco Venegas" w:date="2023-11-27T13:24:00Z">
        <w:r w:rsidRPr="00A96CA0">
          <w:t>t</w:t>
        </w:r>
      </w:ins>
      <w:r w:rsidRPr="00A96CA0">
        <w:t>os</w:t>
      </w:r>
      <w:bookmarkEnd w:id="15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012749" w14:paraId="3676ACCC" w14:textId="77777777" w:rsidTr="004118D8">
        <w:tc>
          <w:tcPr>
            <w:tcW w:w="1413" w:type="dxa"/>
          </w:tcPr>
          <w:p w14:paraId="7DDB3BFA" w14:textId="77777777" w:rsidR="00F32211" w:rsidRPr="00012749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1274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012749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01274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AF9BA37" w14:textId="102DBA9F" w:rsidR="00F32211" w:rsidRPr="00012749" w:rsidRDefault="00C71B87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12749">
              <w:rPr>
                <w:rFonts w:ascii="Times New Roman" w:hAnsi="Times New Roman" w:cs="Times New Roman"/>
                <w:b/>
                <w:bCs/>
                <w:color w:val="FF0000"/>
              </w:rPr>
              <w:t>R08</w:t>
            </w:r>
            <w:r w:rsidR="00F32211" w:rsidRPr="00012749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proofErr w:type="gramStart"/>
            <w:r w:rsidR="00F32211" w:rsidRPr="00012749">
              <w:rPr>
                <w:rFonts w:ascii="Times New Roman" w:hAnsi="Times New Roman" w:cs="Times New Roman"/>
                <w:b/>
                <w:bCs/>
                <w:color w:val="FF0000"/>
              </w:rPr>
              <w:t>a.XX</w:t>
            </w:r>
            <w:r w:rsidRPr="00012749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012749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proofErr w:type="gramEnd"/>
            <w:r w:rsidR="00F32211" w:rsidRPr="0001274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41A39790" w:rsidR="00F32211" w:rsidRPr="00012749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1274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</w:t>
            </w:r>
            <w:r w:rsidR="00C71B87" w:rsidRPr="0001274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01274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X: Código Institución origen de largo </w:t>
            </w:r>
            <w:r w:rsidR="00C71B87" w:rsidRPr="0001274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 w:rsidRPr="0001274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3CA644C" w14:textId="77777777" w:rsidR="00F32211" w:rsidRPr="00012749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1274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012749">
              <w:rPr>
                <w:rFonts w:ascii="Times New Roman" w:hAnsi="Times New Roman" w:cs="Times New Roman"/>
              </w:rPr>
              <w:t xml:space="preserve"> </w:t>
            </w:r>
            <w:r w:rsidRPr="0001274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012749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012749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7" w:name="_Toc160527589"/>
      <w:r w:rsidRPr="00012749">
        <w:t>Archivo Carátula</w:t>
      </w:r>
      <w:bookmarkEnd w:id="17"/>
      <w:r w:rsidRPr="00012749">
        <w:fldChar w:fldCharType="begin"/>
      </w:r>
      <w:r w:rsidRPr="00012749">
        <w:instrText xml:space="preserve"> XE "Archivo ”arátula" </w:instrText>
      </w:r>
      <w:r w:rsidRPr="00012749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4118D8">
        <w:tc>
          <w:tcPr>
            <w:tcW w:w="1413" w:type="dxa"/>
          </w:tcPr>
          <w:p w14:paraId="01B744DD" w14:textId="77777777" w:rsidR="00F32211" w:rsidRPr="00012749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1274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012749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01274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85AED9F" w14:textId="42068BCB" w:rsidR="00F32211" w:rsidRPr="00012749" w:rsidRDefault="00C71B87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12749">
              <w:rPr>
                <w:rFonts w:ascii="Times New Roman" w:hAnsi="Times New Roman" w:cs="Times New Roman"/>
                <w:b/>
                <w:bCs/>
                <w:color w:val="FF0000"/>
              </w:rPr>
              <w:t>R08</w:t>
            </w:r>
            <w:r w:rsidR="00F32211" w:rsidRPr="00012749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proofErr w:type="gramStart"/>
            <w:r w:rsidR="00F32211" w:rsidRPr="00012749">
              <w:rPr>
                <w:rFonts w:ascii="Times New Roman" w:hAnsi="Times New Roman" w:cs="Times New Roman"/>
                <w:b/>
                <w:bCs/>
                <w:color w:val="FF0000"/>
              </w:rPr>
              <w:t>c.X</w:t>
            </w:r>
            <w:r w:rsidRPr="00012749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012749">
              <w:rPr>
                <w:rFonts w:ascii="Times New Roman" w:hAnsi="Times New Roman" w:cs="Times New Roman"/>
                <w:b/>
                <w:bCs/>
                <w:color w:val="FF0000"/>
              </w:rPr>
              <w:t>XX</w:t>
            </w:r>
            <w:proofErr w:type="gramEnd"/>
            <w:r w:rsidR="00F32211" w:rsidRPr="0001274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F32211" w:rsidRPr="0001274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6A8E3FA4" w:rsidR="00F32211" w:rsidRPr="00012749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1274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</w:t>
            </w:r>
            <w:r w:rsidR="00012749" w:rsidRPr="0001274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01274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X: Código Institución origen de largo </w:t>
            </w:r>
            <w:r w:rsidR="00012749" w:rsidRPr="0001274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0A5FAC31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1274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8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18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B24397">
      <w:pPr>
        <w:pStyle w:val="Ttulo2"/>
        <w:numPr>
          <w:ilvl w:val="1"/>
          <w:numId w:val="7"/>
        </w:numPr>
      </w:pPr>
      <w:bookmarkStart w:id="19" w:name="_Toc160527590"/>
      <w:r>
        <w:t>Definición de correlativo</w:t>
      </w:r>
      <w:bookmarkEnd w:id="19"/>
    </w:p>
    <w:p w14:paraId="1A14ADBC" w14:textId="77777777" w:rsidR="00B24397" w:rsidRPr="00793B06" w:rsidRDefault="00B24397" w:rsidP="00B24397"/>
    <w:p w14:paraId="2659C224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20" w:name="_Toc160527591"/>
      <w:r>
        <w:t>Salida</w:t>
      </w:r>
      <w:bookmarkEnd w:id="20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21" w:name="_Toc160527592"/>
      <w:r>
        <w:t>Entrada</w:t>
      </w:r>
      <w:bookmarkEnd w:id="21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22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22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2B241651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6AA99CE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338911F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3B5E2B" w:rsidRPr="00F45E53" w14:paraId="34B595B1" w14:textId="77777777" w:rsidTr="003B5E2B">
        <w:trPr>
          <w:trHeight w:val="268"/>
        </w:trPr>
        <w:tc>
          <w:tcPr>
            <w:tcW w:w="862" w:type="dxa"/>
          </w:tcPr>
          <w:p w14:paraId="591B5C65" w14:textId="77777777" w:rsidR="003B5E2B" w:rsidRPr="00F45E53" w:rsidRDefault="003B5E2B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3B5E2B" w:rsidRPr="00F45E53" w:rsidRDefault="003B5E2B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3B5E2B" w:rsidRPr="00F45E53" w:rsidRDefault="003B5E2B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3B5E2B" w:rsidRPr="00F45E53" w:rsidRDefault="003B5E2B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7AF21D13" w14:textId="2403224F" w:rsidR="003B5E2B" w:rsidRPr="00F45E53" w:rsidRDefault="003B5E2B" w:rsidP="003B5E2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Accion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</w:p>
        </w:tc>
      </w:tr>
      <w:tr w:rsidR="003B5E2B" w:rsidRPr="00F45E53" w14:paraId="5D951038" w14:textId="77777777" w:rsidTr="003B5E2B">
        <w:trPr>
          <w:trHeight w:val="268"/>
        </w:trPr>
        <w:tc>
          <w:tcPr>
            <w:tcW w:w="862" w:type="dxa"/>
          </w:tcPr>
          <w:p w14:paraId="353C772D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3B5E2B" w:rsidRPr="00F45E53" w:rsidRDefault="003B5E2B" w:rsidP="003B5E2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139F5504" w14:textId="0BA21D9B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3B5E2B" w:rsidRPr="00F45E53" w14:paraId="6F1D936B" w14:textId="77777777" w:rsidTr="003B5E2B">
        <w:trPr>
          <w:trHeight w:val="268"/>
        </w:trPr>
        <w:tc>
          <w:tcPr>
            <w:tcW w:w="862" w:type="dxa"/>
          </w:tcPr>
          <w:p w14:paraId="3A9C0A96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2C734414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2CBC30C9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4AA86A5B" w14:textId="65566852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7E828B7E" w14:textId="77777777" w:rsidTr="003B5E2B">
        <w:trPr>
          <w:trHeight w:val="268"/>
        </w:trPr>
        <w:tc>
          <w:tcPr>
            <w:tcW w:w="862" w:type="dxa"/>
          </w:tcPr>
          <w:p w14:paraId="5CAD6BF3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79562DFD" w14:textId="3EED07A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29EBC434" w14:textId="77777777" w:rsidTr="003B5E2B">
        <w:trPr>
          <w:trHeight w:val="268"/>
        </w:trPr>
        <w:tc>
          <w:tcPr>
            <w:tcW w:w="862" w:type="dxa"/>
          </w:tcPr>
          <w:p w14:paraId="712E6578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3BBB4508" w14:textId="264B60CB" w:rsidR="003B5E2B" w:rsidRPr="000506C0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800BA4" w:rsidRPr="00F45E53" w14:paraId="03C55575" w14:textId="77777777" w:rsidTr="003B5E2B">
        <w:trPr>
          <w:trHeight w:val="268"/>
        </w:trPr>
        <w:tc>
          <w:tcPr>
            <w:tcW w:w="862" w:type="dxa"/>
          </w:tcPr>
          <w:p w14:paraId="54D2D25C" w14:textId="77777777" w:rsidR="00800BA4" w:rsidRPr="00F45E53" w:rsidRDefault="00800BA4" w:rsidP="00800BA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7F50B935" w:rsidR="00800BA4" w:rsidRPr="00F45E53" w:rsidRDefault="00E13A5D" w:rsidP="00800BA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6869DFE" w14:textId="3362EE93" w:rsidR="00800BA4" w:rsidRPr="00F45E53" w:rsidRDefault="00800BA4" w:rsidP="00800BA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F2EB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0567EE05" w14:textId="19794C77" w:rsidR="00800BA4" w:rsidRPr="00F45E53" w:rsidRDefault="00800BA4" w:rsidP="00800BA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F2EB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1" w:type="dxa"/>
          </w:tcPr>
          <w:p w14:paraId="7F22F9FF" w14:textId="3C13C994" w:rsidR="00800BA4" w:rsidRPr="00F45E53" w:rsidRDefault="00800BA4" w:rsidP="00800BA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800BA4" w:rsidRPr="00F45E53" w14:paraId="449A74F0" w14:textId="77777777" w:rsidTr="008D71C3">
        <w:trPr>
          <w:trHeight w:val="268"/>
        </w:trPr>
        <w:tc>
          <w:tcPr>
            <w:tcW w:w="862" w:type="dxa"/>
          </w:tcPr>
          <w:p w14:paraId="446C1F3A" w14:textId="77777777" w:rsidR="00800BA4" w:rsidRPr="00F45E53" w:rsidRDefault="00800BA4" w:rsidP="00800BA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02F6D6FB" w14:textId="56DE2E53" w:rsidR="00800BA4" w:rsidRPr="00F45E53" w:rsidRDefault="00E13A5D" w:rsidP="00800BA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2A205AB" w14:textId="3F354083" w:rsidR="00800BA4" w:rsidRPr="00F45E53" w:rsidRDefault="00800BA4" w:rsidP="00800BA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F2EB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IDC</w:t>
            </w:r>
          </w:p>
        </w:tc>
        <w:tc>
          <w:tcPr>
            <w:tcW w:w="6095" w:type="dxa"/>
          </w:tcPr>
          <w:p w14:paraId="67FA48B0" w14:textId="78B142D6" w:rsidR="00800BA4" w:rsidRPr="00B8004D" w:rsidRDefault="00800BA4" w:rsidP="00800BA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50BF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01 EN EL PRIMER CAMPO</w:t>
            </w:r>
          </w:p>
        </w:tc>
        <w:tc>
          <w:tcPr>
            <w:tcW w:w="851" w:type="dxa"/>
          </w:tcPr>
          <w:p w14:paraId="07C36CDF" w14:textId="69901410" w:rsidR="00800BA4" w:rsidRPr="00F45E53" w:rsidRDefault="00800BA4" w:rsidP="00800BA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800BA4" w:rsidRPr="00F45E53" w14:paraId="457D6C4A" w14:textId="77777777" w:rsidTr="008D71C3">
        <w:trPr>
          <w:trHeight w:val="268"/>
        </w:trPr>
        <w:tc>
          <w:tcPr>
            <w:tcW w:w="862" w:type="dxa"/>
          </w:tcPr>
          <w:p w14:paraId="7484FA91" w14:textId="77777777" w:rsidR="00800BA4" w:rsidRPr="00F45E53" w:rsidRDefault="00800BA4" w:rsidP="00800BA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2C8D95A5" w14:textId="24A3FA99" w:rsidR="00800BA4" w:rsidRPr="00F45E53" w:rsidRDefault="00E13A5D" w:rsidP="00800BA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EB2B647" w14:textId="0AD78AD6" w:rsidR="00800BA4" w:rsidRPr="00F45E53" w:rsidRDefault="00800BA4" w:rsidP="00800BA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F2EB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IDD</w:t>
            </w:r>
          </w:p>
        </w:tc>
        <w:tc>
          <w:tcPr>
            <w:tcW w:w="6095" w:type="dxa"/>
          </w:tcPr>
          <w:p w14:paraId="76546BB7" w14:textId="39BCC0A1" w:rsidR="00800BA4" w:rsidRPr="000506C0" w:rsidRDefault="00800BA4" w:rsidP="00800BA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50BF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02 EN EL PRIMER CAMPO</w:t>
            </w:r>
          </w:p>
        </w:tc>
        <w:tc>
          <w:tcPr>
            <w:tcW w:w="851" w:type="dxa"/>
          </w:tcPr>
          <w:p w14:paraId="1FB54790" w14:textId="627CD1DA" w:rsidR="00800BA4" w:rsidRPr="00F45E53" w:rsidRDefault="00800BA4" w:rsidP="00800BA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E13A5D" w:rsidRPr="00F45E53" w14:paraId="25E6F96B" w14:textId="77777777" w:rsidTr="008D71C3">
        <w:trPr>
          <w:trHeight w:val="268"/>
        </w:trPr>
        <w:tc>
          <w:tcPr>
            <w:tcW w:w="862" w:type="dxa"/>
          </w:tcPr>
          <w:p w14:paraId="2DBE516B" w14:textId="0DE4D40C" w:rsidR="00E13A5D" w:rsidRDefault="00E13A5D" w:rsidP="00E13A5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79464691" w14:textId="1EA793CC" w:rsidR="00E13A5D" w:rsidRPr="00F45E53" w:rsidRDefault="00E13A5D" w:rsidP="00E13A5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80E1A92" w14:textId="1DDDBEDF" w:rsidR="00E13A5D" w:rsidRPr="009F2EBB" w:rsidRDefault="00E13A5D" w:rsidP="00E13A5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55BF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IDE</w:t>
            </w:r>
          </w:p>
        </w:tc>
        <w:tc>
          <w:tcPr>
            <w:tcW w:w="6095" w:type="dxa"/>
          </w:tcPr>
          <w:p w14:paraId="701E0A1C" w14:textId="5EF0289B" w:rsidR="00E13A5D" w:rsidRPr="00150BF7" w:rsidRDefault="00E13A5D" w:rsidP="00E13A5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50BF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03 EN EL PRIMER CAMPO</w:t>
            </w:r>
          </w:p>
        </w:tc>
        <w:tc>
          <w:tcPr>
            <w:tcW w:w="851" w:type="dxa"/>
          </w:tcPr>
          <w:p w14:paraId="4B76C16B" w14:textId="06B53C02" w:rsidR="00E13A5D" w:rsidRPr="00E13A5D" w:rsidRDefault="00E13A5D" w:rsidP="00E13A5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E13A5D" w:rsidRPr="00F45E53" w14:paraId="2C79226D" w14:textId="77777777" w:rsidTr="003B5E2B">
        <w:trPr>
          <w:trHeight w:val="268"/>
        </w:trPr>
        <w:tc>
          <w:tcPr>
            <w:tcW w:w="862" w:type="dxa"/>
          </w:tcPr>
          <w:p w14:paraId="1AA59832" w14:textId="33BEA90B" w:rsidR="00E13A5D" w:rsidRDefault="00E13A5D" w:rsidP="00E13A5D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</w:tcPr>
          <w:p w14:paraId="5DCC81FD" w14:textId="77777777" w:rsidR="00E13A5D" w:rsidRPr="00F45E53" w:rsidRDefault="00E13A5D" w:rsidP="00E13A5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09A3C039" w14:textId="77777777" w:rsidR="00E13A5D" w:rsidRDefault="00E13A5D" w:rsidP="00E13A5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6A12011A" w14:textId="77777777" w:rsidR="00E13A5D" w:rsidRPr="009F2F7C" w:rsidRDefault="00E13A5D" w:rsidP="00E13A5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4FC13DB4" w14:textId="0D60CAF6" w:rsidR="00E13A5D" w:rsidRPr="00F45E53" w:rsidRDefault="00E13A5D" w:rsidP="00E13A5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3" w:name="_Toc160527594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23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4" w:name="_Toc160527595"/>
      <w:r w:rsidRPr="00230F5A">
        <w:rPr>
          <w:rFonts w:cs="Times New Roman"/>
        </w:rPr>
        <w:lastRenderedPageBreak/>
        <w:t>D</w:t>
      </w:r>
      <w:r>
        <w:rPr>
          <w:rFonts w:cs="Times New Roman"/>
        </w:rPr>
        <w:t>atos sensibles</w:t>
      </w:r>
      <w:bookmarkEnd w:id="24"/>
    </w:p>
    <w:p w14:paraId="3201D802" w14:textId="77777777" w:rsidR="001278BF" w:rsidRPr="009947CD" w:rsidRDefault="001278BF" w:rsidP="001278BF"/>
    <w:p w14:paraId="0BC88D56" w14:textId="77777777" w:rsidR="001278BF" w:rsidRDefault="001278BF" w:rsidP="001278BF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-No hay</w:t>
      </w:r>
    </w:p>
    <w:p w14:paraId="27E2D018" w14:textId="77777777" w:rsidR="001278BF" w:rsidRPr="009947CD" w:rsidRDefault="001278BF" w:rsidP="001278BF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4355F6DE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3EC8DCC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5089B35" w14:textId="77777777" w:rsidR="001278BF" w:rsidRDefault="001278BF" w:rsidP="001278BF">
      <w:pPr>
        <w:pStyle w:val="Ttulo1"/>
      </w:pPr>
    </w:p>
    <w:p w14:paraId="4F3B7525" w14:textId="77777777" w:rsidR="001278BF" w:rsidRPr="00B24397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sectPr w:rsidR="001278BF" w:rsidRPr="00B24397" w:rsidSect="00A13E44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CD7791" w14:textId="77777777" w:rsidR="00867657" w:rsidRDefault="00867657" w:rsidP="00F10206">
      <w:pPr>
        <w:spacing w:after="0" w:line="240" w:lineRule="auto"/>
      </w:pPr>
      <w:r>
        <w:separator/>
      </w:r>
    </w:p>
  </w:endnote>
  <w:endnote w:type="continuationSeparator" w:id="0">
    <w:p w14:paraId="038E1B5F" w14:textId="77777777" w:rsidR="00867657" w:rsidRDefault="00867657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5D0640" w14:textId="77777777" w:rsidR="00867657" w:rsidRDefault="00867657" w:rsidP="00F10206">
      <w:pPr>
        <w:spacing w:after="0" w:line="240" w:lineRule="auto"/>
      </w:pPr>
      <w:r>
        <w:separator/>
      </w:r>
    </w:p>
  </w:footnote>
  <w:footnote w:type="continuationSeparator" w:id="0">
    <w:p w14:paraId="1DEDC199" w14:textId="77777777" w:rsidR="00867657" w:rsidRDefault="00867657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E6495D"/>
    <w:multiLevelType w:val="multilevel"/>
    <w:tmpl w:val="576C65C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A4280"/>
    <w:multiLevelType w:val="hybridMultilevel"/>
    <w:tmpl w:val="C93487FE"/>
    <w:lvl w:ilvl="0" w:tplc="8E2235B2">
      <w:numFmt w:val="bullet"/>
      <w:lvlText w:val="*"/>
      <w:lvlJc w:val="left"/>
      <w:pPr>
        <w:ind w:left="212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49EFFC2">
      <w:numFmt w:val="bullet"/>
      <w:lvlText w:val="•"/>
      <w:lvlJc w:val="left"/>
      <w:pPr>
        <w:ind w:left="1246" w:hanging="202"/>
      </w:pPr>
      <w:rPr>
        <w:rFonts w:hint="default"/>
        <w:lang w:val="es-ES" w:eastAsia="en-US" w:bidi="ar-SA"/>
      </w:rPr>
    </w:lvl>
    <w:lvl w:ilvl="2" w:tplc="68446B74">
      <w:numFmt w:val="bullet"/>
      <w:lvlText w:val="•"/>
      <w:lvlJc w:val="left"/>
      <w:pPr>
        <w:ind w:left="2272" w:hanging="202"/>
      </w:pPr>
      <w:rPr>
        <w:rFonts w:hint="default"/>
        <w:lang w:val="es-ES" w:eastAsia="en-US" w:bidi="ar-SA"/>
      </w:rPr>
    </w:lvl>
    <w:lvl w:ilvl="3" w:tplc="DFD6D966">
      <w:numFmt w:val="bullet"/>
      <w:lvlText w:val="•"/>
      <w:lvlJc w:val="left"/>
      <w:pPr>
        <w:ind w:left="3298" w:hanging="202"/>
      </w:pPr>
      <w:rPr>
        <w:rFonts w:hint="default"/>
        <w:lang w:val="es-ES" w:eastAsia="en-US" w:bidi="ar-SA"/>
      </w:rPr>
    </w:lvl>
    <w:lvl w:ilvl="4" w:tplc="99A2638C">
      <w:numFmt w:val="bullet"/>
      <w:lvlText w:val="•"/>
      <w:lvlJc w:val="left"/>
      <w:pPr>
        <w:ind w:left="4324" w:hanging="202"/>
      </w:pPr>
      <w:rPr>
        <w:rFonts w:hint="default"/>
        <w:lang w:val="es-ES" w:eastAsia="en-US" w:bidi="ar-SA"/>
      </w:rPr>
    </w:lvl>
    <w:lvl w:ilvl="5" w:tplc="87F2F110">
      <w:numFmt w:val="bullet"/>
      <w:lvlText w:val="•"/>
      <w:lvlJc w:val="left"/>
      <w:pPr>
        <w:ind w:left="5351" w:hanging="202"/>
      </w:pPr>
      <w:rPr>
        <w:rFonts w:hint="default"/>
        <w:lang w:val="es-ES" w:eastAsia="en-US" w:bidi="ar-SA"/>
      </w:rPr>
    </w:lvl>
    <w:lvl w:ilvl="6" w:tplc="9A5A1B62">
      <w:numFmt w:val="bullet"/>
      <w:lvlText w:val="•"/>
      <w:lvlJc w:val="left"/>
      <w:pPr>
        <w:ind w:left="6377" w:hanging="202"/>
      </w:pPr>
      <w:rPr>
        <w:rFonts w:hint="default"/>
        <w:lang w:val="es-ES" w:eastAsia="en-US" w:bidi="ar-SA"/>
      </w:rPr>
    </w:lvl>
    <w:lvl w:ilvl="7" w:tplc="BDD0594C">
      <w:numFmt w:val="bullet"/>
      <w:lvlText w:val="•"/>
      <w:lvlJc w:val="left"/>
      <w:pPr>
        <w:ind w:left="7403" w:hanging="202"/>
      </w:pPr>
      <w:rPr>
        <w:rFonts w:hint="default"/>
        <w:lang w:val="es-ES" w:eastAsia="en-US" w:bidi="ar-SA"/>
      </w:rPr>
    </w:lvl>
    <w:lvl w:ilvl="8" w:tplc="11E03BBC">
      <w:numFmt w:val="bullet"/>
      <w:lvlText w:val="•"/>
      <w:lvlJc w:val="left"/>
      <w:pPr>
        <w:ind w:left="8429" w:hanging="202"/>
      </w:pPr>
      <w:rPr>
        <w:rFonts w:hint="default"/>
        <w:lang w:val="es-ES" w:eastAsia="en-US" w:bidi="ar-SA"/>
      </w:rPr>
    </w:lvl>
  </w:abstractNum>
  <w:abstractNum w:abstractNumId="13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4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1542EC"/>
    <w:multiLevelType w:val="multilevel"/>
    <w:tmpl w:val="26BEB81A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6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7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0" w15:restartNumberingAfterBreak="0">
    <w:nsid w:val="4AA67E9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4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5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73D0D6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DB334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3903F17"/>
    <w:multiLevelType w:val="multilevel"/>
    <w:tmpl w:val="43EC0212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5" w15:restartNumberingAfterBreak="0">
    <w:nsid w:val="75F34ECC"/>
    <w:multiLevelType w:val="multilevel"/>
    <w:tmpl w:val="72B06A4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9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6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74A3115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9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D376EB9"/>
    <w:multiLevelType w:val="multilevel"/>
    <w:tmpl w:val="F99C69D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8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43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32"/>
  </w:num>
  <w:num w:numId="2" w16cid:durableId="299069502">
    <w:abstractNumId w:val="7"/>
  </w:num>
  <w:num w:numId="3" w16cid:durableId="1265504613">
    <w:abstractNumId w:val="3"/>
  </w:num>
  <w:num w:numId="4" w16cid:durableId="1091202158">
    <w:abstractNumId w:val="39"/>
  </w:num>
  <w:num w:numId="5" w16cid:durableId="940797627">
    <w:abstractNumId w:val="23"/>
  </w:num>
  <w:num w:numId="6" w16cid:durableId="1616906328">
    <w:abstractNumId w:val="17"/>
  </w:num>
  <w:num w:numId="7" w16cid:durableId="1162311848">
    <w:abstractNumId w:val="2"/>
  </w:num>
  <w:num w:numId="8" w16cid:durableId="512838416">
    <w:abstractNumId w:val="21"/>
  </w:num>
  <w:num w:numId="9" w16cid:durableId="1445224092">
    <w:abstractNumId w:val="10"/>
  </w:num>
  <w:num w:numId="10" w16cid:durableId="1234050603">
    <w:abstractNumId w:val="18"/>
  </w:num>
  <w:num w:numId="11" w16cid:durableId="1613248723">
    <w:abstractNumId w:val="31"/>
  </w:num>
  <w:num w:numId="12" w16cid:durableId="1838303578">
    <w:abstractNumId w:val="41"/>
  </w:num>
  <w:num w:numId="13" w16cid:durableId="256329085">
    <w:abstractNumId w:val="29"/>
  </w:num>
  <w:num w:numId="14" w16cid:durableId="1078750577">
    <w:abstractNumId w:val="33"/>
  </w:num>
  <w:num w:numId="15" w16cid:durableId="716322791">
    <w:abstractNumId w:val="43"/>
  </w:num>
  <w:num w:numId="16" w16cid:durableId="1397778044">
    <w:abstractNumId w:val="8"/>
  </w:num>
  <w:num w:numId="17" w16cid:durableId="114759016">
    <w:abstractNumId w:val="38"/>
  </w:num>
  <w:num w:numId="18" w16cid:durableId="1632982083">
    <w:abstractNumId w:val="1"/>
  </w:num>
  <w:num w:numId="19" w16cid:durableId="2139444563">
    <w:abstractNumId w:val="40"/>
  </w:num>
  <w:num w:numId="20" w16cid:durableId="861868466">
    <w:abstractNumId w:val="14"/>
  </w:num>
  <w:num w:numId="21" w16cid:durableId="33819615">
    <w:abstractNumId w:val="25"/>
  </w:num>
  <w:num w:numId="22" w16cid:durableId="1889493333">
    <w:abstractNumId w:val="22"/>
  </w:num>
  <w:num w:numId="23" w16cid:durableId="1698433104">
    <w:abstractNumId w:val="11"/>
  </w:num>
  <w:num w:numId="24" w16cid:durableId="1247611988">
    <w:abstractNumId w:val="30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9"/>
  </w:num>
  <w:num w:numId="28" w16cid:durableId="944000182">
    <w:abstractNumId w:val="19"/>
  </w:num>
  <w:num w:numId="29" w16cid:durableId="2036151710">
    <w:abstractNumId w:val="19"/>
  </w:num>
  <w:num w:numId="30" w16cid:durableId="670568134">
    <w:abstractNumId w:val="19"/>
  </w:num>
  <w:num w:numId="31" w16cid:durableId="376245171">
    <w:abstractNumId w:val="0"/>
  </w:num>
  <w:num w:numId="32" w16cid:durableId="714543622">
    <w:abstractNumId w:val="15"/>
  </w:num>
  <w:num w:numId="33" w16cid:durableId="1034618042">
    <w:abstractNumId w:val="19"/>
  </w:num>
  <w:num w:numId="34" w16cid:durableId="1834711967">
    <w:abstractNumId w:val="19"/>
  </w:num>
  <w:num w:numId="35" w16cid:durableId="1422097222">
    <w:abstractNumId w:val="19"/>
  </w:num>
  <w:num w:numId="36" w16cid:durableId="704990168">
    <w:abstractNumId w:val="36"/>
  </w:num>
  <w:num w:numId="37" w16cid:durableId="394620088">
    <w:abstractNumId w:val="24"/>
  </w:num>
  <w:num w:numId="38" w16cid:durableId="906377431">
    <w:abstractNumId w:val="27"/>
  </w:num>
  <w:num w:numId="39" w16cid:durableId="1902331227">
    <w:abstractNumId w:val="34"/>
  </w:num>
  <w:num w:numId="40" w16cid:durableId="1170755107">
    <w:abstractNumId w:val="28"/>
  </w:num>
  <w:num w:numId="41" w16cid:durableId="445120807">
    <w:abstractNumId w:val="13"/>
  </w:num>
  <w:num w:numId="42" w16cid:durableId="1041591278">
    <w:abstractNumId w:val="37"/>
  </w:num>
  <w:num w:numId="43" w16cid:durableId="1729959455">
    <w:abstractNumId w:val="26"/>
  </w:num>
  <w:num w:numId="44" w16cid:durableId="1159732035">
    <w:abstractNumId w:val="20"/>
  </w:num>
  <w:num w:numId="45" w16cid:durableId="232591810">
    <w:abstractNumId w:val="9"/>
  </w:num>
  <w:num w:numId="46" w16cid:durableId="1482307536">
    <w:abstractNumId w:val="6"/>
  </w:num>
  <w:num w:numId="47" w16cid:durableId="254635676">
    <w:abstractNumId w:val="12"/>
  </w:num>
  <w:num w:numId="48" w16cid:durableId="1947762260">
    <w:abstractNumId w:val="32"/>
  </w:num>
  <w:num w:numId="49" w16cid:durableId="1897273387">
    <w:abstractNumId w:val="42"/>
  </w:num>
  <w:num w:numId="50" w16cid:durableId="1778408913">
    <w:abstractNumId w:val="35"/>
  </w:num>
  <w:num w:numId="51" w16cid:durableId="1681732577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5DB"/>
    <w:rsid w:val="0000606D"/>
    <w:rsid w:val="000105A8"/>
    <w:rsid w:val="00012742"/>
    <w:rsid w:val="00012749"/>
    <w:rsid w:val="000159D4"/>
    <w:rsid w:val="00021EEB"/>
    <w:rsid w:val="0002549C"/>
    <w:rsid w:val="00025AB0"/>
    <w:rsid w:val="00026595"/>
    <w:rsid w:val="00026E6F"/>
    <w:rsid w:val="00032746"/>
    <w:rsid w:val="00035F9D"/>
    <w:rsid w:val="000465DB"/>
    <w:rsid w:val="000506C0"/>
    <w:rsid w:val="00051F19"/>
    <w:rsid w:val="00055995"/>
    <w:rsid w:val="00056880"/>
    <w:rsid w:val="00062196"/>
    <w:rsid w:val="0006551A"/>
    <w:rsid w:val="000701D0"/>
    <w:rsid w:val="00074008"/>
    <w:rsid w:val="0008004A"/>
    <w:rsid w:val="00095C24"/>
    <w:rsid w:val="000B1A73"/>
    <w:rsid w:val="000B75EE"/>
    <w:rsid w:val="000B7D8F"/>
    <w:rsid w:val="000C5641"/>
    <w:rsid w:val="000C5DF3"/>
    <w:rsid w:val="000C7ACD"/>
    <w:rsid w:val="000C7B11"/>
    <w:rsid w:val="000C7D4A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278BF"/>
    <w:rsid w:val="001306C1"/>
    <w:rsid w:val="00132EBF"/>
    <w:rsid w:val="00141EDF"/>
    <w:rsid w:val="00142815"/>
    <w:rsid w:val="00142918"/>
    <w:rsid w:val="00143BDB"/>
    <w:rsid w:val="0014443F"/>
    <w:rsid w:val="001467D8"/>
    <w:rsid w:val="00150BF7"/>
    <w:rsid w:val="001544C0"/>
    <w:rsid w:val="00154B3D"/>
    <w:rsid w:val="0015616A"/>
    <w:rsid w:val="00162832"/>
    <w:rsid w:val="00163D7A"/>
    <w:rsid w:val="001647BF"/>
    <w:rsid w:val="00167584"/>
    <w:rsid w:val="00167CE2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62A1"/>
    <w:rsid w:val="001C7F53"/>
    <w:rsid w:val="001D2934"/>
    <w:rsid w:val="001D4DBB"/>
    <w:rsid w:val="001E0F92"/>
    <w:rsid w:val="001E7E45"/>
    <w:rsid w:val="00202F52"/>
    <w:rsid w:val="0020586B"/>
    <w:rsid w:val="002119AD"/>
    <w:rsid w:val="00212731"/>
    <w:rsid w:val="002308E7"/>
    <w:rsid w:val="00230F5A"/>
    <w:rsid w:val="002358C5"/>
    <w:rsid w:val="002430D4"/>
    <w:rsid w:val="00254B9F"/>
    <w:rsid w:val="00255E64"/>
    <w:rsid w:val="00264C16"/>
    <w:rsid w:val="00266AD3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D7A63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6D09"/>
    <w:rsid w:val="00356F35"/>
    <w:rsid w:val="00357A35"/>
    <w:rsid w:val="00360252"/>
    <w:rsid w:val="00386793"/>
    <w:rsid w:val="003920D1"/>
    <w:rsid w:val="003A508D"/>
    <w:rsid w:val="003B2354"/>
    <w:rsid w:val="003B2729"/>
    <w:rsid w:val="003B5E2B"/>
    <w:rsid w:val="003C048C"/>
    <w:rsid w:val="003C483F"/>
    <w:rsid w:val="003D1CEF"/>
    <w:rsid w:val="003D589E"/>
    <w:rsid w:val="003E42CB"/>
    <w:rsid w:val="003F025E"/>
    <w:rsid w:val="003F5278"/>
    <w:rsid w:val="00403A93"/>
    <w:rsid w:val="0040464B"/>
    <w:rsid w:val="00411E32"/>
    <w:rsid w:val="0041204F"/>
    <w:rsid w:val="00421CF1"/>
    <w:rsid w:val="004231CD"/>
    <w:rsid w:val="004270E6"/>
    <w:rsid w:val="004307DB"/>
    <w:rsid w:val="004341B5"/>
    <w:rsid w:val="00435F71"/>
    <w:rsid w:val="00443E8F"/>
    <w:rsid w:val="004453F6"/>
    <w:rsid w:val="00446EF8"/>
    <w:rsid w:val="00453AE1"/>
    <w:rsid w:val="00464EF9"/>
    <w:rsid w:val="00465EE6"/>
    <w:rsid w:val="00477EA2"/>
    <w:rsid w:val="004839DA"/>
    <w:rsid w:val="004A1260"/>
    <w:rsid w:val="004A44F4"/>
    <w:rsid w:val="004A46F1"/>
    <w:rsid w:val="004A6793"/>
    <w:rsid w:val="004B23C2"/>
    <w:rsid w:val="004B7993"/>
    <w:rsid w:val="004C450B"/>
    <w:rsid w:val="004C75BD"/>
    <w:rsid w:val="004D0C43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2424"/>
    <w:rsid w:val="00523465"/>
    <w:rsid w:val="005367FD"/>
    <w:rsid w:val="00536F81"/>
    <w:rsid w:val="00546BFC"/>
    <w:rsid w:val="00562E48"/>
    <w:rsid w:val="00570E48"/>
    <w:rsid w:val="00575FEB"/>
    <w:rsid w:val="005810A0"/>
    <w:rsid w:val="005836CE"/>
    <w:rsid w:val="0059037B"/>
    <w:rsid w:val="00597FD4"/>
    <w:rsid w:val="005A436D"/>
    <w:rsid w:val="005B3B96"/>
    <w:rsid w:val="005B5D60"/>
    <w:rsid w:val="005B65DC"/>
    <w:rsid w:val="005C5769"/>
    <w:rsid w:val="00601454"/>
    <w:rsid w:val="00601681"/>
    <w:rsid w:val="00603543"/>
    <w:rsid w:val="00611BAA"/>
    <w:rsid w:val="006166FA"/>
    <w:rsid w:val="00620059"/>
    <w:rsid w:val="00621843"/>
    <w:rsid w:val="00623B8A"/>
    <w:rsid w:val="00627EDB"/>
    <w:rsid w:val="00634EE3"/>
    <w:rsid w:val="00641BC5"/>
    <w:rsid w:val="006437B6"/>
    <w:rsid w:val="00644807"/>
    <w:rsid w:val="00646F7F"/>
    <w:rsid w:val="00655667"/>
    <w:rsid w:val="006612B2"/>
    <w:rsid w:val="00661AC6"/>
    <w:rsid w:val="00666E1A"/>
    <w:rsid w:val="00671129"/>
    <w:rsid w:val="0067254A"/>
    <w:rsid w:val="006835D7"/>
    <w:rsid w:val="006852C5"/>
    <w:rsid w:val="0069591F"/>
    <w:rsid w:val="006A0A36"/>
    <w:rsid w:val="006A19E5"/>
    <w:rsid w:val="006A36D6"/>
    <w:rsid w:val="006A5C5E"/>
    <w:rsid w:val="006B4D0F"/>
    <w:rsid w:val="006B70A9"/>
    <w:rsid w:val="006D2868"/>
    <w:rsid w:val="006D45CE"/>
    <w:rsid w:val="006F07F7"/>
    <w:rsid w:val="006F384B"/>
    <w:rsid w:val="006F53A6"/>
    <w:rsid w:val="006F65AF"/>
    <w:rsid w:val="0070260B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537DC"/>
    <w:rsid w:val="00766F74"/>
    <w:rsid w:val="00785F5D"/>
    <w:rsid w:val="00787AE9"/>
    <w:rsid w:val="007A1B85"/>
    <w:rsid w:val="007B56DB"/>
    <w:rsid w:val="007B6066"/>
    <w:rsid w:val="007C18B3"/>
    <w:rsid w:val="007C2A8E"/>
    <w:rsid w:val="007D03A4"/>
    <w:rsid w:val="007D140C"/>
    <w:rsid w:val="007D77A9"/>
    <w:rsid w:val="007E38CF"/>
    <w:rsid w:val="007E5A3C"/>
    <w:rsid w:val="00800BA4"/>
    <w:rsid w:val="008014F3"/>
    <w:rsid w:val="00801B0F"/>
    <w:rsid w:val="0080267F"/>
    <w:rsid w:val="00802B3C"/>
    <w:rsid w:val="0080430D"/>
    <w:rsid w:val="00821E1F"/>
    <w:rsid w:val="00830BF4"/>
    <w:rsid w:val="00834D6C"/>
    <w:rsid w:val="008363A4"/>
    <w:rsid w:val="0084328F"/>
    <w:rsid w:val="00857076"/>
    <w:rsid w:val="008640F8"/>
    <w:rsid w:val="00865882"/>
    <w:rsid w:val="008661A8"/>
    <w:rsid w:val="00866873"/>
    <w:rsid w:val="00867657"/>
    <w:rsid w:val="0088031E"/>
    <w:rsid w:val="00891C53"/>
    <w:rsid w:val="00892100"/>
    <w:rsid w:val="008932A1"/>
    <w:rsid w:val="008A17BE"/>
    <w:rsid w:val="008B2624"/>
    <w:rsid w:val="008B2B0B"/>
    <w:rsid w:val="008B5146"/>
    <w:rsid w:val="008C1F00"/>
    <w:rsid w:val="008C7428"/>
    <w:rsid w:val="008D247E"/>
    <w:rsid w:val="008D67FD"/>
    <w:rsid w:val="008D6FFE"/>
    <w:rsid w:val="008E4978"/>
    <w:rsid w:val="008E4FBF"/>
    <w:rsid w:val="008E6834"/>
    <w:rsid w:val="009144B1"/>
    <w:rsid w:val="00920D2A"/>
    <w:rsid w:val="009248DE"/>
    <w:rsid w:val="009258AA"/>
    <w:rsid w:val="009270C1"/>
    <w:rsid w:val="00930A0D"/>
    <w:rsid w:val="009427D8"/>
    <w:rsid w:val="009437BA"/>
    <w:rsid w:val="00956F60"/>
    <w:rsid w:val="00960647"/>
    <w:rsid w:val="0097031A"/>
    <w:rsid w:val="009711E6"/>
    <w:rsid w:val="00974B8E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9F2EBB"/>
    <w:rsid w:val="009F2F7C"/>
    <w:rsid w:val="00A03641"/>
    <w:rsid w:val="00A06AD3"/>
    <w:rsid w:val="00A10C95"/>
    <w:rsid w:val="00A120BD"/>
    <w:rsid w:val="00A13E44"/>
    <w:rsid w:val="00A167D3"/>
    <w:rsid w:val="00A256C6"/>
    <w:rsid w:val="00A2581E"/>
    <w:rsid w:val="00A25DAD"/>
    <w:rsid w:val="00A421C4"/>
    <w:rsid w:val="00A42CB3"/>
    <w:rsid w:val="00A45E6E"/>
    <w:rsid w:val="00A55743"/>
    <w:rsid w:val="00A64CF0"/>
    <w:rsid w:val="00A673C0"/>
    <w:rsid w:val="00A70A3A"/>
    <w:rsid w:val="00A73491"/>
    <w:rsid w:val="00A811E2"/>
    <w:rsid w:val="00A829A4"/>
    <w:rsid w:val="00A8686E"/>
    <w:rsid w:val="00A93B33"/>
    <w:rsid w:val="00AA6E30"/>
    <w:rsid w:val="00AB6B68"/>
    <w:rsid w:val="00AC3753"/>
    <w:rsid w:val="00AC7243"/>
    <w:rsid w:val="00AD0B4A"/>
    <w:rsid w:val="00AD1F4D"/>
    <w:rsid w:val="00AE096D"/>
    <w:rsid w:val="00AE21F0"/>
    <w:rsid w:val="00AE4F71"/>
    <w:rsid w:val="00AF1750"/>
    <w:rsid w:val="00AF1CC6"/>
    <w:rsid w:val="00AF48EE"/>
    <w:rsid w:val="00AF7114"/>
    <w:rsid w:val="00B01B02"/>
    <w:rsid w:val="00B022B6"/>
    <w:rsid w:val="00B07851"/>
    <w:rsid w:val="00B16019"/>
    <w:rsid w:val="00B1738F"/>
    <w:rsid w:val="00B229CD"/>
    <w:rsid w:val="00B23F8D"/>
    <w:rsid w:val="00B24397"/>
    <w:rsid w:val="00B34DB0"/>
    <w:rsid w:val="00B46EC9"/>
    <w:rsid w:val="00B46F4F"/>
    <w:rsid w:val="00B46F58"/>
    <w:rsid w:val="00B52400"/>
    <w:rsid w:val="00B53939"/>
    <w:rsid w:val="00B63C37"/>
    <w:rsid w:val="00B64A55"/>
    <w:rsid w:val="00B652C4"/>
    <w:rsid w:val="00B67156"/>
    <w:rsid w:val="00B77253"/>
    <w:rsid w:val="00B8004D"/>
    <w:rsid w:val="00B86519"/>
    <w:rsid w:val="00B87677"/>
    <w:rsid w:val="00B90006"/>
    <w:rsid w:val="00B96893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7B27"/>
    <w:rsid w:val="00C036AC"/>
    <w:rsid w:val="00C145A9"/>
    <w:rsid w:val="00C14995"/>
    <w:rsid w:val="00C15D58"/>
    <w:rsid w:val="00C22F7F"/>
    <w:rsid w:val="00C27B65"/>
    <w:rsid w:val="00C327F1"/>
    <w:rsid w:val="00C34426"/>
    <w:rsid w:val="00C35004"/>
    <w:rsid w:val="00C35C77"/>
    <w:rsid w:val="00C36169"/>
    <w:rsid w:val="00C4642F"/>
    <w:rsid w:val="00C527DD"/>
    <w:rsid w:val="00C71496"/>
    <w:rsid w:val="00C71B87"/>
    <w:rsid w:val="00C71E43"/>
    <w:rsid w:val="00C75830"/>
    <w:rsid w:val="00C967A1"/>
    <w:rsid w:val="00CA0AE4"/>
    <w:rsid w:val="00CB3011"/>
    <w:rsid w:val="00CB3359"/>
    <w:rsid w:val="00CB6FC1"/>
    <w:rsid w:val="00CC035F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4283"/>
    <w:rsid w:val="00D13966"/>
    <w:rsid w:val="00D23639"/>
    <w:rsid w:val="00D3155F"/>
    <w:rsid w:val="00D31E6D"/>
    <w:rsid w:val="00D35EF3"/>
    <w:rsid w:val="00D41FAB"/>
    <w:rsid w:val="00D4790F"/>
    <w:rsid w:val="00D50645"/>
    <w:rsid w:val="00D5246E"/>
    <w:rsid w:val="00D71044"/>
    <w:rsid w:val="00D734FF"/>
    <w:rsid w:val="00D75878"/>
    <w:rsid w:val="00D923F1"/>
    <w:rsid w:val="00D92C2E"/>
    <w:rsid w:val="00D97610"/>
    <w:rsid w:val="00DA5A1D"/>
    <w:rsid w:val="00DA6AAC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3A5D"/>
    <w:rsid w:val="00E173FD"/>
    <w:rsid w:val="00E2662F"/>
    <w:rsid w:val="00E337AC"/>
    <w:rsid w:val="00E33D1B"/>
    <w:rsid w:val="00E37BE6"/>
    <w:rsid w:val="00E40077"/>
    <w:rsid w:val="00E43229"/>
    <w:rsid w:val="00E547E8"/>
    <w:rsid w:val="00E55BFE"/>
    <w:rsid w:val="00E56B9E"/>
    <w:rsid w:val="00E60B51"/>
    <w:rsid w:val="00E63277"/>
    <w:rsid w:val="00E747B9"/>
    <w:rsid w:val="00E7495F"/>
    <w:rsid w:val="00E74C7D"/>
    <w:rsid w:val="00E7546B"/>
    <w:rsid w:val="00E814DF"/>
    <w:rsid w:val="00E81654"/>
    <w:rsid w:val="00E862A3"/>
    <w:rsid w:val="00E9786A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2211"/>
    <w:rsid w:val="00F34170"/>
    <w:rsid w:val="00F35EE4"/>
    <w:rsid w:val="00F51EF6"/>
    <w:rsid w:val="00F537D3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95832"/>
    <w:rsid w:val="00FA265D"/>
    <w:rsid w:val="00FA7CB9"/>
    <w:rsid w:val="00FB402C"/>
    <w:rsid w:val="00FC5222"/>
    <w:rsid w:val="00FD1A65"/>
    <w:rsid w:val="00FD253A"/>
    <w:rsid w:val="00FD530F"/>
    <w:rsid w:val="00FD7847"/>
    <w:rsid w:val="00FE1E36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1642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10</cp:revision>
  <dcterms:created xsi:type="dcterms:W3CDTF">2024-05-28T20:20:00Z</dcterms:created>
  <dcterms:modified xsi:type="dcterms:W3CDTF">2024-06-17T20:01:00Z</dcterms:modified>
</cp:coreProperties>
</file>