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B3558E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47CC97F" w:rsidR="00C4642F" w:rsidRPr="004A1260" w:rsidRDefault="004A1260" w:rsidP="008062A7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8062A7">
        <w:rPr>
          <w:rFonts w:ascii="Times New Roman" w:hAnsi="Times New Roman" w:cs="Times New Roman"/>
          <w:b/>
          <w:sz w:val="72"/>
          <w:szCs w:val="72"/>
        </w:rPr>
        <w:t>E30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A0B6F">
        <w:rPr>
          <w:rFonts w:ascii="Times New Roman" w:hAnsi="Times New Roman" w:cs="Times New Roman"/>
          <w:b/>
          <w:sz w:val="72"/>
          <w:szCs w:val="72"/>
        </w:rPr>
        <w:t>7</w:t>
      </w:r>
      <w:r w:rsidR="00E53F0A">
        <w:rPr>
          <w:rFonts w:ascii="Times New Roman" w:hAnsi="Times New Roman" w:cs="Times New Roman"/>
          <w:b/>
          <w:sz w:val="72"/>
          <w:szCs w:val="72"/>
        </w:rPr>
        <w:t>2</w:t>
      </w:r>
      <w:r w:rsidR="008062A7">
        <w:rPr>
          <w:rFonts w:ascii="Times New Roman" w:hAnsi="Times New Roman" w:cs="Times New Roman"/>
          <w:b/>
          <w:sz w:val="72"/>
          <w:szCs w:val="72"/>
        </w:rPr>
        <w:t>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8062A7" w:rsidRPr="008062A7">
        <w:rPr>
          <w:rFonts w:ascii="Times New Roman" w:hAnsi="Times New Roman" w:cs="Times New Roman"/>
          <w:b/>
          <w:sz w:val="72"/>
          <w:szCs w:val="72"/>
        </w:rPr>
        <w:t>Acreencia</w:t>
      </w:r>
      <w:r w:rsidR="008062A7">
        <w:rPr>
          <w:rFonts w:ascii="Times New Roman" w:hAnsi="Times New Roman" w:cs="Times New Roman"/>
          <w:b/>
          <w:sz w:val="72"/>
          <w:szCs w:val="72"/>
        </w:rPr>
        <w:t>s bancarias sujetas a caducidad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595494E8" w14:textId="77777777" w:rsidR="00B06B5A" w:rsidRDefault="00C4642F">
      <w:pPr>
        <w:pStyle w:val="TtuloTDC"/>
        <w:rPr>
          <w:rFonts w:cs="Times New Roman"/>
        </w:rPr>
      </w:pPr>
      <w:r w:rsidRPr="00230F5A">
        <w:rPr>
          <w:rFonts w:cs="Times New Roman"/>
        </w:rPr>
        <w:lastRenderedPageBreak/>
        <w:br w:type="page"/>
      </w:r>
    </w:p>
    <w:sdt>
      <w:sdtPr>
        <w:rPr>
          <w:b/>
        </w:rPr>
        <w:id w:val="195474922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B9664A" w14:textId="64B6F151" w:rsidR="00522424" w:rsidRDefault="00522424" w:rsidP="00B06B5A">
          <w:r>
            <w:t>Contenido</w:t>
          </w:r>
        </w:p>
        <w:p w14:paraId="36CD2A8F" w14:textId="453100D0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59F79CB3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4E37FEE9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00ABBBC9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6C9130BE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1828C161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3172F825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3AC54231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41000E92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7EA15910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720E625E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32896A6E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400B39F3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7EE83300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326E296C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9F128D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DEA7345" w:rsidR="00DA6AAC" w:rsidRPr="00230F5A" w:rsidRDefault="00413D59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E30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A2AEF" w:rsidRPr="00230F5A" w14:paraId="5339FC0E" w14:textId="7AB2D237" w:rsidTr="000506C0">
        <w:tc>
          <w:tcPr>
            <w:tcW w:w="1256" w:type="dxa"/>
          </w:tcPr>
          <w:p w14:paraId="3DF7E2D2" w14:textId="1C1488D8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E30</w:t>
            </w:r>
          </w:p>
        </w:tc>
        <w:tc>
          <w:tcPr>
            <w:tcW w:w="1342" w:type="dxa"/>
          </w:tcPr>
          <w:p w14:paraId="69C55B7E" w14:textId="1E073B55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80A45AC" w14:textId="77777777" w:rsidR="005A2AEF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D1FADBB" w14:textId="77777777" w:rsidR="005A2AEF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3589508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289C1E96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8E016EA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5A2AEF" w:rsidRPr="00230F5A" w14:paraId="251EA50D" w14:textId="22DD7FE9" w:rsidTr="000506C0">
        <w:tc>
          <w:tcPr>
            <w:tcW w:w="1256" w:type="dxa"/>
          </w:tcPr>
          <w:p w14:paraId="7287933A" w14:textId="2774A3A0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A2AEF" w:rsidRPr="00230F5A" w14:paraId="38B70AFE" w14:textId="34FEEE1D" w:rsidTr="000506C0">
        <w:tc>
          <w:tcPr>
            <w:tcW w:w="1256" w:type="dxa"/>
          </w:tcPr>
          <w:p w14:paraId="23AEB014" w14:textId="5799241D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A2AEF" w:rsidRPr="00230F5A" w14:paraId="4B606B6E" w14:textId="62885254" w:rsidTr="000506C0">
        <w:tc>
          <w:tcPr>
            <w:tcW w:w="1256" w:type="dxa"/>
          </w:tcPr>
          <w:p w14:paraId="612D72B6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A2AEF" w:rsidRPr="00230F5A" w14:paraId="2EA7A1DB" w14:textId="6C6D457E" w:rsidTr="000506C0">
        <w:tc>
          <w:tcPr>
            <w:tcW w:w="1256" w:type="dxa"/>
          </w:tcPr>
          <w:p w14:paraId="4D062B49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A2AEF" w:rsidRPr="00230F5A" w14:paraId="4EBD62EB" w14:textId="7659FBA3" w:rsidTr="000506C0">
        <w:tc>
          <w:tcPr>
            <w:tcW w:w="1256" w:type="dxa"/>
          </w:tcPr>
          <w:p w14:paraId="6FF918B3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5A2AEF" w:rsidRPr="00230F5A" w:rsidRDefault="005A2AEF" w:rsidP="005A2AE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5A2AEF">
              <w:rPr>
                <w:sz w:val="20"/>
                <w:lang w:val="es-CL"/>
              </w:rPr>
              <w:t>Código</w:t>
            </w:r>
            <w:r w:rsidRPr="005A2AEF">
              <w:rPr>
                <w:spacing w:val="-4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de</w:t>
            </w:r>
            <w:r w:rsidRPr="005A2AEF">
              <w:rPr>
                <w:spacing w:val="-4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la</w:t>
            </w:r>
            <w:r w:rsidRPr="005A2AEF">
              <w:rPr>
                <w:spacing w:val="-3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institución</w:t>
            </w:r>
            <w:r w:rsidRPr="005A2AEF">
              <w:rPr>
                <w:spacing w:val="-1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191D5C6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archivo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3D8F6132" w:rsidR="001D72C1" w:rsidRDefault="00413D59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125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129)</w:t>
            </w:r>
          </w:p>
        </w:tc>
      </w:tr>
    </w:tbl>
    <w:p w14:paraId="0B300366" w14:textId="4F5DA7B2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413D59">
        <w:t>138</w:t>
      </w:r>
      <w:r w:rsidR="00881DC7" w:rsidRPr="00881DC7"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14C9EDF" w14:textId="4D455B3C" w:rsidR="000C51D8" w:rsidRDefault="00413D59" w:rsidP="000C51D8">
      <w:pPr>
        <w:pStyle w:val="Textoindependiente"/>
        <w:spacing w:before="2"/>
        <w:rPr>
          <w:rFonts w:ascii="Times New Roman"/>
          <w:i/>
          <w:sz w:val="5"/>
        </w:rPr>
      </w:pPr>
      <w:r>
        <w:rPr>
          <w:rFonts w:ascii="Times New Roman"/>
          <w:i/>
        </w:rPr>
        <w:t xml:space="preserve">      Registro que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da</w:t>
      </w:r>
      <w:r>
        <w:rPr>
          <w:rFonts w:ascii="Times New Roman"/>
          <w:i/>
          <w:spacing w:val="1"/>
        </w:rPr>
        <w:t xml:space="preserve"> </w:t>
      </w:r>
      <w:r>
        <w:rPr>
          <w:rFonts w:ascii="Times New Roman"/>
          <w:i/>
        </w:rPr>
        <w:t>cuenta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de las</w:t>
      </w:r>
      <w:r>
        <w:rPr>
          <w:rFonts w:ascii="Times New Roman"/>
          <w:i/>
          <w:spacing w:val="-4"/>
        </w:rPr>
        <w:t xml:space="preserve"> </w:t>
      </w:r>
      <w:r>
        <w:rPr>
          <w:rFonts w:ascii="Times New Roman"/>
          <w:i/>
        </w:rPr>
        <w:t>acreencias</w:t>
      </w:r>
      <w:r>
        <w:rPr>
          <w:rFonts w:ascii="Times New Roman"/>
          <w:i/>
          <w:spacing w:val="-1"/>
        </w:rPr>
        <w:t xml:space="preserve"> </w:t>
      </w:r>
      <w:r>
        <w:rPr>
          <w:rFonts w:ascii="Times New Roman"/>
          <w:i/>
        </w:rPr>
        <w:t>bancarias.</w:t>
      </w:r>
    </w:p>
    <w:p w14:paraId="09D35B1E" w14:textId="77777777" w:rsidR="00BD65BC" w:rsidRDefault="00BD65BC" w:rsidP="00BD65BC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413D59" w14:paraId="116C568C" w14:textId="77777777" w:rsidTr="0000205B">
        <w:trPr>
          <w:trHeight w:val="242"/>
        </w:trPr>
        <w:tc>
          <w:tcPr>
            <w:tcW w:w="1414" w:type="dxa"/>
          </w:tcPr>
          <w:p w14:paraId="0C5B47F9" w14:textId="7BD1ACD4" w:rsidR="00413D59" w:rsidRDefault="00413D59" w:rsidP="00413D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4E4C62B" w14:textId="76D3F76E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79327A0" w14:textId="6760BEEF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1699" w:type="dxa"/>
          </w:tcPr>
          <w:p w14:paraId="63641451" w14:textId="0E8D5875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413D59" w14:paraId="702C8A62" w14:textId="77777777" w:rsidTr="0000205B">
        <w:trPr>
          <w:trHeight w:val="244"/>
        </w:trPr>
        <w:tc>
          <w:tcPr>
            <w:tcW w:w="1414" w:type="dxa"/>
          </w:tcPr>
          <w:p w14:paraId="0440FAA6" w14:textId="63DBB395" w:rsidR="00413D59" w:rsidRDefault="00413D59" w:rsidP="00413D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BDC7836" w14:textId="5A4D5D3C" w:rsidR="00413D59" w:rsidRDefault="00413D59" w:rsidP="00413D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3FC9B83" w14:textId="192B8A75" w:rsidR="00413D59" w:rsidRDefault="00413D59" w:rsidP="00413D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99" w:type="dxa"/>
          </w:tcPr>
          <w:p w14:paraId="6CE6E001" w14:textId="501836D2" w:rsidR="00413D59" w:rsidRDefault="00413D59" w:rsidP="00413D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413D59" w14:paraId="1C2BA22D" w14:textId="77777777" w:rsidTr="0000205B">
        <w:trPr>
          <w:trHeight w:val="242"/>
        </w:trPr>
        <w:tc>
          <w:tcPr>
            <w:tcW w:w="1414" w:type="dxa"/>
          </w:tcPr>
          <w:p w14:paraId="77C5D3E6" w14:textId="1BF5AB21" w:rsidR="00413D59" w:rsidRDefault="00413D59" w:rsidP="00413D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B5F19F5" w14:textId="769261A0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A73D281" w14:textId="7BBCBF74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acreencia</w:t>
            </w:r>
            <w:proofErr w:type="spellEnd"/>
          </w:p>
        </w:tc>
        <w:tc>
          <w:tcPr>
            <w:tcW w:w="1699" w:type="dxa"/>
          </w:tcPr>
          <w:p w14:paraId="185F5424" w14:textId="76860DED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13D59" w14:paraId="252DC673" w14:textId="77777777" w:rsidTr="0000205B">
        <w:trPr>
          <w:trHeight w:val="242"/>
        </w:trPr>
        <w:tc>
          <w:tcPr>
            <w:tcW w:w="1414" w:type="dxa"/>
          </w:tcPr>
          <w:p w14:paraId="50F95B8F" w14:textId="672CBBAF" w:rsidR="00413D59" w:rsidRDefault="00413D59" w:rsidP="00413D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93A542B" w14:textId="5467F5FF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1DBBB995" w14:textId="60F9AD96" w:rsidR="00413D59" w:rsidRPr="005A2AEF" w:rsidRDefault="00413D59" w:rsidP="00413D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5A2AEF">
              <w:rPr>
                <w:sz w:val="20"/>
                <w:lang w:val="es-CL"/>
              </w:rPr>
              <w:t>Moneda</w:t>
            </w:r>
            <w:r w:rsidRPr="005A2AEF">
              <w:rPr>
                <w:spacing w:val="-4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de</w:t>
            </w:r>
            <w:r w:rsidRPr="005A2AEF">
              <w:rPr>
                <w:spacing w:val="-3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origen</w:t>
            </w:r>
            <w:r w:rsidRPr="005A2AEF">
              <w:rPr>
                <w:spacing w:val="-3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de</w:t>
            </w:r>
            <w:r w:rsidRPr="005A2AEF">
              <w:rPr>
                <w:spacing w:val="-4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la</w:t>
            </w:r>
            <w:r w:rsidRPr="005A2AEF">
              <w:rPr>
                <w:spacing w:val="-2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acreencia</w:t>
            </w:r>
          </w:p>
        </w:tc>
        <w:tc>
          <w:tcPr>
            <w:tcW w:w="1699" w:type="dxa"/>
          </w:tcPr>
          <w:p w14:paraId="45CB594D" w14:textId="43D7E8A4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413D59" w14:paraId="427C5E8A" w14:textId="77777777" w:rsidTr="0000205B">
        <w:trPr>
          <w:trHeight w:val="244"/>
        </w:trPr>
        <w:tc>
          <w:tcPr>
            <w:tcW w:w="1414" w:type="dxa"/>
          </w:tcPr>
          <w:p w14:paraId="6822FDB2" w14:textId="4A7F66B9" w:rsidR="00413D59" w:rsidRDefault="00413D59" w:rsidP="00413D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16B804A" w14:textId="232FCF56" w:rsidR="00413D59" w:rsidRDefault="00413D59" w:rsidP="00413D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4255C91" w14:textId="21FC9101" w:rsidR="00413D59" w:rsidRPr="005A2AEF" w:rsidRDefault="00413D59" w:rsidP="00413D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5A2AEF">
              <w:rPr>
                <w:sz w:val="20"/>
                <w:lang w:val="es-CL"/>
              </w:rPr>
              <w:t>Fecha</w:t>
            </w:r>
            <w:r w:rsidRPr="005A2AEF">
              <w:rPr>
                <w:spacing w:val="-3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de origen</w:t>
            </w:r>
            <w:r w:rsidRPr="005A2AEF">
              <w:rPr>
                <w:spacing w:val="-3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de</w:t>
            </w:r>
            <w:r w:rsidRPr="005A2AEF">
              <w:rPr>
                <w:spacing w:val="-4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la</w:t>
            </w:r>
            <w:r w:rsidRPr="005A2AEF">
              <w:rPr>
                <w:spacing w:val="-1"/>
                <w:sz w:val="20"/>
                <w:lang w:val="es-CL"/>
              </w:rPr>
              <w:t xml:space="preserve"> </w:t>
            </w:r>
            <w:r w:rsidRPr="005A2AEF">
              <w:rPr>
                <w:sz w:val="20"/>
                <w:lang w:val="es-CL"/>
              </w:rPr>
              <w:t>acreencia</w:t>
            </w:r>
          </w:p>
        </w:tc>
        <w:tc>
          <w:tcPr>
            <w:tcW w:w="1699" w:type="dxa"/>
          </w:tcPr>
          <w:p w14:paraId="185CFDAC" w14:textId="2CADB4AD" w:rsidR="00413D59" w:rsidRDefault="00413D59" w:rsidP="00413D59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413D59" w14:paraId="4CD2CF44" w14:textId="77777777" w:rsidTr="0000205B">
        <w:trPr>
          <w:trHeight w:val="241"/>
        </w:trPr>
        <w:tc>
          <w:tcPr>
            <w:tcW w:w="1414" w:type="dxa"/>
          </w:tcPr>
          <w:p w14:paraId="3843B0AC" w14:textId="54891A68" w:rsidR="00413D59" w:rsidRDefault="00413D59" w:rsidP="00413D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7DD767A" w14:textId="2C069436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616DE72" w14:textId="612B5202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acreencia</w:t>
            </w:r>
            <w:proofErr w:type="spellEnd"/>
          </w:p>
        </w:tc>
        <w:tc>
          <w:tcPr>
            <w:tcW w:w="1699" w:type="dxa"/>
          </w:tcPr>
          <w:p w14:paraId="566070C3" w14:textId="5A2E58E9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13D59" w14:paraId="46D1E05F" w14:textId="77777777" w:rsidTr="0000205B">
        <w:trPr>
          <w:trHeight w:val="244"/>
        </w:trPr>
        <w:tc>
          <w:tcPr>
            <w:tcW w:w="1414" w:type="dxa"/>
          </w:tcPr>
          <w:p w14:paraId="4E664928" w14:textId="431D0DFE" w:rsidR="00413D59" w:rsidRDefault="00413D59" w:rsidP="00413D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5115B1F" w14:textId="5FB7C39B" w:rsidR="00413D59" w:rsidRDefault="00413D59" w:rsidP="00413D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5E19B10" w14:textId="24A0BD3C" w:rsidR="00413D59" w:rsidRDefault="00413D59" w:rsidP="00413D59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7B0696BE" w14:textId="1B46BDBE" w:rsidR="00413D59" w:rsidRDefault="00413D59" w:rsidP="00413D59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413D59" w14:paraId="0AB139C2" w14:textId="77777777" w:rsidTr="0000205B">
        <w:trPr>
          <w:trHeight w:val="242"/>
        </w:trPr>
        <w:tc>
          <w:tcPr>
            <w:tcW w:w="1414" w:type="dxa"/>
          </w:tcPr>
          <w:p w14:paraId="7C998555" w14:textId="3DCFD43D" w:rsidR="00413D59" w:rsidRDefault="00413D59" w:rsidP="00413D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89D1281" w14:textId="5AD9BB60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2CDBA5D2" w14:textId="1A92BF27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017543A8" w14:textId="67267CF5" w:rsidR="00413D59" w:rsidRDefault="00413D59" w:rsidP="00413D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</w:tbl>
    <w:p w14:paraId="2219CCDA" w14:textId="38CA8EDF" w:rsidR="00BD65BC" w:rsidRDefault="00BD65BC" w:rsidP="00BD65BC">
      <w:pPr>
        <w:pStyle w:val="Textoindependiente"/>
        <w:spacing w:before="1"/>
        <w:ind w:left="212"/>
      </w:pPr>
      <w:r>
        <w:t>Largo</w:t>
      </w:r>
      <w:r w:rsidR="00413D59">
        <w:t xml:space="preserve"> Total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 w:rsidR="00413D59">
        <w:t>138</w:t>
      </w:r>
      <w:r>
        <w:rPr>
          <w:spacing w:val="-1"/>
        </w:rPr>
        <w:t xml:space="preserve"> </w:t>
      </w:r>
      <w:r>
        <w:t>Bytes</w:t>
      </w:r>
    </w:p>
    <w:p w14:paraId="6FC76A8D" w14:textId="77777777" w:rsidR="000C51D8" w:rsidRDefault="000C51D8" w:rsidP="004D2F75">
      <w:pPr>
        <w:sectPr w:rsidR="000C51D8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A4D34" w:rsidRPr="00B537DA" w14:paraId="054F60B6" w14:textId="77777777" w:rsidTr="00DA4D34">
        <w:tc>
          <w:tcPr>
            <w:tcW w:w="595" w:type="dxa"/>
          </w:tcPr>
          <w:bookmarkEnd w:id="6"/>
          <w:p w14:paraId="3DA58D78" w14:textId="77777777" w:rsidR="00DA4D34" w:rsidRPr="00B537DA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133100F3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9FE2146" w14:textId="77777777" w:rsidR="00DA4D34" w:rsidRPr="00B537DA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DA4D34" w:rsidRPr="00B537DA" w14:paraId="3EEACA9B" w14:textId="77777777" w:rsidTr="00DA4D34">
        <w:tc>
          <w:tcPr>
            <w:tcW w:w="595" w:type="dxa"/>
          </w:tcPr>
          <w:p w14:paraId="513DD745" w14:textId="77777777" w:rsidR="00DA4D34" w:rsidRPr="00B537DA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4C7851E6" w14:textId="77777777" w:rsidR="00DA4D34" w:rsidRPr="00B537DA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A4D34" w:rsidRPr="00B537DA" w14:paraId="3857ECA0" w14:textId="77777777" w:rsidTr="00DA4D34">
        <w:tc>
          <w:tcPr>
            <w:tcW w:w="595" w:type="dxa"/>
          </w:tcPr>
          <w:p w14:paraId="506B8548" w14:textId="77777777" w:rsidR="00DA4D34" w:rsidRPr="00E8165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7E5075A" w14:textId="77777777" w:rsidR="00DA4D34" w:rsidRPr="00B537DA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A4D34" w:rsidRPr="00B537DA" w14:paraId="13D3757D" w14:textId="77777777" w:rsidTr="00DA4D34">
        <w:tc>
          <w:tcPr>
            <w:tcW w:w="595" w:type="dxa"/>
          </w:tcPr>
          <w:p w14:paraId="201D834E" w14:textId="77777777" w:rsidR="00DA4D34" w:rsidRPr="00E8165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742FE43" w14:textId="77777777" w:rsidR="00DA4D34" w:rsidRPr="00E81654" w:rsidRDefault="00DA4D34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0210949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E6E1129" w14:textId="77777777" w:rsidR="00DA4D34" w:rsidRPr="00DD1EE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950AFD" w14:textId="77777777" w:rsidR="00DA4D34" w:rsidRPr="00DD1EE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A4D34" w:rsidRPr="00B537DA" w14:paraId="69179C23" w14:textId="77777777" w:rsidTr="00DA4D34">
        <w:tc>
          <w:tcPr>
            <w:tcW w:w="595" w:type="dxa"/>
          </w:tcPr>
          <w:p w14:paraId="324EED57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18F3ED89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60EC6CD2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DA4D34" w:rsidRPr="00B537DA" w14:paraId="649E6029" w14:textId="77777777" w:rsidTr="00DA4D34">
        <w:tc>
          <w:tcPr>
            <w:tcW w:w="595" w:type="dxa"/>
          </w:tcPr>
          <w:p w14:paraId="49CDE17A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7A4FDB56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DA4D34" w:rsidRPr="00B537DA" w14:paraId="0C2E803F" w14:textId="77777777" w:rsidTr="00DA4D34">
        <w:tc>
          <w:tcPr>
            <w:tcW w:w="595" w:type="dxa"/>
          </w:tcPr>
          <w:p w14:paraId="2ADBF0B8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2AE84EE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DA4D34" w:rsidRPr="00B537DA" w14:paraId="0221F2AD" w14:textId="77777777" w:rsidTr="00DA4D34">
        <w:tc>
          <w:tcPr>
            <w:tcW w:w="595" w:type="dxa"/>
          </w:tcPr>
          <w:p w14:paraId="6EFAA5EF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0BCB2BE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A4D34" w:rsidRPr="00B537DA" w14:paraId="74004F57" w14:textId="77777777" w:rsidTr="00DA4D34">
        <w:tc>
          <w:tcPr>
            <w:tcW w:w="595" w:type="dxa"/>
          </w:tcPr>
          <w:p w14:paraId="6B678D8B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EADFE43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A4D34" w:rsidRPr="00B537DA" w14:paraId="7930ACD4" w14:textId="77777777" w:rsidTr="00DA4D34">
        <w:tc>
          <w:tcPr>
            <w:tcW w:w="595" w:type="dxa"/>
          </w:tcPr>
          <w:p w14:paraId="4AF0B850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0FDBAAB5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A4D34" w:rsidRPr="00B537DA" w14:paraId="7B40CD7E" w14:textId="77777777" w:rsidTr="00DA4D34">
        <w:tc>
          <w:tcPr>
            <w:tcW w:w="595" w:type="dxa"/>
          </w:tcPr>
          <w:p w14:paraId="5B63415E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9CF92D6" w14:textId="77777777" w:rsidR="00DA4D34" w:rsidRDefault="00DA4D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F3B2808" w14:textId="77777777" w:rsidR="005A2AEF" w:rsidRPr="00170411" w:rsidRDefault="005A2AEF" w:rsidP="005A2AEF"/>
    <w:p w14:paraId="1B7BC560" w14:textId="7EECDEC7" w:rsidR="005A2AEF" w:rsidRPr="00230F5A" w:rsidRDefault="005A2AEF" w:rsidP="005A2AEF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 xml:space="preserve">Validaciones variables asociadas al documento </w:t>
      </w:r>
      <w:r>
        <w:t>E30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64FC120" w14:textId="77777777" w:rsidR="005A2AEF" w:rsidRDefault="005A2AEF" w:rsidP="005A2AE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A2AEF" w:rsidRPr="00B537DA" w14:paraId="0FCB73DA" w14:textId="77777777" w:rsidTr="001C205D">
        <w:tc>
          <w:tcPr>
            <w:tcW w:w="595" w:type="dxa"/>
            <w:shd w:val="clear" w:color="auto" w:fill="auto"/>
          </w:tcPr>
          <w:p w14:paraId="10A23FC4" w14:textId="77777777" w:rsidR="005A2AEF" w:rsidRPr="00E81654" w:rsidRDefault="005A2AE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B74ED96" w14:textId="77777777" w:rsidR="005A2AEF" w:rsidRPr="00B537DA" w:rsidRDefault="005A2AEF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C2EF531" w14:textId="77777777" w:rsidR="005A2AEF" w:rsidRDefault="005A2AEF" w:rsidP="005A2AE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5A2AEF">
                    <w:rPr>
                      <w:rFonts w:ascii="Arial MT" w:hAnsi="Arial MT"/>
                      <w:sz w:val="20"/>
                    </w:rPr>
                    <w:t>1</w:t>
                  </w:r>
                  <w:r w:rsidRPr="005A2AEF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5A2AEF">
                    <w:rPr>
                      <w:rFonts w:ascii="Arial MT" w:hAnsi="Arial MT"/>
                      <w:sz w:val="20"/>
                    </w:rPr>
                    <w:t>y</w:t>
                  </w:r>
                  <w:r w:rsidRPr="005A2AE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5A2AEF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5A2AEF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5A2AEF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</w:tblGrid>
      <w:tr w:rsidR="005A2AEF" w:rsidRPr="00F45E53" w14:paraId="3C49826D" w14:textId="77777777" w:rsidTr="005A2AEF">
        <w:trPr>
          <w:trHeight w:val="268"/>
        </w:trPr>
        <w:tc>
          <w:tcPr>
            <w:tcW w:w="862" w:type="dxa"/>
          </w:tcPr>
          <w:p w14:paraId="4F186F2F" w14:textId="77777777" w:rsidR="005A2AEF" w:rsidRPr="00F45E53" w:rsidRDefault="005A2AEF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5A2AEF" w:rsidRPr="00F45E53" w:rsidRDefault="005A2AEF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5A2AEF" w:rsidRPr="00F45E53" w:rsidRDefault="005A2AEF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5A2AEF" w:rsidRPr="00F45E53" w:rsidRDefault="005A2AE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09" w:type="dxa"/>
          </w:tcPr>
          <w:p w14:paraId="313FA897" w14:textId="77777777" w:rsidR="005A2AEF" w:rsidRPr="00F45E53" w:rsidRDefault="005A2AE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5A2AEF" w:rsidRPr="00F45E53" w14:paraId="3218A4A9" w14:textId="77777777" w:rsidTr="005A2AEF">
        <w:trPr>
          <w:trHeight w:val="268"/>
        </w:trPr>
        <w:tc>
          <w:tcPr>
            <w:tcW w:w="862" w:type="dxa"/>
          </w:tcPr>
          <w:p w14:paraId="6B1D5128" w14:textId="77777777" w:rsidR="005A2AEF" w:rsidRPr="00F45E53" w:rsidRDefault="005A2AE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5A2AEF" w:rsidRPr="00F45E53" w:rsidRDefault="005A2AE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5A2AEF" w:rsidRPr="00F45E53" w:rsidRDefault="005A2AEF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5A2AEF" w:rsidRPr="00F45E53" w:rsidRDefault="005A2AE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5A2AEF" w:rsidRPr="00F45E53" w:rsidRDefault="005A2AE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A2AEF" w:rsidRPr="00F45E53" w14:paraId="622814C1" w14:textId="77777777" w:rsidTr="005A2AEF">
        <w:trPr>
          <w:trHeight w:val="268"/>
        </w:trPr>
        <w:tc>
          <w:tcPr>
            <w:tcW w:w="862" w:type="dxa"/>
          </w:tcPr>
          <w:p w14:paraId="7671AEB9" w14:textId="77777777" w:rsidR="005A2AEF" w:rsidRPr="00F45E53" w:rsidRDefault="005A2AE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5A2AEF" w:rsidRPr="00F45E53" w:rsidRDefault="005A2AE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5A2AEF" w:rsidRPr="00F45E53" w:rsidRDefault="005A2AE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5A2AEF" w:rsidRPr="00F45E53" w:rsidRDefault="005A2AE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5A2AEF" w:rsidRPr="00F45E53" w:rsidRDefault="005A2AE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A2AEF" w:rsidRPr="00F45E53" w14:paraId="29ABD7A0" w14:textId="77777777" w:rsidTr="005A2AEF">
        <w:trPr>
          <w:trHeight w:val="268"/>
        </w:trPr>
        <w:tc>
          <w:tcPr>
            <w:tcW w:w="862" w:type="dxa"/>
          </w:tcPr>
          <w:p w14:paraId="36B1247A" w14:textId="77777777" w:rsidR="005A2AEF" w:rsidRPr="00F45E53" w:rsidRDefault="005A2AE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5A2AEF" w:rsidRPr="00F45E53" w:rsidRDefault="005A2AE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5A2AEF" w:rsidRPr="00F45E53" w:rsidRDefault="005A2AE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5A2AEF" w:rsidRPr="00F45E53" w:rsidRDefault="005A2AE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5A2AEF" w:rsidRPr="00F45E53" w:rsidRDefault="005A2AE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A2AEF" w:rsidRPr="00F45E53" w14:paraId="4A41D4E9" w14:textId="77777777" w:rsidTr="005A2AEF">
        <w:trPr>
          <w:trHeight w:val="268"/>
        </w:trPr>
        <w:tc>
          <w:tcPr>
            <w:tcW w:w="862" w:type="dxa"/>
          </w:tcPr>
          <w:p w14:paraId="407BD317" w14:textId="77777777" w:rsidR="005A2AEF" w:rsidRPr="00F45E53" w:rsidRDefault="005A2AE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5A2AEF" w:rsidRPr="00F45E53" w:rsidRDefault="005A2AE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5A2AEF" w:rsidRPr="00F45E53" w:rsidRDefault="005A2AE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5A2AEF" w:rsidRPr="00F45E53" w:rsidRDefault="005A2AE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5A2AEF" w:rsidRPr="00F45E53" w:rsidRDefault="005A2AE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A2AEF" w:rsidRPr="00F45E53" w14:paraId="306FA4E7" w14:textId="77777777" w:rsidTr="005A2AEF">
        <w:trPr>
          <w:trHeight w:val="268"/>
        </w:trPr>
        <w:tc>
          <w:tcPr>
            <w:tcW w:w="862" w:type="dxa"/>
          </w:tcPr>
          <w:p w14:paraId="0E8DBBC7" w14:textId="7F4D293D" w:rsidR="005A2AEF" w:rsidRPr="00F45E53" w:rsidRDefault="005A2AEF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5A2AEF" w:rsidRPr="00F45E53" w:rsidRDefault="005A2AEF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7E1ACB72" w:rsidR="005A2AEF" w:rsidRPr="00F45E53" w:rsidRDefault="005A2AEF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4C6AAD28" w:rsidR="005A2AEF" w:rsidRPr="00F45E53" w:rsidRDefault="005A2AEF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0B6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 REGISTROS INFORMADOS</w:t>
            </w:r>
          </w:p>
        </w:tc>
        <w:tc>
          <w:tcPr>
            <w:tcW w:w="709" w:type="dxa"/>
          </w:tcPr>
          <w:p w14:paraId="4F1C09C0" w14:textId="7F9AB3DE" w:rsidR="005A2AEF" w:rsidRPr="00F45E53" w:rsidRDefault="005A2AEF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5A2AEF" w:rsidRPr="00F45E53" w14:paraId="25816211" w14:textId="77777777" w:rsidTr="005A2AEF">
        <w:trPr>
          <w:trHeight w:val="268"/>
        </w:trPr>
        <w:tc>
          <w:tcPr>
            <w:tcW w:w="862" w:type="dxa"/>
          </w:tcPr>
          <w:p w14:paraId="664DDB0C" w14:textId="064DEB07" w:rsidR="005A2AEF" w:rsidRDefault="005A2AEF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3D95AF6" w14:textId="7E3ED776" w:rsidR="005A2AEF" w:rsidRPr="00F45E53" w:rsidRDefault="005A2AEF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5A2AEF" w:rsidRDefault="005A2AEF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5A2AEF" w:rsidRPr="009F2F7C" w:rsidRDefault="005A2AEF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64203CA" w14:textId="77777777" w:rsidR="005A2AEF" w:rsidRPr="00F45E53" w:rsidRDefault="005A2AEF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45B37DA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0DA23025" w:rsidR="00202F52" w:rsidRPr="00413F11" w:rsidRDefault="00B23F8D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5A2AEF" w14:paraId="3676ACCC" w14:textId="77777777" w:rsidTr="004118D8">
        <w:tc>
          <w:tcPr>
            <w:tcW w:w="1413" w:type="dxa"/>
          </w:tcPr>
          <w:p w14:paraId="7DDB3BFA" w14:textId="77777777" w:rsidR="00F32211" w:rsidRPr="005A2AE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5A2AE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3C7AF094" w:rsidR="00F32211" w:rsidRPr="005A2AEF" w:rsidRDefault="005A2AEF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F32211"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0932C524" w:rsidR="00F32211" w:rsidRPr="005A2AE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5A2AEF"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5A2AEF"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5A2AE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5A2AEF">
              <w:rPr>
                <w:rFonts w:ascii="Times New Roman" w:hAnsi="Times New Roman" w:cs="Times New Roman"/>
              </w:rPr>
              <w:t xml:space="preserve"> </w:t>
            </w: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5A2AEF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5A2AEF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5A2AEF">
        <w:t>Archivo Carátula</w:t>
      </w:r>
      <w:bookmarkEnd w:id="22"/>
      <w:bookmarkEnd w:id="23"/>
      <w:r w:rsidRPr="005A2AEF">
        <w:fldChar w:fldCharType="begin"/>
      </w:r>
      <w:r w:rsidRPr="005A2AEF">
        <w:instrText xml:space="preserve"> XE "Archivo ”arátula" </w:instrText>
      </w:r>
      <w:r w:rsidRPr="005A2AEF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5A2AE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5A2AE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475993D7" w:rsidR="00F32211" w:rsidRPr="005A2AEF" w:rsidRDefault="005A2AEF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E30</w:t>
            </w:r>
            <w:r w:rsidR="00F32211"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5A2AE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5A2AE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37A6FF70" w:rsidR="00F32211" w:rsidRPr="005A2AE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="005A2AEF"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XX: Código Institución origen de largo </w:t>
            </w:r>
            <w:r w:rsidR="005A2AEF"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A2AE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92CAAE4" w:rsidR="00917B9E" w:rsidRPr="00F45E53" w:rsidRDefault="006A0B61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</w:t>
            </w:r>
            <w:r w:rsidR="005A2AE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</w:t>
            </w:r>
          </w:p>
        </w:tc>
        <w:tc>
          <w:tcPr>
            <w:tcW w:w="6095" w:type="dxa"/>
          </w:tcPr>
          <w:p w14:paraId="0567EE05" w14:textId="44E6C51F" w:rsidR="00917B9E" w:rsidRPr="00F45E53" w:rsidRDefault="006A0B61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A0B6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NUMERO DE </w:t>
            </w:r>
            <w:r w:rsidR="005A2AE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REGISTROS</w:t>
            </w:r>
            <w:r w:rsidRPr="006A0B6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527D6D35" w:rsidR="00B8004D" w:rsidRDefault="00AC2A3A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27E2D018" w14:textId="0C822770" w:rsidR="001278BF" w:rsidRDefault="00B612BD" w:rsidP="00B612B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</w:t>
      </w:r>
    </w:p>
    <w:p w14:paraId="782FBCE4" w14:textId="5FD47B50" w:rsidR="006A0B61" w:rsidRDefault="006A0B61" w:rsidP="00B612B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-Nombre</w:t>
      </w:r>
    </w:p>
    <w:p w14:paraId="758BA358" w14:textId="2B1E4E9B" w:rsidR="006A0B61" w:rsidRPr="009947CD" w:rsidRDefault="006A0B61" w:rsidP="00B612B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-Dirección 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10385" w14:textId="77777777" w:rsidR="000E16F7" w:rsidRDefault="000E16F7" w:rsidP="00F10206">
      <w:pPr>
        <w:spacing w:after="0" w:line="240" w:lineRule="auto"/>
      </w:pPr>
      <w:r>
        <w:separator/>
      </w:r>
    </w:p>
  </w:endnote>
  <w:endnote w:type="continuationSeparator" w:id="0">
    <w:p w14:paraId="60A1ADBB" w14:textId="77777777" w:rsidR="000E16F7" w:rsidRDefault="000E16F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BD4872A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9F128D">
          <w:rPr>
            <w:noProof/>
            <w:lang w:val="en-US" w:bidi="es-ES"/>
          </w:rPr>
          <w:t>11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5B65E" w14:textId="77777777" w:rsidR="000E16F7" w:rsidRDefault="000E16F7" w:rsidP="00F10206">
      <w:pPr>
        <w:spacing w:after="0" w:line="240" w:lineRule="auto"/>
      </w:pPr>
      <w:r>
        <w:separator/>
      </w:r>
    </w:p>
  </w:footnote>
  <w:footnote w:type="continuationSeparator" w:id="0">
    <w:p w14:paraId="16A279D0" w14:textId="77777777" w:rsidR="000E16F7" w:rsidRDefault="000E16F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1039207972">
    <w:abstractNumId w:val="1"/>
  </w:num>
  <w:num w:numId="2" w16cid:durableId="1936866305">
    <w:abstractNumId w:val="3"/>
  </w:num>
  <w:num w:numId="3" w16cid:durableId="394550309">
    <w:abstractNumId w:val="2"/>
  </w:num>
  <w:num w:numId="4" w16cid:durableId="919020548">
    <w:abstractNumId w:val="4"/>
  </w:num>
  <w:num w:numId="5" w16cid:durableId="105582604">
    <w:abstractNumId w:val="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1D8"/>
    <w:rsid w:val="000C5641"/>
    <w:rsid w:val="000C5DF3"/>
    <w:rsid w:val="000C7ACD"/>
    <w:rsid w:val="000C7B11"/>
    <w:rsid w:val="000C7D4A"/>
    <w:rsid w:val="000D683B"/>
    <w:rsid w:val="000D7A49"/>
    <w:rsid w:val="000E16F7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3A9F"/>
    <w:rsid w:val="001C7F53"/>
    <w:rsid w:val="001D2934"/>
    <w:rsid w:val="001D4DBB"/>
    <w:rsid w:val="001D72C1"/>
    <w:rsid w:val="001E0F92"/>
    <w:rsid w:val="001E7E45"/>
    <w:rsid w:val="001F712F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FA5"/>
    <w:rsid w:val="00283FB1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E24D5"/>
    <w:rsid w:val="003E42CB"/>
    <w:rsid w:val="003F025E"/>
    <w:rsid w:val="003F5278"/>
    <w:rsid w:val="0040464B"/>
    <w:rsid w:val="00411E32"/>
    <w:rsid w:val="0041204F"/>
    <w:rsid w:val="00413D59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2424"/>
    <w:rsid w:val="00523465"/>
    <w:rsid w:val="00536F81"/>
    <w:rsid w:val="00562E48"/>
    <w:rsid w:val="00565840"/>
    <w:rsid w:val="00570E48"/>
    <w:rsid w:val="00575FEB"/>
    <w:rsid w:val="00597FD4"/>
    <w:rsid w:val="005A2AEF"/>
    <w:rsid w:val="005B3B96"/>
    <w:rsid w:val="005B5D60"/>
    <w:rsid w:val="005B65DC"/>
    <w:rsid w:val="005C5769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A0A36"/>
    <w:rsid w:val="006A0B61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062A7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F128D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D7E46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C2E"/>
    <w:rsid w:val="00D97610"/>
    <w:rsid w:val="00DA4D34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40077"/>
    <w:rsid w:val="00E43229"/>
    <w:rsid w:val="00E53F0A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6640-F394-432B-A649-5204B65A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1086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54</cp:revision>
  <dcterms:created xsi:type="dcterms:W3CDTF">2024-03-06T13:25:00Z</dcterms:created>
  <dcterms:modified xsi:type="dcterms:W3CDTF">2024-06-11T19:43:00Z</dcterms:modified>
</cp:coreProperties>
</file>