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DCF231B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53F0A">
        <w:rPr>
          <w:rFonts w:ascii="Times New Roman" w:hAnsi="Times New Roman" w:cs="Times New Roman"/>
          <w:b/>
          <w:sz w:val="72"/>
          <w:szCs w:val="72"/>
        </w:rPr>
        <w:t>C52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A0B6F">
        <w:rPr>
          <w:rFonts w:ascii="Times New Roman" w:hAnsi="Times New Roman" w:cs="Times New Roman"/>
          <w:b/>
          <w:sz w:val="72"/>
          <w:szCs w:val="72"/>
        </w:rPr>
        <w:t>7</w:t>
      </w:r>
      <w:r w:rsidR="00E53F0A">
        <w:rPr>
          <w:rFonts w:ascii="Times New Roman" w:hAnsi="Times New Roman" w:cs="Times New Roman"/>
          <w:b/>
          <w:sz w:val="72"/>
          <w:szCs w:val="72"/>
        </w:rPr>
        <w:t>20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53F0A" w:rsidRPr="00E53F0A">
        <w:rPr>
          <w:rFonts w:ascii="Times New Roman" w:hAnsi="Times New Roman" w:cs="Times New Roman"/>
          <w:b/>
          <w:sz w:val="72"/>
          <w:szCs w:val="72"/>
        </w:rPr>
        <w:t>Operaciones asociadas a postergaciones comerciales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595494E8" w14:textId="77777777" w:rsidR="00B06B5A" w:rsidRDefault="00C4642F">
      <w:pPr>
        <w:pStyle w:val="TtuloTDC"/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b/>
        </w:rPr>
        <w:id w:val="195474922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8B9664A" w14:textId="64B6F151" w:rsidR="00522424" w:rsidRDefault="00522424" w:rsidP="00B06B5A">
          <w:r>
            <w:t>Contenido</w:t>
          </w:r>
        </w:p>
        <w:p w14:paraId="47A2DFC7" w14:textId="224607BD" w:rsidR="00815500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66801" w:history="1">
            <w:r w:rsidR="00815500" w:rsidRPr="00844944">
              <w:rPr>
                <w:rStyle w:val="Hipervnculo"/>
                <w:noProof/>
              </w:rPr>
              <w:t>1.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Definición de estructuras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_Toc166166801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5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4E6FB487" w14:textId="2A6FA519" w:rsidR="00815500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66802" w:history="1">
            <w:r w:rsidR="00815500" w:rsidRPr="00844944">
              <w:rPr>
                <w:rStyle w:val="Hipervnculo"/>
                <w:bCs/>
                <w:noProof/>
              </w:rPr>
              <w:t>1.1.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bCs/>
                <w:noProof/>
              </w:rPr>
              <w:t xml:space="preserve">Archivo de datos del emisor  </w:t>
            </w:r>
            <w:r w:rsidR="00815500" w:rsidRPr="00844944">
              <w:rPr>
                <w:rStyle w:val="Hipervnculo"/>
                <w:noProof/>
              </w:rPr>
              <w:t>Manual Sistema de Información Bancos - Sistema Contable (cmfchile.cl)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_Toc166166802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5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2E6D73B7" w14:textId="604A08BE" w:rsidR="00815500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66803" w:history="1">
            <w:r w:rsidR="00815500" w:rsidRPr="00844944">
              <w:rPr>
                <w:rStyle w:val="Hipervnculo"/>
                <w:noProof/>
              </w:rPr>
              <w:t>2.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Validaciones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_Toc166166803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6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37FCF0B3" w14:textId="484F8173" w:rsidR="00815500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66804" w:history="1">
            <w:r w:rsidR="00815500" w:rsidRPr="00844944">
              <w:rPr>
                <w:rStyle w:val="Hipervnculo"/>
                <w:noProof/>
              </w:rPr>
              <w:t>2.1.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Archivo de datos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_Toc166166804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6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7DAAC5DC" w14:textId="18DCBFD6" w:rsidR="00815500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66805" w:history="1">
            <w:r w:rsidR="00815500" w:rsidRPr="00844944">
              <w:rPr>
                <w:rStyle w:val="Hipervnculo"/>
                <w:noProof/>
              </w:rPr>
              <w:t>3.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Construyendo la carátula de salida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_Toc166166805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6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1B758A07" w14:textId="795193FC" w:rsidR="00815500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66806" w:history="1">
            <w:r w:rsidR="00815500" w:rsidRPr="00844944">
              <w:rPr>
                <w:rStyle w:val="Hipervnculo"/>
                <w:noProof/>
              </w:rPr>
              <w:t>3.1.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Formato de carátula de salida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_Toc166166806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6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073CE0D3" w14:textId="5F9E42B8" w:rsidR="00815500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66807" w:history="1">
            <w:r w:rsidR="00815500" w:rsidRPr="00844944">
              <w:rPr>
                <w:rStyle w:val="Hipervnculo"/>
                <w:bCs/>
                <w:noProof/>
              </w:rPr>
              <w:t>4.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Definición de nombres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_Toc166166807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9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4589AD8F" w14:textId="43055877" w:rsidR="00815500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66808" w:history="1">
            <w:r w:rsidR="00815500" w:rsidRPr="00844944">
              <w:rPr>
                <w:rStyle w:val="Hipervnculo"/>
                <w:noProof/>
              </w:rPr>
              <w:t>4.1.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Archivo de salida a destino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_Toc166166808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9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4DD4158C" w14:textId="7DB257AC" w:rsidR="00815500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66809" w:history="1">
            <w:r w:rsidR="00815500" w:rsidRPr="00844944">
              <w:rPr>
                <w:rStyle w:val="Hipervnculo"/>
                <w:noProof/>
              </w:rPr>
              <w:t>4.1.1.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Archivo de datos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_Toc166166809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9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5C4B8A74" w14:textId="01C7C168" w:rsidR="00815500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66810" w:history="1">
            <w:r w:rsidR="00815500" w:rsidRPr="00844944">
              <w:rPr>
                <w:rStyle w:val="Hipervnculo"/>
                <w:noProof/>
              </w:rPr>
              <w:t>4.1.2.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Archivo Carátula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_Toc166166810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9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590B61E0" w14:textId="59711075" w:rsidR="00815500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66811" w:history="1">
            <w:r w:rsidR="00815500" w:rsidRPr="00844944">
              <w:rPr>
                <w:rStyle w:val="Hipervnculo"/>
                <w:noProof/>
              </w:rPr>
              <w:t>4.2.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Definición de correlativo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_Toc166166811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9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24B6B122" w14:textId="37BDDA00" w:rsidR="00815500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66812" w:history="1">
            <w:r w:rsidR="00815500" w:rsidRPr="00844944">
              <w:rPr>
                <w:rStyle w:val="Hipervnculo"/>
                <w:noProof/>
              </w:rPr>
              <w:t>4.2.1.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Salida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_Toc166166812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9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0FB62844" w14:textId="2B9BBB49" w:rsidR="00815500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66813" w:history="1">
            <w:r w:rsidR="00815500" w:rsidRPr="00844944">
              <w:rPr>
                <w:rStyle w:val="Hipervnculo"/>
                <w:noProof/>
              </w:rPr>
              <w:t>4.2.2.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Entrada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_Toc166166813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9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5A33740C" w14:textId="2E778DE3" w:rsidR="00815500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66814" w:history="1">
            <w:r w:rsidR="00815500" w:rsidRPr="00844944">
              <w:rPr>
                <w:rStyle w:val="Hipervnculo"/>
                <w:noProof/>
              </w:rPr>
              <w:t>5.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Definir Notificación hacia el Front.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_Toc166166814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10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02F7C4CF" w14:textId="64BB3CFD" w:rsidR="00815500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66815" w:history="1">
            <w:r w:rsidR="00815500" w:rsidRPr="00844944">
              <w:rPr>
                <w:rStyle w:val="Hipervnculo"/>
                <w:noProof/>
              </w:rPr>
              <w:t>6.</w:t>
            </w:r>
            <w:r w:rsidR="00815500">
              <w:rPr>
                <w:rFonts w:cstheme="minorBidi"/>
                <w:noProof/>
                <w14:ligatures w14:val="none"/>
              </w:rPr>
              <w:tab/>
            </w:r>
            <w:r w:rsidR="00815500" w:rsidRPr="00844944">
              <w:rPr>
                <w:rStyle w:val="Hipervnculo"/>
                <w:noProof/>
              </w:rPr>
              <w:t>Datos sensibles</w:t>
            </w:r>
            <w:r w:rsidR="00815500">
              <w:rPr>
                <w:noProof/>
                <w:webHidden/>
              </w:rPr>
              <w:tab/>
            </w:r>
            <w:r w:rsidR="00815500">
              <w:rPr>
                <w:noProof/>
                <w:webHidden/>
              </w:rPr>
              <w:fldChar w:fldCharType="begin"/>
            </w:r>
            <w:r w:rsidR="00815500">
              <w:rPr>
                <w:noProof/>
                <w:webHidden/>
              </w:rPr>
              <w:instrText xml:space="preserve"> PAGEREF _Toc166166815 \h </w:instrText>
            </w:r>
            <w:r w:rsidR="00815500">
              <w:rPr>
                <w:noProof/>
                <w:webHidden/>
              </w:rPr>
            </w:r>
            <w:r w:rsidR="00815500">
              <w:rPr>
                <w:noProof/>
                <w:webHidden/>
              </w:rPr>
              <w:fldChar w:fldCharType="separate"/>
            </w:r>
            <w:r w:rsidR="00815500">
              <w:rPr>
                <w:noProof/>
                <w:webHidden/>
              </w:rPr>
              <w:t>11</w:t>
            </w:r>
            <w:r w:rsidR="00815500">
              <w:rPr>
                <w:noProof/>
                <w:webHidden/>
              </w:rPr>
              <w:fldChar w:fldCharType="end"/>
            </w:r>
          </w:hyperlink>
        </w:p>
        <w:p w14:paraId="1B95E1CD" w14:textId="134B37A8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470C7158" w:rsidR="00DA6AAC" w:rsidRPr="00230F5A" w:rsidRDefault="00E53F0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C52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5028F" w:rsidRPr="00230F5A" w14:paraId="5339FC0E" w14:textId="7AB2D237" w:rsidTr="000506C0">
        <w:tc>
          <w:tcPr>
            <w:tcW w:w="1256" w:type="dxa"/>
          </w:tcPr>
          <w:p w14:paraId="3DF7E2D2" w14:textId="40427BBF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C52</w:t>
            </w:r>
          </w:p>
        </w:tc>
        <w:tc>
          <w:tcPr>
            <w:tcW w:w="1342" w:type="dxa"/>
          </w:tcPr>
          <w:p w14:paraId="69C55B7E" w14:textId="53D7D7C1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0CA5778" w14:textId="77777777" w:rsidR="00B5028F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D8A9620" w14:textId="77777777" w:rsidR="00B5028F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8AE0318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46BFE06E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1E574C8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B5028F" w:rsidRPr="00230F5A" w14:paraId="251EA50D" w14:textId="22DD7FE9" w:rsidTr="000506C0">
        <w:tc>
          <w:tcPr>
            <w:tcW w:w="1256" w:type="dxa"/>
          </w:tcPr>
          <w:p w14:paraId="7287933A" w14:textId="2774A3A0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5028F" w:rsidRPr="00230F5A" w14:paraId="38B70AFE" w14:textId="34FEEE1D" w:rsidTr="000506C0">
        <w:tc>
          <w:tcPr>
            <w:tcW w:w="1256" w:type="dxa"/>
          </w:tcPr>
          <w:p w14:paraId="23AEB014" w14:textId="5799241D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5028F" w:rsidRPr="00230F5A" w14:paraId="4B606B6E" w14:textId="62885254" w:rsidTr="000506C0">
        <w:tc>
          <w:tcPr>
            <w:tcW w:w="1256" w:type="dxa"/>
          </w:tcPr>
          <w:p w14:paraId="612D72B6" w14:textId="77777777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5028F" w:rsidRPr="00230F5A" w14:paraId="2EA7A1DB" w14:textId="6C6D457E" w:rsidTr="000506C0">
        <w:tc>
          <w:tcPr>
            <w:tcW w:w="1256" w:type="dxa"/>
          </w:tcPr>
          <w:p w14:paraId="4D062B49" w14:textId="77777777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5028F" w:rsidRPr="00230F5A" w14:paraId="4EBD62EB" w14:textId="7659FBA3" w:rsidTr="000506C0">
        <w:tc>
          <w:tcPr>
            <w:tcW w:w="1256" w:type="dxa"/>
          </w:tcPr>
          <w:p w14:paraId="6FF918B3" w14:textId="77777777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B5028F" w:rsidRPr="00230F5A" w:rsidRDefault="00B5028F" w:rsidP="00B5028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166801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166802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1D72C1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59914ED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B5028F">
              <w:rPr>
                <w:sz w:val="20"/>
                <w:lang w:val="es-CL"/>
              </w:rPr>
              <w:t>Código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la</w:t>
            </w:r>
            <w:r w:rsidRPr="00B5028F">
              <w:rPr>
                <w:spacing w:val="-3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institución</w:t>
            </w:r>
            <w:r w:rsidRPr="00B5028F">
              <w:rPr>
                <w:spacing w:val="-1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765DE51C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1D72C1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52CBED26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B5028F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EE1961A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1D72C1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0E7B6CB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2E8987DC" w:rsidR="001D72C1" w:rsidRDefault="001D72C1" w:rsidP="001D72C1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P(06)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F(08)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F(08)    AAAAMMDD</w:t>
            </w:r>
          </w:p>
        </w:tc>
      </w:tr>
      <w:tr w:rsidR="001D72C1" w14:paraId="7065C47E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34B2ED06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49E" w14:textId="6F9A0986" w:rsidR="001D72C1" w:rsidRDefault="00E53F0A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X(167</w:t>
            </w:r>
            <w:r w:rsidR="001D72C1"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6FA6262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X(55)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X(129)</w:t>
            </w:r>
          </w:p>
        </w:tc>
      </w:tr>
    </w:tbl>
    <w:p w14:paraId="0B300366" w14:textId="1C198CC8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1C3A9F">
        <w:t>180</w:t>
      </w:r>
      <w:r w:rsidR="00881DC7" w:rsidRPr="00881DC7"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77018B5E" w14:textId="4F895BB3" w:rsidR="000C51D8" w:rsidRPr="000C51D8" w:rsidRDefault="00357A35" w:rsidP="000C51D8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114C9EDF" w14:textId="77777777" w:rsidR="000C51D8" w:rsidRDefault="000C51D8" w:rsidP="000C51D8">
      <w:pPr>
        <w:pStyle w:val="Textoindependiente"/>
        <w:spacing w:before="2"/>
        <w:rPr>
          <w:rFonts w:ascii="Times New Roman"/>
          <w:i/>
          <w:sz w:val="5"/>
        </w:rPr>
      </w:pPr>
    </w:p>
    <w:p w14:paraId="09D35B1E" w14:textId="77777777" w:rsidR="00BD65BC" w:rsidRDefault="00BD65BC" w:rsidP="00BD65BC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E53F0A" w14:paraId="116C568C" w14:textId="77777777" w:rsidTr="0000205B">
        <w:trPr>
          <w:trHeight w:val="242"/>
        </w:trPr>
        <w:tc>
          <w:tcPr>
            <w:tcW w:w="1414" w:type="dxa"/>
          </w:tcPr>
          <w:p w14:paraId="0C5B47F9" w14:textId="7F268524" w:rsidR="00E53F0A" w:rsidRDefault="00E53F0A" w:rsidP="00E53F0A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4E4C62B" w14:textId="2DD48714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79327A0" w14:textId="63307868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1699" w:type="dxa"/>
          </w:tcPr>
          <w:p w14:paraId="63641451" w14:textId="60737B18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E53F0A" w14:paraId="702C8A62" w14:textId="77777777" w:rsidTr="0000205B">
        <w:trPr>
          <w:trHeight w:val="244"/>
        </w:trPr>
        <w:tc>
          <w:tcPr>
            <w:tcW w:w="1414" w:type="dxa"/>
          </w:tcPr>
          <w:p w14:paraId="0440FAA6" w14:textId="24064B2A" w:rsidR="00E53F0A" w:rsidRDefault="00E53F0A" w:rsidP="00E53F0A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BDC7836" w14:textId="28DEE6C5" w:rsidR="00E53F0A" w:rsidRDefault="00E53F0A" w:rsidP="00E53F0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3FC9B83" w14:textId="000D52C4" w:rsidR="00E53F0A" w:rsidRPr="00B5028F" w:rsidRDefault="00E53F0A" w:rsidP="00E53F0A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B5028F">
              <w:rPr>
                <w:sz w:val="20"/>
                <w:lang w:val="es-CL"/>
              </w:rPr>
              <w:t>Número</w:t>
            </w:r>
            <w:r w:rsidRPr="00B5028F">
              <w:rPr>
                <w:spacing w:val="-5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interno</w:t>
            </w:r>
            <w:r w:rsidRPr="00B5028F">
              <w:rPr>
                <w:spacing w:val="-1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identificación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la</w:t>
            </w:r>
            <w:r w:rsidRPr="00B5028F">
              <w:rPr>
                <w:spacing w:val="-1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operación</w:t>
            </w:r>
          </w:p>
        </w:tc>
        <w:tc>
          <w:tcPr>
            <w:tcW w:w="1699" w:type="dxa"/>
          </w:tcPr>
          <w:p w14:paraId="6CE6E001" w14:textId="44D03FC2" w:rsidR="00E53F0A" w:rsidRDefault="00E53F0A" w:rsidP="00E53F0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E53F0A" w14:paraId="1C2BA22D" w14:textId="77777777" w:rsidTr="0000205B">
        <w:trPr>
          <w:trHeight w:val="242"/>
        </w:trPr>
        <w:tc>
          <w:tcPr>
            <w:tcW w:w="1414" w:type="dxa"/>
          </w:tcPr>
          <w:p w14:paraId="77C5D3E6" w14:textId="77A35417" w:rsidR="00E53F0A" w:rsidRDefault="00E53F0A" w:rsidP="00E53F0A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B5F19F5" w14:textId="0ECA7A69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A73D281" w14:textId="4C18A145" w:rsidR="00E53F0A" w:rsidRPr="00B5028F" w:rsidRDefault="00E53F0A" w:rsidP="00E53F0A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B5028F">
              <w:rPr>
                <w:sz w:val="20"/>
                <w:lang w:val="es-CL"/>
              </w:rPr>
              <w:t>Número</w:t>
            </w:r>
            <w:r w:rsidRPr="00B5028F">
              <w:rPr>
                <w:spacing w:val="-5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interno</w:t>
            </w:r>
            <w:r w:rsidRPr="00B5028F">
              <w:rPr>
                <w:spacing w:val="-1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identificación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la</w:t>
            </w:r>
            <w:r w:rsidRPr="00B5028F">
              <w:rPr>
                <w:spacing w:val="-1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operación</w:t>
            </w:r>
            <w:r w:rsidRPr="00B5028F">
              <w:rPr>
                <w:spacing w:val="-3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principal</w:t>
            </w:r>
          </w:p>
        </w:tc>
        <w:tc>
          <w:tcPr>
            <w:tcW w:w="1699" w:type="dxa"/>
          </w:tcPr>
          <w:p w14:paraId="185F5424" w14:textId="710F0D87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E53F0A" w14:paraId="252DC673" w14:textId="77777777" w:rsidTr="0000205B">
        <w:trPr>
          <w:trHeight w:val="242"/>
        </w:trPr>
        <w:tc>
          <w:tcPr>
            <w:tcW w:w="1414" w:type="dxa"/>
          </w:tcPr>
          <w:p w14:paraId="50F95B8F" w14:textId="7838535C" w:rsidR="00E53F0A" w:rsidRDefault="00E53F0A" w:rsidP="00E53F0A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93A542B" w14:textId="520B34E8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DBBB995" w14:textId="097D4B60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activo</w:t>
            </w:r>
            <w:proofErr w:type="spellEnd"/>
          </w:p>
        </w:tc>
        <w:tc>
          <w:tcPr>
            <w:tcW w:w="1699" w:type="dxa"/>
          </w:tcPr>
          <w:p w14:paraId="45CB594D" w14:textId="641376EC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3F0A" w14:paraId="427C5E8A" w14:textId="77777777" w:rsidTr="0000205B">
        <w:trPr>
          <w:trHeight w:val="244"/>
        </w:trPr>
        <w:tc>
          <w:tcPr>
            <w:tcW w:w="1414" w:type="dxa"/>
          </w:tcPr>
          <w:p w14:paraId="6822FDB2" w14:textId="23276CAF" w:rsidR="00E53F0A" w:rsidRDefault="00E53F0A" w:rsidP="00E53F0A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16B804A" w14:textId="09B176A5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4255C91" w14:textId="32B59E42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cartera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comercial</w:t>
            </w:r>
            <w:proofErr w:type="spellEnd"/>
          </w:p>
        </w:tc>
        <w:tc>
          <w:tcPr>
            <w:tcW w:w="1699" w:type="dxa"/>
          </w:tcPr>
          <w:p w14:paraId="185CFDAC" w14:textId="16D94759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53F0A" w14:paraId="4CD2CF44" w14:textId="77777777" w:rsidTr="0000205B">
        <w:trPr>
          <w:trHeight w:val="241"/>
        </w:trPr>
        <w:tc>
          <w:tcPr>
            <w:tcW w:w="1414" w:type="dxa"/>
          </w:tcPr>
          <w:p w14:paraId="3843B0AC" w14:textId="24E0D087" w:rsidR="00E53F0A" w:rsidRDefault="00E53F0A" w:rsidP="00E53F0A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7DD767A" w14:textId="79C32BDC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616DE72" w14:textId="1539E53C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medida</w:t>
            </w:r>
            <w:proofErr w:type="spellEnd"/>
          </w:p>
        </w:tc>
        <w:tc>
          <w:tcPr>
            <w:tcW w:w="1699" w:type="dxa"/>
          </w:tcPr>
          <w:p w14:paraId="566070C3" w14:textId="6F53F71F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53F0A" w14:paraId="46D1E05F" w14:textId="77777777" w:rsidTr="0000205B">
        <w:trPr>
          <w:trHeight w:val="244"/>
        </w:trPr>
        <w:tc>
          <w:tcPr>
            <w:tcW w:w="1414" w:type="dxa"/>
          </w:tcPr>
          <w:p w14:paraId="4E664928" w14:textId="3EA0E327" w:rsidR="00E53F0A" w:rsidRDefault="00E53F0A" w:rsidP="00E53F0A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5115B1F" w14:textId="077242D0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5E19B10" w14:textId="6D0137E4" w:rsidR="00E53F0A" w:rsidRPr="00B5028F" w:rsidRDefault="00E53F0A" w:rsidP="00E53F0A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B5028F">
              <w:rPr>
                <w:sz w:val="20"/>
                <w:lang w:val="es-CL"/>
              </w:rPr>
              <w:t>Días</w:t>
            </w:r>
            <w:r w:rsidRPr="00B5028F">
              <w:rPr>
                <w:spacing w:val="-3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morosidad</w:t>
            </w:r>
            <w:r w:rsidRPr="00B5028F">
              <w:rPr>
                <w:spacing w:val="-1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previo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a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la</w:t>
            </w:r>
            <w:r w:rsidRPr="00B5028F">
              <w:rPr>
                <w:spacing w:val="-1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operación</w:t>
            </w:r>
          </w:p>
        </w:tc>
        <w:tc>
          <w:tcPr>
            <w:tcW w:w="1699" w:type="dxa"/>
          </w:tcPr>
          <w:p w14:paraId="7B0696BE" w14:textId="7DD1AD4A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9(04</w:t>
            </w:r>
          </w:p>
        </w:tc>
      </w:tr>
      <w:tr w:rsidR="00E53F0A" w14:paraId="0AB139C2" w14:textId="77777777" w:rsidTr="0000205B">
        <w:trPr>
          <w:trHeight w:val="242"/>
        </w:trPr>
        <w:tc>
          <w:tcPr>
            <w:tcW w:w="1414" w:type="dxa"/>
          </w:tcPr>
          <w:p w14:paraId="7C998555" w14:textId="314C19E1" w:rsidR="00E53F0A" w:rsidRDefault="00E53F0A" w:rsidP="00E53F0A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89D1281" w14:textId="6C38EAEC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CDBA5D2" w14:textId="3A05AE56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Cantidad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cuotas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postergadas</w:t>
            </w:r>
            <w:proofErr w:type="spellEnd"/>
          </w:p>
        </w:tc>
        <w:tc>
          <w:tcPr>
            <w:tcW w:w="1699" w:type="dxa"/>
          </w:tcPr>
          <w:p w14:paraId="017543A8" w14:textId="55EAAF3E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53F0A" w14:paraId="11F2B35D" w14:textId="77777777" w:rsidTr="0000205B">
        <w:trPr>
          <w:trHeight w:val="244"/>
        </w:trPr>
        <w:tc>
          <w:tcPr>
            <w:tcW w:w="1414" w:type="dxa"/>
          </w:tcPr>
          <w:p w14:paraId="4C018405" w14:textId="054D5874" w:rsidR="00E53F0A" w:rsidRDefault="00E53F0A" w:rsidP="00E53F0A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7132902A" w14:textId="55EB2EB4" w:rsidR="00E53F0A" w:rsidRDefault="00E53F0A" w:rsidP="00E53F0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BD18369" w14:textId="49433334" w:rsidR="00E53F0A" w:rsidRDefault="00E53F0A" w:rsidP="00E53F0A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1699" w:type="dxa"/>
          </w:tcPr>
          <w:p w14:paraId="6FAB1933" w14:textId="3410D816" w:rsidR="00E53F0A" w:rsidRDefault="00E53F0A" w:rsidP="00E53F0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E53F0A" w14:paraId="76DEB2D0" w14:textId="77777777" w:rsidTr="0000205B">
        <w:trPr>
          <w:trHeight w:val="241"/>
        </w:trPr>
        <w:tc>
          <w:tcPr>
            <w:tcW w:w="1414" w:type="dxa"/>
          </w:tcPr>
          <w:p w14:paraId="26D7B7C0" w14:textId="4C231E1B" w:rsidR="00E53F0A" w:rsidRDefault="00E53F0A" w:rsidP="00E53F0A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3CB106BC" w14:textId="08D1730D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E5C26CC" w14:textId="75BBA256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Frecuencia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</w:p>
        </w:tc>
        <w:tc>
          <w:tcPr>
            <w:tcW w:w="1699" w:type="dxa"/>
          </w:tcPr>
          <w:p w14:paraId="60494B68" w14:textId="1F7CD7AA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3F0A" w14:paraId="5DC9A55E" w14:textId="77777777" w:rsidTr="0000205B">
        <w:trPr>
          <w:trHeight w:val="244"/>
        </w:trPr>
        <w:tc>
          <w:tcPr>
            <w:tcW w:w="1414" w:type="dxa"/>
          </w:tcPr>
          <w:p w14:paraId="587ED431" w14:textId="71AF3CF4" w:rsidR="00E53F0A" w:rsidRDefault="00E53F0A" w:rsidP="00E53F0A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149F34BE" w14:textId="3D3FBE7D" w:rsidR="00E53F0A" w:rsidRDefault="00E53F0A" w:rsidP="00E53F0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AB727CD" w14:textId="0F054C28" w:rsidR="00E53F0A" w:rsidRDefault="00E53F0A" w:rsidP="00E53F0A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primer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vencimiento</w:t>
            </w:r>
            <w:proofErr w:type="spellEnd"/>
          </w:p>
        </w:tc>
        <w:tc>
          <w:tcPr>
            <w:tcW w:w="1699" w:type="dxa"/>
          </w:tcPr>
          <w:p w14:paraId="1F7EC7F4" w14:textId="20C1C64E" w:rsidR="00E53F0A" w:rsidRDefault="00E53F0A" w:rsidP="00E53F0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E53F0A" w14:paraId="19171AFE" w14:textId="77777777" w:rsidTr="0000205B">
        <w:trPr>
          <w:trHeight w:val="242"/>
        </w:trPr>
        <w:tc>
          <w:tcPr>
            <w:tcW w:w="1414" w:type="dxa"/>
          </w:tcPr>
          <w:p w14:paraId="1BD9FD2A" w14:textId="14A777BE" w:rsidR="00E53F0A" w:rsidRDefault="00E53F0A" w:rsidP="00E53F0A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14D1EAF5" w14:textId="3C8F21A9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42F8368" w14:textId="768BB20E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último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vencimiento</w:t>
            </w:r>
            <w:proofErr w:type="spellEnd"/>
          </w:p>
        </w:tc>
        <w:tc>
          <w:tcPr>
            <w:tcW w:w="1699" w:type="dxa"/>
          </w:tcPr>
          <w:p w14:paraId="3DD114C8" w14:textId="31B8FBC0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E53F0A" w14:paraId="0D8ABAF8" w14:textId="77777777" w:rsidTr="0000205B">
        <w:trPr>
          <w:trHeight w:val="242"/>
        </w:trPr>
        <w:tc>
          <w:tcPr>
            <w:tcW w:w="1414" w:type="dxa"/>
          </w:tcPr>
          <w:p w14:paraId="2673500D" w14:textId="071AAC06" w:rsidR="00E53F0A" w:rsidRDefault="00E53F0A" w:rsidP="00E53F0A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30D2CB08" w14:textId="0C15C714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1C3B040" w14:textId="4EF10C53" w:rsidR="00E53F0A" w:rsidRPr="00B5028F" w:rsidRDefault="00E53F0A" w:rsidP="00E53F0A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B5028F">
              <w:rPr>
                <w:sz w:val="20"/>
                <w:lang w:val="es-CL"/>
              </w:rPr>
              <w:t>Monto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la cuota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del</w:t>
            </w:r>
            <w:r w:rsidRPr="00B5028F">
              <w:rPr>
                <w:spacing w:val="-1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crédito</w:t>
            </w:r>
          </w:p>
        </w:tc>
        <w:tc>
          <w:tcPr>
            <w:tcW w:w="1699" w:type="dxa"/>
          </w:tcPr>
          <w:p w14:paraId="6B4D3F85" w14:textId="18907BDF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53F0A" w14:paraId="73289D08" w14:textId="77777777" w:rsidTr="0000205B">
        <w:trPr>
          <w:trHeight w:val="244"/>
        </w:trPr>
        <w:tc>
          <w:tcPr>
            <w:tcW w:w="1414" w:type="dxa"/>
          </w:tcPr>
          <w:p w14:paraId="1E337411" w14:textId="0EE14B93" w:rsidR="00E53F0A" w:rsidRDefault="00E53F0A" w:rsidP="00E53F0A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36F87DF4" w14:textId="167D007B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604C1F2" w14:textId="09A9A17F" w:rsidR="00E53F0A" w:rsidRPr="00B5028F" w:rsidRDefault="00E53F0A" w:rsidP="00E53F0A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B5028F">
              <w:rPr>
                <w:sz w:val="20"/>
                <w:lang w:val="es-CL"/>
              </w:rPr>
              <w:t>Monto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colocaciones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al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origen</w:t>
            </w:r>
          </w:p>
        </w:tc>
        <w:tc>
          <w:tcPr>
            <w:tcW w:w="1699" w:type="dxa"/>
          </w:tcPr>
          <w:p w14:paraId="2F91459E" w14:textId="1BD2F836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53F0A" w14:paraId="4EA375EF" w14:textId="77777777" w:rsidTr="0000205B">
        <w:trPr>
          <w:trHeight w:val="242"/>
        </w:trPr>
        <w:tc>
          <w:tcPr>
            <w:tcW w:w="1414" w:type="dxa"/>
          </w:tcPr>
          <w:p w14:paraId="781D258D" w14:textId="2ABED2E8" w:rsidR="00E53F0A" w:rsidRDefault="00E53F0A" w:rsidP="00E53F0A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113696ED" w14:textId="2B6F81C8" w:rsidR="00E53F0A" w:rsidRDefault="00E53F0A" w:rsidP="00E53F0A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648A995" w14:textId="7CE917BE" w:rsidR="00E53F0A" w:rsidRDefault="00E53F0A" w:rsidP="00E53F0A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colocaciones</w:t>
            </w:r>
            <w:proofErr w:type="spellEnd"/>
          </w:p>
        </w:tc>
        <w:tc>
          <w:tcPr>
            <w:tcW w:w="1699" w:type="dxa"/>
          </w:tcPr>
          <w:p w14:paraId="5C9EAEC4" w14:textId="71209D93" w:rsidR="00E53F0A" w:rsidRDefault="00E53F0A" w:rsidP="00E53F0A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53F0A" w14:paraId="67B92B57" w14:textId="77777777" w:rsidTr="0000205B">
        <w:trPr>
          <w:trHeight w:val="244"/>
        </w:trPr>
        <w:tc>
          <w:tcPr>
            <w:tcW w:w="1414" w:type="dxa"/>
          </w:tcPr>
          <w:p w14:paraId="6FF03EC4" w14:textId="33DBF716" w:rsidR="00E53F0A" w:rsidRDefault="00E53F0A" w:rsidP="00E53F0A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6EA4E973" w14:textId="3C86B251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79CD18B" w14:textId="6E4F0896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provisión</w:t>
            </w:r>
            <w:proofErr w:type="spellEnd"/>
          </w:p>
        </w:tc>
        <w:tc>
          <w:tcPr>
            <w:tcW w:w="1699" w:type="dxa"/>
          </w:tcPr>
          <w:p w14:paraId="661FA992" w14:textId="28303795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53F0A" w14:paraId="7F40FA76" w14:textId="77777777" w:rsidTr="0000205B">
        <w:trPr>
          <w:trHeight w:val="244"/>
        </w:trPr>
        <w:tc>
          <w:tcPr>
            <w:tcW w:w="1414" w:type="dxa"/>
          </w:tcPr>
          <w:p w14:paraId="7FC5ECF2" w14:textId="5CD1199B" w:rsidR="00E53F0A" w:rsidRDefault="00E53F0A" w:rsidP="00E53F0A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671FEA16" w14:textId="5CD03E47" w:rsidR="00E53F0A" w:rsidRDefault="00E53F0A" w:rsidP="00E53F0A">
            <w:pPr>
              <w:pStyle w:val="TableParagraph"/>
              <w:spacing w:before="2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E6436AB" w14:textId="3BF20402" w:rsidR="00E53F0A" w:rsidRPr="00B5028F" w:rsidRDefault="00E53F0A" w:rsidP="00E53F0A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B5028F">
              <w:rPr>
                <w:sz w:val="20"/>
                <w:lang w:val="es-CL"/>
              </w:rPr>
              <w:t>Días</w:t>
            </w:r>
            <w:r w:rsidRPr="00B5028F">
              <w:rPr>
                <w:spacing w:val="-3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morosidad</w:t>
            </w:r>
            <w:r w:rsidRPr="00B5028F">
              <w:rPr>
                <w:spacing w:val="-1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la</w:t>
            </w:r>
            <w:r w:rsidRPr="00B5028F">
              <w:rPr>
                <w:spacing w:val="1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operación</w:t>
            </w:r>
          </w:p>
        </w:tc>
        <w:tc>
          <w:tcPr>
            <w:tcW w:w="1699" w:type="dxa"/>
          </w:tcPr>
          <w:p w14:paraId="75920E71" w14:textId="4E908EE0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E53F0A" w14:paraId="52BC60CC" w14:textId="77777777" w:rsidTr="0000205B">
        <w:trPr>
          <w:trHeight w:val="244"/>
        </w:trPr>
        <w:tc>
          <w:tcPr>
            <w:tcW w:w="1414" w:type="dxa"/>
          </w:tcPr>
          <w:p w14:paraId="1F8E6543" w14:textId="1AC61286" w:rsidR="00E53F0A" w:rsidRDefault="00E53F0A" w:rsidP="00E53F0A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34CF879E" w14:textId="3BC16EC7" w:rsidR="00E53F0A" w:rsidRDefault="00E53F0A" w:rsidP="00E53F0A">
            <w:pPr>
              <w:pStyle w:val="TableParagraph"/>
              <w:spacing w:before="2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8928ECB" w14:textId="06C3A8CE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Situación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1699" w:type="dxa"/>
          </w:tcPr>
          <w:p w14:paraId="497CC5C8" w14:textId="1B2F9884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53F0A" w14:paraId="07AE4346" w14:textId="77777777" w:rsidTr="0000205B">
        <w:trPr>
          <w:trHeight w:val="244"/>
        </w:trPr>
        <w:tc>
          <w:tcPr>
            <w:tcW w:w="1414" w:type="dxa"/>
          </w:tcPr>
          <w:p w14:paraId="4ACD9D45" w14:textId="0BFAC3D7" w:rsidR="00E53F0A" w:rsidRDefault="00E53F0A" w:rsidP="00E53F0A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425" w:type="dxa"/>
          </w:tcPr>
          <w:p w14:paraId="4D174DE9" w14:textId="2E37D850" w:rsidR="00E53F0A" w:rsidRDefault="00E53F0A" w:rsidP="00E53F0A">
            <w:pPr>
              <w:pStyle w:val="TableParagraph"/>
              <w:spacing w:before="2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214C86D" w14:textId="2F723A4C" w:rsidR="00E53F0A" w:rsidRPr="00B5028F" w:rsidRDefault="00E53F0A" w:rsidP="00E53F0A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B5028F">
              <w:rPr>
                <w:sz w:val="20"/>
                <w:lang w:val="es-CL"/>
              </w:rPr>
              <w:t>Reprogramaciones</w:t>
            </w:r>
            <w:r w:rsidRPr="00B5028F">
              <w:rPr>
                <w:spacing w:val="-5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previas</w:t>
            </w:r>
            <w:r w:rsidRPr="00B5028F">
              <w:rPr>
                <w:spacing w:val="-3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a</w:t>
            </w:r>
            <w:r w:rsidRPr="00B5028F">
              <w:rPr>
                <w:spacing w:val="-3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la</w:t>
            </w:r>
            <w:r w:rsidRPr="00B5028F">
              <w:rPr>
                <w:spacing w:val="-3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postergación</w:t>
            </w:r>
          </w:p>
        </w:tc>
        <w:tc>
          <w:tcPr>
            <w:tcW w:w="1699" w:type="dxa"/>
          </w:tcPr>
          <w:p w14:paraId="4259BCD6" w14:textId="4C334927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53F0A" w14:paraId="6281EE31" w14:textId="77777777" w:rsidTr="0000205B">
        <w:trPr>
          <w:trHeight w:val="244"/>
        </w:trPr>
        <w:tc>
          <w:tcPr>
            <w:tcW w:w="1414" w:type="dxa"/>
          </w:tcPr>
          <w:p w14:paraId="405F53A9" w14:textId="668A4B4F" w:rsidR="00E53F0A" w:rsidRDefault="00E53F0A" w:rsidP="00E53F0A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425" w:type="dxa"/>
          </w:tcPr>
          <w:p w14:paraId="24194D58" w14:textId="62781659" w:rsidR="00E53F0A" w:rsidRDefault="00E53F0A" w:rsidP="00E53F0A">
            <w:pPr>
              <w:pStyle w:val="TableParagraph"/>
              <w:spacing w:before="2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9B8DF5D" w14:textId="33FE4FD1" w:rsidR="00E53F0A" w:rsidRPr="00B5028F" w:rsidRDefault="00E53F0A" w:rsidP="00E53F0A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B5028F">
              <w:rPr>
                <w:sz w:val="20"/>
                <w:lang w:val="es-CL"/>
              </w:rPr>
              <w:t>Fecha</w:t>
            </w:r>
            <w:r w:rsidRPr="00B5028F">
              <w:rPr>
                <w:spacing w:val="-3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reanudación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del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pago</w:t>
            </w:r>
            <w:r w:rsidRPr="00B5028F">
              <w:rPr>
                <w:spacing w:val="-1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la postergación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previa</w:t>
            </w:r>
          </w:p>
        </w:tc>
        <w:tc>
          <w:tcPr>
            <w:tcW w:w="1699" w:type="dxa"/>
          </w:tcPr>
          <w:p w14:paraId="445DEE0B" w14:textId="3E48C597" w:rsidR="00E53F0A" w:rsidRDefault="00E53F0A" w:rsidP="00E53F0A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E53F0A" w14:paraId="6833B0FD" w14:textId="77777777" w:rsidTr="0000205B">
        <w:trPr>
          <w:trHeight w:val="242"/>
        </w:trPr>
        <w:tc>
          <w:tcPr>
            <w:tcW w:w="1414" w:type="dxa"/>
          </w:tcPr>
          <w:p w14:paraId="45C098A0" w14:textId="55532D80" w:rsidR="00E53F0A" w:rsidRDefault="00E53F0A" w:rsidP="00E53F0A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425" w:type="dxa"/>
          </w:tcPr>
          <w:p w14:paraId="08ABFACF" w14:textId="32D85CBB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8C19205" w14:textId="568AB55C" w:rsidR="00E53F0A" w:rsidRPr="00B5028F" w:rsidRDefault="00E53F0A" w:rsidP="00E53F0A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B5028F">
              <w:rPr>
                <w:sz w:val="20"/>
                <w:lang w:val="es-CL"/>
              </w:rPr>
              <w:t>Cantidad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cuotas</w:t>
            </w:r>
            <w:r w:rsidRPr="00B5028F">
              <w:rPr>
                <w:spacing w:val="-2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de</w:t>
            </w:r>
            <w:r w:rsidRPr="00B5028F">
              <w:rPr>
                <w:spacing w:val="-4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la</w:t>
            </w:r>
            <w:r w:rsidRPr="00B5028F">
              <w:rPr>
                <w:spacing w:val="-3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postergación</w:t>
            </w:r>
            <w:r w:rsidRPr="00B5028F">
              <w:rPr>
                <w:spacing w:val="-1"/>
                <w:sz w:val="20"/>
                <w:lang w:val="es-CL"/>
              </w:rPr>
              <w:t xml:space="preserve"> </w:t>
            </w:r>
            <w:r w:rsidRPr="00B5028F">
              <w:rPr>
                <w:sz w:val="20"/>
                <w:lang w:val="es-CL"/>
              </w:rPr>
              <w:t>previa</w:t>
            </w:r>
          </w:p>
        </w:tc>
        <w:tc>
          <w:tcPr>
            <w:tcW w:w="1699" w:type="dxa"/>
          </w:tcPr>
          <w:p w14:paraId="450B93D8" w14:textId="4D56F1D2" w:rsidR="00E53F0A" w:rsidRDefault="00E53F0A" w:rsidP="00E53F0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</w:tbl>
    <w:p w14:paraId="2219CCDA" w14:textId="48C1FF9D" w:rsidR="00BD65BC" w:rsidRDefault="00BD65BC" w:rsidP="00BD65BC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 w:rsidR="00E53F0A">
        <w:t>180</w:t>
      </w:r>
      <w:r>
        <w:rPr>
          <w:spacing w:val="-1"/>
        </w:rPr>
        <w:t xml:space="preserve"> </w:t>
      </w:r>
      <w:r>
        <w:t>Bytes</w:t>
      </w:r>
    </w:p>
    <w:p w14:paraId="6FC76A8D" w14:textId="77777777" w:rsidR="000C51D8" w:rsidRDefault="000C51D8" w:rsidP="004D2F75">
      <w:pPr>
        <w:sectPr w:rsidR="000C51D8" w:rsidSect="00062196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166803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166804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C073D6" w:rsidRPr="00B537DA" w14:paraId="02865EA8" w14:textId="77777777" w:rsidTr="00C073D6">
        <w:tc>
          <w:tcPr>
            <w:tcW w:w="595" w:type="dxa"/>
          </w:tcPr>
          <w:bookmarkEnd w:id="6"/>
          <w:p w14:paraId="290CB7FC" w14:textId="77777777" w:rsidR="00C073D6" w:rsidRPr="00B537DA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7FAF983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24314EC" w14:textId="77777777" w:rsidR="00C073D6" w:rsidRPr="00B537DA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C073D6" w:rsidRPr="00B537DA" w14:paraId="3870A635" w14:textId="77777777" w:rsidTr="00C073D6">
        <w:tc>
          <w:tcPr>
            <w:tcW w:w="595" w:type="dxa"/>
          </w:tcPr>
          <w:p w14:paraId="77E9F9FE" w14:textId="77777777" w:rsidR="00C073D6" w:rsidRPr="00B537DA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628707F" w14:textId="77777777" w:rsidR="00C073D6" w:rsidRPr="00B537DA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C073D6" w:rsidRPr="00B537DA" w14:paraId="50D1B41B" w14:textId="77777777" w:rsidTr="00C073D6">
        <w:tc>
          <w:tcPr>
            <w:tcW w:w="595" w:type="dxa"/>
          </w:tcPr>
          <w:p w14:paraId="28DA376E" w14:textId="77777777" w:rsidR="00C073D6" w:rsidRPr="00E81654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D4230" w14:textId="77777777" w:rsidR="00C073D6" w:rsidRPr="00E81654" w:rsidRDefault="00C073D6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431135E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9C0AE26" w14:textId="77777777" w:rsidR="00C073D6" w:rsidRPr="00DD1EE4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1FE5E011" w14:textId="77777777" w:rsidR="00C073D6" w:rsidRPr="00DD1EE4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C073D6" w:rsidRPr="00B537DA" w14:paraId="749982C5" w14:textId="77777777" w:rsidTr="00C073D6">
        <w:tc>
          <w:tcPr>
            <w:tcW w:w="595" w:type="dxa"/>
          </w:tcPr>
          <w:p w14:paraId="17F75809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6F91E26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E065938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C073D6" w:rsidRPr="00B537DA" w14:paraId="49A116FC" w14:textId="77777777" w:rsidTr="00C073D6">
        <w:tc>
          <w:tcPr>
            <w:tcW w:w="595" w:type="dxa"/>
          </w:tcPr>
          <w:p w14:paraId="403AC012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8E739CC" w14:textId="24448CC8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r w:rsidR="000A160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contrario (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C073D6" w:rsidRPr="00B537DA" w14:paraId="7DB40D60" w14:textId="77777777" w:rsidTr="00C073D6">
        <w:tc>
          <w:tcPr>
            <w:tcW w:w="595" w:type="dxa"/>
          </w:tcPr>
          <w:p w14:paraId="43FB8D26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462CF36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C073D6" w:rsidRPr="00B537DA" w14:paraId="17D19B41" w14:textId="77777777" w:rsidTr="00C073D6">
        <w:tc>
          <w:tcPr>
            <w:tcW w:w="595" w:type="dxa"/>
          </w:tcPr>
          <w:p w14:paraId="7F721601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6C32790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073D6" w:rsidRPr="00B537DA" w14:paraId="78697709" w14:textId="77777777" w:rsidTr="00C073D6">
        <w:tc>
          <w:tcPr>
            <w:tcW w:w="595" w:type="dxa"/>
          </w:tcPr>
          <w:p w14:paraId="5F3DBB38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E442C6F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073D6" w:rsidRPr="00B537DA" w14:paraId="67459140" w14:textId="77777777" w:rsidTr="00C073D6">
        <w:tc>
          <w:tcPr>
            <w:tcW w:w="595" w:type="dxa"/>
          </w:tcPr>
          <w:p w14:paraId="010896E0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190B391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073D6" w:rsidRPr="00B537DA" w14:paraId="3E12C2BF" w14:textId="77777777" w:rsidTr="00C073D6">
        <w:tc>
          <w:tcPr>
            <w:tcW w:w="595" w:type="dxa"/>
          </w:tcPr>
          <w:p w14:paraId="72E225CE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8D13CB4" w14:textId="77777777" w:rsidR="00C073D6" w:rsidRDefault="00C073D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345994F" w14:textId="77777777" w:rsidR="00B5028F" w:rsidRPr="00170411" w:rsidRDefault="00B5028F" w:rsidP="00B5028F"/>
    <w:p w14:paraId="60175486" w14:textId="177B78C7" w:rsidR="00B5028F" w:rsidRPr="00230F5A" w:rsidRDefault="00B5028F" w:rsidP="00B5028F">
      <w:pPr>
        <w:pStyle w:val="Ttulo2"/>
        <w:numPr>
          <w:ilvl w:val="2"/>
          <w:numId w:val="1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C52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7A1276F0" w14:textId="77777777" w:rsidR="00B5028F" w:rsidRDefault="00B5028F" w:rsidP="00B5028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5028F" w:rsidRPr="00B537DA" w14:paraId="742E67B7" w14:textId="77777777" w:rsidTr="001C205D">
        <w:tc>
          <w:tcPr>
            <w:tcW w:w="595" w:type="dxa"/>
            <w:shd w:val="clear" w:color="auto" w:fill="auto"/>
          </w:tcPr>
          <w:p w14:paraId="35EF5CF1" w14:textId="77777777" w:rsidR="00B5028F" w:rsidRPr="00E81654" w:rsidRDefault="00B5028F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ACD61D1" w14:textId="77777777" w:rsidR="00B5028F" w:rsidRPr="00B537DA" w:rsidRDefault="00B5028F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2412EB8D" w14:textId="77777777" w:rsidR="00B5028F" w:rsidRDefault="00B5028F" w:rsidP="00B5028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166805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383278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166806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29AF3989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="00FD062E">
                    <w:rPr>
                      <w:rFonts w:ascii="Arial MT" w:hAnsi="Arial MT"/>
                      <w:spacing w:val="-6"/>
                      <w:sz w:val="20"/>
                    </w:rPr>
                    <w:t>1 y 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3464A9BB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</w:t>
                  </w:r>
                  <w:r w:rsidR="00FD062E">
                    <w:rPr>
                      <w:rFonts w:ascii="Arial MT" w:hAnsi="Arial MT"/>
                      <w:sz w:val="20"/>
                    </w:rPr>
                    <w:t xml:space="preserve"> 30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01ABA985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 w:rsidR="00FD062E">
                    <w:rPr>
                      <w:rFonts w:ascii="Arial MT" w:hAnsi="Arial MT"/>
                      <w:sz w:val="20"/>
                    </w:rPr>
                    <w:t xml:space="preserve"> 4 </w:t>
                  </w:r>
                  <w:proofErr w:type="spellStart"/>
                  <w:r w:rsidR="00FD062E">
                    <w:rPr>
                      <w:rFonts w:ascii="Arial MT" w:hAnsi="Arial MT"/>
                      <w:sz w:val="20"/>
                    </w:rPr>
                    <w:t>digitos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FD062E" w:rsidRPr="00F45E53" w14:paraId="3C49826D" w14:textId="77777777" w:rsidTr="00FD062E">
        <w:trPr>
          <w:trHeight w:val="268"/>
        </w:trPr>
        <w:tc>
          <w:tcPr>
            <w:tcW w:w="862" w:type="dxa"/>
          </w:tcPr>
          <w:p w14:paraId="4F186F2F" w14:textId="77777777" w:rsidR="00FD062E" w:rsidRPr="00F45E53" w:rsidRDefault="00FD062E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FD062E" w:rsidRPr="00F45E53" w:rsidRDefault="00FD062E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FD062E" w:rsidRPr="00F45E53" w:rsidRDefault="00FD062E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FD062E" w:rsidRPr="00F45E53" w:rsidRDefault="00FD062E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FD062E" w:rsidRPr="00F45E53" w:rsidRDefault="00FD062E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FD062E" w:rsidRPr="00F45E53" w14:paraId="3218A4A9" w14:textId="77777777" w:rsidTr="00FD062E">
        <w:trPr>
          <w:trHeight w:val="268"/>
        </w:trPr>
        <w:tc>
          <w:tcPr>
            <w:tcW w:w="862" w:type="dxa"/>
          </w:tcPr>
          <w:p w14:paraId="6B1D5128" w14:textId="77777777" w:rsidR="00FD062E" w:rsidRPr="00F45E53" w:rsidRDefault="00FD062E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FD062E" w:rsidRPr="00F45E53" w:rsidRDefault="00FD062E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FD062E" w:rsidRPr="00F45E53" w:rsidRDefault="00FD062E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FD062E" w:rsidRPr="00F45E53" w:rsidRDefault="00FD062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FD062E" w:rsidRPr="00F45E53" w:rsidRDefault="00FD062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D062E" w:rsidRPr="00F45E53" w14:paraId="622814C1" w14:textId="77777777" w:rsidTr="00FD062E">
        <w:trPr>
          <w:trHeight w:val="268"/>
        </w:trPr>
        <w:tc>
          <w:tcPr>
            <w:tcW w:w="862" w:type="dxa"/>
          </w:tcPr>
          <w:p w14:paraId="7671AEB9" w14:textId="77777777" w:rsidR="00FD062E" w:rsidRPr="00F45E53" w:rsidRDefault="00FD062E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FD062E" w:rsidRPr="00F45E53" w:rsidRDefault="00FD062E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FD062E" w:rsidRPr="00F45E53" w:rsidRDefault="00FD062E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FD062E" w:rsidRPr="00F45E53" w:rsidRDefault="00FD062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FD062E" w:rsidRPr="00F45E53" w:rsidRDefault="00FD062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FD062E" w:rsidRPr="00F45E53" w14:paraId="29ABD7A0" w14:textId="77777777" w:rsidTr="00FD062E">
        <w:trPr>
          <w:trHeight w:val="268"/>
        </w:trPr>
        <w:tc>
          <w:tcPr>
            <w:tcW w:w="862" w:type="dxa"/>
          </w:tcPr>
          <w:p w14:paraId="36B1247A" w14:textId="77777777" w:rsidR="00FD062E" w:rsidRPr="00F45E53" w:rsidRDefault="00FD062E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FD062E" w:rsidRPr="00F45E53" w:rsidRDefault="00FD062E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FD062E" w:rsidRPr="00F45E53" w:rsidRDefault="00FD062E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FD062E" w:rsidRPr="00F45E53" w:rsidRDefault="00FD062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FD062E" w:rsidRPr="00F45E53" w:rsidRDefault="00FD062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D062E" w:rsidRPr="00F45E53" w14:paraId="4A41D4E9" w14:textId="77777777" w:rsidTr="00FD062E">
        <w:trPr>
          <w:trHeight w:val="268"/>
        </w:trPr>
        <w:tc>
          <w:tcPr>
            <w:tcW w:w="862" w:type="dxa"/>
          </w:tcPr>
          <w:p w14:paraId="407BD317" w14:textId="77777777" w:rsidR="00FD062E" w:rsidRPr="00F45E53" w:rsidRDefault="00FD062E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FD062E" w:rsidRPr="00F45E53" w:rsidRDefault="00FD062E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FD062E" w:rsidRPr="00F45E53" w:rsidRDefault="00FD062E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FD062E" w:rsidRPr="00F45E53" w:rsidRDefault="00FD062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FD062E" w:rsidRPr="00F45E53" w:rsidRDefault="00FD062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D062E" w:rsidRPr="00F45E53" w14:paraId="306FA4E7" w14:textId="77777777" w:rsidTr="00FD062E">
        <w:trPr>
          <w:trHeight w:val="268"/>
        </w:trPr>
        <w:tc>
          <w:tcPr>
            <w:tcW w:w="862" w:type="dxa"/>
          </w:tcPr>
          <w:p w14:paraId="0E8DBBC7" w14:textId="7F4D293D" w:rsidR="00FD062E" w:rsidRPr="00F45E53" w:rsidRDefault="00FD062E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FD062E" w:rsidRPr="00F45E53" w:rsidRDefault="00FD062E" w:rsidP="000C51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6BEEC274" w:rsidR="00FD062E" w:rsidRPr="00F45E53" w:rsidRDefault="00FD062E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C51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36914E0C" w:rsidR="00FD062E" w:rsidRPr="00F45E53" w:rsidRDefault="00FD062E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C51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FD062E" w:rsidRPr="00F45E53" w:rsidRDefault="00FD062E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FD062E" w:rsidRPr="00F45E53" w14:paraId="25816211" w14:textId="77777777" w:rsidTr="00FD062E">
        <w:trPr>
          <w:trHeight w:val="268"/>
        </w:trPr>
        <w:tc>
          <w:tcPr>
            <w:tcW w:w="862" w:type="dxa"/>
          </w:tcPr>
          <w:p w14:paraId="664DDB0C" w14:textId="064DEB07" w:rsidR="00FD062E" w:rsidRDefault="00FD062E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3D95AF6" w14:textId="7E3ED776" w:rsidR="00FD062E" w:rsidRPr="00F45E53" w:rsidRDefault="00FD062E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FD062E" w:rsidRDefault="00FD062E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FD062E" w:rsidRPr="009F2F7C" w:rsidRDefault="00FD062E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FD062E" w:rsidRPr="00F45E53" w:rsidRDefault="00FD062E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45B37DA" w:rsidR="00202F52" w:rsidRPr="00F45E53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0DA23025" w:rsidR="00202F52" w:rsidRPr="00413F11" w:rsidRDefault="00B23F8D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383278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166807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383278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166808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166809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FD062E" w14:paraId="3676ACCC" w14:textId="77777777" w:rsidTr="004118D8">
        <w:tc>
          <w:tcPr>
            <w:tcW w:w="1413" w:type="dxa"/>
          </w:tcPr>
          <w:p w14:paraId="7DDB3BFA" w14:textId="77777777" w:rsidR="00F32211" w:rsidRPr="00FD06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FD06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3B293C1F" w:rsidR="00F32211" w:rsidRPr="00FD062E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D062E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D062E" w:rsidRPr="00FD062E">
              <w:rPr>
                <w:rFonts w:ascii="Times New Roman" w:hAnsi="Times New Roman" w:cs="Times New Roman"/>
                <w:b/>
                <w:bCs/>
                <w:color w:val="FF0000"/>
              </w:rPr>
              <w:t>52</w:t>
            </w:r>
            <w:r w:rsidR="00F32211" w:rsidRPr="00FD062E">
              <w:rPr>
                <w:rFonts w:ascii="Times New Roman" w:hAnsi="Times New Roman" w:cs="Times New Roman"/>
                <w:b/>
                <w:bCs/>
                <w:color w:val="FF0000"/>
              </w:rPr>
              <w:t>####a.</w:t>
            </w:r>
            <w:r w:rsidR="00FD062E" w:rsidRPr="00FD062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FD062E">
              <w:rPr>
                <w:rFonts w:ascii="Times New Roman" w:hAnsi="Times New Roman" w:cs="Times New Roman"/>
                <w:b/>
                <w:bCs/>
                <w:color w:val="FF0000"/>
              </w:rPr>
              <w:t>XXX</w:t>
            </w:r>
            <w:r w:rsidR="00F32211"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77C9778C" w:rsidR="00F32211" w:rsidRPr="00FD06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FD062E"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FD06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FD062E">
              <w:rPr>
                <w:rFonts w:ascii="Times New Roman" w:hAnsi="Times New Roman" w:cs="Times New Roman"/>
              </w:rPr>
              <w:t xml:space="preserve"> </w:t>
            </w:r>
            <w:r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FD062E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FD062E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166810"/>
      <w:r w:rsidRPr="00FD062E">
        <w:t>Archivo Carátula</w:t>
      </w:r>
      <w:bookmarkEnd w:id="22"/>
      <w:bookmarkEnd w:id="23"/>
      <w:r w:rsidRPr="00FD062E">
        <w:fldChar w:fldCharType="begin"/>
      </w:r>
      <w:r w:rsidRPr="00FD062E">
        <w:instrText xml:space="preserve"> XE "Archivo ”arátula" </w:instrText>
      </w:r>
      <w:r w:rsidRPr="00FD062E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FD06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FD06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08B7842C" w:rsidR="00F32211" w:rsidRPr="00FD062E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D062E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D062E" w:rsidRPr="00FD062E">
              <w:rPr>
                <w:rFonts w:ascii="Times New Roman" w:hAnsi="Times New Roman" w:cs="Times New Roman"/>
                <w:b/>
                <w:bCs/>
                <w:color w:val="FF0000"/>
              </w:rPr>
              <w:t>52</w:t>
            </w:r>
            <w:r w:rsidR="00F32211" w:rsidRPr="00FD062E">
              <w:rPr>
                <w:rFonts w:ascii="Times New Roman" w:hAnsi="Times New Roman" w:cs="Times New Roman"/>
                <w:b/>
                <w:bCs/>
                <w:color w:val="FF0000"/>
              </w:rPr>
              <w:t>####c.XX</w:t>
            </w:r>
            <w:r w:rsidR="00FD062E" w:rsidRPr="00FD062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FD062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F32211"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161FE536" w:rsidR="00F32211" w:rsidRPr="00FD06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D06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383278">
      <w:pPr>
        <w:pStyle w:val="Ttulo2"/>
        <w:numPr>
          <w:ilvl w:val="1"/>
          <w:numId w:val="1"/>
        </w:numPr>
      </w:pPr>
      <w:bookmarkStart w:id="25" w:name="_Toc160527590"/>
      <w:bookmarkStart w:id="26" w:name="_Toc166166811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166812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166813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1115A985" w:rsidR="00917B9E" w:rsidRPr="00F45E53" w:rsidRDefault="00AC2A3A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6A68E8AF" w:rsidR="00917B9E" w:rsidRPr="00F45E53" w:rsidRDefault="00AC2A3A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C2A3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527D6D35" w:rsidR="00B8004D" w:rsidRDefault="00AC2A3A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16681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16681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27E2D018" w14:textId="59539F08" w:rsidR="001278BF" w:rsidRPr="009947CD" w:rsidRDefault="00B612BD" w:rsidP="00B612B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-Rut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50999" w14:textId="77777777" w:rsidR="008573FC" w:rsidRDefault="008573FC" w:rsidP="00F10206">
      <w:pPr>
        <w:spacing w:after="0" w:line="240" w:lineRule="auto"/>
      </w:pPr>
      <w:r>
        <w:separator/>
      </w:r>
    </w:p>
  </w:endnote>
  <w:endnote w:type="continuationSeparator" w:id="0">
    <w:p w14:paraId="77284922" w14:textId="77777777" w:rsidR="008573FC" w:rsidRDefault="008573F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415E2A2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815500">
          <w:rPr>
            <w:noProof/>
            <w:lang w:val="en-US" w:bidi="es-ES"/>
          </w:rPr>
          <w:t>11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907A0" w14:textId="77777777" w:rsidR="008573FC" w:rsidRDefault="008573FC" w:rsidP="00F10206">
      <w:pPr>
        <w:spacing w:after="0" w:line="240" w:lineRule="auto"/>
      </w:pPr>
      <w:r>
        <w:separator/>
      </w:r>
    </w:p>
  </w:footnote>
  <w:footnote w:type="continuationSeparator" w:id="0">
    <w:p w14:paraId="22B72A13" w14:textId="77777777" w:rsidR="008573FC" w:rsidRDefault="008573F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1180464169">
    <w:abstractNumId w:val="1"/>
  </w:num>
  <w:num w:numId="2" w16cid:durableId="1695421869">
    <w:abstractNumId w:val="3"/>
  </w:num>
  <w:num w:numId="3" w16cid:durableId="1152524330">
    <w:abstractNumId w:val="2"/>
  </w:num>
  <w:num w:numId="4" w16cid:durableId="48306664">
    <w:abstractNumId w:val="4"/>
  </w:num>
  <w:num w:numId="5" w16cid:durableId="609432917">
    <w:abstractNumId w:val="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07B9"/>
    <w:rsid w:val="00051F19"/>
    <w:rsid w:val="00055995"/>
    <w:rsid w:val="00056880"/>
    <w:rsid w:val="00062196"/>
    <w:rsid w:val="0006551A"/>
    <w:rsid w:val="000701D0"/>
    <w:rsid w:val="00074008"/>
    <w:rsid w:val="00095C24"/>
    <w:rsid w:val="000A1603"/>
    <w:rsid w:val="000B1A73"/>
    <w:rsid w:val="000B75EE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3A9F"/>
    <w:rsid w:val="001C7F53"/>
    <w:rsid w:val="001D2934"/>
    <w:rsid w:val="001D4DBB"/>
    <w:rsid w:val="001D72C1"/>
    <w:rsid w:val="001E0F92"/>
    <w:rsid w:val="001E7E45"/>
    <w:rsid w:val="001F712F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23C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1545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4CB7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2DB8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2D6B"/>
    <w:rsid w:val="00785F5D"/>
    <w:rsid w:val="00787AE9"/>
    <w:rsid w:val="007A1B85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15500"/>
    <w:rsid w:val="00830BF4"/>
    <w:rsid w:val="00834D6C"/>
    <w:rsid w:val="008363A4"/>
    <w:rsid w:val="0084328F"/>
    <w:rsid w:val="00857076"/>
    <w:rsid w:val="008573FC"/>
    <w:rsid w:val="008640F8"/>
    <w:rsid w:val="00865882"/>
    <w:rsid w:val="008661A8"/>
    <w:rsid w:val="00866873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64C2"/>
    <w:rsid w:val="009970AF"/>
    <w:rsid w:val="009A28CD"/>
    <w:rsid w:val="009A2A10"/>
    <w:rsid w:val="009A52D0"/>
    <w:rsid w:val="009A6FF8"/>
    <w:rsid w:val="009B46D5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028F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5BC"/>
    <w:rsid w:val="00BF210F"/>
    <w:rsid w:val="00BF7B27"/>
    <w:rsid w:val="00C036AC"/>
    <w:rsid w:val="00C073D6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506D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0A22"/>
    <w:rsid w:val="00D23639"/>
    <w:rsid w:val="00D3155F"/>
    <w:rsid w:val="00D31E6D"/>
    <w:rsid w:val="00D35EF3"/>
    <w:rsid w:val="00D413EA"/>
    <w:rsid w:val="00D41FAB"/>
    <w:rsid w:val="00D4790F"/>
    <w:rsid w:val="00D50645"/>
    <w:rsid w:val="00D5246E"/>
    <w:rsid w:val="00D71044"/>
    <w:rsid w:val="00D734FF"/>
    <w:rsid w:val="00D745B3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2F4"/>
    <w:rsid w:val="00E37BE6"/>
    <w:rsid w:val="00E40077"/>
    <w:rsid w:val="00E43229"/>
    <w:rsid w:val="00E53F0A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EF07D7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D062E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04D7F-CCC8-4526-BBB2-F5BE83125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1172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52</cp:revision>
  <dcterms:created xsi:type="dcterms:W3CDTF">2024-03-06T13:25:00Z</dcterms:created>
  <dcterms:modified xsi:type="dcterms:W3CDTF">2024-07-04T21:59:00Z</dcterms:modified>
</cp:coreProperties>
</file>