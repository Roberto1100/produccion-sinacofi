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8202A5" w:rsidRDefault="00C4642F" w:rsidP="008202A5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BA75074" w:rsidR="00C4642F" w:rsidRPr="004A1260" w:rsidRDefault="004A1260" w:rsidP="00D4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4113D">
        <w:rPr>
          <w:rFonts w:ascii="Times New Roman" w:hAnsi="Times New Roman" w:cs="Times New Roman"/>
          <w:b/>
          <w:sz w:val="72"/>
          <w:szCs w:val="72"/>
        </w:rPr>
        <w:tab/>
        <w:t>C14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4113D">
        <w:rPr>
          <w:rFonts w:ascii="Times New Roman" w:hAnsi="Times New Roman" w:cs="Times New Roman"/>
          <w:b/>
          <w:sz w:val="72"/>
          <w:szCs w:val="72"/>
        </w:rPr>
        <w:t>774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4113D" w:rsidRPr="00D4113D">
        <w:t xml:space="preserve"> </w:t>
      </w:r>
      <w:r w:rsidR="00D4113D">
        <w:rPr>
          <w:rFonts w:ascii="Times New Roman" w:hAnsi="Times New Roman" w:cs="Times New Roman"/>
          <w:b/>
          <w:sz w:val="72"/>
          <w:szCs w:val="72"/>
        </w:rPr>
        <w:t>Activos</w:t>
      </w:r>
      <w:r w:rsidR="00D4113D">
        <w:rPr>
          <w:rFonts w:ascii="Times New Roman" w:hAnsi="Times New Roman" w:cs="Times New Roman"/>
          <w:b/>
          <w:sz w:val="72"/>
          <w:szCs w:val="72"/>
        </w:rPr>
        <w:tab/>
        <w:t>y</w:t>
      </w:r>
      <w:r w:rsidR="00D4113D">
        <w:rPr>
          <w:rFonts w:ascii="Times New Roman" w:hAnsi="Times New Roman" w:cs="Times New Roman"/>
          <w:b/>
          <w:sz w:val="72"/>
          <w:szCs w:val="72"/>
        </w:rPr>
        <w:tab/>
        <w:t xml:space="preserve">provisiones </w:t>
      </w:r>
      <w:r w:rsidR="00D4113D" w:rsidRPr="00D4113D">
        <w:rPr>
          <w:rFonts w:ascii="Times New Roman" w:hAnsi="Times New Roman" w:cs="Times New Roman"/>
          <w:b/>
          <w:sz w:val="72"/>
          <w:szCs w:val="72"/>
        </w:rPr>
        <w:t>correspondientes</w:t>
      </w:r>
      <w:r w:rsidR="00D4113D" w:rsidRPr="00D4113D">
        <w:rPr>
          <w:rFonts w:ascii="Times New Roman" w:hAnsi="Times New Roman" w:cs="Times New Roman"/>
          <w:b/>
          <w:sz w:val="72"/>
          <w:szCs w:val="72"/>
        </w:rPr>
        <w:tab/>
        <w:t>a</w:t>
      </w:r>
      <w:r w:rsidR="00D4113D" w:rsidRPr="00D4113D">
        <w:rPr>
          <w:rFonts w:ascii="Times New Roman" w:hAnsi="Times New Roman" w:cs="Times New Roman"/>
          <w:b/>
          <w:sz w:val="72"/>
          <w:szCs w:val="72"/>
        </w:rPr>
        <w:tab/>
        <w:t>operaciones</w:t>
      </w:r>
      <w:r w:rsidR="00D4113D" w:rsidRPr="00D4113D">
        <w:rPr>
          <w:rFonts w:ascii="Times New Roman" w:hAnsi="Times New Roman" w:cs="Times New Roman"/>
          <w:b/>
          <w:sz w:val="72"/>
          <w:szCs w:val="72"/>
        </w:rPr>
        <w:tab/>
        <w:t>de factoraje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8202A5" w:rsidRPr="00A56777" w:rsidRDefault="008202A5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8202A5" w:rsidRPr="002E031A" w:rsidRDefault="008202A5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8202A5" w:rsidRDefault="008202A5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51E1">
          <w:pPr>
            <w:pStyle w:val="TtuloTDC"/>
            <w:tabs>
              <w:tab w:val="left" w:pos="1985"/>
            </w:tabs>
          </w:pPr>
          <w:r>
            <w:t>Contenido</w:t>
          </w:r>
        </w:p>
        <w:p w14:paraId="36CD2A8F" w14:textId="52C0E30C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1E81D1BD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4698D97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6368C6EA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18A90C5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2C7502BA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317EFAFC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31B53E0F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71275D22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3472280C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641E64F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6E0A9C9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1E0C0FE3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32C9802B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0EF048DD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0C51E1">
              <w:rPr>
                <w:noProof/>
                <w:webHidden/>
              </w:rPr>
              <w:t>12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FB08619" w:rsidR="00DA6AAC" w:rsidRPr="00230F5A" w:rsidRDefault="000401C9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D4B7E" w:rsidRPr="00230F5A" w14:paraId="5339FC0E" w14:textId="7AB2D237" w:rsidTr="000506C0">
        <w:tc>
          <w:tcPr>
            <w:tcW w:w="1256" w:type="dxa"/>
          </w:tcPr>
          <w:p w14:paraId="3DF7E2D2" w14:textId="2AA60D05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342" w:type="dxa"/>
          </w:tcPr>
          <w:p w14:paraId="69C55B7E" w14:textId="106D688A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9A655A3" w14:textId="77777777" w:rsidR="00BD4B7E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D301DB7" w14:textId="77777777" w:rsidR="00BD4B7E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9F0C49A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2E1CBA10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DCC5671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BD4B7E" w:rsidRPr="00230F5A" w14:paraId="251EA50D" w14:textId="22DD7FE9" w:rsidTr="000506C0">
        <w:tc>
          <w:tcPr>
            <w:tcW w:w="1256" w:type="dxa"/>
          </w:tcPr>
          <w:p w14:paraId="7287933A" w14:textId="2774A3A0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4B7E" w:rsidRPr="00230F5A" w14:paraId="38B70AFE" w14:textId="34FEEE1D" w:rsidTr="000506C0">
        <w:tc>
          <w:tcPr>
            <w:tcW w:w="1256" w:type="dxa"/>
          </w:tcPr>
          <w:p w14:paraId="23AEB014" w14:textId="5799241D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4B7E" w:rsidRPr="00230F5A" w14:paraId="4B606B6E" w14:textId="62885254" w:rsidTr="000506C0">
        <w:tc>
          <w:tcPr>
            <w:tcW w:w="1256" w:type="dxa"/>
          </w:tcPr>
          <w:p w14:paraId="612D72B6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4B7E" w:rsidRPr="00230F5A" w14:paraId="2EA7A1DB" w14:textId="6C6D457E" w:rsidTr="000506C0">
        <w:tc>
          <w:tcPr>
            <w:tcW w:w="1256" w:type="dxa"/>
          </w:tcPr>
          <w:p w14:paraId="4D062B49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4B7E" w:rsidRPr="00230F5A" w14:paraId="4EBD62EB" w14:textId="7659FBA3" w:rsidTr="000506C0">
        <w:tc>
          <w:tcPr>
            <w:tcW w:w="1256" w:type="dxa"/>
          </w:tcPr>
          <w:p w14:paraId="6FF918B3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D4B7E" w:rsidRPr="00230F5A" w:rsidRDefault="00BD4B7E" w:rsidP="00BD4B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BD4B7E">
              <w:rPr>
                <w:sz w:val="20"/>
                <w:lang w:val="es-CL"/>
              </w:rPr>
              <w:t>Código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la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institución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0F38E0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BD4B7E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40E64B74" w:rsidR="001D72C1" w:rsidRDefault="00413D59" w:rsidP="000A14DC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</w:t>
            </w:r>
            <w:r w:rsidR="000A14DC">
              <w:rPr>
                <w:sz w:val="20"/>
              </w:rPr>
              <w:t>165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2A881E33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0A14DC">
        <w:t>178</w:t>
      </w:r>
      <w:r w:rsidR="00881DC7" w:rsidRPr="00881DC7">
        <w:t xml:space="preserve"> Bytes</w:t>
      </w:r>
    </w:p>
    <w:p w14:paraId="4BFF09A4" w14:textId="4509E35D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7643AC8" w14:textId="48189B19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38928B" w14:textId="77777777" w:rsidR="000A14DC" w:rsidRDefault="000A14DC" w:rsidP="000A14DC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405AA9F3" w14:textId="77777777" w:rsidR="000A14DC" w:rsidRDefault="000A14DC" w:rsidP="000A14DC">
      <w:pPr>
        <w:pStyle w:val="Textoindependiente"/>
        <w:spacing w:before="60"/>
        <w:ind w:left="212" w:right="296"/>
        <w:jc w:val="both"/>
      </w:pPr>
      <w:r>
        <w:t>Los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contendrán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activos,</w:t>
      </w:r>
      <w:r>
        <w:rPr>
          <w:spacing w:val="1"/>
        </w:rPr>
        <w:t xml:space="preserve"> </w:t>
      </w:r>
      <w:r>
        <w:t>avales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de</w:t>
      </w:r>
      <w:r>
        <w:rPr>
          <w:spacing w:val="-68"/>
        </w:rPr>
        <w:t xml:space="preserve"> </w:t>
      </w:r>
      <w:r>
        <w:t>provisiones a la fecha a que se refiere la información, lo que se identificará en el primer campo de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registro con</w:t>
      </w:r>
      <w:r>
        <w:rPr>
          <w:spacing w:val="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códigos: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0A14DC" w14:paraId="77B0BFEE" w14:textId="77777777" w:rsidTr="00A256E3">
        <w:trPr>
          <w:trHeight w:val="268"/>
        </w:trPr>
        <w:tc>
          <w:tcPr>
            <w:tcW w:w="1414" w:type="dxa"/>
          </w:tcPr>
          <w:p w14:paraId="7136A5BE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425" w:type="dxa"/>
          </w:tcPr>
          <w:p w14:paraId="58815B64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59BDE6C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Activos</w:t>
            </w:r>
            <w:proofErr w:type="spellEnd"/>
          </w:p>
        </w:tc>
      </w:tr>
      <w:tr w:rsidR="000A14DC" w14:paraId="6387961F" w14:textId="77777777" w:rsidTr="00A256E3">
        <w:trPr>
          <w:trHeight w:val="268"/>
        </w:trPr>
        <w:tc>
          <w:tcPr>
            <w:tcW w:w="1414" w:type="dxa"/>
          </w:tcPr>
          <w:p w14:paraId="52C0007A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425" w:type="dxa"/>
          </w:tcPr>
          <w:p w14:paraId="2ADF1B44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C25DC77" w14:textId="77777777" w:rsidR="000A14DC" w:rsidRPr="00BD4B7E" w:rsidRDefault="000A14DC" w:rsidP="00A256E3">
            <w:pPr>
              <w:pStyle w:val="TableParagraph"/>
              <w:spacing w:line="248" w:lineRule="exact"/>
              <w:rPr>
                <w:sz w:val="20"/>
                <w:lang w:val="es-CL"/>
              </w:rPr>
            </w:pPr>
            <w:r w:rsidRPr="00BD4B7E">
              <w:rPr>
                <w:rFonts w:ascii="Calibri"/>
                <w:lang w:val="es-CL"/>
              </w:rPr>
              <w:t>Avales</w:t>
            </w:r>
            <w:r w:rsidRPr="00BD4B7E">
              <w:rPr>
                <w:rFonts w:ascii="Calibri"/>
                <w:spacing w:val="-1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y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deudores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</w:tr>
      <w:tr w:rsidR="000A14DC" w14:paraId="5736A00A" w14:textId="77777777" w:rsidTr="00A256E3">
        <w:trPr>
          <w:trHeight w:val="268"/>
        </w:trPr>
        <w:tc>
          <w:tcPr>
            <w:tcW w:w="1414" w:type="dxa"/>
          </w:tcPr>
          <w:p w14:paraId="63971BBF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425" w:type="dxa"/>
          </w:tcPr>
          <w:p w14:paraId="37104B39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722A593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Metodologías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provisiones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grupales</w:t>
            </w:r>
            <w:proofErr w:type="spellEnd"/>
          </w:p>
        </w:tc>
      </w:tr>
    </w:tbl>
    <w:p w14:paraId="3BA8FAC8" w14:textId="6346C92C" w:rsidR="000A14DC" w:rsidRDefault="000A14DC" w:rsidP="000A14DC">
      <w:pPr>
        <w:pStyle w:val="Textoindependiente"/>
        <w:spacing w:before="10"/>
        <w:rPr>
          <w:sz w:val="19"/>
        </w:rPr>
      </w:pPr>
    </w:p>
    <w:p w14:paraId="3F1042CF" w14:textId="29EDA77C" w:rsidR="000A14DC" w:rsidRDefault="000A14DC" w:rsidP="000A14DC">
      <w:pPr>
        <w:pStyle w:val="Prrafodelista"/>
        <w:tabs>
          <w:tab w:val="left" w:pos="1349"/>
        </w:tabs>
        <w:ind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activos (Cod.1)</w:t>
      </w:r>
    </w:p>
    <w:p w14:paraId="6DDFDEF5" w14:textId="77777777" w:rsidR="000A14DC" w:rsidRDefault="000A14DC" w:rsidP="000A14DC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0A14DC" w14:paraId="62A23112" w14:textId="77777777" w:rsidTr="000A14DC">
        <w:trPr>
          <w:trHeight w:val="241"/>
        </w:trPr>
        <w:tc>
          <w:tcPr>
            <w:tcW w:w="1414" w:type="dxa"/>
          </w:tcPr>
          <w:p w14:paraId="40793C17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603052B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CE9E8AF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49065E6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A14DC" w14:paraId="2E512454" w14:textId="77777777" w:rsidTr="000A14DC">
        <w:trPr>
          <w:trHeight w:val="244"/>
        </w:trPr>
        <w:tc>
          <w:tcPr>
            <w:tcW w:w="1414" w:type="dxa"/>
          </w:tcPr>
          <w:p w14:paraId="03417DF2" w14:textId="77777777" w:rsidR="000A14DC" w:rsidRDefault="000A14DC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28970CE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DB931AD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74B3BC71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A14DC" w14:paraId="29A66A2E" w14:textId="77777777" w:rsidTr="000A14DC">
        <w:trPr>
          <w:trHeight w:val="242"/>
        </w:trPr>
        <w:tc>
          <w:tcPr>
            <w:tcW w:w="1414" w:type="dxa"/>
          </w:tcPr>
          <w:p w14:paraId="79EB65EE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6B25D3C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3AFB7B8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Responsabilidad</w:t>
            </w:r>
            <w:proofErr w:type="spellEnd"/>
          </w:p>
        </w:tc>
        <w:tc>
          <w:tcPr>
            <w:tcW w:w="2125" w:type="dxa"/>
          </w:tcPr>
          <w:p w14:paraId="5727B70E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A14DC" w14:paraId="538D1DFC" w14:textId="77777777" w:rsidTr="000A14DC">
        <w:trPr>
          <w:trHeight w:val="241"/>
        </w:trPr>
        <w:tc>
          <w:tcPr>
            <w:tcW w:w="1414" w:type="dxa"/>
          </w:tcPr>
          <w:p w14:paraId="7044353C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3BB266D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DBDDF2B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2125" w:type="dxa"/>
          </w:tcPr>
          <w:p w14:paraId="3827379C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R(9)VX(01)</w:t>
            </w:r>
          </w:p>
        </w:tc>
      </w:tr>
      <w:tr w:rsidR="000A14DC" w14:paraId="3EFEA2BC" w14:textId="77777777" w:rsidTr="000A14DC">
        <w:trPr>
          <w:trHeight w:val="244"/>
        </w:trPr>
        <w:tc>
          <w:tcPr>
            <w:tcW w:w="1414" w:type="dxa"/>
          </w:tcPr>
          <w:p w14:paraId="67C41CDE" w14:textId="77777777" w:rsidR="000A14DC" w:rsidRDefault="000A14DC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994660F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1C3F7D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2125" w:type="dxa"/>
          </w:tcPr>
          <w:p w14:paraId="3FBC89C8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0A14DC" w14:paraId="498CAD8B" w14:textId="77777777" w:rsidTr="000A14DC">
        <w:trPr>
          <w:trHeight w:val="241"/>
        </w:trPr>
        <w:tc>
          <w:tcPr>
            <w:tcW w:w="1414" w:type="dxa"/>
          </w:tcPr>
          <w:p w14:paraId="49B5E169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1954E30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7E5677F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76C047BA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R(9)VX(01)</w:t>
            </w:r>
          </w:p>
        </w:tc>
      </w:tr>
      <w:tr w:rsidR="000A14DC" w14:paraId="115B21DA" w14:textId="77777777" w:rsidTr="000A14DC">
        <w:trPr>
          <w:trHeight w:val="244"/>
        </w:trPr>
        <w:tc>
          <w:tcPr>
            <w:tcW w:w="1414" w:type="dxa"/>
          </w:tcPr>
          <w:p w14:paraId="34EA9AD1" w14:textId="77777777" w:rsidR="000A14DC" w:rsidRDefault="000A14DC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7421E4B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E90D8F9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05E08501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0A14DC" w14:paraId="15B18F2B" w14:textId="77777777" w:rsidTr="000A14DC">
        <w:trPr>
          <w:trHeight w:val="242"/>
        </w:trPr>
        <w:tc>
          <w:tcPr>
            <w:tcW w:w="1414" w:type="dxa"/>
          </w:tcPr>
          <w:p w14:paraId="702E5B4B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D7147CE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DDC718B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Cartera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subestándar</w:t>
            </w:r>
            <w:proofErr w:type="spellEnd"/>
          </w:p>
        </w:tc>
        <w:tc>
          <w:tcPr>
            <w:tcW w:w="2125" w:type="dxa"/>
          </w:tcPr>
          <w:p w14:paraId="4CFCB4D1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1057E636" w14:textId="77777777" w:rsidTr="000A14DC">
        <w:trPr>
          <w:trHeight w:val="244"/>
        </w:trPr>
        <w:tc>
          <w:tcPr>
            <w:tcW w:w="1414" w:type="dxa"/>
          </w:tcPr>
          <w:p w14:paraId="57CE24E9" w14:textId="77777777" w:rsidR="000A14DC" w:rsidRDefault="000A14DC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A6AD2A4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1FA8CF" w14:textId="77777777" w:rsidR="000A14DC" w:rsidRPr="00BD4B7E" w:rsidRDefault="000A14DC" w:rsidP="00A256E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Provisión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sobre</w:t>
            </w:r>
            <w:r w:rsidRPr="00BD4B7E">
              <w:rPr>
                <w:spacing w:val="-5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cartera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normal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</w:t>
            </w:r>
            <w:r w:rsidRPr="00BD4B7E">
              <w:rPr>
                <w:spacing w:val="-5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subestándar</w:t>
            </w:r>
          </w:p>
        </w:tc>
        <w:tc>
          <w:tcPr>
            <w:tcW w:w="2125" w:type="dxa"/>
          </w:tcPr>
          <w:p w14:paraId="4C9BCEC3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7A32CF88" w14:textId="77777777" w:rsidTr="000A14DC">
        <w:trPr>
          <w:trHeight w:val="244"/>
        </w:trPr>
        <w:tc>
          <w:tcPr>
            <w:tcW w:w="1414" w:type="dxa"/>
          </w:tcPr>
          <w:p w14:paraId="3174E7DA" w14:textId="2A5CA460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CEF5CC6" w14:textId="3F1ABA50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5C71C2E" w14:textId="7F6A54D1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Cartera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incumplimiento</w:t>
            </w:r>
            <w:proofErr w:type="spellEnd"/>
          </w:p>
        </w:tc>
        <w:tc>
          <w:tcPr>
            <w:tcW w:w="2125" w:type="dxa"/>
          </w:tcPr>
          <w:p w14:paraId="3290DB1E" w14:textId="2D44DA40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2AEDF600" w14:textId="77777777" w:rsidTr="000A14DC">
        <w:trPr>
          <w:trHeight w:val="244"/>
        </w:trPr>
        <w:tc>
          <w:tcPr>
            <w:tcW w:w="1414" w:type="dxa"/>
          </w:tcPr>
          <w:p w14:paraId="3CE86915" w14:textId="45759AB2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3B1425F8" w14:textId="4BBC8983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015EAF" w14:textId="1AF4412E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Provisión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sobre</w:t>
            </w:r>
            <w:r w:rsidRPr="00BD4B7E">
              <w:rPr>
                <w:spacing w:val="-6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cartera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en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incumplimiento</w:t>
            </w:r>
          </w:p>
        </w:tc>
        <w:tc>
          <w:tcPr>
            <w:tcW w:w="2125" w:type="dxa"/>
          </w:tcPr>
          <w:p w14:paraId="429A0CE8" w14:textId="27754C57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7B578CC2" w14:textId="77777777" w:rsidTr="000A14DC">
        <w:trPr>
          <w:trHeight w:val="244"/>
        </w:trPr>
        <w:tc>
          <w:tcPr>
            <w:tcW w:w="1414" w:type="dxa"/>
          </w:tcPr>
          <w:p w14:paraId="021C7766" w14:textId="59FE7C25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91D2CE5" w14:textId="12ED8FC8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500073" w14:textId="3EB19431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Monto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deducido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la</w:t>
            </w:r>
            <w:r w:rsidRPr="00BD4B7E">
              <w:rPr>
                <w:spacing w:val="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exposición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por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garantías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reales</w:t>
            </w:r>
          </w:p>
        </w:tc>
        <w:tc>
          <w:tcPr>
            <w:tcW w:w="2125" w:type="dxa"/>
          </w:tcPr>
          <w:p w14:paraId="0B2DE930" w14:textId="3D8EFFE8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5E1B5427" w14:textId="77777777" w:rsidTr="000A14DC">
        <w:trPr>
          <w:trHeight w:val="244"/>
        </w:trPr>
        <w:tc>
          <w:tcPr>
            <w:tcW w:w="1414" w:type="dxa"/>
          </w:tcPr>
          <w:p w14:paraId="40ABBCD0" w14:textId="31FC3489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17775B09" w14:textId="337829A9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8EC2470" w14:textId="23E31396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Monto</w:t>
            </w:r>
            <w:r w:rsidRPr="00BD4B7E">
              <w:rPr>
                <w:sz w:val="20"/>
                <w:lang w:val="es-CL"/>
              </w:rPr>
              <w:tab/>
              <w:t>deducido</w:t>
            </w:r>
            <w:r w:rsidRPr="00BD4B7E">
              <w:rPr>
                <w:sz w:val="20"/>
                <w:lang w:val="es-CL"/>
              </w:rPr>
              <w:tab/>
              <w:t>de</w:t>
            </w:r>
            <w:r w:rsidRPr="00BD4B7E">
              <w:rPr>
                <w:sz w:val="20"/>
                <w:lang w:val="es-CL"/>
              </w:rPr>
              <w:tab/>
              <w:t>la</w:t>
            </w:r>
            <w:r w:rsidRPr="00BD4B7E">
              <w:rPr>
                <w:sz w:val="20"/>
                <w:lang w:val="es-CL"/>
              </w:rPr>
              <w:tab/>
              <w:t>exposición</w:t>
            </w:r>
            <w:r w:rsidRPr="00BD4B7E">
              <w:rPr>
                <w:sz w:val="20"/>
                <w:lang w:val="es-CL"/>
              </w:rPr>
              <w:tab/>
              <w:t>por</w:t>
            </w:r>
            <w:r w:rsidRPr="00BD4B7E">
              <w:rPr>
                <w:sz w:val="20"/>
                <w:lang w:val="es-CL"/>
              </w:rPr>
              <w:tab/>
            </w:r>
            <w:r w:rsidRPr="00BD4B7E">
              <w:rPr>
                <w:spacing w:val="-1"/>
                <w:sz w:val="20"/>
                <w:lang w:val="es-CL"/>
              </w:rPr>
              <w:t>garantías</w:t>
            </w:r>
            <w:r w:rsidRPr="00BD4B7E">
              <w:rPr>
                <w:spacing w:val="-68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financieras</w:t>
            </w:r>
          </w:p>
        </w:tc>
        <w:tc>
          <w:tcPr>
            <w:tcW w:w="2125" w:type="dxa"/>
          </w:tcPr>
          <w:p w14:paraId="763EB10E" w14:textId="59731724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266EBEBA" w14:textId="77777777" w:rsidTr="000A14DC">
        <w:trPr>
          <w:trHeight w:val="244"/>
        </w:trPr>
        <w:tc>
          <w:tcPr>
            <w:tcW w:w="1414" w:type="dxa"/>
          </w:tcPr>
          <w:p w14:paraId="37635D82" w14:textId="2F4B9C04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7A0719F1" w14:textId="02AD1A6D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7B2AF5" w14:textId="45DB7A53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Monto</w:t>
            </w:r>
            <w:r w:rsidRPr="00BD4B7E">
              <w:rPr>
                <w:spacing w:val="10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sustituido</w:t>
            </w:r>
            <w:r w:rsidRPr="00BD4B7E">
              <w:rPr>
                <w:spacing w:val="10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1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la</w:t>
            </w:r>
            <w:r w:rsidRPr="00BD4B7E">
              <w:rPr>
                <w:spacing w:val="1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exposición</w:t>
            </w:r>
            <w:r w:rsidRPr="00BD4B7E">
              <w:rPr>
                <w:spacing w:val="1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por</w:t>
            </w:r>
            <w:r w:rsidRPr="00BD4B7E">
              <w:rPr>
                <w:spacing w:val="1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avales,</w:t>
            </w:r>
            <w:r w:rsidRPr="00BD4B7E">
              <w:rPr>
                <w:spacing w:val="1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fianzas</w:t>
            </w:r>
            <w:r w:rsidRPr="00BD4B7E">
              <w:rPr>
                <w:spacing w:val="1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</w:t>
            </w:r>
            <w:r w:rsidRPr="00BD4B7E">
              <w:rPr>
                <w:spacing w:val="-67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deudores de</w:t>
            </w:r>
            <w:r w:rsidRPr="00BD4B7E">
              <w:rPr>
                <w:spacing w:val="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  <w:tc>
          <w:tcPr>
            <w:tcW w:w="2125" w:type="dxa"/>
          </w:tcPr>
          <w:p w14:paraId="792BF54F" w14:textId="0FF09ADF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5643A3B5" w14:textId="77777777" w:rsidTr="000A14DC">
        <w:trPr>
          <w:trHeight w:val="244"/>
        </w:trPr>
        <w:tc>
          <w:tcPr>
            <w:tcW w:w="1414" w:type="dxa"/>
          </w:tcPr>
          <w:p w14:paraId="2AE3474F" w14:textId="1C7229E4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6C336F2C" w14:textId="62BDD13D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C3CE426" w14:textId="271100F4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Monto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deducido de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la</w:t>
            </w:r>
            <w:r w:rsidRPr="00BD4B7E">
              <w:rPr>
                <w:spacing w:val="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exposición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por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recuperación</w:t>
            </w:r>
          </w:p>
        </w:tc>
        <w:tc>
          <w:tcPr>
            <w:tcW w:w="2125" w:type="dxa"/>
          </w:tcPr>
          <w:p w14:paraId="17092E58" w14:textId="525E6AC7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6D983050" w14:textId="77777777" w:rsidTr="000A14DC">
        <w:trPr>
          <w:trHeight w:val="244"/>
        </w:trPr>
        <w:tc>
          <w:tcPr>
            <w:tcW w:w="1414" w:type="dxa"/>
          </w:tcPr>
          <w:p w14:paraId="729F75A3" w14:textId="0B3341D7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A70E44D" w14:textId="48719E03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7F34201" w14:textId="49C7A8D0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Plazo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vencimiento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las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  <w:tc>
          <w:tcPr>
            <w:tcW w:w="2125" w:type="dxa"/>
          </w:tcPr>
          <w:p w14:paraId="1A37E6A6" w14:textId="0BA41798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0A14DC" w14:paraId="03E90CE9" w14:textId="77777777" w:rsidTr="000A14DC">
        <w:trPr>
          <w:trHeight w:val="244"/>
        </w:trPr>
        <w:tc>
          <w:tcPr>
            <w:tcW w:w="1414" w:type="dxa"/>
          </w:tcPr>
          <w:p w14:paraId="4D82147A" w14:textId="3129E881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12585E38" w14:textId="2FC95EE0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3235246" w14:textId="5B499230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5D182FA7" w14:textId="307A1AF9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A14DC" w14:paraId="0D55F2E4" w14:textId="77777777" w:rsidTr="000A14DC">
        <w:trPr>
          <w:trHeight w:val="244"/>
        </w:trPr>
        <w:tc>
          <w:tcPr>
            <w:tcW w:w="1414" w:type="dxa"/>
          </w:tcPr>
          <w:p w14:paraId="6187EBA3" w14:textId="57698CA3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3667C6F3" w14:textId="07451C50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6481FFC" w14:textId="015BED67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Días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morosidad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la</w:t>
            </w:r>
            <w:r w:rsidRPr="00BD4B7E">
              <w:rPr>
                <w:spacing w:val="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operación</w:t>
            </w:r>
          </w:p>
        </w:tc>
        <w:tc>
          <w:tcPr>
            <w:tcW w:w="2125" w:type="dxa"/>
          </w:tcPr>
          <w:p w14:paraId="57FFD9DE" w14:textId="3EAF2EB5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0A14DC" w14:paraId="5950E604" w14:textId="77777777" w:rsidTr="000A14DC">
        <w:trPr>
          <w:trHeight w:val="244"/>
        </w:trPr>
        <w:tc>
          <w:tcPr>
            <w:tcW w:w="1414" w:type="dxa"/>
          </w:tcPr>
          <w:p w14:paraId="2C2299F4" w14:textId="619FA8A0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4678EF98" w14:textId="4514E362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88C7EC6" w14:textId="4D63F799" w:rsidR="000A14DC" w:rsidRPr="00BD4B7E" w:rsidRDefault="000A14DC" w:rsidP="000A14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Metodología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determinación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provisiones</w:t>
            </w:r>
          </w:p>
        </w:tc>
        <w:tc>
          <w:tcPr>
            <w:tcW w:w="2125" w:type="dxa"/>
          </w:tcPr>
          <w:p w14:paraId="30E842A1" w14:textId="0F1E8FFD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A14DC" w14:paraId="7F7FB575" w14:textId="77777777" w:rsidTr="000A14DC">
        <w:trPr>
          <w:trHeight w:val="244"/>
        </w:trPr>
        <w:tc>
          <w:tcPr>
            <w:tcW w:w="1414" w:type="dxa"/>
          </w:tcPr>
          <w:p w14:paraId="0617510F" w14:textId="61613B3E" w:rsidR="000A14DC" w:rsidRDefault="000A14DC" w:rsidP="000A14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478D60C0" w14:textId="6A2AAF89" w:rsidR="000A14DC" w:rsidRDefault="000A14DC" w:rsidP="000A14DC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5C5775A" w14:textId="029CF7D6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538063C1" w14:textId="5ADC70C8" w:rsidR="000A14DC" w:rsidRDefault="000A14DC" w:rsidP="000A14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544D67C0" w14:textId="2620DF97" w:rsidR="000A14DC" w:rsidRDefault="000A14DC" w:rsidP="000A14DC">
      <w:pPr>
        <w:pStyle w:val="Textoindependiente"/>
        <w:spacing w:before="1"/>
        <w:jc w:val="both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Bytes</w:t>
      </w:r>
    </w:p>
    <w:p w14:paraId="17275127" w14:textId="652EA01A" w:rsidR="000A14DC" w:rsidRDefault="000A14DC" w:rsidP="000A14DC">
      <w:pPr>
        <w:spacing w:line="224" w:lineRule="exact"/>
        <w:rPr>
          <w:sz w:val="20"/>
        </w:rPr>
        <w:sectPr w:rsidR="000A14DC" w:rsidSect="00167245">
          <w:pgSz w:w="12250" w:h="15850"/>
          <w:pgMar w:top="1380" w:right="840" w:bottom="880" w:left="920" w:header="567" w:footer="685" w:gutter="0"/>
          <w:cols w:space="720"/>
        </w:sectPr>
      </w:pPr>
    </w:p>
    <w:p w14:paraId="1303AD27" w14:textId="77777777" w:rsidR="000A14DC" w:rsidRDefault="000A14DC" w:rsidP="000A14DC">
      <w:pPr>
        <w:pStyle w:val="Textoindependiente"/>
        <w:rPr>
          <w:sz w:val="24"/>
        </w:rPr>
      </w:pPr>
    </w:p>
    <w:p w14:paraId="0F167B80" w14:textId="1D3F1458" w:rsidR="000A14DC" w:rsidRDefault="000A14DC" w:rsidP="000A14DC">
      <w:pPr>
        <w:pStyle w:val="Prrafodelista"/>
        <w:tabs>
          <w:tab w:val="left" w:pos="1349"/>
        </w:tabs>
        <w:spacing w:before="193"/>
        <w:ind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avales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z w:val="20"/>
        </w:rPr>
        <w:t>deudores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facturas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utilizados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sustituir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la calidad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crediticia*(Cod.2)</w:t>
      </w:r>
    </w:p>
    <w:p w14:paraId="6C8C982B" w14:textId="77777777" w:rsidR="000A14DC" w:rsidRDefault="000A14DC" w:rsidP="000A14DC">
      <w:pPr>
        <w:pStyle w:val="Prrafodelista"/>
        <w:numPr>
          <w:ilvl w:val="0"/>
          <w:numId w:val="8"/>
        </w:numPr>
        <w:tabs>
          <w:tab w:val="left" w:pos="439"/>
        </w:tabs>
        <w:spacing w:before="60"/>
        <w:ind w:right="292" w:firstLine="0"/>
        <w:jc w:val="both"/>
        <w:rPr>
          <w:sz w:val="20"/>
        </w:rPr>
      </w:pPr>
      <w:r>
        <w:rPr>
          <w:sz w:val="20"/>
        </w:rPr>
        <w:t>Este tipo de registro sólo se incluirá en el archivo en caso de que se haya tomado la calidad</w:t>
      </w:r>
      <w:r>
        <w:rPr>
          <w:spacing w:val="1"/>
          <w:sz w:val="20"/>
        </w:rPr>
        <w:t xml:space="preserve"> </w:t>
      </w:r>
      <w:r>
        <w:rPr>
          <w:sz w:val="20"/>
        </w:rPr>
        <w:t>crediticia de un aval en el cálculo de provisiones, según lo indicado en la letra a) del numeral 4.1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Capítulo</w:t>
      </w:r>
      <w:r>
        <w:rPr>
          <w:spacing w:val="-9"/>
          <w:sz w:val="20"/>
        </w:rPr>
        <w:t xml:space="preserve"> </w:t>
      </w:r>
      <w:r>
        <w:rPr>
          <w:sz w:val="20"/>
        </w:rPr>
        <w:t>B-1,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bien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deudor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facturas,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acuerdo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señalado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numeral</w:t>
      </w:r>
      <w:r>
        <w:rPr>
          <w:spacing w:val="-4"/>
          <w:sz w:val="20"/>
        </w:rPr>
        <w:t xml:space="preserve"> </w:t>
      </w:r>
      <w:r>
        <w:rPr>
          <w:sz w:val="20"/>
        </w:rPr>
        <w:t>4.3</w:t>
      </w:r>
      <w:r>
        <w:rPr>
          <w:spacing w:val="-68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ese</w:t>
      </w:r>
      <w:r>
        <w:rPr>
          <w:spacing w:val="-2"/>
          <w:sz w:val="20"/>
        </w:rPr>
        <w:t xml:space="preserve"> </w:t>
      </w:r>
      <w:r>
        <w:rPr>
          <w:sz w:val="20"/>
        </w:rPr>
        <w:t>capítulo.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0A14DC" w14:paraId="46D37BE0" w14:textId="77777777" w:rsidTr="00A256E3">
        <w:trPr>
          <w:trHeight w:val="242"/>
        </w:trPr>
        <w:tc>
          <w:tcPr>
            <w:tcW w:w="1414" w:type="dxa"/>
          </w:tcPr>
          <w:p w14:paraId="68B68C13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E28A8D1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E133B1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3288D801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A14DC" w14:paraId="7E533B8F" w14:textId="77777777" w:rsidTr="00A256E3">
        <w:trPr>
          <w:trHeight w:val="244"/>
        </w:trPr>
        <w:tc>
          <w:tcPr>
            <w:tcW w:w="1414" w:type="dxa"/>
          </w:tcPr>
          <w:p w14:paraId="3A440E3A" w14:textId="77777777" w:rsidR="000A14DC" w:rsidRDefault="000A14DC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FE29658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AE8E8E" w14:textId="77777777" w:rsidR="000A14DC" w:rsidRPr="00BD4B7E" w:rsidRDefault="000A14DC" w:rsidP="00A256E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RUT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del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aval</w:t>
            </w:r>
            <w:r w:rsidRPr="00BD4B7E">
              <w:rPr>
                <w:spacing w:val="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deudor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  <w:tc>
          <w:tcPr>
            <w:tcW w:w="2125" w:type="dxa"/>
          </w:tcPr>
          <w:p w14:paraId="4D9F963B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0A14DC" w14:paraId="36C59DDF" w14:textId="77777777" w:rsidTr="00A256E3">
        <w:trPr>
          <w:trHeight w:val="242"/>
        </w:trPr>
        <w:tc>
          <w:tcPr>
            <w:tcW w:w="1414" w:type="dxa"/>
          </w:tcPr>
          <w:p w14:paraId="5A20CCE4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7612F0E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656F8F7" w14:textId="77777777" w:rsidR="000A14DC" w:rsidRPr="00BD4B7E" w:rsidRDefault="000A14DC" w:rsidP="00A256E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Clasificación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del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aval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deudor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  <w:tc>
          <w:tcPr>
            <w:tcW w:w="2125" w:type="dxa"/>
          </w:tcPr>
          <w:p w14:paraId="7199DD24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0A14DC" w14:paraId="0BCFF127" w14:textId="77777777" w:rsidTr="00A256E3">
        <w:trPr>
          <w:trHeight w:val="244"/>
        </w:trPr>
        <w:tc>
          <w:tcPr>
            <w:tcW w:w="1414" w:type="dxa"/>
          </w:tcPr>
          <w:p w14:paraId="56464E26" w14:textId="77777777" w:rsidR="000A14DC" w:rsidRDefault="000A14DC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230F559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B41469B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2125" w:type="dxa"/>
          </w:tcPr>
          <w:p w14:paraId="623E51AB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0A14DC" w14:paraId="61F8FA05" w14:textId="77777777" w:rsidTr="00A256E3">
        <w:trPr>
          <w:trHeight w:val="242"/>
        </w:trPr>
        <w:tc>
          <w:tcPr>
            <w:tcW w:w="1414" w:type="dxa"/>
          </w:tcPr>
          <w:p w14:paraId="43632B73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E86C327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2F989FC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5A2F41B7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A14DC" w14:paraId="5C7BD092" w14:textId="77777777" w:rsidTr="00A256E3">
        <w:trPr>
          <w:trHeight w:val="241"/>
        </w:trPr>
        <w:tc>
          <w:tcPr>
            <w:tcW w:w="1414" w:type="dxa"/>
          </w:tcPr>
          <w:p w14:paraId="279C8B47" w14:textId="77777777" w:rsidR="000A14DC" w:rsidRDefault="000A14DC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B97E721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D8AA9A4" w14:textId="77777777" w:rsidR="000A14DC" w:rsidRPr="00BD4B7E" w:rsidRDefault="000A14DC" w:rsidP="00A256E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Monto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avalado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</w:t>
            </w:r>
            <w:r w:rsidRPr="00BD4B7E">
              <w:rPr>
                <w:spacing w:val="-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sustituido</w:t>
            </w:r>
            <w:r w:rsidRPr="00BD4B7E">
              <w:rPr>
                <w:spacing w:val="-4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por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el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deudor de</w:t>
            </w:r>
            <w:r w:rsidRPr="00BD4B7E">
              <w:rPr>
                <w:spacing w:val="-2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  <w:tc>
          <w:tcPr>
            <w:tcW w:w="2125" w:type="dxa"/>
          </w:tcPr>
          <w:p w14:paraId="5B9ACB73" w14:textId="77777777" w:rsidR="000A14DC" w:rsidRDefault="000A14DC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A14DC" w14:paraId="47F5B655" w14:textId="77777777" w:rsidTr="00A256E3">
        <w:trPr>
          <w:trHeight w:val="244"/>
        </w:trPr>
        <w:tc>
          <w:tcPr>
            <w:tcW w:w="1414" w:type="dxa"/>
          </w:tcPr>
          <w:p w14:paraId="14FD4A0F" w14:textId="77777777" w:rsidR="000A14DC" w:rsidRDefault="000A14DC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540ECCD5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6D4E7BC" w14:textId="77777777" w:rsidR="000A14DC" w:rsidRPr="00BD4B7E" w:rsidRDefault="000A14DC" w:rsidP="00A256E3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BD4B7E">
              <w:rPr>
                <w:sz w:val="20"/>
                <w:lang w:val="es-CL"/>
              </w:rPr>
              <w:t>Tipo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aval</w:t>
            </w:r>
            <w:r w:rsidRPr="00BD4B7E">
              <w:rPr>
                <w:spacing w:val="1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o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deudor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de</w:t>
            </w:r>
            <w:r w:rsidRPr="00BD4B7E">
              <w:rPr>
                <w:spacing w:val="-3"/>
                <w:sz w:val="20"/>
                <w:lang w:val="es-CL"/>
              </w:rPr>
              <w:t xml:space="preserve"> </w:t>
            </w:r>
            <w:r w:rsidRPr="00BD4B7E">
              <w:rPr>
                <w:sz w:val="20"/>
                <w:lang w:val="es-CL"/>
              </w:rPr>
              <w:t>facturas</w:t>
            </w:r>
          </w:p>
        </w:tc>
        <w:tc>
          <w:tcPr>
            <w:tcW w:w="2125" w:type="dxa"/>
          </w:tcPr>
          <w:p w14:paraId="40CB07C4" w14:textId="77777777" w:rsidR="000A14DC" w:rsidRDefault="000A14DC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0A14DC" w14:paraId="413D9341" w14:textId="77777777" w:rsidTr="00A256E3">
        <w:trPr>
          <w:trHeight w:val="244"/>
        </w:trPr>
        <w:tc>
          <w:tcPr>
            <w:tcW w:w="1414" w:type="dxa"/>
          </w:tcPr>
          <w:p w14:paraId="3860A356" w14:textId="77777777" w:rsidR="000A14DC" w:rsidRDefault="000A14DC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E66E684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CA652B5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13BFD43B" w14:textId="77777777" w:rsidR="000A14DC" w:rsidRDefault="000A14DC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X(109)</w:t>
            </w:r>
          </w:p>
        </w:tc>
      </w:tr>
    </w:tbl>
    <w:p w14:paraId="72470AD0" w14:textId="77777777" w:rsidR="000A14DC" w:rsidRDefault="000A14DC" w:rsidP="000A14DC">
      <w:pPr>
        <w:pStyle w:val="Textoindependiente"/>
        <w:ind w:left="212"/>
        <w:jc w:val="both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Bytes</w:t>
      </w:r>
    </w:p>
    <w:p w14:paraId="2A76C47A" w14:textId="77777777" w:rsidR="000A14DC" w:rsidRDefault="000A14DC" w:rsidP="000A14DC">
      <w:pPr>
        <w:pStyle w:val="Textoindependiente"/>
        <w:spacing w:before="8"/>
        <w:rPr>
          <w:sz w:val="19"/>
        </w:rPr>
      </w:pPr>
    </w:p>
    <w:p w14:paraId="295C39FD" w14:textId="17FC34B6" w:rsidR="000A14DC" w:rsidRDefault="000A14DC" w:rsidP="000A14DC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metodologías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provisiones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grupales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*</w:t>
      </w:r>
      <w:r>
        <w:rPr>
          <w:rFonts w:ascii="Times New Roman"/>
          <w:i/>
          <w:sz w:val="20"/>
        </w:rPr>
        <w:t>(Cod.3)</w:t>
      </w:r>
    </w:p>
    <w:p w14:paraId="52296531" w14:textId="77777777" w:rsidR="000A14DC" w:rsidRDefault="000A14DC" w:rsidP="000A14DC">
      <w:pPr>
        <w:pStyle w:val="Prrafodelista"/>
        <w:numPr>
          <w:ilvl w:val="0"/>
          <w:numId w:val="8"/>
        </w:numPr>
        <w:tabs>
          <w:tab w:val="left" w:pos="420"/>
        </w:tabs>
        <w:spacing w:before="61"/>
        <w:ind w:right="298" w:firstLine="0"/>
        <w:jc w:val="both"/>
        <w:rPr>
          <w:sz w:val="20"/>
        </w:rPr>
      </w:pPr>
      <w:r>
        <w:rPr>
          <w:sz w:val="20"/>
        </w:rPr>
        <w:t>Este tipo de registro incluirá información referida a las metodologías empleadas para efectos de</w:t>
      </w:r>
      <w:r>
        <w:rPr>
          <w:spacing w:val="1"/>
          <w:sz w:val="20"/>
        </w:rPr>
        <w:t xml:space="preserve"> </w:t>
      </w:r>
      <w:r>
        <w:rPr>
          <w:sz w:val="20"/>
        </w:rPr>
        <w:t>gestión y/o determinación de provisiones de la cartera evaluada grupalmente, respecto a las</w:t>
      </w:r>
      <w:r>
        <w:rPr>
          <w:spacing w:val="1"/>
          <w:sz w:val="20"/>
        </w:rPr>
        <w:t xml:space="preserve"> </w:t>
      </w:r>
      <w:r>
        <w:rPr>
          <w:sz w:val="20"/>
        </w:rPr>
        <w:t>operaciones de factoraje, según</w:t>
      </w:r>
      <w:r>
        <w:rPr>
          <w:spacing w:val="-1"/>
          <w:sz w:val="20"/>
        </w:rPr>
        <w:t xml:space="preserve"> </w:t>
      </w:r>
      <w:r>
        <w:rPr>
          <w:sz w:val="20"/>
        </w:rPr>
        <w:t>lo indicado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numeral 3.1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Capítulo</w:t>
      </w:r>
      <w:r>
        <w:rPr>
          <w:spacing w:val="-2"/>
          <w:sz w:val="20"/>
        </w:rPr>
        <w:t xml:space="preserve"> </w:t>
      </w:r>
      <w:r>
        <w:rPr>
          <w:sz w:val="20"/>
        </w:rPr>
        <w:t>B-1.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A14DC" w14:paraId="64AB882C" w14:textId="77777777" w:rsidTr="00A256E3">
        <w:trPr>
          <w:trHeight w:val="270"/>
        </w:trPr>
        <w:tc>
          <w:tcPr>
            <w:tcW w:w="1414" w:type="dxa"/>
          </w:tcPr>
          <w:p w14:paraId="191BF12E" w14:textId="77777777" w:rsidR="000A14DC" w:rsidRDefault="000A14DC" w:rsidP="00A256E3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60002629" w14:textId="77777777" w:rsidR="000A14DC" w:rsidRDefault="000A14DC" w:rsidP="00A256E3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0C4D26F" w14:textId="77777777" w:rsidR="000A14DC" w:rsidRDefault="000A14DC" w:rsidP="00A256E3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9C99025" w14:textId="77777777" w:rsidR="000A14DC" w:rsidRDefault="000A14DC" w:rsidP="00A256E3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A14DC" w14:paraId="1FB82DE5" w14:textId="77777777" w:rsidTr="00A256E3">
        <w:trPr>
          <w:trHeight w:val="268"/>
        </w:trPr>
        <w:tc>
          <w:tcPr>
            <w:tcW w:w="1414" w:type="dxa"/>
          </w:tcPr>
          <w:p w14:paraId="2393F630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7E584455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B427A3A" w14:textId="77777777" w:rsidR="000A14DC" w:rsidRPr="00BD4B7E" w:rsidRDefault="000A14DC" w:rsidP="00A256E3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D4B7E">
              <w:rPr>
                <w:rFonts w:ascii="Calibri" w:hAnsi="Calibri"/>
                <w:lang w:val="es-CL"/>
              </w:rPr>
              <w:t>Número interno</w:t>
            </w:r>
            <w:r w:rsidRPr="00BD4B7E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de</w:t>
            </w:r>
            <w:r w:rsidRPr="00BD4B7E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identificación</w:t>
            </w:r>
            <w:r w:rsidRPr="00BD4B7E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de la</w:t>
            </w:r>
            <w:r w:rsidRPr="00BD4B7E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6057B499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A14DC" w14:paraId="1BE5CB8E" w14:textId="77777777" w:rsidTr="00A256E3">
        <w:trPr>
          <w:trHeight w:val="268"/>
        </w:trPr>
        <w:tc>
          <w:tcPr>
            <w:tcW w:w="1414" w:type="dxa"/>
          </w:tcPr>
          <w:p w14:paraId="77C57BA3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E25070F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D8CCB8E" w14:textId="77777777" w:rsidR="000A14DC" w:rsidRPr="00BD4B7E" w:rsidRDefault="000A14DC" w:rsidP="00A256E3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D4B7E">
              <w:rPr>
                <w:rFonts w:ascii="Calibri" w:hAnsi="Calibri"/>
                <w:lang w:val="es-CL"/>
              </w:rPr>
              <w:t>Número</w:t>
            </w:r>
            <w:r w:rsidRPr="00BD4B7E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interno de</w:t>
            </w:r>
            <w:r w:rsidRPr="00BD4B7E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identificación</w:t>
            </w:r>
            <w:r w:rsidRPr="00BD4B7E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del</w:t>
            </w:r>
            <w:r w:rsidRPr="00BD4B7E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grupo</w:t>
            </w:r>
            <w:r w:rsidRPr="00BD4B7E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garantizado</w:t>
            </w:r>
          </w:p>
        </w:tc>
        <w:tc>
          <w:tcPr>
            <w:tcW w:w="2549" w:type="dxa"/>
          </w:tcPr>
          <w:p w14:paraId="3D69B8DD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A14DC" w14:paraId="4B573156" w14:textId="77777777" w:rsidTr="00A256E3">
        <w:trPr>
          <w:trHeight w:val="268"/>
        </w:trPr>
        <w:tc>
          <w:tcPr>
            <w:tcW w:w="1414" w:type="dxa"/>
          </w:tcPr>
          <w:p w14:paraId="59BED52F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09055AAC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D742FDC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</w:p>
        </w:tc>
        <w:tc>
          <w:tcPr>
            <w:tcW w:w="2549" w:type="dxa"/>
          </w:tcPr>
          <w:p w14:paraId="5D5CC750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0A14DC" w14:paraId="7C7E3C79" w14:textId="77777777" w:rsidTr="00A256E3">
        <w:trPr>
          <w:trHeight w:val="268"/>
        </w:trPr>
        <w:tc>
          <w:tcPr>
            <w:tcW w:w="1414" w:type="dxa"/>
          </w:tcPr>
          <w:p w14:paraId="6B0C91F2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5C47EBB8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E2AE6F5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Provisión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método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estándar</w:t>
            </w:r>
            <w:proofErr w:type="spellEnd"/>
          </w:p>
        </w:tc>
        <w:tc>
          <w:tcPr>
            <w:tcW w:w="2549" w:type="dxa"/>
          </w:tcPr>
          <w:p w14:paraId="5EEB1B2B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A14DC" w14:paraId="1117C3D9" w14:textId="77777777" w:rsidTr="00A256E3">
        <w:trPr>
          <w:trHeight w:val="268"/>
        </w:trPr>
        <w:tc>
          <w:tcPr>
            <w:tcW w:w="1414" w:type="dxa"/>
          </w:tcPr>
          <w:p w14:paraId="11E2F7D4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4B4A3BE2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9E82BF5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Provisión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método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interno</w:t>
            </w:r>
            <w:proofErr w:type="spellEnd"/>
          </w:p>
        </w:tc>
        <w:tc>
          <w:tcPr>
            <w:tcW w:w="2549" w:type="dxa"/>
          </w:tcPr>
          <w:p w14:paraId="5AEB548E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A14DC" w14:paraId="7D0042ED" w14:textId="77777777" w:rsidTr="00A256E3">
        <w:trPr>
          <w:trHeight w:val="268"/>
        </w:trPr>
        <w:tc>
          <w:tcPr>
            <w:tcW w:w="1414" w:type="dxa"/>
          </w:tcPr>
          <w:p w14:paraId="57C123C3" w14:textId="77777777" w:rsidR="000A14DC" w:rsidRDefault="000A14DC" w:rsidP="00A256E3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2785D811" w14:textId="77777777" w:rsidR="000A14DC" w:rsidRDefault="000A14DC" w:rsidP="00A256E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4BED10D" w14:textId="77777777" w:rsidR="000A14DC" w:rsidRDefault="000A14DC" w:rsidP="00A256E3">
            <w:pPr>
              <w:pStyle w:val="TableParagraph"/>
              <w:spacing w:line="249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Carácter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garantía</w:t>
            </w:r>
            <w:proofErr w:type="spellEnd"/>
          </w:p>
        </w:tc>
        <w:tc>
          <w:tcPr>
            <w:tcW w:w="2549" w:type="dxa"/>
          </w:tcPr>
          <w:p w14:paraId="3766C780" w14:textId="77777777" w:rsidR="000A14DC" w:rsidRDefault="000A14DC" w:rsidP="00A256E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A14DC" w14:paraId="23D01451" w14:textId="77777777" w:rsidTr="00A256E3">
        <w:trPr>
          <w:trHeight w:val="268"/>
        </w:trPr>
        <w:tc>
          <w:tcPr>
            <w:tcW w:w="1414" w:type="dxa"/>
          </w:tcPr>
          <w:p w14:paraId="0E147E9A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4349A134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ABA17C3" w14:textId="77777777" w:rsidR="000A14DC" w:rsidRPr="00BD4B7E" w:rsidRDefault="000A14DC" w:rsidP="00A256E3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D4B7E">
              <w:rPr>
                <w:rFonts w:ascii="Calibri" w:hAnsi="Calibri"/>
                <w:lang w:val="es-CL"/>
              </w:rPr>
              <w:t>Valor de</w:t>
            </w:r>
            <w:r w:rsidRPr="00BD4B7E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las garantías</w:t>
            </w:r>
            <w:r w:rsidRPr="00BD4B7E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reales</w:t>
            </w:r>
          </w:p>
        </w:tc>
        <w:tc>
          <w:tcPr>
            <w:tcW w:w="2549" w:type="dxa"/>
          </w:tcPr>
          <w:p w14:paraId="502E85CE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A14DC" w14:paraId="7716DF3D" w14:textId="77777777" w:rsidTr="00A256E3">
        <w:trPr>
          <w:trHeight w:val="268"/>
        </w:trPr>
        <w:tc>
          <w:tcPr>
            <w:tcW w:w="1414" w:type="dxa"/>
          </w:tcPr>
          <w:p w14:paraId="00A83129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4F729B2E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AB810C5" w14:textId="77777777" w:rsidR="000A14DC" w:rsidRPr="00BD4B7E" w:rsidRDefault="000A14DC" w:rsidP="00A256E3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D4B7E">
              <w:rPr>
                <w:rFonts w:ascii="Calibri" w:hAnsi="Calibri"/>
                <w:lang w:val="es-CL"/>
              </w:rPr>
              <w:t>Relación</w:t>
            </w:r>
            <w:r w:rsidRPr="00BD4B7E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entre obligaciones y</w:t>
            </w:r>
            <w:r w:rsidRPr="00BD4B7E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el</w:t>
            </w:r>
            <w:r w:rsidRPr="00BD4B7E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valor de las</w:t>
            </w:r>
            <w:r w:rsidRPr="00BD4B7E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D4B7E">
              <w:rPr>
                <w:rFonts w:ascii="Calibri" w:hAnsi="Calibri"/>
                <w:lang w:val="es-CL"/>
              </w:rPr>
              <w:t>garantías</w:t>
            </w:r>
          </w:p>
        </w:tc>
        <w:tc>
          <w:tcPr>
            <w:tcW w:w="2549" w:type="dxa"/>
          </w:tcPr>
          <w:p w14:paraId="026851CD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A14DC" w14:paraId="465DC2F3" w14:textId="77777777" w:rsidTr="00A256E3">
        <w:trPr>
          <w:trHeight w:val="268"/>
        </w:trPr>
        <w:tc>
          <w:tcPr>
            <w:tcW w:w="1414" w:type="dxa"/>
          </w:tcPr>
          <w:p w14:paraId="437F2917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00582091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FE5F98C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Probabilidad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44A34368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A14DC" w14:paraId="6388D749" w14:textId="77777777" w:rsidTr="00A256E3">
        <w:trPr>
          <w:trHeight w:val="268"/>
        </w:trPr>
        <w:tc>
          <w:tcPr>
            <w:tcW w:w="1414" w:type="dxa"/>
          </w:tcPr>
          <w:p w14:paraId="160CB9C6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013F9E13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09FFAC6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Pérdida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dado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el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1464366E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A14DC" w14:paraId="0B4BA5B6" w14:textId="77777777" w:rsidTr="00A256E3">
        <w:trPr>
          <w:trHeight w:val="268"/>
        </w:trPr>
        <w:tc>
          <w:tcPr>
            <w:tcW w:w="1414" w:type="dxa"/>
          </w:tcPr>
          <w:p w14:paraId="13B7FB5A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</w:p>
        </w:tc>
        <w:tc>
          <w:tcPr>
            <w:tcW w:w="425" w:type="dxa"/>
          </w:tcPr>
          <w:p w14:paraId="1432762D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EEC64F3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Pérdida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esperada</w:t>
            </w:r>
            <w:proofErr w:type="spellEnd"/>
          </w:p>
        </w:tc>
        <w:tc>
          <w:tcPr>
            <w:tcW w:w="2549" w:type="dxa"/>
          </w:tcPr>
          <w:p w14:paraId="7DE9BEDA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A14DC" w14:paraId="26E6FE2F" w14:textId="77777777" w:rsidTr="00A256E3">
        <w:trPr>
          <w:trHeight w:val="268"/>
        </w:trPr>
        <w:tc>
          <w:tcPr>
            <w:tcW w:w="1414" w:type="dxa"/>
          </w:tcPr>
          <w:p w14:paraId="7020FBF9" w14:textId="77777777" w:rsidR="000A14DC" w:rsidRDefault="000A14DC" w:rsidP="00A256E3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13</w:t>
            </w:r>
          </w:p>
        </w:tc>
        <w:tc>
          <w:tcPr>
            <w:tcW w:w="425" w:type="dxa"/>
          </w:tcPr>
          <w:p w14:paraId="3C6F7CE3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C16ED01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368EFF5A" w14:textId="77777777" w:rsidR="000A14DC" w:rsidRDefault="000A14DC" w:rsidP="00A256E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X(40)</w:t>
            </w:r>
          </w:p>
        </w:tc>
      </w:tr>
    </w:tbl>
    <w:p w14:paraId="1EE3F3DB" w14:textId="77777777" w:rsidR="000A14DC" w:rsidRDefault="000A14DC" w:rsidP="000A14DC">
      <w:pPr>
        <w:pStyle w:val="Textoindependiente"/>
        <w:ind w:left="212"/>
        <w:jc w:val="both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Bytes</w:t>
      </w:r>
    </w:p>
    <w:p w14:paraId="6FC76A8D" w14:textId="77777777" w:rsidR="000C51D8" w:rsidRDefault="000C51D8" w:rsidP="004D2F75">
      <w:pPr>
        <w:sectPr w:rsidR="000C51D8" w:rsidSect="00167245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5B202322" w14:textId="77777777" w:rsidR="008E0C59" w:rsidRPr="00170411" w:rsidRDefault="008E0C59" w:rsidP="008E0C59">
      <w:bookmarkStart w:id="6" w:name="_Hlk151646749"/>
    </w:p>
    <w:p w14:paraId="7AF0B879" w14:textId="77777777" w:rsidR="008E0C59" w:rsidRDefault="008E0C59" w:rsidP="008E0C59">
      <w:pPr>
        <w:pStyle w:val="Ttulo2"/>
        <w:numPr>
          <w:ilvl w:val="2"/>
          <w:numId w:val="1"/>
        </w:numPr>
        <w:ind w:left="1348" w:hanging="1136"/>
      </w:pPr>
      <w:r>
        <w:t>Validaciones Fijas</w:t>
      </w:r>
    </w:p>
    <w:p w14:paraId="7FE1F416" w14:textId="77777777" w:rsidR="008E0C59" w:rsidRDefault="008E0C59" w:rsidP="008E0C59"/>
    <w:p w14:paraId="04F25D29" w14:textId="77777777" w:rsidR="00074008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1CBCA1E" w14:textId="77777777" w:rsidR="008E0C59" w:rsidRPr="00B537DA" w:rsidRDefault="008E0C59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834C0" w:rsidRPr="00B537DA" w14:paraId="25F16D07" w14:textId="77777777" w:rsidTr="007834C0">
        <w:tc>
          <w:tcPr>
            <w:tcW w:w="595" w:type="dxa"/>
          </w:tcPr>
          <w:bookmarkEnd w:id="6"/>
          <w:p w14:paraId="334A0283" w14:textId="77777777" w:rsidR="007834C0" w:rsidRPr="00B537DA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94F197B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A915EDF" w14:textId="77777777" w:rsidR="007834C0" w:rsidRPr="00B537DA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834C0" w:rsidRPr="00B537DA" w14:paraId="58B1B7BD" w14:textId="77777777" w:rsidTr="007834C0">
        <w:tc>
          <w:tcPr>
            <w:tcW w:w="595" w:type="dxa"/>
          </w:tcPr>
          <w:p w14:paraId="39F05B1E" w14:textId="77777777" w:rsidR="007834C0" w:rsidRPr="00B537DA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4E462DE" w14:textId="77777777" w:rsidR="007834C0" w:rsidRPr="00B537DA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834C0" w:rsidRPr="00B537DA" w14:paraId="4CC52AC5" w14:textId="77777777" w:rsidTr="007834C0">
        <w:tc>
          <w:tcPr>
            <w:tcW w:w="595" w:type="dxa"/>
          </w:tcPr>
          <w:p w14:paraId="4E7DCE35" w14:textId="77777777" w:rsidR="007834C0" w:rsidRPr="00E81654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B5CAF67" w14:textId="77777777" w:rsidR="007834C0" w:rsidRPr="00E81654" w:rsidRDefault="007834C0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3DC1EEB1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3EEC1D5" w14:textId="77777777" w:rsidR="007834C0" w:rsidRPr="00DD1EE4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98EF7CD" w14:textId="77777777" w:rsidR="007834C0" w:rsidRPr="00DD1EE4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834C0" w:rsidRPr="00B537DA" w14:paraId="11DFC7FB" w14:textId="77777777" w:rsidTr="007834C0">
        <w:tc>
          <w:tcPr>
            <w:tcW w:w="595" w:type="dxa"/>
          </w:tcPr>
          <w:p w14:paraId="4306A35B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0B5A117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2F1D0B1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7834C0" w:rsidRPr="00B537DA" w14:paraId="5C7F97EA" w14:textId="77777777" w:rsidTr="007834C0">
        <w:tc>
          <w:tcPr>
            <w:tcW w:w="595" w:type="dxa"/>
          </w:tcPr>
          <w:p w14:paraId="5107AC12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E610EC0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7834C0" w:rsidRPr="00B537DA" w14:paraId="0FF2AF42" w14:textId="77777777" w:rsidTr="007834C0">
        <w:tc>
          <w:tcPr>
            <w:tcW w:w="595" w:type="dxa"/>
          </w:tcPr>
          <w:p w14:paraId="25F3E6BE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8E7CEBC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834C0" w:rsidRPr="00B537DA" w14:paraId="3F3036FA" w14:textId="77777777" w:rsidTr="007834C0">
        <w:tc>
          <w:tcPr>
            <w:tcW w:w="595" w:type="dxa"/>
          </w:tcPr>
          <w:p w14:paraId="6C3A29DA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0E6476DA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834C0" w:rsidRPr="00B537DA" w14:paraId="58A0FB8C" w14:textId="77777777" w:rsidTr="007834C0">
        <w:tc>
          <w:tcPr>
            <w:tcW w:w="595" w:type="dxa"/>
          </w:tcPr>
          <w:p w14:paraId="37B9EDFC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2EBBC3A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834C0" w:rsidRPr="00B537DA" w14:paraId="1407A94F" w14:textId="77777777" w:rsidTr="007834C0">
        <w:tc>
          <w:tcPr>
            <w:tcW w:w="595" w:type="dxa"/>
          </w:tcPr>
          <w:p w14:paraId="32DF1B14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41E935A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834C0" w:rsidRPr="00B537DA" w14:paraId="6FD56087" w14:textId="77777777" w:rsidTr="007834C0">
        <w:tc>
          <w:tcPr>
            <w:tcW w:w="595" w:type="dxa"/>
          </w:tcPr>
          <w:p w14:paraId="04F6E55D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EC9D3F7" w14:textId="77777777" w:rsidR="007834C0" w:rsidRDefault="007834C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196C73A" w14:textId="77777777" w:rsidR="008E0C59" w:rsidRPr="00170411" w:rsidRDefault="008E0C59" w:rsidP="008E0C59"/>
    <w:p w14:paraId="7065F082" w14:textId="0A5E68D6" w:rsidR="008E0C59" w:rsidRPr="00230F5A" w:rsidRDefault="008E0C59" w:rsidP="008E0C59">
      <w:pPr>
        <w:pStyle w:val="Ttulo2"/>
        <w:numPr>
          <w:ilvl w:val="2"/>
          <w:numId w:val="1"/>
        </w:numPr>
        <w:rPr>
          <w:sz w:val="32"/>
          <w:szCs w:val="32"/>
        </w:rPr>
      </w:pPr>
      <w:r>
        <w:t>Validaciones variables asociadas al documento C14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1C88F69" w14:textId="77777777" w:rsidR="008E0C59" w:rsidRDefault="008E0C59" w:rsidP="008E0C5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E0C59" w:rsidRPr="00B537DA" w14:paraId="0579C2CF" w14:textId="77777777" w:rsidTr="00725859">
        <w:tc>
          <w:tcPr>
            <w:tcW w:w="595" w:type="dxa"/>
          </w:tcPr>
          <w:p w14:paraId="56325D13" w14:textId="77777777" w:rsidR="008E0C59" w:rsidRDefault="008E0C5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298900" w14:textId="2B825FA5" w:rsidR="008E0C59" w:rsidRDefault="008E0C5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1,2 o 3,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7029F" w:rsidRPr="00B537DA" w14:paraId="559481C1" w14:textId="77777777" w:rsidTr="00E7029F">
        <w:tc>
          <w:tcPr>
            <w:tcW w:w="595" w:type="dxa"/>
          </w:tcPr>
          <w:p w14:paraId="179B230F" w14:textId="77777777" w:rsidR="00E7029F" w:rsidRPr="00E81654" w:rsidRDefault="00E7029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59CA5E1" w14:textId="77777777" w:rsidR="00E7029F" w:rsidRPr="00B537DA" w:rsidRDefault="00E7029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B3331B4" w14:textId="77777777" w:rsidR="008E0C59" w:rsidRDefault="008E0C59" w:rsidP="008E0C5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8E0C59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8E0C59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lastRenderedPageBreak/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8202A5" w:rsidRDefault="008202A5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8202A5" w:rsidRDefault="008202A5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8202A5" w:rsidRDefault="008202A5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8202A5" w:rsidRDefault="008202A5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8202A5" w:rsidRDefault="008202A5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8202A5" w:rsidRDefault="008202A5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8202A5" w:rsidRDefault="008202A5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8202A5" w:rsidRDefault="008202A5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8202A5" w:rsidRDefault="008202A5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8202A5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8202A5" w:rsidRPr="00320A3F" w:rsidRDefault="008202A5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</w:t>
                  </w:r>
                  <w:r w:rsidRPr="00320A3F">
                    <w:rPr>
                      <w:rFonts w:ascii="Arial MT" w:hAnsi="Arial MT"/>
                      <w:sz w:val="20"/>
                    </w:rPr>
                    <w:t>n</w:t>
                  </w:r>
                  <w:r w:rsidRPr="00320A3F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1</w:t>
                  </w:r>
                  <w:r w:rsidRPr="00320A3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y</w:t>
                  </w:r>
                  <w:r w:rsidRPr="00320A3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8202A5" w:rsidRPr="00320A3F" w:rsidRDefault="008202A5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8202A5" w:rsidRPr="00320A3F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320A3F">
                    <w:rPr>
                      <w:rFonts w:ascii="Arial MT"/>
                      <w:sz w:val="20"/>
                    </w:rPr>
                    <w:t>&lt;valor</w:t>
                  </w:r>
                  <w:r w:rsidRPr="00320A3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/>
                      <w:sz w:val="20"/>
                    </w:rPr>
                    <w:t>campo</w:t>
                  </w:r>
                  <w:r w:rsidRPr="00320A3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8202A5" w:rsidRPr="00320A3F" w:rsidRDefault="008202A5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320A3F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320A3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dígitos,</w:t>
                  </w:r>
                  <w:r w:rsidRPr="00320A3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rellenado</w:t>
                  </w:r>
                  <w:r w:rsidRPr="00320A3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con el</w:t>
                  </w:r>
                  <w:r w:rsidRPr="00320A3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valor</w:t>
                  </w:r>
                  <w:r w:rsidRPr="00320A3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8202A5" w:rsidRPr="00320A3F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320A3F">
                    <w:rPr>
                      <w:rFonts w:ascii="Arial MT"/>
                      <w:sz w:val="20"/>
                    </w:rPr>
                    <w:t>&lt;valor</w:t>
                  </w:r>
                  <w:r w:rsidRPr="00320A3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/>
                      <w:sz w:val="20"/>
                    </w:rPr>
                    <w:t>decimal</w:t>
                  </w:r>
                  <w:r w:rsidRPr="00320A3F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/>
                      <w:sz w:val="20"/>
                    </w:rPr>
                    <w:t>campo</w:t>
                  </w:r>
                  <w:r w:rsidRPr="00320A3F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320A3F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8202A5" w:rsidRDefault="008202A5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320A3F">
                    <w:rPr>
                      <w:rFonts w:ascii="Arial MT" w:hAnsi="Arial MT"/>
                      <w:sz w:val="20"/>
                    </w:rPr>
                    <w:t>Representa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el</w:t>
                  </w:r>
                  <w:r w:rsidRPr="00320A3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valor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decimal</w:t>
                  </w:r>
                  <w:r w:rsidRPr="00320A3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del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campo</w:t>
                  </w:r>
                  <w:r w:rsidRPr="00320A3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m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del</w:t>
                  </w:r>
                  <w:r w:rsidRPr="00320A3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mensaje</w:t>
                  </w:r>
                  <w:r w:rsidRPr="00320A3F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carátula</w:t>
                  </w:r>
                  <w:r w:rsidRPr="00320A3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del</w:t>
                  </w:r>
                  <w:r w:rsidRPr="00320A3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tipo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de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320A3F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un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largo</w:t>
                  </w:r>
                  <w:r w:rsidRPr="00320A3F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de</w:t>
                  </w:r>
                  <w:r w:rsidRPr="00320A3F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320A3F">
                    <w:rPr>
                      <w:rFonts w:ascii="Arial MT" w:hAnsi="Arial MT"/>
                      <w:sz w:val="20"/>
                    </w:rPr>
                    <w:t>4 dígitos, rellenado con valor 0 a la izquierda cuando es</w:t>
                  </w:r>
                  <w:r>
                    <w:rPr>
                      <w:rFonts w:ascii="Arial MT" w:hAnsi="Arial MT"/>
                      <w:sz w:val="20"/>
                    </w:rPr>
                    <w:t xml:space="preserve">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8202A5" w:rsidRDefault="008202A5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8202A5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8202A5" w:rsidRDefault="008202A5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8202A5" w:rsidRDefault="008202A5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8202A5" w:rsidRDefault="008202A5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8202A5" w:rsidRDefault="008202A5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8202A5" w:rsidRDefault="008202A5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320A3F" w:rsidRPr="00F45E53" w14:paraId="3C49826D" w14:textId="77777777" w:rsidTr="00320A3F">
        <w:trPr>
          <w:trHeight w:val="268"/>
        </w:trPr>
        <w:tc>
          <w:tcPr>
            <w:tcW w:w="862" w:type="dxa"/>
          </w:tcPr>
          <w:p w14:paraId="4F186F2F" w14:textId="77777777" w:rsidR="00320A3F" w:rsidRPr="00F45E53" w:rsidRDefault="00320A3F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20A3F" w:rsidRPr="00F45E53" w:rsidRDefault="00320A3F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20A3F" w:rsidRPr="00F45E53" w:rsidRDefault="00320A3F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20A3F" w:rsidRPr="00F45E53" w:rsidRDefault="00320A3F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320A3F" w:rsidRPr="00F45E53" w:rsidRDefault="00320A3F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20A3F" w:rsidRPr="00F45E53" w14:paraId="3218A4A9" w14:textId="77777777" w:rsidTr="00320A3F">
        <w:trPr>
          <w:trHeight w:val="268"/>
        </w:trPr>
        <w:tc>
          <w:tcPr>
            <w:tcW w:w="862" w:type="dxa"/>
          </w:tcPr>
          <w:p w14:paraId="6B1D5128" w14:textId="77777777" w:rsidR="00320A3F" w:rsidRPr="00F45E53" w:rsidRDefault="00320A3F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20A3F" w:rsidRPr="00F45E53" w:rsidRDefault="00320A3F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20A3F" w:rsidRPr="00F45E53" w:rsidRDefault="00320A3F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20A3F" w:rsidRPr="00F45E53" w14:paraId="622814C1" w14:textId="77777777" w:rsidTr="00320A3F">
        <w:trPr>
          <w:trHeight w:val="268"/>
        </w:trPr>
        <w:tc>
          <w:tcPr>
            <w:tcW w:w="862" w:type="dxa"/>
          </w:tcPr>
          <w:p w14:paraId="7671AEB9" w14:textId="77777777" w:rsidR="00320A3F" w:rsidRPr="00F45E53" w:rsidRDefault="00320A3F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20A3F" w:rsidRPr="00F45E53" w:rsidRDefault="00320A3F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320A3F" w:rsidRPr="00F45E53" w:rsidRDefault="00320A3F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20A3F" w:rsidRPr="00F45E53" w14:paraId="29ABD7A0" w14:textId="77777777" w:rsidTr="00320A3F">
        <w:trPr>
          <w:trHeight w:val="268"/>
        </w:trPr>
        <w:tc>
          <w:tcPr>
            <w:tcW w:w="862" w:type="dxa"/>
          </w:tcPr>
          <w:p w14:paraId="36B1247A" w14:textId="77777777" w:rsidR="00320A3F" w:rsidRPr="00F45E53" w:rsidRDefault="00320A3F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20A3F" w:rsidRPr="00F45E53" w:rsidRDefault="00320A3F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20A3F" w:rsidRPr="00F45E53" w:rsidRDefault="00320A3F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20A3F" w:rsidRPr="00F45E53" w14:paraId="4A41D4E9" w14:textId="77777777" w:rsidTr="00320A3F">
        <w:trPr>
          <w:trHeight w:val="268"/>
        </w:trPr>
        <w:tc>
          <w:tcPr>
            <w:tcW w:w="862" w:type="dxa"/>
          </w:tcPr>
          <w:p w14:paraId="407BD317" w14:textId="77777777" w:rsidR="00320A3F" w:rsidRPr="00F45E53" w:rsidRDefault="00320A3F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20A3F" w:rsidRPr="00F45E53" w:rsidRDefault="00320A3F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20A3F" w:rsidRPr="00F45E53" w:rsidRDefault="00320A3F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320A3F" w:rsidRPr="00F45E53" w:rsidRDefault="00320A3F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20A3F" w:rsidRPr="00F45E53" w14:paraId="306FA4E7" w14:textId="77777777" w:rsidTr="00320A3F">
        <w:trPr>
          <w:trHeight w:val="268"/>
        </w:trPr>
        <w:tc>
          <w:tcPr>
            <w:tcW w:w="862" w:type="dxa"/>
          </w:tcPr>
          <w:p w14:paraId="0E8DBBC7" w14:textId="7F4D293D" w:rsidR="00320A3F" w:rsidRPr="00F45E53" w:rsidRDefault="00320A3F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20A3F" w:rsidRPr="00F45E53" w:rsidRDefault="00320A3F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320A3F" w:rsidRPr="00F45E53" w:rsidRDefault="00320A3F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26D35E9" w:rsidR="00320A3F" w:rsidRPr="00F45E53" w:rsidRDefault="00320A3F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09" w:type="dxa"/>
          </w:tcPr>
          <w:p w14:paraId="4F1C09C0" w14:textId="7F9AB3DE" w:rsidR="00320A3F" w:rsidRPr="00F45E53" w:rsidRDefault="00320A3F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20A3F" w:rsidRPr="00F45E53" w14:paraId="7AD2ABC3" w14:textId="77777777" w:rsidTr="00320A3F">
        <w:trPr>
          <w:trHeight w:val="268"/>
        </w:trPr>
        <w:tc>
          <w:tcPr>
            <w:tcW w:w="862" w:type="dxa"/>
          </w:tcPr>
          <w:p w14:paraId="39EAE958" w14:textId="60515369" w:rsidR="00320A3F" w:rsidRPr="007A6816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2AF9DCE8" w:rsidR="00320A3F" w:rsidRPr="007A6816" w:rsidRDefault="00320A3F" w:rsidP="00641DEC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1ED0E07A" w:rsidR="00320A3F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46A9B7" w14:textId="141C10CC" w:rsidR="00320A3F" w:rsidRPr="00BD4B7E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4B7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709" w:type="dxa"/>
          </w:tcPr>
          <w:p w14:paraId="43E99B36" w14:textId="0FC55708" w:rsidR="00320A3F" w:rsidRPr="00F45E53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20A3F" w:rsidRPr="00F45E53" w14:paraId="7EFDF180" w14:textId="77777777" w:rsidTr="00320A3F">
        <w:trPr>
          <w:trHeight w:val="268"/>
        </w:trPr>
        <w:tc>
          <w:tcPr>
            <w:tcW w:w="862" w:type="dxa"/>
          </w:tcPr>
          <w:p w14:paraId="299EB636" w14:textId="596442E6" w:rsidR="00320A3F" w:rsidRPr="007A6816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48C0F023" w14:textId="76675F9F" w:rsidR="00320A3F" w:rsidRPr="007A6816" w:rsidRDefault="00320A3F" w:rsidP="00641DEC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C9433C" w14:textId="7D0E6F8F" w:rsidR="00320A3F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0252A71" w14:textId="13BD2626" w:rsidR="00320A3F" w:rsidRPr="00BD4B7E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4B7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709" w:type="dxa"/>
          </w:tcPr>
          <w:p w14:paraId="6CD9FC20" w14:textId="0F9ACBE4" w:rsidR="00320A3F" w:rsidRPr="00F45E53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20A3F" w:rsidRPr="00F45E53" w14:paraId="29085BA4" w14:textId="77777777" w:rsidTr="00320A3F">
        <w:trPr>
          <w:trHeight w:val="268"/>
        </w:trPr>
        <w:tc>
          <w:tcPr>
            <w:tcW w:w="862" w:type="dxa"/>
          </w:tcPr>
          <w:p w14:paraId="48EE3C52" w14:textId="33D43365" w:rsidR="00320A3F" w:rsidRPr="007A6816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68CFE89" w14:textId="6EC484A7" w:rsidR="00320A3F" w:rsidRPr="007A6816" w:rsidRDefault="00320A3F" w:rsidP="00641DEC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0DCB6D" w14:textId="17C07889" w:rsidR="00320A3F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E41DF9A" w14:textId="5A6D3095" w:rsidR="00320A3F" w:rsidRPr="00BD4B7E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4B7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709" w:type="dxa"/>
          </w:tcPr>
          <w:p w14:paraId="602BE9F7" w14:textId="5221D9EB" w:rsidR="00320A3F" w:rsidRPr="00F45E53" w:rsidRDefault="00320A3F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20A3F" w:rsidRPr="00F45E53" w14:paraId="25816211" w14:textId="77777777" w:rsidTr="00320A3F">
        <w:trPr>
          <w:trHeight w:val="268"/>
        </w:trPr>
        <w:tc>
          <w:tcPr>
            <w:tcW w:w="862" w:type="dxa"/>
          </w:tcPr>
          <w:p w14:paraId="664DDB0C" w14:textId="656D8CE1" w:rsidR="00320A3F" w:rsidRDefault="00320A3F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320A3F" w:rsidRPr="00F45E53" w:rsidRDefault="00320A3F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320A3F" w:rsidRDefault="00320A3F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320A3F" w:rsidRPr="009F2F7C" w:rsidRDefault="00320A3F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320A3F" w:rsidRPr="00F45E53" w:rsidRDefault="00320A3F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36B2518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7A6816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208AE9D1" w:rsidR="00202F52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755B62" w14:textId="21CA18A0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C7F6FC" w14:textId="1887E23C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501B1A5" w14:textId="08F86312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C38AF46" w14:textId="1DB8D02B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8E0C59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8E0C59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8E0C59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320A3F" w14:paraId="3676ACCC" w14:textId="77777777" w:rsidTr="008202A5">
        <w:tc>
          <w:tcPr>
            <w:tcW w:w="1413" w:type="dxa"/>
          </w:tcPr>
          <w:p w14:paraId="7DDB3BFA" w14:textId="77777777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4D2EAFA4" w:rsidR="00F32211" w:rsidRPr="00320A3F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####a.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="00F32211"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24060F9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320A3F">
              <w:rPr>
                <w:rFonts w:ascii="Times New Roman" w:hAnsi="Times New Roman" w:cs="Times New Roman"/>
              </w:rPr>
              <w:t xml:space="preserve"> </w:t>
            </w: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320A3F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320A3F" w:rsidRDefault="00F32211" w:rsidP="008E0C59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320A3F">
        <w:t>Archivo Carátula</w:t>
      </w:r>
      <w:bookmarkEnd w:id="22"/>
      <w:bookmarkEnd w:id="23"/>
      <w:r w:rsidRPr="00320A3F">
        <w:fldChar w:fldCharType="begin"/>
      </w:r>
      <w:r w:rsidRPr="00320A3F">
        <w:instrText xml:space="preserve"> XE "Archivo ”arátula" </w:instrText>
      </w:r>
      <w:r w:rsidRPr="00320A3F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C33F130" w:rsidR="00F32211" w:rsidRPr="00320A3F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320A3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081296E8" w:rsidR="00F32211" w:rsidRPr="00320A3F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320A3F"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X: Código Institución origen de largo 3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20A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8E0C59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8E0C59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8E0C59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41DEC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641DEC" w:rsidRPr="00AB5B9C" w:rsidRDefault="00641DEC" w:rsidP="00641DE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641DEC" w:rsidRPr="00AB5B9C" w:rsidRDefault="00641DEC" w:rsidP="00641DE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6B39673E" w:rsidR="00641DEC" w:rsidRDefault="00641DEC" w:rsidP="00641DE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</w:tcPr>
          <w:p w14:paraId="15C8710D" w14:textId="248C82FB" w:rsidR="00641DEC" w:rsidRPr="00BD4B7E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4B7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45A5AC01" w14:textId="55675D78" w:rsidR="00641DEC" w:rsidRPr="00F45E53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41DEC" w:rsidRPr="00F45E53" w14:paraId="24C7D4B5" w14:textId="77777777" w:rsidTr="003B5E2B">
        <w:trPr>
          <w:trHeight w:val="268"/>
        </w:trPr>
        <w:tc>
          <w:tcPr>
            <w:tcW w:w="862" w:type="dxa"/>
          </w:tcPr>
          <w:p w14:paraId="026B1D5F" w14:textId="15C64B5D" w:rsidR="00641DEC" w:rsidRPr="00AB5B9C" w:rsidRDefault="00641DEC" w:rsidP="00641DE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527BD5" w14:textId="7345DBD0" w:rsidR="00641DEC" w:rsidRPr="00AB5B9C" w:rsidRDefault="00641DEC" w:rsidP="00641DE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1658EAC" w14:textId="7AAAD697" w:rsidR="00641DEC" w:rsidRDefault="00641DEC" w:rsidP="00641DE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</w:tcPr>
          <w:p w14:paraId="001F235F" w14:textId="3D899FDD" w:rsidR="00641DEC" w:rsidRPr="00BD4B7E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4B7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1" w:type="dxa"/>
          </w:tcPr>
          <w:p w14:paraId="459CA08B" w14:textId="24DDF80E" w:rsidR="00641DEC" w:rsidRPr="00F45E53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41DEC" w:rsidRPr="00F45E53" w14:paraId="13233C3E" w14:textId="77777777" w:rsidTr="003B5E2B">
        <w:trPr>
          <w:trHeight w:val="268"/>
        </w:trPr>
        <w:tc>
          <w:tcPr>
            <w:tcW w:w="862" w:type="dxa"/>
          </w:tcPr>
          <w:p w14:paraId="0E386A8D" w14:textId="34E50D79" w:rsidR="00641DEC" w:rsidRPr="00AB5B9C" w:rsidRDefault="00641DEC" w:rsidP="00641DE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255C54C1" w14:textId="5242A2AA" w:rsidR="00641DEC" w:rsidRPr="00AB5B9C" w:rsidRDefault="00641DEC" w:rsidP="00641DE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22C260F" w14:textId="4581B75B" w:rsidR="00641DEC" w:rsidRDefault="00641DEC" w:rsidP="00641DE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41DE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095" w:type="dxa"/>
          </w:tcPr>
          <w:p w14:paraId="52BD0542" w14:textId="63C6C277" w:rsidR="00641DEC" w:rsidRPr="00BD4B7E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4B7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851" w:type="dxa"/>
          </w:tcPr>
          <w:p w14:paraId="387F9FD3" w14:textId="0ABA6E87" w:rsidR="00641DEC" w:rsidRPr="00F45E53" w:rsidRDefault="00641DEC" w:rsidP="00641DE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0B632D1C" w:rsidR="00AB5B9C" w:rsidRDefault="00AB5B9C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8E0C59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8E0C59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15D0C62E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AB5B9C">
        <w:rPr>
          <w:rFonts w:ascii="Times New Roman" w:hAnsi="Times New Roman" w:cs="Times New Roman"/>
          <w:color w:val="4472C4" w:themeColor="accent1"/>
        </w:rPr>
        <w:t>Rut</w:t>
      </w:r>
      <w:r w:rsidR="006A0B61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167245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B3E19" w14:textId="77777777" w:rsidR="00561B01" w:rsidRDefault="00561B01" w:rsidP="00F10206">
      <w:pPr>
        <w:spacing w:after="0" w:line="240" w:lineRule="auto"/>
      </w:pPr>
      <w:r>
        <w:separator/>
      </w:r>
    </w:p>
  </w:endnote>
  <w:endnote w:type="continuationSeparator" w:id="0">
    <w:p w14:paraId="079DAEC2" w14:textId="77777777" w:rsidR="00561B01" w:rsidRDefault="00561B0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B4BCF1A" w:rsidR="008202A5" w:rsidRPr="008131F5" w:rsidRDefault="008202A5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0C51E1">
          <w:rPr>
            <w:noProof/>
            <w:lang w:val="en-US" w:bidi="es-ES"/>
          </w:rPr>
          <w:t>12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8202A5" w:rsidRPr="008131F5" w:rsidRDefault="008202A5" w:rsidP="00F10206">
    <w:pPr>
      <w:pStyle w:val="Piedepgina"/>
      <w:rPr>
        <w:noProof/>
        <w:lang w:val="en-US"/>
      </w:rPr>
    </w:pPr>
  </w:p>
  <w:p w14:paraId="19776197" w14:textId="77777777" w:rsidR="008202A5" w:rsidRPr="001C0052" w:rsidRDefault="008202A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BF8D1" w14:textId="77777777" w:rsidR="00561B01" w:rsidRDefault="00561B01" w:rsidP="00F10206">
      <w:pPr>
        <w:spacing w:after="0" w:line="240" w:lineRule="auto"/>
      </w:pPr>
      <w:r>
        <w:separator/>
      </w:r>
    </w:p>
  </w:footnote>
  <w:footnote w:type="continuationSeparator" w:id="0">
    <w:p w14:paraId="6682A801" w14:textId="77777777" w:rsidR="00561B01" w:rsidRDefault="00561B0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8202A5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8202A5" w:rsidRDefault="008202A5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8202A5" w:rsidRDefault="008202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3532D9"/>
    <w:multiLevelType w:val="multilevel"/>
    <w:tmpl w:val="BB84403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5A926702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834837494">
    <w:abstractNumId w:val="1"/>
  </w:num>
  <w:num w:numId="2" w16cid:durableId="54478667">
    <w:abstractNumId w:val="5"/>
  </w:num>
  <w:num w:numId="3" w16cid:durableId="2128155268">
    <w:abstractNumId w:val="3"/>
  </w:num>
  <w:num w:numId="4" w16cid:durableId="389616091">
    <w:abstractNumId w:val="8"/>
  </w:num>
  <w:num w:numId="5" w16cid:durableId="1888106180">
    <w:abstractNumId w:val="0"/>
  </w:num>
  <w:num w:numId="6" w16cid:durableId="893124689">
    <w:abstractNumId w:val="2"/>
  </w:num>
  <w:num w:numId="7" w16cid:durableId="84084350">
    <w:abstractNumId w:val="7"/>
  </w:num>
  <w:num w:numId="8" w16cid:durableId="2052916971">
    <w:abstractNumId w:val="9"/>
  </w:num>
  <w:num w:numId="9" w16cid:durableId="104926410">
    <w:abstractNumId w:val="4"/>
  </w:num>
  <w:num w:numId="10" w16cid:durableId="2083479072">
    <w:abstractNumId w:val="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01C9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4DC"/>
    <w:rsid w:val="000B1A73"/>
    <w:rsid w:val="000B75EE"/>
    <w:rsid w:val="000C1EF5"/>
    <w:rsid w:val="000C51D8"/>
    <w:rsid w:val="000C51E1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5B66"/>
    <w:rsid w:val="0015616A"/>
    <w:rsid w:val="00162832"/>
    <w:rsid w:val="00163D7A"/>
    <w:rsid w:val="001647BF"/>
    <w:rsid w:val="00167245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3AE1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2BC"/>
    <w:rsid w:val="00202F52"/>
    <w:rsid w:val="0020586B"/>
    <w:rsid w:val="002119AD"/>
    <w:rsid w:val="00212731"/>
    <w:rsid w:val="002308E7"/>
    <w:rsid w:val="00230F5A"/>
    <w:rsid w:val="002314A0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095"/>
    <w:rsid w:val="002B4375"/>
    <w:rsid w:val="002B6D9A"/>
    <w:rsid w:val="002E1CED"/>
    <w:rsid w:val="002E74B0"/>
    <w:rsid w:val="002E74BA"/>
    <w:rsid w:val="002E798A"/>
    <w:rsid w:val="002F7BDD"/>
    <w:rsid w:val="0030191E"/>
    <w:rsid w:val="00312989"/>
    <w:rsid w:val="00317C42"/>
    <w:rsid w:val="00320A3F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362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61B01"/>
    <w:rsid w:val="00562E48"/>
    <w:rsid w:val="0056450A"/>
    <w:rsid w:val="00570E48"/>
    <w:rsid w:val="00575FEB"/>
    <w:rsid w:val="00597FD4"/>
    <w:rsid w:val="005B3B96"/>
    <w:rsid w:val="005B5D60"/>
    <w:rsid w:val="005B65DC"/>
    <w:rsid w:val="005C5769"/>
    <w:rsid w:val="005F7355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97999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34C0"/>
    <w:rsid w:val="00785F5D"/>
    <w:rsid w:val="00787AE9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202A5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0C59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971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4B7E"/>
    <w:rsid w:val="00BD65BC"/>
    <w:rsid w:val="00BF210F"/>
    <w:rsid w:val="00BF30C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218"/>
    <w:rsid w:val="00D23639"/>
    <w:rsid w:val="00D3155F"/>
    <w:rsid w:val="00D31E6D"/>
    <w:rsid w:val="00D35EF3"/>
    <w:rsid w:val="00D4113D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545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029F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E74C0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C2E3-8991-47CE-A3A0-F68A98AF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1625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78</cp:revision>
  <dcterms:created xsi:type="dcterms:W3CDTF">2024-03-06T13:25:00Z</dcterms:created>
  <dcterms:modified xsi:type="dcterms:W3CDTF">2024-06-05T19:33:00Z</dcterms:modified>
</cp:coreProperties>
</file>