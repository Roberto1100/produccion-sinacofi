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B3558E">
      <w:pPr>
        <w:pStyle w:val="Sinespaciado"/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BA62CBB" w14:textId="15CD2743" w:rsidR="00C4642F" w:rsidRPr="004A1260" w:rsidRDefault="004A1260" w:rsidP="002B349B">
      <w:pPr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2B349B">
        <w:rPr>
          <w:rFonts w:ascii="Times New Roman" w:hAnsi="Times New Roman" w:cs="Times New Roman"/>
          <w:b/>
          <w:sz w:val="72"/>
          <w:szCs w:val="72"/>
        </w:rPr>
        <w:t>E24</w:t>
      </w:r>
      <w:r>
        <w:rPr>
          <w:rFonts w:ascii="Times New Roman" w:hAnsi="Times New Roman" w:cs="Times New Roman"/>
          <w:b/>
          <w:sz w:val="72"/>
          <w:szCs w:val="72"/>
        </w:rPr>
        <w:t>(</w:t>
      </w:r>
      <w:r w:rsidR="00FA0B6F">
        <w:rPr>
          <w:rFonts w:ascii="Times New Roman" w:hAnsi="Times New Roman" w:cs="Times New Roman"/>
          <w:b/>
          <w:sz w:val="72"/>
          <w:szCs w:val="72"/>
        </w:rPr>
        <w:t>7</w:t>
      </w:r>
      <w:r w:rsidR="002B349B">
        <w:rPr>
          <w:rFonts w:ascii="Times New Roman" w:hAnsi="Times New Roman" w:cs="Times New Roman"/>
          <w:b/>
          <w:sz w:val="72"/>
          <w:szCs w:val="72"/>
        </w:rPr>
        <w:t>28</w:t>
      </w:r>
      <w:r>
        <w:rPr>
          <w:rFonts w:ascii="Times New Roman" w:hAnsi="Times New Roman" w:cs="Times New Roman"/>
          <w:b/>
          <w:sz w:val="72"/>
          <w:szCs w:val="72"/>
        </w:rPr>
        <w:t xml:space="preserve">) </w:t>
      </w:r>
      <w:r w:rsidRPr="004A1260">
        <w:rPr>
          <w:rFonts w:ascii="Times New Roman" w:hAnsi="Times New Roman" w:cs="Times New Roman"/>
          <w:b/>
          <w:sz w:val="72"/>
          <w:szCs w:val="72"/>
        </w:rPr>
        <w:t>-</w:t>
      </w:r>
      <w:r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="002B349B" w:rsidRPr="002B349B">
        <w:rPr>
          <w:rFonts w:ascii="Times New Roman" w:hAnsi="Times New Roman" w:cs="Times New Roman"/>
          <w:b/>
          <w:sz w:val="72"/>
          <w:szCs w:val="72"/>
        </w:rPr>
        <w:t xml:space="preserve">INF. SOBRE USO </w:t>
      </w:r>
      <w:r w:rsidR="002B349B">
        <w:rPr>
          <w:rFonts w:ascii="Times New Roman" w:hAnsi="Times New Roman" w:cs="Times New Roman"/>
          <w:b/>
          <w:sz w:val="72"/>
          <w:szCs w:val="72"/>
        </w:rPr>
        <w:t>DE TARJ. DE PAGO Y TRANS. ELECT</w:t>
      </w:r>
      <w:r w:rsidR="00665EB3">
        <w:rPr>
          <w:rFonts w:ascii="Times New Roman" w:hAnsi="Times New Roman" w:cs="Times New Roman"/>
          <w:b/>
          <w:sz w:val="72"/>
          <w:szCs w:val="72"/>
        </w:rPr>
        <w:t>.</w:t>
      </w:r>
    </w:p>
    <w:p w14:paraId="510EB8B5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CD0C920" w14:textId="77777777" w:rsidR="00C4642F" w:rsidRDefault="00C4642F" w:rsidP="00C4642F">
      <w:pPr>
        <w:rPr>
          <w:rFonts w:ascii="Times New Roman" w:hAnsi="Times New Roman" w:cs="Times New Roman"/>
        </w:rPr>
      </w:pPr>
    </w:p>
    <w:p w14:paraId="7E19B2F7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2DE3A3EC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561403E5" w14:textId="77777777" w:rsidR="0097031A" w:rsidRPr="00230F5A" w:rsidRDefault="0097031A" w:rsidP="00C4642F">
      <w:pPr>
        <w:rPr>
          <w:rFonts w:ascii="Times New Roman" w:hAnsi="Times New Roman" w:cs="Times New Roman"/>
        </w:rPr>
      </w:pPr>
    </w:p>
    <w:p w14:paraId="30C0B481" w14:textId="126D6C74" w:rsidR="00C4642F" w:rsidRPr="00230F5A" w:rsidRDefault="00000000" w:rsidP="00C4642F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1.45pt;margin-top:14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EB8CBBF" w:rsidR="00C4642F" w:rsidRPr="00230F5A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595494E8" w14:textId="77777777" w:rsidR="00B06B5A" w:rsidRDefault="00C4642F">
      <w:pPr>
        <w:pStyle w:val="TtuloTDC"/>
        <w:rPr>
          <w:rFonts w:cs="Times New Roman"/>
        </w:rPr>
      </w:pPr>
      <w:r w:rsidRPr="00230F5A">
        <w:rPr>
          <w:rFonts w:cs="Times New Roman"/>
        </w:rPr>
        <w:br w:type="page"/>
      </w:r>
    </w:p>
    <w:sdt>
      <w:sdtPr>
        <w:rPr>
          <w:b/>
        </w:rPr>
        <w:id w:val="1954749225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18B9664A" w14:textId="64B6F151" w:rsidR="00522424" w:rsidRDefault="00522424" w:rsidP="00B06B5A">
          <w:r>
            <w:t>Contenido</w:t>
          </w:r>
        </w:p>
        <w:p w14:paraId="36CD2A8F" w14:textId="45A7F3F2" w:rsidR="00665EB3" w:rsidRDefault="00522424">
          <w:pPr>
            <w:pStyle w:val="TDC1"/>
            <w:rPr>
              <w:rFonts w:cstheme="minorBidi"/>
              <w:noProof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057838" w:history="1">
            <w:r w:rsidR="00665EB3" w:rsidRPr="00005200">
              <w:rPr>
                <w:rStyle w:val="Hipervnculo"/>
                <w:noProof/>
              </w:rPr>
              <w:t>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Definición de estructuras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_Toc166057838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2C28AE">
              <w:rPr>
                <w:noProof/>
                <w:webHidden/>
              </w:rPr>
              <w:t>5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77E6721C" w14:textId="4AF19763" w:rsidR="00665EB3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39" w:history="1">
            <w:r w:rsidR="00665EB3" w:rsidRPr="00005200">
              <w:rPr>
                <w:rStyle w:val="Hipervnculo"/>
                <w:bCs/>
                <w:noProof/>
              </w:rPr>
              <w:t>1.1.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bCs/>
                <w:noProof/>
              </w:rPr>
              <w:t xml:space="preserve">Archivo de datos del emisor  </w:t>
            </w:r>
            <w:r w:rsidR="00665EB3" w:rsidRPr="00005200">
              <w:rPr>
                <w:rStyle w:val="Hipervnculo"/>
                <w:noProof/>
              </w:rPr>
              <w:t>Manual Sistema de Información Bancos - Sistema Contable (cmfchile.cl)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_Toc166057839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2C28AE">
              <w:rPr>
                <w:noProof/>
                <w:webHidden/>
              </w:rPr>
              <w:t>5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5EB484EC" w14:textId="26C52B6A" w:rsidR="00665EB3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057840" w:history="1">
            <w:r w:rsidR="00665EB3" w:rsidRPr="00005200">
              <w:rPr>
                <w:rStyle w:val="Hipervnculo"/>
                <w:noProof/>
              </w:rPr>
              <w:t>2.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Validaciones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_Toc166057840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2C28AE">
              <w:rPr>
                <w:noProof/>
                <w:webHidden/>
              </w:rPr>
              <w:t>7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4E5C292D" w14:textId="42C99DD6" w:rsidR="00665EB3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1" w:history="1">
            <w:r w:rsidR="00665EB3" w:rsidRPr="00005200">
              <w:rPr>
                <w:rStyle w:val="Hipervnculo"/>
                <w:noProof/>
              </w:rPr>
              <w:t>2.1.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Archivo de datos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_Toc166057841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2C28AE">
              <w:rPr>
                <w:noProof/>
                <w:webHidden/>
              </w:rPr>
              <w:t>7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40A47C37" w14:textId="409D6029" w:rsidR="00665EB3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057842" w:history="1">
            <w:r w:rsidR="00665EB3" w:rsidRPr="00005200">
              <w:rPr>
                <w:rStyle w:val="Hipervnculo"/>
                <w:noProof/>
              </w:rPr>
              <w:t>3.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Construyendo la carátula de salida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_Toc166057842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2C28AE">
              <w:rPr>
                <w:noProof/>
                <w:webHidden/>
              </w:rPr>
              <w:t>7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013E0DCB" w14:textId="06A70C14" w:rsidR="00665EB3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3" w:history="1">
            <w:r w:rsidR="00665EB3" w:rsidRPr="00005200">
              <w:rPr>
                <w:rStyle w:val="Hipervnculo"/>
                <w:noProof/>
              </w:rPr>
              <w:t>3.1.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Formato de carátula de salida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_Toc166057843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2C28AE">
              <w:rPr>
                <w:noProof/>
                <w:webHidden/>
              </w:rPr>
              <w:t>7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44A3E6FC" w14:textId="4CBA87D8" w:rsidR="00665EB3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057844" w:history="1">
            <w:r w:rsidR="00665EB3" w:rsidRPr="00005200">
              <w:rPr>
                <w:rStyle w:val="Hipervnculo"/>
                <w:bCs/>
                <w:noProof/>
              </w:rPr>
              <w:t>4.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Definición de nombres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_Toc166057844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2C28AE">
              <w:rPr>
                <w:noProof/>
                <w:webHidden/>
              </w:rPr>
              <w:t>10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5EE11AE7" w14:textId="190ED4D7" w:rsidR="00665EB3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5" w:history="1">
            <w:r w:rsidR="00665EB3" w:rsidRPr="00005200">
              <w:rPr>
                <w:rStyle w:val="Hipervnculo"/>
                <w:noProof/>
              </w:rPr>
              <w:t>4.1.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Archivo de salida a destino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_Toc166057845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2C28AE">
              <w:rPr>
                <w:noProof/>
                <w:webHidden/>
              </w:rPr>
              <w:t>10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7CD1EE8D" w14:textId="10CAE083" w:rsidR="00665EB3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6" w:history="1">
            <w:r w:rsidR="00665EB3" w:rsidRPr="00005200">
              <w:rPr>
                <w:rStyle w:val="Hipervnculo"/>
                <w:noProof/>
              </w:rPr>
              <w:t>4.1.1.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Archivo de datos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_Toc166057846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2C28AE">
              <w:rPr>
                <w:noProof/>
                <w:webHidden/>
              </w:rPr>
              <w:t>10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1CB980E0" w14:textId="052D442C" w:rsidR="00665EB3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7" w:history="1">
            <w:r w:rsidR="00665EB3" w:rsidRPr="00005200">
              <w:rPr>
                <w:rStyle w:val="Hipervnculo"/>
                <w:noProof/>
              </w:rPr>
              <w:t>4.1.2.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Archivo Carátula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_Toc166057847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2C28AE">
              <w:rPr>
                <w:noProof/>
                <w:webHidden/>
              </w:rPr>
              <w:t>10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1391C959" w14:textId="6D029128" w:rsidR="00665EB3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8" w:history="1">
            <w:r w:rsidR="00665EB3" w:rsidRPr="00005200">
              <w:rPr>
                <w:rStyle w:val="Hipervnculo"/>
                <w:noProof/>
              </w:rPr>
              <w:t>4.2.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Definición de correlativo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_Toc166057848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2C28AE">
              <w:rPr>
                <w:noProof/>
                <w:webHidden/>
              </w:rPr>
              <w:t>10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5AE6291B" w14:textId="1EF75783" w:rsidR="00665EB3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9" w:history="1">
            <w:r w:rsidR="00665EB3" w:rsidRPr="00005200">
              <w:rPr>
                <w:rStyle w:val="Hipervnculo"/>
                <w:noProof/>
              </w:rPr>
              <w:t>4.2.1.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Salida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_Toc166057849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2C28AE">
              <w:rPr>
                <w:noProof/>
                <w:webHidden/>
              </w:rPr>
              <w:t>10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4AC3DF7A" w14:textId="184EEAFA" w:rsidR="00665EB3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50" w:history="1">
            <w:r w:rsidR="00665EB3" w:rsidRPr="00005200">
              <w:rPr>
                <w:rStyle w:val="Hipervnculo"/>
                <w:noProof/>
              </w:rPr>
              <w:t>4.2.2.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Entrada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_Toc166057850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2C28AE">
              <w:rPr>
                <w:noProof/>
                <w:webHidden/>
              </w:rPr>
              <w:t>10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57613006" w14:textId="37E5F644" w:rsidR="00665EB3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057851" w:history="1">
            <w:r w:rsidR="00665EB3" w:rsidRPr="00005200">
              <w:rPr>
                <w:rStyle w:val="Hipervnculo"/>
                <w:noProof/>
              </w:rPr>
              <w:t>5.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Definir Notificación hacia el Front.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_Toc166057851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2C28AE">
              <w:rPr>
                <w:noProof/>
                <w:webHidden/>
              </w:rPr>
              <w:t>11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467C34D0" w14:textId="0721A07A" w:rsidR="00665EB3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057852" w:history="1">
            <w:r w:rsidR="00665EB3" w:rsidRPr="00005200">
              <w:rPr>
                <w:rStyle w:val="Hipervnculo"/>
                <w:noProof/>
              </w:rPr>
              <w:t>6.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Datos sensibles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_Toc166057852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2C28AE">
              <w:rPr>
                <w:noProof/>
                <w:webHidden/>
              </w:rPr>
              <w:t>12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1B95E1CD" w14:textId="3F8A46DC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1620CBD4" w:rsidR="000105A8" w:rsidRPr="00230F5A" w:rsidRDefault="0097031A" w:rsidP="00E862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58E64CE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0506C0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DA6AAC" w:rsidRPr="00230F5A" w14:paraId="6E9DFCCB" w14:textId="2AF98CBC" w:rsidTr="000506C0">
        <w:tc>
          <w:tcPr>
            <w:tcW w:w="1256" w:type="dxa"/>
          </w:tcPr>
          <w:p w14:paraId="2E76E9E9" w14:textId="34A68FDC" w:rsidR="00DA6AAC" w:rsidRPr="00230F5A" w:rsidRDefault="002B349B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E24</w:t>
            </w:r>
          </w:p>
        </w:tc>
        <w:tc>
          <w:tcPr>
            <w:tcW w:w="1342" w:type="dxa"/>
          </w:tcPr>
          <w:p w14:paraId="22F848E4" w14:textId="485E569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264C16">
              <w:rPr>
                <w:rFonts w:ascii="Times New Roman" w:hAnsi="Times New Roman" w:cs="Times New Roman"/>
              </w:rPr>
              <w:t>7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</w:t>
            </w:r>
            <w:r w:rsidR="00264C16">
              <w:rPr>
                <w:rFonts w:ascii="Times New Roman" w:hAnsi="Times New Roman" w:cs="Times New Roman"/>
              </w:rPr>
              <w:t>5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48015B9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70CE5756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2A1123FA" w14:textId="3CF5DB9C" w:rsidR="00DA6AAC" w:rsidRPr="00230F5A" w:rsidRDefault="00264C16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Alejandro Aravena</w:t>
            </w:r>
          </w:p>
        </w:tc>
        <w:tc>
          <w:tcPr>
            <w:tcW w:w="889" w:type="dxa"/>
          </w:tcPr>
          <w:p w14:paraId="045D1828" w14:textId="655F4A2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DA1056" w:rsidRPr="00230F5A" w14:paraId="5339FC0E" w14:textId="7AB2D237" w:rsidTr="000506C0">
        <w:tc>
          <w:tcPr>
            <w:tcW w:w="1256" w:type="dxa"/>
          </w:tcPr>
          <w:p w14:paraId="3DF7E2D2" w14:textId="3AB9AFD1" w:rsidR="00DA1056" w:rsidRPr="00230F5A" w:rsidRDefault="00DA1056" w:rsidP="00DA105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E24</w:t>
            </w:r>
          </w:p>
        </w:tc>
        <w:tc>
          <w:tcPr>
            <w:tcW w:w="1342" w:type="dxa"/>
          </w:tcPr>
          <w:p w14:paraId="69C55B7E" w14:textId="1FAB12F4" w:rsidR="00DA1056" w:rsidRPr="00230F5A" w:rsidRDefault="00DA1056" w:rsidP="00DA105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06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4B251BEB" w14:textId="77777777" w:rsidR="00DA1056" w:rsidRDefault="00DA1056" w:rsidP="00DA105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69ACE707" w14:textId="77777777" w:rsidR="00DA1056" w:rsidRDefault="00DA1056" w:rsidP="00DA105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2927E8FC" w:rsidR="00DA1056" w:rsidRPr="00230F5A" w:rsidRDefault="00DA1056" w:rsidP="00DA105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Alejandro Aravena</w:t>
            </w:r>
          </w:p>
        </w:tc>
        <w:tc>
          <w:tcPr>
            <w:tcW w:w="889" w:type="dxa"/>
          </w:tcPr>
          <w:p w14:paraId="4436A160" w14:textId="63E0C41C" w:rsidR="00DA1056" w:rsidRPr="00230F5A" w:rsidRDefault="00DA1056" w:rsidP="00DA105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2F5FCDFE" w:rsidR="00DA1056" w:rsidRPr="00230F5A" w:rsidRDefault="00DA1056" w:rsidP="00DA105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Revision</w:t>
            </w:r>
            <w:proofErr w:type="spellEnd"/>
          </w:p>
        </w:tc>
      </w:tr>
      <w:tr w:rsidR="00DA1056" w:rsidRPr="00230F5A" w14:paraId="251EA50D" w14:textId="22DD7FE9" w:rsidTr="000506C0">
        <w:tc>
          <w:tcPr>
            <w:tcW w:w="1256" w:type="dxa"/>
          </w:tcPr>
          <w:p w14:paraId="7287933A" w14:textId="2774A3A0" w:rsidR="00DA1056" w:rsidRPr="00230F5A" w:rsidRDefault="00DA1056" w:rsidP="00DA105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562818B9" w14:textId="670AE15D" w:rsidR="00DA1056" w:rsidRPr="00230F5A" w:rsidRDefault="00DA1056" w:rsidP="00DA105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B494666" w14:textId="36A4B044" w:rsidR="00DA1056" w:rsidRPr="00230F5A" w:rsidRDefault="00DA1056" w:rsidP="00DA105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03E710F1" w14:textId="1B08AB6A" w:rsidR="00DA1056" w:rsidRPr="00230F5A" w:rsidRDefault="00DA1056" w:rsidP="00DA105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680C47E" w14:textId="38C5E5AB" w:rsidR="00DA1056" w:rsidRPr="00230F5A" w:rsidRDefault="00DA1056" w:rsidP="00DA105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DA1056" w:rsidRPr="00230F5A" w14:paraId="38B70AFE" w14:textId="34FEEE1D" w:rsidTr="000506C0">
        <w:tc>
          <w:tcPr>
            <w:tcW w:w="1256" w:type="dxa"/>
          </w:tcPr>
          <w:p w14:paraId="23AEB014" w14:textId="5799241D" w:rsidR="00DA1056" w:rsidRPr="00230F5A" w:rsidRDefault="00DA1056" w:rsidP="00DA105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1B5644C6" w:rsidR="00DA1056" w:rsidRPr="00230F5A" w:rsidRDefault="00DA1056" w:rsidP="00DA105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672541B2" w:rsidR="00DA1056" w:rsidRPr="00230F5A" w:rsidRDefault="00DA1056" w:rsidP="00DA105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EBE826" w14:textId="77CBF93B" w:rsidR="00DA1056" w:rsidRPr="00230F5A" w:rsidRDefault="00DA1056" w:rsidP="00DA105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02B86A20" w:rsidR="00DA1056" w:rsidRPr="00230F5A" w:rsidRDefault="00DA1056" w:rsidP="00DA105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DA1056" w:rsidRPr="00230F5A" w14:paraId="4B606B6E" w14:textId="62885254" w:rsidTr="000506C0">
        <w:tc>
          <w:tcPr>
            <w:tcW w:w="1256" w:type="dxa"/>
          </w:tcPr>
          <w:p w14:paraId="612D72B6" w14:textId="77777777" w:rsidR="00DA1056" w:rsidRPr="00230F5A" w:rsidRDefault="00DA1056" w:rsidP="00DA105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DA1056" w:rsidRPr="00230F5A" w:rsidRDefault="00DA1056" w:rsidP="00DA105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DA1056" w:rsidRPr="00230F5A" w:rsidRDefault="00DA1056" w:rsidP="00DA105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DA1056" w:rsidRPr="00230F5A" w:rsidRDefault="00DA1056" w:rsidP="00DA105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DA1056" w:rsidRPr="00230F5A" w:rsidRDefault="00DA1056" w:rsidP="00DA105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DA1056" w:rsidRPr="00230F5A" w14:paraId="2EA7A1DB" w14:textId="6C6D457E" w:rsidTr="000506C0">
        <w:tc>
          <w:tcPr>
            <w:tcW w:w="1256" w:type="dxa"/>
          </w:tcPr>
          <w:p w14:paraId="4D062B49" w14:textId="77777777" w:rsidR="00DA1056" w:rsidRPr="00230F5A" w:rsidRDefault="00DA1056" w:rsidP="00DA105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DA1056" w:rsidRPr="00230F5A" w:rsidRDefault="00DA1056" w:rsidP="00DA105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DA1056" w:rsidRPr="00230F5A" w:rsidRDefault="00DA1056" w:rsidP="00DA105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DA1056" w:rsidRPr="00230F5A" w:rsidRDefault="00DA1056" w:rsidP="00DA105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DA1056" w:rsidRPr="00230F5A" w:rsidRDefault="00DA1056" w:rsidP="00DA105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DA1056" w:rsidRPr="00230F5A" w14:paraId="4EBD62EB" w14:textId="7659FBA3" w:rsidTr="000506C0">
        <w:tc>
          <w:tcPr>
            <w:tcW w:w="1256" w:type="dxa"/>
          </w:tcPr>
          <w:p w14:paraId="6FF918B3" w14:textId="77777777" w:rsidR="00DA1056" w:rsidRPr="00230F5A" w:rsidRDefault="00DA1056" w:rsidP="00DA105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DA1056" w:rsidRPr="00230F5A" w:rsidRDefault="00DA1056" w:rsidP="00DA105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DA1056" w:rsidRPr="00230F5A" w:rsidRDefault="00DA1056" w:rsidP="00DA105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DA1056" w:rsidRPr="00230F5A" w:rsidRDefault="00DA1056" w:rsidP="00DA105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DA1056" w:rsidRPr="00230F5A" w:rsidRDefault="00DA1056" w:rsidP="00DA105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383278">
      <w:pPr>
        <w:pStyle w:val="Ttulo1"/>
        <w:numPr>
          <w:ilvl w:val="0"/>
          <w:numId w:val="1"/>
        </w:numPr>
        <w:rPr>
          <w:rFonts w:cs="Times New Roman"/>
        </w:rPr>
      </w:pPr>
      <w:bookmarkStart w:id="0" w:name="_Toc166057838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383278">
      <w:pPr>
        <w:pStyle w:val="Ttulo2"/>
        <w:numPr>
          <w:ilvl w:val="1"/>
          <w:numId w:val="1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66057839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1D4FCFFA" w14:textId="77777777" w:rsid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  <w:proofErr w:type="spellStart"/>
      <w:r>
        <w:rPr>
          <w:rFonts w:ascii="Times New Roman" w:hAnsi="Times New Roman" w:cs="Times New Roman"/>
          <w:color w:val="4472C4" w:themeColor="accent1"/>
        </w:rPr>
        <w:t>Header</w:t>
      </w:r>
      <w:proofErr w:type="spellEnd"/>
      <w:r>
        <w:rPr>
          <w:rFonts w:ascii="Times New Roman" w:hAnsi="Times New Roman" w:cs="Times New Roman"/>
          <w:color w:val="4472C4" w:themeColor="accent1"/>
        </w:rPr>
        <w:t>:</w:t>
      </w:r>
    </w:p>
    <w:tbl>
      <w:tblPr>
        <w:tblStyle w:val="TableNormal"/>
        <w:tblW w:w="2466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3"/>
        <w:gridCol w:w="4963"/>
        <w:gridCol w:w="4963"/>
        <w:gridCol w:w="4963"/>
        <w:gridCol w:w="2978"/>
      </w:tblGrid>
      <w:tr w:rsidR="001D72C1" w14:paraId="1CBC27A8" w14:textId="77777777" w:rsidTr="000C51D8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A7A85" w14:textId="7777777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B0BD8" w14:textId="7777777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CA8C1" w14:textId="59914ED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 w:rsidRPr="0048115C">
              <w:rPr>
                <w:sz w:val="20"/>
                <w:lang w:val="es-CL"/>
              </w:rPr>
              <w:t>Código</w:t>
            </w:r>
            <w:r w:rsidRPr="0048115C">
              <w:rPr>
                <w:spacing w:val="-4"/>
                <w:sz w:val="20"/>
                <w:lang w:val="es-CL"/>
              </w:rPr>
              <w:t xml:space="preserve"> </w:t>
            </w:r>
            <w:r w:rsidRPr="0048115C">
              <w:rPr>
                <w:sz w:val="20"/>
                <w:lang w:val="es-CL"/>
              </w:rPr>
              <w:t>de</w:t>
            </w:r>
            <w:r w:rsidRPr="0048115C">
              <w:rPr>
                <w:spacing w:val="-4"/>
                <w:sz w:val="20"/>
                <w:lang w:val="es-CL"/>
              </w:rPr>
              <w:t xml:space="preserve"> </w:t>
            </w:r>
            <w:r w:rsidRPr="0048115C">
              <w:rPr>
                <w:sz w:val="20"/>
                <w:lang w:val="es-CL"/>
              </w:rPr>
              <w:t>la</w:t>
            </w:r>
            <w:r w:rsidRPr="0048115C">
              <w:rPr>
                <w:spacing w:val="-3"/>
                <w:sz w:val="20"/>
                <w:lang w:val="es-CL"/>
              </w:rPr>
              <w:t xml:space="preserve"> </w:t>
            </w:r>
            <w:r w:rsidRPr="0048115C">
              <w:rPr>
                <w:sz w:val="20"/>
                <w:lang w:val="es-CL"/>
              </w:rPr>
              <w:t>institución</w:t>
            </w:r>
            <w:r w:rsidRPr="0048115C">
              <w:rPr>
                <w:spacing w:val="-1"/>
                <w:sz w:val="20"/>
                <w:lang w:val="es-CL"/>
              </w:rPr>
              <w:t xml:space="preserve"> </w:t>
            </w:r>
            <w:r w:rsidRPr="0048115C">
              <w:rPr>
                <w:sz w:val="20"/>
                <w:lang w:val="es-CL"/>
              </w:rPr>
              <w:t>financiera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01435" w14:textId="765DE51C" w:rsidR="001D72C1" w:rsidRDefault="001D72C1" w:rsidP="001D72C1">
            <w:pPr>
              <w:pStyle w:val="TableParagraph"/>
              <w:spacing w:line="248" w:lineRule="exact"/>
              <w:ind w:left="110"/>
              <w:rPr>
                <w:sz w:val="20"/>
              </w:rPr>
            </w:pPr>
            <w:r>
              <w:rPr>
                <w:sz w:val="20"/>
              </w:rPr>
              <w:t>9(04)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CBE0B" w14:textId="59CE67C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>
              <w:rPr>
                <w:sz w:val="20"/>
              </w:rPr>
              <w:t>9(04)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23AE7" w14:textId="5F3337B3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>
              <w:rPr>
                <w:rFonts w:ascii="Times New Roman" w:hAnsi="Times New Roman" w:cs="Times New Roman"/>
                <w:lang w:val="es-CL"/>
              </w:rPr>
              <w:t>Código de la institución financiera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A9D29" w14:textId="3D87DD79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9(04)</w:t>
            </w:r>
          </w:p>
        </w:tc>
      </w:tr>
      <w:tr w:rsidR="001D72C1" w14:paraId="0BB15B91" w14:textId="77777777" w:rsidTr="000C51D8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A11F3" w14:textId="7777777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F80C7" w14:textId="7777777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5E9AF" w14:textId="662017C8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sz w:val="20"/>
              </w:rPr>
              <w:t>Identificación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 w:rsidR="00DA1056">
              <w:rPr>
                <w:sz w:val="20"/>
              </w:rPr>
              <w:t>archive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EAED5" w14:textId="0EE1961A" w:rsidR="001D72C1" w:rsidRDefault="001D72C1" w:rsidP="001D72C1">
            <w:pPr>
              <w:pStyle w:val="TableParagraph"/>
              <w:spacing w:line="248" w:lineRule="exact"/>
              <w:ind w:left="110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03)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FAFD0" w14:textId="0CC42A12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03)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C228A" w14:textId="77439B09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Identificación</w:t>
            </w:r>
            <w:proofErr w:type="spellEnd"/>
            <w:r>
              <w:rPr>
                <w:rFonts w:ascii="Times New Roman" w:hAnsi="Times New Roman" w:cs="Times New Roman"/>
              </w:rPr>
              <w:t xml:space="preserve"> del </w:t>
            </w:r>
            <w:proofErr w:type="spellStart"/>
            <w:r>
              <w:rPr>
                <w:rFonts w:ascii="Times New Roman" w:hAnsi="Times New Roman" w:cs="Times New Roman"/>
              </w:rPr>
              <w:t>archivo</w:t>
            </w:r>
            <w:proofErr w:type="spellEnd"/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5F694" w14:textId="7777777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X(</w:t>
            </w:r>
            <w:proofErr w:type="gramEnd"/>
            <w:r>
              <w:rPr>
                <w:rFonts w:ascii="Times New Roman" w:hAnsi="Times New Roman" w:cs="Times New Roman"/>
              </w:rPr>
              <w:t>03)</w:t>
            </w:r>
          </w:p>
        </w:tc>
      </w:tr>
      <w:tr w:rsidR="001D72C1" w14:paraId="7C07D41C" w14:textId="77777777" w:rsidTr="000C51D8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28E50" w14:textId="7777777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A553A" w14:textId="7777777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A7EF0" w14:textId="0E7B6CB1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sz w:val="20"/>
              </w:rPr>
              <w:t>Periodo</w:t>
            </w:r>
            <w:proofErr w:type="spellEnd"/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51010" w14:textId="2E8987DC" w:rsidR="001D72C1" w:rsidRDefault="001D72C1" w:rsidP="001D72C1">
            <w:pPr>
              <w:pStyle w:val="TableParagraph"/>
              <w:tabs>
                <w:tab w:val="left" w:pos="1140"/>
              </w:tabs>
              <w:spacing w:line="248" w:lineRule="exact"/>
              <w:ind w:left="110"/>
              <w:rPr>
                <w:sz w:val="20"/>
              </w:rPr>
            </w:pPr>
            <w:proofErr w:type="gramStart"/>
            <w:r>
              <w:rPr>
                <w:sz w:val="20"/>
              </w:rPr>
              <w:t>P(</w:t>
            </w:r>
            <w:proofErr w:type="gramEnd"/>
            <w:r>
              <w:rPr>
                <w:sz w:val="20"/>
              </w:rPr>
              <w:t>06) AAAAMM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F921B" w14:textId="68D6075B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sz w:val="20"/>
              </w:rPr>
              <w:t>F(</w:t>
            </w:r>
            <w:proofErr w:type="gramEnd"/>
            <w:r>
              <w:rPr>
                <w:sz w:val="20"/>
              </w:rPr>
              <w:t>08) AAAAMMDD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45474" w14:textId="4428AF08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Periodo</w:t>
            </w:r>
            <w:proofErr w:type="spellEnd"/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8E3CC" w14:textId="014ABFFD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F(</w:t>
            </w:r>
            <w:proofErr w:type="gramEnd"/>
            <w:r>
              <w:rPr>
                <w:rFonts w:ascii="Times New Roman" w:hAnsi="Times New Roman" w:cs="Times New Roman"/>
              </w:rPr>
              <w:t>08)    AAAAMMDD</w:t>
            </w:r>
          </w:p>
        </w:tc>
      </w:tr>
      <w:tr w:rsidR="001D72C1" w14:paraId="7065C47E" w14:textId="77777777" w:rsidTr="000C51D8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12F8E" w14:textId="7777777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A3E51" w14:textId="7777777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A709F" w14:textId="34B2ED06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1A49E" w14:textId="3F1B3E2C" w:rsidR="001D72C1" w:rsidRDefault="006E3CE0" w:rsidP="001D72C1">
            <w:pPr>
              <w:pStyle w:val="TableParagraph"/>
              <w:spacing w:line="248" w:lineRule="exact"/>
              <w:ind w:left="110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 w:rsidR="007304F8">
              <w:rPr>
                <w:sz w:val="20"/>
              </w:rPr>
              <w:t>43</w:t>
            </w:r>
            <w:r w:rsidR="001D72C1">
              <w:rPr>
                <w:sz w:val="20"/>
              </w:rPr>
              <w:t>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AB4BD" w14:textId="6FA62621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55)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7A33" w14:textId="21250B99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Filler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DC907" w14:textId="486DE26E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X(</w:t>
            </w:r>
            <w:proofErr w:type="gramEnd"/>
            <w:r>
              <w:rPr>
                <w:rFonts w:ascii="Times New Roman" w:hAnsi="Times New Roman" w:cs="Times New Roman"/>
              </w:rPr>
              <w:t>129)</w:t>
            </w:r>
          </w:p>
        </w:tc>
      </w:tr>
    </w:tbl>
    <w:p w14:paraId="0B300366" w14:textId="0D33788B" w:rsidR="00357A35" w:rsidRPr="00881DC7" w:rsidRDefault="00357A35" w:rsidP="00881DC7">
      <w:pPr>
        <w:pStyle w:val="Textoindependiente"/>
        <w:jc w:val="both"/>
      </w:pPr>
      <w:r w:rsidRPr="00881DC7">
        <w:t xml:space="preserve">Longitud Total del registro: </w:t>
      </w:r>
      <w:r w:rsidR="008A0231">
        <w:t>56</w:t>
      </w:r>
      <w:r w:rsidR="00881DC7" w:rsidRPr="00881DC7">
        <w:t xml:space="preserve"> Bytes</w:t>
      </w:r>
    </w:p>
    <w:p w14:paraId="4BFF09A4" w14:textId="77777777" w:rsidR="00357A35" w:rsidRDefault="00357A35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ab/>
      </w:r>
    </w:p>
    <w:p w14:paraId="77018B5E" w14:textId="2EE936A3" w:rsidR="000C51D8" w:rsidRDefault="00357A35" w:rsidP="000C51D8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Estructura</w:t>
      </w:r>
      <w:r>
        <w:rPr>
          <w:rFonts w:ascii="Times New Roman" w:hAnsi="Times New Roman" w:cs="Times New Roman"/>
          <w:i/>
          <w:spacing w:val="-2"/>
          <w:sz w:val="20"/>
        </w:rPr>
        <w:t xml:space="preserve"> </w:t>
      </w:r>
      <w:r>
        <w:rPr>
          <w:rFonts w:ascii="Times New Roman" w:hAnsi="Times New Roman" w:cs="Times New Roman"/>
          <w:i/>
          <w:sz w:val="20"/>
        </w:rPr>
        <w:t>del</w:t>
      </w:r>
      <w:r>
        <w:rPr>
          <w:rFonts w:ascii="Times New Roman" w:hAnsi="Times New Roman" w:cs="Times New Roman"/>
          <w:i/>
          <w:spacing w:val="-2"/>
          <w:sz w:val="20"/>
        </w:rPr>
        <w:t xml:space="preserve"> </w:t>
      </w:r>
      <w:r>
        <w:rPr>
          <w:rFonts w:ascii="Times New Roman" w:hAnsi="Times New Roman" w:cs="Times New Roman"/>
          <w:i/>
          <w:sz w:val="20"/>
        </w:rPr>
        <w:t>Registro</w:t>
      </w:r>
    </w:p>
    <w:p w14:paraId="79F849E5" w14:textId="4A99B35E" w:rsidR="006E3CE0" w:rsidRPr="006E3CE0" w:rsidRDefault="006E3CE0" w:rsidP="006E3CE0">
      <w:pPr>
        <w:tabs>
          <w:tab w:val="left" w:pos="1349"/>
        </w:tabs>
        <w:ind w:left="212"/>
        <w:rPr>
          <w:rFonts w:ascii="Verdana" w:eastAsia="Verdana" w:hAnsi="Verdana" w:cs="Verdana"/>
          <w:kern w:val="0"/>
          <w:sz w:val="20"/>
          <w:szCs w:val="20"/>
        </w:rPr>
      </w:pPr>
      <w:r w:rsidRPr="006E3CE0">
        <w:rPr>
          <w:rFonts w:ascii="Verdana" w:eastAsia="Verdana" w:hAnsi="Verdana" w:cs="Verdana"/>
          <w:kern w:val="0"/>
          <w:sz w:val="20"/>
          <w:szCs w:val="20"/>
        </w:rPr>
        <w:t>Los registros siguientes contendrán distinto tipo de información, la que se identificará en el primer campo de cada uno de ellos con los siguientes códigos:</w:t>
      </w:r>
    </w:p>
    <w:tbl>
      <w:tblPr>
        <w:tblStyle w:val="TableNormal"/>
        <w:tblW w:w="9706" w:type="dxa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7867"/>
      </w:tblGrid>
      <w:tr w:rsidR="006E3CE0" w14:paraId="14F5842C" w14:textId="77777777" w:rsidTr="006E3CE0">
        <w:trPr>
          <w:trHeight w:val="241"/>
        </w:trPr>
        <w:tc>
          <w:tcPr>
            <w:tcW w:w="1414" w:type="dxa"/>
          </w:tcPr>
          <w:p w14:paraId="4BC96F21" w14:textId="413D13F7" w:rsidR="006E3CE0" w:rsidRDefault="006E3CE0" w:rsidP="0000205B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0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09B91CE2" w14:textId="77777777" w:rsidR="006E3CE0" w:rsidRDefault="006E3CE0" w:rsidP="0000205B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867" w:type="dxa"/>
          </w:tcPr>
          <w:p w14:paraId="3138D3FD" w14:textId="77777777" w:rsidR="006E3CE0" w:rsidRPr="0048115C" w:rsidRDefault="006E3CE0" w:rsidP="006E3CE0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48115C">
              <w:rPr>
                <w:sz w:val="20"/>
                <w:lang w:val="es-CL"/>
              </w:rPr>
              <w:t>Avisos o reclamos asociados a operaciones impugnadas de acuerdo</w:t>
            </w:r>
          </w:p>
          <w:p w14:paraId="1D95C00D" w14:textId="6C295791" w:rsidR="006E3CE0" w:rsidRDefault="006E3CE0" w:rsidP="006E3CE0">
            <w:pPr>
              <w:pStyle w:val="TableParagraph"/>
              <w:spacing w:line="222" w:lineRule="exact"/>
              <w:rPr>
                <w:sz w:val="20"/>
              </w:rPr>
            </w:pPr>
            <w:r w:rsidRPr="006E3CE0">
              <w:rPr>
                <w:sz w:val="20"/>
              </w:rPr>
              <w:t>con la Ley N°20.009</w:t>
            </w:r>
          </w:p>
        </w:tc>
      </w:tr>
      <w:tr w:rsidR="006E3CE0" w14:paraId="7BFBC6EE" w14:textId="77777777" w:rsidTr="006E3CE0">
        <w:trPr>
          <w:trHeight w:val="244"/>
        </w:trPr>
        <w:tc>
          <w:tcPr>
            <w:tcW w:w="1414" w:type="dxa"/>
          </w:tcPr>
          <w:p w14:paraId="29DC5078" w14:textId="56A72536" w:rsidR="006E3CE0" w:rsidRDefault="006E3CE0" w:rsidP="0000205B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0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0407E630" w14:textId="77777777" w:rsidR="006E3CE0" w:rsidRDefault="006E3CE0" w:rsidP="0000205B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867" w:type="dxa"/>
          </w:tcPr>
          <w:p w14:paraId="38BEF63A" w14:textId="77777777" w:rsidR="006E3CE0" w:rsidRPr="0048115C" w:rsidRDefault="006E3CE0" w:rsidP="006E3CE0">
            <w:pPr>
              <w:pStyle w:val="TableParagraph"/>
              <w:spacing w:line="224" w:lineRule="exact"/>
              <w:rPr>
                <w:sz w:val="20"/>
                <w:lang w:val="es-CL"/>
              </w:rPr>
            </w:pPr>
            <w:r w:rsidRPr="0048115C">
              <w:rPr>
                <w:sz w:val="20"/>
                <w:lang w:val="es-CL"/>
              </w:rPr>
              <w:t>Avisos por extravío, robo o hurto sin operaciones impugnadas de</w:t>
            </w:r>
          </w:p>
          <w:p w14:paraId="3E1663B4" w14:textId="10F8D6EE" w:rsidR="006E3CE0" w:rsidRPr="0048115C" w:rsidRDefault="006E3CE0" w:rsidP="006E3CE0">
            <w:pPr>
              <w:pStyle w:val="TableParagraph"/>
              <w:spacing w:line="224" w:lineRule="exact"/>
              <w:rPr>
                <w:sz w:val="20"/>
                <w:lang w:val="es-CL"/>
              </w:rPr>
            </w:pPr>
            <w:r w:rsidRPr="0048115C">
              <w:rPr>
                <w:sz w:val="20"/>
                <w:lang w:val="es-CL"/>
              </w:rPr>
              <w:t>acuerdo con la Ley N°20.009</w:t>
            </w:r>
          </w:p>
        </w:tc>
      </w:tr>
    </w:tbl>
    <w:p w14:paraId="2CAEEC7A" w14:textId="490D8528" w:rsidR="006E3CE0" w:rsidRDefault="006E3CE0" w:rsidP="000C51D8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26BA1BE3" w14:textId="21BC56F3" w:rsidR="006E3CE0" w:rsidRPr="000C51D8" w:rsidRDefault="006E3CE0" w:rsidP="000C51D8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t>Registro 1 que contiene los avisos o reclamos asociados a operaciones impugnadas de acuerdo con la Ley N°20.009. (Cod.01)</w:t>
      </w:r>
    </w:p>
    <w:p w14:paraId="114C9EDF" w14:textId="77777777" w:rsidR="000C51D8" w:rsidRDefault="000C51D8" w:rsidP="000C51D8">
      <w:pPr>
        <w:pStyle w:val="Textoindependiente"/>
        <w:spacing w:before="2"/>
        <w:rPr>
          <w:rFonts w:ascii="Times New Roman"/>
          <w:i/>
          <w:sz w:val="5"/>
        </w:rPr>
      </w:pPr>
    </w:p>
    <w:p w14:paraId="09D35B1E" w14:textId="77777777" w:rsidR="00BD65BC" w:rsidRDefault="00BD65BC" w:rsidP="00BD65BC">
      <w:pPr>
        <w:pStyle w:val="Textoindependiente"/>
        <w:spacing w:before="10"/>
        <w:rPr>
          <w:rFonts w:ascii="Times New Roman"/>
          <w:i/>
          <w:sz w:val="7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6239"/>
        <w:gridCol w:w="1699"/>
      </w:tblGrid>
      <w:tr w:rsidR="00322A7E" w14:paraId="116C568C" w14:textId="77777777" w:rsidTr="0000205B">
        <w:trPr>
          <w:trHeight w:val="242"/>
        </w:trPr>
        <w:tc>
          <w:tcPr>
            <w:tcW w:w="1414" w:type="dxa"/>
          </w:tcPr>
          <w:p w14:paraId="0C5B47F9" w14:textId="7F268524" w:rsidR="00322A7E" w:rsidRDefault="00322A7E" w:rsidP="00322A7E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24E4C62B" w14:textId="2DD48714" w:rsidR="00322A7E" w:rsidRDefault="00322A7E" w:rsidP="00322A7E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779327A0" w14:textId="425E18D5" w:rsidR="00322A7E" w:rsidRDefault="00322A7E" w:rsidP="00322A7E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 w:rsidRPr="00322A7E">
              <w:rPr>
                <w:sz w:val="20"/>
              </w:rPr>
              <w:t xml:space="preserve">Tipo de </w:t>
            </w:r>
            <w:proofErr w:type="spellStart"/>
            <w:r w:rsidRPr="00322A7E">
              <w:rPr>
                <w:sz w:val="20"/>
              </w:rPr>
              <w:t>registro</w:t>
            </w:r>
            <w:proofErr w:type="spellEnd"/>
          </w:p>
        </w:tc>
        <w:tc>
          <w:tcPr>
            <w:tcW w:w="1699" w:type="dxa"/>
          </w:tcPr>
          <w:p w14:paraId="63641451" w14:textId="2960B9DF" w:rsidR="00322A7E" w:rsidRDefault="00322A7E" w:rsidP="00322A7E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 w:rsidRPr="00322A7E">
              <w:rPr>
                <w:sz w:val="20"/>
              </w:rPr>
              <w:t>9(01)</w:t>
            </w:r>
          </w:p>
        </w:tc>
      </w:tr>
      <w:tr w:rsidR="00322A7E" w14:paraId="702C8A62" w14:textId="77777777" w:rsidTr="0000205B">
        <w:trPr>
          <w:trHeight w:val="244"/>
        </w:trPr>
        <w:tc>
          <w:tcPr>
            <w:tcW w:w="1414" w:type="dxa"/>
          </w:tcPr>
          <w:p w14:paraId="0440FAA6" w14:textId="24064B2A" w:rsidR="00322A7E" w:rsidRDefault="00322A7E" w:rsidP="00322A7E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4BDC7836" w14:textId="28DEE6C5" w:rsidR="00322A7E" w:rsidRDefault="00322A7E" w:rsidP="00322A7E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63FC9B83" w14:textId="11ADBABD" w:rsidR="00322A7E" w:rsidRDefault="00322A7E" w:rsidP="00322A7E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 w:rsidRPr="00322A7E">
              <w:rPr>
                <w:sz w:val="20"/>
              </w:rPr>
              <w:t xml:space="preserve"> RUT </w:t>
            </w:r>
          </w:p>
        </w:tc>
        <w:tc>
          <w:tcPr>
            <w:tcW w:w="1699" w:type="dxa"/>
          </w:tcPr>
          <w:p w14:paraId="6CE6E001" w14:textId="3EC98750" w:rsidR="00322A7E" w:rsidRDefault="00322A7E" w:rsidP="00322A7E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 w:rsidRPr="00322A7E">
              <w:rPr>
                <w:sz w:val="20"/>
              </w:rPr>
              <w:t>R(</w:t>
            </w:r>
            <w:proofErr w:type="gramStart"/>
            <w:r w:rsidRPr="00322A7E">
              <w:rPr>
                <w:sz w:val="20"/>
              </w:rPr>
              <w:t>09)VX</w:t>
            </w:r>
            <w:proofErr w:type="gramEnd"/>
            <w:r w:rsidRPr="00322A7E">
              <w:rPr>
                <w:sz w:val="20"/>
              </w:rPr>
              <w:t>(01)</w:t>
            </w:r>
          </w:p>
        </w:tc>
      </w:tr>
      <w:tr w:rsidR="00322A7E" w14:paraId="1C2BA22D" w14:textId="77777777" w:rsidTr="0000205B">
        <w:trPr>
          <w:trHeight w:val="242"/>
        </w:trPr>
        <w:tc>
          <w:tcPr>
            <w:tcW w:w="1414" w:type="dxa"/>
          </w:tcPr>
          <w:p w14:paraId="77C5D3E6" w14:textId="77A35417" w:rsidR="00322A7E" w:rsidRDefault="00322A7E" w:rsidP="00322A7E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7B5F19F5" w14:textId="0ECA7A69" w:rsidR="00322A7E" w:rsidRDefault="00322A7E" w:rsidP="00322A7E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0A73D281" w14:textId="2BB918C6" w:rsidR="00322A7E" w:rsidRPr="0048115C" w:rsidRDefault="00322A7E" w:rsidP="00322A7E">
            <w:pPr>
              <w:pStyle w:val="TableParagraph"/>
              <w:spacing w:line="224" w:lineRule="exact"/>
              <w:ind w:left="110"/>
              <w:rPr>
                <w:sz w:val="20"/>
                <w:lang w:val="es-CL"/>
              </w:rPr>
            </w:pPr>
            <w:r w:rsidRPr="0048115C">
              <w:rPr>
                <w:sz w:val="20"/>
                <w:lang w:val="es-CL"/>
              </w:rPr>
              <w:t xml:space="preserve"> Código del aviso o reclamo</w:t>
            </w:r>
          </w:p>
        </w:tc>
        <w:tc>
          <w:tcPr>
            <w:tcW w:w="1699" w:type="dxa"/>
          </w:tcPr>
          <w:p w14:paraId="185F5424" w14:textId="710F0D87" w:rsidR="00322A7E" w:rsidRDefault="00322A7E" w:rsidP="00322A7E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30)</w:t>
            </w:r>
          </w:p>
        </w:tc>
      </w:tr>
      <w:tr w:rsidR="00322A7E" w14:paraId="252DC673" w14:textId="77777777" w:rsidTr="0000205B">
        <w:trPr>
          <w:trHeight w:val="242"/>
        </w:trPr>
        <w:tc>
          <w:tcPr>
            <w:tcW w:w="1414" w:type="dxa"/>
          </w:tcPr>
          <w:p w14:paraId="50F95B8F" w14:textId="7838535C" w:rsidR="00322A7E" w:rsidRDefault="00322A7E" w:rsidP="00322A7E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093A542B" w14:textId="520B34E8" w:rsidR="00322A7E" w:rsidRDefault="00322A7E" w:rsidP="00322A7E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1DBBB995" w14:textId="7C92B2EC" w:rsidR="00322A7E" w:rsidRPr="0048115C" w:rsidRDefault="00322A7E" w:rsidP="00322A7E">
            <w:pPr>
              <w:pStyle w:val="TableParagraph"/>
              <w:spacing w:line="224" w:lineRule="exact"/>
              <w:ind w:left="110"/>
              <w:rPr>
                <w:sz w:val="20"/>
                <w:lang w:val="es-CL"/>
              </w:rPr>
            </w:pPr>
            <w:r w:rsidRPr="0048115C">
              <w:rPr>
                <w:sz w:val="20"/>
                <w:lang w:val="es-CL"/>
              </w:rPr>
              <w:t xml:space="preserve"> Fecha del aviso o reclamo</w:t>
            </w:r>
          </w:p>
        </w:tc>
        <w:tc>
          <w:tcPr>
            <w:tcW w:w="1699" w:type="dxa"/>
          </w:tcPr>
          <w:p w14:paraId="45CB594D" w14:textId="72EC6689" w:rsidR="00322A7E" w:rsidRDefault="00322A7E" w:rsidP="00322A7E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proofErr w:type="gramStart"/>
            <w:r w:rsidRPr="00322A7E">
              <w:rPr>
                <w:sz w:val="20"/>
              </w:rPr>
              <w:t>F(</w:t>
            </w:r>
            <w:proofErr w:type="gramEnd"/>
            <w:r w:rsidRPr="00322A7E">
              <w:rPr>
                <w:sz w:val="20"/>
              </w:rPr>
              <w:t>08)</w:t>
            </w:r>
          </w:p>
        </w:tc>
      </w:tr>
      <w:tr w:rsidR="00322A7E" w14:paraId="427C5E8A" w14:textId="77777777" w:rsidTr="0000205B">
        <w:trPr>
          <w:trHeight w:val="244"/>
        </w:trPr>
        <w:tc>
          <w:tcPr>
            <w:tcW w:w="1414" w:type="dxa"/>
          </w:tcPr>
          <w:p w14:paraId="6822FDB2" w14:textId="23276CAF" w:rsidR="00322A7E" w:rsidRDefault="00322A7E" w:rsidP="00322A7E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216B804A" w14:textId="09B176A5" w:rsidR="00322A7E" w:rsidRDefault="00322A7E" w:rsidP="00322A7E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34255C91" w14:textId="41D6FF82" w:rsidR="00322A7E" w:rsidRPr="0048115C" w:rsidRDefault="00322A7E" w:rsidP="00322A7E">
            <w:pPr>
              <w:pStyle w:val="TableParagraph"/>
              <w:spacing w:line="224" w:lineRule="exact"/>
              <w:ind w:left="110"/>
              <w:rPr>
                <w:sz w:val="20"/>
                <w:lang w:val="es-CL"/>
              </w:rPr>
            </w:pPr>
            <w:r w:rsidRPr="0048115C">
              <w:rPr>
                <w:sz w:val="20"/>
                <w:lang w:val="es-CL"/>
              </w:rPr>
              <w:t xml:space="preserve"> Número de identificación de la operación</w:t>
            </w:r>
          </w:p>
        </w:tc>
        <w:tc>
          <w:tcPr>
            <w:tcW w:w="1699" w:type="dxa"/>
          </w:tcPr>
          <w:p w14:paraId="185CFDAC" w14:textId="67A26046" w:rsidR="00322A7E" w:rsidRDefault="00322A7E" w:rsidP="00322A7E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proofErr w:type="gramStart"/>
            <w:r w:rsidRPr="00322A7E">
              <w:rPr>
                <w:sz w:val="20"/>
              </w:rPr>
              <w:t>X(</w:t>
            </w:r>
            <w:proofErr w:type="gramEnd"/>
            <w:r w:rsidRPr="00322A7E">
              <w:rPr>
                <w:sz w:val="20"/>
              </w:rPr>
              <w:t>30)</w:t>
            </w:r>
          </w:p>
        </w:tc>
      </w:tr>
      <w:tr w:rsidR="00322A7E" w14:paraId="4CD2CF44" w14:textId="77777777" w:rsidTr="0000205B">
        <w:trPr>
          <w:trHeight w:val="241"/>
        </w:trPr>
        <w:tc>
          <w:tcPr>
            <w:tcW w:w="1414" w:type="dxa"/>
          </w:tcPr>
          <w:p w14:paraId="3843B0AC" w14:textId="24E0D087" w:rsidR="00322A7E" w:rsidRDefault="00322A7E" w:rsidP="00322A7E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17DD767A" w14:textId="79C32BDC" w:rsidR="00322A7E" w:rsidRDefault="00322A7E" w:rsidP="00322A7E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2616DE72" w14:textId="5C3E3D7F" w:rsidR="00322A7E" w:rsidRDefault="00322A7E" w:rsidP="00322A7E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 w:rsidRPr="00322A7E">
              <w:rPr>
                <w:sz w:val="20"/>
              </w:rPr>
              <w:t xml:space="preserve"> </w:t>
            </w:r>
            <w:proofErr w:type="spellStart"/>
            <w:r w:rsidRPr="00322A7E">
              <w:rPr>
                <w:sz w:val="20"/>
              </w:rPr>
              <w:t>Fecha</w:t>
            </w:r>
            <w:proofErr w:type="spellEnd"/>
            <w:r w:rsidRPr="00322A7E">
              <w:rPr>
                <w:sz w:val="20"/>
              </w:rPr>
              <w:t xml:space="preserve"> de la </w:t>
            </w:r>
            <w:proofErr w:type="spellStart"/>
            <w:r w:rsidRPr="00322A7E">
              <w:rPr>
                <w:sz w:val="20"/>
              </w:rPr>
              <w:t>operación</w:t>
            </w:r>
            <w:proofErr w:type="spellEnd"/>
            <w:r w:rsidRPr="00322A7E">
              <w:rPr>
                <w:sz w:val="20"/>
              </w:rPr>
              <w:t xml:space="preserve"> </w:t>
            </w:r>
          </w:p>
        </w:tc>
        <w:tc>
          <w:tcPr>
            <w:tcW w:w="1699" w:type="dxa"/>
          </w:tcPr>
          <w:p w14:paraId="566070C3" w14:textId="562F159E" w:rsidR="00322A7E" w:rsidRDefault="00322A7E" w:rsidP="00322A7E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proofErr w:type="gramStart"/>
            <w:r w:rsidRPr="00322A7E">
              <w:rPr>
                <w:sz w:val="20"/>
              </w:rPr>
              <w:t>F(</w:t>
            </w:r>
            <w:proofErr w:type="gramEnd"/>
            <w:r w:rsidRPr="00322A7E">
              <w:rPr>
                <w:sz w:val="20"/>
              </w:rPr>
              <w:t>08)</w:t>
            </w:r>
          </w:p>
        </w:tc>
      </w:tr>
      <w:tr w:rsidR="00322A7E" w14:paraId="46D1E05F" w14:textId="77777777" w:rsidTr="0000205B">
        <w:trPr>
          <w:trHeight w:val="244"/>
        </w:trPr>
        <w:tc>
          <w:tcPr>
            <w:tcW w:w="1414" w:type="dxa"/>
          </w:tcPr>
          <w:p w14:paraId="4E664928" w14:textId="3EA0E327" w:rsidR="00322A7E" w:rsidRDefault="00322A7E" w:rsidP="00322A7E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425" w:type="dxa"/>
          </w:tcPr>
          <w:p w14:paraId="45115B1F" w14:textId="077242D0" w:rsidR="00322A7E" w:rsidRDefault="00322A7E" w:rsidP="00322A7E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45E19B10" w14:textId="706D0DAE" w:rsidR="00322A7E" w:rsidRDefault="00322A7E" w:rsidP="00322A7E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 w:rsidRPr="00322A7E">
              <w:rPr>
                <w:sz w:val="20"/>
              </w:rPr>
              <w:t xml:space="preserve"> </w:t>
            </w:r>
            <w:proofErr w:type="spellStart"/>
            <w:r w:rsidRPr="00322A7E">
              <w:rPr>
                <w:sz w:val="20"/>
              </w:rPr>
              <w:t>Moneda</w:t>
            </w:r>
            <w:proofErr w:type="spellEnd"/>
          </w:p>
        </w:tc>
        <w:tc>
          <w:tcPr>
            <w:tcW w:w="1699" w:type="dxa"/>
          </w:tcPr>
          <w:p w14:paraId="7B0696BE" w14:textId="14362ADB" w:rsidR="00322A7E" w:rsidRDefault="00322A7E" w:rsidP="00322A7E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 w:rsidRPr="00322A7E">
              <w:rPr>
                <w:sz w:val="20"/>
              </w:rPr>
              <w:t>9(02)</w:t>
            </w:r>
          </w:p>
        </w:tc>
      </w:tr>
      <w:tr w:rsidR="00322A7E" w14:paraId="0AB139C2" w14:textId="77777777" w:rsidTr="0000205B">
        <w:trPr>
          <w:trHeight w:val="242"/>
        </w:trPr>
        <w:tc>
          <w:tcPr>
            <w:tcW w:w="1414" w:type="dxa"/>
          </w:tcPr>
          <w:p w14:paraId="7C998555" w14:textId="314C19E1" w:rsidR="00322A7E" w:rsidRDefault="00322A7E" w:rsidP="00322A7E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425" w:type="dxa"/>
          </w:tcPr>
          <w:p w14:paraId="289D1281" w14:textId="6C38EAEC" w:rsidR="00322A7E" w:rsidRDefault="00322A7E" w:rsidP="00322A7E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2CDBA5D2" w14:textId="224B1B88" w:rsidR="00322A7E" w:rsidRDefault="00322A7E" w:rsidP="00322A7E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proofErr w:type="spellStart"/>
            <w:r w:rsidRPr="00322A7E">
              <w:rPr>
                <w:sz w:val="20"/>
              </w:rPr>
              <w:t>Producto</w:t>
            </w:r>
            <w:proofErr w:type="spellEnd"/>
            <w:r w:rsidRPr="00322A7E">
              <w:rPr>
                <w:sz w:val="20"/>
              </w:rPr>
              <w:t xml:space="preserve"> </w:t>
            </w:r>
            <w:proofErr w:type="spellStart"/>
            <w:r w:rsidRPr="00322A7E">
              <w:rPr>
                <w:sz w:val="20"/>
              </w:rPr>
              <w:t>afectado</w:t>
            </w:r>
            <w:proofErr w:type="spellEnd"/>
          </w:p>
        </w:tc>
        <w:tc>
          <w:tcPr>
            <w:tcW w:w="1699" w:type="dxa"/>
          </w:tcPr>
          <w:p w14:paraId="017543A8" w14:textId="7B202BB5" w:rsidR="00322A7E" w:rsidRDefault="00322A7E" w:rsidP="00322A7E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 w:rsidRPr="00322A7E">
              <w:rPr>
                <w:sz w:val="20"/>
              </w:rPr>
              <w:t>9(02)</w:t>
            </w:r>
          </w:p>
        </w:tc>
      </w:tr>
      <w:tr w:rsidR="00322A7E" w14:paraId="11F2B35D" w14:textId="77777777" w:rsidTr="0000205B">
        <w:trPr>
          <w:trHeight w:val="244"/>
        </w:trPr>
        <w:tc>
          <w:tcPr>
            <w:tcW w:w="1414" w:type="dxa"/>
          </w:tcPr>
          <w:p w14:paraId="4C018405" w14:textId="054D5874" w:rsidR="00322A7E" w:rsidRDefault="00322A7E" w:rsidP="00322A7E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425" w:type="dxa"/>
          </w:tcPr>
          <w:p w14:paraId="7132902A" w14:textId="55EB2EB4" w:rsidR="00322A7E" w:rsidRDefault="00322A7E" w:rsidP="00322A7E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3BD18369" w14:textId="7F6EC0A7" w:rsidR="00322A7E" w:rsidRPr="0048115C" w:rsidRDefault="00322A7E" w:rsidP="00322A7E">
            <w:pPr>
              <w:pStyle w:val="TableParagraph"/>
              <w:spacing w:line="224" w:lineRule="exact"/>
              <w:ind w:left="110"/>
              <w:rPr>
                <w:sz w:val="20"/>
                <w:lang w:val="es-CL"/>
              </w:rPr>
            </w:pPr>
            <w:r w:rsidRPr="0048115C">
              <w:rPr>
                <w:sz w:val="20"/>
                <w:lang w:val="es-CL"/>
              </w:rPr>
              <w:t>Operación objeto de aviso o reclamo</w:t>
            </w:r>
          </w:p>
        </w:tc>
        <w:tc>
          <w:tcPr>
            <w:tcW w:w="1699" w:type="dxa"/>
          </w:tcPr>
          <w:p w14:paraId="6FAB1933" w14:textId="025D7AA1" w:rsidR="00322A7E" w:rsidRDefault="00322A7E" w:rsidP="00322A7E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 w:rsidRPr="00322A7E">
              <w:rPr>
                <w:sz w:val="20"/>
              </w:rPr>
              <w:t>9(02)</w:t>
            </w:r>
          </w:p>
        </w:tc>
      </w:tr>
      <w:tr w:rsidR="00322A7E" w14:paraId="76DEB2D0" w14:textId="77777777" w:rsidTr="0000205B">
        <w:trPr>
          <w:trHeight w:val="241"/>
        </w:trPr>
        <w:tc>
          <w:tcPr>
            <w:tcW w:w="1414" w:type="dxa"/>
          </w:tcPr>
          <w:p w14:paraId="26D7B7C0" w14:textId="4C231E1B" w:rsidR="00322A7E" w:rsidRDefault="00322A7E" w:rsidP="00322A7E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425" w:type="dxa"/>
          </w:tcPr>
          <w:p w14:paraId="3CB106BC" w14:textId="08D1730D" w:rsidR="00322A7E" w:rsidRDefault="00322A7E" w:rsidP="00322A7E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6E5C26CC" w14:textId="2BA9D74B" w:rsidR="00322A7E" w:rsidRPr="0048115C" w:rsidRDefault="00322A7E" w:rsidP="00322A7E">
            <w:pPr>
              <w:pStyle w:val="TableParagraph"/>
              <w:spacing w:line="224" w:lineRule="exact"/>
              <w:ind w:left="110"/>
              <w:rPr>
                <w:sz w:val="20"/>
                <w:lang w:val="es-CL"/>
              </w:rPr>
            </w:pPr>
            <w:r w:rsidRPr="0048115C">
              <w:rPr>
                <w:sz w:val="20"/>
                <w:lang w:val="es-CL"/>
              </w:rPr>
              <w:t>Monto de la operación impugnada</w:t>
            </w:r>
          </w:p>
        </w:tc>
        <w:tc>
          <w:tcPr>
            <w:tcW w:w="1699" w:type="dxa"/>
          </w:tcPr>
          <w:p w14:paraId="60494B68" w14:textId="3EBFA8C1" w:rsidR="00322A7E" w:rsidRDefault="00322A7E" w:rsidP="00322A7E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 w:rsidRPr="00322A7E">
              <w:rPr>
                <w:sz w:val="20"/>
              </w:rPr>
              <w:t>9(14)</w:t>
            </w:r>
          </w:p>
        </w:tc>
      </w:tr>
      <w:tr w:rsidR="00322A7E" w14:paraId="5DC9A55E" w14:textId="77777777" w:rsidTr="0000205B">
        <w:trPr>
          <w:trHeight w:val="244"/>
        </w:trPr>
        <w:tc>
          <w:tcPr>
            <w:tcW w:w="1414" w:type="dxa"/>
          </w:tcPr>
          <w:p w14:paraId="587ED431" w14:textId="71AF3CF4" w:rsidR="00322A7E" w:rsidRDefault="00322A7E" w:rsidP="00322A7E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</w:p>
        </w:tc>
        <w:tc>
          <w:tcPr>
            <w:tcW w:w="425" w:type="dxa"/>
          </w:tcPr>
          <w:p w14:paraId="149F34BE" w14:textId="3D3FBE7D" w:rsidR="00322A7E" w:rsidRDefault="00322A7E" w:rsidP="00322A7E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3AB727CD" w14:textId="1B4C9FAA" w:rsidR="00322A7E" w:rsidRPr="0048115C" w:rsidRDefault="00322A7E" w:rsidP="00322A7E">
            <w:pPr>
              <w:pStyle w:val="TableParagraph"/>
              <w:spacing w:line="224" w:lineRule="exact"/>
              <w:ind w:left="110"/>
              <w:rPr>
                <w:sz w:val="20"/>
                <w:lang w:val="es-CL"/>
              </w:rPr>
            </w:pPr>
            <w:r w:rsidRPr="0048115C">
              <w:rPr>
                <w:sz w:val="20"/>
                <w:lang w:val="es-CL"/>
              </w:rPr>
              <w:t>Monto total de las operaciones objeto del aviso o reclamo</w:t>
            </w:r>
          </w:p>
        </w:tc>
        <w:tc>
          <w:tcPr>
            <w:tcW w:w="1699" w:type="dxa"/>
          </w:tcPr>
          <w:p w14:paraId="1F7EC7F4" w14:textId="390982FB" w:rsidR="00322A7E" w:rsidRDefault="00322A7E" w:rsidP="00322A7E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 w:rsidRPr="00322A7E">
              <w:rPr>
                <w:sz w:val="20"/>
              </w:rPr>
              <w:t>9(14)</w:t>
            </w:r>
          </w:p>
        </w:tc>
      </w:tr>
      <w:tr w:rsidR="00322A7E" w14:paraId="19171AFE" w14:textId="77777777" w:rsidTr="0000205B">
        <w:trPr>
          <w:trHeight w:val="242"/>
        </w:trPr>
        <w:tc>
          <w:tcPr>
            <w:tcW w:w="1414" w:type="dxa"/>
          </w:tcPr>
          <w:p w14:paraId="1BD9FD2A" w14:textId="14A777BE" w:rsidR="00322A7E" w:rsidRDefault="00322A7E" w:rsidP="00322A7E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</w:p>
        </w:tc>
        <w:tc>
          <w:tcPr>
            <w:tcW w:w="425" w:type="dxa"/>
          </w:tcPr>
          <w:p w14:paraId="14D1EAF5" w14:textId="3C8F21A9" w:rsidR="00322A7E" w:rsidRDefault="00322A7E" w:rsidP="00322A7E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542F8368" w14:textId="55EC3FF5" w:rsidR="00322A7E" w:rsidRPr="0048115C" w:rsidRDefault="00322A7E" w:rsidP="00322A7E">
            <w:pPr>
              <w:pStyle w:val="TableParagraph"/>
              <w:spacing w:line="224" w:lineRule="exact"/>
              <w:ind w:left="110"/>
              <w:rPr>
                <w:sz w:val="20"/>
                <w:lang w:val="es-CL"/>
              </w:rPr>
            </w:pPr>
            <w:r w:rsidRPr="0048115C">
              <w:rPr>
                <w:sz w:val="20"/>
                <w:lang w:val="es-CL"/>
              </w:rPr>
              <w:t>Fecha de la primera restitución de fondos o cancelación de cargos</w:t>
            </w:r>
          </w:p>
        </w:tc>
        <w:tc>
          <w:tcPr>
            <w:tcW w:w="1699" w:type="dxa"/>
          </w:tcPr>
          <w:p w14:paraId="3DD114C8" w14:textId="069582E2" w:rsidR="00322A7E" w:rsidRDefault="00322A7E" w:rsidP="00322A7E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proofErr w:type="gramStart"/>
            <w:r w:rsidRPr="00322A7E">
              <w:rPr>
                <w:sz w:val="20"/>
              </w:rPr>
              <w:t>F(</w:t>
            </w:r>
            <w:proofErr w:type="gramEnd"/>
            <w:r w:rsidRPr="00322A7E">
              <w:rPr>
                <w:sz w:val="20"/>
              </w:rPr>
              <w:t>08)</w:t>
            </w:r>
          </w:p>
        </w:tc>
      </w:tr>
      <w:tr w:rsidR="00322A7E" w14:paraId="0D8ABAF8" w14:textId="77777777" w:rsidTr="0000205B">
        <w:trPr>
          <w:trHeight w:val="242"/>
        </w:trPr>
        <w:tc>
          <w:tcPr>
            <w:tcW w:w="1414" w:type="dxa"/>
          </w:tcPr>
          <w:p w14:paraId="2673500D" w14:textId="071AAC06" w:rsidR="00322A7E" w:rsidRDefault="00322A7E" w:rsidP="00322A7E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13</w:t>
            </w:r>
          </w:p>
        </w:tc>
        <w:tc>
          <w:tcPr>
            <w:tcW w:w="425" w:type="dxa"/>
          </w:tcPr>
          <w:p w14:paraId="30D2CB08" w14:textId="0C15C714" w:rsidR="00322A7E" w:rsidRDefault="00322A7E" w:rsidP="00322A7E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21C3B040" w14:textId="17C62633" w:rsidR="00322A7E" w:rsidRPr="0048115C" w:rsidRDefault="00322A7E" w:rsidP="00322A7E">
            <w:pPr>
              <w:pStyle w:val="TableParagraph"/>
              <w:spacing w:line="224" w:lineRule="exact"/>
              <w:ind w:left="110"/>
              <w:rPr>
                <w:sz w:val="20"/>
                <w:lang w:val="es-CL"/>
              </w:rPr>
            </w:pPr>
            <w:r w:rsidRPr="0048115C">
              <w:rPr>
                <w:sz w:val="20"/>
                <w:lang w:val="es-CL"/>
              </w:rPr>
              <w:t>Fecha de la segunda restitución de fondos o cancelación de cargos</w:t>
            </w:r>
          </w:p>
        </w:tc>
        <w:tc>
          <w:tcPr>
            <w:tcW w:w="1699" w:type="dxa"/>
          </w:tcPr>
          <w:p w14:paraId="6B4D3F85" w14:textId="21A454D7" w:rsidR="00322A7E" w:rsidRDefault="00322A7E" w:rsidP="00322A7E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proofErr w:type="gramStart"/>
            <w:r w:rsidRPr="00322A7E">
              <w:rPr>
                <w:sz w:val="20"/>
              </w:rPr>
              <w:t>F(</w:t>
            </w:r>
            <w:proofErr w:type="gramEnd"/>
            <w:r w:rsidRPr="00322A7E">
              <w:rPr>
                <w:sz w:val="20"/>
              </w:rPr>
              <w:t>08)</w:t>
            </w:r>
          </w:p>
        </w:tc>
      </w:tr>
      <w:tr w:rsidR="00322A7E" w14:paraId="73289D08" w14:textId="77777777" w:rsidTr="0000205B">
        <w:trPr>
          <w:trHeight w:val="244"/>
        </w:trPr>
        <w:tc>
          <w:tcPr>
            <w:tcW w:w="1414" w:type="dxa"/>
          </w:tcPr>
          <w:p w14:paraId="1E337411" w14:textId="0EE14B93" w:rsidR="00322A7E" w:rsidRDefault="00322A7E" w:rsidP="00322A7E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14</w:t>
            </w:r>
          </w:p>
        </w:tc>
        <w:tc>
          <w:tcPr>
            <w:tcW w:w="425" w:type="dxa"/>
          </w:tcPr>
          <w:p w14:paraId="36F87DF4" w14:textId="167D007B" w:rsidR="00322A7E" w:rsidRDefault="00322A7E" w:rsidP="00322A7E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7604C1F2" w14:textId="0C6F7591" w:rsidR="00322A7E" w:rsidRPr="0048115C" w:rsidRDefault="00322A7E" w:rsidP="00322A7E">
            <w:pPr>
              <w:pStyle w:val="TableParagraph"/>
              <w:spacing w:line="224" w:lineRule="exact"/>
              <w:ind w:left="110"/>
              <w:rPr>
                <w:sz w:val="20"/>
                <w:lang w:val="es-CL"/>
              </w:rPr>
            </w:pPr>
            <w:r w:rsidRPr="0048115C">
              <w:rPr>
                <w:sz w:val="20"/>
                <w:lang w:val="es-CL"/>
              </w:rPr>
              <w:t>Monto total de restitución de fondos o cancelación de cargos</w:t>
            </w:r>
          </w:p>
        </w:tc>
        <w:tc>
          <w:tcPr>
            <w:tcW w:w="1699" w:type="dxa"/>
          </w:tcPr>
          <w:p w14:paraId="2F91459E" w14:textId="07F6CE3B" w:rsidR="00322A7E" w:rsidRDefault="00322A7E" w:rsidP="00322A7E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 w:rsidRPr="00322A7E">
              <w:rPr>
                <w:sz w:val="20"/>
              </w:rPr>
              <w:t>9(14)</w:t>
            </w:r>
          </w:p>
        </w:tc>
      </w:tr>
      <w:tr w:rsidR="00322A7E" w14:paraId="4EA375EF" w14:textId="77777777" w:rsidTr="0000205B">
        <w:trPr>
          <w:trHeight w:val="242"/>
        </w:trPr>
        <w:tc>
          <w:tcPr>
            <w:tcW w:w="1414" w:type="dxa"/>
          </w:tcPr>
          <w:p w14:paraId="781D258D" w14:textId="2ABED2E8" w:rsidR="00322A7E" w:rsidRDefault="00322A7E" w:rsidP="00322A7E">
            <w:pPr>
              <w:pStyle w:val="TableParagraph"/>
              <w:spacing w:before="1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15</w:t>
            </w:r>
          </w:p>
        </w:tc>
        <w:tc>
          <w:tcPr>
            <w:tcW w:w="425" w:type="dxa"/>
          </w:tcPr>
          <w:p w14:paraId="113696ED" w14:textId="2B6F81C8" w:rsidR="00322A7E" w:rsidRDefault="00322A7E" w:rsidP="00322A7E">
            <w:pPr>
              <w:pStyle w:val="TableParagraph"/>
              <w:spacing w:before="1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7648A995" w14:textId="050A23E9" w:rsidR="00322A7E" w:rsidRPr="0048115C" w:rsidRDefault="00322A7E" w:rsidP="00322A7E">
            <w:pPr>
              <w:pStyle w:val="TableParagraph"/>
              <w:spacing w:line="224" w:lineRule="exact"/>
              <w:ind w:left="110"/>
              <w:rPr>
                <w:sz w:val="20"/>
                <w:lang w:val="es-CL"/>
              </w:rPr>
            </w:pPr>
            <w:r w:rsidRPr="0048115C">
              <w:rPr>
                <w:sz w:val="20"/>
                <w:lang w:val="es-CL"/>
              </w:rPr>
              <w:t>Estado de tramitación del aviso o reclamo</w:t>
            </w:r>
          </w:p>
        </w:tc>
        <w:tc>
          <w:tcPr>
            <w:tcW w:w="1699" w:type="dxa"/>
          </w:tcPr>
          <w:p w14:paraId="5C9EAEC4" w14:textId="77357A4D" w:rsidR="00322A7E" w:rsidRDefault="00322A7E" w:rsidP="00322A7E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 w:rsidRPr="00322A7E">
              <w:rPr>
                <w:sz w:val="20"/>
              </w:rPr>
              <w:t>9(02)</w:t>
            </w:r>
          </w:p>
        </w:tc>
      </w:tr>
      <w:tr w:rsidR="00322A7E" w14:paraId="67B92B57" w14:textId="77777777" w:rsidTr="0000205B">
        <w:trPr>
          <w:trHeight w:val="244"/>
        </w:trPr>
        <w:tc>
          <w:tcPr>
            <w:tcW w:w="1414" w:type="dxa"/>
          </w:tcPr>
          <w:p w14:paraId="6FF03EC4" w14:textId="33DBF716" w:rsidR="00322A7E" w:rsidRDefault="00322A7E" w:rsidP="00322A7E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16</w:t>
            </w:r>
          </w:p>
        </w:tc>
        <w:tc>
          <w:tcPr>
            <w:tcW w:w="425" w:type="dxa"/>
          </w:tcPr>
          <w:p w14:paraId="6EA4E973" w14:textId="3C86B251" w:rsidR="00322A7E" w:rsidRDefault="00322A7E" w:rsidP="00322A7E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479CD18B" w14:textId="02AE0C98" w:rsidR="00322A7E" w:rsidRDefault="00322A7E" w:rsidP="00322A7E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proofErr w:type="spellStart"/>
            <w:r w:rsidRPr="00322A7E">
              <w:rPr>
                <w:sz w:val="20"/>
              </w:rPr>
              <w:t>Fecha</w:t>
            </w:r>
            <w:proofErr w:type="spellEnd"/>
            <w:r w:rsidRPr="00322A7E">
              <w:rPr>
                <w:sz w:val="20"/>
              </w:rPr>
              <w:t xml:space="preserve"> </w:t>
            </w:r>
            <w:proofErr w:type="spellStart"/>
            <w:r w:rsidRPr="00322A7E">
              <w:rPr>
                <w:sz w:val="20"/>
              </w:rPr>
              <w:t>bloqueo</w:t>
            </w:r>
            <w:proofErr w:type="spellEnd"/>
            <w:r w:rsidRPr="00322A7E">
              <w:rPr>
                <w:sz w:val="20"/>
              </w:rPr>
              <w:t xml:space="preserve"> del </w:t>
            </w:r>
            <w:proofErr w:type="spellStart"/>
            <w:r w:rsidRPr="00322A7E">
              <w:rPr>
                <w:sz w:val="20"/>
              </w:rPr>
              <w:t>producto</w:t>
            </w:r>
            <w:proofErr w:type="spellEnd"/>
          </w:p>
        </w:tc>
        <w:tc>
          <w:tcPr>
            <w:tcW w:w="1699" w:type="dxa"/>
          </w:tcPr>
          <w:p w14:paraId="661FA992" w14:textId="24B1EC96" w:rsidR="00322A7E" w:rsidRDefault="00322A7E" w:rsidP="00322A7E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proofErr w:type="gramStart"/>
            <w:r w:rsidRPr="00322A7E">
              <w:rPr>
                <w:sz w:val="20"/>
              </w:rPr>
              <w:t>F(</w:t>
            </w:r>
            <w:proofErr w:type="gramEnd"/>
            <w:r w:rsidRPr="00322A7E">
              <w:rPr>
                <w:sz w:val="20"/>
              </w:rPr>
              <w:t>08)</w:t>
            </w:r>
          </w:p>
        </w:tc>
      </w:tr>
    </w:tbl>
    <w:p w14:paraId="2219CCDA" w14:textId="52DA6EF6" w:rsidR="00BD65BC" w:rsidRDefault="00BD65BC" w:rsidP="00BD65BC">
      <w:pPr>
        <w:pStyle w:val="Textoindependiente"/>
        <w:spacing w:before="1"/>
        <w:ind w:left="212"/>
      </w:pPr>
      <w:r>
        <w:t>Largo</w:t>
      </w:r>
      <w:r>
        <w:rPr>
          <w:spacing w:val="-5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registro:</w:t>
      </w:r>
      <w:r>
        <w:rPr>
          <w:spacing w:val="-3"/>
        </w:rPr>
        <w:t xml:space="preserve"> </w:t>
      </w:r>
      <w:r w:rsidR="00322A7E">
        <w:t>161</w:t>
      </w:r>
      <w:r>
        <w:rPr>
          <w:spacing w:val="-1"/>
        </w:rPr>
        <w:t xml:space="preserve"> </w:t>
      </w:r>
      <w:r>
        <w:t>Bytes</w:t>
      </w:r>
    </w:p>
    <w:p w14:paraId="6FC76A8D" w14:textId="5AE44382" w:rsidR="000C51D8" w:rsidRDefault="000C51D8" w:rsidP="004D2F75"/>
    <w:p w14:paraId="01FEBFDA" w14:textId="3403F3BD" w:rsidR="00322A7E" w:rsidRDefault="00322A7E" w:rsidP="004D2F75"/>
    <w:p w14:paraId="16AA59F4" w14:textId="20499346" w:rsidR="00CF2654" w:rsidRDefault="00CF2654" w:rsidP="004D2F75"/>
    <w:p w14:paraId="41A3AFA8" w14:textId="3CFAB45D" w:rsidR="00CF2654" w:rsidRDefault="00CF2654" w:rsidP="004D2F75"/>
    <w:p w14:paraId="78E62561" w14:textId="77777777" w:rsidR="00CF2654" w:rsidRDefault="00CF2654" w:rsidP="004D2F75"/>
    <w:p w14:paraId="191157ED" w14:textId="688F7026" w:rsidR="00322A7E" w:rsidRDefault="00CF2654" w:rsidP="004D2F75">
      <w:r>
        <w:lastRenderedPageBreak/>
        <w:t>Registro 2 que contiene los avisos asociados a extravíos, robo o hurto, sin operaciones impugnadas de acuerdo con la Ley N°20.009.</w:t>
      </w:r>
    </w:p>
    <w:p w14:paraId="61CE3EA4" w14:textId="4CC297B7" w:rsidR="00CF2654" w:rsidRDefault="00CF2654" w:rsidP="004D2F75"/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CF2654" w14:paraId="220F9A25" w14:textId="77777777" w:rsidTr="0000205B">
        <w:trPr>
          <w:trHeight w:val="244"/>
        </w:trPr>
        <w:tc>
          <w:tcPr>
            <w:tcW w:w="1414" w:type="dxa"/>
          </w:tcPr>
          <w:p w14:paraId="76407881" w14:textId="77777777" w:rsidR="00CF2654" w:rsidRDefault="00CF2654" w:rsidP="00CF2654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225BE56D" w14:textId="77777777" w:rsidR="00CF2654" w:rsidRDefault="00CF2654" w:rsidP="00CF2654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A7D441D" w14:textId="23909DCE" w:rsidR="00CF2654" w:rsidRDefault="00CF2654" w:rsidP="00CF2654">
            <w:pPr>
              <w:pStyle w:val="TableParagraph"/>
              <w:spacing w:line="224" w:lineRule="exact"/>
              <w:rPr>
                <w:sz w:val="20"/>
              </w:rPr>
            </w:pPr>
            <w:r w:rsidRPr="00322A7E">
              <w:rPr>
                <w:sz w:val="20"/>
              </w:rPr>
              <w:t xml:space="preserve">Tipo de </w:t>
            </w:r>
            <w:proofErr w:type="spellStart"/>
            <w:r w:rsidRPr="00322A7E">
              <w:rPr>
                <w:sz w:val="20"/>
              </w:rPr>
              <w:t>registro</w:t>
            </w:r>
            <w:proofErr w:type="spellEnd"/>
          </w:p>
        </w:tc>
        <w:tc>
          <w:tcPr>
            <w:tcW w:w="2549" w:type="dxa"/>
          </w:tcPr>
          <w:p w14:paraId="72AAEB3E" w14:textId="74DC0BE2" w:rsidR="00CF2654" w:rsidRDefault="00CF2654" w:rsidP="00CF2654">
            <w:pPr>
              <w:pStyle w:val="TableParagraph"/>
              <w:spacing w:line="224" w:lineRule="exact"/>
              <w:rPr>
                <w:sz w:val="20"/>
              </w:rPr>
            </w:pPr>
            <w:r w:rsidRPr="00322A7E">
              <w:rPr>
                <w:sz w:val="20"/>
              </w:rPr>
              <w:t>9(01)</w:t>
            </w:r>
          </w:p>
        </w:tc>
      </w:tr>
      <w:tr w:rsidR="00CF2654" w14:paraId="30772908" w14:textId="77777777" w:rsidTr="0000205B">
        <w:trPr>
          <w:trHeight w:val="242"/>
        </w:trPr>
        <w:tc>
          <w:tcPr>
            <w:tcW w:w="1414" w:type="dxa"/>
          </w:tcPr>
          <w:p w14:paraId="4B993137" w14:textId="77777777" w:rsidR="00CF2654" w:rsidRDefault="00CF2654" w:rsidP="00CF2654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4F01F886" w14:textId="77777777" w:rsidR="00CF2654" w:rsidRDefault="00CF2654" w:rsidP="00CF2654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9A81BF3" w14:textId="471E05F0" w:rsidR="00CF2654" w:rsidRDefault="00CF2654" w:rsidP="00CF2654">
            <w:pPr>
              <w:pStyle w:val="TableParagraph"/>
              <w:spacing w:line="222" w:lineRule="exact"/>
              <w:rPr>
                <w:sz w:val="20"/>
              </w:rPr>
            </w:pPr>
            <w:r w:rsidRPr="00322A7E">
              <w:rPr>
                <w:sz w:val="20"/>
              </w:rPr>
              <w:t xml:space="preserve"> RUT </w:t>
            </w:r>
          </w:p>
        </w:tc>
        <w:tc>
          <w:tcPr>
            <w:tcW w:w="2549" w:type="dxa"/>
          </w:tcPr>
          <w:p w14:paraId="61450900" w14:textId="5A5E466D" w:rsidR="00CF2654" w:rsidRDefault="00CF2654" w:rsidP="00CF2654">
            <w:pPr>
              <w:pStyle w:val="TableParagraph"/>
              <w:spacing w:line="222" w:lineRule="exact"/>
              <w:rPr>
                <w:sz w:val="20"/>
              </w:rPr>
            </w:pPr>
            <w:r w:rsidRPr="00322A7E">
              <w:rPr>
                <w:sz w:val="20"/>
              </w:rPr>
              <w:t>R(</w:t>
            </w:r>
            <w:proofErr w:type="gramStart"/>
            <w:r w:rsidRPr="00322A7E">
              <w:rPr>
                <w:sz w:val="20"/>
              </w:rPr>
              <w:t>09)VX</w:t>
            </w:r>
            <w:proofErr w:type="gramEnd"/>
            <w:r w:rsidRPr="00322A7E">
              <w:rPr>
                <w:sz w:val="20"/>
              </w:rPr>
              <w:t>(01)</w:t>
            </w:r>
          </w:p>
        </w:tc>
      </w:tr>
      <w:tr w:rsidR="00CF2654" w14:paraId="39BEF153" w14:textId="77777777" w:rsidTr="0000205B">
        <w:trPr>
          <w:trHeight w:val="242"/>
        </w:trPr>
        <w:tc>
          <w:tcPr>
            <w:tcW w:w="1414" w:type="dxa"/>
          </w:tcPr>
          <w:p w14:paraId="666DDE30" w14:textId="77777777" w:rsidR="00CF2654" w:rsidRDefault="00CF2654" w:rsidP="00CF2654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1FF1BFD1" w14:textId="77777777" w:rsidR="00CF2654" w:rsidRDefault="00CF2654" w:rsidP="00CF2654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8586961" w14:textId="77602936" w:rsidR="00CF2654" w:rsidRPr="004D2F75" w:rsidRDefault="00CF2654" w:rsidP="00CF2654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48115C">
              <w:rPr>
                <w:sz w:val="20"/>
                <w:lang w:val="es-CL"/>
              </w:rPr>
              <w:t xml:space="preserve"> Código del aviso o reclamo</w:t>
            </w:r>
          </w:p>
        </w:tc>
        <w:tc>
          <w:tcPr>
            <w:tcW w:w="2549" w:type="dxa"/>
          </w:tcPr>
          <w:p w14:paraId="12CF6769" w14:textId="13222F51" w:rsidR="00CF2654" w:rsidRDefault="00CF2654" w:rsidP="00CF2654">
            <w:pPr>
              <w:pStyle w:val="TableParagraph"/>
              <w:spacing w:line="222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30)</w:t>
            </w:r>
          </w:p>
        </w:tc>
      </w:tr>
      <w:tr w:rsidR="00CF2654" w14:paraId="23B44EDC" w14:textId="77777777" w:rsidTr="0000205B">
        <w:trPr>
          <w:trHeight w:val="244"/>
        </w:trPr>
        <w:tc>
          <w:tcPr>
            <w:tcW w:w="1414" w:type="dxa"/>
          </w:tcPr>
          <w:p w14:paraId="6D3CD03F" w14:textId="77777777" w:rsidR="00CF2654" w:rsidRDefault="00CF2654" w:rsidP="00CF2654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510DEB95" w14:textId="77777777" w:rsidR="00CF2654" w:rsidRDefault="00CF2654" w:rsidP="00CF2654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E13A625" w14:textId="604D3555" w:rsidR="00CF2654" w:rsidRPr="0048115C" w:rsidRDefault="00CF2654" w:rsidP="00CF2654">
            <w:pPr>
              <w:pStyle w:val="TableParagraph"/>
              <w:spacing w:before="2" w:line="222" w:lineRule="exact"/>
              <w:rPr>
                <w:sz w:val="20"/>
                <w:lang w:val="es-CL"/>
              </w:rPr>
            </w:pPr>
            <w:r w:rsidRPr="0048115C">
              <w:rPr>
                <w:sz w:val="20"/>
                <w:lang w:val="es-CL"/>
              </w:rPr>
              <w:t xml:space="preserve"> Fecha del aviso o reclamo</w:t>
            </w:r>
          </w:p>
        </w:tc>
        <w:tc>
          <w:tcPr>
            <w:tcW w:w="2549" w:type="dxa"/>
          </w:tcPr>
          <w:p w14:paraId="72D9AC4F" w14:textId="78773E16" w:rsidR="00CF2654" w:rsidRDefault="00CF2654" w:rsidP="00CF2654">
            <w:pPr>
              <w:pStyle w:val="TableParagraph"/>
              <w:spacing w:before="2" w:line="222" w:lineRule="exact"/>
              <w:rPr>
                <w:sz w:val="20"/>
              </w:rPr>
            </w:pPr>
            <w:proofErr w:type="gramStart"/>
            <w:r w:rsidRPr="00322A7E">
              <w:rPr>
                <w:sz w:val="20"/>
              </w:rPr>
              <w:t>F(</w:t>
            </w:r>
            <w:proofErr w:type="gramEnd"/>
            <w:r w:rsidRPr="00322A7E">
              <w:rPr>
                <w:sz w:val="20"/>
              </w:rPr>
              <w:t>08)</w:t>
            </w:r>
          </w:p>
        </w:tc>
      </w:tr>
      <w:tr w:rsidR="00CF2654" w14:paraId="193F1349" w14:textId="77777777" w:rsidTr="0000205B">
        <w:trPr>
          <w:trHeight w:val="242"/>
        </w:trPr>
        <w:tc>
          <w:tcPr>
            <w:tcW w:w="1414" w:type="dxa"/>
          </w:tcPr>
          <w:p w14:paraId="574200A6" w14:textId="77777777" w:rsidR="00CF2654" w:rsidRDefault="00CF2654" w:rsidP="00CF2654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1A1FB906" w14:textId="77777777" w:rsidR="00CF2654" w:rsidRDefault="00CF2654" w:rsidP="00CF2654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E09D10D" w14:textId="76E453C9" w:rsidR="00CF2654" w:rsidRPr="004D2F75" w:rsidRDefault="00CF2654" w:rsidP="00CF2654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48115C">
              <w:rPr>
                <w:sz w:val="20"/>
                <w:lang w:val="es-CL"/>
              </w:rPr>
              <w:t xml:space="preserve"> Número de identificación del producto</w:t>
            </w:r>
          </w:p>
        </w:tc>
        <w:tc>
          <w:tcPr>
            <w:tcW w:w="2549" w:type="dxa"/>
          </w:tcPr>
          <w:p w14:paraId="69A5D090" w14:textId="37A2C878" w:rsidR="00CF2654" w:rsidRDefault="00CF2654" w:rsidP="00CF2654">
            <w:pPr>
              <w:pStyle w:val="TableParagraph"/>
              <w:spacing w:line="222" w:lineRule="exact"/>
              <w:rPr>
                <w:sz w:val="20"/>
              </w:rPr>
            </w:pPr>
            <w:proofErr w:type="gramStart"/>
            <w:r w:rsidRPr="00322A7E">
              <w:rPr>
                <w:sz w:val="20"/>
              </w:rPr>
              <w:t>X(</w:t>
            </w:r>
            <w:proofErr w:type="gramEnd"/>
            <w:r w:rsidRPr="00322A7E">
              <w:rPr>
                <w:sz w:val="20"/>
              </w:rPr>
              <w:t>30)</w:t>
            </w:r>
          </w:p>
        </w:tc>
      </w:tr>
      <w:tr w:rsidR="00CF2654" w14:paraId="657996CD" w14:textId="77777777" w:rsidTr="0000205B">
        <w:trPr>
          <w:trHeight w:val="242"/>
        </w:trPr>
        <w:tc>
          <w:tcPr>
            <w:tcW w:w="1414" w:type="dxa"/>
          </w:tcPr>
          <w:p w14:paraId="23D38B5F" w14:textId="77777777" w:rsidR="00CF2654" w:rsidRDefault="00CF2654" w:rsidP="00CF2654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059689AA" w14:textId="77777777" w:rsidR="00CF2654" w:rsidRDefault="00CF2654" w:rsidP="00CF2654">
            <w:pPr>
              <w:pStyle w:val="TableParagraph"/>
              <w:spacing w:line="222" w:lineRule="exac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B2C038A" w14:textId="443A7D62" w:rsidR="00CF2654" w:rsidRDefault="00CF2654" w:rsidP="00CF2654">
            <w:pPr>
              <w:pStyle w:val="TableParagraph"/>
              <w:spacing w:before="2" w:line="222" w:lineRule="exact"/>
              <w:rPr>
                <w:sz w:val="20"/>
              </w:rPr>
            </w:pPr>
            <w:proofErr w:type="spellStart"/>
            <w:r w:rsidRPr="00CF2654">
              <w:rPr>
                <w:sz w:val="20"/>
              </w:rPr>
              <w:t>Motivo</w:t>
            </w:r>
            <w:proofErr w:type="spellEnd"/>
            <w:r w:rsidRPr="00CF2654">
              <w:rPr>
                <w:sz w:val="20"/>
              </w:rPr>
              <w:t xml:space="preserve"> </w:t>
            </w:r>
            <w:proofErr w:type="spellStart"/>
            <w:r w:rsidRPr="00CF2654">
              <w:rPr>
                <w:sz w:val="20"/>
              </w:rPr>
              <w:t>declarado</w:t>
            </w:r>
            <w:proofErr w:type="spellEnd"/>
          </w:p>
        </w:tc>
        <w:tc>
          <w:tcPr>
            <w:tcW w:w="2549" w:type="dxa"/>
          </w:tcPr>
          <w:p w14:paraId="6290BB98" w14:textId="1C928FC3" w:rsidR="00CF2654" w:rsidRDefault="00CF2654" w:rsidP="00CF2654">
            <w:pPr>
              <w:pStyle w:val="TableParagraph"/>
              <w:spacing w:line="224" w:lineRule="exact"/>
              <w:rPr>
                <w:sz w:val="20"/>
              </w:rPr>
            </w:pPr>
            <w:r w:rsidRPr="00CF2654">
              <w:rPr>
                <w:sz w:val="20"/>
              </w:rPr>
              <w:t>9(02)</w:t>
            </w:r>
          </w:p>
        </w:tc>
      </w:tr>
      <w:tr w:rsidR="00CF2654" w14:paraId="41D6DC79" w14:textId="77777777" w:rsidTr="0000205B">
        <w:trPr>
          <w:trHeight w:val="242"/>
        </w:trPr>
        <w:tc>
          <w:tcPr>
            <w:tcW w:w="1414" w:type="dxa"/>
          </w:tcPr>
          <w:p w14:paraId="049B157C" w14:textId="77777777" w:rsidR="00CF2654" w:rsidRDefault="00CF2654" w:rsidP="00CF2654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425" w:type="dxa"/>
          </w:tcPr>
          <w:p w14:paraId="4C93F5CF" w14:textId="77777777" w:rsidR="00CF2654" w:rsidRDefault="00CF2654" w:rsidP="00CF2654">
            <w:pPr>
              <w:pStyle w:val="TableParagraph"/>
              <w:spacing w:line="222" w:lineRule="exac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349F624" w14:textId="3BAD2F57" w:rsidR="00CF2654" w:rsidRDefault="00CF2654" w:rsidP="00CF2654">
            <w:pPr>
              <w:pStyle w:val="TableParagraph"/>
              <w:spacing w:before="2" w:line="222" w:lineRule="exact"/>
              <w:rPr>
                <w:sz w:val="20"/>
              </w:rPr>
            </w:pPr>
            <w:proofErr w:type="spellStart"/>
            <w:r w:rsidRPr="00CF2654">
              <w:rPr>
                <w:sz w:val="20"/>
              </w:rPr>
              <w:t>Producto</w:t>
            </w:r>
            <w:proofErr w:type="spellEnd"/>
            <w:r w:rsidRPr="00CF2654">
              <w:rPr>
                <w:sz w:val="20"/>
              </w:rPr>
              <w:t xml:space="preserve"> </w:t>
            </w:r>
            <w:proofErr w:type="spellStart"/>
            <w:r w:rsidRPr="00CF2654">
              <w:rPr>
                <w:sz w:val="20"/>
              </w:rPr>
              <w:t>afectado</w:t>
            </w:r>
            <w:proofErr w:type="spellEnd"/>
            <w:r w:rsidRPr="00CF2654">
              <w:rPr>
                <w:sz w:val="20"/>
              </w:rPr>
              <w:t>)</w:t>
            </w:r>
          </w:p>
        </w:tc>
        <w:tc>
          <w:tcPr>
            <w:tcW w:w="2549" w:type="dxa"/>
          </w:tcPr>
          <w:p w14:paraId="2774AB28" w14:textId="22CEA0D5" w:rsidR="00CF2654" w:rsidRDefault="00CF2654" w:rsidP="00CF2654">
            <w:pPr>
              <w:pStyle w:val="TableParagraph"/>
              <w:spacing w:line="224" w:lineRule="exact"/>
              <w:rPr>
                <w:sz w:val="20"/>
              </w:rPr>
            </w:pPr>
            <w:r w:rsidRPr="00CF2654">
              <w:rPr>
                <w:sz w:val="20"/>
              </w:rPr>
              <w:t>9(02)</w:t>
            </w:r>
          </w:p>
        </w:tc>
      </w:tr>
      <w:tr w:rsidR="00CF2654" w14:paraId="03DAE2F6" w14:textId="77777777" w:rsidTr="0000205B">
        <w:trPr>
          <w:trHeight w:val="242"/>
        </w:trPr>
        <w:tc>
          <w:tcPr>
            <w:tcW w:w="1414" w:type="dxa"/>
          </w:tcPr>
          <w:p w14:paraId="49821E6E" w14:textId="5B18DA49" w:rsidR="00CF2654" w:rsidRDefault="00CF2654" w:rsidP="00CF2654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425" w:type="dxa"/>
          </w:tcPr>
          <w:p w14:paraId="1FD6434C" w14:textId="77777777" w:rsidR="00CF2654" w:rsidRDefault="00CF2654" w:rsidP="00CF2654">
            <w:pPr>
              <w:pStyle w:val="TableParagraph"/>
              <w:spacing w:line="222" w:lineRule="exact"/>
              <w:rPr>
                <w:w w:val="99"/>
                <w:sz w:val="20"/>
              </w:rPr>
            </w:pPr>
          </w:p>
        </w:tc>
        <w:tc>
          <w:tcPr>
            <w:tcW w:w="5389" w:type="dxa"/>
          </w:tcPr>
          <w:p w14:paraId="79E06C35" w14:textId="6BC4F7F8" w:rsidR="00CF2654" w:rsidRPr="0048115C" w:rsidRDefault="00CF2654" w:rsidP="00CF2654">
            <w:pPr>
              <w:pStyle w:val="TableParagraph"/>
              <w:spacing w:before="2" w:line="222" w:lineRule="exact"/>
              <w:rPr>
                <w:sz w:val="20"/>
                <w:lang w:val="es-CL"/>
              </w:rPr>
            </w:pPr>
            <w:r w:rsidRPr="0048115C">
              <w:rPr>
                <w:sz w:val="20"/>
                <w:lang w:val="es-CL"/>
              </w:rPr>
              <w:t xml:space="preserve">Fecha del extravío, robo o hurto del producto </w:t>
            </w:r>
          </w:p>
        </w:tc>
        <w:tc>
          <w:tcPr>
            <w:tcW w:w="2549" w:type="dxa"/>
          </w:tcPr>
          <w:p w14:paraId="31A436E6" w14:textId="04B8950E" w:rsidR="00CF2654" w:rsidRDefault="00CF2654" w:rsidP="00CF2654">
            <w:pPr>
              <w:pStyle w:val="TableParagraph"/>
              <w:spacing w:line="224" w:lineRule="exact"/>
              <w:rPr>
                <w:sz w:val="20"/>
              </w:rPr>
            </w:pPr>
            <w:proofErr w:type="gramStart"/>
            <w:r w:rsidRPr="00CF2654">
              <w:rPr>
                <w:sz w:val="20"/>
              </w:rPr>
              <w:t>F(</w:t>
            </w:r>
            <w:proofErr w:type="gramEnd"/>
            <w:r w:rsidRPr="00CF2654">
              <w:rPr>
                <w:sz w:val="20"/>
              </w:rPr>
              <w:t>08)</w:t>
            </w:r>
          </w:p>
        </w:tc>
      </w:tr>
      <w:tr w:rsidR="00CF2654" w14:paraId="45BFD353" w14:textId="77777777" w:rsidTr="00CF2654">
        <w:trPr>
          <w:trHeight w:val="182"/>
        </w:trPr>
        <w:tc>
          <w:tcPr>
            <w:tcW w:w="1414" w:type="dxa"/>
          </w:tcPr>
          <w:p w14:paraId="6AD4D79C" w14:textId="78A1069B" w:rsidR="00CF2654" w:rsidRDefault="00CF2654" w:rsidP="00CF2654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425" w:type="dxa"/>
          </w:tcPr>
          <w:p w14:paraId="02606AB8" w14:textId="77777777" w:rsidR="00CF2654" w:rsidRDefault="00CF2654" w:rsidP="00CF2654">
            <w:pPr>
              <w:pStyle w:val="TableParagraph"/>
              <w:spacing w:line="222" w:lineRule="exac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7EACFD0" w14:textId="35ED5EA4" w:rsidR="00CF2654" w:rsidRDefault="00CF2654" w:rsidP="00CF2654">
            <w:pPr>
              <w:pStyle w:val="TableParagraph"/>
              <w:spacing w:before="2" w:line="222" w:lineRule="exact"/>
              <w:rPr>
                <w:sz w:val="20"/>
              </w:rPr>
            </w:pPr>
            <w:proofErr w:type="spellStart"/>
            <w:r w:rsidRPr="00CF2654">
              <w:rPr>
                <w:sz w:val="20"/>
              </w:rPr>
              <w:t>Fecha</w:t>
            </w:r>
            <w:proofErr w:type="spellEnd"/>
            <w:r w:rsidRPr="00CF2654">
              <w:rPr>
                <w:sz w:val="20"/>
              </w:rPr>
              <w:t xml:space="preserve"> </w:t>
            </w:r>
            <w:proofErr w:type="spellStart"/>
            <w:r w:rsidRPr="00CF2654">
              <w:rPr>
                <w:sz w:val="20"/>
              </w:rPr>
              <w:t>bloqueo</w:t>
            </w:r>
            <w:proofErr w:type="spellEnd"/>
            <w:r w:rsidRPr="00CF2654">
              <w:rPr>
                <w:sz w:val="20"/>
              </w:rPr>
              <w:t xml:space="preserve"> del </w:t>
            </w:r>
            <w:proofErr w:type="spellStart"/>
            <w:r w:rsidRPr="00CF2654">
              <w:rPr>
                <w:sz w:val="20"/>
              </w:rPr>
              <w:t>producto</w:t>
            </w:r>
            <w:proofErr w:type="spellEnd"/>
          </w:p>
        </w:tc>
        <w:tc>
          <w:tcPr>
            <w:tcW w:w="2549" w:type="dxa"/>
          </w:tcPr>
          <w:p w14:paraId="16333689" w14:textId="3A5FA707" w:rsidR="00CF2654" w:rsidRDefault="00CF2654" w:rsidP="00CF2654">
            <w:pPr>
              <w:pStyle w:val="TableParagraph"/>
              <w:spacing w:line="224" w:lineRule="exact"/>
              <w:rPr>
                <w:sz w:val="20"/>
              </w:rPr>
            </w:pPr>
            <w:proofErr w:type="gramStart"/>
            <w:r w:rsidRPr="00CF2654">
              <w:rPr>
                <w:sz w:val="20"/>
              </w:rPr>
              <w:t>F(</w:t>
            </w:r>
            <w:proofErr w:type="gramEnd"/>
            <w:r w:rsidRPr="00CF2654">
              <w:rPr>
                <w:sz w:val="20"/>
              </w:rPr>
              <w:t>08)</w:t>
            </w:r>
          </w:p>
        </w:tc>
      </w:tr>
    </w:tbl>
    <w:p w14:paraId="32EB471A" w14:textId="3FC0BB6F" w:rsidR="009D2B61" w:rsidRDefault="009D2B61" w:rsidP="009D2B61">
      <w:pPr>
        <w:pStyle w:val="Textoindependiente"/>
        <w:spacing w:before="1"/>
        <w:ind w:left="212"/>
      </w:pPr>
      <w:r>
        <w:t>Largo</w:t>
      </w:r>
      <w:r>
        <w:rPr>
          <w:spacing w:val="-5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registro:</w:t>
      </w:r>
      <w:r>
        <w:rPr>
          <w:spacing w:val="-3"/>
        </w:rPr>
        <w:t xml:space="preserve"> </w:t>
      </w:r>
      <w:r>
        <w:t>99</w:t>
      </w:r>
      <w:r>
        <w:rPr>
          <w:spacing w:val="-1"/>
        </w:rPr>
        <w:t xml:space="preserve"> </w:t>
      </w:r>
      <w:r>
        <w:t>Bytes</w:t>
      </w:r>
    </w:p>
    <w:p w14:paraId="604329A3" w14:textId="77777777" w:rsidR="009D2B61" w:rsidRDefault="009D2B61" w:rsidP="004D2F75">
      <w:pPr>
        <w:sectPr w:rsidR="009D2B61" w:rsidSect="00863944">
          <w:pgSz w:w="12250" w:h="15850"/>
          <w:pgMar w:top="1380" w:right="840" w:bottom="880" w:left="920" w:header="567" w:footer="685" w:gutter="0"/>
          <w:cols w:space="720"/>
        </w:sectPr>
      </w:pPr>
    </w:p>
    <w:p w14:paraId="49728EBB" w14:textId="77777777" w:rsidR="00074008" w:rsidRPr="00230F5A" w:rsidRDefault="00074008" w:rsidP="00383278">
      <w:pPr>
        <w:pStyle w:val="Ttulo1"/>
        <w:numPr>
          <w:ilvl w:val="0"/>
          <w:numId w:val="1"/>
        </w:numPr>
        <w:rPr>
          <w:rFonts w:cs="Times New Roman"/>
        </w:rPr>
      </w:pPr>
      <w:bookmarkStart w:id="2" w:name="_Toc160527582"/>
      <w:bookmarkStart w:id="3" w:name="_Toc166057840"/>
      <w:r w:rsidRPr="00230F5A">
        <w:rPr>
          <w:rFonts w:cs="Times New Roman"/>
        </w:rPr>
        <w:lastRenderedPageBreak/>
        <w:t>Validaciones</w:t>
      </w:r>
      <w:bookmarkEnd w:id="2"/>
      <w:bookmarkEnd w:id="3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"Validaciones" </w:instrText>
      </w:r>
      <w:r w:rsidRPr="00230F5A">
        <w:rPr>
          <w:rFonts w:cs="Times New Roman"/>
        </w:rPr>
        <w:fldChar w:fldCharType="end"/>
      </w:r>
    </w:p>
    <w:p w14:paraId="4ADA8A74" w14:textId="77777777" w:rsidR="00074008" w:rsidRPr="00230F5A" w:rsidRDefault="00074008" w:rsidP="00383278">
      <w:pPr>
        <w:pStyle w:val="Ttulo2"/>
        <w:numPr>
          <w:ilvl w:val="1"/>
          <w:numId w:val="1"/>
        </w:numPr>
        <w:ind w:left="1715" w:hanging="360"/>
        <w:rPr>
          <w:sz w:val="32"/>
          <w:szCs w:val="32"/>
        </w:rPr>
      </w:pPr>
      <w:bookmarkStart w:id="4" w:name="_Toc160527583"/>
      <w:bookmarkStart w:id="5" w:name="_Toc166057841"/>
      <w:r w:rsidRPr="00230F5A">
        <w:t>Archivo de datos</w:t>
      </w:r>
      <w:bookmarkEnd w:id="4"/>
      <w:bookmarkEnd w:id="5"/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3CFE5AE8" w14:textId="77777777" w:rsidR="00074008" w:rsidRPr="00230F5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04F25D29" w14:textId="77777777" w:rsidR="00074008" w:rsidRPr="00B537D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6" w:name="_Hlk15164674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A52396" w:rsidRPr="00B537DA" w14:paraId="61D8BAF3" w14:textId="77777777" w:rsidTr="00A52396">
        <w:tc>
          <w:tcPr>
            <w:tcW w:w="595" w:type="dxa"/>
          </w:tcPr>
          <w:bookmarkEnd w:id="6"/>
          <w:p w14:paraId="20992B85" w14:textId="77777777" w:rsidR="00A52396" w:rsidRPr="00B537DA" w:rsidRDefault="00A52396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2F27467D" w14:textId="6CE9E8CB" w:rsidR="00A52396" w:rsidRDefault="00A52396" w:rsidP="00E164D6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el largo de registro en función al tipo de documento</w:t>
            </w:r>
            <w:r w:rsidR="002B423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y al tipo de registro (1,2)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10C7F398" w14:textId="77777777" w:rsidR="00A52396" w:rsidRPr="00B537DA" w:rsidRDefault="00A52396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A52396" w:rsidRPr="00B537DA" w14:paraId="6B9DE1D3" w14:textId="77777777" w:rsidTr="00A52396">
        <w:tc>
          <w:tcPr>
            <w:tcW w:w="595" w:type="dxa"/>
          </w:tcPr>
          <w:p w14:paraId="5288E6F9" w14:textId="77777777" w:rsidR="00A52396" w:rsidRPr="00B537DA" w:rsidRDefault="00A52396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6911D178" w14:textId="77777777" w:rsidR="00A52396" w:rsidRPr="00B537DA" w:rsidRDefault="00A52396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4)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A52396" w:rsidRPr="00B537DA" w14:paraId="0B8FE49A" w14:textId="77777777" w:rsidTr="00A52396">
        <w:tc>
          <w:tcPr>
            <w:tcW w:w="595" w:type="dxa"/>
          </w:tcPr>
          <w:p w14:paraId="22ED57D0" w14:textId="77777777" w:rsidR="00A52396" w:rsidRPr="00E81654" w:rsidRDefault="00A52396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8165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064E794B" w14:textId="77777777" w:rsidR="00A52396" w:rsidRPr="00B537DA" w:rsidRDefault="00A52396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A52396" w:rsidRPr="00B537DA" w14:paraId="466C8512" w14:textId="77777777" w:rsidTr="00A52396">
        <w:tc>
          <w:tcPr>
            <w:tcW w:w="595" w:type="dxa"/>
          </w:tcPr>
          <w:p w14:paraId="2A419DD2" w14:textId="77777777" w:rsidR="00A52396" w:rsidRPr="00E81654" w:rsidRDefault="00A52396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2504BC5" w14:textId="77777777" w:rsidR="00A52396" w:rsidRPr="00E81654" w:rsidRDefault="00A52396" w:rsidP="00E164D6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8165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4D778D2C" w14:textId="77777777" w:rsidR="00A52396" w:rsidRDefault="00A52396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E6FAB32" w14:textId="77777777" w:rsidR="00A52396" w:rsidRPr="00DD1EE4" w:rsidRDefault="00A52396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1D0791AE" w14:textId="77777777" w:rsidR="00A52396" w:rsidRPr="00DD1EE4" w:rsidRDefault="00A52396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A52396" w:rsidRPr="00B537DA" w14:paraId="112DBEFF" w14:textId="77777777" w:rsidTr="00A52396">
        <w:tc>
          <w:tcPr>
            <w:tcW w:w="595" w:type="dxa"/>
          </w:tcPr>
          <w:p w14:paraId="4C39DA9B" w14:textId="77777777" w:rsidR="00A52396" w:rsidRDefault="00A52396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628448B2" w14:textId="77777777" w:rsidR="00A52396" w:rsidRDefault="00A52396" w:rsidP="00E164D6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proofErr w:type="spellStart"/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07E5AD15" w14:textId="77777777" w:rsidR="00A52396" w:rsidRDefault="00A52396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: Un año es válido cuando es mayor a 1950. </w:t>
            </w:r>
          </w:p>
        </w:tc>
      </w:tr>
      <w:tr w:rsidR="00A52396" w:rsidRPr="00B537DA" w14:paraId="26BDB101" w14:textId="77777777" w:rsidTr="00A52396">
        <w:tc>
          <w:tcPr>
            <w:tcW w:w="595" w:type="dxa"/>
          </w:tcPr>
          <w:p w14:paraId="2304F13D" w14:textId="77777777" w:rsidR="00A52396" w:rsidRDefault="00A52396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0FA77845" w14:textId="77777777" w:rsidR="00A52396" w:rsidRDefault="00A52396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contrario 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proofErr w:type="gramEnd"/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Error 84)</w:t>
            </w:r>
          </w:p>
        </w:tc>
      </w:tr>
      <w:tr w:rsidR="00A52396" w:rsidRPr="00B537DA" w14:paraId="37F77773" w14:textId="77777777" w:rsidTr="00A52396">
        <w:tc>
          <w:tcPr>
            <w:tcW w:w="595" w:type="dxa"/>
          </w:tcPr>
          <w:p w14:paraId="563C4735" w14:textId="77777777" w:rsidR="00A52396" w:rsidRDefault="00A52396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61849FE8" w14:textId="77777777" w:rsidR="00A52396" w:rsidRDefault="00A52396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 área definida para la familia de documento contiene usuarios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D54B1"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A52396" w:rsidRPr="00B537DA" w14:paraId="0944B5A2" w14:textId="77777777" w:rsidTr="00A52396">
        <w:tc>
          <w:tcPr>
            <w:tcW w:w="595" w:type="dxa"/>
          </w:tcPr>
          <w:p w14:paraId="2BAE4D65" w14:textId="77777777" w:rsidR="00A52396" w:rsidRDefault="00A52396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58DBF4A1" w14:textId="77777777" w:rsidR="00A52396" w:rsidRDefault="00A52396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tipo de documento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no 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ha sido eliminado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A52396" w:rsidRPr="00B537DA" w14:paraId="1127624E" w14:textId="77777777" w:rsidTr="00A52396">
        <w:tc>
          <w:tcPr>
            <w:tcW w:w="595" w:type="dxa"/>
          </w:tcPr>
          <w:p w14:paraId="2BF8C5F8" w14:textId="77777777" w:rsidR="00A52396" w:rsidRDefault="00A52396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01CF84D4" w14:textId="77777777" w:rsidR="00A52396" w:rsidRDefault="00A52396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A52396" w:rsidRPr="00B537DA" w14:paraId="0F76A6C9" w14:textId="77777777" w:rsidTr="00A52396">
        <w:tc>
          <w:tcPr>
            <w:tcW w:w="595" w:type="dxa"/>
          </w:tcPr>
          <w:p w14:paraId="2EF3010A" w14:textId="77777777" w:rsidR="00A52396" w:rsidRDefault="00A52396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3B7B97AD" w14:textId="77777777" w:rsidR="00A52396" w:rsidRDefault="00A52396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proofErr w:type="spellStart"/>
            <w:r w:rsidRPr="00643F1C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A52396" w:rsidRPr="00B537DA" w14:paraId="362531D4" w14:textId="77777777" w:rsidTr="00A52396">
        <w:tc>
          <w:tcPr>
            <w:tcW w:w="595" w:type="dxa"/>
          </w:tcPr>
          <w:p w14:paraId="55E925D0" w14:textId="77777777" w:rsidR="00A52396" w:rsidRDefault="00A52396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6C5C90A0" w14:textId="77777777" w:rsidR="00A52396" w:rsidRDefault="00A52396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</w:tbl>
    <w:p w14:paraId="059923A6" w14:textId="77777777" w:rsidR="00074008" w:rsidRDefault="00074008" w:rsidP="0007400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A1ABB69" w14:textId="77777777" w:rsidR="00BF25E8" w:rsidRPr="00170411" w:rsidRDefault="00BF25E8" w:rsidP="00BF25E8"/>
    <w:p w14:paraId="5E9485E2" w14:textId="0AB2F21E" w:rsidR="00BF25E8" w:rsidRPr="00230F5A" w:rsidRDefault="00BF25E8" w:rsidP="00BF25E8">
      <w:pPr>
        <w:pStyle w:val="Ttulo2"/>
        <w:numPr>
          <w:ilvl w:val="2"/>
          <w:numId w:val="1"/>
        </w:numPr>
        <w:tabs>
          <w:tab w:val="num" w:pos="360"/>
        </w:tabs>
        <w:ind w:left="1276" w:hanging="709"/>
        <w:rPr>
          <w:sz w:val="32"/>
          <w:szCs w:val="32"/>
        </w:rPr>
      </w:pPr>
      <w:r>
        <w:t>Validaciones variables asociadas al documento E24</w:t>
      </w:r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02E107AC" w14:textId="77777777" w:rsidR="00BF25E8" w:rsidRDefault="00BF25E8" w:rsidP="00BF25E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BF25E8" w:rsidRPr="00B537DA" w14:paraId="262073DD" w14:textId="77777777" w:rsidTr="001C205D">
        <w:tc>
          <w:tcPr>
            <w:tcW w:w="595" w:type="dxa"/>
          </w:tcPr>
          <w:p w14:paraId="0DEFF96D" w14:textId="77777777" w:rsidR="00BF25E8" w:rsidRDefault="00BF25E8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4A4076F5" w14:textId="5783C4B3" w:rsidR="00BF25E8" w:rsidRDefault="00BF25E8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campo “Tipo de registro” tenga los valores esperados 1 o 2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75</w:t>
            </w:r>
            <w:proofErr w:type="gramStart"/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.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BF25E8" w:rsidRPr="00B537DA" w14:paraId="44692368" w14:textId="77777777" w:rsidTr="001C205D">
        <w:tc>
          <w:tcPr>
            <w:tcW w:w="595" w:type="dxa"/>
            <w:shd w:val="clear" w:color="auto" w:fill="auto"/>
          </w:tcPr>
          <w:p w14:paraId="4609BD7A" w14:textId="77777777" w:rsidR="00BF25E8" w:rsidRPr="00E81654" w:rsidRDefault="00BF25E8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24E6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7EB6C323" w14:textId="77777777" w:rsidR="00BF25E8" w:rsidRPr="00B537DA" w:rsidRDefault="00BF25E8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</w:tbl>
    <w:p w14:paraId="29347F2D" w14:textId="77777777" w:rsidR="00BF25E8" w:rsidRDefault="00BF25E8" w:rsidP="00BF25E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DFD1CCA" w14:textId="77777777" w:rsidR="00074008" w:rsidRDefault="00074008" w:rsidP="00601454">
      <w:pPr>
        <w:pStyle w:val="Textoindependiente"/>
        <w:ind w:left="360"/>
      </w:pPr>
    </w:p>
    <w:p w14:paraId="449E7A3D" w14:textId="77777777" w:rsidR="00E337AC" w:rsidRDefault="00E337AC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EC45AF1" w14:textId="77777777" w:rsidR="00E337AC" w:rsidRPr="00230F5A" w:rsidRDefault="00E337AC" w:rsidP="00383278">
      <w:pPr>
        <w:pStyle w:val="Ttulo1"/>
        <w:numPr>
          <w:ilvl w:val="0"/>
          <w:numId w:val="1"/>
        </w:numPr>
        <w:rPr>
          <w:rFonts w:cs="Times New Roman"/>
        </w:rPr>
      </w:pPr>
      <w:bookmarkStart w:id="7" w:name="_Toc160527584"/>
      <w:bookmarkStart w:id="8" w:name="_Toc166057842"/>
      <w:r>
        <w:rPr>
          <w:rFonts w:cs="Times New Roman"/>
        </w:rPr>
        <w:t>C</w:t>
      </w:r>
      <w:r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Pr="00230F5A">
        <w:rPr>
          <w:rFonts w:cs="Times New Roman"/>
        </w:rPr>
        <w:t>la carátula de salida</w:t>
      </w:r>
      <w:bookmarkEnd w:id="7"/>
      <w:bookmarkEnd w:id="8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"¿Cómo se construye la carátula de salida?" </w:instrText>
      </w:r>
      <w:r w:rsidRPr="00230F5A">
        <w:rPr>
          <w:rFonts w:cs="Times New Roman"/>
        </w:rPr>
        <w:fldChar w:fldCharType="end"/>
      </w:r>
    </w:p>
    <w:p w14:paraId="1DE18ECB" w14:textId="77777777" w:rsidR="00E337AC" w:rsidRPr="00230F5A" w:rsidRDefault="00E337AC" w:rsidP="00E337AC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12FC0E8" w14:textId="77777777" w:rsidR="00E337AC" w:rsidRDefault="00E337AC" w:rsidP="00E337AC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50088934" w14:textId="77777777" w:rsidR="00E337AC" w:rsidRPr="00182D60" w:rsidRDefault="00E337AC" w:rsidP="00383278">
      <w:pPr>
        <w:pStyle w:val="Ttulo2"/>
        <w:numPr>
          <w:ilvl w:val="1"/>
          <w:numId w:val="1"/>
        </w:numPr>
        <w:ind w:left="1715" w:hanging="360"/>
        <w:rPr>
          <w:b w:val="0"/>
        </w:rPr>
      </w:pPr>
      <w:bookmarkStart w:id="9" w:name="_Toc160527585"/>
      <w:bookmarkStart w:id="10" w:name="_Toc166057843"/>
      <w:r w:rsidRPr="003F5278">
        <w:t>Formato de carátula de salida</w:t>
      </w:r>
      <w:bookmarkEnd w:id="9"/>
      <w:bookmarkEnd w:id="10"/>
      <w:r w:rsidRPr="003F5278">
        <w:fldChar w:fldCharType="begin"/>
      </w:r>
      <w:r w:rsidRPr="003F5278">
        <w:instrText xml:space="preserve"> XE "Formato de carátula de salida" </w:instrText>
      </w:r>
      <w:r w:rsidRPr="003F5278">
        <w:fldChar w:fldCharType="end"/>
      </w:r>
    </w:p>
    <w:p w14:paraId="728472B8" w14:textId="77777777" w:rsidR="00E337AC" w:rsidRPr="00230F5A" w:rsidRDefault="00E337AC" w:rsidP="00E337AC">
      <w:pPr>
        <w:rPr>
          <w:rFonts w:ascii="Times New Roman" w:hAnsi="Times New Roman" w:cs="Times New Roman"/>
          <w:color w:val="4472C4" w:themeColor="accent1"/>
        </w:rPr>
      </w:pPr>
    </w:p>
    <w:p w14:paraId="15A5609E" w14:textId="1B94E9CF" w:rsidR="00074008" w:rsidRDefault="00E337AC" w:rsidP="00E337AC">
      <w:pPr>
        <w:pStyle w:val="Textoindependiente"/>
        <w:ind w:left="360"/>
      </w:pPr>
      <w:r w:rsidRPr="00230F5A">
        <w:rPr>
          <w:rFonts w:ascii="Times New Roman" w:hAnsi="Times New Roman" w:cs="Times New Roman"/>
          <w:color w:val="4472C4" w:themeColor="accent1"/>
        </w:rPr>
        <w:lastRenderedPageBreak/>
        <w:t xml:space="preserve"> </w:t>
      </w:r>
      <w:r w:rsidR="00000000">
        <w:rPr>
          <w:rFonts w:ascii="Times New Roman" w:hAnsi="Times New Roman" w:cs="Times New Roman"/>
          <w14:ligatures w14:val="none"/>
        </w:rPr>
        <w:pict w14:anchorId="48680AFB">
          <v:shape id="Text Box 10" o:spid="_x0000_s2057" type="#_x0000_t202" style="position:absolute;left:0;text-align:left;margin-left:46.5pt;margin-top:-11.5pt;width:488.65pt;height:419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5A7A29E1" w14:textId="77777777" w:rsidR="00B23F8D" w:rsidRDefault="00B23F8D" w:rsidP="00B23F8D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</w:t>
                  </w:r>
                  <w:proofErr w:type="spellStart"/>
                  <w:r>
                    <w:rPr>
                      <w:rFonts w:ascii="Arial MT"/>
                      <w:sz w:val="20"/>
                    </w:rPr>
                    <w:t>nf</w:t>
                  </w:r>
                  <w:proofErr w:type="spellEnd"/>
                  <w:r>
                    <w:rPr>
                      <w:rFonts w:ascii="Arial MT"/>
                      <w:sz w:val="20"/>
                    </w:rPr>
                    <w:t>) es:</w:t>
                  </w:r>
                </w:p>
                <w:p w14:paraId="1BA58FC1" w14:textId="77777777" w:rsidR="00B23F8D" w:rsidRDefault="00B23F8D" w:rsidP="00B23F8D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3988B1FC" w14:textId="77777777" w:rsidR="00B23F8D" w:rsidRDefault="00B23F8D" w:rsidP="00B23F8D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4C20E657" w14:textId="77777777" w:rsidR="00B23F8D" w:rsidRDefault="00B23F8D" w:rsidP="00B23F8D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531709F" w14:textId="77777777" w:rsidR="00B23F8D" w:rsidRDefault="00B23F8D" w:rsidP="00B23F8D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74BA5581" w14:textId="77777777" w:rsidR="00B23F8D" w:rsidRDefault="00B23F8D" w:rsidP="00B23F8D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B6F3C96" w14:textId="77777777" w:rsidR="00B23F8D" w:rsidRDefault="00B23F8D" w:rsidP="00B23F8D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657410BF" w14:textId="77777777" w:rsidR="00B23F8D" w:rsidRDefault="00B23F8D" w:rsidP="00B23F8D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30B34974" w14:textId="77777777" w:rsidR="00B23F8D" w:rsidRDefault="00B23F8D" w:rsidP="00B23F8D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6915A75A" w14:textId="77777777" w:rsidR="00B23F8D" w:rsidRDefault="00B23F8D" w:rsidP="00383278">
                  <w:pPr>
                    <w:widowControl w:val="0"/>
                    <w:numPr>
                      <w:ilvl w:val="0"/>
                      <w:numId w:val="4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1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7EC21B15" w14:textId="77777777" w:rsidR="00B23F8D" w:rsidRDefault="00B23F8D" w:rsidP="00B23F8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correlativo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numérico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y</w:t>
                  </w:r>
                  <w:r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secuencial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que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comienza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174CDF">
                    <w:rPr>
                      <w:rFonts w:ascii="Arial MT" w:hAnsi="Arial MT"/>
                      <w:sz w:val="20"/>
                    </w:rPr>
                    <w:t>1</w:t>
                  </w:r>
                  <w:r w:rsidRPr="00174CDF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174CDF">
                    <w:rPr>
                      <w:rFonts w:ascii="Arial MT" w:hAnsi="Arial MT"/>
                      <w:sz w:val="20"/>
                    </w:rPr>
                    <w:t>y</w:t>
                  </w:r>
                  <w:r w:rsidRPr="00174CDF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174CDF">
                    <w:rPr>
                      <w:rFonts w:ascii="Arial MT" w:hAnsi="Arial MT"/>
                      <w:sz w:val="20"/>
                    </w:rPr>
                    <w:t>el largo es 3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7795EA57" w14:textId="77777777" w:rsidR="00B23F8D" w:rsidRDefault="00B23F8D" w:rsidP="00B23F8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4D4BF33B" w14:textId="77777777" w:rsidR="00B23F8D" w:rsidRDefault="00B23F8D" w:rsidP="00383278">
                  <w:pPr>
                    <w:widowControl w:val="0"/>
                    <w:numPr>
                      <w:ilvl w:val="0"/>
                      <w:numId w:val="4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75BF005D" w14:textId="77777777" w:rsidR="00B23F8D" w:rsidRDefault="00B23F8D" w:rsidP="00B23F8D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2" w:name="_Hlk150872315"/>
                  <w:r>
                    <w:rPr>
                      <w:rFonts w:ascii="Arial MT" w:hAnsi="Arial MT"/>
                      <w:sz w:val="20"/>
                    </w:rPr>
                    <w:t xml:space="preserve">Representa el campo m del mensaje carátula del tipo de archivo el cual tiene un largo de </w:t>
                  </w:r>
                  <w:r w:rsidRPr="00174CDF">
                    <w:rPr>
                      <w:rFonts w:ascii="Arial MT" w:hAnsi="Arial MT"/>
                      <w:sz w:val="20"/>
                    </w:rPr>
                    <w:t>30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0 a la izquierda.</w:t>
                  </w:r>
                </w:p>
                <w:p w14:paraId="3B7DD923" w14:textId="77777777" w:rsidR="00B23F8D" w:rsidRDefault="00B23F8D" w:rsidP="00383278">
                  <w:pPr>
                    <w:widowControl w:val="0"/>
                    <w:numPr>
                      <w:ilvl w:val="0"/>
                      <w:numId w:val="4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65FFD62D" w14:textId="77777777" w:rsidR="00B23F8D" w:rsidRDefault="00B23F8D" w:rsidP="00B23F8D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Representa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mensaje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carátula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tipo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archivo, tiene</w:t>
                  </w:r>
                  <w:r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largo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 w:rsidRPr="00174CDF">
                    <w:rPr>
                      <w:rFonts w:ascii="Arial MT" w:hAnsi="Arial MT"/>
                      <w:sz w:val="20"/>
                    </w:rPr>
                    <w:t>4 dígitos</w:t>
                  </w:r>
                  <w:r>
                    <w:rPr>
                      <w:rFonts w:ascii="Arial MT" w:hAnsi="Arial MT"/>
                      <w:sz w:val="20"/>
                    </w:rPr>
                    <w:t xml:space="preserve">, rellenado con valor 0 a la izquierda cuando es menor a </w:t>
                  </w:r>
                  <w:bookmarkEnd w:id="12"/>
                  <w:r>
                    <w:rPr>
                      <w:rFonts w:ascii="Arial MT" w:hAnsi="Arial MT"/>
                      <w:sz w:val="20"/>
                    </w:rPr>
                    <w:t>4.</w:t>
                  </w:r>
                </w:p>
                <w:p w14:paraId="22C85A9C" w14:textId="77777777" w:rsidR="00B23F8D" w:rsidRDefault="00B23F8D" w:rsidP="00B23F8D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7B48D97A" w14:textId="77777777" w:rsidR="00B23F8D" w:rsidRDefault="00B23F8D" w:rsidP="00383278">
                  <w:pPr>
                    <w:widowControl w:val="0"/>
                    <w:numPr>
                      <w:ilvl w:val="0"/>
                      <w:numId w:val="4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34CC101D" w14:textId="77777777" w:rsidR="00B23F8D" w:rsidRDefault="00B23F8D" w:rsidP="00B23F8D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siendo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largo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1392E681" w14:textId="77777777" w:rsidR="00B23F8D" w:rsidRDefault="00B23F8D" w:rsidP="00B23F8D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05A19EA9" w14:textId="77777777" w:rsidR="00B23F8D" w:rsidRDefault="00B23F8D" w:rsidP="00383278">
                  <w:pPr>
                    <w:widowControl w:val="0"/>
                    <w:numPr>
                      <w:ilvl w:val="0"/>
                      <w:numId w:val="4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4506AED" w14:textId="77777777" w:rsidR="00B23F8D" w:rsidRDefault="00B23F8D" w:rsidP="00B23F8D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 xml:space="preserve">formato </w:t>
                  </w:r>
                  <w:proofErr w:type="spellStart"/>
                  <w:proofErr w:type="gramStart"/>
                  <w:r>
                    <w:rPr>
                      <w:rFonts w:ascii="Arial MT" w:hAnsi="Arial MT"/>
                      <w:sz w:val="20"/>
                    </w:rPr>
                    <w:t>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</w:t>
                  </w:r>
                  <w:proofErr w:type="spellEnd"/>
                  <w:r>
                    <w:rPr>
                      <w:rFonts w:ascii="Arial MT" w:hAnsi="Arial MT"/>
                      <w:sz w:val="20"/>
                    </w:rPr>
                    <w:t>.</w:t>
                  </w:r>
                  <w:bookmarkEnd w:id="11"/>
                  <w:proofErr w:type="gramEnd"/>
                </w:p>
                <w:p w14:paraId="3C22BC0C" w14:textId="77777777" w:rsidR="00B23F8D" w:rsidRDefault="00B23F8D" w:rsidP="00B23F8D">
                  <w:pPr>
                    <w:rPr>
                      <w:rFonts w:ascii="Arial MT" w:hAnsi="Arial MT"/>
                      <w:sz w:val="20"/>
                    </w:rPr>
                  </w:pPr>
                </w:p>
              </w:txbxContent>
            </v:textbox>
            <w10:wrap type="topAndBottom"/>
          </v:shape>
        </w:pict>
      </w:r>
    </w:p>
    <w:p w14:paraId="136C2DEA" w14:textId="77777777" w:rsidR="00074008" w:rsidRDefault="00074008" w:rsidP="00601454">
      <w:pPr>
        <w:pStyle w:val="Textoindependiente"/>
        <w:ind w:left="360"/>
      </w:pPr>
    </w:p>
    <w:tbl>
      <w:tblPr>
        <w:tblStyle w:val="TableNormal"/>
        <w:tblW w:w="936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851"/>
      </w:tblGrid>
      <w:tr w:rsidR="00A05FC3" w:rsidRPr="00F45E53" w14:paraId="3C49826D" w14:textId="77777777" w:rsidTr="00A05FC3">
        <w:trPr>
          <w:trHeight w:val="268"/>
        </w:trPr>
        <w:tc>
          <w:tcPr>
            <w:tcW w:w="862" w:type="dxa"/>
          </w:tcPr>
          <w:p w14:paraId="4F186F2F" w14:textId="77777777" w:rsidR="00A05FC3" w:rsidRPr="00F45E53" w:rsidRDefault="00A05FC3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776E3A02" w14:textId="77777777" w:rsidR="00A05FC3" w:rsidRPr="00F45E53" w:rsidRDefault="00A05FC3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5AB45A0F" w14:textId="77777777" w:rsidR="00A05FC3" w:rsidRPr="00F45E53" w:rsidRDefault="00A05FC3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53EFCAB0" w14:textId="77777777" w:rsidR="00A05FC3" w:rsidRPr="00F45E53" w:rsidRDefault="00A05FC3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1" w:type="dxa"/>
          </w:tcPr>
          <w:p w14:paraId="313FA897" w14:textId="77777777" w:rsidR="00A05FC3" w:rsidRPr="00F45E53" w:rsidRDefault="00A05FC3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  <w:proofErr w:type="spellEnd"/>
          </w:p>
        </w:tc>
      </w:tr>
      <w:tr w:rsidR="00A05FC3" w:rsidRPr="00F45E53" w14:paraId="3218A4A9" w14:textId="77777777" w:rsidTr="00A05FC3">
        <w:trPr>
          <w:trHeight w:val="268"/>
        </w:trPr>
        <w:tc>
          <w:tcPr>
            <w:tcW w:w="862" w:type="dxa"/>
          </w:tcPr>
          <w:p w14:paraId="6B1D5128" w14:textId="77777777" w:rsidR="00A05FC3" w:rsidRPr="00F45E53" w:rsidRDefault="00A05FC3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5EBF6942" w14:textId="77777777" w:rsidR="00A05FC3" w:rsidRPr="00F45E53" w:rsidRDefault="00A05FC3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0360162" w14:textId="77777777" w:rsidR="00A05FC3" w:rsidRPr="00F45E53" w:rsidRDefault="00A05FC3" w:rsidP="004118D8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62E008D5" w14:textId="77777777" w:rsidR="00A05FC3" w:rsidRPr="00F45E53" w:rsidRDefault="00A05FC3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47BFB383" w14:textId="77777777" w:rsidR="00A05FC3" w:rsidRPr="00F45E53" w:rsidRDefault="00A05FC3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A05FC3" w:rsidRPr="00F45E53" w14:paraId="622814C1" w14:textId="77777777" w:rsidTr="00A05FC3">
        <w:trPr>
          <w:trHeight w:val="268"/>
        </w:trPr>
        <w:tc>
          <w:tcPr>
            <w:tcW w:w="862" w:type="dxa"/>
          </w:tcPr>
          <w:p w14:paraId="7671AEB9" w14:textId="77777777" w:rsidR="00A05FC3" w:rsidRPr="00F45E53" w:rsidRDefault="00A05FC3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248EC6B" w14:textId="77777777" w:rsidR="00A05FC3" w:rsidRPr="00F45E53" w:rsidRDefault="00A05FC3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42A26611" w14:textId="3F2EB635" w:rsidR="00A05FC3" w:rsidRPr="00F45E53" w:rsidRDefault="00A05FC3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095" w:type="dxa"/>
          </w:tcPr>
          <w:p w14:paraId="6B325F8F" w14:textId="77777777" w:rsidR="00A05FC3" w:rsidRPr="00F45E53" w:rsidRDefault="00A05FC3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0688E970" w14:textId="77777777" w:rsidR="00A05FC3" w:rsidRPr="00F45E53" w:rsidRDefault="00A05FC3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A05FC3" w:rsidRPr="00F45E53" w14:paraId="29ABD7A0" w14:textId="77777777" w:rsidTr="00A05FC3">
        <w:trPr>
          <w:trHeight w:val="268"/>
        </w:trPr>
        <w:tc>
          <w:tcPr>
            <w:tcW w:w="862" w:type="dxa"/>
          </w:tcPr>
          <w:p w14:paraId="36B1247A" w14:textId="77777777" w:rsidR="00A05FC3" w:rsidRPr="00F45E53" w:rsidRDefault="00A05FC3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44D13988" w14:textId="77777777" w:rsidR="00A05FC3" w:rsidRPr="00F45E53" w:rsidRDefault="00A05FC3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998EEC0" w14:textId="77777777" w:rsidR="00A05FC3" w:rsidRPr="00F45E53" w:rsidRDefault="00A05FC3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6B0BF525" w14:textId="77777777" w:rsidR="00A05FC3" w:rsidRPr="00F45E53" w:rsidRDefault="00A05FC3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44C86B87" w14:textId="77777777" w:rsidR="00A05FC3" w:rsidRPr="00F45E53" w:rsidRDefault="00A05FC3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A05FC3" w:rsidRPr="00F45E53" w14:paraId="4A41D4E9" w14:textId="77777777" w:rsidTr="00A05FC3">
        <w:trPr>
          <w:trHeight w:val="268"/>
        </w:trPr>
        <w:tc>
          <w:tcPr>
            <w:tcW w:w="862" w:type="dxa"/>
          </w:tcPr>
          <w:p w14:paraId="407BD317" w14:textId="77777777" w:rsidR="00A05FC3" w:rsidRPr="00F45E53" w:rsidRDefault="00A05FC3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695DFB82" w14:textId="77777777" w:rsidR="00A05FC3" w:rsidRPr="00F45E53" w:rsidRDefault="00A05FC3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586A87B" w14:textId="77777777" w:rsidR="00A05FC3" w:rsidRPr="00F45E53" w:rsidRDefault="00A05FC3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29FA52FF" w14:textId="77777777" w:rsidR="00A05FC3" w:rsidRPr="00F45E53" w:rsidRDefault="00A05FC3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034ED216" w14:textId="77777777" w:rsidR="00A05FC3" w:rsidRPr="00F45E53" w:rsidRDefault="00A05FC3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A05FC3" w:rsidRPr="00F45E53" w14:paraId="306FA4E7" w14:textId="77777777" w:rsidTr="00A05FC3">
        <w:trPr>
          <w:trHeight w:val="268"/>
        </w:trPr>
        <w:tc>
          <w:tcPr>
            <w:tcW w:w="862" w:type="dxa"/>
          </w:tcPr>
          <w:p w14:paraId="0E8DBBC7" w14:textId="7F4D293D" w:rsidR="00A05FC3" w:rsidRPr="00F45E53" w:rsidRDefault="00A05FC3" w:rsidP="0003664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6E6985ED" w14:textId="0246144B" w:rsidR="00A05FC3" w:rsidRPr="00F45E53" w:rsidRDefault="00A05FC3" w:rsidP="0003664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143BD9F" w14:textId="0C2AC5B7" w:rsidR="00A05FC3" w:rsidRPr="00F45E53" w:rsidRDefault="00A05FC3" w:rsidP="0003664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03664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IDC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7ECE6595" w14:textId="6A0F7173" w:rsidR="00A05FC3" w:rsidRPr="0048115C" w:rsidRDefault="00A05FC3" w:rsidP="0003664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8115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1 EN EL PRIMER CAMPO</w:t>
            </w:r>
          </w:p>
        </w:tc>
        <w:tc>
          <w:tcPr>
            <w:tcW w:w="851" w:type="dxa"/>
          </w:tcPr>
          <w:p w14:paraId="4F1C09C0" w14:textId="7F9AB3DE" w:rsidR="00A05FC3" w:rsidRPr="00F45E53" w:rsidRDefault="00A05FC3" w:rsidP="0003664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A05FC3" w:rsidRPr="00F45E53" w14:paraId="53A85DC3" w14:textId="77777777" w:rsidTr="00A05FC3">
        <w:trPr>
          <w:trHeight w:val="268"/>
        </w:trPr>
        <w:tc>
          <w:tcPr>
            <w:tcW w:w="862" w:type="dxa"/>
          </w:tcPr>
          <w:p w14:paraId="04519A33" w14:textId="7340DDAD" w:rsidR="00A05FC3" w:rsidRDefault="00A05FC3" w:rsidP="0003664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49954BA7" w14:textId="77777777" w:rsidR="00A05FC3" w:rsidRPr="00F45E53" w:rsidRDefault="00A05FC3" w:rsidP="0003664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F841730" w14:textId="75D3B447" w:rsidR="00A05FC3" w:rsidRPr="000C51D8" w:rsidRDefault="00A05FC3" w:rsidP="0003664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03664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IDD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097A7E42" w14:textId="6D8046E1" w:rsidR="00A05FC3" w:rsidRPr="0048115C" w:rsidRDefault="00A05FC3" w:rsidP="0003664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8115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2 EN EL PRIMER CAMPO</w:t>
            </w:r>
          </w:p>
        </w:tc>
        <w:tc>
          <w:tcPr>
            <w:tcW w:w="851" w:type="dxa"/>
          </w:tcPr>
          <w:p w14:paraId="3B4A5A28" w14:textId="57E9F2C8" w:rsidR="00A05FC3" w:rsidRPr="00F45E53" w:rsidRDefault="00A05FC3" w:rsidP="0003664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A05FC3" w:rsidRPr="00F45E53" w14:paraId="25816211" w14:textId="77777777" w:rsidTr="00A05FC3">
        <w:trPr>
          <w:trHeight w:val="268"/>
        </w:trPr>
        <w:tc>
          <w:tcPr>
            <w:tcW w:w="862" w:type="dxa"/>
          </w:tcPr>
          <w:p w14:paraId="664DDB0C" w14:textId="23B40748" w:rsidR="00A05FC3" w:rsidRDefault="00A05FC3" w:rsidP="00B23F8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</w:tcPr>
          <w:p w14:paraId="53D95AF6" w14:textId="7E3ED776" w:rsidR="00A05FC3" w:rsidRPr="00F45E53" w:rsidRDefault="00A05FC3" w:rsidP="00B23F8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4837605" w14:textId="1127AB9B" w:rsidR="00A05FC3" w:rsidRDefault="00A05FC3" w:rsidP="00B23F8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095" w:type="dxa"/>
            <w:tcBorders>
              <w:top w:val="single" w:sz="4" w:space="0" w:color="auto"/>
            </w:tcBorders>
          </w:tcPr>
          <w:p w14:paraId="525371CF" w14:textId="4E84BA50" w:rsidR="00A05FC3" w:rsidRPr="009F2F7C" w:rsidRDefault="00A05FC3" w:rsidP="00B23F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  <w:proofErr w:type="spellEnd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664203CA" w14:textId="77777777" w:rsidR="00A05FC3" w:rsidRPr="00F45E53" w:rsidRDefault="00A05FC3" w:rsidP="00B23F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</w:tbl>
    <w:p w14:paraId="33B12DB9" w14:textId="77777777" w:rsidR="00601454" w:rsidRDefault="00601454" w:rsidP="00601454">
      <w:pPr>
        <w:pStyle w:val="Textoindependiente"/>
        <w:ind w:left="360"/>
        <w:rPr>
          <w:sz w:val="24"/>
        </w:rPr>
      </w:pPr>
    </w:p>
    <w:p w14:paraId="3D0B6EB9" w14:textId="77777777" w:rsidR="00202F52" w:rsidRPr="00F45E53" w:rsidRDefault="00202F52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202F52" w:rsidRPr="00F45E53" w14:paraId="61E70782" w14:textId="77777777" w:rsidTr="004118D8">
        <w:trPr>
          <w:trHeight w:val="244"/>
        </w:trPr>
        <w:tc>
          <w:tcPr>
            <w:tcW w:w="4815" w:type="dxa"/>
          </w:tcPr>
          <w:p w14:paraId="7AA376D6" w14:textId="77777777" w:rsidR="00202F52" w:rsidRPr="00F45E53" w:rsidRDefault="00202F52" w:rsidP="004118D8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C12E274" w14:textId="77777777" w:rsidR="00202F52" w:rsidRPr="00F45E53" w:rsidRDefault="00202F52" w:rsidP="004118D8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2B867FF1" w14:textId="05358B27" w:rsidR="00202F52" w:rsidRPr="00F45E53" w:rsidRDefault="00202F52" w:rsidP="004118D8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F</w:t>
            </w:r>
            <w:r w:rsidR="00B23F8D"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3</w:t>
            </w: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(</w:t>
            </w:r>
            <w:proofErr w:type="spellStart"/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nf</w:t>
            </w:r>
            <w:proofErr w:type="spellEnd"/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)</w:t>
            </w:r>
          </w:p>
        </w:tc>
      </w:tr>
      <w:tr w:rsidR="00202F52" w:rsidRPr="00F45E53" w14:paraId="61CDF538" w14:textId="77777777" w:rsidTr="004118D8">
        <w:trPr>
          <w:trHeight w:val="242"/>
        </w:trPr>
        <w:tc>
          <w:tcPr>
            <w:tcW w:w="4815" w:type="dxa"/>
          </w:tcPr>
          <w:p w14:paraId="7717E096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gram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proofErr w:type="gramEnd"/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A0FDCF1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7D9BEC87" w14:textId="2C4E566A" w:rsidR="00202F52" w:rsidRPr="00F45E53" w:rsidRDefault="00413F11" w:rsidP="003A732D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5</w:t>
            </w:r>
            <w:r w:rsidR="00036646">
              <w:rPr>
                <w:rFonts w:ascii="Times New Roman" w:hAnsi="Times New Roman" w:cs="Times New Roman"/>
                <w:color w:val="4472C4" w:themeColor="accent1"/>
                <w:sz w:val="20"/>
              </w:rPr>
              <w:t>,6</w:t>
            </w:r>
          </w:p>
        </w:tc>
      </w:tr>
    </w:tbl>
    <w:p w14:paraId="3545610D" w14:textId="77777777" w:rsidR="00202F52" w:rsidRPr="00F45E53" w:rsidRDefault="00202F52" w:rsidP="00202F52">
      <w:pPr>
        <w:rPr>
          <w:rFonts w:ascii="Times New Roman" w:hAnsi="Times New Roman" w:cs="Times New Roman"/>
          <w:color w:val="4472C4" w:themeColor="accent1"/>
        </w:rPr>
      </w:pPr>
    </w:p>
    <w:p w14:paraId="41A9054A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0C3CD25C" w14:textId="1CF78C07" w:rsidR="00202F52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5FC3A11D" w14:textId="113BBF3F" w:rsidR="00256C01" w:rsidRDefault="00256C01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3C249560" w14:textId="77777777" w:rsidR="00256C01" w:rsidRPr="00F45E53" w:rsidRDefault="00256C01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145ECB2C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lastRenderedPageBreak/>
        <w:t>Definir el archivo de carátula de salida, a modo de ejemplo se espera:</w:t>
      </w:r>
    </w:p>
    <w:p w14:paraId="13A50FDC" w14:textId="0F3829AD" w:rsidR="00202F52" w:rsidRDefault="00B23F8D" w:rsidP="00202F52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001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5D351544" w14:textId="493C58EE" w:rsidR="00C840DC" w:rsidRPr="00413F11" w:rsidRDefault="00C840DC" w:rsidP="00C840DC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002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78A384CC" w14:textId="77777777" w:rsidR="00C840DC" w:rsidRPr="00413F11" w:rsidRDefault="00C840DC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3E5E193A" w14:textId="77777777" w:rsidR="00202F52" w:rsidRPr="00230F5A" w:rsidRDefault="00202F52" w:rsidP="00202F52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A72FD60" w14:textId="77777777" w:rsidR="00357A35" w:rsidRP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</w:p>
    <w:p w14:paraId="0136F042" w14:textId="77777777" w:rsidR="004A1260" w:rsidRDefault="004A1260">
      <w:pPr>
        <w:rPr>
          <w:rFonts w:ascii="Times New Roman" w:eastAsiaTheme="majorEastAsia" w:hAnsi="Times New Roman" w:cstheme="majorBidi"/>
          <w:b/>
          <w:color w:val="2F5496" w:themeColor="accent1" w:themeShade="BF"/>
          <w:sz w:val="26"/>
          <w:szCs w:val="26"/>
        </w:rPr>
      </w:pPr>
      <w:r>
        <w:br w:type="page"/>
      </w:r>
    </w:p>
    <w:p w14:paraId="0B2F2A4C" w14:textId="51160EA9" w:rsidR="00F32211" w:rsidRPr="00230F5A" w:rsidRDefault="00F32211" w:rsidP="00F32211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B765F02" w14:textId="77777777" w:rsidR="00F32211" w:rsidRPr="00230F5A" w:rsidRDefault="00F32211" w:rsidP="00383278">
      <w:pPr>
        <w:pStyle w:val="Ttulo1"/>
        <w:numPr>
          <w:ilvl w:val="0"/>
          <w:numId w:val="1"/>
        </w:numPr>
        <w:rPr>
          <w:rFonts w:cs="Times New Roman"/>
          <w:b w:val="0"/>
          <w:bCs/>
          <w:color w:val="4472C4" w:themeColor="accent1"/>
        </w:rPr>
      </w:pPr>
      <w:bookmarkStart w:id="13" w:name="_Toc160527586"/>
      <w:bookmarkStart w:id="14" w:name="_Toc166057844"/>
      <w:r w:rsidRPr="00230F5A">
        <w:rPr>
          <w:rFonts w:cs="Times New Roman"/>
        </w:rPr>
        <w:t>Definición de nombres</w:t>
      </w:r>
      <w:bookmarkEnd w:id="13"/>
      <w:bookmarkEnd w:id="14"/>
      <w:r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Pr="00230F5A">
        <w:rPr>
          <w:rFonts w:cs="Times New Roman"/>
        </w:rPr>
        <w:instrText xml:space="preserve"> XE "</w:instrText>
      </w:r>
      <w:r w:rsidRPr="00230F5A">
        <w:rPr>
          <w:rFonts w:cs="Times New Roman"/>
          <w:bCs/>
          <w:color w:val="4472C4" w:themeColor="accent1"/>
        </w:rPr>
        <w:instrText>Definición de nombres</w:instrText>
      </w:r>
      <w:r w:rsidRPr="00230F5A">
        <w:rPr>
          <w:rFonts w:cs="Times New Roman"/>
        </w:rPr>
        <w:instrText xml:space="preserve">" </w:instrText>
      </w:r>
      <w:r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77278872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15" w:name="_Hlk150869745"/>
    </w:p>
    <w:bookmarkEnd w:id="15"/>
    <w:p w14:paraId="42AA6A83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1EC4E90D" w14:textId="77777777" w:rsidR="00F32211" w:rsidRPr="00A96CA0" w:rsidRDefault="00F32211" w:rsidP="00383278">
      <w:pPr>
        <w:pStyle w:val="Ttulo2"/>
        <w:numPr>
          <w:ilvl w:val="1"/>
          <w:numId w:val="1"/>
        </w:numPr>
        <w:ind w:left="1715" w:hanging="360"/>
      </w:pPr>
      <w:bookmarkStart w:id="16" w:name="_Toc160527587"/>
      <w:bookmarkStart w:id="17" w:name="_Toc166057845"/>
      <w:r w:rsidRPr="00A96CA0">
        <w:t>Archivo de salida a dest</w:t>
      </w:r>
      <w:ins w:id="18" w:author="Roberto Carrasco Venegas" w:date="2023-11-27T13:21:00Z">
        <w:r w:rsidRPr="00A96CA0">
          <w:t>i</w:t>
        </w:r>
      </w:ins>
      <w:r w:rsidRPr="00A96CA0">
        <w:t>no</w:t>
      </w:r>
      <w:bookmarkEnd w:id="16"/>
      <w:bookmarkEnd w:id="17"/>
      <w:r w:rsidRPr="00A96CA0">
        <w:fldChar w:fldCharType="begin"/>
      </w:r>
      <w:r w:rsidRPr="00A96CA0">
        <w:instrText xml:space="preserve"> XE "Archivo de salida a”destino" </w:instrText>
      </w:r>
      <w:r w:rsidRPr="00A96CA0">
        <w:fldChar w:fldCharType="end"/>
      </w:r>
    </w:p>
    <w:p w14:paraId="032D59D0" w14:textId="77777777" w:rsidR="00F32211" w:rsidRPr="00A96CA0" w:rsidRDefault="00F32211" w:rsidP="00383278">
      <w:pPr>
        <w:pStyle w:val="Ttulo2"/>
        <w:numPr>
          <w:ilvl w:val="2"/>
          <w:numId w:val="1"/>
        </w:numPr>
        <w:ind w:left="2610" w:hanging="360"/>
      </w:pPr>
      <w:bookmarkStart w:id="19" w:name="_Toc160527588"/>
      <w:bookmarkStart w:id="20" w:name="_Toc166057846"/>
      <w:r w:rsidRPr="00A96CA0">
        <w:t>Archivo de da</w:t>
      </w:r>
      <w:ins w:id="21" w:author="Roberto Carrasco Venegas" w:date="2023-11-27T13:24:00Z">
        <w:r w:rsidRPr="00A96CA0">
          <w:t>t</w:t>
        </w:r>
      </w:ins>
      <w:r w:rsidRPr="00A96CA0">
        <w:t>os</w:t>
      </w:r>
      <w:bookmarkEnd w:id="19"/>
      <w:bookmarkEnd w:id="20"/>
      <w:r w:rsidRPr="00A96CA0">
        <w:fldChar w:fldCharType="begin"/>
      </w:r>
      <w:r w:rsidRPr="00A96CA0">
        <w:instrText xml:space="preserve"> XE "Archivo ”e datos" </w:instrText>
      </w:r>
      <w:r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02635E" w14:paraId="3676ACCC" w14:textId="77777777" w:rsidTr="004118D8">
        <w:tc>
          <w:tcPr>
            <w:tcW w:w="1413" w:type="dxa"/>
          </w:tcPr>
          <w:p w14:paraId="7DDB3BFA" w14:textId="77777777" w:rsidR="00F32211" w:rsidRPr="0002635E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2635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E98E799" w14:textId="77777777" w:rsidR="00F32211" w:rsidRPr="0002635E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02635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2AF9BA37" w14:textId="64B29593" w:rsidR="00F32211" w:rsidRPr="0002635E" w:rsidRDefault="00174CDF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2635E">
              <w:rPr>
                <w:rFonts w:ascii="Times New Roman" w:hAnsi="Times New Roman" w:cs="Times New Roman"/>
                <w:b/>
                <w:bCs/>
                <w:color w:val="FF0000"/>
              </w:rPr>
              <w:t>E24</w:t>
            </w:r>
            <w:r w:rsidR="00F32211" w:rsidRPr="0002635E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proofErr w:type="gramStart"/>
            <w:r w:rsidR="00F32211" w:rsidRPr="0002635E">
              <w:rPr>
                <w:rFonts w:ascii="Times New Roman" w:hAnsi="Times New Roman" w:cs="Times New Roman"/>
                <w:b/>
                <w:bCs/>
                <w:color w:val="FF0000"/>
              </w:rPr>
              <w:t>a.XX</w:t>
            </w:r>
            <w:r w:rsidRPr="0002635E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F32211" w:rsidRPr="0002635E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proofErr w:type="gramEnd"/>
            <w:r w:rsidR="00F32211" w:rsidRPr="0002635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49699D75" w14:textId="59125973" w:rsidR="00F32211" w:rsidRPr="0002635E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2635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 w:rsidR="00174CDF" w:rsidRPr="0002635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02635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Código Institución origen de largo </w:t>
            </w:r>
            <w:r w:rsidR="00174CDF" w:rsidRPr="0002635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  <w:p w14:paraId="73CA644C" w14:textId="77777777" w:rsidR="00F32211" w:rsidRPr="0002635E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2635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Pr="0002635E">
              <w:rPr>
                <w:rFonts w:ascii="Times New Roman" w:hAnsi="Times New Roman" w:cs="Times New Roman"/>
              </w:rPr>
              <w:t xml:space="preserve"> </w:t>
            </w:r>
            <w:r w:rsidRPr="0002635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4</w:t>
            </w:r>
          </w:p>
        </w:tc>
      </w:tr>
    </w:tbl>
    <w:p w14:paraId="01CFEB40" w14:textId="77777777" w:rsidR="00F32211" w:rsidRPr="0002635E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2080A143" w14:textId="77777777" w:rsidR="00F32211" w:rsidRPr="0002635E" w:rsidRDefault="00F32211" w:rsidP="00383278">
      <w:pPr>
        <w:pStyle w:val="Ttulo2"/>
        <w:numPr>
          <w:ilvl w:val="2"/>
          <w:numId w:val="1"/>
        </w:numPr>
        <w:ind w:left="2610" w:hanging="360"/>
      </w:pPr>
      <w:bookmarkStart w:id="22" w:name="_Toc160527589"/>
      <w:bookmarkStart w:id="23" w:name="_Toc166057847"/>
      <w:r w:rsidRPr="0002635E">
        <w:t>Archivo Carátula</w:t>
      </w:r>
      <w:bookmarkEnd w:id="22"/>
      <w:bookmarkEnd w:id="23"/>
      <w:r w:rsidRPr="0002635E">
        <w:fldChar w:fldCharType="begin"/>
      </w:r>
      <w:r w:rsidRPr="0002635E">
        <w:instrText xml:space="preserve"> XE "Archivo ”arátula" </w:instrText>
      </w:r>
      <w:r w:rsidRPr="0002635E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230F5A" w14:paraId="135D9691" w14:textId="77777777" w:rsidTr="004118D8">
        <w:tc>
          <w:tcPr>
            <w:tcW w:w="1413" w:type="dxa"/>
          </w:tcPr>
          <w:p w14:paraId="01B744DD" w14:textId="77777777" w:rsidR="00F32211" w:rsidRPr="0002635E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2635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6ED97B45" w14:textId="77777777" w:rsidR="00F32211" w:rsidRPr="0002635E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02635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285AED9F" w14:textId="32211DF7" w:rsidR="00F32211" w:rsidRPr="0002635E" w:rsidRDefault="00174CDF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2635E">
              <w:rPr>
                <w:rFonts w:ascii="Times New Roman" w:hAnsi="Times New Roman" w:cs="Times New Roman"/>
                <w:b/>
                <w:bCs/>
                <w:color w:val="FF0000"/>
              </w:rPr>
              <w:t>E24</w:t>
            </w:r>
            <w:r w:rsidR="00F32211" w:rsidRPr="0002635E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proofErr w:type="gramStart"/>
            <w:r w:rsidR="00F32211" w:rsidRPr="0002635E">
              <w:rPr>
                <w:rFonts w:ascii="Times New Roman" w:hAnsi="Times New Roman" w:cs="Times New Roman"/>
                <w:b/>
                <w:bCs/>
                <w:color w:val="FF0000"/>
              </w:rPr>
              <w:t>c.XXX</w:t>
            </w:r>
            <w:r w:rsidRPr="0002635E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proofErr w:type="gramEnd"/>
            <w:r w:rsidR="00F32211" w:rsidRPr="0002635E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="00F32211" w:rsidRPr="0002635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435AB85D" w14:textId="2FFE6C1E" w:rsidR="00F32211" w:rsidRPr="0002635E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2635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 w:rsidR="00174CDF" w:rsidRPr="0002635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02635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Código Institución origen de largo </w:t>
            </w:r>
            <w:r w:rsidR="00174CDF" w:rsidRPr="0002635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  <w:p w14:paraId="0A5FAC31" w14:textId="77777777" w:rsidR="00F32211" w:rsidRPr="00230F5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2635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  Es un correlativo número asignado por el sistema de largo 4</w:t>
            </w:r>
          </w:p>
        </w:tc>
      </w:tr>
    </w:tbl>
    <w:p w14:paraId="0865E616" w14:textId="77777777" w:rsidR="00F32211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48389051" w14:textId="77777777" w:rsidR="00F32211" w:rsidRPr="00230F5A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D05415A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24" w:name="_Hlk160526227"/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0DA8EFF1" w14:textId="6B8B0646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2509A6A7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F98A57" w14:textId="4ECCBC5F" w:rsidR="002B267E" w:rsidRDefault="00F32211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  <w:bookmarkEnd w:id="24"/>
    </w:p>
    <w:p w14:paraId="49DB4FC6" w14:textId="77777777" w:rsidR="00B24397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7D9033E5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23D7A6" w14:textId="77777777" w:rsidR="00B24397" w:rsidRDefault="00B24397" w:rsidP="00383278">
      <w:pPr>
        <w:pStyle w:val="Ttulo2"/>
        <w:numPr>
          <w:ilvl w:val="1"/>
          <w:numId w:val="1"/>
        </w:numPr>
      </w:pPr>
      <w:bookmarkStart w:id="25" w:name="_Toc160527590"/>
      <w:bookmarkStart w:id="26" w:name="_Toc166057848"/>
      <w:r>
        <w:t>Definición de correlativo</w:t>
      </w:r>
      <w:bookmarkEnd w:id="25"/>
      <w:bookmarkEnd w:id="26"/>
    </w:p>
    <w:p w14:paraId="1A14ADBC" w14:textId="77777777" w:rsidR="00B24397" w:rsidRPr="00793B06" w:rsidRDefault="00B24397" w:rsidP="00B24397"/>
    <w:p w14:paraId="2659C224" w14:textId="77777777" w:rsidR="00B24397" w:rsidRDefault="00B24397" w:rsidP="00383278">
      <w:pPr>
        <w:pStyle w:val="Ttulo2"/>
        <w:numPr>
          <w:ilvl w:val="2"/>
          <w:numId w:val="1"/>
        </w:numPr>
        <w:ind w:left="2610" w:hanging="360"/>
      </w:pPr>
      <w:bookmarkStart w:id="27" w:name="_Toc160527591"/>
      <w:bookmarkStart w:id="28" w:name="_Toc166057849"/>
      <w:r>
        <w:t>Salida</w:t>
      </w:r>
      <w:bookmarkEnd w:id="27"/>
      <w:bookmarkEnd w:id="28"/>
      <w:r>
        <w:t xml:space="preserve"> </w:t>
      </w: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5C79A56F" w14:textId="77777777" w:rsidR="00B24397" w:rsidRPr="00787AE9" w:rsidRDefault="00B24397" w:rsidP="00B24397"/>
    <w:p w14:paraId="41CC82AB" w14:textId="77777777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(CMF-Bancos)</w:t>
      </w:r>
    </w:p>
    <w:p w14:paraId="5DBDB0D0" w14:textId="77777777" w:rsidR="00B24397" w:rsidRPr="00B537DA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5134FB78" w14:textId="77777777" w:rsidR="00B24397" w:rsidRPr="00793B06" w:rsidRDefault="00B24397" w:rsidP="00B24397"/>
    <w:p w14:paraId="78A0179C" w14:textId="77777777" w:rsidR="00B24397" w:rsidRDefault="00B24397" w:rsidP="00383278">
      <w:pPr>
        <w:pStyle w:val="Ttulo2"/>
        <w:numPr>
          <w:ilvl w:val="2"/>
          <w:numId w:val="1"/>
        </w:numPr>
        <w:ind w:left="2610" w:hanging="360"/>
      </w:pPr>
      <w:bookmarkStart w:id="29" w:name="_Toc160527592"/>
      <w:bookmarkStart w:id="30" w:name="_Toc166057850"/>
      <w:r>
        <w:t>Entrada</w:t>
      </w:r>
      <w:bookmarkEnd w:id="29"/>
      <w:bookmarkEnd w:id="30"/>
    </w:p>
    <w:p w14:paraId="30B6C6E4" w14:textId="77777777" w:rsidR="00B24397" w:rsidRDefault="00B24397" w:rsidP="00B24397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7B657321" w14:textId="77777777" w:rsidR="00F537D3" w:rsidRPr="00B537DA" w:rsidRDefault="00F537D3" w:rsidP="00F537D3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31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31"/>
    <w:p w14:paraId="6EF8DF2F" w14:textId="1311F6AD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9C52076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76984297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01F64530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AF0CACC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2B241651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6AA99CE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338911F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709A1BB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tbl>
      <w:tblPr>
        <w:tblStyle w:val="TableNormal"/>
        <w:tblW w:w="936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851"/>
      </w:tblGrid>
      <w:tr w:rsidR="003B5E2B" w:rsidRPr="00F45E53" w14:paraId="34B595B1" w14:textId="77777777" w:rsidTr="003B5E2B">
        <w:trPr>
          <w:trHeight w:val="268"/>
        </w:trPr>
        <w:tc>
          <w:tcPr>
            <w:tcW w:w="862" w:type="dxa"/>
          </w:tcPr>
          <w:p w14:paraId="591B5C65" w14:textId="77777777" w:rsidR="003B5E2B" w:rsidRPr="00F45E53" w:rsidRDefault="003B5E2B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09B47CC4" w14:textId="77777777" w:rsidR="003B5E2B" w:rsidRPr="00F45E53" w:rsidRDefault="003B5E2B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6C231828" w14:textId="77777777" w:rsidR="003B5E2B" w:rsidRPr="00F45E53" w:rsidRDefault="003B5E2B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1962B623" w14:textId="77777777" w:rsidR="003B5E2B" w:rsidRPr="00F45E53" w:rsidRDefault="003B5E2B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1" w:type="dxa"/>
          </w:tcPr>
          <w:p w14:paraId="7AF21D13" w14:textId="2403224F" w:rsidR="003B5E2B" w:rsidRPr="00F45E53" w:rsidRDefault="003B5E2B" w:rsidP="003B5E2B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Accion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</w:p>
        </w:tc>
      </w:tr>
      <w:tr w:rsidR="003B5E2B" w:rsidRPr="00F45E53" w14:paraId="5D951038" w14:textId="77777777" w:rsidTr="003B5E2B">
        <w:trPr>
          <w:trHeight w:val="268"/>
        </w:trPr>
        <w:tc>
          <w:tcPr>
            <w:tcW w:w="862" w:type="dxa"/>
          </w:tcPr>
          <w:p w14:paraId="353C772D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6BB4C4F3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10F482AF" w14:textId="77777777" w:rsidR="003B5E2B" w:rsidRPr="00F45E53" w:rsidRDefault="003B5E2B" w:rsidP="003B5E2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0F463657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139F5504" w14:textId="0BA21D9B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no se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</w:t>
            </w:r>
            <w:proofErr w:type="spellEnd"/>
          </w:p>
        </w:tc>
      </w:tr>
      <w:tr w:rsidR="003B5E2B" w:rsidRPr="00F45E53" w14:paraId="6F1D936B" w14:textId="77777777" w:rsidTr="003B5E2B">
        <w:trPr>
          <w:trHeight w:val="268"/>
        </w:trPr>
        <w:tc>
          <w:tcPr>
            <w:tcW w:w="862" w:type="dxa"/>
          </w:tcPr>
          <w:p w14:paraId="3A9C0A96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F4EF8F5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63B18806" w14:textId="74C91D55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095" w:type="dxa"/>
          </w:tcPr>
          <w:p w14:paraId="2CBC30C9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4AA86A5B" w14:textId="65566852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3B5E2B" w:rsidRPr="00F45E53" w14:paraId="7E828B7E" w14:textId="77777777" w:rsidTr="003B5E2B">
        <w:trPr>
          <w:trHeight w:val="268"/>
        </w:trPr>
        <w:tc>
          <w:tcPr>
            <w:tcW w:w="862" w:type="dxa"/>
          </w:tcPr>
          <w:p w14:paraId="5CAD6BF3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041341B1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1CBD2CD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336308D2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79562DFD" w14:textId="3EED07A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3B5E2B" w:rsidRPr="00F45E53" w14:paraId="29EBC434" w14:textId="77777777" w:rsidTr="003B5E2B">
        <w:trPr>
          <w:trHeight w:val="268"/>
        </w:trPr>
        <w:tc>
          <w:tcPr>
            <w:tcW w:w="862" w:type="dxa"/>
          </w:tcPr>
          <w:p w14:paraId="712E6578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1BF7A0CF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5E0F48D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2212866A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3BBB4508" w14:textId="264B60CB" w:rsidR="003B5E2B" w:rsidRPr="000506C0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Se coloca Fecha de la línea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del archivo</w:t>
            </w:r>
          </w:p>
        </w:tc>
      </w:tr>
      <w:tr w:rsidR="00036646" w:rsidRPr="00F45E53" w14:paraId="03C55575" w14:textId="77777777" w:rsidTr="003B5E2B">
        <w:trPr>
          <w:trHeight w:val="268"/>
        </w:trPr>
        <w:tc>
          <w:tcPr>
            <w:tcW w:w="862" w:type="dxa"/>
          </w:tcPr>
          <w:p w14:paraId="54D2D25C" w14:textId="77777777" w:rsidR="00036646" w:rsidRPr="00F45E53" w:rsidRDefault="00036646" w:rsidP="0003664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36DCFA99" w14:textId="4E23B985" w:rsidR="00036646" w:rsidRPr="00F45E53" w:rsidRDefault="00036646" w:rsidP="0003664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6869DFE" w14:textId="783322FE" w:rsidR="00036646" w:rsidRPr="00F45E53" w:rsidRDefault="00036646" w:rsidP="00036646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03664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IDC</w:t>
            </w:r>
          </w:p>
        </w:tc>
        <w:tc>
          <w:tcPr>
            <w:tcW w:w="6095" w:type="dxa"/>
          </w:tcPr>
          <w:p w14:paraId="0567EE05" w14:textId="0C7CFC67" w:rsidR="00036646" w:rsidRPr="0048115C" w:rsidRDefault="00036646" w:rsidP="0003664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8115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01 EN EL PRIMER CAMPO</w:t>
            </w:r>
          </w:p>
        </w:tc>
        <w:tc>
          <w:tcPr>
            <w:tcW w:w="851" w:type="dxa"/>
          </w:tcPr>
          <w:p w14:paraId="7F22F9FF" w14:textId="3C13C994" w:rsidR="00036646" w:rsidRPr="00F45E53" w:rsidRDefault="00036646" w:rsidP="0003664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036646" w:rsidRPr="00F45E53" w14:paraId="5D701D62" w14:textId="77777777" w:rsidTr="003B5E2B">
        <w:trPr>
          <w:trHeight w:val="268"/>
        </w:trPr>
        <w:tc>
          <w:tcPr>
            <w:tcW w:w="862" w:type="dxa"/>
          </w:tcPr>
          <w:p w14:paraId="023C381F" w14:textId="15AE5361" w:rsidR="00036646" w:rsidRDefault="00036646" w:rsidP="0003664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5B41B7A1" w14:textId="7B0F1E6D" w:rsidR="00036646" w:rsidRDefault="00036646" w:rsidP="0003664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32E8871" w14:textId="31EBAFDE" w:rsidR="00036646" w:rsidRDefault="00036646" w:rsidP="00036646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03664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IDD</w:t>
            </w:r>
          </w:p>
        </w:tc>
        <w:tc>
          <w:tcPr>
            <w:tcW w:w="6095" w:type="dxa"/>
          </w:tcPr>
          <w:p w14:paraId="2B34FF37" w14:textId="39C6B72F" w:rsidR="00036646" w:rsidRPr="0048115C" w:rsidRDefault="00036646" w:rsidP="0003664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8115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02 EN EL PRIMER CAMPO</w:t>
            </w:r>
          </w:p>
        </w:tc>
        <w:tc>
          <w:tcPr>
            <w:tcW w:w="851" w:type="dxa"/>
          </w:tcPr>
          <w:p w14:paraId="2B2FA23F" w14:textId="100F2BAF" w:rsidR="00036646" w:rsidRPr="00F45E53" w:rsidRDefault="00036646" w:rsidP="0003664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B8004D" w:rsidRPr="00F45E53" w14:paraId="2C79226D" w14:textId="77777777" w:rsidTr="003B5E2B">
        <w:trPr>
          <w:trHeight w:val="268"/>
        </w:trPr>
        <w:tc>
          <w:tcPr>
            <w:tcW w:w="862" w:type="dxa"/>
          </w:tcPr>
          <w:p w14:paraId="1AA59832" w14:textId="1CC1341F" w:rsidR="00B8004D" w:rsidRDefault="00036646" w:rsidP="00B8004D">
            <w:pPr>
              <w:pStyle w:val="TableParagraph"/>
              <w:spacing w:line="248" w:lineRule="exact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</w:tcPr>
          <w:p w14:paraId="5DCC81FD" w14:textId="77777777" w:rsidR="00B8004D" w:rsidRPr="00F45E53" w:rsidRDefault="00B8004D" w:rsidP="00B8004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09A3C039" w14:textId="77777777" w:rsidR="00B8004D" w:rsidRDefault="00B8004D" w:rsidP="00B8004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095" w:type="dxa"/>
          </w:tcPr>
          <w:p w14:paraId="6A12011A" w14:textId="77777777" w:rsidR="00B8004D" w:rsidRPr="009F2F7C" w:rsidRDefault="00B8004D" w:rsidP="00B8004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  <w:proofErr w:type="spellEnd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4FC13DB4" w14:textId="0D60CAF6" w:rsidR="00B8004D" w:rsidRPr="00F45E53" w:rsidRDefault="00B8004D" w:rsidP="00B8004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</w:tbl>
    <w:p w14:paraId="427D39B3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87DE0C3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119B158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709F4D1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401D0BE" w14:textId="77777777" w:rsidR="001278BF" w:rsidRDefault="001278BF" w:rsidP="00383278">
      <w:pPr>
        <w:pStyle w:val="Ttulo1"/>
        <w:numPr>
          <w:ilvl w:val="0"/>
          <w:numId w:val="1"/>
        </w:numPr>
        <w:ind w:left="823"/>
        <w:rPr>
          <w:rFonts w:cs="Times New Roman"/>
        </w:rPr>
      </w:pPr>
      <w:bookmarkStart w:id="32" w:name="_Toc160527594"/>
      <w:bookmarkStart w:id="33" w:name="_Toc166057851"/>
      <w:r w:rsidRPr="00230F5A">
        <w:rPr>
          <w:rFonts w:cs="Times New Roman"/>
        </w:rPr>
        <w:t>Defini</w:t>
      </w:r>
      <w:r>
        <w:rPr>
          <w:rFonts w:cs="Times New Roman"/>
        </w:rPr>
        <w:t>r Notificación hacia el Front.</w:t>
      </w:r>
      <w:bookmarkEnd w:id="32"/>
      <w:bookmarkEnd w:id="33"/>
    </w:p>
    <w:p w14:paraId="24B1C232" w14:textId="77777777" w:rsidR="001278BF" w:rsidRDefault="001278BF" w:rsidP="001278BF"/>
    <w:p w14:paraId="5273C258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3DF37D11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4111B983" w14:textId="77777777" w:rsidR="001278BF" w:rsidRDefault="001278BF" w:rsidP="0038327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6006A33D" w14:textId="77777777" w:rsidR="001278BF" w:rsidRDefault="001278BF" w:rsidP="0038327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79B15464" w14:textId="77777777" w:rsidR="001278BF" w:rsidRPr="00A30C68" w:rsidRDefault="001278BF" w:rsidP="0038327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>lizado en forma exitosa para el archivo (incluir nombre</w:t>
      </w:r>
      <w:r>
        <w:rPr>
          <w:rFonts w:ascii="Times New Roman" w:hAnsi="Times New Roman" w:cs="Times New Roman"/>
          <w:color w:val="4472C4" w:themeColor="accent1"/>
        </w:rPr>
        <w:t>, correlativo salida y destino</w:t>
      </w:r>
      <w:r w:rsidRPr="00A30C68">
        <w:rPr>
          <w:rFonts w:ascii="Times New Roman" w:hAnsi="Times New Roman" w:cs="Times New Roman"/>
          <w:color w:val="4472C4" w:themeColor="accent1"/>
        </w:rPr>
        <w:t>)”.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22FF7C7D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77A23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CF5696E" w14:textId="1B3B7150" w:rsidR="001278BF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5276B9F1" w14:textId="3FDA7A3D" w:rsidR="004B1545" w:rsidRDefault="004B1545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3B905625" w14:textId="77777777" w:rsidR="004B1545" w:rsidRPr="00230F5A" w:rsidRDefault="004B1545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DDA7D33" w14:textId="77777777" w:rsidR="001278BF" w:rsidRDefault="001278BF" w:rsidP="00383278">
      <w:pPr>
        <w:pStyle w:val="Ttulo1"/>
        <w:numPr>
          <w:ilvl w:val="0"/>
          <w:numId w:val="1"/>
        </w:numPr>
        <w:ind w:left="823"/>
        <w:rPr>
          <w:rFonts w:cs="Times New Roman"/>
        </w:rPr>
      </w:pPr>
      <w:bookmarkStart w:id="34" w:name="_Toc160527595"/>
      <w:bookmarkStart w:id="35" w:name="_Toc166057852"/>
      <w:r w:rsidRPr="00230F5A">
        <w:rPr>
          <w:rFonts w:cs="Times New Roman"/>
        </w:rPr>
        <w:lastRenderedPageBreak/>
        <w:t>D</w:t>
      </w:r>
      <w:r>
        <w:rPr>
          <w:rFonts w:cs="Times New Roman"/>
        </w:rPr>
        <w:t>atos sensibles</w:t>
      </w:r>
      <w:bookmarkEnd w:id="34"/>
      <w:bookmarkEnd w:id="35"/>
    </w:p>
    <w:p w14:paraId="3201D802" w14:textId="77777777" w:rsidR="001278BF" w:rsidRPr="009947CD" w:rsidRDefault="001278BF" w:rsidP="001278BF"/>
    <w:p w14:paraId="27E2D018" w14:textId="59539F08" w:rsidR="001278BF" w:rsidRPr="009947CD" w:rsidRDefault="00B612BD" w:rsidP="00B612BD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-Rut</w:t>
      </w:r>
    </w:p>
    <w:p w14:paraId="4355F6DE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3EC8DCC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5089B35" w14:textId="77777777" w:rsidR="001278BF" w:rsidRDefault="001278BF" w:rsidP="001278BF">
      <w:pPr>
        <w:pStyle w:val="Ttulo1"/>
      </w:pPr>
    </w:p>
    <w:p w14:paraId="4F3B7525" w14:textId="77777777" w:rsidR="001278BF" w:rsidRPr="00B24397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sectPr w:rsidR="001278BF" w:rsidRPr="00B24397" w:rsidSect="00863944">
      <w:headerReference w:type="default" r:id="rId10"/>
      <w:footerReference w:type="default" r:id="rId11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0E748D" w14:textId="77777777" w:rsidR="00E87B88" w:rsidRDefault="00E87B88" w:rsidP="00F10206">
      <w:pPr>
        <w:spacing w:after="0" w:line="240" w:lineRule="auto"/>
      </w:pPr>
      <w:r>
        <w:separator/>
      </w:r>
    </w:p>
  </w:endnote>
  <w:endnote w:type="continuationSeparator" w:id="0">
    <w:p w14:paraId="70F6F6DC" w14:textId="77777777" w:rsidR="00E87B88" w:rsidRDefault="00E87B88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70AFD558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2C28AE">
          <w:rPr>
            <w:noProof/>
            <w:lang w:val="en-US" w:bidi="es-ES"/>
          </w:rPr>
          <w:t>12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151A00" w14:textId="77777777" w:rsidR="00E87B88" w:rsidRDefault="00E87B88" w:rsidP="00F10206">
      <w:pPr>
        <w:spacing w:after="0" w:line="240" w:lineRule="auto"/>
      </w:pPr>
      <w:r>
        <w:separator/>
      </w:r>
    </w:p>
  </w:footnote>
  <w:footnote w:type="continuationSeparator" w:id="0">
    <w:p w14:paraId="34AE1C4A" w14:textId="77777777" w:rsidR="00E87B88" w:rsidRDefault="00E87B88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30E25"/>
    <w:multiLevelType w:val="multilevel"/>
    <w:tmpl w:val="AB0EAF54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3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1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4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num w:numId="1" w16cid:durableId="839390404">
    <w:abstractNumId w:val="1"/>
  </w:num>
  <w:num w:numId="2" w16cid:durableId="342325642">
    <w:abstractNumId w:val="3"/>
  </w:num>
  <w:num w:numId="3" w16cid:durableId="259412304">
    <w:abstractNumId w:val="2"/>
  </w:num>
  <w:num w:numId="4" w16cid:durableId="44524562">
    <w:abstractNumId w:val="4"/>
  </w:num>
  <w:num w:numId="5" w16cid:durableId="1453012473">
    <w:abstractNumId w:val="0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1EEB"/>
    <w:rsid w:val="0002549C"/>
    <w:rsid w:val="0002635E"/>
    <w:rsid w:val="00026595"/>
    <w:rsid w:val="00032746"/>
    <w:rsid w:val="00035F9D"/>
    <w:rsid w:val="00036646"/>
    <w:rsid w:val="000465DB"/>
    <w:rsid w:val="000506C0"/>
    <w:rsid w:val="00051F19"/>
    <w:rsid w:val="00055995"/>
    <w:rsid w:val="00056880"/>
    <w:rsid w:val="00062196"/>
    <w:rsid w:val="0006551A"/>
    <w:rsid w:val="000701D0"/>
    <w:rsid w:val="00074008"/>
    <w:rsid w:val="00095C24"/>
    <w:rsid w:val="000B1A73"/>
    <w:rsid w:val="000B75EE"/>
    <w:rsid w:val="000C51D8"/>
    <w:rsid w:val="000C5641"/>
    <w:rsid w:val="000C5DF3"/>
    <w:rsid w:val="000C7ACD"/>
    <w:rsid w:val="000C7B11"/>
    <w:rsid w:val="000C7D4A"/>
    <w:rsid w:val="000D683B"/>
    <w:rsid w:val="000D7A49"/>
    <w:rsid w:val="000E39B9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278BF"/>
    <w:rsid w:val="001306C1"/>
    <w:rsid w:val="00141EDF"/>
    <w:rsid w:val="00142815"/>
    <w:rsid w:val="00142918"/>
    <w:rsid w:val="00143BDB"/>
    <w:rsid w:val="0014443F"/>
    <w:rsid w:val="001467D8"/>
    <w:rsid w:val="001544C0"/>
    <w:rsid w:val="00154B3D"/>
    <w:rsid w:val="0015616A"/>
    <w:rsid w:val="00162832"/>
    <w:rsid w:val="00163D7A"/>
    <w:rsid w:val="001647BF"/>
    <w:rsid w:val="00167584"/>
    <w:rsid w:val="00167CE2"/>
    <w:rsid w:val="00174CDF"/>
    <w:rsid w:val="00182D60"/>
    <w:rsid w:val="00182DC4"/>
    <w:rsid w:val="00184622"/>
    <w:rsid w:val="00186CB0"/>
    <w:rsid w:val="001912BC"/>
    <w:rsid w:val="00191E60"/>
    <w:rsid w:val="0019366D"/>
    <w:rsid w:val="001943F6"/>
    <w:rsid w:val="001A2A39"/>
    <w:rsid w:val="001A5519"/>
    <w:rsid w:val="001C0052"/>
    <w:rsid w:val="001C1FCA"/>
    <w:rsid w:val="001C3A9F"/>
    <w:rsid w:val="001C7F53"/>
    <w:rsid w:val="001D2934"/>
    <w:rsid w:val="001D4DBB"/>
    <w:rsid w:val="001D72C1"/>
    <w:rsid w:val="001E0F92"/>
    <w:rsid w:val="001E7E45"/>
    <w:rsid w:val="001F712F"/>
    <w:rsid w:val="00202F52"/>
    <w:rsid w:val="0020586B"/>
    <w:rsid w:val="002119AD"/>
    <w:rsid w:val="00212731"/>
    <w:rsid w:val="00212F60"/>
    <w:rsid w:val="002308E7"/>
    <w:rsid w:val="00230F5A"/>
    <w:rsid w:val="002358C5"/>
    <w:rsid w:val="00236A3B"/>
    <w:rsid w:val="002430D4"/>
    <w:rsid w:val="00254B9F"/>
    <w:rsid w:val="00255E64"/>
    <w:rsid w:val="00256C01"/>
    <w:rsid w:val="00264C16"/>
    <w:rsid w:val="00266AD3"/>
    <w:rsid w:val="00270DA4"/>
    <w:rsid w:val="00273BB4"/>
    <w:rsid w:val="00276FA5"/>
    <w:rsid w:val="00284E6A"/>
    <w:rsid w:val="00294E79"/>
    <w:rsid w:val="00296526"/>
    <w:rsid w:val="002A13B4"/>
    <w:rsid w:val="002B16E7"/>
    <w:rsid w:val="002B267E"/>
    <w:rsid w:val="002B349B"/>
    <w:rsid w:val="002B373A"/>
    <w:rsid w:val="002B4231"/>
    <w:rsid w:val="002B4375"/>
    <w:rsid w:val="002C28AE"/>
    <w:rsid w:val="002E1CED"/>
    <w:rsid w:val="002E74B0"/>
    <w:rsid w:val="002E74BA"/>
    <w:rsid w:val="002E798A"/>
    <w:rsid w:val="002F7BDD"/>
    <w:rsid w:val="0030191E"/>
    <w:rsid w:val="00312989"/>
    <w:rsid w:val="00317C42"/>
    <w:rsid w:val="00321233"/>
    <w:rsid w:val="00322A7E"/>
    <w:rsid w:val="00325F65"/>
    <w:rsid w:val="00326945"/>
    <w:rsid w:val="00327B5A"/>
    <w:rsid w:val="00327D02"/>
    <w:rsid w:val="003301DD"/>
    <w:rsid w:val="00340E64"/>
    <w:rsid w:val="0034206F"/>
    <w:rsid w:val="00346716"/>
    <w:rsid w:val="00353FCC"/>
    <w:rsid w:val="00356C10"/>
    <w:rsid w:val="00356D09"/>
    <w:rsid w:val="00356F35"/>
    <w:rsid w:val="00357A35"/>
    <w:rsid w:val="00360252"/>
    <w:rsid w:val="00383278"/>
    <w:rsid w:val="00386793"/>
    <w:rsid w:val="003920D1"/>
    <w:rsid w:val="003A508D"/>
    <w:rsid w:val="003A732D"/>
    <w:rsid w:val="003B2354"/>
    <w:rsid w:val="003B2729"/>
    <w:rsid w:val="003B5E2B"/>
    <w:rsid w:val="003C048C"/>
    <w:rsid w:val="003C0871"/>
    <w:rsid w:val="003C483F"/>
    <w:rsid w:val="003D1CEF"/>
    <w:rsid w:val="003D589E"/>
    <w:rsid w:val="003E42CB"/>
    <w:rsid w:val="003F025E"/>
    <w:rsid w:val="003F5278"/>
    <w:rsid w:val="0040464B"/>
    <w:rsid w:val="00411E32"/>
    <w:rsid w:val="0041204F"/>
    <w:rsid w:val="00413F11"/>
    <w:rsid w:val="00421CF1"/>
    <w:rsid w:val="004231CD"/>
    <w:rsid w:val="004270E6"/>
    <w:rsid w:val="004307DB"/>
    <w:rsid w:val="004341B5"/>
    <w:rsid w:val="00435F71"/>
    <w:rsid w:val="00443E8F"/>
    <w:rsid w:val="004453F6"/>
    <w:rsid w:val="00446EF8"/>
    <w:rsid w:val="00453AE1"/>
    <w:rsid w:val="00465EE6"/>
    <w:rsid w:val="00477EA2"/>
    <w:rsid w:val="0048115C"/>
    <w:rsid w:val="004839DA"/>
    <w:rsid w:val="004A1260"/>
    <w:rsid w:val="004A44F4"/>
    <w:rsid w:val="004A6793"/>
    <w:rsid w:val="004B1545"/>
    <w:rsid w:val="004B23C2"/>
    <w:rsid w:val="004B7993"/>
    <w:rsid w:val="004C450B"/>
    <w:rsid w:val="004C75BD"/>
    <w:rsid w:val="004D0C43"/>
    <w:rsid w:val="004D2F75"/>
    <w:rsid w:val="004D3648"/>
    <w:rsid w:val="004E113D"/>
    <w:rsid w:val="004E65A5"/>
    <w:rsid w:val="004F0504"/>
    <w:rsid w:val="004F1CB7"/>
    <w:rsid w:val="004F39F4"/>
    <w:rsid w:val="004F47CB"/>
    <w:rsid w:val="004F4C51"/>
    <w:rsid w:val="00504CB7"/>
    <w:rsid w:val="00510095"/>
    <w:rsid w:val="00513350"/>
    <w:rsid w:val="00515650"/>
    <w:rsid w:val="00522424"/>
    <w:rsid w:val="00523465"/>
    <w:rsid w:val="00536F81"/>
    <w:rsid w:val="00562E48"/>
    <w:rsid w:val="00570E48"/>
    <w:rsid w:val="00575FEB"/>
    <w:rsid w:val="00597FD4"/>
    <w:rsid w:val="005B3B96"/>
    <w:rsid w:val="005B5D60"/>
    <w:rsid w:val="005B65DC"/>
    <w:rsid w:val="005C5769"/>
    <w:rsid w:val="00601454"/>
    <w:rsid w:val="006014AB"/>
    <w:rsid w:val="00601681"/>
    <w:rsid w:val="00603543"/>
    <w:rsid w:val="00611BAA"/>
    <w:rsid w:val="006166FA"/>
    <w:rsid w:val="00620059"/>
    <w:rsid w:val="00621843"/>
    <w:rsid w:val="00627EDB"/>
    <w:rsid w:val="00634EE3"/>
    <w:rsid w:val="00641BC5"/>
    <w:rsid w:val="006437B6"/>
    <w:rsid w:val="00644807"/>
    <w:rsid w:val="00646F7F"/>
    <w:rsid w:val="00655667"/>
    <w:rsid w:val="00661AC6"/>
    <w:rsid w:val="00665EB3"/>
    <w:rsid w:val="00666E1A"/>
    <w:rsid w:val="00667633"/>
    <w:rsid w:val="0067254A"/>
    <w:rsid w:val="006835D7"/>
    <w:rsid w:val="006852C5"/>
    <w:rsid w:val="00692DB8"/>
    <w:rsid w:val="0069591F"/>
    <w:rsid w:val="006A0A36"/>
    <w:rsid w:val="006A19E5"/>
    <w:rsid w:val="006A36D6"/>
    <w:rsid w:val="006A5C5E"/>
    <w:rsid w:val="006B4D0F"/>
    <w:rsid w:val="006B70A9"/>
    <w:rsid w:val="006D2868"/>
    <w:rsid w:val="006D45CE"/>
    <w:rsid w:val="006D5D01"/>
    <w:rsid w:val="006E3CE0"/>
    <w:rsid w:val="006F07F7"/>
    <w:rsid w:val="006F384B"/>
    <w:rsid w:val="006F53A6"/>
    <w:rsid w:val="006F65AF"/>
    <w:rsid w:val="00700946"/>
    <w:rsid w:val="0070260B"/>
    <w:rsid w:val="00706C67"/>
    <w:rsid w:val="0071053E"/>
    <w:rsid w:val="007147F8"/>
    <w:rsid w:val="007304F8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85F5D"/>
    <w:rsid w:val="00787AE9"/>
    <w:rsid w:val="007A1B85"/>
    <w:rsid w:val="007B2C34"/>
    <w:rsid w:val="007B56DB"/>
    <w:rsid w:val="007B6066"/>
    <w:rsid w:val="007C18B3"/>
    <w:rsid w:val="007C2A8E"/>
    <w:rsid w:val="007D03A4"/>
    <w:rsid w:val="007D140C"/>
    <w:rsid w:val="007D7609"/>
    <w:rsid w:val="007D77A9"/>
    <w:rsid w:val="007E312D"/>
    <w:rsid w:val="007E38CF"/>
    <w:rsid w:val="007E5A3C"/>
    <w:rsid w:val="008014F3"/>
    <w:rsid w:val="00801B0F"/>
    <w:rsid w:val="0080267F"/>
    <w:rsid w:val="00802B3C"/>
    <w:rsid w:val="0080430D"/>
    <w:rsid w:val="00830BF4"/>
    <w:rsid w:val="00834D6C"/>
    <w:rsid w:val="008363A4"/>
    <w:rsid w:val="0084328F"/>
    <w:rsid w:val="00857076"/>
    <w:rsid w:val="00863944"/>
    <w:rsid w:val="008640F8"/>
    <w:rsid w:val="00865882"/>
    <w:rsid w:val="008661A8"/>
    <w:rsid w:val="00866873"/>
    <w:rsid w:val="008674BF"/>
    <w:rsid w:val="0088031E"/>
    <w:rsid w:val="00881DC7"/>
    <w:rsid w:val="00891C53"/>
    <w:rsid w:val="008932A1"/>
    <w:rsid w:val="008A0231"/>
    <w:rsid w:val="008A17BE"/>
    <w:rsid w:val="008B2624"/>
    <w:rsid w:val="008B2B0B"/>
    <w:rsid w:val="008B5146"/>
    <w:rsid w:val="008C1F00"/>
    <w:rsid w:val="008C7428"/>
    <w:rsid w:val="008D247E"/>
    <w:rsid w:val="008D67FD"/>
    <w:rsid w:val="008D6FFE"/>
    <w:rsid w:val="008E4978"/>
    <w:rsid w:val="008E4FBF"/>
    <w:rsid w:val="008E6834"/>
    <w:rsid w:val="009144B1"/>
    <w:rsid w:val="00917B9E"/>
    <w:rsid w:val="00920D2A"/>
    <w:rsid w:val="009248DE"/>
    <w:rsid w:val="009258AA"/>
    <w:rsid w:val="00930A0D"/>
    <w:rsid w:val="009427D8"/>
    <w:rsid w:val="009437BA"/>
    <w:rsid w:val="00956F60"/>
    <w:rsid w:val="00960647"/>
    <w:rsid w:val="0097031A"/>
    <w:rsid w:val="009711E6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B46D5"/>
    <w:rsid w:val="009C0AC5"/>
    <w:rsid w:val="009D2B61"/>
    <w:rsid w:val="009F2F7C"/>
    <w:rsid w:val="00A03641"/>
    <w:rsid w:val="00A05FC3"/>
    <w:rsid w:val="00A06AD3"/>
    <w:rsid w:val="00A10C95"/>
    <w:rsid w:val="00A120BD"/>
    <w:rsid w:val="00A167D3"/>
    <w:rsid w:val="00A256C6"/>
    <w:rsid w:val="00A2581E"/>
    <w:rsid w:val="00A25DAD"/>
    <w:rsid w:val="00A421C4"/>
    <w:rsid w:val="00A42CB3"/>
    <w:rsid w:val="00A45E6E"/>
    <w:rsid w:val="00A52396"/>
    <w:rsid w:val="00A55743"/>
    <w:rsid w:val="00A645A5"/>
    <w:rsid w:val="00A64CF0"/>
    <w:rsid w:val="00A673C0"/>
    <w:rsid w:val="00A70A3A"/>
    <w:rsid w:val="00A73491"/>
    <w:rsid w:val="00A829A4"/>
    <w:rsid w:val="00A8686E"/>
    <w:rsid w:val="00A93B33"/>
    <w:rsid w:val="00A96BE2"/>
    <w:rsid w:val="00AA5B47"/>
    <w:rsid w:val="00AA6E30"/>
    <w:rsid w:val="00AB6B68"/>
    <w:rsid w:val="00AC2A3A"/>
    <w:rsid w:val="00AC3753"/>
    <w:rsid w:val="00AC7243"/>
    <w:rsid w:val="00AD0B4A"/>
    <w:rsid w:val="00AD1F4D"/>
    <w:rsid w:val="00AE096D"/>
    <w:rsid w:val="00AE4F71"/>
    <w:rsid w:val="00AF1750"/>
    <w:rsid w:val="00AF1CC6"/>
    <w:rsid w:val="00AF48EE"/>
    <w:rsid w:val="00AF7114"/>
    <w:rsid w:val="00B01B02"/>
    <w:rsid w:val="00B022B6"/>
    <w:rsid w:val="00B06B5A"/>
    <w:rsid w:val="00B07851"/>
    <w:rsid w:val="00B16019"/>
    <w:rsid w:val="00B1738F"/>
    <w:rsid w:val="00B229CD"/>
    <w:rsid w:val="00B23F8D"/>
    <w:rsid w:val="00B24397"/>
    <w:rsid w:val="00B34DB0"/>
    <w:rsid w:val="00B3558E"/>
    <w:rsid w:val="00B46EC9"/>
    <w:rsid w:val="00B46F4F"/>
    <w:rsid w:val="00B46F58"/>
    <w:rsid w:val="00B52400"/>
    <w:rsid w:val="00B53939"/>
    <w:rsid w:val="00B612BD"/>
    <w:rsid w:val="00B63C37"/>
    <w:rsid w:val="00B64A55"/>
    <w:rsid w:val="00B652C4"/>
    <w:rsid w:val="00B67156"/>
    <w:rsid w:val="00B77253"/>
    <w:rsid w:val="00B8004D"/>
    <w:rsid w:val="00B86519"/>
    <w:rsid w:val="00B87677"/>
    <w:rsid w:val="00B90006"/>
    <w:rsid w:val="00B96893"/>
    <w:rsid w:val="00BA247F"/>
    <w:rsid w:val="00BA59EB"/>
    <w:rsid w:val="00BB30B3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D65BC"/>
    <w:rsid w:val="00BF210F"/>
    <w:rsid w:val="00BF25E8"/>
    <w:rsid w:val="00BF7B27"/>
    <w:rsid w:val="00C036AC"/>
    <w:rsid w:val="00C1237E"/>
    <w:rsid w:val="00C145A9"/>
    <w:rsid w:val="00C15D58"/>
    <w:rsid w:val="00C22F7F"/>
    <w:rsid w:val="00C327F1"/>
    <w:rsid w:val="00C34426"/>
    <w:rsid w:val="00C35004"/>
    <w:rsid w:val="00C35C77"/>
    <w:rsid w:val="00C36169"/>
    <w:rsid w:val="00C4642F"/>
    <w:rsid w:val="00C527DD"/>
    <w:rsid w:val="00C71496"/>
    <w:rsid w:val="00C71E43"/>
    <w:rsid w:val="00C75830"/>
    <w:rsid w:val="00C840DC"/>
    <w:rsid w:val="00C967A1"/>
    <w:rsid w:val="00CA0AE4"/>
    <w:rsid w:val="00CB3011"/>
    <w:rsid w:val="00CB3359"/>
    <w:rsid w:val="00CB6FC1"/>
    <w:rsid w:val="00CC035F"/>
    <w:rsid w:val="00CC506D"/>
    <w:rsid w:val="00CE47ED"/>
    <w:rsid w:val="00CF0714"/>
    <w:rsid w:val="00CF0ACC"/>
    <w:rsid w:val="00CF0C84"/>
    <w:rsid w:val="00CF2654"/>
    <w:rsid w:val="00CF2663"/>
    <w:rsid w:val="00CF3752"/>
    <w:rsid w:val="00CF3C8B"/>
    <w:rsid w:val="00CF658F"/>
    <w:rsid w:val="00CF708A"/>
    <w:rsid w:val="00D02C96"/>
    <w:rsid w:val="00D04283"/>
    <w:rsid w:val="00D20A22"/>
    <w:rsid w:val="00D23639"/>
    <w:rsid w:val="00D3155F"/>
    <w:rsid w:val="00D31E6D"/>
    <w:rsid w:val="00D35EF3"/>
    <w:rsid w:val="00D41FAB"/>
    <w:rsid w:val="00D4790F"/>
    <w:rsid w:val="00D50645"/>
    <w:rsid w:val="00D5246E"/>
    <w:rsid w:val="00D71044"/>
    <w:rsid w:val="00D734FF"/>
    <w:rsid w:val="00D745B3"/>
    <w:rsid w:val="00D75878"/>
    <w:rsid w:val="00D923F1"/>
    <w:rsid w:val="00D92C2E"/>
    <w:rsid w:val="00D97610"/>
    <w:rsid w:val="00DA1056"/>
    <w:rsid w:val="00DA5A1D"/>
    <w:rsid w:val="00DA6AAC"/>
    <w:rsid w:val="00DB1EDF"/>
    <w:rsid w:val="00DB4117"/>
    <w:rsid w:val="00DB53EB"/>
    <w:rsid w:val="00DB7980"/>
    <w:rsid w:val="00DC1D90"/>
    <w:rsid w:val="00DC3021"/>
    <w:rsid w:val="00DC42E7"/>
    <w:rsid w:val="00DD29FD"/>
    <w:rsid w:val="00DD5E81"/>
    <w:rsid w:val="00DE2FBA"/>
    <w:rsid w:val="00DE6FAE"/>
    <w:rsid w:val="00DF1300"/>
    <w:rsid w:val="00DF3233"/>
    <w:rsid w:val="00E04B2E"/>
    <w:rsid w:val="00E173FD"/>
    <w:rsid w:val="00E2662F"/>
    <w:rsid w:val="00E337AC"/>
    <w:rsid w:val="00E33D1B"/>
    <w:rsid w:val="00E372F4"/>
    <w:rsid w:val="00E37BE6"/>
    <w:rsid w:val="00E40077"/>
    <w:rsid w:val="00E43229"/>
    <w:rsid w:val="00E53F0A"/>
    <w:rsid w:val="00E547E8"/>
    <w:rsid w:val="00E56B9E"/>
    <w:rsid w:val="00E60B51"/>
    <w:rsid w:val="00E63277"/>
    <w:rsid w:val="00E71F56"/>
    <w:rsid w:val="00E747B9"/>
    <w:rsid w:val="00E7495F"/>
    <w:rsid w:val="00E74C7D"/>
    <w:rsid w:val="00E7546B"/>
    <w:rsid w:val="00E814DF"/>
    <w:rsid w:val="00E81654"/>
    <w:rsid w:val="00E862A3"/>
    <w:rsid w:val="00E87B88"/>
    <w:rsid w:val="00E9786A"/>
    <w:rsid w:val="00EB42EB"/>
    <w:rsid w:val="00EC1139"/>
    <w:rsid w:val="00EC5056"/>
    <w:rsid w:val="00ED4238"/>
    <w:rsid w:val="00EE5443"/>
    <w:rsid w:val="00F10206"/>
    <w:rsid w:val="00F11750"/>
    <w:rsid w:val="00F22445"/>
    <w:rsid w:val="00F305AC"/>
    <w:rsid w:val="00F32211"/>
    <w:rsid w:val="00F34170"/>
    <w:rsid w:val="00F35EE4"/>
    <w:rsid w:val="00F51EF6"/>
    <w:rsid w:val="00F537D3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95832"/>
    <w:rsid w:val="00FA0B6F"/>
    <w:rsid w:val="00FA265D"/>
    <w:rsid w:val="00FA7CB9"/>
    <w:rsid w:val="00FB402C"/>
    <w:rsid w:val="00FD1A65"/>
    <w:rsid w:val="00FD253A"/>
    <w:rsid w:val="00FD530F"/>
    <w:rsid w:val="00FD7847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34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B3558E"/>
    <w:pPr>
      <w:spacing w:after="0" w:line="240" w:lineRule="auto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2B349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AD05B-55DD-4476-BAB7-D9FCD2C3C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11</Pages>
  <Words>1381</Words>
  <Characters>7598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61</cp:revision>
  <dcterms:created xsi:type="dcterms:W3CDTF">2024-03-06T13:25:00Z</dcterms:created>
  <dcterms:modified xsi:type="dcterms:W3CDTF">2024-07-08T16:47:00Z</dcterms:modified>
</cp:coreProperties>
</file>