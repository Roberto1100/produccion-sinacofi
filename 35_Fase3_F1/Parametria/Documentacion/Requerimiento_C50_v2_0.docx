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B3558E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2CC36755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FA0B6F">
        <w:rPr>
          <w:rFonts w:ascii="Times New Roman" w:hAnsi="Times New Roman" w:cs="Times New Roman"/>
          <w:b/>
          <w:sz w:val="72"/>
          <w:szCs w:val="72"/>
        </w:rPr>
        <w:t>C50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A0B6F">
        <w:rPr>
          <w:rFonts w:ascii="Times New Roman" w:hAnsi="Times New Roman" w:cs="Times New Roman"/>
          <w:b/>
          <w:sz w:val="72"/>
          <w:szCs w:val="72"/>
        </w:rPr>
        <w:t>706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FA0B6F" w:rsidRPr="00FA0B6F">
        <w:rPr>
          <w:rFonts w:ascii="Times New Roman" w:hAnsi="Times New Roman" w:cs="Times New Roman"/>
          <w:b/>
          <w:sz w:val="72"/>
          <w:szCs w:val="72"/>
        </w:rPr>
        <w:t>Operaciones asociadas a los programas FOGAPE COVID-19, Reactivación y Chile Apoya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595494E8" w14:textId="77777777" w:rsidR="00B06B5A" w:rsidRDefault="00C4642F">
      <w:pPr>
        <w:pStyle w:val="TtuloTDC"/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b/>
        </w:rPr>
        <w:id w:val="195474922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8B9664A" w14:textId="64B6F151" w:rsidR="00522424" w:rsidRDefault="00522424" w:rsidP="00B06B5A">
          <w:r>
            <w:t>Contenido</w:t>
          </w:r>
        </w:p>
        <w:p w14:paraId="36CD2A8F" w14:textId="5838FFDE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7E085E0A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1193D797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1C0E29A6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76162702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7B5A891C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4334D896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55553EED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423422D5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56E3AB5E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6CF8492C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2D33D268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379B783D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721FBA79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4AA19EF0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AC387A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311C84E" w:rsidR="00DA6AAC" w:rsidRPr="00230F5A" w:rsidRDefault="00FA0B6F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61728" w:rsidRPr="00230F5A" w14:paraId="5339FC0E" w14:textId="7AB2D237" w:rsidTr="000506C0">
        <w:tc>
          <w:tcPr>
            <w:tcW w:w="1256" w:type="dxa"/>
          </w:tcPr>
          <w:p w14:paraId="3DF7E2D2" w14:textId="6F73A253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1342" w:type="dxa"/>
          </w:tcPr>
          <w:p w14:paraId="69C55B7E" w14:textId="7902535C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34C6A7" w14:textId="77777777" w:rsidR="00A61728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7B5F1A6" w14:textId="77777777" w:rsidR="00A61728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A044640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157C741D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267A51F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A61728" w:rsidRPr="00230F5A" w14:paraId="251EA50D" w14:textId="22DD7FE9" w:rsidTr="000506C0">
        <w:tc>
          <w:tcPr>
            <w:tcW w:w="1256" w:type="dxa"/>
          </w:tcPr>
          <w:p w14:paraId="7287933A" w14:textId="2774A3A0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61728" w:rsidRPr="00230F5A" w14:paraId="38B70AFE" w14:textId="34FEEE1D" w:rsidTr="000506C0">
        <w:tc>
          <w:tcPr>
            <w:tcW w:w="1256" w:type="dxa"/>
          </w:tcPr>
          <w:p w14:paraId="23AEB014" w14:textId="5799241D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61728" w:rsidRPr="00230F5A" w14:paraId="4B606B6E" w14:textId="62885254" w:rsidTr="000506C0">
        <w:tc>
          <w:tcPr>
            <w:tcW w:w="1256" w:type="dxa"/>
          </w:tcPr>
          <w:p w14:paraId="612D72B6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61728" w:rsidRPr="00230F5A" w14:paraId="2EA7A1DB" w14:textId="6C6D457E" w:rsidTr="000506C0">
        <w:tc>
          <w:tcPr>
            <w:tcW w:w="1256" w:type="dxa"/>
          </w:tcPr>
          <w:p w14:paraId="4D062B49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61728" w:rsidRPr="00230F5A" w14:paraId="4EBD62EB" w14:textId="7659FBA3" w:rsidTr="000506C0">
        <w:tc>
          <w:tcPr>
            <w:tcW w:w="1256" w:type="dxa"/>
          </w:tcPr>
          <w:p w14:paraId="6FF918B3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A61728" w:rsidRPr="00230F5A" w:rsidRDefault="00A61728" w:rsidP="00A6172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0C51D8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055BE5BD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A61728">
              <w:rPr>
                <w:sz w:val="20"/>
                <w:lang w:val="es-CL"/>
              </w:rPr>
              <w:t>Código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la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institución</w:t>
            </w:r>
            <w:r w:rsidRPr="00A61728">
              <w:rPr>
                <w:spacing w:val="-1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40DD882B" w:rsidR="000C51D8" w:rsidRDefault="000C51D8" w:rsidP="000C51D8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0C51D8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7FA4E2AA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A61728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DBDA71A" w:rsidR="000C51D8" w:rsidRDefault="000C51D8" w:rsidP="000C51D8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0C51D8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772955FD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14F6FBDC" w:rsidR="000C51D8" w:rsidRDefault="000C51D8" w:rsidP="000C51D8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P(06) 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  <w:tr w:rsidR="000C51D8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07D4C353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34CF312D" w:rsidR="000C51D8" w:rsidRDefault="000C51D8" w:rsidP="000C51D8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14</w:t>
            </w:r>
            <w:r w:rsidR="004C6E25">
              <w:rPr>
                <w:sz w:val="20"/>
              </w:rPr>
              <w:t>9</w:t>
            </w:r>
            <w:r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0C51D8" w:rsidRDefault="000C51D8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346BC11E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0C51D8">
        <w:t>1</w:t>
      </w:r>
      <w:r w:rsidR="004C6E25">
        <w:t>62</w:t>
      </w:r>
      <w:r w:rsidR="00881DC7" w:rsidRPr="00881DC7"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7018B5E" w14:textId="4F895BB3" w:rsidR="000C51D8" w:rsidRPr="000C51D8" w:rsidRDefault="00357A35" w:rsidP="000C51D8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114C9EDF" w14:textId="77777777" w:rsidR="000C51D8" w:rsidRDefault="000C51D8" w:rsidP="000C51D8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0C51D8" w14:paraId="7419312E" w14:textId="77777777" w:rsidTr="0000205B">
        <w:trPr>
          <w:trHeight w:val="242"/>
        </w:trPr>
        <w:tc>
          <w:tcPr>
            <w:tcW w:w="1414" w:type="dxa"/>
          </w:tcPr>
          <w:p w14:paraId="43777F18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A538A64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1F113E4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125" w:type="dxa"/>
          </w:tcPr>
          <w:p w14:paraId="2894EB72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0C51D8" w14:paraId="6B0A5BF6" w14:textId="77777777" w:rsidTr="0000205B">
        <w:trPr>
          <w:trHeight w:val="244"/>
        </w:trPr>
        <w:tc>
          <w:tcPr>
            <w:tcW w:w="1414" w:type="dxa"/>
          </w:tcPr>
          <w:p w14:paraId="05809778" w14:textId="77777777" w:rsidR="000C51D8" w:rsidRDefault="000C51D8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13F7D7C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BBDBBEF" w14:textId="77777777" w:rsidR="000C51D8" w:rsidRPr="00A61728" w:rsidRDefault="000C51D8" w:rsidP="0000205B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A61728">
              <w:rPr>
                <w:sz w:val="20"/>
                <w:lang w:val="es-CL"/>
              </w:rPr>
              <w:t>Número</w:t>
            </w:r>
            <w:r w:rsidRPr="00A61728">
              <w:rPr>
                <w:spacing w:val="-5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interno</w:t>
            </w:r>
            <w:r w:rsidRPr="00A61728">
              <w:rPr>
                <w:spacing w:val="-1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identificación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la</w:t>
            </w:r>
            <w:r w:rsidRPr="00A61728">
              <w:rPr>
                <w:spacing w:val="-1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operación</w:t>
            </w:r>
          </w:p>
        </w:tc>
        <w:tc>
          <w:tcPr>
            <w:tcW w:w="2125" w:type="dxa"/>
          </w:tcPr>
          <w:p w14:paraId="68DFC160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0C51D8" w14:paraId="7D36FE6E" w14:textId="77777777" w:rsidTr="0000205B">
        <w:trPr>
          <w:trHeight w:val="242"/>
        </w:trPr>
        <w:tc>
          <w:tcPr>
            <w:tcW w:w="1414" w:type="dxa"/>
          </w:tcPr>
          <w:p w14:paraId="0776CF47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3FA8146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C3E5A41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empresa</w:t>
            </w:r>
            <w:proofErr w:type="spellEnd"/>
          </w:p>
        </w:tc>
        <w:tc>
          <w:tcPr>
            <w:tcW w:w="2125" w:type="dxa"/>
          </w:tcPr>
          <w:p w14:paraId="2F196B52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0C51D8" w14:paraId="09DF9DB4" w14:textId="77777777" w:rsidTr="0000205B">
        <w:trPr>
          <w:trHeight w:val="244"/>
        </w:trPr>
        <w:tc>
          <w:tcPr>
            <w:tcW w:w="1414" w:type="dxa"/>
          </w:tcPr>
          <w:p w14:paraId="41CBB367" w14:textId="77777777" w:rsidR="000C51D8" w:rsidRDefault="000C51D8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EAE508F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0554522" w14:textId="3F29396C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="00A61728">
              <w:rPr>
                <w:sz w:val="20"/>
              </w:rPr>
              <w:t>active</w:t>
            </w:r>
          </w:p>
        </w:tc>
        <w:tc>
          <w:tcPr>
            <w:tcW w:w="2125" w:type="dxa"/>
          </w:tcPr>
          <w:p w14:paraId="2249F242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0C51D8" w14:paraId="33C88520" w14:textId="77777777" w:rsidTr="0000205B">
        <w:trPr>
          <w:trHeight w:val="242"/>
        </w:trPr>
        <w:tc>
          <w:tcPr>
            <w:tcW w:w="1414" w:type="dxa"/>
          </w:tcPr>
          <w:p w14:paraId="62B1C00E" w14:textId="77777777" w:rsidR="000C51D8" w:rsidRDefault="000C51D8" w:rsidP="0000205B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821C5BB" w14:textId="77777777" w:rsidR="000C51D8" w:rsidRDefault="000C51D8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2AB7F50" w14:textId="77777777" w:rsidR="000C51D8" w:rsidRDefault="000C51D8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colocaciones</w:t>
            </w:r>
            <w:proofErr w:type="spellEnd"/>
          </w:p>
        </w:tc>
        <w:tc>
          <w:tcPr>
            <w:tcW w:w="2125" w:type="dxa"/>
          </w:tcPr>
          <w:p w14:paraId="283FD484" w14:textId="77777777" w:rsidR="000C51D8" w:rsidRDefault="000C51D8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1D8" w14:paraId="14AE92BC" w14:textId="77777777" w:rsidTr="0000205B">
        <w:trPr>
          <w:trHeight w:val="244"/>
        </w:trPr>
        <w:tc>
          <w:tcPr>
            <w:tcW w:w="1414" w:type="dxa"/>
          </w:tcPr>
          <w:p w14:paraId="2EA7E6CE" w14:textId="77777777" w:rsidR="000C51D8" w:rsidRDefault="000C51D8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A4E3FEE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6F77829" w14:textId="519E2DFD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 w:rsidR="00A61728">
              <w:rPr>
                <w:sz w:val="20"/>
              </w:rPr>
              <w:t>provision</w:t>
            </w:r>
          </w:p>
        </w:tc>
        <w:tc>
          <w:tcPr>
            <w:tcW w:w="2125" w:type="dxa"/>
          </w:tcPr>
          <w:p w14:paraId="7EC9898B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1D8" w14:paraId="66A51428" w14:textId="77777777" w:rsidTr="0000205B">
        <w:trPr>
          <w:trHeight w:val="241"/>
        </w:trPr>
        <w:tc>
          <w:tcPr>
            <w:tcW w:w="1414" w:type="dxa"/>
          </w:tcPr>
          <w:p w14:paraId="083FE5E1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662A954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206C505" w14:textId="77777777" w:rsidR="000C51D8" w:rsidRPr="00A61728" w:rsidRDefault="000C51D8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A61728">
              <w:rPr>
                <w:sz w:val="20"/>
                <w:lang w:val="es-CL"/>
              </w:rPr>
              <w:t>Valor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la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garantía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Estatal</w:t>
            </w:r>
          </w:p>
        </w:tc>
        <w:tc>
          <w:tcPr>
            <w:tcW w:w="2125" w:type="dxa"/>
          </w:tcPr>
          <w:p w14:paraId="38C131ED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1D8" w14:paraId="557D81A2" w14:textId="77777777" w:rsidTr="0000205B">
        <w:trPr>
          <w:trHeight w:val="241"/>
        </w:trPr>
        <w:tc>
          <w:tcPr>
            <w:tcW w:w="1414" w:type="dxa"/>
          </w:tcPr>
          <w:p w14:paraId="6603322C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3A8B48D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A2354A6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58732C76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1D8" w14:paraId="3FAA1C69" w14:textId="77777777" w:rsidTr="0000205B">
        <w:trPr>
          <w:trHeight w:val="244"/>
        </w:trPr>
        <w:tc>
          <w:tcPr>
            <w:tcW w:w="1414" w:type="dxa"/>
          </w:tcPr>
          <w:p w14:paraId="4AE30ABA" w14:textId="77777777" w:rsidR="000C51D8" w:rsidRDefault="000C51D8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31F6A79" w14:textId="77777777" w:rsidR="000C51D8" w:rsidRDefault="000C51D8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74462D2" w14:textId="77777777" w:rsidR="000C51D8" w:rsidRDefault="000C51D8" w:rsidP="0000205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458FFB57" w14:textId="77777777" w:rsidR="000C51D8" w:rsidRDefault="000C51D8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0C51D8" w14:paraId="288456E2" w14:textId="77777777" w:rsidTr="0000205B">
        <w:trPr>
          <w:trHeight w:val="242"/>
        </w:trPr>
        <w:tc>
          <w:tcPr>
            <w:tcW w:w="1414" w:type="dxa"/>
          </w:tcPr>
          <w:p w14:paraId="7C10BFE2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299E35D7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58452F2" w14:textId="77777777" w:rsidR="000C51D8" w:rsidRPr="00A61728" w:rsidRDefault="000C51D8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A61728">
              <w:rPr>
                <w:sz w:val="20"/>
                <w:lang w:val="es-CL"/>
              </w:rPr>
              <w:t>Fecha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del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primer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vencimiento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del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crédito</w:t>
            </w:r>
          </w:p>
        </w:tc>
        <w:tc>
          <w:tcPr>
            <w:tcW w:w="2125" w:type="dxa"/>
          </w:tcPr>
          <w:p w14:paraId="306EDF96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0C51D8" w14:paraId="3CAA1326" w14:textId="77777777" w:rsidTr="0000205B">
        <w:trPr>
          <w:trHeight w:val="244"/>
        </w:trPr>
        <w:tc>
          <w:tcPr>
            <w:tcW w:w="1414" w:type="dxa"/>
          </w:tcPr>
          <w:p w14:paraId="7805EA53" w14:textId="77777777" w:rsidR="000C51D8" w:rsidRDefault="000C51D8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5FB6445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842771E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58E0A1BF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0C51D8" w14:paraId="172462AA" w14:textId="77777777" w:rsidTr="0000205B">
        <w:trPr>
          <w:trHeight w:val="242"/>
        </w:trPr>
        <w:tc>
          <w:tcPr>
            <w:tcW w:w="1414" w:type="dxa"/>
          </w:tcPr>
          <w:p w14:paraId="63AD6ED2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0F815C36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0BB4900" w14:textId="77777777" w:rsidR="000C51D8" w:rsidRPr="00A61728" w:rsidRDefault="000C51D8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A61728">
              <w:rPr>
                <w:sz w:val="20"/>
                <w:lang w:val="es-CL"/>
              </w:rPr>
              <w:t>Días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</w:t>
            </w:r>
            <w:r w:rsidRPr="00A61728">
              <w:rPr>
                <w:spacing w:val="-1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morosidad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la</w:t>
            </w:r>
            <w:r w:rsidRPr="00A61728">
              <w:rPr>
                <w:spacing w:val="1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operación</w:t>
            </w:r>
          </w:p>
        </w:tc>
        <w:tc>
          <w:tcPr>
            <w:tcW w:w="2125" w:type="dxa"/>
          </w:tcPr>
          <w:p w14:paraId="5BEC667B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0C51D8" w14:paraId="1F54CDE8" w14:textId="77777777" w:rsidTr="0000205B">
        <w:trPr>
          <w:trHeight w:val="244"/>
        </w:trPr>
        <w:tc>
          <w:tcPr>
            <w:tcW w:w="1414" w:type="dxa"/>
          </w:tcPr>
          <w:p w14:paraId="69E9CF66" w14:textId="77777777" w:rsidR="000C51D8" w:rsidRDefault="000C51D8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49C66C5F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C385D10" w14:textId="77777777" w:rsidR="000C51D8" w:rsidRPr="00A61728" w:rsidRDefault="000C51D8" w:rsidP="0000205B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A61728">
              <w:rPr>
                <w:sz w:val="20"/>
                <w:lang w:val="es-CL"/>
              </w:rPr>
              <w:t>Porcentaje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del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deducible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la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garantía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estatal</w:t>
            </w:r>
          </w:p>
        </w:tc>
        <w:tc>
          <w:tcPr>
            <w:tcW w:w="2125" w:type="dxa"/>
          </w:tcPr>
          <w:p w14:paraId="795725DF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9(03)V9(1)</w:t>
            </w:r>
          </w:p>
        </w:tc>
      </w:tr>
      <w:tr w:rsidR="000C51D8" w14:paraId="50BA4CCB" w14:textId="77777777" w:rsidTr="0000205B">
        <w:trPr>
          <w:trHeight w:val="241"/>
        </w:trPr>
        <w:tc>
          <w:tcPr>
            <w:tcW w:w="1414" w:type="dxa"/>
          </w:tcPr>
          <w:p w14:paraId="136BF45B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2F8A0DF1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E45A9F2" w14:textId="77777777" w:rsidR="000C51D8" w:rsidRPr="00A61728" w:rsidRDefault="000C51D8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A61728">
              <w:rPr>
                <w:sz w:val="20"/>
                <w:lang w:val="es-CL"/>
              </w:rPr>
              <w:t>Monto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la cuota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del</w:t>
            </w:r>
            <w:r w:rsidRPr="00A61728">
              <w:rPr>
                <w:spacing w:val="-1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crédito</w:t>
            </w:r>
          </w:p>
        </w:tc>
        <w:tc>
          <w:tcPr>
            <w:tcW w:w="2125" w:type="dxa"/>
          </w:tcPr>
          <w:p w14:paraId="31958920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C51D8" w14:paraId="15D26A3A" w14:textId="77777777" w:rsidTr="0000205B">
        <w:trPr>
          <w:trHeight w:val="244"/>
        </w:trPr>
        <w:tc>
          <w:tcPr>
            <w:tcW w:w="1414" w:type="dxa"/>
          </w:tcPr>
          <w:p w14:paraId="1620DC1E" w14:textId="77777777" w:rsidR="000C51D8" w:rsidRDefault="000C51D8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05A9329C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70737A1" w14:textId="77777777" w:rsidR="000C51D8" w:rsidRPr="00A61728" w:rsidRDefault="000C51D8" w:rsidP="0000205B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A61728">
              <w:rPr>
                <w:sz w:val="20"/>
                <w:lang w:val="es-CL"/>
              </w:rPr>
              <w:t>Fecha</w:t>
            </w:r>
            <w:r w:rsidRPr="00A61728">
              <w:rPr>
                <w:spacing w:val="-3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del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último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vencimiento</w:t>
            </w:r>
            <w:r w:rsidRPr="00A61728">
              <w:rPr>
                <w:spacing w:val="-4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del</w:t>
            </w:r>
            <w:r w:rsidRPr="00A61728">
              <w:rPr>
                <w:spacing w:val="-2"/>
                <w:sz w:val="20"/>
                <w:lang w:val="es-CL"/>
              </w:rPr>
              <w:t xml:space="preserve"> </w:t>
            </w:r>
            <w:r w:rsidRPr="00A61728">
              <w:rPr>
                <w:sz w:val="20"/>
                <w:lang w:val="es-CL"/>
              </w:rPr>
              <w:t>crédito</w:t>
            </w:r>
          </w:p>
        </w:tc>
        <w:tc>
          <w:tcPr>
            <w:tcW w:w="2125" w:type="dxa"/>
          </w:tcPr>
          <w:p w14:paraId="7AEDF4B9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0C51D8" w14:paraId="1DA3EAF4" w14:textId="77777777" w:rsidTr="0000205B">
        <w:trPr>
          <w:trHeight w:val="242"/>
        </w:trPr>
        <w:tc>
          <w:tcPr>
            <w:tcW w:w="1414" w:type="dxa"/>
          </w:tcPr>
          <w:p w14:paraId="4441E0DA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2E5BE45D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6547D1C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2125" w:type="dxa"/>
          </w:tcPr>
          <w:p w14:paraId="42504CED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C51D8" w14:paraId="7AF252E7" w14:textId="77777777" w:rsidTr="0000205B">
        <w:trPr>
          <w:trHeight w:val="242"/>
        </w:trPr>
        <w:tc>
          <w:tcPr>
            <w:tcW w:w="1414" w:type="dxa"/>
          </w:tcPr>
          <w:p w14:paraId="347957BA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2E27402E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2D5F4BC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Giro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empresa</w:t>
            </w:r>
            <w:proofErr w:type="spellEnd"/>
          </w:p>
        </w:tc>
        <w:tc>
          <w:tcPr>
            <w:tcW w:w="2125" w:type="dxa"/>
          </w:tcPr>
          <w:p w14:paraId="551AA9D6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0C51D8" w14:paraId="04D26541" w14:textId="77777777" w:rsidTr="0000205B">
        <w:trPr>
          <w:trHeight w:val="244"/>
        </w:trPr>
        <w:tc>
          <w:tcPr>
            <w:tcW w:w="1414" w:type="dxa"/>
          </w:tcPr>
          <w:p w14:paraId="3D6351CB" w14:textId="77777777" w:rsidR="000C51D8" w:rsidRDefault="000C51D8" w:rsidP="0000205B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2645A58D" w14:textId="77777777" w:rsidR="000C51D8" w:rsidRDefault="000C51D8" w:rsidP="0000205B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8ECCCAA" w14:textId="77777777" w:rsidR="000C51D8" w:rsidRDefault="000C51D8" w:rsidP="0000205B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sz w:val="20"/>
              </w:rPr>
              <w:t>Destino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financiamiento</w:t>
            </w:r>
            <w:proofErr w:type="spellEnd"/>
          </w:p>
        </w:tc>
        <w:tc>
          <w:tcPr>
            <w:tcW w:w="2125" w:type="dxa"/>
          </w:tcPr>
          <w:p w14:paraId="0F7489AD" w14:textId="77777777" w:rsidR="000C51D8" w:rsidRDefault="000C51D8" w:rsidP="0000205B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0C51D8" w14:paraId="7F9073EF" w14:textId="77777777" w:rsidTr="0000205B">
        <w:trPr>
          <w:trHeight w:val="242"/>
        </w:trPr>
        <w:tc>
          <w:tcPr>
            <w:tcW w:w="1414" w:type="dxa"/>
          </w:tcPr>
          <w:p w14:paraId="168312F5" w14:textId="77777777" w:rsidR="000C51D8" w:rsidRDefault="000C51D8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3D7AF827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18EBE05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Actividad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Económica</w:t>
            </w:r>
            <w:proofErr w:type="spellEnd"/>
          </w:p>
        </w:tc>
        <w:tc>
          <w:tcPr>
            <w:tcW w:w="2125" w:type="dxa"/>
          </w:tcPr>
          <w:p w14:paraId="4C1C9517" w14:textId="77777777" w:rsidR="000C51D8" w:rsidRDefault="000C51D8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0C51D8" w14:paraId="643149DF" w14:textId="77777777" w:rsidTr="0000205B">
        <w:trPr>
          <w:trHeight w:val="244"/>
        </w:trPr>
        <w:tc>
          <w:tcPr>
            <w:tcW w:w="1414" w:type="dxa"/>
          </w:tcPr>
          <w:p w14:paraId="63BC9D32" w14:textId="77777777" w:rsidR="000C51D8" w:rsidRDefault="000C51D8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55E76D4A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A589FD4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24F849BB" w14:textId="77777777" w:rsidR="000C51D8" w:rsidRDefault="000C51D8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51EBE007" w14:textId="07F727B3" w:rsidR="000C51D8" w:rsidRDefault="000C51D8" w:rsidP="000C51D8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1</w:t>
      </w:r>
      <w:r w:rsidR="004C6E25">
        <w:t>62</w:t>
      </w:r>
      <w:r>
        <w:t xml:space="preserve"> Bytes</w:t>
      </w: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50663" w:rsidRPr="00B537DA" w14:paraId="3D1734C7" w14:textId="77777777" w:rsidTr="00E50663">
        <w:tc>
          <w:tcPr>
            <w:tcW w:w="595" w:type="dxa"/>
          </w:tcPr>
          <w:bookmarkEnd w:id="6"/>
          <w:p w14:paraId="44056293" w14:textId="77777777" w:rsidR="00E50663" w:rsidRPr="00B537DA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1DA384AF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525FAE7" w14:textId="77777777" w:rsidR="00E50663" w:rsidRPr="00B537DA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E50663" w:rsidRPr="00B537DA" w14:paraId="00AF839E" w14:textId="77777777" w:rsidTr="00E50663">
        <w:tc>
          <w:tcPr>
            <w:tcW w:w="595" w:type="dxa"/>
          </w:tcPr>
          <w:p w14:paraId="3E508D5C" w14:textId="77777777" w:rsidR="00E50663" w:rsidRPr="00B537DA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334BDECF" w14:textId="77777777" w:rsidR="00E50663" w:rsidRPr="00B537DA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E50663" w:rsidRPr="00B537DA" w14:paraId="5A1EBC68" w14:textId="77777777" w:rsidTr="00E50663">
        <w:tc>
          <w:tcPr>
            <w:tcW w:w="595" w:type="dxa"/>
          </w:tcPr>
          <w:p w14:paraId="685904C2" w14:textId="77777777" w:rsidR="00E50663" w:rsidRPr="00E81654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A1887CE" w14:textId="77777777" w:rsidR="00E50663" w:rsidRPr="00B537DA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0663" w:rsidRPr="00B537DA" w14:paraId="59D4E528" w14:textId="77777777" w:rsidTr="00E50663">
        <w:tc>
          <w:tcPr>
            <w:tcW w:w="595" w:type="dxa"/>
          </w:tcPr>
          <w:p w14:paraId="682EC210" w14:textId="77777777" w:rsidR="00E50663" w:rsidRPr="00E81654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4D7C94F" w14:textId="77777777" w:rsidR="00E50663" w:rsidRPr="00E81654" w:rsidRDefault="00E50663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552D250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55B0F25" w14:textId="77777777" w:rsidR="00E50663" w:rsidRPr="00DD1EE4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60CE3D" w14:textId="77777777" w:rsidR="00E50663" w:rsidRPr="00DD1EE4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50663" w:rsidRPr="00B537DA" w14:paraId="06420A34" w14:textId="77777777" w:rsidTr="00E50663">
        <w:tc>
          <w:tcPr>
            <w:tcW w:w="595" w:type="dxa"/>
          </w:tcPr>
          <w:p w14:paraId="5768180E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4F6FB9D6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C391E0A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E50663" w:rsidRPr="00B537DA" w14:paraId="0AD740CD" w14:textId="77777777" w:rsidTr="00E50663">
        <w:tc>
          <w:tcPr>
            <w:tcW w:w="595" w:type="dxa"/>
          </w:tcPr>
          <w:p w14:paraId="2E8E1295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B6B9F9E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E50663" w:rsidRPr="00B537DA" w14:paraId="2B18DD52" w14:textId="77777777" w:rsidTr="00E50663">
        <w:tc>
          <w:tcPr>
            <w:tcW w:w="595" w:type="dxa"/>
          </w:tcPr>
          <w:p w14:paraId="7EDDA820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887C18C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E50663" w:rsidRPr="00B537DA" w14:paraId="43F19505" w14:textId="77777777" w:rsidTr="00E50663">
        <w:tc>
          <w:tcPr>
            <w:tcW w:w="595" w:type="dxa"/>
          </w:tcPr>
          <w:p w14:paraId="73EF54DF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F97F728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0663" w:rsidRPr="00B537DA" w14:paraId="18E338EB" w14:textId="77777777" w:rsidTr="00E50663">
        <w:tc>
          <w:tcPr>
            <w:tcW w:w="595" w:type="dxa"/>
          </w:tcPr>
          <w:p w14:paraId="25EEB257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13C7F0F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0663" w:rsidRPr="00B537DA" w14:paraId="6E4B1FEB" w14:textId="77777777" w:rsidTr="00E50663">
        <w:tc>
          <w:tcPr>
            <w:tcW w:w="595" w:type="dxa"/>
          </w:tcPr>
          <w:p w14:paraId="600B5A5F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E96E7E6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0663" w:rsidRPr="00B537DA" w14:paraId="62D20443" w14:textId="77777777" w:rsidTr="00E50663">
        <w:tc>
          <w:tcPr>
            <w:tcW w:w="595" w:type="dxa"/>
          </w:tcPr>
          <w:p w14:paraId="53147182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2535ADF" w14:textId="77777777" w:rsidR="00E50663" w:rsidRDefault="00E50663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439F73B" w14:textId="77777777" w:rsidR="004C6E25" w:rsidRPr="00170411" w:rsidRDefault="004C6E25" w:rsidP="004C6E25"/>
    <w:p w14:paraId="5ECE6407" w14:textId="3F54ACC1" w:rsidR="004C6E25" w:rsidRPr="00230F5A" w:rsidRDefault="004C6E25" w:rsidP="004C6E25">
      <w:pPr>
        <w:pStyle w:val="Ttulo2"/>
        <w:numPr>
          <w:ilvl w:val="2"/>
          <w:numId w:val="1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C</w:t>
      </w:r>
      <w:r>
        <w:t>5</w:t>
      </w:r>
      <w:r>
        <w:t>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EE05954" w14:textId="77777777" w:rsidR="004C6E25" w:rsidRDefault="004C6E25" w:rsidP="004C6E2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4C6E25" w:rsidRPr="00B537DA" w14:paraId="732ABBD3" w14:textId="77777777" w:rsidTr="001C205D">
        <w:tc>
          <w:tcPr>
            <w:tcW w:w="595" w:type="dxa"/>
            <w:shd w:val="clear" w:color="auto" w:fill="auto"/>
          </w:tcPr>
          <w:p w14:paraId="7BA299D7" w14:textId="77777777" w:rsidR="004C6E25" w:rsidRPr="00E81654" w:rsidRDefault="004C6E2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7F4BE06" w14:textId="77777777" w:rsidR="004C6E25" w:rsidRPr="00B537DA" w:rsidRDefault="004C6E2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E266560" w14:textId="77777777" w:rsidR="004C6E25" w:rsidRDefault="004C6E25" w:rsidP="004C6E2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84683C5" w14:textId="77777777" w:rsidR="004C6E25" w:rsidRDefault="004C6E25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482EBF">
                    <w:rPr>
                      <w:rFonts w:ascii="Arial MT" w:hAnsi="Arial MT"/>
                      <w:sz w:val="20"/>
                    </w:rPr>
                    <w:t>1</w:t>
                  </w:r>
                  <w:r w:rsidRPr="00482EBF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482EBF">
                    <w:rPr>
                      <w:rFonts w:ascii="Arial MT" w:hAnsi="Arial MT"/>
                      <w:sz w:val="20"/>
                    </w:rPr>
                    <w:t>y</w:t>
                  </w:r>
                  <w:r w:rsidRPr="00482EBF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482EBF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482EBF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482EBF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4C6E25" w:rsidRPr="00F45E53" w14:paraId="3C49826D" w14:textId="77777777" w:rsidTr="004C6E25">
        <w:trPr>
          <w:trHeight w:val="268"/>
        </w:trPr>
        <w:tc>
          <w:tcPr>
            <w:tcW w:w="862" w:type="dxa"/>
          </w:tcPr>
          <w:p w14:paraId="4F186F2F" w14:textId="77777777" w:rsidR="004C6E25" w:rsidRPr="00F45E53" w:rsidRDefault="004C6E25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4C6E25" w:rsidRPr="00F45E53" w:rsidRDefault="004C6E25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4C6E25" w:rsidRPr="00F45E53" w:rsidRDefault="004C6E25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4C6E25" w:rsidRPr="00F45E53" w:rsidRDefault="004C6E2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4C6E25" w:rsidRPr="00F45E53" w:rsidRDefault="004C6E25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4C6E25" w:rsidRPr="00F45E53" w14:paraId="3218A4A9" w14:textId="77777777" w:rsidTr="004C6E25">
        <w:trPr>
          <w:trHeight w:val="268"/>
        </w:trPr>
        <w:tc>
          <w:tcPr>
            <w:tcW w:w="862" w:type="dxa"/>
          </w:tcPr>
          <w:p w14:paraId="6B1D5128" w14:textId="77777777" w:rsidR="004C6E25" w:rsidRPr="00F45E53" w:rsidRDefault="004C6E2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4C6E25" w:rsidRPr="00F45E53" w:rsidRDefault="004C6E2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4C6E25" w:rsidRPr="00F45E53" w:rsidRDefault="004C6E25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4C6E25" w:rsidRPr="00F45E53" w:rsidRDefault="004C6E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4C6E25" w:rsidRPr="00F45E53" w:rsidRDefault="004C6E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C6E25" w:rsidRPr="00F45E53" w14:paraId="622814C1" w14:textId="77777777" w:rsidTr="004C6E25">
        <w:trPr>
          <w:trHeight w:val="268"/>
        </w:trPr>
        <w:tc>
          <w:tcPr>
            <w:tcW w:w="862" w:type="dxa"/>
          </w:tcPr>
          <w:p w14:paraId="7671AEB9" w14:textId="77777777" w:rsidR="004C6E25" w:rsidRPr="00F45E53" w:rsidRDefault="004C6E2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4C6E25" w:rsidRPr="00F45E53" w:rsidRDefault="004C6E2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4C6E25" w:rsidRPr="00F45E53" w:rsidRDefault="004C6E2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4C6E25" w:rsidRPr="00F45E53" w:rsidRDefault="004C6E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4C6E25" w:rsidRPr="00F45E53" w:rsidRDefault="004C6E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C6E25" w:rsidRPr="00F45E53" w14:paraId="29ABD7A0" w14:textId="77777777" w:rsidTr="004C6E25">
        <w:trPr>
          <w:trHeight w:val="268"/>
        </w:trPr>
        <w:tc>
          <w:tcPr>
            <w:tcW w:w="862" w:type="dxa"/>
          </w:tcPr>
          <w:p w14:paraId="36B1247A" w14:textId="77777777" w:rsidR="004C6E25" w:rsidRPr="00F45E53" w:rsidRDefault="004C6E2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4C6E25" w:rsidRPr="00F45E53" w:rsidRDefault="004C6E2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4C6E25" w:rsidRPr="00F45E53" w:rsidRDefault="004C6E2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4C6E25" w:rsidRPr="00F45E53" w:rsidRDefault="004C6E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4C6E25" w:rsidRPr="00F45E53" w:rsidRDefault="004C6E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C6E25" w:rsidRPr="00F45E53" w14:paraId="4A41D4E9" w14:textId="77777777" w:rsidTr="004C6E25">
        <w:trPr>
          <w:trHeight w:val="268"/>
        </w:trPr>
        <w:tc>
          <w:tcPr>
            <w:tcW w:w="862" w:type="dxa"/>
          </w:tcPr>
          <w:p w14:paraId="407BD317" w14:textId="77777777" w:rsidR="004C6E25" w:rsidRPr="00F45E53" w:rsidRDefault="004C6E25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4C6E25" w:rsidRPr="00F45E53" w:rsidRDefault="004C6E25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4C6E25" w:rsidRPr="00F45E53" w:rsidRDefault="004C6E25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4C6E25" w:rsidRPr="00F45E53" w:rsidRDefault="004C6E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4C6E25" w:rsidRPr="00F45E53" w:rsidRDefault="004C6E25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C6E25" w:rsidRPr="00F45E53" w14:paraId="306FA4E7" w14:textId="77777777" w:rsidTr="004C6E25">
        <w:trPr>
          <w:trHeight w:val="268"/>
        </w:trPr>
        <w:tc>
          <w:tcPr>
            <w:tcW w:w="862" w:type="dxa"/>
          </w:tcPr>
          <w:p w14:paraId="0E8DBBC7" w14:textId="7F4D293D" w:rsidR="004C6E25" w:rsidRPr="00F45E53" w:rsidRDefault="004C6E25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4C6E25" w:rsidRPr="00F45E53" w:rsidRDefault="004C6E25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6BEEC274" w:rsidR="004C6E25" w:rsidRPr="00F45E53" w:rsidRDefault="004C6E25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C51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36914E0C" w:rsidR="004C6E25" w:rsidRPr="00F45E53" w:rsidRDefault="004C6E25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0C51D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4C6E25" w:rsidRPr="00F45E53" w:rsidRDefault="004C6E25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4C6E25" w:rsidRPr="00F45E53" w14:paraId="25816211" w14:textId="77777777" w:rsidTr="004C6E25">
        <w:trPr>
          <w:trHeight w:val="268"/>
        </w:trPr>
        <w:tc>
          <w:tcPr>
            <w:tcW w:w="862" w:type="dxa"/>
          </w:tcPr>
          <w:p w14:paraId="664DDB0C" w14:textId="064DEB07" w:rsidR="004C6E25" w:rsidRDefault="004C6E25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3D95AF6" w14:textId="7E3ED776" w:rsidR="004C6E25" w:rsidRPr="00F45E53" w:rsidRDefault="004C6E25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4C6E25" w:rsidRDefault="004C6E25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4C6E25" w:rsidRPr="009F2F7C" w:rsidRDefault="004C6E25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4C6E25" w:rsidRPr="00F45E53" w:rsidRDefault="004C6E25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45B37DA" w:rsidR="00202F52" w:rsidRPr="00F45E53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0DA23025" w:rsidR="00202F52" w:rsidRPr="00413F11" w:rsidRDefault="00B23F8D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482EBF" w14:paraId="3676ACCC" w14:textId="77777777" w:rsidTr="004118D8">
        <w:tc>
          <w:tcPr>
            <w:tcW w:w="1413" w:type="dxa"/>
          </w:tcPr>
          <w:p w14:paraId="7DDB3BFA" w14:textId="77777777" w:rsidR="00F32211" w:rsidRPr="00482EB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482EB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1B22092C" w:rsidR="00F32211" w:rsidRPr="00482EBF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482EBF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50</w:t>
            </w:r>
            <w:r w:rsidR="00F32211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482EBF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303C8288" w:rsidR="00F32211" w:rsidRPr="00482EB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482EBF"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482EBF"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482EB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482EBF">
              <w:rPr>
                <w:rFonts w:ascii="Times New Roman" w:hAnsi="Times New Roman" w:cs="Times New Roman"/>
              </w:rPr>
              <w:t xml:space="preserve"> </w:t>
            </w: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482EBF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482EBF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057847"/>
      <w:r w:rsidRPr="00482EBF">
        <w:t>Archivo Carátula</w:t>
      </w:r>
      <w:bookmarkEnd w:id="22"/>
      <w:bookmarkEnd w:id="23"/>
      <w:r w:rsidRPr="00482EBF">
        <w:fldChar w:fldCharType="begin"/>
      </w:r>
      <w:r w:rsidRPr="00482EBF">
        <w:instrText xml:space="preserve"> XE "Archivo ”arátula" </w:instrText>
      </w:r>
      <w:r w:rsidRPr="00482EBF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482EB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482EB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6333D98F" w:rsidR="00F32211" w:rsidRPr="00482EBF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482EBF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50</w:t>
            </w:r>
            <w:r w:rsidR="00F32211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482EBF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482EB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482EB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82EB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69AB47B2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115A985" w:rsidR="00917B9E" w:rsidRPr="00F45E53" w:rsidRDefault="00AC2A3A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A68E8AF" w:rsidR="00917B9E" w:rsidRPr="00F45E53" w:rsidRDefault="00AC2A3A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C2A3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527D6D35" w:rsidR="00B8004D" w:rsidRDefault="00AC2A3A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27E2D018" w14:textId="59539F08" w:rsidR="001278BF" w:rsidRPr="009947CD" w:rsidRDefault="00B612BD" w:rsidP="00B612B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913E3" w14:textId="77777777" w:rsidR="00F76E95" w:rsidRDefault="00F76E95" w:rsidP="00F10206">
      <w:pPr>
        <w:spacing w:after="0" w:line="240" w:lineRule="auto"/>
      </w:pPr>
      <w:r>
        <w:separator/>
      </w:r>
    </w:p>
  </w:endnote>
  <w:endnote w:type="continuationSeparator" w:id="0">
    <w:p w14:paraId="005ED9FF" w14:textId="77777777" w:rsidR="00F76E95" w:rsidRDefault="00F76E9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E533763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AC387A">
          <w:rPr>
            <w:noProof/>
            <w:lang w:val="en-US" w:bidi="es-ES"/>
          </w:rPr>
          <w:t>11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92C8A" w14:textId="77777777" w:rsidR="00F76E95" w:rsidRDefault="00F76E95" w:rsidP="00F10206">
      <w:pPr>
        <w:spacing w:after="0" w:line="240" w:lineRule="auto"/>
      </w:pPr>
      <w:r>
        <w:separator/>
      </w:r>
    </w:p>
  </w:footnote>
  <w:footnote w:type="continuationSeparator" w:id="0">
    <w:p w14:paraId="479F6411" w14:textId="77777777" w:rsidR="00F76E95" w:rsidRDefault="00F76E9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797377775">
    <w:abstractNumId w:val="1"/>
  </w:num>
  <w:num w:numId="2" w16cid:durableId="1443693316">
    <w:abstractNumId w:val="3"/>
  </w:num>
  <w:num w:numId="3" w16cid:durableId="1914849720">
    <w:abstractNumId w:val="2"/>
  </w:num>
  <w:num w:numId="4" w16cid:durableId="728923585">
    <w:abstractNumId w:val="4"/>
  </w:num>
  <w:num w:numId="5" w16cid:durableId="1313561966">
    <w:abstractNumId w:val="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71699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B43D6"/>
    <w:rsid w:val="001C0052"/>
    <w:rsid w:val="001C1FCA"/>
    <w:rsid w:val="001C7F53"/>
    <w:rsid w:val="001D2934"/>
    <w:rsid w:val="001D4DBB"/>
    <w:rsid w:val="001E0F92"/>
    <w:rsid w:val="001E7E45"/>
    <w:rsid w:val="001F712F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2EBF"/>
    <w:rsid w:val="004839DA"/>
    <w:rsid w:val="004A1260"/>
    <w:rsid w:val="004A44F4"/>
    <w:rsid w:val="004A6793"/>
    <w:rsid w:val="004B1545"/>
    <w:rsid w:val="004B23C2"/>
    <w:rsid w:val="004B7993"/>
    <w:rsid w:val="004C450B"/>
    <w:rsid w:val="004C6E25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4CB7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1B4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A0A36"/>
    <w:rsid w:val="006A19E5"/>
    <w:rsid w:val="006A36D6"/>
    <w:rsid w:val="006A4D27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1728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6B68"/>
    <w:rsid w:val="00AC2A3A"/>
    <w:rsid w:val="00AC3753"/>
    <w:rsid w:val="00AC387A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0059"/>
    <w:rsid w:val="00D02C96"/>
    <w:rsid w:val="00D04283"/>
    <w:rsid w:val="00D20A22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0663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76E95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D62BE-D23B-441A-9946-3A8D7CB7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1175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48</cp:revision>
  <dcterms:created xsi:type="dcterms:W3CDTF">2024-03-06T13:25:00Z</dcterms:created>
  <dcterms:modified xsi:type="dcterms:W3CDTF">2024-06-11T15:03:00Z</dcterms:modified>
</cp:coreProperties>
</file>