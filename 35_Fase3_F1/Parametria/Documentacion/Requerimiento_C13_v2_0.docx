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8202A5" w:rsidRDefault="00C4642F" w:rsidP="008202A5">
      <w:pPr>
        <w:pStyle w:val="Sinespaciado"/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3A9CD16C" w:rsidR="00C4642F" w:rsidRPr="004A1260" w:rsidRDefault="004A1260" w:rsidP="008062A7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8202A5">
        <w:rPr>
          <w:rFonts w:ascii="Times New Roman" w:hAnsi="Times New Roman" w:cs="Times New Roman"/>
          <w:b/>
          <w:sz w:val="72"/>
          <w:szCs w:val="72"/>
        </w:rPr>
        <w:tab/>
        <w:t>C13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8202A5">
        <w:rPr>
          <w:rFonts w:ascii="Times New Roman" w:hAnsi="Times New Roman" w:cs="Times New Roman"/>
          <w:b/>
          <w:sz w:val="72"/>
          <w:szCs w:val="72"/>
        </w:rPr>
        <w:t>896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8202A5" w:rsidRPr="008202A5">
        <w:rPr>
          <w:rFonts w:ascii="Times New Roman" w:hAnsi="Times New Roman" w:cs="Times New Roman"/>
          <w:b/>
          <w:sz w:val="72"/>
          <w:szCs w:val="72"/>
        </w:rPr>
        <w:t>ACTIVOS Y PROVISIONES CORRESPONDIENTES A OPERACIONES DE LEASING</w:t>
      </w:r>
      <w:r w:rsidR="0056450A" w:rsidRPr="0056450A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8202A5" w:rsidRPr="00A56777" w:rsidRDefault="008202A5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8202A5" w:rsidRPr="002E031A" w:rsidRDefault="008202A5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8202A5" w:rsidRPr="00A56777" w:rsidRDefault="008202A5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8202A5" w:rsidRPr="00A56777" w:rsidRDefault="008202A5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8202A5" w:rsidRDefault="008202A5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2ECF11F" w14:textId="77777777" w:rsidR="000C1EF5" w:rsidRDefault="00C4642F" w:rsidP="00B06B5A">
      <w:pPr>
        <w:rPr>
          <w:rFonts w:cs="Times New Roman"/>
        </w:rPr>
      </w:pPr>
      <w:r w:rsidRPr="00230F5A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7A7C704B" w:rsidR="00522424" w:rsidRDefault="00522424" w:rsidP="000C1EF5">
          <w:pPr>
            <w:pStyle w:val="TtuloTDC"/>
          </w:pPr>
          <w:r>
            <w:t>Contenido</w:t>
          </w:r>
        </w:p>
        <w:p w14:paraId="36CD2A8F" w14:textId="6082C4C8" w:rsidR="00665E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7838" w:history="1">
            <w:r w:rsidR="00665EB3" w:rsidRPr="00005200">
              <w:rPr>
                <w:rStyle w:val="Hipervnculo"/>
                <w:noProof/>
              </w:rPr>
              <w:t>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estructuras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F8495C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7E6721C" w14:textId="2FD96BE1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39" w:history="1">
            <w:r w:rsidR="00665EB3" w:rsidRPr="00005200">
              <w:rPr>
                <w:rStyle w:val="Hipervnculo"/>
                <w:bCs/>
                <w:noProof/>
              </w:rPr>
              <w:t>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bCs/>
                <w:noProof/>
              </w:rPr>
              <w:t xml:space="preserve">Archivo de datos del emisor  </w:t>
            </w:r>
            <w:r w:rsidR="00665EB3" w:rsidRPr="00005200">
              <w:rPr>
                <w:rStyle w:val="Hipervnculo"/>
                <w:noProof/>
              </w:rPr>
              <w:t>Manual Sistema de Información Bancos - Sistema Contable (cmfchile.cl)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F8495C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B484EC" w14:textId="18A3936D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0" w:history="1">
            <w:r w:rsidR="00665EB3" w:rsidRPr="00005200">
              <w:rPr>
                <w:rStyle w:val="Hipervnculo"/>
                <w:noProof/>
              </w:rPr>
              <w:t>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Validaciones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F8495C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E5C292D" w14:textId="4FBE6D8B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1" w:history="1">
            <w:r w:rsidR="00665EB3" w:rsidRPr="00005200">
              <w:rPr>
                <w:rStyle w:val="Hipervnculo"/>
                <w:noProof/>
              </w:rPr>
              <w:t>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F8495C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0A47C37" w14:textId="0967361B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2" w:history="1">
            <w:r w:rsidR="00665EB3" w:rsidRPr="00005200">
              <w:rPr>
                <w:rStyle w:val="Hipervnculo"/>
                <w:noProof/>
              </w:rPr>
              <w:t>3.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Construyendo la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F8495C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013E0DCB" w14:textId="15AF3274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3" w:history="1">
            <w:r w:rsidR="00665EB3" w:rsidRPr="00005200">
              <w:rPr>
                <w:rStyle w:val="Hipervnculo"/>
                <w:noProof/>
              </w:rPr>
              <w:t>3.1.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Formato de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_Toc166057843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F8495C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4A3E6FC" w14:textId="06900438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4" w:history="1">
            <w:r w:rsidR="00665EB3" w:rsidRPr="00005200">
              <w:rPr>
                <w:rStyle w:val="Hipervnculo"/>
                <w:bCs/>
                <w:noProof/>
              </w:rPr>
              <w:t>4.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nombres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_Toc166057844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F8495C">
              <w:rPr>
                <w:noProof/>
                <w:webHidden/>
              </w:rPr>
              <w:t>11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E11AE7" w14:textId="03CF808D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5" w:history="1">
            <w:r w:rsidR="00665EB3" w:rsidRPr="00005200">
              <w:rPr>
                <w:rStyle w:val="Hipervnculo"/>
                <w:noProof/>
              </w:rPr>
              <w:t>4.1.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salida a destino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_Toc166057845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F8495C">
              <w:rPr>
                <w:noProof/>
                <w:webHidden/>
              </w:rPr>
              <w:t>11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CD1EE8D" w14:textId="7B20505A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6" w:history="1">
            <w:r w:rsidR="00665EB3" w:rsidRPr="00005200">
              <w:rPr>
                <w:rStyle w:val="Hipervnculo"/>
                <w:noProof/>
              </w:rPr>
              <w:t>4.1.1.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_Toc166057846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F8495C">
              <w:rPr>
                <w:noProof/>
                <w:webHidden/>
              </w:rPr>
              <w:t>11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CB980E0" w14:textId="216D6A17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7" w:history="1">
            <w:r w:rsidR="00665EB3" w:rsidRPr="00005200">
              <w:rPr>
                <w:rStyle w:val="Hipervnculo"/>
                <w:noProof/>
              </w:rPr>
              <w:t>4.1.2.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Carátula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_Toc166057847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F8495C">
              <w:rPr>
                <w:noProof/>
                <w:webHidden/>
              </w:rPr>
              <w:t>11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391C959" w14:textId="4C44C047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8" w:history="1">
            <w:r w:rsidR="00665EB3" w:rsidRPr="00005200">
              <w:rPr>
                <w:rStyle w:val="Hipervnculo"/>
                <w:noProof/>
              </w:rPr>
              <w:t>4.2.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correlativo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F8495C">
              <w:rPr>
                <w:noProof/>
                <w:webHidden/>
              </w:rPr>
              <w:t>11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AE6291B" w14:textId="640824B0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9" w:history="1">
            <w:r w:rsidR="00665EB3" w:rsidRPr="00005200">
              <w:rPr>
                <w:rStyle w:val="Hipervnculo"/>
                <w:noProof/>
              </w:rPr>
              <w:t>4.2.1.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F8495C">
              <w:rPr>
                <w:noProof/>
                <w:webHidden/>
              </w:rPr>
              <w:t>11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AC3DF7A" w14:textId="6409FC36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50" w:history="1">
            <w:r w:rsidR="00665EB3" w:rsidRPr="00005200">
              <w:rPr>
                <w:rStyle w:val="Hipervnculo"/>
                <w:noProof/>
              </w:rPr>
              <w:t>4.2.2.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Entrada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F8495C">
              <w:rPr>
                <w:noProof/>
                <w:webHidden/>
              </w:rPr>
              <w:t>11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7613006" w14:textId="04C6391A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1" w:history="1">
            <w:r w:rsidR="00665EB3" w:rsidRPr="00005200">
              <w:rPr>
                <w:rStyle w:val="Hipervnculo"/>
                <w:noProof/>
              </w:rPr>
              <w:t>5.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Definir Notificación hacia el Front.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F8495C">
              <w:rPr>
                <w:noProof/>
                <w:webHidden/>
              </w:rPr>
              <w:t>12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67C34D0" w14:textId="5864BC06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2" w:history="1">
            <w:r w:rsidR="00665EB3" w:rsidRPr="00005200">
              <w:rPr>
                <w:rStyle w:val="Hipervnculo"/>
                <w:noProof/>
              </w:rPr>
              <w:t>6.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Datos sensibles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F8495C">
              <w:rPr>
                <w:noProof/>
                <w:webHidden/>
              </w:rPr>
              <w:t>13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B95E1CD" w14:textId="3F8A46D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752E046B" w:rsidR="00DA6AAC" w:rsidRPr="00230F5A" w:rsidRDefault="008202A5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C13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8702E4" w:rsidRPr="00230F5A" w14:paraId="5339FC0E" w14:textId="7AB2D237" w:rsidTr="000506C0">
        <w:tc>
          <w:tcPr>
            <w:tcW w:w="1256" w:type="dxa"/>
          </w:tcPr>
          <w:p w14:paraId="3DF7E2D2" w14:textId="2AA18DD6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C13</w:t>
            </w:r>
          </w:p>
        </w:tc>
        <w:tc>
          <w:tcPr>
            <w:tcW w:w="1342" w:type="dxa"/>
          </w:tcPr>
          <w:p w14:paraId="69C55B7E" w14:textId="7B5491AB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1FA4B56" w14:textId="77777777" w:rsidR="008702E4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4A28DABD" w14:textId="77777777" w:rsidR="008702E4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1C5C5CDA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283767B0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7BFB3C8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8702E4" w:rsidRPr="00230F5A" w14:paraId="251EA50D" w14:textId="22DD7FE9" w:rsidTr="000506C0">
        <w:tc>
          <w:tcPr>
            <w:tcW w:w="1256" w:type="dxa"/>
          </w:tcPr>
          <w:p w14:paraId="7287933A" w14:textId="2774A3A0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702E4" w:rsidRPr="00230F5A" w14:paraId="38B70AFE" w14:textId="34FEEE1D" w:rsidTr="000506C0">
        <w:tc>
          <w:tcPr>
            <w:tcW w:w="1256" w:type="dxa"/>
          </w:tcPr>
          <w:p w14:paraId="23AEB014" w14:textId="5799241D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702E4" w:rsidRPr="00230F5A" w14:paraId="4B606B6E" w14:textId="62885254" w:rsidTr="000506C0">
        <w:tc>
          <w:tcPr>
            <w:tcW w:w="1256" w:type="dxa"/>
          </w:tcPr>
          <w:p w14:paraId="612D72B6" w14:textId="77777777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702E4" w:rsidRPr="00230F5A" w14:paraId="2EA7A1DB" w14:textId="6C6D457E" w:rsidTr="000506C0">
        <w:tc>
          <w:tcPr>
            <w:tcW w:w="1256" w:type="dxa"/>
          </w:tcPr>
          <w:p w14:paraId="4D062B49" w14:textId="77777777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702E4" w:rsidRPr="00230F5A" w14:paraId="4EBD62EB" w14:textId="7659FBA3" w:rsidTr="000506C0">
        <w:tc>
          <w:tcPr>
            <w:tcW w:w="1256" w:type="dxa"/>
          </w:tcPr>
          <w:p w14:paraId="6FF918B3" w14:textId="77777777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8702E4" w:rsidRPr="00230F5A" w:rsidRDefault="008702E4" w:rsidP="008702E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6605783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383278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5783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2466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4963"/>
        <w:gridCol w:w="2978"/>
      </w:tblGrid>
      <w:tr w:rsidR="001D72C1" w14:paraId="1CBC27A8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59914ED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8702E4">
              <w:rPr>
                <w:sz w:val="20"/>
                <w:lang w:val="es-CL"/>
              </w:rPr>
              <w:t>Código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la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institución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1435" w14:textId="765DE51C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59CE67C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1D72C1" w14:paraId="0BB15B91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09C1E5A5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8702E4">
              <w:rPr>
                <w:sz w:val="20"/>
              </w:rPr>
              <w:t>archive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AED5" w14:textId="0EE1961A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0CC42A12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1D72C1" w14:paraId="7C07D41C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0E7B6CB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1010" w14:textId="2E8987DC" w:rsidR="001D72C1" w:rsidRDefault="001D72C1" w:rsidP="001D72C1">
            <w:pPr>
              <w:pStyle w:val="TableParagraph"/>
              <w:tabs>
                <w:tab w:val="left" w:pos="1140"/>
              </w:tabs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P(06) AAAAMM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68D6075B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F(08)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F(08)    AAAAMMDD</w:t>
            </w:r>
          </w:p>
        </w:tc>
      </w:tr>
      <w:tr w:rsidR="001D72C1" w14:paraId="7065C47E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709F" w14:textId="34B2ED06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A49E" w14:textId="627A3A64" w:rsidR="001D72C1" w:rsidRDefault="00413D59" w:rsidP="00017F0A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X(</w:t>
            </w:r>
            <w:r w:rsidR="008202A5">
              <w:rPr>
                <w:sz w:val="20"/>
              </w:rPr>
              <w:t>2</w:t>
            </w:r>
            <w:r w:rsidR="009526D3">
              <w:rPr>
                <w:sz w:val="20"/>
              </w:rPr>
              <w:t>87</w:t>
            </w:r>
            <w:r w:rsidR="001D72C1">
              <w:rPr>
                <w:sz w:val="20"/>
              </w:rPr>
              <w:t>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B4BD" w14:textId="6FA6262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X(55)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21250B9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86DE26E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X(129)</w:t>
            </w:r>
          </w:p>
        </w:tc>
      </w:tr>
    </w:tbl>
    <w:p w14:paraId="0B300366" w14:textId="4D432B5F" w:rsidR="00357A35" w:rsidRPr="00881DC7" w:rsidRDefault="00357A35" w:rsidP="00881DC7">
      <w:pPr>
        <w:pStyle w:val="Textoindependiente"/>
        <w:jc w:val="both"/>
      </w:pPr>
      <w:r w:rsidRPr="00881DC7">
        <w:t xml:space="preserve">Longitud Total del registro: </w:t>
      </w:r>
      <w:r w:rsidR="008202A5">
        <w:t>3</w:t>
      </w:r>
      <w:r w:rsidR="009526D3">
        <w:t>00</w:t>
      </w:r>
      <w:r w:rsidR="00881DC7" w:rsidRPr="00881DC7">
        <w:t xml:space="preserve"> Bytes</w:t>
      </w:r>
    </w:p>
    <w:p w14:paraId="4BFF09A4" w14:textId="4509E35D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27643AC8" w14:textId="48189B19" w:rsidR="009526D3" w:rsidRDefault="009526D3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1AA98DB" w14:textId="20A11471" w:rsidR="009526D3" w:rsidRDefault="009526D3" w:rsidP="009526D3">
      <w:pPr>
        <w:pStyle w:val="Prrafodelista"/>
        <w:tabs>
          <w:tab w:val="left" w:pos="1348"/>
          <w:tab w:val="left" w:pos="1349"/>
        </w:tabs>
        <w:spacing w:before="91"/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5E99E840" w14:textId="004927C6" w:rsidR="008202A5" w:rsidRPr="008202A5" w:rsidRDefault="008202A5" w:rsidP="008202A5">
      <w:pPr>
        <w:tabs>
          <w:tab w:val="left" w:pos="1348"/>
          <w:tab w:val="left" w:pos="1349"/>
        </w:tabs>
        <w:spacing w:before="91"/>
        <w:rPr>
          <w:rFonts w:ascii="Times New Roman"/>
          <w:i/>
          <w:sz w:val="20"/>
        </w:rPr>
      </w:pPr>
      <w:r>
        <w:t xml:space="preserve">  Los</w:t>
      </w:r>
      <w:r w:rsidRPr="008202A5">
        <w:rPr>
          <w:spacing w:val="1"/>
        </w:rPr>
        <w:t xml:space="preserve"> </w:t>
      </w:r>
      <w:r>
        <w:t>registros</w:t>
      </w:r>
      <w:r w:rsidRPr="008202A5">
        <w:rPr>
          <w:spacing w:val="1"/>
        </w:rPr>
        <w:t xml:space="preserve"> </w:t>
      </w:r>
      <w:r>
        <w:t>siguientes</w:t>
      </w:r>
      <w:r w:rsidRPr="008202A5">
        <w:rPr>
          <w:spacing w:val="1"/>
        </w:rPr>
        <w:t xml:space="preserve"> </w:t>
      </w:r>
      <w:r>
        <w:t>contendrán</w:t>
      </w:r>
      <w:r w:rsidRPr="008202A5">
        <w:rPr>
          <w:spacing w:val="1"/>
        </w:rPr>
        <w:t xml:space="preserve"> </w:t>
      </w:r>
      <w:r>
        <w:t>información</w:t>
      </w:r>
      <w:r w:rsidRPr="008202A5">
        <w:rPr>
          <w:spacing w:val="1"/>
        </w:rPr>
        <w:t xml:space="preserve"> </w:t>
      </w:r>
      <w:r>
        <w:t>sobre</w:t>
      </w:r>
      <w:r w:rsidRPr="008202A5">
        <w:rPr>
          <w:spacing w:val="1"/>
        </w:rPr>
        <w:t xml:space="preserve"> </w:t>
      </w:r>
      <w:r>
        <w:t>los</w:t>
      </w:r>
      <w:r w:rsidRPr="008202A5">
        <w:rPr>
          <w:spacing w:val="1"/>
        </w:rPr>
        <w:t xml:space="preserve"> </w:t>
      </w:r>
      <w:r>
        <w:t>activos</w:t>
      </w:r>
      <w:r w:rsidRPr="008202A5">
        <w:rPr>
          <w:spacing w:val="1"/>
        </w:rPr>
        <w:t xml:space="preserve"> </w:t>
      </w:r>
      <w:r>
        <w:t>(colocaciones),</w:t>
      </w:r>
      <w:r w:rsidRPr="008202A5">
        <w:rPr>
          <w:spacing w:val="1"/>
        </w:rPr>
        <w:t xml:space="preserve"> </w:t>
      </w:r>
      <w:r>
        <w:t>avales</w:t>
      </w:r>
      <w:r w:rsidRPr="008202A5">
        <w:rPr>
          <w:spacing w:val="1"/>
        </w:rPr>
        <w:t xml:space="preserve"> </w:t>
      </w:r>
      <w:r>
        <w:t>y</w:t>
      </w:r>
      <w:r w:rsidRPr="008202A5">
        <w:rPr>
          <w:spacing w:val="1"/>
        </w:rPr>
        <w:t xml:space="preserve"> </w:t>
      </w:r>
      <w:r>
        <w:t>metodologías de provisiones, a la fecha a que se refiere la información, lo que se identificará en el</w:t>
      </w:r>
      <w:r w:rsidRPr="008202A5">
        <w:rPr>
          <w:spacing w:val="-68"/>
        </w:rPr>
        <w:t xml:space="preserve"> </w:t>
      </w:r>
      <w:r>
        <w:t>primer</w:t>
      </w:r>
      <w:r w:rsidRPr="008202A5">
        <w:rPr>
          <w:spacing w:val="-3"/>
        </w:rPr>
        <w:t xml:space="preserve"> </w:t>
      </w:r>
      <w:r>
        <w:t>campo</w:t>
      </w:r>
      <w:r w:rsidRPr="008202A5">
        <w:rPr>
          <w:spacing w:val="-2"/>
        </w:rPr>
        <w:t xml:space="preserve"> </w:t>
      </w:r>
      <w:r>
        <w:t>de cada</w:t>
      </w:r>
      <w:r w:rsidRPr="008202A5">
        <w:rPr>
          <w:spacing w:val="-1"/>
        </w:rPr>
        <w:t xml:space="preserve"> </w:t>
      </w:r>
      <w:r>
        <w:t>registro según los siguientes</w:t>
      </w:r>
      <w:r w:rsidRPr="008202A5">
        <w:rPr>
          <w:spacing w:val="-2"/>
        </w:rPr>
        <w:t xml:space="preserve"> </w:t>
      </w:r>
      <w:r>
        <w:t>códigos:</w:t>
      </w:r>
    </w:p>
    <w:p w14:paraId="18B6D803" w14:textId="77777777" w:rsidR="009526D3" w:rsidRDefault="009526D3" w:rsidP="009526D3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9778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8202A5" w14:paraId="23621EE3" w14:textId="77777777" w:rsidTr="008202A5">
        <w:trPr>
          <w:trHeight w:val="241"/>
        </w:trPr>
        <w:tc>
          <w:tcPr>
            <w:tcW w:w="1414" w:type="dxa"/>
          </w:tcPr>
          <w:p w14:paraId="3989A563" w14:textId="77777777" w:rsidR="008202A5" w:rsidRDefault="008202A5" w:rsidP="008202A5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09A8694" w14:textId="77777777" w:rsidR="008202A5" w:rsidRDefault="008202A5" w:rsidP="008202A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25388284" w14:textId="0F4C367F" w:rsidR="008202A5" w:rsidRDefault="008202A5" w:rsidP="008202A5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rFonts w:ascii="Calibri"/>
              </w:rPr>
              <w:t>Activos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(</w:t>
            </w:r>
            <w:proofErr w:type="spellStart"/>
            <w:r>
              <w:rPr>
                <w:rFonts w:ascii="Calibri"/>
              </w:rPr>
              <w:t>colocaciones</w:t>
            </w:r>
            <w:proofErr w:type="spellEnd"/>
            <w:r>
              <w:rPr>
                <w:rFonts w:ascii="Calibri"/>
              </w:rPr>
              <w:t>)</w:t>
            </w:r>
          </w:p>
        </w:tc>
      </w:tr>
      <w:tr w:rsidR="008202A5" w14:paraId="3D87B682" w14:textId="77777777" w:rsidTr="008202A5">
        <w:trPr>
          <w:trHeight w:val="242"/>
        </w:trPr>
        <w:tc>
          <w:tcPr>
            <w:tcW w:w="1414" w:type="dxa"/>
          </w:tcPr>
          <w:p w14:paraId="0647A8BC" w14:textId="77777777" w:rsidR="008202A5" w:rsidRDefault="008202A5" w:rsidP="008202A5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620E59B" w14:textId="77777777" w:rsidR="008202A5" w:rsidRDefault="008202A5" w:rsidP="008202A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3B300458" w14:textId="79D36AD8" w:rsidR="008202A5" w:rsidRDefault="008202A5" w:rsidP="008202A5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rFonts w:ascii="Calibri"/>
              </w:rPr>
              <w:t>Avales</w:t>
            </w:r>
            <w:proofErr w:type="spellEnd"/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calificados</w:t>
            </w:r>
            <w:proofErr w:type="spellEnd"/>
          </w:p>
        </w:tc>
      </w:tr>
      <w:tr w:rsidR="008202A5" w14:paraId="41DEC61A" w14:textId="77777777" w:rsidTr="008202A5">
        <w:trPr>
          <w:trHeight w:val="244"/>
        </w:trPr>
        <w:tc>
          <w:tcPr>
            <w:tcW w:w="1414" w:type="dxa"/>
          </w:tcPr>
          <w:p w14:paraId="1A715C97" w14:textId="77777777" w:rsidR="008202A5" w:rsidRDefault="008202A5" w:rsidP="008202A5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9F9CBA6" w14:textId="77777777" w:rsidR="008202A5" w:rsidRDefault="008202A5" w:rsidP="008202A5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37D2290E" w14:textId="3EB6CFF6" w:rsidR="008202A5" w:rsidRDefault="008202A5" w:rsidP="008202A5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rFonts w:ascii="Calibri" w:hAnsi="Calibri"/>
              </w:rPr>
              <w:t>Metodologías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provisiones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grupales</w:t>
            </w:r>
            <w:proofErr w:type="spellEnd"/>
          </w:p>
        </w:tc>
      </w:tr>
    </w:tbl>
    <w:p w14:paraId="1A62B3E1" w14:textId="77777777" w:rsidR="009526D3" w:rsidRDefault="009526D3" w:rsidP="009526D3">
      <w:pPr>
        <w:pStyle w:val="Textoindependiente"/>
        <w:spacing w:before="10"/>
        <w:rPr>
          <w:rFonts w:ascii="Times New Roman"/>
          <w:i/>
        </w:rPr>
      </w:pPr>
    </w:p>
    <w:p w14:paraId="579B8FCF" w14:textId="4DF07FE9" w:rsidR="009526D3" w:rsidRPr="008202A5" w:rsidRDefault="008202A5" w:rsidP="008202A5">
      <w:pPr>
        <w:pStyle w:val="Prrafodelista"/>
        <w:tabs>
          <w:tab w:val="left" w:pos="1349"/>
        </w:tabs>
        <w:spacing w:before="1" w:after="60"/>
        <w:ind w:firstLine="0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activos</w:t>
      </w:r>
      <w:r w:rsidR="009526D3" w:rsidRPr="008202A5">
        <w:rPr>
          <w:rFonts w:ascii="Times New Roman" w:hAnsi="Times New Roman"/>
          <w:i/>
          <w:sz w:val="20"/>
        </w:rPr>
        <w:t>(Cod.1)</w:t>
      </w:r>
    </w:p>
    <w:p w14:paraId="05E8E693" w14:textId="77777777" w:rsidR="009526D3" w:rsidRDefault="009526D3" w:rsidP="009526D3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8202A5" w14:paraId="1A655CB4" w14:textId="77777777" w:rsidTr="008202A5">
        <w:trPr>
          <w:trHeight w:val="299"/>
        </w:trPr>
        <w:tc>
          <w:tcPr>
            <w:tcW w:w="1366" w:type="dxa"/>
          </w:tcPr>
          <w:p w14:paraId="52E237DE" w14:textId="39774C71" w:rsidR="008202A5" w:rsidRDefault="008202A5" w:rsidP="008202A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4B862EC4" w14:textId="43F08D99" w:rsidR="008202A5" w:rsidRDefault="008202A5" w:rsidP="008202A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5BCFD5A" w14:textId="6A86D66E" w:rsidR="008202A5" w:rsidRDefault="008202A5" w:rsidP="008202A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06" w:type="dxa"/>
          </w:tcPr>
          <w:p w14:paraId="6E5051F7" w14:textId="2AF6DE02" w:rsidR="008202A5" w:rsidRDefault="008202A5" w:rsidP="008202A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8202A5" w14:paraId="686D4CE5" w14:textId="77777777" w:rsidTr="008202A5">
        <w:trPr>
          <w:trHeight w:val="299"/>
        </w:trPr>
        <w:tc>
          <w:tcPr>
            <w:tcW w:w="1366" w:type="dxa"/>
          </w:tcPr>
          <w:p w14:paraId="3DA2357D" w14:textId="7D0C249C" w:rsidR="008202A5" w:rsidRDefault="008202A5" w:rsidP="008202A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12EADCEC" w14:textId="5F068404" w:rsidR="008202A5" w:rsidRDefault="008202A5" w:rsidP="008202A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729FB69" w14:textId="590572BB" w:rsidR="008202A5" w:rsidRDefault="008202A5" w:rsidP="008202A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606" w:type="dxa"/>
          </w:tcPr>
          <w:p w14:paraId="009ED566" w14:textId="0514C582" w:rsidR="008202A5" w:rsidRDefault="008202A5" w:rsidP="008202A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8202A5" w14:paraId="25A955DB" w14:textId="77777777" w:rsidTr="008202A5">
        <w:trPr>
          <w:trHeight w:val="299"/>
        </w:trPr>
        <w:tc>
          <w:tcPr>
            <w:tcW w:w="1366" w:type="dxa"/>
          </w:tcPr>
          <w:p w14:paraId="442BD8CA" w14:textId="0960DA18" w:rsidR="008202A5" w:rsidRDefault="008202A5" w:rsidP="008202A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61289C64" w14:textId="5F257742" w:rsidR="008202A5" w:rsidRDefault="008202A5" w:rsidP="008202A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E048E74" w14:textId="79BC5058" w:rsidR="008202A5" w:rsidRDefault="008202A5" w:rsidP="008202A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arrendatario</w:t>
            </w:r>
            <w:proofErr w:type="spellEnd"/>
          </w:p>
        </w:tc>
        <w:tc>
          <w:tcPr>
            <w:tcW w:w="1606" w:type="dxa"/>
          </w:tcPr>
          <w:p w14:paraId="3FD9E815" w14:textId="2093A153" w:rsidR="008202A5" w:rsidRDefault="008202A5" w:rsidP="008202A5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R(9)VX(01)</w:t>
            </w:r>
          </w:p>
        </w:tc>
      </w:tr>
      <w:tr w:rsidR="008702E4" w14:paraId="5217D706" w14:textId="77777777" w:rsidTr="008202A5">
        <w:trPr>
          <w:trHeight w:val="301"/>
        </w:trPr>
        <w:tc>
          <w:tcPr>
            <w:tcW w:w="1366" w:type="dxa"/>
          </w:tcPr>
          <w:p w14:paraId="6C4F7F6F" w14:textId="2A25E775" w:rsidR="008702E4" w:rsidRDefault="008702E4" w:rsidP="008702E4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40D8AD1A" w14:textId="0B2D3CDD" w:rsidR="008702E4" w:rsidRDefault="008702E4" w:rsidP="008702E4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37587F3" w14:textId="61849717" w:rsidR="008702E4" w:rsidRPr="008702E4" w:rsidRDefault="008702E4" w:rsidP="008702E4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proofErr w:type="spellStart"/>
            <w:r>
              <w:rPr>
                <w:sz w:val="20"/>
              </w:rPr>
              <w:t>Clasificación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riesgo</w:t>
            </w:r>
            <w:proofErr w:type="spellEnd"/>
          </w:p>
        </w:tc>
        <w:tc>
          <w:tcPr>
            <w:tcW w:w="1606" w:type="dxa"/>
          </w:tcPr>
          <w:p w14:paraId="5EED5662" w14:textId="36A53F06" w:rsidR="008702E4" w:rsidRDefault="008702E4" w:rsidP="008702E4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X(02)</w:t>
            </w:r>
          </w:p>
        </w:tc>
      </w:tr>
      <w:tr w:rsidR="008702E4" w14:paraId="55043AEB" w14:textId="77777777" w:rsidTr="008202A5">
        <w:trPr>
          <w:trHeight w:val="299"/>
        </w:trPr>
        <w:tc>
          <w:tcPr>
            <w:tcW w:w="1366" w:type="dxa"/>
          </w:tcPr>
          <w:p w14:paraId="77A0F0D2" w14:textId="7C6F91B5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74439ADA" w14:textId="5F35C65C" w:rsidR="008702E4" w:rsidRDefault="008702E4" w:rsidP="008702E4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098930E" w14:textId="2D07B022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colocación</w:t>
            </w:r>
            <w:proofErr w:type="spellEnd"/>
          </w:p>
        </w:tc>
        <w:tc>
          <w:tcPr>
            <w:tcW w:w="1606" w:type="dxa"/>
          </w:tcPr>
          <w:p w14:paraId="584E75A6" w14:textId="1AFCD3BB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8702E4" w14:paraId="6CA91989" w14:textId="77777777" w:rsidTr="008202A5">
        <w:trPr>
          <w:trHeight w:val="299"/>
        </w:trPr>
        <w:tc>
          <w:tcPr>
            <w:tcW w:w="1366" w:type="dxa"/>
          </w:tcPr>
          <w:p w14:paraId="1E552C81" w14:textId="70537C6E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44991041" w14:textId="4DD97D73" w:rsidR="008702E4" w:rsidRDefault="008702E4" w:rsidP="008702E4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F115AB7" w14:textId="2BAE776D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606" w:type="dxa"/>
          </w:tcPr>
          <w:p w14:paraId="17D1F4CD" w14:textId="5F28517C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8702E4" w14:paraId="617A4166" w14:textId="77777777" w:rsidTr="008202A5">
        <w:trPr>
          <w:trHeight w:val="300"/>
        </w:trPr>
        <w:tc>
          <w:tcPr>
            <w:tcW w:w="1366" w:type="dxa"/>
          </w:tcPr>
          <w:p w14:paraId="2E459E66" w14:textId="28CAE76D" w:rsidR="008702E4" w:rsidRDefault="008702E4" w:rsidP="008702E4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3FDA6BD2" w14:textId="0B1D1139" w:rsidR="008702E4" w:rsidRDefault="008702E4" w:rsidP="008702E4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9673D0B" w14:textId="752A7C43" w:rsidR="008702E4" w:rsidRPr="008702E4" w:rsidRDefault="008702E4" w:rsidP="008702E4">
            <w:pPr>
              <w:pStyle w:val="TableParagraph"/>
              <w:spacing w:before="1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Valor</w:t>
            </w:r>
            <w:r w:rsidRPr="008702E4">
              <w:rPr>
                <w:spacing w:val="-5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actual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en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cartera normal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o</w:t>
            </w:r>
            <w:r w:rsidRPr="008702E4">
              <w:rPr>
                <w:spacing w:val="-5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subestándar</w:t>
            </w:r>
          </w:p>
        </w:tc>
        <w:tc>
          <w:tcPr>
            <w:tcW w:w="1606" w:type="dxa"/>
          </w:tcPr>
          <w:p w14:paraId="489D9C19" w14:textId="79EE1E42" w:rsidR="008702E4" w:rsidRDefault="008702E4" w:rsidP="008702E4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702E4" w14:paraId="5FCFAAC1" w14:textId="77777777" w:rsidTr="008202A5">
        <w:trPr>
          <w:trHeight w:val="299"/>
        </w:trPr>
        <w:tc>
          <w:tcPr>
            <w:tcW w:w="1366" w:type="dxa"/>
          </w:tcPr>
          <w:p w14:paraId="2A2BC97C" w14:textId="3F0BB6FF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6CDD754F" w14:textId="3F783991" w:rsidR="008702E4" w:rsidRDefault="008702E4" w:rsidP="008702E4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6EA3AAF" w14:textId="02453CDB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Valor</w:t>
            </w:r>
            <w:r w:rsidRPr="008702E4">
              <w:rPr>
                <w:spacing w:val="-6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actual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en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cartera en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incumplimiento</w:t>
            </w:r>
          </w:p>
        </w:tc>
        <w:tc>
          <w:tcPr>
            <w:tcW w:w="1606" w:type="dxa"/>
          </w:tcPr>
          <w:p w14:paraId="62D9FD1A" w14:textId="353C547B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702E4" w14:paraId="4FFCFC80" w14:textId="77777777" w:rsidTr="008202A5">
        <w:trPr>
          <w:trHeight w:val="299"/>
        </w:trPr>
        <w:tc>
          <w:tcPr>
            <w:tcW w:w="1366" w:type="dxa"/>
          </w:tcPr>
          <w:p w14:paraId="3CD6A5ED" w14:textId="6681D1FE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11A83996" w14:textId="1D61EFEB" w:rsidR="008702E4" w:rsidRDefault="008702E4" w:rsidP="008702E4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DB5E3B7" w14:textId="513DBA66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Provisión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sobre</w:t>
            </w:r>
            <w:r w:rsidRPr="008702E4">
              <w:rPr>
                <w:spacing w:val="-5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cartera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normal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o</w:t>
            </w:r>
            <w:r w:rsidRPr="008702E4">
              <w:rPr>
                <w:spacing w:val="-5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subestándar</w:t>
            </w:r>
          </w:p>
        </w:tc>
        <w:tc>
          <w:tcPr>
            <w:tcW w:w="1606" w:type="dxa"/>
          </w:tcPr>
          <w:p w14:paraId="45EDD479" w14:textId="4824C574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702E4" w14:paraId="6D8314FA" w14:textId="77777777" w:rsidTr="008202A5">
        <w:trPr>
          <w:trHeight w:val="302"/>
        </w:trPr>
        <w:tc>
          <w:tcPr>
            <w:tcW w:w="1366" w:type="dxa"/>
          </w:tcPr>
          <w:p w14:paraId="376F8C79" w14:textId="45B7CA48" w:rsidR="008702E4" w:rsidRDefault="008702E4" w:rsidP="008702E4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4D6CCCDB" w14:textId="36D80F83" w:rsidR="008702E4" w:rsidRDefault="008702E4" w:rsidP="008702E4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1FBD1A9" w14:textId="19D7E8E3" w:rsidR="008702E4" w:rsidRPr="008702E4" w:rsidRDefault="008702E4" w:rsidP="008702E4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Provisión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sobre</w:t>
            </w:r>
            <w:r w:rsidRPr="008702E4">
              <w:rPr>
                <w:spacing w:val="-6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cartera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en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incumplimiento</w:t>
            </w:r>
          </w:p>
        </w:tc>
        <w:tc>
          <w:tcPr>
            <w:tcW w:w="1606" w:type="dxa"/>
          </w:tcPr>
          <w:p w14:paraId="14A73403" w14:textId="0B0E0D35" w:rsidR="008702E4" w:rsidRDefault="008702E4" w:rsidP="008702E4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702E4" w14:paraId="4DCFDD71" w14:textId="77777777" w:rsidTr="008202A5">
        <w:trPr>
          <w:trHeight w:val="299"/>
        </w:trPr>
        <w:tc>
          <w:tcPr>
            <w:tcW w:w="1366" w:type="dxa"/>
          </w:tcPr>
          <w:p w14:paraId="58C8BC5F" w14:textId="351D5B55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27EF649A" w14:textId="4245A4BE" w:rsidR="008702E4" w:rsidRDefault="008702E4" w:rsidP="008702E4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5F3247D" w14:textId="04CDF733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Fecha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operación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del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contrato</w:t>
            </w:r>
          </w:p>
        </w:tc>
        <w:tc>
          <w:tcPr>
            <w:tcW w:w="1606" w:type="dxa"/>
          </w:tcPr>
          <w:p w14:paraId="7BCBA041" w14:textId="6C9121C3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8702E4" w14:paraId="20584A1E" w14:textId="77777777" w:rsidTr="008202A5">
        <w:trPr>
          <w:trHeight w:val="299"/>
        </w:trPr>
        <w:tc>
          <w:tcPr>
            <w:tcW w:w="1366" w:type="dxa"/>
          </w:tcPr>
          <w:p w14:paraId="21E0B94C" w14:textId="16C92590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7" w:type="dxa"/>
          </w:tcPr>
          <w:p w14:paraId="45315E98" w14:textId="3DB2B232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206B9B9" w14:textId="0B6AFA70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Tipo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operación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leasing</w:t>
            </w:r>
          </w:p>
        </w:tc>
        <w:tc>
          <w:tcPr>
            <w:tcW w:w="1606" w:type="dxa"/>
          </w:tcPr>
          <w:p w14:paraId="270FB325" w14:textId="22165F19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8702E4" w14:paraId="69E8FCF6" w14:textId="77777777" w:rsidTr="008202A5">
        <w:trPr>
          <w:trHeight w:val="299"/>
        </w:trPr>
        <w:tc>
          <w:tcPr>
            <w:tcW w:w="1366" w:type="dxa"/>
          </w:tcPr>
          <w:p w14:paraId="6B089B5E" w14:textId="4F4B15B4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7" w:type="dxa"/>
          </w:tcPr>
          <w:p w14:paraId="443D607B" w14:textId="0E8C6925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1AB27ED" w14:textId="3BAA603F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Garantía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606" w:type="dxa"/>
          </w:tcPr>
          <w:p w14:paraId="1E276F63" w14:textId="123B2662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8702E4" w14:paraId="12D66C4F" w14:textId="77777777" w:rsidTr="008202A5">
        <w:trPr>
          <w:trHeight w:val="299"/>
        </w:trPr>
        <w:tc>
          <w:tcPr>
            <w:tcW w:w="1366" w:type="dxa"/>
          </w:tcPr>
          <w:p w14:paraId="3FA2A30E" w14:textId="023C3ABF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7" w:type="dxa"/>
          </w:tcPr>
          <w:p w14:paraId="5D5626A0" w14:textId="5BA66D41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D14C076" w14:textId="1ABA357A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Situación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606" w:type="dxa"/>
          </w:tcPr>
          <w:p w14:paraId="30283DC5" w14:textId="74A25226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8702E4" w14:paraId="527C619E" w14:textId="77777777" w:rsidTr="008202A5">
        <w:trPr>
          <w:trHeight w:val="299"/>
        </w:trPr>
        <w:tc>
          <w:tcPr>
            <w:tcW w:w="1366" w:type="dxa"/>
          </w:tcPr>
          <w:p w14:paraId="26EAC632" w14:textId="12366AED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307" w:type="dxa"/>
          </w:tcPr>
          <w:p w14:paraId="17C24602" w14:textId="4CB0C7F6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304660A" w14:textId="34F3F53F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Periodicidad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los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vencimientos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del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contrato</w:t>
            </w:r>
          </w:p>
        </w:tc>
        <w:tc>
          <w:tcPr>
            <w:tcW w:w="1606" w:type="dxa"/>
          </w:tcPr>
          <w:p w14:paraId="2ACB40A9" w14:textId="0E14334D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702E4" w14:paraId="155C64C9" w14:textId="77777777" w:rsidTr="008202A5">
        <w:trPr>
          <w:trHeight w:val="299"/>
        </w:trPr>
        <w:tc>
          <w:tcPr>
            <w:tcW w:w="1366" w:type="dxa"/>
          </w:tcPr>
          <w:p w14:paraId="617E341B" w14:textId="3800DA67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307" w:type="dxa"/>
          </w:tcPr>
          <w:p w14:paraId="41A1D2DD" w14:textId="13C77B8F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8234711" w14:textId="66DBE421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>
              <w:rPr>
                <w:sz w:val="20"/>
              </w:rPr>
              <w:t>Primer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vencimiento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606" w:type="dxa"/>
          </w:tcPr>
          <w:p w14:paraId="7C6A4EC2" w14:textId="1CCBB542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8702E4" w14:paraId="1CEA3F7E" w14:textId="77777777" w:rsidTr="008202A5">
        <w:trPr>
          <w:trHeight w:val="299"/>
        </w:trPr>
        <w:tc>
          <w:tcPr>
            <w:tcW w:w="1366" w:type="dxa"/>
          </w:tcPr>
          <w:p w14:paraId="38B1947D" w14:textId="4DF574B3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307" w:type="dxa"/>
          </w:tcPr>
          <w:p w14:paraId="0F9A4F83" w14:textId="5C8ADB0E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DE90EBC" w14:textId="560294BB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>
              <w:rPr>
                <w:sz w:val="20"/>
              </w:rPr>
              <w:t>Último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vencimiento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606" w:type="dxa"/>
          </w:tcPr>
          <w:p w14:paraId="60E71A56" w14:textId="3C10B24F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8702E4" w14:paraId="59D3CD5E" w14:textId="77777777" w:rsidTr="008202A5">
        <w:trPr>
          <w:trHeight w:val="299"/>
        </w:trPr>
        <w:tc>
          <w:tcPr>
            <w:tcW w:w="1366" w:type="dxa"/>
          </w:tcPr>
          <w:p w14:paraId="6D168364" w14:textId="67955B83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307" w:type="dxa"/>
          </w:tcPr>
          <w:p w14:paraId="13BB8C44" w14:textId="67E4901F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D00C6C6" w14:textId="4679E5CE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Número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cuotas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del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contrato</w:t>
            </w:r>
          </w:p>
        </w:tc>
        <w:tc>
          <w:tcPr>
            <w:tcW w:w="1606" w:type="dxa"/>
          </w:tcPr>
          <w:p w14:paraId="41D66B01" w14:textId="4D71E2EE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702E4" w14:paraId="50378B61" w14:textId="77777777" w:rsidTr="008202A5">
        <w:trPr>
          <w:trHeight w:val="299"/>
        </w:trPr>
        <w:tc>
          <w:tcPr>
            <w:tcW w:w="1366" w:type="dxa"/>
          </w:tcPr>
          <w:p w14:paraId="52C9D9BE" w14:textId="251BAF29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307" w:type="dxa"/>
          </w:tcPr>
          <w:p w14:paraId="24B339C6" w14:textId="321B848C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ABC1C0D" w14:textId="64B8C1BA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cuotas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residuales</w:t>
            </w:r>
            <w:proofErr w:type="spellEnd"/>
          </w:p>
        </w:tc>
        <w:tc>
          <w:tcPr>
            <w:tcW w:w="1606" w:type="dxa"/>
          </w:tcPr>
          <w:p w14:paraId="6D8CDE42" w14:textId="1EECF8BB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702E4" w14:paraId="2850AFD2" w14:textId="77777777" w:rsidTr="008202A5">
        <w:trPr>
          <w:trHeight w:val="299"/>
        </w:trPr>
        <w:tc>
          <w:tcPr>
            <w:tcW w:w="1366" w:type="dxa"/>
          </w:tcPr>
          <w:p w14:paraId="659AF900" w14:textId="040ED097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307" w:type="dxa"/>
          </w:tcPr>
          <w:p w14:paraId="054F7462" w14:textId="4764DC3D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43095FD" w14:textId="0361F086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>
              <w:rPr>
                <w:sz w:val="20"/>
              </w:rPr>
              <w:t>Valor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</w:p>
        </w:tc>
        <w:tc>
          <w:tcPr>
            <w:tcW w:w="1606" w:type="dxa"/>
          </w:tcPr>
          <w:p w14:paraId="66F6E233" w14:textId="5F54E86B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702E4" w14:paraId="23B32551" w14:textId="77777777" w:rsidTr="008202A5">
        <w:trPr>
          <w:trHeight w:val="299"/>
        </w:trPr>
        <w:tc>
          <w:tcPr>
            <w:tcW w:w="1366" w:type="dxa"/>
          </w:tcPr>
          <w:p w14:paraId="0C992FCF" w14:textId="5765435C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307" w:type="dxa"/>
          </w:tcPr>
          <w:p w14:paraId="6BCBDA35" w14:textId="62D60F3D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67F246F" w14:textId="491389CD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Valor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la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opción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 compra</w:t>
            </w:r>
          </w:p>
        </w:tc>
        <w:tc>
          <w:tcPr>
            <w:tcW w:w="1606" w:type="dxa"/>
          </w:tcPr>
          <w:p w14:paraId="56A56F7E" w14:textId="0D9A53DE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702E4" w14:paraId="4945090D" w14:textId="77777777" w:rsidTr="008202A5">
        <w:trPr>
          <w:trHeight w:val="299"/>
        </w:trPr>
        <w:tc>
          <w:tcPr>
            <w:tcW w:w="1366" w:type="dxa"/>
          </w:tcPr>
          <w:p w14:paraId="7D4FA11F" w14:textId="74902FAE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307" w:type="dxa"/>
          </w:tcPr>
          <w:p w14:paraId="72E5247C" w14:textId="5A8223B7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BB59D8F" w14:textId="4DA106E9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cuota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606" w:type="dxa"/>
          </w:tcPr>
          <w:p w14:paraId="616A622B" w14:textId="3592F3E8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702E4" w14:paraId="6219D4CB" w14:textId="77777777" w:rsidTr="008202A5">
        <w:trPr>
          <w:trHeight w:val="299"/>
        </w:trPr>
        <w:tc>
          <w:tcPr>
            <w:tcW w:w="1366" w:type="dxa"/>
          </w:tcPr>
          <w:p w14:paraId="23050B7E" w14:textId="61A3EE43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307" w:type="dxa"/>
          </w:tcPr>
          <w:p w14:paraId="1396B346" w14:textId="68F85827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7683762" w14:textId="1A5ACBE1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Tipo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cuota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del</w:t>
            </w:r>
            <w:r w:rsidRPr="008702E4">
              <w:rPr>
                <w:spacing w:val="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contrato</w:t>
            </w:r>
          </w:p>
        </w:tc>
        <w:tc>
          <w:tcPr>
            <w:tcW w:w="1606" w:type="dxa"/>
          </w:tcPr>
          <w:p w14:paraId="142171DD" w14:textId="284C25F2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8702E4" w14:paraId="2845FBB7" w14:textId="77777777" w:rsidTr="008202A5">
        <w:trPr>
          <w:trHeight w:val="299"/>
        </w:trPr>
        <w:tc>
          <w:tcPr>
            <w:tcW w:w="1366" w:type="dxa"/>
          </w:tcPr>
          <w:p w14:paraId="7559B103" w14:textId="0C587907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307" w:type="dxa"/>
          </w:tcPr>
          <w:p w14:paraId="0CE8BF19" w14:textId="3927B94A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7F7D110" w14:textId="43FC2B1E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Primer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vencimiento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en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mora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del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contrato</w:t>
            </w:r>
          </w:p>
        </w:tc>
        <w:tc>
          <w:tcPr>
            <w:tcW w:w="1606" w:type="dxa"/>
          </w:tcPr>
          <w:p w14:paraId="591C2861" w14:textId="3C0EF291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8702E4" w14:paraId="1399EB7E" w14:textId="77777777" w:rsidTr="008202A5">
        <w:trPr>
          <w:trHeight w:val="299"/>
        </w:trPr>
        <w:tc>
          <w:tcPr>
            <w:tcW w:w="1366" w:type="dxa"/>
          </w:tcPr>
          <w:p w14:paraId="6CEF30DD" w14:textId="247C8842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307" w:type="dxa"/>
          </w:tcPr>
          <w:p w14:paraId="2F32753D" w14:textId="58840ED0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DC86ED1" w14:textId="5D391C4D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Número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cuotas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en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mora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del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contrato</w:t>
            </w:r>
          </w:p>
        </w:tc>
        <w:tc>
          <w:tcPr>
            <w:tcW w:w="1606" w:type="dxa"/>
          </w:tcPr>
          <w:p w14:paraId="4D50109B" w14:textId="72FF8E89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702E4" w14:paraId="2A1470FA" w14:textId="77777777" w:rsidTr="008202A5">
        <w:trPr>
          <w:trHeight w:val="299"/>
        </w:trPr>
        <w:tc>
          <w:tcPr>
            <w:tcW w:w="1366" w:type="dxa"/>
          </w:tcPr>
          <w:p w14:paraId="5A987E01" w14:textId="510C126F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307" w:type="dxa"/>
          </w:tcPr>
          <w:p w14:paraId="2726E034" w14:textId="572BFF1E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973FDB0" w14:textId="4DE71716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Monto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en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mora del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contrato</w:t>
            </w:r>
          </w:p>
        </w:tc>
        <w:tc>
          <w:tcPr>
            <w:tcW w:w="1606" w:type="dxa"/>
          </w:tcPr>
          <w:p w14:paraId="11D817C4" w14:textId="356D8421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702E4" w14:paraId="2C4F007B" w14:textId="77777777" w:rsidTr="008202A5">
        <w:trPr>
          <w:trHeight w:val="299"/>
        </w:trPr>
        <w:tc>
          <w:tcPr>
            <w:tcW w:w="1366" w:type="dxa"/>
          </w:tcPr>
          <w:p w14:paraId="3EB86A1B" w14:textId="4572B75C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</w:p>
        </w:tc>
        <w:tc>
          <w:tcPr>
            <w:tcW w:w="307" w:type="dxa"/>
          </w:tcPr>
          <w:p w14:paraId="43CB6134" w14:textId="5CF1284D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C5CE819" w14:textId="2AA3F0AF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Número</w:t>
            </w:r>
            <w:r w:rsidRPr="008702E4">
              <w:rPr>
                <w:spacing w:val="-5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cuotas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pagadas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del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contrato</w:t>
            </w:r>
          </w:p>
        </w:tc>
        <w:tc>
          <w:tcPr>
            <w:tcW w:w="1606" w:type="dxa"/>
          </w:tcPr>
          <w:p w14:paraId="4340E99D" w14:textId="6E5533D3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702E4" w14:paraId="4030DDF1" w14:textId="77777777" w:rsidTr="008202A5">
        <w:trPr>
          <w:trHeight w:val="299"/>
        </w:trPr>
        <w:tc>
          <w:tcPr>
            <w:tcW w:w="1366" w:type="dxa"/>
          </w:tcPr>
          <w:p w14:paraId="570DE71C" w14:textId="55B22614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</w:p>
        </w:tc>
        <w:tc>
          <w:tcPr>
            <w:tcW w:w="307" w:type="dxa"/>
          </w:tcPr>
          <w:p w14:paraId="4B680579" w14:textId="2E6BB3FE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0A6C6CD" w14:textId="74E4F23C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pagado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606" w:type="dxa"/>
          </w:tcPr>
          <w:p w14:paraId="49258A21" w14:textId="0E2DD545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702E4" w14:paraId="402F745D" w14:textId="77777777" w:rsidTr="008202A5">
        <w:trPr>
          <w:trHeight w:val="299"/>
        </w:trPr>
        <w:tc>
          <w:tcPr>
            <w:tcW w:w="1366" w:type="dxa"/>
          </w:tcPr>
          <w:p w14:paraId="140CA215" w14:textId="0F5B7A15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</w:p>
        </w:tc>
        <w:tc>
          <w:tcPr>
            <w:tcW w:w="307" w:type="dxa"/>
          </w:tcPr>
          <w:p w14:paraId="43B2B979" w14:textId="43672C14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A82397D" w14:textId="6812DACC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Monto</w:t>
            </w:r>
            <w:r w:rsidRPr="008702E4">
              <w:rPr>
                <w:spacing w:val="6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deducido</w:t>
            </w:r>
            <w:r w:rsidRPr="008702E4">
              <w:rPr>
                <w:spacing w:val="6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6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la</w:t>
            </w:r>
            <w:r w:rsidRPr="008702E4">
              <w:rPr>
                <w:spacing w:val="66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exposición</w:t>
            </w:r>
            <w:r w:rsidRPr="008702E4">
              <w:rPr>
                <w:spacing w:val="66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por</w:t>
            </w:r>
            <w:r w:rsidRPr="008702E4">
              <w:rPr>
                <w:spacing w:val="6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bienes</w:t>
            </w:r>
            <w:r w:rsidRPr="008702E4">
              <w:rPr>
                <w:spacing w:val="65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en</w:t>
            </w:r>
            <w:r w:rsidRPr="008702E4">
              <w:rPr>
                <w:spacing w:val="-67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leasing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y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garantías</w:t>
            </w:r>
            <w:r w:rsidRPr="008702E4">
              <w:rPr>
                <w:spacing w:val="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reales</w:t>
            </w:r>
          </w:p>
        </w:tc>
        <w:tc>
          <w:tcPr>
            <w:tcW w:w="1606" w:type="dxa"/>
          </w:tcPr>
          <w:p w14:paraId="30E444C8" w14:textId="3660B4A7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702E4" w14:paraId="51B7388E" w14:textId="77777777" w:rsidTr="008202A5">
        <w:trPr>
          <w:trHeight w:val="299"/>
        </w:trPr>
        <w:tc>
          <w:tcPr>
            <w:tcW w:w="1366" w:type="dxa"/>
          </w:tcPr>
          <w:p w14:paraId="22A5B2E9" w14:textId="36FF3DC4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</w:p>
        </w:tc>
        <w:tc>
          <w:tcPr>
            <w:tcW w:w="307" w:type="dxa"/>
          </w:tcPr>
          <w:p w14:paraId="49CD46C5" w14:textId="78F14C89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320E142" w14:textId="5C1216C8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Monto</w:t>
            </w:r>
            <w:r w:rsidRPr="008702E4">
              <w:rPr>
                <w:spacing w:val="9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deducido</w:t>
            </w:r>
            <w:r w:rsidRPr="008702E4">
              <w:rPr>
                <w:spacing w:val="9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9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la</w:t>
            </w:r>
            <w:r w:rsidRPr="008702E4">
              <w:rPr>
                <w:spacing w:val="1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exposición</w:t>
            </w:r>
            <w:r w:rsidRPr="008702E4">
              <w:rPr>
                <w:spacing w:val="1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por</w:t>
            </w:r>
            <w:r w:rsidRPr="008702E4">
              <w:rPr>
                <w:spacing w:val="9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garantías</w:t>
            </w:r>
            <w:r w:rsidRPr="008702E4">
              <w:rPr>
                <w:spacing w:val="-68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financieras</w:t>
            </w:r>
          </w:p>
        </w:tc>
        <w:tc>
          <w:tcPr>
            <w:tcW w:w="1606" w:type="dxa"/>
          </w:tcPr>
          <w:p w14:paraId="7F6E9E2E" w14:textId="3D00EFF7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702E4" w14:paraId="58374770" w14:textId="77777777" w:rsidTr="008202A5">
        <w:trPr>
          <w:trHeight w:val="299"/>
        </w:trPr>
        <w:tc>
          <w:tcPr>
            <w:tcW w:w="1366" w:type="dxa"/>
          </w:tcPr>
          <w:p w14:paraId="0B7FC7ED" w14:textId="6802B37D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</w:p>
        </w:tc>
        <w:tc>
          <w:tcPr>
            <w:tcW w:w="307" w:type="dxa"/>
          </w:tcPr>
          <w:p w14:paraId="4025851F" w14:textId="4AACBDAB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A70CEAD" w14:textId="5FF51B3E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Monto</w:t>
            </w:r>
            <w:r w:rsidRPr="008702E4">
              <w:rPr>
                <w:spacing w:val="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sustituido</w:t>
            </w:r>
            <w:r w:rsidRPr="008702E4">
              <w:rPr>
                <w:spacing w:val="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la</w:t>
            </w:r>
            <w:r w:rsidRPr="008702E4">
              <w:rPr>
                <w:spacing w:val="7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exposición</w:t>
            </w:r>
            <w:r w:rsidRPr="008702E4">
              <w:rPr>
                <w:spacing w:val="5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por</w:t>
            </w:r>
            <w:r w:rsidRPr="008702E4">
              <w:rPr>
                <w:spacing w:val="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avales</w:t>
            </w:r>
            <w:r w:rsidRPr="008702E4">
              <w:rPr>
                <w:spacing w:val="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y</w:t>
            </w:r>
            <w:r w:rsidRPr="008702E4">
              <w:rPr>
                <w:spacing w:val="-68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fianzas</w:t>
            </w:r>
          </w:p>
        </w:tc>
        <w:tc>
          <w:tcPr>
            <w:tcW w:w="1606" w:type="dxa"/>
          </w:tcPr>
          <w:p w14:paraId="54B5A993" w14:textId="5922F65C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702E4" w14:paraId="69B0B61B" w14:textId="77777777" w:rsidTr="008202A5">
        <w:trPr>
          <w:trHeight w:val="299"/>
        </w:trPr>
        <w:tc>
          <w:tcPr>
            <w:tcW w:w="1366" w:type="dxa"/>
          </w:tcPr>
          <w:p w14:paraId="083ED1AA" w14:textId="2D520349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32</w:t>
            </w:r>
          </w:p>
        </w:tc>
        <w:tc>
          <w:tcPr>
            <w:tcW w:w="307" w:type="dxa"/>
          </w:tcPr>
          <w:p w14:paraId="6CFE22EC" w14:textId="3E54D585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C8EB277" w14:textId="57902C87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Monto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deducido de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la</w:t>
            </w:r>
            <w:r w:rsidRPr="008702E4">
              <w:rPr>
                <w:spacing w:val="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exposición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por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recuperación</w:t>
            </w:r>
          </w:p>
        </w:tc>
        <w:tc>
          <w:tcPr>
            <w:tcW w:w="1606" w:type="dxa"/>
          </w:tcPr>
          <w:p w14:paraId="39616D73" w14:textId="51090F62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702E4" w14:paraId="5C970951" w14:textId="77777777" w:rsidTr="008202A5">
        <w:trPr>
          <w:trHeight w:val="299"/>
        </w:trPr>
        <w:tc>
          <w:tcPr>
            <w:tcW w:w="1366" w:type="dxa"/>
          </w:tcPr>
          <w:p w14:paraId="69ABFD7B" w14:textId="63A0025C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33</w:t>
            </w:r>
          </w:p>
        </w:tc>
        <w:tc>
          <w:tcPr>
            <w:tcW w:w="307" w:type="dxa"/>
          </w:tcPr>
          <w:p w14:paraId="062839B2" w14:textId="0C876282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03A0541" w14:textId="40DADBF6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Días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morosidad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del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contrato</w:t>
            </w:r>
          </w:p>
        </w:tc>
        <w:tc>
          <w:tcPr>
            <w:tcW w:w="1606" w:type="dxa"/>
          </w:tcPr>
          <w:p w14:paraId="5CE8732A" w14:textId="273531D4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8702E4" w14:paraId="1B6AF7BD" w14:textId="77777777" w:rsidTr="008202A5">
        <w:trPr>
          <w:trHeight w:val="299"/>
        </w:trPr>
        <w:tc>
          <w:tcPr>
            <w:tcW w:w="1366" w:type="dxa"/>
          </w:tcPr>
          <w:p w14:paraId="3DD0FA76" w14:textId="3EC5541A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34</w:t>
            </w:r>
          </w:p>
        </w:tc>
        <w:tc>
          <w:tcPr>
            <w:tcW w:w="307" w:type="dxa"/>
          </w:tcPr>
          <w:p w14:paraId="1525601B" w14:textId="33384B3A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5E49A1D" w14:textId="11AACB7C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Fecha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suscripción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del contrato</w:t>
            </w:r>
          </w:p>
        </w:tc>
        <w:tc>
          <w:tcPr>
            <w:tcW w:w="1606" w:type="dxa"/>
          </w:tcPr>
          <w:p w14:paraId="3DF92E1E" w14:textId="604D1E99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8702E4" w14:paraId="20A73AA0" w14:textId="77777777" w:rsidTr="008202A5">
        <w:trPr>
          <w:trHeight w:val="299"/>
        </w:trPr>
        <w:tc>
          <w:tcPr>
            <w:tcW w:w="1366" w:type="dxa"/>
          </w:tcPr>
          <w:p w14:paraId="2ACE5DFF" w14:textId="099BC986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35</w:t>
            </w:r>
          </w:p>
        </w:tc>
        <w:tc>
          <w:tcPr>
            <w:tcW w:w="307" w:type="dxa"/>
          </w:tcPr>
          <w:p w14:paraId="49F8B963" w14:textId="388EC969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5ECEE65" w14:textId="58D18FAB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Fecha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desembolso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del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contrato</w:t>
            </w:r>
          </w:p>
        </w:tc>
        <w:tc>
          <w:tcPr>
            <w:tcW w:w="1606" w:type="dxa"/>
          </w:tcPr>
          <w:p w14:paraId="4D8273F4" w14:textId="7A817ABE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8702E4" w14:paraId="3BE9B057" w14:textId="77777777" w:rsidTr="008202A5">
        <w:trPr>
          <w:trHeight w:val="299"/>
        </w:trPr>
        <w:tc>
          <w:tcPr>
            <w:tcW w:w="1366" w:type="dxa"/>
          </w:tcPr>
          <w:p w14:paraId="34482A3E" w14:textId="544ED33E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36</w:t>
            </w:r>
          </w:p>
        </w:tc>
        <w:tc>
          <w:tcPr>
            <w:tcW w:w="307" w:type="dxa"/>
          </w:tcPr>
          <w:p w14:paraId="4F895966" w14:textId="6F0AD40D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33785D4" w14:textId="0D75F175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Metodología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determinación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provisiones</w:t>
            </w:r>
          </w:p>
        </w:tc>
        <w:tc>
          <w:tcPr>
            <w:tcW w:w="1606" w:type="dxa"/>
          </w:tcPr>
          <w:p w14:paraId="641605CF" w14:textId="00BCDD5D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8702E4" w14:paraId="5ACBD27A" w14:textId="77777777" w:rsidTr="008202A5">
        <w:trPr>
          <w:trHeight w:val="299"/>
        </w:trPr>
        <w:tc>
          <w:tcPr>
            <w:tcW w:w="1366" w:type="dxa"/>
          </w:tcPr>
          <w:p w14:paraId="0693FB53" w14:textId="6884F3AD" w:rsidR="008702E4" w:rsidRDefault="008702E4" w:rsidP="008702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37</w:t>
            </w:r>
          </w:p>
        </w:tc>
        <w:tc>
          <w:tcPr>
            <w:tcW w:w="307" w:type="dxa"/>
          </w:tcPr>
          <w:p w14:paraId="761D5F23" w14:textId="4F852B35" w:rsidR="008702E4" w:rsidRDefault="008702E4" w:rsidP="008702E4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FD7C690" w14:textId="42D7831E" w:rsidR="008702E4" w:rsidRPr="008702E4" w:rsidRDefault="008702E4" w:rsidP="008702E4">
            <w:pPr>
              <w:pStyle w:val="TableParagraph"/>
              <w:ind w:left="108"/>
              <w:rPr>
                <w:sz w:val="20"/>
                <w:lang w:val="es-CL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73E95E19" w14:textId="60CE0132" w:rsidR="008702E4" w:rsidRDefault="008702E4" w:rsidP="008702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3A6F0D65" w14:textId="35C313F9" w:rsidR="009526D3" w:rsidRDefault="009526D3" w:rsidP="009526D3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 w:rsidR="005F7355">
        <w:rPr>
          <w:spacing w:val="-2"/>
        </w:rPr>
        <w:t>3</w:t>
      </w:r>
      <w:r>
        <w:t>00</w:t>
      </w:r>
      <w:r>
        <w:rPr>
          <w:spacing w:val="-1"/>
        </w:rPr>
        <w:t xml:space="preserve"> </w:t>
      </w:r>
      <w:r>
        <w:t>Bytes</w:t>
      </w:r>
    </w:p>
    <w:p w14:paraId="5161B142" w14:textId="77777777" w:rsidR="009526D3" w:rsidRDefault="009526D3" w:rsidP="009526D3">
      <w:pPr>
        <w:pStyle w:val="Textoindependiente"/>
        <w:spacing w:before="9"/>
        <w:rPr>
          <w:sz w:val="19"/>
        </w:rPr>
      </w:pPr>
    </w:p>
    <w:p w14:paraId="5867D834" w14:textId="5A10B933" w:rsidR="005F7355" w:rsidRDefault="005F7355" w:rsidP="005F7355">
      <w:pPr>
        <w:pStyle w:val="Prrafodelista"/>
        <w:tabs>
          <w:tab w:val="left" w:pos="1349"/>
        </w:tabs>
        <w:spacing w:before="190"/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los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avales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utilizados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sustituir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al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arrendatario*(Cod.2)</w:t>
      </w:r>
    </w:p>
    <w:p w14:paraId="22DE2008" w14:textId="77777777" w:rsidR="005F7355" w:rsidRDefault="005F7355" w:rsidP="005F7355">
      <w:pPr>
        <w:pStyle w:val="Textoindependiente"/>
        <w:spacing w:before="61"/>
        <w:ind w:left="212" w:right="294"/>
        <w:jc w:val="both"/>
      </w:pPr>
      <w:r>
        <w:rPr>
          <w:b/>
        </w:rPr>
        <w:t>*</w:t>
      </w:r>
      <w:r>
        <w:rPr>
          <w:b/>
          <w:spacing w:val="-6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incluirá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utilice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calidad</w:t>
      </w:r>
      <w:r>
        <w:rPr>
          <w:spacing w:val="-5"/>
        </w:rPr>
        <w:t xml:space="preserve"> </w:t>
      </w:r>
      <w:r>
        <w:t>crediticia</w:t>
      </w:r>
      <w:r>
        <w:rPr>
          <w:spacing w:val="-1"/>
        </w:rPr>
        <w:t xml:space="preserve"> </w:t>
      </w:r>
      <w:r>
        <w:t>de</w:t>
      </w:r>
      <w:r>
        <w:rPr>
          <w:spacing w:val="-6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aval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cálculo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provisiones,</w:t>
      </w:r>
      <w:r>
        <w:rPr>
          <w:spacing w:val="-7"/>
        </w:rPr>
        <w:t xml:space="preserve"> </w:t>
      </w:r>
      <w:r>
        <w:t>según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indicado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letra</w:t>
      </w:r>
      <w:r>
        <w:rPr>
          <w:spacing w:val="-6"/>
        </w:rPr>
        <w:t xml:space="preserve"> </w:t>
      </w:r>
      <w:r>
        <w:t>a)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numeral</w:t>
      </w:r>
      <w:r>
        <w:rPr>
          <w:spacing w:val="-6"/>
        </w:rPr>
        <w:t xml:space="preserve"> </w:t>
      </w:r>
      <w:r>
        <w:t>4.1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Capítulo</w:t>
      </w:r>
      <w:r>
        <w:rPr>
          <w:spacing w:val="-8"/>
        </w:rPr>
        <w:t xml:space="preserve"> </w:t>
      </w:r>
      <w:r>
        <w:t>B-</w:t>
      </w:r>
      <w:r>
        <w:rPr>
          <w:spacing w:val="-68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del Compendio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Normas</w:t>
      </w:r>
      <w:r>
        <w:rPr>
          <w:spacing w:val="-2"/>
        </w:rPr>
        <w:t xml:space="preserve"> </w:t>
      </w:r>
      <w:r>
        <w:t>Contables.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5F7355" w14:paraId="49E579B9" w14:textId="77777777" w:rsidTr="008202A5">
        <w:trPr>
          <w:trHeight w:val="299"/>
        </w:trPr>
        <w:tc>
          <w:tcPr>
            <w:tcW w:w="1366" w:type="dxa"/>
          </w:tcPr>
          <w:p w14:paraId="695BE8E3" w14:textId="49DAEC77" w:rsidR="005F7355" w:rsidRDefault="005F7355" w:rsidP="005F735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06022BB4" w14:textId="35459817" w:rsidR="005F7355" w:rsidRDefault="005F7355" w:rsidP="005F735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C5346B3" w14:textId="76B45463" w:rsidR="005F7355" w:rsidRDefault="005F7355" w:rsidP="005F735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41CBFE3E" w14:textId="160CC6B3" w:rsidR="005F7355" w:rsidRDefault="005F7355" w:rsidP="005F735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5F7355" w14:paraId="22F54CED" w14:textId="77777777" w:rsidTr="008202A5">
        <w:trPr>
          <w:trHeight w:val="299"/>
        </w:trPr>
        <w:tc>
          <w:tcPr>
            <w:tcW w:w="1366" w:type="dxa"/>
          </w:tcPr>
          <w:p w14:paraId="037B88F3" w14:textId="51D6E508" w:rsidR="005F7355" w:rsidRDefault="005F7355" w:rsidP="005F735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3541847B" w14:textId="47E53BED" w:rsidR="005F7355" w:rsidRDefault="005F7355" w:rsidP="005F735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D8430FC" w14:textId="5CD053BB" w:rsidR="005F7355" w:rsidRDefault="005F7355" w:rsidP="005F735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aval</w:t>
            </w:r>
          </w:p>
        </w:tc>
        <w:tc>
          <w:tcPr>
            <w:tcW w:w="1747" w:type="dxa"/>
          </w:tcPr>
          <w:p w14:paraId="43580645" w14:textId="25ECB4F9" w:rsidR="005F7355" w:rsidRDefault="005F7355" w:rsidP="005F735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5F7355" w14:paraId="7608783D" w14:textId="77777777" w:rsidTr="008202A5">
        <w:trPr>
          <w:trHeight w:val="299"/>
        </w:trPr>
        <w:tc>
          <w:tcPr>
            <w:tcW w:w="1366" w:type="dxa"/>
          </w:tcPr>
          <w:p w14:paraId="3794DAFE" w14:textId="3DA1E0F4" w:rsidR="005F7355" w:rsidRDefault="005F7355" w:rsidP="005F735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64A21345" w14:textId="55CC5EEF" w:rsidR="005F7355" w:rsidRDefault="005F7355" w:rsidP="005F735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8CA2578" w14:textId="1A1C0B32" w:rsidR="005F7355" w:rsidRDefault="005F7355" w:rsidP="005F735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Clasificación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aval</w:t>
            </w:r>
          </w:p>
        </w:tc>
        <w:tc>
          <w:tcPr>
            <w:tcW w:w="1747" w:type="dxa"/>
          </w:tcPr>
          <w:p w14:paraId="3E0C398C" w14:textId="596EFA8D" w:rsidR="005F7355" w:rsidRDefault="005F7355" w:rsidP="005F735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X(02)</w:t>
            </w:r>
          </w:p>
        </w:tc>
      </w:tr>
      <w:tr w:rsidR="005F7355" w14:paraId="11464EBA" w14:textId="77777777" w:rsidTr="008202A5">
        <w:trPr>
          <w:trHeight w:val="301"/>
        </w:trPr>
        <w:tc>
          <w:tcPr>
            <w:tcW w:w="1366" w:type="dxa"/>
          </w:tcPr>
          <w:p w14:paraId="3DF9A7D5" w14:textId="309F767E" w:rsidR="005F7355" w:rsidRDefault="005F7355" w:rsidP="005F735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2DA870F8" w14:textId="1946B5AC" w:rsidR="005F7355" w:rsidRDefault="005F7355" w:rsidP="005F735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202A4B9" w14:textId="4654F4E2" w:rsidR="005F7355" w:rsidRDefault="005F7355" w:rsidP="005F735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arrendatario</w:t>
            </w:r>
            <w:proofErr w:type="spellEnd"/>
          </w:p>
        </w:tc>
        <w:tc>
          <w:tcPr>
            <w:tcW w:w="1747" w:type="dxa"/>
          </w:tcPr>
          <w:p w14:paraId="2A7623C0" w14:textId="668A0576" w:rsidR="005F7355" w:rsidRDefault="005F7355" w:rsidP="005F735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5F7355" w14:paraId="02C191A0" w14:textId="77777777" w:rsidTr="008202A5">
        <w:trPr>
          <w:trHeight w:val="300"/>
        </w:trPr>
        <w:tc>
          <w:tcPr>
            <w:tcW w:w="1366" w:type="dxa"/>
          </w:tcPr>
          <w:p w14:paraId="5146DE1B" w14:textId="2643C3F4" w:rsidR="005F7355" w:rsidRDefault="005F7355" w:rsidP="005F735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26C395EA" w14:textId="5FAC6C5B" w:rsidR="005F7355" w:rsidRDefault="005F7355" w:rsidP="005F735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85AFF42" w14:textId="62E8437B" w:rsidR="005F7355" w:rsidRDefault="005F7355" w:rsidP="005F735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747" w:type="dxa"/>
          </w:tcPr>
          <w:p w14:paraId="15FF6B3C" w14:textId="3A9F96BB" w:rsidR="005F7355" w:rsidRDefault="005F7355" w:rsidP="005F735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5F7355" w14:paraId="3BB79E8F" w14:textId="77777777" w:rsidTr="008202A5">
        <w:trPr>
          <w:trHeight w:val="299"/>
        </w:trPr>
        <w:tc>
          <w:tcPr>
            <w:tcW w:w="1366" w:type="dxa"/>
          </w:tcPr>
          <w:p w14:paraId="56FC5CC6" w14:textId="4A65266A" w:rsidR="005F7355" w:rsidRDefault="005F7355" w:rsidP="005F735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2A7FF3DF" w14:textId="2B4CAE97" w:rsidR="005F7355" w:rsidRDefault="005F7355" w:rsidP="005F735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9BB77A0" w14:textId="244DE254" w:rsidR="005F7355" w:rsidRDefault="005F7355" w:rsidP="005F735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colocación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avalada</w:t>
            </w:r>
            <w:proofErr w:type="spellEnd"/>
          </w:p>
        </w:tc>
        <w:tc>
          <w:tcPr>
            <w:tcW w:w="1747" w:type="dxa"/>
          </w:tcPr>
          <w:p w14:paraId="77E8DEC8" w14:textId="5435CD90" w:rsidR="005F7355" w:rsidRDefault="005F7355" w:rsidP="005F735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5F7355" w14:paraId="3993626C" w14:textId="77777777" w:rsidTr="008202A5">
        <w:trPr>
          <w:trHeight w:val="299"/>
        </w:trPr>
        <w:tc>
          <w:tcPr>
            <w:tcW w:w="1366" w:type="dxa"/>
          </w:tcPr>
          <w:p w14:paraId="0E4AB030" w14:textId="5F933167" w:rsidR="005F7355" w:rsidRDefault="005F7355" w:rsidP="005F735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6255EBEA" w14:textId="6F220EEB" w:rsidR="005F7355" w:rsidRDefault="005F7355" w:rsidP="005F735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5485EFB" w14:textId="78E7348C" w:rsidR="005F7355" w:rsidRDefault="005F7355" w:rsidP="005F735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avalado</w:t>
            </w:r>
            <w:proofErr w:type="spellEnd"/>
          </w:p>
        </w:tc>
        <w:tc>
          <w:tcPr>
            <w:tcW w:w="1747" w:type="dxa"/>
          </w:tcPr>
          <w:p w14:paraId="14707709" w14:textId="6B1CAB6C" w:rsidR="005F7355" w:rsidRDefault="005F7355" w:rsidP="005F735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5F7355" w14:paraId="446CAF86" w14:textId="77777777" w:rsidTr="008202A5">
        <w:trPr>
          <w:trHeight w:val="299"/>
        </w:trPr>
        <w:tc>
          <w:tcPr>
            <w:tcW w:w="1366" w:type="dxa"/>
          </w:tcPr>
          <w:p w14:paraId="66338E04" w14:textId="22CC0C81" w:rsidR="005F7355" w:rsidRDefault="005F7355" w:rsidP="005F735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62DC25EA" w14:textId="221DCDDB" w:rsidR="005F7355" w:rsidRDefault="005F7355" w:rsidP="005F735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2A76284" w14:textId="7DB79B87" w:rsidR="005F7355" w:rsidRDefault="005F7355" w:rsidP="005F735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aval</w:t>
            </w:r>
          </w:p>
        </w:tc>
        <w:tc>
          <w:tcPr>
            <w:tcW w:w="1747" w:type="dxa"/>
          </w:tcPr>
          <w:p w14:paraId="5A7B39FE" w14:textId="4A5A7D77" w:rsidR="005F7355" w:rsidRDefault="005F7355" w:rsidP="005F735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526D3" w14:paraId="6CF5CB5C" w14:textId="77777777" w:rsidTr="008202A5">
        <w:trPr>
          <w:trHeight w:val="302"/>
        </w:trPr>
        <w:tc>
          <w:tcPr>
            <w:tcW w:w="1366" w:type="dxa"/>
          </w:tcPr>
          <w:p w14:paraId="189670E3" w14:textId="77777777" w:rsidR="009526D3" w:rsidRDefault="009526D3" w:rsidP="008202A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5E7579B2" w14:textId="77777777" w:rsidR="009526D3" w:rsidRDefault="009526D3" w:rsidP="008202A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BCA9B92" w14:textId="77777777" w:rsidR="009526D3" w:rsidRDefault="009526D3" w:rsidP="008202A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06BF1E30" w14:textId="520BFACE" w:rsidR="009526D3" w:rsidRDefault="005F7355" w:rsidP="008202A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X(230</w:t>
            </w:r>
            <w:r w:rsidR="009526D3">
              <w:rPr>
                <w:sz w:val="20"/>
              </w:rPr>
              <w:t>)</w:t>
            </w:r>
          </w:p>
        </w:tc>
      </w:tr>
    </w:tbl>
    <w:p w14:paraId="2C8783E8" w14:textId="5CD8D24F" w:rsidR="009526D3" w:rsidRDefault="009526D3" w:rsidP="009526D3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 w:rsidR="005F7355">
        <w:rPr>
          <w:spacing w:val="-2"/>
        </w:rPr>
        <w:t>3</w:t>
      </w:r>
      <w:r>
        <w:t>00</w:t>
      </w:r>
      <w:r>
        <w:rPr>
          <w:spacing w:val="-1"/>
        </w:rPr>
        <w:t xml:space="preserve"> </w:t>
      </w:r>
      <w:r>
        <w:t>Bytes</w:t>
      </w:r>
    </w:p>
    <w:p w14:paraId="0509106C" w14:textId="77777777" w:rsidR="005F7355" w:rsidRDefault="005F7355" w:rsidP="009526D3">
      <w:pPr>
        <w:pStyle w:val="Textoindependiente"/>
        <w:ind w:left="212"/>
      </w:pPr>
    </w:p>
    <w:p w14:paraId="266AC434" w14:textId="4E9DB1CB" w:rsidR="005F7355" w:rsidRDefault="005F7355" w:rsidP="005F7355">
      <w:pPr>
        <w:pStyle w:val="Prrafodelista"/>
        <w:tabs>
          <w:tab w:val="left" w:pos="1349"/>
        </w:tabs>
        <w:ind w:firstLine="0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 informar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metodologías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provisiones grupales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leasing comercial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vivienda*(Cod.3)</w:t>
      </w:r>
    </w:p>
    <w:p w14:paraId="68F5D43B" w14:textId="77777777" w:rsidR="005F7355" w:rsidRDefault="005F7355" w:rsidP="005F7355">
      <w:pPr>
        <w:pStyle w:val="Prrafodelista"/>
        <w:numPr>
          <w:ilvl w:val="0"/>
          <w:numId w:val="8"/>
        </w:numPr>
        <w:tabs>
          <w:tab w:val="left" w:pos="420"/>
        </w:tabs>
        <w:spacing w:before="58"/>
        <w:ind w:right="298" w:firstLine="0"/>
        <w:jc w:val="both"/>
        <w:rPr>
          <w:sz w:val="20"/>
        </w:rPr>
      </w:pPr>
      <w:r>
        <w:rPr>
          <w:sz w:val="20"/>
        </w:rPr>
        <w:t>Este tipo de registro incluirá información referida a las metodologías empleadas para efectos de</w:t>
      </w:r>
      <w:r>
        <w:rPr>
          <w:spacing w:val="1"/>
          <w:sz w:val="20"/>
        </w:rPr>
        <w:t xml:space="preserve"> </w:t>
      </w:r>
      <w:r>
        <w:rPr>
          <w:sz w:val="20"/>
        </w:rPr>
        <w:t>gestión y/o determinación de provisiones de la cartera evaluada grupalmente, respecto a las</w:t>
      </w:r>
      <w:r>
        <w:rPr>
          <w:spacing w:val="1"/>
          <w:sz w:val="20"/>
        </w:rPr>
        <w:t xml:space="preserve"> </w:t>
      </w:r>
      <w:r>
        <w:rPr>
          <w:sz w:val="20"/>
        </w:rPr>
        <w:t>operaciones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leasing</w:t>
      </w:r>
      <w:r>
        <w:rPr>
          <w:spacing w:val="-2"/>
          <w:sz w:val="20"/>
        </w:rPr>
        <w:t xml:space="preserve"> </w:t>
      </w:r>
      <w:r>
        <w:rPr>
          <w:sz w:val="20"/>
        </w:rPr>
        <w:t>comercial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vivienda,</w:t>
      </w:r>
      <w:r>
        <w:rPr>
          <w:spacing w:val="-1"/>
          <w:sz w:val="20"/>
        </w:rPr>
        <w:t xml:space="preserve"> </w:t>
      </w:r>
      <w:r>
        <w:rPr>
          <w:sz w:val="20"/>
        </w:rPr>
        <w:t>según</w:t>
      </w:r>
      <w:r>
        <w:rPr>
          <w:spacing w:val="-2"/>
          <w:sz w:val="20"/>
        </w:rPr>
        <w:t xml:space="preserve"> </w:t>
      </w:r>
      <w:r>
        <w:rPr>
          <w:sz w:val="20"/>
        </w:rPr>
        <w:t>lo</w:t>
      </w:r>
      <w:r>
        <w:rPr>
          <w:spacing w:val="-5"/>
          <w:sz w:val="20"/>
        </w:rPr>
        <w:t xml:space="preserve"> </w:t>
      </w:r>
      <w:r>
        <w:rPr>
          <w:sz w:val="20"/>
        </w:rPr>
        <w:t>indicado en</w:t>
      </w:r>
      <w:r>
        <w:rPr>
          <w:spacing w:val="-2"/>
          <w:sz w:val="20"/>
        </w:rPr>
        <w:t xml:space="preserve"> </w:t>
      </w:r>
      <w:r>
        <w:rPr>
          <w:sz w:val="20"/>
        </w:rPr>
        <w:t>el numeral</w:t>
      </w:r>
      <w:r>
        <w:rPr>
          <w:spacing w:val="-1"/>
          <w:sz w:val="20"/>
        </w:rPr>
        <w:t xml:space="preserve"> </w:t>
      </w:r>
      <w:r>
        <w:rPr>
          <w:sz w:val="20"/>
        </w:rPr>
        <w:t>3.1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Capítulo</w:t>
      </w:r>
      <w:r>
        <w:rPr>
          <w:spacing w:val="-4"/>
          <w:sz w:val="20"/>
        </w:rPr>
        <w:t xml:space="preserve"> </w:t>
      </w:r>
      <w:r>
        <w:rPr>
          <w:sz w:val="20"/>
        </w:rPr>
        <w:t>B-1.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5F7355" w14:paraId="66413FBD" w14:textId="77777777" w:rsidTr="00A256E3">
        <w:trPr>
          <w:trHeight w:val="244"/>
        </w:trPr>
        <w:tc>
          <w:tcPr>
            <w:tcW w:w="1414" w:type="dxa"/>
          </w:tcPr>
          <w:p w14:paraId="39DBD75E" w14:textId="77777777" w:rsidR="005F7355" w:rsidRDefault="005F7355" w:rsidP="00A256E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1E1F542" w14:textId="77777777" w:rsidR="005F7355" w:rsidRDefault="005F7355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48AC317" w14:textId="77777777" w:rsidR="005F7355" w:rsidRDefault="005F7355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2A6B023A" w14:textId="77777777" w:rsidR="005F7355" w:rsidRDefault="005F7355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5F7355" w14:paraId="7231D42A" w14:textId="77777777" w:rsidTr="00A256E3">
        <w:trPr>
          <w:trHeight w:val="242"/>
        </w:trPr>
        <w:tc>
          <w:tcPr>
            <w:tcW w:w="1414" w:type="dxa"/>
          </w:tcPr>
          <w:p w14:paraId="7037193D" w14:textId="77777777" w:rsidR="005F7355" w:rsidRDefault="005F7355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CD0225D" w14:textId="77777777" w:rsidR="005F7355" w:rsidRDefault="005F735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7C2FE29" w14:textId="77777777" w:rsidR="005F7355" w:rsidRDefault="005F7355" w:rsidP="00A256E3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2549" w:type="dxa"/>
          </w:tcPr>
          <w:p w14:paraId="7E9D4375" w14:textId="77777777" w:rsidR="005F7355" w:rsidRDefault="005F735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5F7355" w14:paraId="22892D50" w14:textId="77777777" w:rsidTr="00A256E3">
        <w:trPr>
          <w:trHeight w:val="244"/>
        </w:trPr>
        <w:tc>
          <w:tcPr>
            <w:tcW w:w="1414" w:type="dxa"/>
          </w:tcPr>
          <w:p w14:paraId="7CA5486A" w14:textId="77777777" w:rsidR="005F7355" w:rsidRDefault="005F7355" w:rsidP="00A256E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BD7FFC5" w14:textId="77777777" w:rsidR="005F7355" w:rsidRDefault="005F7355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87C0CBF" w14:textId="77777777" w:rsidR="005F7355" w:rsidRDefault="005F7355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arrendatario</w:t>
            </w:r>
            <w:proofErr w:type="spellEnd"/>
          </w:p>
        </w:tc>
        <w:tc>
          <w:tcPr>
            <w:tcW w:w="2549" w:type="dxa"/>
          </w:tcPr>
          <w:p w14:paraId="2A01CFAF" w14:textId="77777777" w:rsidR="005F7355" w:rsidRDefault="005F7355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5F7355" w14:paraId="2E626F7B" w14:textId="77777777" w:rsidTr="00A256E3">
        <w:trPr>
          <w:trHeight w:val="241"/>
        </w:trPr>
        <w:tc>
          <w:tcPr>
            <w:tcW w:w="1414" w:type="dxa"/>
          </w:tcPr>
          <w:p w14:paraId="039C2D82" w14:textId="77777777" w:rsidR="005F7355" w:rsidRDefault="005F7355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98A86BB" w14:textId="77777777" w:rsidR="005F7355" w:rsidRDefault="005F735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25F77BE" w14:textId="77777777" w:rsidR="005F7355" w:rsidRDefault="005F7355" w:rsidP="00A256E3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Provisión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método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estándar</w:t>
            </w:r>
            <w:proofErr w:type="spellEnd"/>
          </w:p>
        </w:tc>
        <w:tc>
          <w:tcPr>
            <w:tcW w:w="2549" w:type="dxa"/>
          </w:tcPr>
          <w:p w14:paraId="53819C9F" w14:textId="77777777" w:rsidR="005F7355" w:rsidRDefault="005F735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5F7355" w14:paraId="1D865CB9" w14:textId="77777777" w:rsidTr="00A256E3">
        <w:trPr>
          <w:trHeight w:val="242"/>
        </w:trPr>
        <w:tc>
          <w:tcPr>
            <w:tcW w:w="1414" w:type="dxa"/>
          </w:tcPr>
          <w:p w14:paraId="115B94DB" w14:textId="77777777" w:rsidR="005F7355" w:rsidRDefault="005F7355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16A60DE" w14:textId="77777777" w:rsidR="005F7355" w:rsidRDefault="005F735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912C6D0" w14:textId="77777777" w:rsidR="005F7355" w:rsidRDefault="005F7355" w:rsidP="00A256E3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Provisión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método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interno</w:t>
            </w:r>
            <w:proofErr w:type="spellEnd"/>
          </w:p>
        </w:tc>
        <w:tc>
          <w:tcPr>
            <w:tcW w:w="2549" w:type="dxa"/>
          </w:tcPr>
          <w:p w14:paraId="1062132D" w14:textId="77777777" w:rsidR="005F7355" w:rsidRDefault="005F735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5F7355" w14:paraId="0326BB7C" w14:textId="77777777" w:rsidTr="00A256E3">
        <w:trPr>
          <w:trHeight w:val="244"/>
        </w:trPr>
        <w:tc>
          <w:tcPr>
            <w:tcW w:w="1414" w:type="dxa"/>
          </w:tcPr>
          <w:p w14:paraId="469FE199" w14:textId="77777777" w:rsidR="005F7355" w:rsidRDefault="005F7355" w:rsidP="00A256E3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E9E93DA" w14:textId="77777777" w:rsidR="005F7355" w:rsidRDefault="005F7355" w:rsidP="00A256E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49B1A44" w14:textId="77777777" w:rsidR="005F7355" w:rsidRDefault="005F7355" w:rsidP="00A256E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bien</w:t>
            </w:r>
          </w:p>
        </w:tc>
        <w:tc>
          <w:tcPr>
            <w:tcW w:w="2549" w:type="dxa"/>
          </w:tcPr>
          <w:p w14:paraId="6D4B7725" w14:textId="77777777" w:rsidR="005F7355" w:rsidRDefault="005F7355" w:rsidP="00A256E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5F7355" w14:paraId="41BD2BC3" w14:textId="77777777" w:rsidTr="00A256E3">
        <w:trPr>
          <w:trHeight w:val="242"/>
        </w:trPr>
        <w:tc>
          <w:tcPr>
            <w:tcW w:w="1414" w:type="dxa"/>
          </w:tcPr>
          <w:p w14:paraId="7FF32D07" w14:textId="77777777" w:rsidR="005F7355" w:rsidRDefault="005F7355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2F137376" w14:textId="77777777" w:rsidR="005F7355" w:rsidRDefault="005F735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8414179" w14:textId="77777777" w:rsidR="005F7355" w:rsidRPr="008702E4" w:rsidRDefault="005F7355" w:rsidP="00A256E3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8702E4">
              <w:rPr>
                <w:sz w:val="20"/>
                <w:lang w:val="es-CL"/>
              </w:rPr>
              <w:t>Relación entre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el</w:t>
            </w:r>
            <w:r w:rsidRPr="008702E4">
              <w:rPr>
                <w:spacing w:val="-2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valor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actual y</w:t>
            </w:r>
            <w:r w:rsidRPr="008702E4">
              <w:rPr>
                <w:spacing w:val="-3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el valor</w:t>
            </w:r>
            <w:r w:rsidRPr="008702E4">
              <w:rPr>
                <w:spacing w:val="-4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del</w:t>
            </w:r>
            <w:r w:rsidRPr="008702E4">
              <w:rPr>
                <w:spacing w:val="-1"/>
                <w:sz w:val="20"/>
                <w:lang w:val="es-CL"/>
              </w:rPr>
              <w:t xml:space="preserve"> </w:t>
            </w:r>
            <w:r w:rsidRPr="008702E4">
              <w:rPr>
                <w:sz w:val="20"/>
                <w:lang w:val="es-CL"/>
              </w:rPr>
              <w:t>bien</w:t>
            </w:r>
          </w:p>
        </w:tc>
        <w:tc>
          <w:tcPr>
            <w:tcW w:w="2549" w:type="dxa"/>
          </w:tcPr>
          <w:p w14:paraId="1A797D00" w14:textId="77777777" w:rsidR="005F7355" w:rsidRDefault="005F735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9(01)V9(05)</w:t>
            </w:r>
          </w:p>
        </w:tc>
      </w:tr>
      <w:tr w:rsidR="005F7355" w14:paraId="20C23ADE" w14:textId="77777777" w:rsidTr="00A256E3">
        <w:trPr>
          <w:trHeight w:val="245"/>
        </w:trPr>
        <w:tc>
          <w:tcPr>
            <w:tcW w:w="1414" w:type="dxa"/>
          </w:tcPr>
          <w:p w14:paraId="1144AB9D" w14:textId="77777777" w:rsidR="005F7355" w:rsidRDefault="005F7355" w:rsidP="00A256E3">
            <w:pPr>
              <w:pStyle w:val="TableParagraph"/>
              <w:spacing w:before="3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2785C5C" w14:textId="77777777" w:rsidR="005F7355" w:rsidRDefault="005F7355" w:rsidP="00A256E3">
            <w:pPr>
              <w:pStyle w:val="TableParagraph"/>
              <w:spacing w:before="3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E7C0359" w14:textId="77777777" w:rsidR="005F7355" w:rsidRDefault="005F7355" w:rsidP="00A256E3">
            <w:pPr>
              <w:pStyle w:val="TableParagraph"/>
              <w:spacing w:before="3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Probabilidad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incumplimiento</w:t>
            </w:r>
            <w:proofErr w:type="spellEnd"/>
          </w:p>
        </w:tc>
        <w:tc>
          <w:tcPr>
            <w:tcW w:w="2549" w:type="dxa"/>
          </w:tcPr>
          <w:p w14:paraId="66994393" w14:textId="77777777" w:rsidR="005F7355" w:rsidRDefault="005F7355" w:rsidP="00A256E3">
            <w:pPr>
              <w:pStyle w:val="TableParagraph"/>
              <w:spacing w:before="3" w:line="222" w:lineRule="exact"/>
              <w:rPr>
                <w:sz w:val="20"/>
              </w:rPr>
            </w:pPr>
            <w:r>
              <w:rPr>
                <w:sz w:val="20"/>
              </w:rPr>
              <w:t>9(01)V9(05)</w:t>
            </w:r>
          </w:p>
        </w:tc>
      </w:tr>
      <w:tr w:rsidR="005F7355" w14:paraId="3096B448" w14:textId="77777777" w:rsidTr="00A256E3">
        <w:trPr>
          <w:trHeight w:val="241"/>
        </w:trPr>
        <w:tc>
          <w:tcPr>
            <w:tcW w:w="1414" w:type="dxa"/>
          </w:tcPr>
          <w:p w14:paraId="56590FAB" w14:textId="77777777" w:rsidR="005F7355" w:rsidRDefault="005F7355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31BAF5BA" w14:textId="77777777" w:rsidR="005F7355" w:rsidRDefault="005F735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C71BBE8" w14:textId="77777777" w:rsidR="005F7355" w:rsidRDefault="005F7355" w:rsidP="00A256E3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Pérdida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incumplimiento</w:t>
            </w:r>
            <w:proofErr w:type="spellEnd"/>
          </w:p>
        </w:tc>
        <w:tc>
          <w:tcPr>
            <w:tcW w:w="2549" w:type="dxa"/>
          </w:tcPr>
          <w:p w14:paraId="62429D3A" w14:textId="77777777" w:rsidR="005F7355" w:rsidRDefault="005F735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9(01)V9(05)</w:t>
            </w:r>
          </w:p>
        </w:tc>
      </w:tr>
      <w:tr w:rsidR="005F7355" w14:paraId="4B50E74B" w14:textId="77777777" w:rsidTr="00A256E3">
        <w:trPr>
          <w:trHeight w:val="244"/>
        </w:trPr>
        <w:tc>
          <w:tcPr>
            <w:tcW w:w="1414" w:type="dxa"/>
          </w:tcPr>
          <w:p w14:paraId="208EEB73" w14:textId="77777777" w:rsidR="005F7355" w:rsidRDefault="005F7355" w:rsidP="00A256E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25EB6495" w14:textId="77777777" w:rsidR="005F7355" w:rsidRDefault="005F7355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27E7EBF" w14:textId="77777777" w:rsidR="005F7355" w:rsidRDefault="005F7355" w:rsidP="00A256E3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Pérdida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esperada</w:t>
            </w:r>
            <w:proofErr w:type="spellEnd"/>
          </w:p>
        </w:tc>
        <w:tc>
          <w:tcPr>
            <w:tcW w:w="2549" w:type="dxa"/>
          </w:tcPr>
          <w:p w14:paraId="59D13E53" w14:textId="77777777" w:rsidR="005F7355" w:rsidRDefault="005F7355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9(01)V9(05)</w:t>
            </w:r>
          </w:p>
        </w:tc>
      </w:tr>
      <w:tr w:rsidR="005F7355" w14:paraId="40CA530E" w14:textId="77777777" w:rsidTr="00A256E3">
        <w:trPr>
          <w:trHeight w:val="242"/>
        </w:trPr>
        <w:tc>
          <w:tcPr>
            <w:tcW w:w="1414" w:type="dxa"/>
          </w:tcPr>
          <w:p w14:paraId="79C60CB9" w14:textId="77777777" w:rsidR="005F7355" w:rsidRDefault="005F7355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3DE3054D" w14:textId="77777777" w:rsidR="005F7355" w:rsidRDefault="005F735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94F2A9F" w14:textId="77777777" w:rsidR="005F7355" w:rsidRDefault="005F735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549" w:type="dxa"/>
          </w:tcPr>
          <w:p w14:paraId="7D22F2D2" w14:textId="77777777" w:rsidR="005F7355" w:rsidRDefault="005F735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X(193)</w:t>
            </w:r>
          </w:p>
        </w:tc>
      </w:tr>
    </w:tbl>
    <w:p w14:paraId="2CE1282A" w14:textId="77777777" w:rsidR="005F7355" w:rsidRDefault="005F7355" w:rsidP="005F7355">
      <w:pPr>
        <w:pStyle w:val="Textoindependiente"/>
        <w:ind w:left="212"/>
        <w:jc w:val="both"/>
      </w:pPr>
      <w:r>
        <w:lastRenderedPageBreak/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300 Bytes</w:t>
      </w:r>
    </w:p>
    <w:p w14:paraId="65DC1BF1" w14:textId="77777777" w:rsidR="009526D3" w:rsidRDefault="009526D3" w:rsidP="009526D3">
      <w:pPr>
        <w:pStyle w:val="Textoindependiente"/>
        <w:spacing w:before="8"/>
        <w:rPr>
          <w:sz w:val="19"/>
        </w:rPr>
      </w:pPr>
    </w:p>
    <w:p w14:paraId="3D4C8C49" w14:textId="77777777" w:rsidR="009526D3" w:rsidRDefault="009526D3" w:rsidP="009526D3">
      <w:pPr>
        <w:pStyle w:val="Textoindependiente"/>
        <w:spacing w:before="8"/>
        <w:rPr>
          <w:sz w:val="19"/>
        </w:rPr>
      </w:pPr>
    </w:p>
    <w:p w14:paraId="7302E8D1" w14:textId="77777777" w:rsidR="009526D3" w:rsidRDefault="009526D3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68C78FD" w14:textId="41112AC2" w:rsidR="00017F0A" w:rsidRDefault="00413D59" w:rsidP="009526D3">
      <w:pPr>
        <w:pStyle w:val="Textoindependiente"/>
        <w:spacing w:before="2"/>
        <w:rPr>
          <w:rFonts w:ascii="Times New Roman" w:hAnsi="Times New Roman"/>
          <w:i/>
        </w:rPr>
      </w:pPr>
      <w:r>
        <w:rPr>
          <w:rFonts w:ascii="Times New Roman"/>
          <w:i/>
        </w:rPr>
        <w:t xml:space="preserve">      </w:t>
      </w:r>
    </w:p>
    <w:p w14:paraId="02BFD0D8" w14:textId="13BBAAA4" w:rsidR="00017F0A" w:rsidRDefault="00017F0A" w:rsidP="000C51D8">
      <w:pPr>
        <w:pStyle w:val="Textoindependiente"/>
        <w:spacing w:before="2"/>
        <w:rPr>
          <w:rFonts w:ascii="Times New Roman" w:hAnsi="Times New Roman"/>
          <w:i/>
        </w:rPr>
      </w:pPr>
    </w:p>
    <w:p w14:paraId="218E0397" w14:textId="602C7033" w:rsidR="00017F0A" w:rsidRDefault="00017F0A" w:rsidP="000C51D8">
      <w:pPr>
        <w:pStyle w:val="Textoindependiente"/>
        <w:spacing w:before="2"/>
        <w:rPr>
          <w:rFonts w:ascii="Times New Roman" w:hAnsi="Times New Roman"/>
          <w:i/>
        </w:rPr>
      </w:pPr>
    </w:p>
    <w:p w14:paraId="6FC76A8D" w14:textId="77777777" w:rsidR="000C51D8" w:rsidRDefault="000C51D8" w:rsidP="004D2F75">
      <w:pPr>
        <w:sectPr w:rsidR="000C51D8" w:rsidSect="007A34A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bookmarkStart w:id="3" w:name="_Toc166057840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0A4B2F36" w14:textId="77777777" w:rsidR="008702E4" w:rsidRPr="008702E4" w:rsidRDefault="00074008" w:rsidP="0038327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057841"/>
      <w:r w:rsidRPr="00230F5A">
        <w:t>Archivo de datos</w:t>
      </w:r>
      <w:bookmarkEnd w:id="4"/>
      <w:bookmarkEnd w:id="5"/>
    </w:p>
    <w:p w14:paraId="77B3D5FB" w14:textId="77777777" w:rsidR="008702E4" w:rsidRDefault="008702E4" w:rsidP="008702E4">
      <w:pPr>
        <w:pStyle w:val="Ttulo2"/>
        <w:numPr>
          <w:ilvl w:val="2"/>
          <w:numId w:val="1"/>
        </w:numPr>
        <w:ind w:left="1348" w:hanging="1136"/>
      </w:pPr>
      <w:r>
        <w:t>Validaciones Fijas</w:t>
      </w:r>
    </w:p>
    <w:p w14:paraId="4ADA8A74" w14:textId="2FF6AAD5" w:rsidR="00074008" w:rsidRPr="00230F5A" w:rsidRDefault="00074008" w:rsidP="008702E4">
      <w:pPr>
        <w:pStyle w:val="Ttulo2"/>
        <w:numPr>
          <w:ilvl w:val="0"/>
          <w:numId w:val="0"/>
        </w:numPr>
        <w:ind w:left="1224"/>
        <w:rPr>
          <w:sz w:val="32"/>
          <w:szCs w:val="32"/>
        </w:rPr>
      </w:pP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21854" w:rsidRPr="00B537DA" w14:paraId="7BD36544" w14:textId="77777777" w:rsidTr="00D21854">
        <w:tc>
          <w:tcPr>
            <w:tcW w:w="595" w:type="dxa"/>
          </w:tcPr>
          <w:bookmarkEnd w:id="6"/>
          <w:p w14:paraId="20A9BA57" w14:textId="77777777" w:rsidR="00D21854" w:rsidRPr="00B537DA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2A5E6BEE" w14:textId="77777777" w:rsidR="00D21854" w:rsidRDefault="00D21854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5F5884" w14:textId="77777777" w:rsidR="00D21854" w:rsidRPr="00B537DA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D21854" w:rsidRPr="00B537DA" w14:paraId="4FD2165F" w14:textId="77777777" w:rsidTr="00D21854">
        <w:tc>
          <w:tcPr>
            <w:tcW w:w="595" w:type="dxa"/>
          </w:tcPr>
          <w:p w14:paraId="77E0CD13" w14:textId="77777777" w:rsidR="00D21854" w:rsidRPr="00B537DA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062836FC" w14:textId="77777777" w:rsidR="00D21854" w:rsidRPr="00B537DA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D21854" w:rsidRPr="00B537DA" w14:paraId="59AAF334" w14:textId="77777777" w:rsidTr="00D21854">
        <w:tc>
          <w:tcPr>
            <w:tcW w:w="595" w:type="dxa"/>
          </w:tcPr>
          <w:p w14:paraId="7C5C073C" w14:textId="77777777" w:rsidR="00D21854" w:rsidRPr="00E8165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8E87DF" w14:textId="77777777" w:rsidR="00D21854" w:rsidRPr="00E81654" w:rsidRDefault="00D21854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3FF789E" w14:textId="77777777" w:rsidR="00D2185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AC2E996" w14:textId="77777777" w:rsidR="00D21854" w:rsidRPr="00DD1EE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2288156E" w14:textId="77777777" w:rsidR="00D21854" w:rsidRPr="00DD1EE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21854" w:rsidRPr="00B537DA" w14:paraId="582BE559" w14:textId="77777777" w:rsidTr="00D21854">
        <w:tc>
          <w:tcPr>
            <w:tcW w:w="595" w:type="dxa"/>
          </w:tcPr>
          <w:p w14:paraId="0E40EE5B" w14:textId="77777777" w:rsidR="00D2185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C04D214" w14:textId="77777777" w:rsidR="00D21854" w:rsidRDefault="00D21854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0FFC2BE0" w14:textId="77777777" w:rsidR="00D2185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D21854" w:rsidRPr="00B537DA" w14:paraId="1FAF42EA" w14:textId="77777777" w:rsidTr="00D21854">
        <w:tc>
          <w:tcPr>
            <w:tcW w:w="595" w:type="dxa"/>
          </w:tcPr>
          <w:p w14:paraId="270A7148" w14:textId="77777777" w:rsidR="00D2185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6A8AADA" w14:textId="77777777" w:rsidR="00D2185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D21854" w:rsidRPr="00B537DA" w14:paraId="271E6BA0" w14:textId="77777777" w:rsidTr="00D21854">
        <w:tc>
          <w:tcPr>
            <w:tcW w:w="595" w:type="dxa"/>
          </w:tcPr>
          <w:p w14:paraId="21A6DD0E" w14:textId="77777777" w:rsidR="00D2185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197B37F5" w14:textId="77777777" w:rsidR="00D2185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D21854" w:rsidRPr="00B537DA" w14:paraId="4FDFFFA1" w14:textId="77777777" w:rsidTr="00D21854">
        <w:tc>
          <w:tcPr>
            <w:tcW w:w="595" w:type="dxa"/>
          </w:tcPr>
          <w:p w14:paraId="5513A6C0" w14:textId="77777777" w:rsidR="00D2185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6DF0F47B" w14:textId="77777777" w:rsidR="00D2185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21854" w:rsidRPr="00B537DA" w14:paraId="365841B4" w14:textId="77777777" w:rsidTr="00D21854">
        <w:tc>
          <w:tcPr>
            <w:tcW w:w="595" w:type="dxa"/>
          </w:tcPr>
          <w:p w14:paraId="5F5EA186" w14:textId="77777777" w:rsidR="00D2185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4C6769F2" w14:textId="77777777" w:rsidR="00D2185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21854" w:rsidRPr="00B537DA" w14:paraId="3CF3EE9B" w14:textId="77777777" w:rsidTr="00D21854">
        <w:tc>
          <w:tcPr>
            <w:tcW w:w="595" w:type="dxa"/>
          </w:tcPr>
          <w:p w14:paraId="72DD7998" w14:textId="77777777" w:rsidR="00D2185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358EA8F1" w14:textId="77777777" w:rsidR="00D2185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21854" w:rsidRPr="00B537DA" w14:paraId="731D2B35" w14:textId="77777777" w:rsidTr="00D21854">
        <w:tc>
          <w:tcPr>
            <w:tcW w:w="595" w:type="dxa"/>
          </w:tcPr>
          <w:p w14:paraId="75158DF7" w14:textId="77777777" w:rsidR="00D2185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56F43EE1" w14:textId="77777777" w:rsidR="00D21854" w:rsidRDefault="00D2185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85FDF2" w14:textId="77777777" w:rsidR="008702E4" w:rsidRPr="00170411" w:rsidRDefault="008702E4" w:rsidP="008702E4"/>
    <w:p w14:paraId="0E9096A2" w14:textId="77777777" w:rsidR="008702E4" w:rsidRPr="008702E4" w:rsidRDefault="008702E4" w:rsidP="008702E4">
      <w:pPr>
        <w:pStyle w:val="Ttulo2"/>
        <w:numPr>
          <w:ilvl w:val="2"/>
          <w:numId w:val="1"/>
        </w:numPr>
        <w:rPr>
          <w:sz w:val="32"/>
          <w:szCs w:val="32"/>
        </w:rPr>
      </w:pPr>
      <w:r>
        <w:t>Validaciones variables asociadas al documento C13</w:t>
      </w:r>
    </w:p>
    <w:p w14:paraId="0E8C89F5" w14:textId="77777777" w:rsidR="008702E4" w:rsidRPr="008702E4" w:rsidRDefault="008702E4" w:rsidP="008702E4">
      <w:pPr>
        <w:pStyle w:val="Prrafodelista"/>
        <w:ind w:left="360" w:firstLine="0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8702E4" w:rsidRPr="00B537DA" w14:paraId="1E24CAFC" w14:textId="77777777" w:rsidTr="00725859">
        <w:tc>
          <w:tcPr>
            <w:tcW w:w="595" w:type="dxa"/>
          </w:tcPr>
          <w:p w14:paraId="40953806" w14:textId="77777777" w:rsidR="008702E4" w:rsidRDefault="008702E4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3793049D" w14:textId="4E7C5676" w:rsidR="008702E4" w:rsidRDefault="008702E4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“Tipo de registro” tenga los valores esperados 1,2 o 3,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8C7AC2" w:rsidRPr="00B537DA" w14:paraId="17AAC33C" w14:textId="77777777" w:rsidTr="008C7AC2">
        <w:tc>
          <w:tcPr>
            <w:tcW w:w="595" w:type="dxa"/>
          </w:tcPr>
          <w:p w14:paraId="0F349604" w14:textId="77777777" w:rsidR="008C7AC2" w:rsidRPr="00E81654" w:rsidRDefault="008C7AC2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F6BDA83" w14:textId="77777777" w:rsidR="008C7AC2" w:rsidRPr="00B537DA" w:rsidRDefault="008C7AC2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48BF81F" w14:textId="77777777" w:rsidR="008702E4" w:rsidRPr="008702E4" w:rsidRDefault="008702E4" w:rsidP="008702E4">
      <w:pPr>
        <w:pStyle w:val="Prrafodelista"/>
        <w:ind w:left="360" w:firstLine="0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06BD17C" w14:textId="79E98497" w:rsidR="008702E4" w:rsidRPr="00230F5A" w:rsidRDefault="008702E4" w:rsidP="008702E4">
      <w:pPr>
        <w:pStyle w:val="Ttulo2"/>
        <w:numPr>
          <w:ilvl w:val="0"/>
          <w:numId w:val="0"/>
        </w:numPr>
        <w:ind w:left="1224"/>
        <w:rPr>
          <w:sz w:val="32"/>
          <w:szCs w:val="32"/>
        </w:rPr>
      </w:pP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8702E4">
      <w:pPr>
        <w:pStyle w:val="Ttulo1"/>
        <w:numPr>
          <w:ilvl w:val="0"/>
          <w:numId w:val="1"/>
        </w:numPr>
        <w:rPr>
          <w:rFonts w:cs="Times New Roman"/>
        </w:rPr>
      </w:pPr>
      <w:bookmarkStart w:id="7" w:name="_Toc160527584"/>
      <w:bookmarkStart w:id="8" w:name="_Toc16605784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8702E4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9" w:name="_Toc160527585"/>
      <w:bookmarkStart w:id="10" w:name="_Toc166057843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8202A5" w:rsidRDefault="008202A5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8202A5" w:rsidRDefault="008202A5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8202A5" w:rsidRDefault="008202A5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8202A5" w:rsidRDefault="008202A5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8202A5" w:rsidRDefault="008202A5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8202A5" w:rsidRDefault="008202A5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8202A5" w:rsidRDefault="008202A5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8202A5" w:rsidRDefault="008202A5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8202A5" w:rsidRDefault="008202A5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8202A5" w:rsidRDefault="008202A5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8202A5" w:rsidRPr="008702E4" w:rsidRDefault="008202A5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1</w:t>
                  </w:r>
                  <w:r w:rsidRPr="008702E4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y</w:t>
                  </w:r>
                  <w:r w:rsidRPr="008702E4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7795EA57" w14:textId="77777777" w:rsidR="008202A5" w:rsidRPr="008702E4" w:rsidRDefault="008202A5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8202A5" w:rsidRPr="008702E4" w:rsidRDefault="008202A5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8702E4">
                    <w:rPr>
                      <w:rFonts w:ascii="Arial MT"/>
                      <w:sz w:val="20"/>
                    </w:rPr>
                    <w:t>&lt;valor</w:t>
                  </w:r>
                  <w:r w:rsidRPr="008702E4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8702E4">
                    <w:rPr>
                      <w:rFonts w:ascii="Arial MT"/>
                      <w:sz w:val="20"/>
                    </w:rPr>
                    <w:t>campo</w:t>
                  </w:r>
                  <w:r w:rsidRPr="008702E4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8702E4"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8202A5" w:rsidRPr="008702E4" w:rsidRDefault="008202A5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 w:rsidRPr="008702E4"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 w:rsidRPr="008702E4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dígitos,</w:t>
                  </w:r>
                  <w:r w:rsidRPr="008702E4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rellenado</w:t>
                  </w:r>
                  <w:r w:rsidRPr="008702E4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con el</w:t>
                  </w:r>
                  <w:r w:rsidRPr="008702E4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valor</w:t>
                  </w:r>
                  <w:r w:rsidRPr="008702E4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8202A5" w:rsidRPr="008702E4" w:rsidRDefault="008202A5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8702E4">
                    <w:rPr>
                      <w:rFonts w:ascii="Arial MT"/>
                      <w:sz w:val="20"/>
                    </w:rPr>
                    <w:t>&lt;valor</w:t>
                  </w:r>
                  <w:r w:rsidRPr="008702E4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8702E4">
                    <w:rPr>
                      <w:rFonts w:ascii="Arial MT"/>
                      <w:sz w:val="20"/>
                    </w:rPr>
                    <w:t>decimal</w:t>
                  </w:r>
                  <w:r w:rsidRPr="008702E4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8702E4">
                    <w:rPr>
                      <w:rFonts w:ascii="Arial MT"/>
                      <w:sz w:val="20"/>
                    </w:rPr>
                    <w:t>campo</w:t>
                  </w:r>
                  <w:r w:rsidRPr="008702E4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8702E4"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8202A5" w:rsidRDefault="008202A5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702E4">
                    <w:rPr>
                      <w:rFonts w:ascii="Arial MT" w:hAnsi="Arial MT"/>
                      <w:sz w:val="20"/>
                    </w:rPr>
                    <w:t>Representa</w:t>
                  </w:r>
                  <w:r w:rsidRPr="008702E4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el</w:t>
                  </w:r>
                  <w:r w:rsidRPr="008702E4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valor</w:t>
                  </w:r>
                  <w:r w:rsidRPr="008702E4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decimal</w:t>
                  </w:r>
                  <w:r w:rsidRPr="008702E4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del</w:t>
                  </w:r>
                  <w:r w:rsidRPr="008702E4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campo</w:t>
                  </w:r>
                  <w:r w:rsidRPr="008702E4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m</w:t>
                  </w:r>
                  <w:r w:rsidRPr="008702E4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del</w:t>
                  </w:r>
                  <w:r w:rsidRPr="008702E4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mensaje</w:t>
                  </w:r>
                  <w:r w:rsidRPr="008702E4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carátula</w:t>
                  </w:r>
                  <w:r w:rsidRPr="008702E4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del</w:t>
                  </w:r>
                  <w:r w:rsidRPr="008702E4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tipo</w:t>
                  </w:r>
                  <w:r w:rsidRPr="008702E4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de</w:t>
                  </w:r>
                  <w:r w:rsidRPr="008702E4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8702E4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un</w:t>
                  </w:r>
                  <w:r w:rsidRPr="008702E4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largo</w:t>
                  </w:r>
                  <w:r w:rsidRPr="008702E4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de</w:t>
                  </w:r>
                  <w:r w:rsidRPr="008702E4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8702E4">
                    <w:rPr>
                      <w:rFonts w:ascii="Arial MT" w:hAnsi="Arial MT"/>
                      <w:sz w:val="20"/>
                    </w:rPr>
                    <w:t>4 dígitos, rellenado con valor 0 a la izquierda cuando es</w:t>
                  </w:r>
                  <w:r>
                    <w:rPr>
                      <w:rFonts w:ascii="Arial MT" w:hAnsi="Arial MT"/>
                      <w:sz w:val="20"/>
                    </w:rPr>
                    <w:t xml:space="preserve">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8202A5" w:rsidRDefault="008202A5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8202A5" w:rsidRDefault="008202A5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8202A5" w:rsidRDefault="008202A5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8202A5" w:rsidRDefault="008202A5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8202A5" w:rsidRDefault="008202A5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8202A5" w:rsidRDefault="008202A5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</w:p>
                <w:p w14:paraId="3C22BC0C" w14:textId="77777777" w:rsidR="008202A5" w:rsidRDefault="008202A5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709"/>
      </w:tblGrid>
      <w:tr w:rsidR="008702E4" w:rsidRPr="00F45E53" w14:paraId="3C49826D" w14:textId="77777777" w:rsidTr="008702E4">
        <w:trPr>
          <w:trHeight w:val="268"/>
        </w:trPr>
        <w:tc>
          <w:tcPr>
            <w:tcW w:w="862" w:type="dxa"/>
          </w:tcPr>
          <w:p w14:paraId="4F186F2F" w14:textId="77777777" w:rsidR="008702E4" w:rsidRPr="00F45E53" w:rsidRDefault="008702E4" w:rsidP="008202A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8702E4" w:rsidRPr="00F45E53" w:rsidRDefault="008702E4" w:rsidP="008202A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8702E4" w:rsidRPr="00F45E53" w:rsidRDefault="008702E4" w:rsidP="008202A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8702E4" w:rsidRPr="00F45E53" w:rsidRDefault="008702E4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709" w:type="dxa"/>
          </w:tcPr>
          <w:p w14:paraId="313FA897" w14:textId="77777777" w:rsidR="008702E4" w:rsidRPr="00F45E53" w:rsidRDefault="008702E4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8702E4" w:rsidRPr="00F45E53" w14:paraId="3218A4A9" w14:textId="77777777" w:rsidTr="008702E4">
        <w:trPr>
          <w:trHeight w:val="268"/>
        </w:trPr>
        <w:tc>
          <w:tcPr>
            <w:tcW w:w="862" w:type="dxa"/>
          </w:tcPr>
          <w:p w14:paraId="6B1D5128" w14:textId="77777777" w:rsidR="008702E4" w:rsidRPr="00F45E53" w:rsidRDefault="008702E4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8702E4" w:rsidRPr="00F45E53" w:rsidRDefault="008702E4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8702E4" w:rsidRPr="00F45E53" w:rsidRDefault="008702E4" w:rsidP="008202A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8702E4" w:rsidRPr="00F45E53" w:rsidRDefault="008702E4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709" w:type="dxa"/>
          </w:tcPr>
          <w:p w14:paraId="47BFB383" w14:textId="77777777" w:rsidR="008702E4" w:rsidRPr="00F45E53" w:rsidRDefault="008702E4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8702E4" w:rsidRPr="00F45E53" w14:paraId="622814C1" w14:textId="77777777" w:rsidTr="008702E4">
        <w:trPr>
          <w:trHeight w:val="268"/>
        </w:trPr>
        <w:tc>
          <w:tcPr>
            <w:tcW w:w="862" w:type="dxa"/>
          </w:tcPr>
          <w:p w14:paraId="7671AEB9" w14:textId="77777777" w:rsidR="008702E4" w:rsidRPr="00F45E53" w:rsidRDefault="008702E4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8702E4" w:rsidRPr="00F45E53" w:rsidRDefault="008702E4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F2EB635" w:rsidR="008702E4" w:rsidRPr="00F45E53" w:rsidRDefault="008702E4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8702E4" w:rsidRPr="00F45E53" w:rsidRDefault="008702E4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709" w:type="dxa"/>
          </w:tcPr>
          <w:p w14:paraId="0688E970" w14:textId="77777777" w:rsidR="008702E4" w:rsidRPr="00F45E53" w:rsidRDefault="008702E4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8702E4" w:rsidRPr="00F45E53" w14:paraId="29ABD7A0" w14:textId="77777777" w:rsidTr="008702E4">
        <w:trPr>
          <w:trHeight w:val="268"/>
        </w:trPr>
        <w:tc>
          <w:tcPr>
            <w:tcW w:w="862" w:type="dxa"/>
          </w:tcPr>
          <w:p w14:paraId="36B1247A" w14:textId="77777777" w:rsidR="008702E4" w:rsidRPr="00F45E53" w:rsidRDefault="008702E4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8702E4" w:rsidRPr="00F45E53" w:rsidRDefault="008702E4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8702E4" w:rsidRPr="00F45E53" w:rsidRDefault="008702E4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8702E4" w:rsidRPr="00F45E53" w:rsidRDefault="008702E4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709" w:type="dxa"/>
          </w:tcPr>
          <w:p w14:paraId="44C86B87" w14:textId="77777777" w:rsidR="008702E4" w:rsidRPr="00F45E53" w:rsidRDefault="008702E4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8702E4" w:rsidRPr="00F45E53" w14:paraId="4A41D4E9" w14:textId="77777777" w:rsidTr="008702E4">
        <w:trPr>
          <w:trHeight w:val="268"/>
        </w:trPr>
        <w:tc>
          <w:tcPr>
            <w:tcW w:w="862" w:type="dxa"/>
          </w:tcPr>
          <w:p w14:paraId="407BD317" w14:textId="77777777" w:rsidR="008702E4" w:rsidRPr="00F45E53" w:rsidRDefault="008702E4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8702E4" w:rsidRPr="00F45E53" w:rsidRDefault="008702E4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8702E4" w:rsidRPr="00F45E53" w:rsidRDefault="008702E4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8702E4" w:rsidRPr="00F45E53" w:rsidRDefault="008702E4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709" w:type="dxa"/>
          </w:tcPr>
          <w:p w14:paraId="034ED216" w14:textId="77777777" w:rsidR="008702E4" w:rsidRPr="00F45E53" w:rsidRDefault="008702E4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8702E4" w:rsidRPr="00F45E53" w14:paraId="306FA4E7" w14:textId="77777777" w:rsidTr="008702E4">
        <w:trPr>
          <w:trHeight w:val="268"/>
        </w:trPr>
        <w:tc>
          <w:tcPr>
            <w:tcW w:w="862" w:type="dxa"/>
          </w:tcPr>
          <w:p w14:paraId="0E8DBBC7" w14:textId="7F4D293D" w:rsidR="008702E4" w:rsidRPr="00F45E53" w:rsidRDefault="008702E4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8702E4" w:rsidRPr="00F45E53" w:rsidRDefault="008702E4" w:rsidP="000C51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5920AA43" w:rsidR="008702E4" w:rsidRPr="00F45E53" w:rsidRDefault="008702E4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426D35E9" w:rsidR="008702E4" w:rsidRPr="00F45E53" w:rsidRDefault="008702E4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22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709" w:type="dxa"/>
          </w:tcPr>
          <w:p w14:paraId="4F1C09C0" w14:textId="7F9AB3DE" w:rsidR="008702E4" w:rsidRPr="00F45E53" w:rsidRDefault="008702E4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8702E4" w:rsidRPr="00F45E53" w14:paraId="7AD2ABC3" w14:textId="77777777" w:rsidTr="008702E4">
        <w:trPr>
          <w:trHeight w:val="268"/>
        </w:trPr>
        <w:tc>
          <w:tcPr>
            <w:tcW w:w="862" w:type="dxa"/>
          </w:tcPr>
          <w:p w14:paraId="39EAE958" w14:textId="60515369" w:rsidR="008702E4" w:rsidRPr="007A6816" w:rsidRDefault="008702E4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0406ADEA" w14:textId="2AF9DCE8" w:rsidR="008702E4" w:rsidRPr="007A6816" w:rsidRDefault="008702E4" w:rsidP="00641DEC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4A8E6D" w14:textId="1ED0E07A" w:rsidR="008702E4" w:rsidRDefault="008702E4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1DE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A46A9B7" w14:textId="130DCBBB" w:rsidR="008702E4" w:rsidRPr="008702E4" w:rsidRDefault="008702E4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702E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1</w:t>
            </w:r>
          </w:p>
        </w:tc>
        <w:tc>
          <w:tcPr>
            <w:tcW w:w="709" w:type="dxa"/>
          </w:tcPr>
          <w:p w14:paraId="43E99B36" w14:textId="0FC55708" w:rsidR="008702E4" w:rsidRPr="00F45E53" w:rsidRDefault="008702E4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8702E4" w:rsidRPr="00F45E53" w14:paraId="7EFDF180" w14:textId="77777777" w:rsidTr="008702E4">
        <w:trPr>
          <w:trHeight w:val="268"/>
        </w:trPr>
        <w:tc>
          <w:tcPr>
            <w:tcW w:w="862" w:type="dxa"/>
          </w:tcPr>
          <w:p w14:paraId="299EB636" w14:textId="596442E6" w:rsidR="008702E4" w:rsidRPr="007A6816" w:rsidRDefault="008702E4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425" w:type="dxa"/>
          </w:tcPr>
          <w:p w14:paraId="48C0F023" w14:textId="76675F9F" w:rsidR="008702E4" w:rsidRPr="007A6816" w:rsidRDefault="008702E4" w:rsidP="00641DEC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CC9433C" w14:textId="7D0E6F8F" w:rsidR="008702E4" w:rsidRDefault="008702E4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1DE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0252A71" w14:textId="134D76C4" w:rsidR="008702E4" w:rsidRPr="008702E4" w:rsidRDefault="008702E4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702E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2 EN EL CAMPO 1</w:t>
            </w:r>
          </w:p>
        </w:tc>
        <w:tc>
          <w:tcPr>
            <w:tcW w:w="709" w:type="dxa"/>
          </w:tcPr>
          <w:p w14:paraId="6CD9FC20" w14:textId="0F9ACBE4" w:rsidR="008702E4" w:rsidRPr="00F45E53" w:rsidRDefault="008702E4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8702E4" w:rsidRPr="00F45E53" w14:paraId="29085BA4" w14:textId="77777777" w:rsidTr="008702E4">
        <w:trPr>
          <w:trHeight w:val="268"/>
        </w:trPr>
        <w:tc>
          <w:tcPr>
            <w:tcW w:w="862" w:type="dxa"/>
          </w:tcPr>
          <w:p w14:paraId="48EE3C52" w14:textId="33D43365" w:rsidR="008702E4" w:rsidRPr="007A6816" w:rsidRDefault="008702E4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425" w:type="dxa"/>
          </w:tcPr>
          <w:p w14:paraId="768CFE89" w14:textId="6EC484A7" w:rsidR="008702E4" w:rsidRPr="007A6816" w:rsidRDefault="008702E4" w:rsidP="00641DEC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0DCB6D" w14:textId="17C07889" w:rsidR="008702E4" w:rsidRDefault="008702E4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1DE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AJD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E41DF9A" w14:textId="1DD1E8AA" w:rsidR="008702E4" w:rsidRPr="008702E4" w:rsidRDefault="008702E4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702E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3 EN EL CAMPO 1</w:t>
            </w:r>
          </w:p>
        </w:tc>
        <w:tc>
          <w:tcPr>
            <w:tcW w:w="709" w:type="dxa"/>
          </w:tcPr>
          <w:p w14:paraId="602BE9F7" w14:textId="5221D9EB" w:rsidR="008702E4" w:rsidRPr="00F45E53" w:rsidRDefault="008702E4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8702E4" w:rsidRPr="00F45E53" w14:paraId="25816211" w14:textId="77777777" w:rsidTr="008702E4">
        <w:trPr>
          <w:trHeight w:val="268"/>
        </w:trPr>
        <w:tc>
          <w:tcPr>
            <w:tcW w:w="862" w:type="dxa"/>
          </w:tcPr>
          <w:p w14:paraId="664DDB0C" w14:textId="656D8CE1" w:rsidR="008702E4" w:rsidRDefault="008702E4" w:rsidP="007A68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3D95AF6" w14:textId="7E3ED776" w:rsidR="008702E4" w:rsidRPr="00F45E53" w:rsidRDefault="008702E4" w:rsidP="007A68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8702E4" w:rsidRDefault="008702E4" w:rsidP="007A68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8702E4" w:rsidRPr="009F2F7C" w:rsidRDefault="008702E4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709" w:type="dxa"/>
          </w:tcPr>
          <w:p w14:paraId="664203CA" w14:textId="77777777" w:rsidR="008702E4" w:rsidRPr="00F45E53" w:rsidRDefault="008702E4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8202A5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8202A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8202A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8202A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8202A5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8202A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8202A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136B2518" w:rsidR="00202F52" w:rsidRPr="00F45E53" w:rsidRDefault="00413F11" w:rsidP="003A732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7A6816">
              <w:rPr>
                <w:rFonts w:ascii="Times New Roman" w:hAnsi="Times New Roman" w:cs="Times New Roman"/>
                <w:color w:val="4472C4" w:themeColor="accent1"/>
                <w:sz w:val="20"/>
              </w:rPr>
              <w:t>,6,7,8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3A50FDC" w14:textId="208AE9D1" w:rsidR="00202F52" w:rsidRDefault="00B23F8D" w:rsidP="00202F5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2755B62" w14:textId="21CA18A0" w:rsidR="007A6816" w:rsidRPr="00413F11" w:rsidRDefault="007A6816" w:rsidP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5C7F6FC" w14:textId="1887E23C" w:rsidR="007A6816" w:rsidRPr="00413F11" w:rsidRDefault="007A6816" w:rsidP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501B1A5" w14:textId="08F86312" w:rsidR="007A6816" w:rsidRPr="00413F11" w:rsidRDefault="007A6816" w:rsidP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C38AF46" w14:textId="1DB8D02B" w:rsidR="007A6816" w:rsidRDefault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8702E4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057844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8702E4">
      <w:pPr>
        <w:pStyle w:val="Ttulo2"/>
        <w:numPr>
          <w:ilvl w:val="1"/>
          <w:numId w:val="1"/>
        </w:numPr>
        <w:ind w:left="1715" w:hanging="360"/>
      </w:pPr>
      <w:bookmarkStart w:id="16" w:name="_Toc160527587"/>
      <w:bookmarkStart w:id="17" w:name="_Toc166057845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8702E4">
      <w:pPr>
        <w:pStyle w:val="Ttulo2"/>
        <w:numPr>
          <w:ilvl w:val="2"/>
          <w:numId w:val="1"/>
        </w:numPr>
        <w:ind w:left="2610" w:hanging="360"/>
      </w:pPr>
      <w:bookmarkStart w:id="19" w:name="_Toc160527588"/>
      <w:bookmarkStart w:id="20" w:name="_Toc166057846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1F45FD" w14:paraId="3676ACCC" w14:textId="77777777" w:rsidTr="008202A5">
        <w:tc>
          <w:tcPr>
            <w:tcW w:w="1413" w:type="dxa"/>
          </w:tcPr>
          <w:p w14:paraId="7DDB3BFA" w14:textId="77777777" w:rsidR="00F32211" w:rsidRPr="001F45FD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1F45FD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2A839D49" w:rsidR="00F32211" w:rsidRPr="001F45FD" w:rsidRDefault="00B8004D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F45FD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F44868" w:rsidRPr="001F45F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F32211" w:rsidRPr="001F45FD">
              <w:rPr>
                <w:rFonts w:ascii="Times New Roman" w:hAnsi="Times New Roman" w:cs="Times New Roman"/>
                <w:b/>
                <w:bCs/>
                <w:color w:val="FF0000"/>
              </w:rPr>
              <w:t>####a.X</w:t>
            </w:r>
            <w:r w:rsidR="00F44868" w:rsidRPr="001F45FD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1F45FD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r w:rsidR="00F32211"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7357128D" w:rsidR="00F32211" w:rsidRPr="001F45FD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F44868"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F44868"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1F45FD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1F45FD">
              <w:rPr>
                <w:rFonts w:ascii="Times New Roman" w:hAnsi="Times New Roman" w:cs="Times New Roman"/>
              </w:rPr>
              <w:t xml:space="preserve"> </w:t>
            </w:r>
            <w:r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1F45FD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1F45FD" w:rsidRDefault="00F32211" w:rsidP="008702E4">
      <w:pPr>
        <w:pStyle w:val="Ttulo2"/>
        <w:numPr>
          <w:ilvl w:val="2"/>
          <w:numId w:val="1"/>
        </w:numPr>
        <w:ind w:left="2610" w:hanging="360"/>
      </w:pPr>
      <w:bookmarkStart w:id="22" w:name="_Toc160527589"/>
      <w:bookmarkStart w:id="23" w:name="_Toc166057847"/>
      <w:r w:rsidRPr="001F45FD">
        <w:t>Archivo Carátula</w:t>
      </w:r>
      <w:bookmarkEnd w:id="22"/>
      <w:bookmarkEnd w:id="23"/>
      <w:r w:rsidRPr="001F45FD">
        <w:fldChar w:fldCharType="begin"/>
      </w:r>
      <w:r w:rsidRPr="001F45FD">
        <w:instrText xml:space="preserve"> XE "Archivo ”arátula" </w:instrText>
      </w:r>
      <w:r w:rsidRPr="001F45FD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8202A5">
        <w:tc>
          <w:tcPr>
            <w:tcW w:w="1413" w:type="dxa"/>
          </w:tcPr>
          <w:p w14:paraId="01B744DD" w14:textId="77777777" w:rsidR="00F32211" w:rsidRPr="001F45FD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1F45FD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59CD0D49" w:rsidR="00F32211" w:rsidRPr="001F45FD" w:rsidRDefault="00B8004D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F45FD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F44868" w:rsidRPr="001F45F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F32211" w:rsidRPr="001F45FD">
              <w:rPr>
                <w:rFonts w:ascii="Times New Roman" w:hAnsi="Times New Roman" w:cs="Times New Roman"/>
                <w:b/>
                <w:bCs/>
                <w:color w:val="FF0000"/>
              </w:rPr>
              <w:t>####c.</w:t>
            </w:r>
            <w:r w:rsidR="00F44868" w:rsidRPr="001F45FD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1F45FD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XXX </w:t>
            </w:r>
            <w:r w:rsidR="00F32211"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4C528EE1" w:rsidR="00F32211" w:rsidRPr="001F45FD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F44868"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F44868"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F45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8702E4">
      <w:pPr>
        <w:pStyle w:val="Ttulo2"/>
        <w:numPr>
          <w:ilvl w:val="1"/>
          <w:numId w:val="1"/>
        </w:numPr>
      </w:pPr>
      <w:bookmarkStart w:id="25" w:name="_Toc160527590"/>
      <w:bookmarkStart w:id="26" w:name="_Toc166057848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8702E4">
      <w:pPr>
        <w:pStyle w:val="Ttulo2"/>
        <w:numPr>
          <w:ilvl w:val="2"/>
          <w:numId w:val="1"/>
        </w:numPr>
        <w:ind w:left="2610" w:hanging="360"/>
      </w:pPr>
      <w:bookmarkStart w:id="27" w:name="_Toc160527591"/>
      <w:bookmarkStart w:id="28" w:name="_Toc166057849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8702E4">
      <w:pPr>
        <w:pStyle w:val="Ttulo2"/>
        <w:numPr>
          <w:ilvl w:val="2"/>
          <w:numId w:val="1"/>
        </w:numPr>
        <w:ind w:left="2610" w:hanging="360"/>
      </w:pPr>
      <w:bookmarkStart w:id="29" w:name="_Toc160527592"/>
      <w:bookmarkStart w:id="30" w:name="_Toc166057850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8202A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8202A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8202A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4C91D55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917B9E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E23B985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1011EAD4" w:rsidR="00917B9E" w:rsidRPr="00F45E53" w:rsidRDefault="002022BC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60BE0373" w:rsidR="00917B9E" w:rsidRPr="00F45E53" w:rsidRDefault="002022BC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22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917B9E" w:rsidRPr="00F45E53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641DEC" w:rsidRPr="00F45E53" w14:paraId="7FC4899C" w14:textId="77777777" w:rsidTr="003B5E2B">
        <w:trPr>
          <w:trHeight w:val="268"/>
        </w:trPr>
        <w:tc>
          <w:tcPr>
            <w:tcW w:w="862" w:type="dxa"/>
          </w:tcPr>
          <w:p w14:paraId="70B4B2F2" w14:textId="33EF77E3" w:rsidR="00641DEC" w:rsidRPr="00AB5B9C" w:rsidRDefault="00641DEC" w:rsidP="00641DE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5F41E81F" w14:textId="04D71FAD" w:rsidR="00641DEC" w:rsidRPr="00AB5B9C" w:rsidRDefault="00641DEC" w:rsidP="00641DE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7E72D0FD" w14:textId="6B39673E" w:rsidR="00641DEC" w:rsidRDefault="00641DEC" w:rsidP="00641DE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1DE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095" w:type="dxa"/>
          </w:tcPr>
          <w:p w14:paraId="15C8710D" w14:textId="52A5D2F8" w:rsidR="00641DEC" w:rsidRPr="008702E4" w:rsidRDefault="00641DEC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702E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1</w:t>
            </w:r>
          </w:p>
        </w:tc>
        <w:tc>
          <w:tcPr>
            <w:tcW w:w="851" w:type="dxa"/>
          </w:tcPr>
          <w:p w14:paraId="45A5AC01" w14:textId="55675D78" w:rsidR="00641DEC" w:rsidRPr="00F45E53" w:rsidRDefault="00641DEC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641DEC" w:rsidRPr="00F45E53" w14:paraId="24C7D4B5" w14:textId="77777777" w:rsidTr="003B5E2B">
        <w:trPr>
          <w:trHeight w:val="268"/>
        </w:trPr>
        <w:tc>
          <w:tcPr>
            <w:tcW w:w="862" w:type="dxa"/>
          </w:tcPr>
          <w:p w14:paraId="026B1D5F" w14:textId="15C64B5D" w:rsidR="00641DEC" w:rsidRPr="00AB5B9C" w:rsidRDefault="00641DEC" w:rsidP="00641DE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425" w:type="dxa"/>
          </w:tcPr>
          <w:p w14:paraId="62527BD5" w14:textId="7345DBD0" w:rsidR="00641DEC" w:rsidRPr="00AB5B9C" w:rsidRDefault="00641DEC" w:rsidP="00641DE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11658EAC" w14:textId="7AAAD697" w:rsidR="00641DEC" w:rsidRDefault="00641DEC" w:rsidP="00641DE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1DE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095" w:type="dxa"/>
          </w:tcPr>
          <w:p w14:paraId="001F235F" w14:textId="3E9B494A" w:rsidR="00641DEC" w:rsidRPr="008702E4" w:rsidRDefault="00641DEC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702E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2 EN EL CAMPO 1</w:t>
            </w:r>
          </w:p>
        </w:tc>
        <w:tc>
          <w:tcPr>
            <w:tcW w:w="851" w:type="dxa"/>
          </w:tcPr>
          <w:p w14:paraId="459CA08B" w14:textId="24DDF80E" w:rsidR="00641DEC" w:rsidRPr="00F45E53" w:rsidRDefault="00641DEC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641DEC" w:rsidRPr="00F45E53" w14:paraId="13233C3E" w14:textId="77777777" w:rsidTr="003B5E2B">
        <w:trPr>
          <w:trHeight w:val="268"/>
        </w:trPr>
        <w:tc>
          <w:tcPr>
            <w:tcW w:w="862" w:type="dxa"/>
          </w:tcPr>
          <w:p w14:paraId="0E386A8D" w14:textId="34E50D79" w:rsidR="00641DEC" w:rsidRPr="00AB5B9C" w:rsidRDefault="00641DEC" w:rsidP="00641DE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425" w:type="dxa"/>
          </w:tcPr>
          <w:p w14:paraId="255C54C1" w14:textId="5242A2AA" w:rsidR="00641DEC" w:rsidRPr="00AB5B9C" w:rsidRDefault="00641DEC" w:rsidP="00641DE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622C260F" w14:textId="4581B75B" w:rsidR="00641DEC" w:rsidRDefault="00641DEC" w:rsidP="00641DE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1DE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AJD</w:t>
            </w:r>
          </w:p>
        </w:tc>
        <w:tc>
          <w:tcPr>
            <w:tcW w:w="6095" w:type="dxa"/>
          </w:tcPr>
          <w:p w14:paraId="52BD0542" w14:textId="66576383" w:rsidR="00641DEC" w:rsidRPr="008702E4" w:rsidRDefault="00641DEC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702E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3 EN EL CAMPO 1</w:t>
            </w:r>
          </w:p>
        </w:tc>
        <w:tc>
          <w:tcPr>
            <w:tcW w:w="851" w:type="dxa"/>
          </w:tcPr>
          <w:p w14:paraId="387F9FD3" w14:textId="0ABA6E87" w:rsidR="00641DEC" w:rsidRPr="00F45E53" w:rsidRDefault="00641DEC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B5B9C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0B632D1C" w:rsidR="00AB5B9C" w:rsidRDefault="00AB5B9C" w:rsidP="00AB5B9C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DCC81FD" w14:textId="77777777" w:rsidR="00AB5B9C" w:rsidRPr="00F45E53" w:rsidRDefault="00AB5B9C" w:rsidP="00AB5B9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AB5B9C" w:rsidRDefault="00AB5B9C" w:rsidP="00AB5B9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AB5B9C" w:rsidRPr="009F2F7C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AB5B9C" w:rsidRPr="00F45E53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8702E4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2" w:name="_Toc160527594"/>
      <w:bookmarkStart w:id="33" w:name="_Toc16605785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1B3B7150" w:rsidR="001278BF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276B9F1" w14:textId="3FDA7A3D" w:rsidR="004B1545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B905625" w14:textId="77777777" w:rsidR="004B1545" w:rsidRPr="00230F5A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8702E4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4" w:name="_Toc160527595"/>
      <w:bookmarkStart w:id="35" w:name="_Toc166057852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758BA358" w14:textId="15D0C62E" w:rsidR="006A0B61" w:rsidRPr="009947CD" w:rsidRDefault="00B612BD" w:rsidP="002022BC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AB5B9C">
        <w:rPr>
          <w:rFonts w:ascii="Times New Roman" w:hAnsi="Times New Roman" w:cs="Times New Roman"/>
          <w:color w:val="4472C4" w:themeColor="accent1"/>
        </w:rPr>
        <w:t>Rut</w:t>
      </w:r>
      <w:r w:rsidR="006A0B61">
        <w:rPr>
          <w:rFonts w:ascii="Times New Roman" w:hAnsi="Times New Roman" w:cs="Times New Roman"/>
          <w:color w:val="4472C4" w:themeColor="accent1"/>
        </w:rPr>
        <w:t xml:space="preserve"> </w:t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7A34A1">
      <w:headerReference w:type="default" r:id="rId16"/>
      <w:footerReference w:type="default" r:id="rId17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860C2" w14:textId="77777777" w:rsidR="0004511A" w:rsidRDefault="0004511A" w:rsidP="00F10206">
      <w:pPr>
        <w:spacing w:after="0" w:line="240" w:lineRule="auto"/>
      </w:pPr>
      <w:r>
        <w:separator/>
      </w:r>
    </w:p>
  </w:endnote>
  <w:endnote w:type="continuationSeparator" w:id="0">
    <w:p w14:paraId="30C93CDA" w14:textId="77777777" w:rsidR="0004511A" w:rsidRDefault="0004511A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E71DA" w14:textId="77777777" w:rsidR="001F45FD" w:rsidRDefault="001F45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92EF1" w14:textId="77777777" w:rsidR="001F45FD" w:rsidRDefault="001F45F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EDBAE" w14:textId="77777777" w:rsidR="001F45FD" w:rsidRDefault="001F45FD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D25F60D" w:rsidR="008202A5" w:rsidRPr="008131F5" w:rsidRDefault="008202A5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F8495C">
          <w:rPr>
            <w:noProof/>
            <w:lang w:val="en-US" w:bidi="es-ES"/>
          </w:rPr>
          <w:t>13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8202A5" w:rsidRPr="008131F5" w:rsidRDefault="008202A5" w:rsidP="00F10206">
    <w:pPr>
      <w:pStyle w:val="Piedepgina"/>
      <w:rPr>
        <w:noProof/>
        <w:lang w:val="en-US"/>
      </w:rPr>
    </w:pPr>
  </w:p>
  <w:p w14:paraId="19776197" w14:textId="77777777" w:rsidR="008202A5" w:rsidRPr="001C0052" w:rsidRDefault="008202A5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348A9" w14:textId="77777777" w:rsidR="0004511A" w:rsidRDefault="0004511A" w:rsidP="00F10206">
      <w:pPr>
        <w:spacing w:after="0" w:line="240" w:lineRule="auto"/>
      </w:pPr>
      <w:r>
        <w:separator/>
      </w:r>
    </w:p>
  </w:footnote>
  <w:footnote w:type="continuationSeparator" w:id="0">
    <w:p w14:paraId="7FB946A7" w14:textId="77777777" w:rsidR="0004511A" w:rsidRDefault="0004511A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A0CB3" w14:textId="77777777" w:rsidR="001F45FD" w:rsidRDefault="001F45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C6B10" w14:textId="77777777" w:rsidR="001F45FD" w:rsidRDefault="001F45F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C3D3F" w14:textId="77777777" w:rsidR="001F45FD" w:rsidRDefault="001F45FD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8202A5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8202A5" w:rsidRDefault="008202A5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8202A5" w:rsidRDefault="008202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E25"/>
    <w:multiLevelType w:val="multilevel"/>
    <w:tmpl w:val="AB0EAF5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17550A"/>
    <w:multiLevelType w:val="multilevel"/>
    <w:tmpl w:val="57A24E4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2614497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6" w15:restartNumberingAfterBreak="0">
    <w:nsid w:val="636154FC"/>
    <w:multiLevelType w:val="multilevel"/>
    <w:tmpl w:val="22CE900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6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F233A34"/>
    <w:multiLevelType w:val="hybridMultilevel"/>
    <w:tmpl w:val="56A69562"/>
    <w:lvl w:ilvl="0" w:tplc="4C6A066E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2A2C3446">
      <w:numFmt w:val="bullet"/>
      <w:lvlText w:val="•"/>
      <w:lvlJc w:val="left"/>
      <w:pPr>
        <w:ind w:left="1246" w:hanging="207"/>
      </w:pPr>
      <w:rPr>
        <w:rFonts w:hint="default"/>
        <w:lang w:val="es-ES" w:eastAsia="en-US" w:bidi="ar-SA"/>
      </w:rPr>
    </w:lvl>
    <w:lvl w:ilvl="2" w:tplc="E4CAD7FC">
      <w:numFmt w:val="bullet"/>
      <w:lvlText w:val="•"/>
      <w:lvlJc w:val="left"/>
      <w:pPr>
        <w:ind w:left="2272" w:hanging="207"/>
      </w:pPr>
      <w:rPr>
        <w:rFonts w:hint="default"/>
        <w:lang w:val="es-ES" w:eastAsia="en-US" w:bidi="ar-SA"/>
      </w:rPr>
    </w:lvl>
    <w:lvl w:ilvl="3" w:tplc="8B84BE2E">
      <w:numFmt w:val="bullet"/>
      <w:lvlText w:val="•"/>
      <w:lvlJc w:val="left"/>
      <w:pPr>
        <w:ind w:left="3298" w:hanging="207"/>
      </w:pPr>
      <w:rPr>
        <w:rFonts w:hint="default"/>
        <w:lang w:val="es-ES" w:eastAsia="en-US" w:bidi="ar-SA"/>
      </w:rPr>
    </w:lvl>
    <w:lvl w:ilvl="4" w:tplc="7772E7B6">
      <w:numFmt w:val="bullet"/>
      <w:lvlText w:val="•"/>
      <w:lvlJc w:val="left"/>
      <w:pPr>
        <w:ind w:left="4324" w:hanging="207"/>
      </w:pPr>
      <w:rPr>
        <w:rFonts w:hint="default"/>
        <w:lang w:val="es-ES" w:eastAsia="en-US" w:bidi="ar-SA"/>
      </w:rPr>
    </w:lvl>
    <w:lvl w:ilvl="5" w:tplc="B31CBFA8">
      <w:numFmt w:val="bullet"/>
      <w:lvlText w:val="•"/>
      <w:lvlJc w:val="left"/>
      <w:pPr>
        <w:ind w:left="5351" w:hanging="207"/>
      </w:pPr>
      <w:rPr>
        <w:rFonts w:hint="default"/>
        <w:lang w:val="es-ES" w:eastAsia="en-US" w:bidi="ar-SA"/>
      </w:rPr>
    </w:lvl>
    <w:lvl w:ilvl="6" w:tplc="2E8C0D2E">
      <w:numFmt w:val="bullet"/>
      <w:lvlText w:val="•"/>
      <w:lvlJc w:val="left"/>
      <w:pPr>
        <w:ind w:left="6377" w:hanging="207"/>
      </w:pPr>
      <w:rPr>
        <w:rFonts w:hint="default"/>
        <w:lang w:val="es-ES" w:eastAsia="en-US" w:bidi="ar-SA"/>
      </w:rPr>
    </w:lvl>
    <w:lvl w:ilvl="7" w:tplc="F66291A6">
      <w:numFmt w:val="bullet"/>
      <w:lvlText w:val="•"/>
      <w:lvlJc w:val="left"/>
      <w:pPr>
        <w:ind w:left="7403" w:hanging="207"/>
      </w:pPr>
      <w:rPr>
        <w:rFonts w:hint="default"/>
        <w:lang w:val="es-ES" w:eastAsia="en-US" w:bidi="ar-SA"/>
      </w:rPr>
    </w:lvl>
    <w:lvl w:ilvl="8" w:tplc="F97E0AC6">
      <w:numFmt w:val="bullet"/>
      <w:lvlText w:val="•"/>
      <w:lvlJc w:val="left"/>
      <w:pPr>
        <w:ind w:left="8429" w:hanging="207"/>
      </w:pPr>
      <w:rPr>
        <w:rFonts w:hint="default"/>
        <w:lang w:val="es-ES" w:eastAsia="en-US" w:bidi="ar-SA"/>
      </w:rPr>
    </w:lvl>
  </w:abstractNum>
  <w:num w:numId="1" w16cid:durableId="1637711092">
    <w:abstractNumId w:val="1"/>
  </w:num>
  <w:num w:numId="2" w16cid:durableId="341973600">
    <w:abstractNumId w:val="5"/>
  </w:num>
  <w:num w:numId="3" w16cid:durableId="1542015602">
    <w:abstractNumId w:val="3"/>
  </w:num>
  <w:num w:numId="4" w16cid:durableId="774908367">
    <w:abstractNumId w:val="7"/>
  </w:num>
  <w:num w:numId="5" w16cid:durableId="1466391865">
    <w:abstractNumId w:val="0"/>
  </w:num>
  <w:num w:numId="6" w16cid:durableId="730344372">
    <w:abstractNumId w:val="2"/>
  </w:num>
  <w:num w:numId="7" w16cid:durableId="1439523706">
    <w:abstractNumId w:val="6"/>
  </w:num>
  <w:num w:numId="8" w16cid:durableId="860046101">
    <w:abstractNumId w:val="8"/>
  </w:num>
  <w:num w:numId="9" w16cid:durableId="541207210">
    <w:abstractNumId w:val="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17F0A"/>
    <w:rsid w:val="00021EEB"/>
    <w:rsid w:val="0002549C"/>
    <w:rsid w:val="00026595"/>
    <w:rsid w:val="00032746"/>
    <w:rsid w:val="00035F9D"/>
    <w:rsid w:val="0004511A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1EF5"/>
    <w:rsid w:val="000C51D8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5B66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3A9F"/>
    <w:rsid w:val="001C7F53"/>
    <w:rsid w:val="001D2934"/>
    <w:rsid w:val="001D4DBB"/>
    <w:rsid w:val="001D72C1"/>
    <w:rsid w:val="001E0F92"/>
    <w:rsid w:val="001E7E45"/>
    <w:rsid w:val="001F45FD"/>
    <w:rsid w:val="001F712F"/>
    <w:rsid w:val="002022BC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56C01"/>
    <w:rsid w:val="00264C16"/>
    <w:rsid w:val="00266AD3"/>
    <w:rsid w:val="00270DA4"/>
    <w:rsid w:val="00273BB4"/>
    <w:rsid w:val="00276ED2"/>
    <w:rsid w:val="00276FA5"/>
    <w:rsid w:val="00283FB1"/>
    <w:rsid w:val="00284E6A"/>
    <w:rsid w:val="00294E79"/>
    <w:rsid w:val="00296526"/>
    <w:rsid w:val="002A13B4"/>
    <w:rsid w:val="002A36D1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3278"/>
    <w:rsid w:val="00386793"/>
    <w:rsid w:val="003920D1"/>
    <w:rsid w:val="003A508D"/>
    <w:rsid w:val="003A732D"/>
    <w:rsid w:val="003B2354"/>
    <w:rsid w:val="003B2729"/>
    <w:rsid w:val="003B5E2B"/>
    <w:rsid w:val="003C048C"/>
    <w:rsid w:val="003C0871"/>
    <w:rsid w:val="003C483F"/>
    <w:rsid w:val="003D1CEF"/>
    <w:rsid w:val="003D589E"/>
    <w:rsid w:val="003E24D5"/>
    <w:rsid w:val="003E42CB"/>
    <w:rsid w:val="003F025E"/>
    <w:rsid w:val="003F5278"/>
    <w:rsid w:val="0040464B"/>
    <w:rsid w:val="00411E32"/>
    <w:rsid w:val="0041204F"/>
    <w:rsid w:val="00413D59"/>
    <w:rsid w:val="00413F11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1545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010C"/>
    <w:rsid w:val="00504CB7"/>
    <w:rsid w:val="00510095"/>
    <w:rsid w:val="00513350"/>
    <w:rsid w:val="00515650"/>
    <w:rsid w:val="00522424"/>
    <w:rsid w:val="00523465"/>
    <w:rsid w:val="00536F81"/>
    <w:rsid w:val="0054573E"/>
    <w:rsid w:val="00562E48"/>
    <w:rsid w:val="0056450A"/>
    <w:rsid w:val="00570E48"/>
    <w:rsid w:val="00575FEB"/>
    <w:rsid w:val="00597FD4"/>
    <w:rsid w:val="005B3B96"/>
    <w:rsid w:val="005B5D60"/>
    <w:rsid w:val="005B65DC"/>
    <w:rsid w:val="005C5769"/>
    <w:rsid w:val="005F7355"/>
    <w:rsid w:val="00601454"/>
    <w:rsid w:val="006014AB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1DEC"/>
    <w:rsid w:val="006437B6"/>
    <w:rsid w:val="006443D1"/>
    <w:rsid w:val="00644807"/>
    <w:rsid w:val="00646F7F"/>
    <w:rsid w:val="00655667"/>
    <w:rsid w:val="00661AC6"/>
    <w:rsid w:val="00665EB3"/>
    <w:rsid w:val="00666E1A"/>
    <w:rsid w:val="0067254A"/>
    <w:rsid w:val="006835D7"/>
    <w:rsid w:val="006852C5"/>
    <w:rsid w:val="00692DB8"/>
    <w:rsid w:val="0069591F"/>
    <w:rsid w:val="00697999"/>
    <w:rsid w:val="006A0A36"/>
    <w:rsid w:val="006A0B61"/>
    <w:rsid w:val="006A19E5"/>
    <w:rsid w:val="006A36D6"/>
    <w:rsid w:val="006A5C5E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0946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A34A1"/>
    <w:rsid w:val="007A6816"/>
    <w:rsid w:val="007B2C34"/>
    <w:rsid w:val="007B56DB"/>
    <w:rsid w:val="007B6066"/>
    <w:rsid w:val="007C18B3"/>
    <w:rsid w:val="007C2A8E"/>
    <w:rsid w:val="007D03A4"/>
    <w:rsid w:val="007D140C"/>
    <w:rsid w:val="007D7609"/>
    <w:rsid w:val="007D77A9"/>
    <w:rsid w:val="007E38CF"/>
    <w:rsid w:val="007E5A3C"/>
    <w:rsid w:val="008014F3"/>
    <w:rsid w:val="00801B0F"/>
    <w:rsid w:val="0080267F"/>
    <w:rsid w:val="00802B3C"/>
    <w:rsid w:val="0080430D"/>
    <w:rsid w:val="008062A7"/>
    <w:rsid w:val="008202A5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702E4"/>
    <w:rsid w:val="0088031E"/>
    <w:rsid w:val="00881DC7"/>
    <w:rsid w:val="00891C53"/>
    <w:rsid w:val="008932A1"/>
    <w:rsid w:val="008A17BE"/>
    <w:rsid w:val="008B2624"/>
    <w:rsid w:val="008B2B0B"/>
    <w:rsid w:val="008B5146"/>
    <w:rsid w:val="008C1F00"/>
    <w:rsid w:val="008C7428"/>
    <w:rsid w:val="008C7AC2"/>
    <w:rsid w:val="008D247E"/>
    <w:rsid w:val="008D67FD"/>
    <w:rsid w:val="008D6FFE"/>
    <w:rsid w:val="008E4978"/>
    <w:rsid w:val="008E4FBF"/>
    <w:rsid w:val="008E6834"/>
    <w:rsid w:val="009144B1"/>
    <w:rsid w:val="00917B9E"/>
    <w:rsid w:val="00920D2A"/>
    <w:rsid w:val="009248DE"/>
    <w:rsid w:val="009258AA"/>
    <w:rsid w:val="00930A0D"/>
    <w:rsid w:val="00940586"/>
    <w:rsid w:val="009427D8"/>
    <w:rsid w:val="009437BA"/>
    <w:rsid w:val="009526D3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46D5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96BE2"/>
    <w:rsid w:val="00AA5B47"/>
    <w:rsid w:val="00AA6E30"/>
    <w:rsid w:val="00AB5B9C"/>
    <w:rsid w:val="00AB6B68"/>
    <w:rsid w:val="00AC2A3A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6B5A"/>
    <w:rsid w:val="00B07851"/>
    <w:rsid w:val="00B16019"/>
    <w:rsid w:val="00B1738F"/>
    <w:rsid w:val="00B229CD"/>
    <w:rsid w:val="00B23F8D"/>
    <w:rsid w:val="00B24397"/>
    <w:rsid w:val="00B34DB0"/>
    <w:rsid w:val="00B3558E"/>
    <w:rsid w:val="00B46EC9"/>
    <w:rsid w:val="00B46F4F"/>
    <w:rsid w:val="00B46F58"/>
    <w:rsid w:val="00B52400"/>
    <w:rsid w:val="00B53939"/>
    <w:rsid w:val="00B612BD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65BC"/>
    <w:rsid w:val="00BF210F"/>
    <w:rsid w:val="00BF7B27"/>
    <w:rsid w:val="00C036AC"/>
    <w:rsid w:val="00C1237E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C506D"/>
    <w:rsid w:val="00CD31A5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20A22"/>
    <w:rsid w:val="00D21854"/>
    <w:rsid w:val="00D23218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45B3"/>
    <w:rsid w:val="00D75878"/>
    <w:rsid w:val="00D923F1"/>
    <w:rsid w:val="00D92545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2F4"/>
    <w:rsid w:val="00E37BE6"/>
    <w:rsid w:val="00E40077"/>
    <w:rsid w:val="00E43229"/>
    <w:rsid w:val="00E53F0A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44868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8495C"/>
    <w:rsid w:val="00F91149"/>
    <w:rsid w:val="00F91655"/>
    <w:rsid w:val="00F95832"/>
    <w:rsid w:val="00FA0B6F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7416F-7104-40FF-830B-C9498A10B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1728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71</cp:revision>
  <dcterms:created xsi:type="dcterms:W3CDTF">2024-03-06T13:25:00Z</dcterms:created>
  <dcterms:modified xsi:type="dcterms:W3CDTF">2024-06-05T19:32:00Z</dcterms:modified>
</cp:coreProperties>
</file>