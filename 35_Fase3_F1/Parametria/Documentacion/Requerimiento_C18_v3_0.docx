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313666" w:rsidRDefault="00C4642F" w:rsidP="00313666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81D7923" w:rsidR="00C4642F" w:rsidRPr="004A1260" w:rsidRDefault="004A1260" w:rsidP="00D4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DA0C26">
        <w:rPr>
          <w:rFonts w:ascii="Times New Roman" w:hAnsi="Times New Roman" w:cs="Times New Roman"/>
          <w:b/>
          <w:sz w:val="72"/>
          <w:szCs w:val="72"/>
        </w:rPr>
        <w:tab/>
        <w:t>C18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DA0C26">
        <w:rPr>
          <w:rFonts w:ascii="Times New Roman" w:hAnsi="Times New Roman" w:cs="Times New Roman"/>
          <w:b/>
          <w:sz w:val="72"/>
          <w:szCs w:val="72"/>
        </w:rPr>
        <w:t>888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4113D" w:rsidRPr="00D4113D">
        <w:t xml:space="preserve"> </w:t>
      </w:r>
      <w:r w:rsidR="00DA0C26" w:rsidRPr="00DA0C26">
        <w:rPr>
          <w:rFonts w:ascii="Times New Roman" w:hAnsi="Times New Roman" w:cs="Times New Roman"/>
          <w:b/>
          <w:sz w:val="72"/>
          <w:szCs w:val="72"/>
        </w:rPr>
        <w:t>Saldos diarios de obligaciones con otros bancos del país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6B83F77F" w:rsidR="00C4642F" w:rsidRPr="00230F5A" w:rsidRDefault="0042754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0EBFD" wp14:editId="590337E3">
                <wp:simplePos x="0" y="0"/>
                <wp:positionH relativeFrom="column">
                  <wp:posOffset>3193415</wp:posOffset>
                </wp:positionH>
                <wp:positionV relativeFrom="paragraph">
                  <wp:posOffset>177800</wp:posOffset>
                </wp:positionV>
                <wp:extent cx="3069590" cy="1169670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9590" cy="1169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E1F7D" w14:textId="77777777" w:rsidR="00313666" w:rsidRPr="00A56777" w:rsidRDefault="00313666" w:rsidP="00C4642F">
                            <w:pPr>
                              <w:pStyle w:val="DatosCaratula"/>
                              <w:jc w:val="right"/>
                            </w:pPr>
                            <w:r>
                              <w:t>SONEDI Soluciones de Negocio Digitales</w:t>
                            </w:r>
                          </w:p>
                          <w:p w14:paraId="45FABB07" w14:textId="77777777" w:rsidR="00313666" w:rsidRPr="002E031A" w:rsidRDefault="00313666" w:rsidP="00C4642F">
                            <w:pPr>
                              <w:pStyle w:val="DatosCaratula"/>
                              <w:jc w:val="right"/>
                              <w:rPr>
                                <w:lang w:val="es-CL"/>
                              </w:rPr>
                            </w:pPr>
                            <w:r w:rsidRPr="002E031A">
                              <w:rPr>
                                <w:lang w:val="es-CL"/>
                              </w:rPr>
                              <w:t>Av. Apoquindo 5555 – Piso 14</w:t>
                            </w:r>
                          </w:p>
                          <w:p w14:paraId="3EE5D35C" w14:textId="77777777" w:rsidR="00313666" w:rsidRPr="00A56777" w:rsidRDefault="00313666" w:rsidP="00C4642F">
                            <w:pPr>
                              <w:pStyle w:val="DatosCaratula"/>
                              <w:jc w:val="right"/>
                              <w:rPr>
                                <w:lang w:val="en-US"/>
                              </w:rPr>
                            </w:pPr>
                            <w:r w:rsidRPr="00A56777">
                              <w:rPr>
                                <w:lang w:val="en-US"/>
                              </w:rPr>
                              <w:t>Santiago – Chile</w:t>
                            </w:r>
                          </w:p>
                          <w:p w14:paraId="11EA45C5" w14:textId="77777777" w:rsidR="00313666" w:rsidRPr="00A56777" w:rsidRDefault="00313666" w:rsidP="00C4642F">
                            <w:pPr>
                              <w:pStyle w:val="DatosCaratula"/>
                              <w:jc w:val="right"/>
                              <w:rPr>
                                <w:lang w:val="en-US"/>
                              </w:rPr>
                            </w:pPr>
                            <w:r w:rsidRPr="00A56777">
                              <w:rPr>
                                <w:lang w:val="en-US"/>
                              </w:rPr>
                              <w:t>Tel/Fax.: (562) 26569646</w:t>
                            </w:r>
                          </w:p>
                          <w:p w14:paraId="638345C5" w14:textId="77777777" w:rsidR="00313666" w:rsidRDefault="00313666" w:rsidP="00C4642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E0EBF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qTWDg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" stroked="f">
                <v:textbox style="mso-fit-shape-to-text:t">
                  <w:txbxContent>
                    <w:p w14:paraId="2FAE1F7D" w14:textId="77777777" w:rsidR="00313666" w:rsidRPr="00A56777" w:rsidRDefault="00313666" w:rsidP="00C4642F">
                      <w:pPr>
                        <w:pStyle w:val="DatosCaratula"/>
                        <w:jc w:val="right"/>
                      </w:pPr>
                      <w:r>
                        <w:t>SONEDI Soluciones de Negocio Digitales</w:t>
                      </w:r>
                    </w:p>
                    <w:p w14:paraId="45FABB07" w14:textId="77777777" w:rsidR="00313666" w:rsidRPr="002E031A" w:rsidRDefault="00313666" w:rsidP="00C4642F">
                      <w:pPr>
                        <w:pStyle w:val="DatosCaratula"/>
                        <w:jc w:val="right"/>
                        <w:rPr>
                          <w:lang w:val="es-CL"/>
                        </w:rPr>
                      </w:pPr>
                      <w:r w:rsidRPr="002E031A">
                        <w:rPr>
                          <w:lang w:val="es-CL"/>
                        </w:rPr>
                        <w:t>Av. Apoquindo 5555 – Piso 14</w:t>
                      </w:r>
                    </w:p>
                    <w:p w14:paraId="3EE5D35C" w14:textId="77777777" w:rsidR="00313666" w:rsidRPr="00A56777" w:rsidRDefault="00313666" w:rsidP="00C4642F">
                      <w:pPr>
                        <w:pStyle w:val="DatosCaratula"/>
                        <w:jc w:val="right"/>
                        <w:rPr>
                          <w:lang w:val="en-US"/>
                        </w:rPr>
                      </w:pPr>
                      <w:r w:rsidRPr="00A56777">
                        <w:rPr>
                          <w:lang w:val="en-US"/>
                        </w:rPr>
                        <w:t>Santiago – Chile</w:t>
                      </w:r>
                    </w:p>
                    <w:p w14:paraId="11EA45C5" w14:textId="77777777" w:rsidR="00313666" w:rsidRPr="00A56777" w:rsidRDefault="00313666" w:rsidP="00C4642F">
                      <w:pPr>
                        <w:pStyle w:val="DatosCaratula"/>
                        <w:jc w:val="right"/>
                        <w:rPr>
                          <w:lang w:val="en-US"/>
                        </w:rPr>
                      </w:pPr>
                      <w:r w:rsidRPr="00A56777">
                        <w:rPr>
                          <w:lang w:val="en-US"/>
                        </w:rPr>
                        <w:t>Tel/Fax.: (562) 26569646</w:t>
                      </w:r>
                    </w:p>
                    <w:p w14:paraId="638345C5" w14:textId="77777777" w:rsidR="00313666" w:rsidRDefault="00313666" w:rsidP="00C4642F"/>
                  </w:txbxContent>
                </v:textbox>
              </v:shape>
            </w:pict>
          </mc:Fallback>
        </mc:AlternateConten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DB38D55" w14:textId="57B0488B" w:rsidR="00E25D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9993" w:history="1">
            <w:r w:rsidR="00E25DB3" w:rsidRPr="0071215D">
              <w:rPr>
                <w:rStyle w:val="Hipervnculo"/>
                <w:noProof/>
              </w:rPr>
              <w:t>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Definición de estructuras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_Toc166149993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4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2C41D065" w14:textId="13027292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49994" w:history="1">
            <w:r w:rsidR="00E25DB3" w:rsidRPr="0071215D">
              <w:rPr>
                <w:rStyle w:val="Hipervnculo"/>
                <w:bCs/>
                <w:noProof/>
              </w:rPr>
              <w:t>1.1.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bCs/>
                <w:noProof/>
              </w:rPr>
              <w:t xml:space="preserve">Archivo de datos del emisor  </w:t>
            </w:r>
            <w:r w:rsidR="00E25DB3" w:rsidRPr="0071215D">
              <w:rPr>
                <w:rStyle w:val="Hipervnculo"/>
                <w:noProof/>
              </w:rPr>
              <w:t>Manual Sistema de Información Bancos - Sistema Contable (cmfchile.cl)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_Toc166149994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4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73E47659" w14:textId="18F2F841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49995" w:history="1">
            <w:r w:rsidR="00E25DB3" w:rsidRPr="0071215D">
              <w:rPr>
                <w:rStyle w:val="Hipervnculo"/>
                <w:noProof/>
              </w:rPr>
              <w:t>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Validaciones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_Toc166149995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1E9D355C" w14:textId="7099B68E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49996" w:history="1">
            <w:r w:rsidR="00E25DB3" w:rsidRPr="0071215D">
              <w:rPr>
                <w:rStyle w:val="Hipervnculo"/>
                <w:noProof/>
              </w:rPr>
              <w:t>2.1.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de datos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_Toc166149996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1014DC2C" w14:textId="2206378F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49997" w:history="1">
            <w:r w:rsidR="00E25DB3" w:rsidRPr="0071215D">
              <w:rPr>
                <w:rStyle w:val="Hipervnculo"/>
                <w:noProof/>
              </w:rPr>
              <w:t>3.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Construyendo la carátula de salida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_Toc166149997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0B4F3DFB" w14:textId="68F94BCD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49998" w:history="1">
            <w:r w:rsidR="00E25DB3" w:rsidRPr="0071215D">
              <w:rPr>
                <w:rStyle w:val="Hipervnculo"/>
                <w:noProof/>
              </w:rPr>
              <w:t>3.1.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Formato de carátula de salida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_Toc166149998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7A099049" w14:textId="2FD89D5E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49999" w:history="1">
            <w:r w:rsidR="00E25DB3" w:rsidRPr="0071215D">
              <w:rPr>
                <w:rStyle w:val="Hipervnculo"/>
                <w:bCs/>
                <w:noProof/>
              </w:rPr>
              <w:t>4.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Definición de nombres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_Toc166149999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5BF13302" w14:textId="30B272D3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0" w:history="1">
            <w:r w:rsidR="00E25DB3" w:rsidRPr="0071215D">
              <w:rPr>
                <w:rStyle w:val="Hipervnculo"/>
                <w:noProof/>
              </w:rPr>
              <w:t>4.1.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de salida a destino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_Toc166150000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4F3EC28B" w14:textId="23B9F251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1" w:history="1">
            <w:r w:rsidR="00E25DB3" w:rsidRPr="0071215D">
              <w:rPr>
                <w:rStyle w:val="Hipervnculo"/>
                <w:noProof/>
              </w:rPr>
              <w:t>4.1.1.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de datos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_Toc166150001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35BA4123" w14:textId="5563B4C8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2" w:history="1">
            <w:r w:rsidR="00E25DB3" w:rsidRPr="0071215D">
              <w:rPr>
                <w:rStyle w:val="Hipervnculo"/>
                <w:noProof/>
              </w:rPr>
              <w:t>4.1.2.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Carátula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_Toc166150002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4561B21B" w14:textId="7280FA44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3" w:history="1">
            <w:r w:rsidR="00E25DB3" w:rsidRPr="0071215D">
              <w:rPr>
                <w:rStyle w:val="Hipervnculo"/>
                <w:noProof/>
              </w:rPr>
              <w:t>4.2.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Definición de correlativo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_Toc166150003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4FFAA035" w14:textId="3971A2DC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4" w:history="1">
            <w:r w:rsidR="00E25DB3" w:rsidRPr="0071215D">
              <w:rPr>
                <w:rStyle w:val="Hipervnculo"/>
                <w:noProof/>
              </w:rPr>
              <w:t>4.2.1.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Salida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_Toc166150004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5CE0E865" w14:textId="152BE010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5" w:history="1">
            <w:r w:rsidR="00E25DB3" w:rsidRPr="0071215D">
              <w:rPr>
                <w:rStyle w:val="Hipervnculo"/>
                <w:noProof/>
              </w:rPr>
              <w:t>4.2.2.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Entrada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_Toc166150005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3B404E0C" w14:textId="0842ED69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0006" w:history="1">
            <w:r w:rsidR="00E25DB3" w:rsidRPr="0071215D">
              <w:rPr>
                <w:rStyle w:val="Hipervnculo"/>
                <w:noProof/>
              </w:rPr>
              <w:t>5.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Definir Notificación hacia el Front.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_Toc166150006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9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2CFEF6A8" w14:textId="4B8F18C7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0007" w:history="1">
            <w:r w:rsidR="00E25DB3" w:rsidRPr="0071215D">
              <w:rPr>
                <w:rStyle w:val="Hipervnculo"/>
                <w:noProof/>
              </w:rPr>
              <w:t>6.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Datos sensibles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_Toc166150007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63742F">
              <w:rPr>
                <w:noProof/>
                <w:webHidden/>
              </w:rPr>
              <w:t>10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1B95E1CD" w14:textId="63909BBD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67C9224" w:rsidR="00DA6AAC" w:rsidRPr="00230F5A" w:rsidRDefault="00DA0C2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C18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B54EE" w:rsidRPr="00230F5A" w14:paraId="5339FC0E" w14:textId="7AB2D237" w:rsidTr="000506C0">
        <w:tc>
          <w:tcPr>
            <w:tcW w:w="1256" w:type="dxa"/>
          </w:tcPr>
          <w:p w14:paraId="3DF7E2D2" w14:textId="7C3DA452" w:rsidR="00EB54EE" w:rsidRPr="00230F5A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C18</w:t>
            </w:r>
          </w:p>
        </w:tc>
        <w:tc>
          <w:tcPr>
            <w:tcW w:w="1342" w:type="dxa"/>
          </w:tcPr>
          <w:p w14:paraId="69C55B7E" w14:textId="54A41685" w:rsidR="00EB54EE" w:rsidRPr="00230F5A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F3C24D1" w14:textId="77777777" w:rsidR="00EB54EE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15D19ED" w14:textId="77777777" w:rsidR="00EB54EE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4BB8752F" w:rsidR="00EB54EE" w:rsidRPr="00230F5A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56BEBE34" w:rsidR="00EB54EE" w:rsidRPr="00230F5A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72F989A1" w:rsidR="00EB54EE" w:rsidRPr="00230F5A" w:rsidRDefault="00EB54EE" w:rsidP="00EB54E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633C8A" w:rsidRPr="00230F5A" w14:paraId="251EA50D" w14:textId="22DD7FE9" w:rsidTr="000506C0">
        <w:tc>
          <w:tcPr>
            <w:tcW w:w="1256" w:type="dxa"/>
          </w:tcPr>
          <w:p w14:paraId="7287933A" w14:textId="67905C06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C18</w:t>
            </w:r>
          </w:p>
        </w:tc>
        <w:tc>
          <w:tcPr>
            <w:tcW w:w="1342" w:type="dxa"/>
          </w:tcPr>
          <w:p w14:paraId="562818B9" w14:textId="58EDD9DB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71A7094" w14:textId="41CCD11B" w:rsid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r w:rsidR="000450CE">
              <w:rPr>
                <w:rFonts w:ascii="Times New Roman" w:hAnsi="Times New Roman" w:cs="Times New Roman"/>
              </w:rPr>
              <w:t>Velásquez</w:t>
            </w:r>
          </w:p>
          <w:p w14:paraId="1C5DA04E" w14:textId="77777777" w:rsid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4490365" w14:textId="77777777" w:rsid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639F3899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57D82C2A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7A50F6C" w14:textId="4166DBD9" w:rsid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226F1">
              <w:rPr>
                <w:rFonts w:ascii="Times New Roman" w:hAnsi="Times New Roman" w:cs="Times New Roman"/>
              </w:rPr>
              <w:t>Se actualiza modificación</w:t>
            </w:r>
            <w:r>
              <w:rPr>
                <w:rFonts w:ascii="Times New Roman" w:hAnsi="Times New Roman" w:cs="Times New Roman"/>
              </w:rPr>
              <w:t xml:space="preserve">, bajo correo de fecha 23-07 por parte de Claudio </w:t>
            </w:r>
            <w:r w:rsidR="00A65743">
              <w:rPr>
                <w:rFonts w:ascii="Times New Roman" w:hAnsi="Times New Roman" w:cs="Times New Roman"/>
              </w:rPr>
              <w:t>Velá</w:t>
            </w:r>
            <w:r w:rsidR="000450CE">
              <w:rPr>
                <w:rFonts w:ascii="Times New Roman" w:hAnsi="Times New Roman" w:cs="Times New Roman"/>
              </w:rPr>
              <w:t>s</w:t>
            </w:r>
            <w:r w:rsidR="00A65743">
              <w:rPr>
                <w:rFonts w:ascii="Times New Roman" w:hAnsi="Times New Roman" w:cs="Times New Roman"/>
              </w:rPr>
              <w:t>quez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474F5DB" w14:textId="77777777" w:rsid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31C9E80" w14:textId="77777777" w:rsidR="00633C8A" w:rsidRP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33C8A">
              <w:rPr>
                <w:rFonts w:ascii="Times New Roman" w:hAnsi="Times New Roman" w:cs="Times New Roman"/>
                <w:lang w:val="es-CL"/>
              </w:rPr>
              <w:t>Archivo C18</w:t>
            </w:r>
          </w:p>
          <w:p w14:paraId="0BF963DA" w14:textId="77777777" w:rsidR="00633C8A" w:rsidRPr="00633C8A" w:rsidRDefault="00633C8A" w:rsidP="00633C8A">
            <w:pPr>
              <w:numPr>
                <w:ilvl w:val="0"/>
                <w:numId w:val="11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633C8A">
              <w:rPr>
                <w:rFonts w:ascii="Times New Roman" w:hAnsi="Times New Roman" w:cs="Times New Roman"/>
                <w:lang w:val="es-CL"/>
              </w:rPr>
              <w:t>En la carátula falta el campo CEJ (TOT.IMPORTES INFORM. POR GARANTIAS VALIDAS) entre los campos CEI y CEK. Considerar por este nuevo campo la corrección en los campos de la carátula de salida.</w:t>
            </w:r>
          </w:p>
          <w:p w14:paraId="2680C47E" w14:textId="08C8389D" w:rsidR="00633C8A" w:rsidRPr="00633C8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633C8A" w:rsidRPr="00230F5A" w14:paraId="38B70AFE" w14:textId="34FEEE1D" w:rsidTr="000506C0">
        <w:tc>
          <w:tcPr>
            <w:tcW w:w="1256" w:type="dxa"/>
          </w:tcPr>
          <w:p w14:paraId="23AEB014" w14:textId="5799241D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33C8A" w:rsidRPr="00230F5A" w14:paraId="4B606B6E" w14:textId="62885254" w:rsidTr="000506C0">
        <w:tc>
          <w:tcPr>
            <w:tcW w:w="1256" w:type="dxa"/>
          </w:tcPr>
          <w:p w14:paraId="612D72B6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33C8A" w:rsidRPr="00230F5A" w14:paraId="2EA7A1DB" w14:textId="6C6D457E" w:rsidTr="000506C0">
        <w:tc>
          <w:tcPr>
            <w:tcW w:w="1256" w:type="dxa"/>
          </w:tcPr>
          <w:p w14:paraId="4D062B49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33C8A" w:rsidRPr="00230F5A" w14:paraId="4EBD62EB" w14:textId="7659FBA3" w:rsidTr="000506C0">
        <w:tc>
          <w:tcPr>
            <w:tcW w:w="1256" w:type="dxa"/>
          </w:tcPr>
          <w:p w14:paraId="6FF918B3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33C8A" w:rsidRPr="00230F5A" w:rsidRDefault="00633C8A" w:rsidP="00633C8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14999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14999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EB54EE">
              <w:rPr>
                <w:sz w:val="20"/>
                <w:lang w:val="es-CL"/>
              </w:rPr>
              <w:t>Código</w:t>
            </w:r>
            <w:r w:rsidRPr="00EB54EE">
              <w:rPr>
                <w:spacing w:val="-4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de</w:t>
            </w:r>
            <w:r w:rsidRPr="00EB54EE">
              <w:rPr>
                <w:spacing w:val="-4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la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institución</w:t>
            </w:r>
            <w:r w:rsidRPr="00EB54EE">
              <w:rPr>
                <w:spacing w:val="-1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191D5C6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3B230140" w:rsidR="001D72C1" w:rsidRDefault="00413D59" w:rsidP="00815AD9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 w:rsidR="00427540">
              <w:rPr>
                <w:sz w:val="20"/>
              </w:rPr>
              <w:t>121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129)</w:t>
            </w:r>
          </w:p>
        </w:tc>
      </w:tr>
    </w:tbl>
    <w:p w14:paraId="0B300366" w14:textId="79B12E80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427540">
        <w:t>134</w:t>
      </w:r>
      <w:r w:rsidR="00881DC7" w:rsidRPr="00881DC7">
        <w:t xml:space="preserve"> Bytes</w:t>
      </w:r>
    </w:p>
    <w:p w14:paraId="27643AC8" w14:textId="04558C70" w:rsidR="009526D3" w:rsidRDefault="00815AD9" w:rsidP="00815AD9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5B40840" w14:textId="77777777" w:rsidR="00815AD9" w:rsidRDefault="00815AD9" w:rsidP="00815AD9">
      <w:pPr>
        <w:pStyle w:val="Textoindependiente"/>
        <w:spacing w:before="10"/>
        <w:rPr>
          <w:sz w:val="19"/>
        </w:rPr>
      </w:pPr>
    </w:p>
    <w:p w14:paraId="26AD5FAF" w14:textId="51955DCD" w:rsidR="00815AD9" w:rsidRDefault="00815AD9" w:rsidP="00815AD9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 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643C8DA5" w14:textId="77777777" w:rsidR="00815AD9" w:rsidRDefault="00815AD9" w:rsidP="00815AD9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27540" w14:paraId="3AAAF162" w14:textId="77777777" w:rsidTr="00DA0C26">
        <w:trPr>
          <w:trHeight w:val="242"/>
        </w:trPr>
        <w:tc>
          <w:tcPr>
            <w:tcW w:w="1414" w:type="dxa"/>
          </w:tcPr>
          <w:p w14:paraId="0212E151" w14:textId="036E0885" w:rsidR="00427540" w:rsidRDefault="00427540" w:rsidP="00427540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95A82E5" w14:textId="324C4D06" w:rsidR="00427540" w:rsidRDefault="00427540" w:rsidP="00427540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05C53F4" w14:textId="3E22D3F0" w:rsidR="00427540" w:rsidRDefault="00427540" w:rsidP="00427540">
            <w:pPr>
              <w:pStyle w:val="TableParagraph"/>
              <w:spacing w:before="1"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Día</w:t>
            </w:r>
          </w:p>
        </w:tc>
        <w:tc>
          <w:tcPr>
            <w:tcW w:w="2125" w:type="dxa"/>
          </w:tcPr>
          <w:p w14:paraId="410D6A11" w14:textId="27DA2B9D" w:rsidR="00427540" w:rsidRDefault="00427540" w:rsidP="00427540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27540" w14:paraId="409E5C03" w14:textId="77777777" w:rsidTr="00DA0C26">
        <w:trPr>
          <w:trHeight w:val="242"/>
        </w:trPr>
        <w:tc>
          <w:tcPr>
            <w:tcW w:w="1414" w:type="dxa"/>
          </w:tcPr>
          <w:p w14:paraId="4AFB02F5" w14:textId="49F8BC5D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AD605A" w14:textId="696E658D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8560D07" w14:textId="2A7F3315" w:rsidR="00427540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Activo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circulante</w:t>
            </w:r>
            <w:proofErr w:type="spellEnd"/>
          </w:p>
        </w:tc>
        <w:tc>
          <w:tcPr>
            <w:tcW w:w="2125" w:type="dxa"/>
          </w:tcPr>
          <w:p w14:paraId="683E7F16" w14:textId="20631CE5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696AB63E" w14:textId="77777777" w:rsidTr="00DA0C26">
        <w:trPr>
          <w:trHeight w:val="244"/>
        </w:trPr>
        <w:tc>
          <w:tcPr>
            <w:tcW w:w="1414" w:type="dxa"/>
          </w:tcPr>
          <w:p w14:paraId="163CC3F2" w14:textId="72DCE6F7" w:rsidR="00427540" w:rsidRDefault="00427540" w:rsidP="00427540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435E11F" w14:textId="43F03EE8" w:rsidR="00427540" w:rsidRDefault="00427540" w:rsidP="0042754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0A43AC" w14:textId="01448CF3" w:rsidR="00427540" w:rsidRDefault="00427540" w:rsidP="00427540">
            <w:pPr>
              <w:pStyle w:val="TableParagraph"/>
              <w:spacing w:before="2"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acreedor</w:t>
            </w:r>
            <w:proofErr w:type="spellEnd"/>
          </w:p>
        </w:tc>
        <w:tc>
          <w:tcPr>
            <w:tcW w:w="2125" w:type="dxa"/>
          </w:tcPr>
          <w:p w14:paraId="2ED2D60E" w14:textId="55E1A2C0" w:rsidR="00427540" w:rsidRDefault="00427540" w:rsidP="0042754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27540" w14:paraId="51825AC5" w14:textId="77777777" w:rsidTr="00DA0C26">
        <w:trPr>
          <w:trHeight w:val="241"/>
        </w:trPr>
        <w:tc>
          <w:tcPr>
            <w:tcW w:w="1414" w:type="dxa"/>
          </w:tcPr>
          <w:p w14:paraId="3DDE5C96" w14:textId="076D89BB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692CE32" w14:textId="6D72401A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8FD16A1" w14:textId="7597F889" w:rsidR="00427540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residual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</w:p>
        </w:tc>
        <w:tc>
          <w:tcPr>
            <w:tcW w:w="2125" w:type="dxa"/>
          </w:tcPr>
          <w:p w14:paraId="4059D663" w14:textId="7D331807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27540" w14:paraId="364C827B" w14:textId="77777777" w:rsidTr="00DA0C26">
        <w:trPr>
          <w:trHeight w:val="244"/>
        </w:trPr>
        <w:tc>
          <w:tcPr>
            <w:tcW w:w="1414" w:type="dxa"/>
          </w:tcPr>
          <w:p w14:paraId="10E12A5C" w14:textId="727749FE" w:rsidR="00427540" w:rsidRDefault="00427540" w:rsidP="00427540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922C964" w14:textId="74B987C2" w:rsidR="00427540" w:rsidRDefault="00427540" w:rsidP="0042754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694BD1F" w14:textId="0C1034F7" w:rsidR="00427540" w:rsidRDefault="00427540" w:rsidP="00427540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  <w:tc>
          <w:tcPr>
            <w:tcW w:w="2125" w:type="dxa"/>
          </w:tcPr>
          <w:p w14:paraId="03282628" w14:textId="169C46C0" w:rsidR="00427540" w:rsidRDefault="00427540" w:rsidP="00427540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27540" w14:paraId="1D3EBD05" w14:textId="77777777" w:rsidTr="00DA0C26">
        <w:trPr>
          <w:trHeight w:val="241"/>
        </w:trPr>
        <w:tc>
          <w:tcPr>
            <w:tcW w:w="1414" w:type="dxa"/>
          </w:tcPr>
          <w:p w14:paraId="30367A22" w14:textId="7D1E3AFD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4F845D7" w14:textId="5B787D48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39C1AA1" w14:textId="61D97485" w:rsidR="00427540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Cuentas</w:t>
            </w:r>
            <w:r>
              <w:rPr>
                <w:spacing w:val="-4"/>
                <w:sz w:val="20"/>
              </w:rPr>
              <w:t xml:space="preserve"> </w:t>
            </w:r>
            <w:r w:rsidR="00BC1AAB">
              <w:rPr>
                <w:sz w:val="20"/>
              </w:rPr>
              <w:t>Corrientes</w:t>
            </w:r>
          </w:p>
        </w:tc>
        <w:tc>
          <w:tcPr>
            <w:tcW w:w="2125" w:type="dxa"/>
          </w:tcPr>
          <w:p w14:paraId="06B65DF2" w14:textId="423AABC1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73BBBECA" w14:textId="77777777" w:rsidTr="00DA0C26">
        <w:trPr>
          <w:trHeight w:val="244"/>
        </w:trPr>
        <w:tc>
          <w:tcPr>
            <w:tcW w:w="1414" w:type="dxa"/>
          </w:tcPr>
          <w:p w14:paraId="0AE633D3" w14:textId="11FC1987" w:rsidR="00427540" w:rsidRDefault="00427540" w:rsidP="0042754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C5ED24F" w14:textId="3F7943D9" w:rsidR="00427540" w:rsidRDefault="00427540" w:rsidP="0042754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CB7046E" w14:textId="10C69336" w:rsidR="00427540" w:rsidRPr="00EB54EE" w:rsidRDefault="00427540" w:rsidP="00427540">
            <w:pPr>
              <w:pStyle w:val="TableParagraph"/>
              <w:spacing w:line="224" w:lineRule="exact"/>
              <w:ind w:left="177"/>
              <w:rPr>
                <w:sz w:val="20"/>
                <w:lang w:val="es-CL"/>
              </w:rPr>
            </w:pPr>
            <w:r w:rsidRPr="00EB54EE">
              <w:rPr>
                <w:sz w:val="20"/>
                <w:lang w:val="es-CL"/>
              </w:rPr>
              <w:t>Otras</w:t>
            </w:r>
            <w:r w:rsidRPr="00EB54EE">
              <w:rPr>
                <w:spacing w:val="-2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obligaciones</w:t>
            </w:r>
            <w:r w:rsidRPr="00EB54EE">
              <w:rPr>
                <w:spacing w:val="-4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a</w:t>
            </w:r>
            <w:r w:rsidRPr="00EB54EE">
              <w:rPr>
                <w:spacing w:val="-1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la</w:t>
            </w:r>
            <w:r w:rsidRPr="00EB54EE">
              <w:rPr>
                <w:spacing w:val="-1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vista</w:t>
            </w:r>
          </w:p>
        </w:tc>
        <w:tc>
          <w:tcPr>
            <w:tcW w:w="2125" w:type="dxa"/>
          </w:tcPr>
          <w:p w14:paraId="3431C0BC" w14:textId="7B759149" w:rsidR="00427540" w:rsidRDefault="00427540" w:rsidP="0042754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3F587AA7" w14:textId="77777777" w:rsidTr="00DA0C26">
        <w:trPr>
          <w:trHeight w:val="241"/>
        </w:trPr>
        <w:tc>
          <w:tcPr>
            <w:tcW w:w="1414" w:type="dxa"/>
          </w:tcPr>
          <w:p w14:paraId="04934B11" w14:textId="67727B02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1B36C12" w14:textId="68C2A4DE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B45BE69" w14:textId="2554BEE6" w:rsidR="00427540" w:rsidRPr="00EB54EE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  <w:lang w:val="es-CL"/>
              </w:rPr>
            </w:pPr>
            <w:r w:rsidRPr="00EB54EE">
              <w:rPr>
                <w:sz w:val="20"/>
                <w:lang w:val="es-CL"/>
              </w:rPr>
              <w:t>Operaciones</w:t>
            </w:r>
            <w:r w:rsidRPr="00EB54EE">
              <w:rPr>
                <w:spacing w:val="-5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con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liquidación</w:t>
            </w:r>
            <w:r w:rsidRPr="00EB54EE">
              <w:rPr>
                <w:spacing w:val="-1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en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curso</w:t>
            </w:r>
          </w:p>
        </w:tc>
        <w:tc>
          <w:tcPr>
            <w:tcW w:w="2125" w:type="dxa"/>
          </w:tcPr>
          <w:p w14:paraId="3DA6B41C" w14:textId="228EF5F6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0240F893" w14:textId="77777777" w:rsidTr="00DA0C26">
        <w:trPr>
          <w:trHeight w:val="244"/>
        </w:trPr>
        <w:tc>
          <w:tcPr>
            <w:tcW w:w="1414" w:type="dxa"/>
          </w:tcPr>
          <w:p w14:paraId="40662266" w14:textId="525CDE3B" w:rsidR="00427540" w:rsidRDefault="00427540" w:rsidP="0042754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94272B5" w14:textId="08DDB549" w:rsidR="00427540" w:rsidRDefault="00427540" w:rsidP="0042754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5374073" w14:textId="22EC109D" w:rsidR="00427540" w:rsidRPr="00EB54EE" w:rsidRDefault="00427540" w:rsidP="00427540">
            <w:pPr>
              <w:pStyle w:val="TableParagraph"/>
              <w:spacing w:line="224" w:lineRule="exact"/>
              <w:ind w:left="177"/>
              <w:rPr>
                <w:sz w:val="20"/>
                <w:lang w:val="es-CL"/>
              </w:rPr>
            </w:pPr>
            <w:r w:rsidRPr="00EB54EE">
              <w:rPr>
                <w:sz w:val="20"/>
                <w:lang w:val="es-CL"/>
              </w:rPr>
              <w:t>Obligaciones</w:t>
            </w:r>
            <w:r w:rsidRPr="00EB54EE">
              <w:rPr>
                <w:spacing w:val="29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por</w:t>
            </w:r>
            <w:r w:rsidRPr="00EB54EE">
              <w:rPr>
                <w:spacing w:val="28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pactos</w:t>
            </w:r>
            <w:r w:rsidRPr="00EB54EE">
              <w:rPr>
                <w:spacing w:val="29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de</w:t>
            </w:r>
            <w:r w:rsidRPr="00EB54EE">
              <w:rPr>
                <w:spacing w:val="31"/>
                <w:sz w:val="20"/>
                <w:lang w:val="es-CL"/>
              </w:rPr>
              <w:t xml:space="preserve"> </w:t>
            </w:r>
            <w:proofErr w:type="spellStart"/>
            <w:r w:rsidRPr="00EB54EE">
              <w:rPr>
                <w:sz w:val="20"/>
                <w:lang w:val="es-CL"/>
              </w:rPr>
              <w:t>retrocompra</w:t>
            </w:r>
            <w:proofErr w:type="spellEnd"/>
            <w:r w:rsidRPr="00EB54EE">
              <w:rPr>
                <w:spacing w:val="30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y</w:t>
            </w:r>
            <w:r w:rsidRPr="00EB54EE">
              <w:rPr>
                <w:spacing w:val="29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préstamos</w:t>
            </w:r>
            <w:r w:rsidRPr="00EB54EE">
              <w:rPr>
                <w:spacing w:val="-67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de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valores</w:t>
            </w:r>
          </w:p>
        </w:tc>
        <w:tc>
          <w:tcPr>
            <w:tcW w:w="2125" w:type="dxa"/>
          </w:tcPr>
          <w:p w14:paraId="63B06C8B" w14:textId="7FF63CBE" w:rsidR="00427540" w:rsidRDefault="00427540" w:rsidP="0042754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3656B348" w14:textId="77777777" w:rsidTr="00DA0C26">
        <w:trPr>
          <w:trHeight w:val="241"/>
        </w:trPr>
        <w:tc>
          <w:tcPr>
            <w:tcW w:w="1414" w:type="dxa"/>
          </w:tcPr>
          <w:p w14:paraId="118CDE58" w14:textId="27FFB0EB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43A9FA0" w14:textId="1A12EE2E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0A9CCF" w14:textId="61715549" w:rsidR="00427540" w:rsidRPr="00EB54EE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  <w:lang w:val="es-CL"/>
              </w:rPr>
            </w:pPr>
            <w:r w:rsidRPr="00EB54EE">
              <w:rPr>
                <w:sz w:val="20"/>
                <w:lang w:val="es-CL"/>
              </w:rPr>
              <w:t>Depósitos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y otras captaciones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a</w:t>
            </w:r>
            <w:r w:rsidRPr="00EB54EE">
              <w:rPr>
                <w:spacing w:val="-2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plazo</w:t>
            </w:r>
          </w:p>
        </w:tc>
        <w:tc>
          <w:tcPr>
            <w:tcW w:w="2125" w:type="dxa"/>
          </w:tcPr>
          <w:p w14:paraId="0A2E8952" w14:textId="14CDCAB5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6ED2A999" w14:textId="77777777" w:rsidTr="00DA0C26">
        <w:trPr>
          <w:trHeight w:val="241"/>
        </w:trPr>
        <w:tc>
          <w:tcPr>
            <w:tcW w:w="1414" w:type="dxa"/>
          </w:tcPr>
          <w:p w14:paraId="4F21EAF8" w14:textId="35E63D19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63400EEC" w14:textId="5CC2BC86" w:rsidR="00427540" w:rsidRDefault="00427540" w:rsidP="00427540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B8963FB" w14:textId="35C755B8" w:rsidR="00427540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Contratos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derivados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financieros</w:t>
            </w:r>
            <w:proofErr w:type="spellEnd"/>
          </w:p>
        </w:tc>
        <w:tc>
          <w:tcPr>
            <w:tcW w:w="2125" w:type="dxa"/>
          </w:tcPr>
          <w:p w14:paraId="50CD4B68" w14:textId="3B30430B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58F0E9C9" w14:textId="77777777" w:rsidTr="00DA0C26">
        <w:trPr>
          <w:trHeight w:val="241"/>
        </w:trPr>
        <w:tc>
          <w:tcPr>
            <w:tcW w:w="1414" w:type="dxa"/>
          </w:tcPr>
          <w:p w14:paraId="4FDC78EE" w14:textId="4588D69C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81813AF" w14:textId="2D9E01CE" w:rsidR="00427540" w:rsidRDefault="00427540" w:rsidP="00427540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EB7F685" w14:textId="21B7FB3A" w:rsidR="00427540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Obligaciones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bancos</w:t>
            </w:r>
            <w:proofErr w:type="spellEnd"/>
          </w:p>
        </w:tc>
        <w:tc>
          <w:tcPr>
            <w:tcW w:w="2125" w:type="dxa"/>
          </w:tcPr>
          <w:p w14:paraId="62790CE7" w14:textId="2A2DAD2C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27540" w14:paraId="7A4CD1BD" w14:textId="77777777" w:rsidTr="00DA0C26">
        <w:trPr>
          <w:trHeight w:val="241"/>
        </w:trPr>
        <w:tc>
          <w:tcPr>
            <w:tcW w:w="1414" w:type="dxa"/>
          </w:tcPr>
          <w:p w14:paraId="561D8F3C" w14:textId="6BE1B48F" w:rsidR="00427540" w:rsidRDefault="00427540" w:rsidP="0042754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70CD9C5" w14:textId="4CD8B71A" w:rsidR="00427540" w:rsidRDefault="00427540" w:rsidP="00427540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30B46C3" w14:textId="30F542AD" w:rsidR="00427540" w:rsidRPr="00EB54EE" w:rsidRDefault="00427540" w:rsidP="00427540">
            <w:pPr>
              <w:pStyle w:val="TableParagraph"/>
              <w:spacing w:line="222" w:lineRule="exact"/>
              <w:ind w:left="177"/>
              <w:rPr>
                <w:sz w:val="20"/>
                <w:lang w:val="es-CL"/>
              </w:rPr>
            </w:pPr>
            <w:r w:rsidRPr="00EB54EE">
              <w:rPr>
                <w:sz w:val="20"/>
                <w:lang w:val="es-CL"/>
              </w:rPr>
              <w:t>Monto</w:t>
            </w:r>
            <w:r w:rsidRPr="00EB54EE">
              <w:rPr>
                <w:spacing w:val="-2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cubierto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con garantías</w:t>
            </w:r>
            <w:r w:rsidRPr="00EB54EE">
              <w:rPr>
                <w:spacing w:val="-4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válidas</w:t>
            </w:r>
            <w:r w:rsidRPr="00EB54EE">
              <w:rPr>
                <w:spacing w:val="-3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para</w:t>
            </w:r>
            <w:r w:rsidRPr="00EB54EE">
              <w:rPr>
                <w:spacing w:val="-4"/>
                <w:sz w:val="20"/>
                <w:lang w:val="es-CL"/>
              </w:rPr>
              <w:t xml:space="preserve"> </w:t>
            </w:r>
            <w:r w:rsidRPr="00EB54EE">
              <w:rPr>
                <w:sz w:val="20"/>
                <w:lang w:val="es-CL"/>
              </w:rPr>
              <w:t>límites</w:t>
            </w:r>
          </w:p>
        </w:tc>
        <w:tc>
          <w:tcPr>
            <w:tcW w:w="2125" w:type="dxa"/>
          </w:tcPr>
          <w:p w14:paraId="72A68BC4" w14:textId="4C0BC5B5" w:rsidR="00427540" w:rsidRDefault="00427540" w:rsidP="0042754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3728963E" w14:textId="7835265B" w:rsidR="00815AD9" w:rsidRDefault="00815AD9" w:rsidP="00815AD9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 w:rsidR="00427540">
        <w:rPr>
          <w:spacing w:val="-1"/>
        </w:rPr>
        <w:t>13</w:t>
      </w:r>
      <w:r>
        <w:t>4</w:t>
      </w:r>
      <w:r>
        <w:rPr>
          <w:spacing w:val="-1"/>
        </w:rPr>
        <w:t xml:space="preserve"> </w:t>
      </w:r>
      <w:r>
        <w:t>Bytes</w:t>
      </w: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149995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1974BC56" w14:textId="77777777" w:rsidR="0060731D" w:rsidRPr="0060731D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149996"/>
      <w:r w:rsidRPr="00230F5A">
        <w:t>Archivo de datos</w:t>
      </w:r>
      <w:bookmarkEnd w:id="4"/>
      <w:bookmarkEnd w:id="5"/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9C071A" w:rsidRPr="00B537DA" w14:paraId="122946CC" w14:textId="77777777" w:rsidTr="0060731D">
        <w:tc>
          <w:tcPr>
            <w:tcW w:w="595" w:type="dxa"/>
          </w:tcPr>
          <w:bookmarkEnd w:id="6"/>
          <w:p w14:paraId="3A8F09D5" w14:textId="77777777" w:rsidR="009C071A" w:rsidRPr="00B537D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1C790367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98443C8" w14:textId="77777777" w:rsidR="009C071A" w:rsidRPr="00B537D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9C071A" w:rsidRPr="00B537DA" w14:paraId="0AA1C25E" w14:textId="77777777" w:rsidTr="0060731D">
        <w:tc>
          <w:tcPr>
            <w:tcW w:w="595" w:type="dxa"/>
          </w:tcPr>
          <w:p w14:paraId="548DAC3E" w14:textId="77777777" w:rsidR="009C071A" w:rsidRPr="00B537D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A159FD6" w14:textId="77777777" w:rsidR="009C071A" w:rsidRPr="00B537D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9C071A" w:rsidRPr="00B537DA" w14:paraId="3A05EC00" w14:textId="77777777" w:rsidTr="0060731D">
        <w:tc>
          <w:tcPr>
            <w:tcW w:w="595" w:type="dxa"/>
          </w:tcPr>
          <w:p w14:paraId="4692C2B4" w14:textId="77777777" w:rsidR="009C071A" w:rsidRPr="00E81654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7444A03" w14:textId="77777777" w:rsidR="009C071A" w:rsidRPr="00E81654" w:rsidRDefault="009C071A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1D807AA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7AAF5E6" w14:textId="77777777" w:rsidR="009C071A" w:rsidRPr="00DD1EE4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4A85D09" w14:textId="77777777" w:rsidR="009C071A" w:rsidRPr="00DD1EE4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C071A" w:rsidRPr="00B537DA" w14:paraId="0811853A" w14:textId="77777777" w:rsidTr="0060731D">
        <w:tc>
          <w:tcPr>
            <w:tcW w:w="595" w:type="dxa"/>
          </w:tcPr>
          <w:p w14:paraId="103B8BA7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7693C5D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B3DAC8D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9C071A" w:rsidRPr="00B537DA" w14:paraId="7510453C" w14:textId="77777777" w:rsidTr="0060731D">
        <w:tc>
          <w:tcPr>
            <w:tcW w:w="595" w:type="dxa"/>
          </w:tcPr>
          <w:p w14:paraId="2330BA0B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F5E05C6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9C071A" w:rsidRPr="00B537DA" w14:paraId="1FE68601" w14:textId="77777777" w:rsidTr="0060731D">
        <w:tc>
          <w:tcPr>
            <w:tcW w:w="595" w:type="dxa"/>
          </w:tcPr>
          <w:p w14:paraId="0C3CF381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19565423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9C071A" w:rsidRPr="00B537DA" w14:paraId="704CED57" w14:textId="77777777" w:rsidTr="0060731D">
        <w:tc>
          <w:tcPr>
            <w:tcW w:w="595" w:type="dxa"/>
          </w:tcPr>
          <w:p w14:paraId="69AF8C2F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0EA1CD48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C071A" w:rsidRPr="00B537DA" w14:paraId="6EF1835C" w14:textId="77777777" w:rsidTr="0060731D">
        <w:tc>
          <w:tcPr>
            <w:tcW w:w="595" w:type="dxa"/>
          </w:tcPr>
          <w:p w14:paraId="523A068F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71A81C8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C071A" w:rsidRPr="00B537DA" w14:paraId="551C3985" w14:textId="77777777" w:rsidTr="0060731D">
        <w:tc>
          <w:tcPr>
            <w:tcW w:w="595" w:type="dxa"/>
          </w:tcPr>
          <w:p w14:paraId="424958FB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2E77911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9C071A" w:rsidRPr="00B537DA" w14:paraId="18E2180B" w14:textId="77777777" w:rsidTr="0060731D">
        <w:tc>
          <w:tcPr>
            <w:tcW w:w="595" w:type="dxa"/>
          </w:tcPr>
          <w:p w14:paraId="36D793EF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75311E4" w14:textId="77777777" w:rsidR="009C071A" w:rsidRDefault="009C071A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1DB152" w14:textId="1C34EA84" w:rsidR="0060731D" w:rsidRPr="00170411" w:rsidRDefault="0060731D" w:rsidP="00E83417">
      <w:pPr>
        <w:pStyle w:val="Ttulo2"/>
        <w:numPr>
          <w:ilvl w:val="1"/>
          <w:numId w:val="1"/>
        </w:numPr>
      </w:pPr>
      <w:r>
        <w:t>Validaciones variables asociadas al documento C18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A2863D1" w14:textId="3B3F194A" w:rsidR="0060731D" w:rsidRPr="00230F5A" w:rsidRDefault="0060731D" w:rsidP="0060731D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208C5" w14:paraId="3516A56F" w14:textId="77777777" w:rsidTr="00B208C5">
        <w:tc>
          <w:tcPr>
            <w:tcW w:w="595" w:type="dxa"/>
          </w:tcPr>
          <w:p w14:paraId="1C8E0C2B" w14:textId="77777777" w:rsidR="00B208C5" w:rsidRDefault="00B208C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107590E9" w14:textId="0CF36248" w:rsidR="00B208C5" w:rsidRPr="00072D31" w:rsidRDefault="00B208C5" w:rsidP="001C205D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</w:t>
            </w:r>
            <w:r w:rsidRPr="00072D3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,7,8,9,10,11,12 y 13</w:t>
            </w:r>
          </w:p>
          <w:p w14:paraId="0944F278" w14:textId="02A49A13" w:rsidR="00B208C5" w:rsidRDefault="00B208C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deben ser numérico</w:t>
            </w:r>
            <w:r w:rsidR="00431B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B208C5" w:rsidRPr="00B537DA" w14:paraId="4412C033" w14:textId="77777777" w:rsidTr="00B208C5">
        <w:tc>
          <w:tcPr>
            <w:tcW w:w="595" w:type="dxa"/>
          </w:tcPr>
          <w:p w14:paraId="78504F20" w14:textId="77777777" w:rsidR="00B208C5" w:rsidRPr="00E81654" w:rsidRDefault="00B208C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BF86A4C" w14:textId="77777777" w:rsidR="00B208C5" w:rsidRPr="00B537DA" w:rsidRDefault="00B208C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321FB" w:rsidRPr="00B537DA" w14:paraId="2071F674" w14:textId="77777777" w:rsidTr="00B208C5">
        <w:tc>
          <w:tcPr>
            <w:tcW w:w="595" w:type="dxa"/>
          </w:tcPr>
          <w:p w14:paraId="440AE636" w14:textId="12EB0331" w:rsidR="006321FB" w:rsidRPr="00E81654" w:rsidRDefault="006321F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12E835A" w14:textId="7FB78AD0" w:rsidR="006321FB" w:rsidRDefault="006321FB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4 y campo 5 tengan valores 1,2 y 3, en </w:t>
            </w:r>
            <w:r w:rsidR="00431B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aso contrario error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431BFF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5)</w:t>
            </w:r>
          </w:p>
        </w:tc>
      </w:tr>
    </w:tbl>
    <w:p w14:paraId="6A8A1846" w14:textId="77777777" w:rsidR="0060731D" w:rsidRPr="006B092D" w:rsidRDefault="0060731D" w:rsidP="0060731D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60731D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149997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60731D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149998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3FCA16E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427540">
        <w:rPr>
          <w:rFonts w:ascii="Times New Roman" w:hAnsi="Times New Roman" w:cs="Times New Roman"/>
          <w:noProof/>
          <w:lang w:eastAsia="es-ES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80AFB" wp14:editId="186E2135">
                <wp:simplePos x="0" y="0"/>
                <wp:positionH relativeFrom="column">
                  <wp:posOffset>590550</wp:posOffset>
                </wp:positionH>
                <wp:positionV relativeFrom="paragraph">
                  <wp:posOffset>-146050</wp:posOffset>
                </wp:positionV>
                <wp:extent cx="6205855" cy="5332730"/>
                <wp:effectExtent l="0" t="0" r="0" b="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855" cy="533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7A29E1" w14:textId="77777777" w:rsidR="00313666" w:rsidRDefault="00313666" w:rsidP="00B23F8D">
                            <w:pPr>
                              <w:spacing w:line="230" w:lineRule="exact"/>
                              <w:ind w:left="9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formato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F3</w:t>
                            </w:r>
                            <w:r>
                              <w:rPr>
                                <w:rFonts w:asci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MT"/>
                                <w:sz w:val="20"/>
                              </w:rPr>
                              <w:t>nf</w:t>
                            </w:r>
                            <w:proofErr w:type="spellEnd"/>
                            <w:r>
                              <w:rPr>
                                <w:rFonts w:ascii="Arial MT"/>
                                <w:sz w:val="20"/>
                              </w:rPr>
                              <w:t>) es:</w:t>
                            </w:r>
                          </w:p>
                          <w:p w14:paraId="1BA58FC1" w14:textId="77777777" w:rsidR="00313666" w:rsidRDefault="00313666" w:rsidP="00B23F8D">
                            <w:pPr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1&gt;&lt;valor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1&gt;&lt;signo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1&gt;&lt;fin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3988B1FC" w14:textId="77777777" w:rsidR="00313666" w:rsidRDefault="00313666" w:rsidP="00B23F8D">
                            <w:pPr>
                              <w:spacing w:before="1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….</w:t>
                            </w:r>
                          </w:p>
                          <w:p w14:paraId="4C20E657" w14:textId="77777777" w:rsidR="00313666" w:rsidRDefault="00313666" w:rsidP="00B23F8D">
                            <w:pPr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2&gt;&lt;valor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2&gt;&lt;valor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 2&gt;&lt;signo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2&gt;&lt;fin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2531709F" w14:textId="77777777" w:rsidR="00313666" w:rsidRDefault="00313666" w:rsidP="00B23F8D">
                            <w:pPr>
                              <w:spacing w:line="229" w:lineRule="exact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….</w:t>
                            </w:r>
                          </w:p>
                          <w:p w14:paraId="74BA5581" w14:textId="77777777" w:rsidR="00313666" w:rsidRDefault="00313666" w:rsidP="00B23F8D">
                            <w:pPr>
                              <w:spacing w:line="229" w:lineRule="exact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m&gt;&lt;signo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m&gt;&lt;fin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2B6F3C96" w14:textId="77777777" w:rsidR="00313666" w:rsidRDefault="00313666" w:rsidP="00B23F8D">
                            <w:pPr>
                              <w:spacing w:before="1"/>
                              <w:ind w:left="103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w w:val="99"/>
                                <w:sz w:val="20"/>
                              </w:rPr>
                              <w:t>…</w:t>
                            </w:r>
                          </w:p>
                          <w:p w14:paraId="657410BF" w14:textId="77777777" w:rsidR="00313666" w:rsidRDefault="00313666" w:rsidP="00B23F8D">
                            <w:pPr>
                              <w:ind w:left="103" w:right="1164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N&gt;&lt;valor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N&gt;&lt;signo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N&gt;&lt;fin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 línea&gt;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Donde:</w:t>
                            </w:r>
                          </w:p>
                          <w:p w14:paraId="30B34974" w14:textId="77777777" w:rsidR="00313666" w:rsidRDefault="00313666" w:rsidP="00B23F8D">
                            <w:pPr>
                              <w:spacing w:before="2"/>
                              <w:rPr>
                                <w:rFonts w:ascii="Arial MT"/>
                                <w:sz w:val="20"/>
                              </w:rPr>
                            </w:pPr>
                          </w:p>
                          <w:p w14:paraId="6915A75A" w14:textId="77777777" w:rsidR="00313666" w:rsidRDefault="00313666" w:rsidP="0038327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bookmarkStart w:id="11" w:name="_Hlk150869483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&lt;nro.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 m&gt;</w:t>
                            </w:r>
                          </w:p>
                          <w:p w14:paraId="7EC21B15" w14:textId="77777777" w:rsidR="00313666" w:rsidRDefault="00313666" w:rsidP="00B23F8D">
                            <w:pPr>
                              <w:pStyle w:val="Prrafodelista"/>
                              <w:ind w:left="823" w:right="109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Es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un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correlativo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numérico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secuencial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comienza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rFonts w:ascii="Arial MT" w:hAnsi="Arial MT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Pr="00964670">
                              <w:rPr>
                                <w:rFonts w:ascii="Arial MT" w:hAnsi="Arial MT"/>
                                <w:sz w:val="20"/>
                              </w:rPr>
                              <w:t>1</w:t>
                            </w:r>
                            <w:r w:rsidRPr="00964670">
                              <w:rPr>
                                <w:rFonts w:ascii="Arial MT" w:hAnsi="Arial MT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 w:rsidRPr="00964670">
                              <w:rPr>
                                <w:rFonts w:ascii="Arial MT" w:hAnsi="Arial MT"/>
                                <w:sz w:val="20"/>
                              </w:rPr>
                              <w:t>y</w:t>
                            </w:r>
                            <w:r w:rsidRPr="00964670"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964670">
                              <w:rPr>
                                <w:rFonts w:ascii="Arial MT" w:hAnsi="Arial MT"/>
                                <w:sz w:val="20"/>
                              </w:rPr>
                              <w:t>el largo es 3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.</w:t>
                            </w:r>
                          </w:p>
                          <w:p w14:paraId="7795EA57" w14:textId="77777777" w:rsidR="00313666" w:rsidRDefault="00313666" w:rsidP="00B23F8D">
                            <w:pPr>
                              <w:pStyle w:val="Prrafodelista"/>
                              <w:ind w:left="823" w:right="109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  <w:p w14:paraId="4D4BF33B" w14:textId="77777777" w:rsidR="00313666" w:rsidRDefault="00313666" w:rsidP="0038327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before="1" w:after="0" w:line="243" w:lineRule="exact"/>
                              <w:ind w:hanging="361"/>
                              <w:jc w:val="both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&lt;valor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m&gt;</w:t>
                            </w:r>
                          </w:p>
                          <w:p w14:paraId="75BF005D" w14:textId="77777777" w:rsidR="00313666" w:rsidRDefault="00313666" w:rsidP="00B23F8D">
                            <w:pPr>
                              <w:ind w:left="823" w:right="108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bookmarkStart w:id="12" w:name="_Hlk150872315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Representa el campo m del mensaje carátula del tipo de archivo el cual tiene un largo de </w:t>
                            </w:r>
                            <w:r w:rsidRPr="00964670">
                              <w:rPr>
                                <w:rFonts w:ascii="Arial MT" w:hAnsi="Arial MT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dígitos,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rellenado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con el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valor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0 a la izquierda.</w:t>
                            </w:r>
                          </w:p>
                          <w:p w14:paraId="3B7DD923" w14:textId="77777777" w:rsidR="00313666" w:rsidRDefault="00313666" w:rsidP="0038327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&lt;valor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m&gt;</w:t>
                            </w:r>
                          </w:p>
                          <w:p w14:paraId="65FFD62D" w14:textId="77777777" w:rsidR="00313666" w:rsidRDefault="00313666" w:rsidP="00B23F8D">
                            <w:pPr>
                              <w:pStyle w:val="Prrafodelista"/>
                              <w:ind w:left="823" w:right="101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Representa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valor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decimal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mensaje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carátula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rFonts w:ascii="Arial MT" w:hAnsi="Arial MT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tipo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archivo, tiene</w:t>
                            </w:r>
                            <w:r>
                              <w:rPr>
                                <w:rFonts w:ascii="Arial MT" w:hAnsi="Arial MT"/>
                                <w:spacing w:val="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un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largo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 w:rsidRPr="00964670">
                              <w:rPr>
                                <w:rFonts w:ascii="Arial MT" w:hAnsi="Arial MT"/>
                                <w:sz w:val="20"/>
                              </w:rPr>
                              <w:t>4 dígitos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, rellenado con valor 0 a la izquierda cuando es menor a </w:t>
                            </w:r>
                            <w:bookmarkEnd w:id="12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4.</w:t>
                            </w:r>
                          </w:p>
                          <w:p w14:paraId="22C85A9C" w14:textId="77777777" w:rsidR="00313666" w:rsidRDefault="00313666" w:rsidP="00B23F8D">
                            <w:pPr>
                              <w:ind w:left="823" w:right="101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  <w:p w14:paraId="7B48D97A" w14:textId="77777777" w:rsidR="00313666" w:rsidRDefault="00313666" w:rsidP="0038327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>&lt;signo</w:t>
                            </w:r>
                            <w:r>
                              <w:rPr>
                                <w:rFonts w:asci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campo</w:t>
                            </w:r>
                            <w:r>
                              <w:rPr>
                                <w:rFonts w:asci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20"/>
                              </w:rPr>
                              <w:t>m&gt;</w:t>
                            </w:r>
                          </w:p>
                          <w:p w14:paraId="34CC101D" w14:textId="77777777" w:rsidR="00313666" w:rsidRDefault="00313666" w:rsidP="00B23F8D">
                            <w:pPr>
                              <w:pStyle w:val="Prrafodelista"/>
                              <w:ind w:left="823" w:right="102" w:firstLine="0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Esto representa el signo del campo m del mensaje carátula, debe ser +,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siendo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 largo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posición.</w:t>
                            </w:r>
                          </w:p>
                          <w:p w14:paraId="1392E681" w14:textId="77777777" w:rsidR="00313666" w:rsidRDefault="00313666" w:rsidP="00B23F8D">
                            <w:pPr>
                              <w:ind w:left="823" w:right="102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El signo lo define el archivo de entrada </w:t>
                            </w:r>
                          </w:p>
                          <w:p w14:paraId="05A19EA9" w14:textId="77777777" w:rsidR="00313666" w:rsidRDefault="00313666" w:rsidP="0038327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24"/>
                              </w:tabs>
                              <w:autoSpaceDE w:val="0"/>
                              <w:autoSpaceDN w:val="0"/>
                              <w:spacing w:after="0" w:line="243" w:lineRule="exact"/>
                              <w:ind w:hanging="361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&lt;fin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línea&gt;</w:t>
                            </w:r>
                          </w:p>
                          <w:p w14:paraId="24506AED" w14:textId="77777777" w:rsidR="00313666" w:rsidRDefault="00313666" w:rsidP="00B23F8D">
                            <w:pPr>
                              <w:spacing w:line="228" w:lineRule="exact"/>
                              <w:ind w:left="823"/>
                              <w:jc w:val="both"/>
                              <w:rPr>
                                <w:rFonts w:ascii="Arial MT" w:hAnsi="Arial MT"/>
                                <w:sz w:val="20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Carácter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fin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rFonts w:ascii="Arial MT" w:hAnsi="Arial MT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línea en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 xml:space="preserve">formato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Linu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</w:rPr>
                              <w:t>:</w:t>
                            </w:r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Arial MT" w:hAnsi="Arial MT"/>
                                <w:sz w:val="20"/>
                              </w:rPr>
                              <w:t>.</w:t>
                            </w:r>
                            <w:bookmarkEnd w:id="11"/>
                            <w:proofErr w:type="gramEnd"/>
                          </w:p>
                          <w:p w14:paraId="3C22BC0C" w14:textId="77777777" w:rsidR="00313666" w:rsidRDefault="00313666" w:rsidP="00B23F8D">
                            <w:pPr>
                              <w:rPr>
                                <w:rFonts w:ascii="Arial MT" w:hAnsi="Arial MT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0AFB" id="Cuadro de texto 1" o:spid="_x0000_s1027" type="#_x0000_t202" style="position:absolute;left:0;text-align:left;margin-left:46.5pt;margin-top:-11.5pt;width:488.65pt;height:41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" filled="f" stroked="f">
                <v:textbox inset="0,0,0,0">
                  <w:txbxContent>
                    <w:p w14:paraId="5A7A29E1" w14:textId="77777777" w:rsidR="00313666" w:rsidRDefault="00313666" w:rsidP="00B23F8D">
                      <w:pPr>
                        <w:spacing w:line="230" w:lineRule="exact"/>
                        <w:ind w:left="9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El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formato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F3</w:t>
                      </w:r>
                      <w:r>
                        <w:rPr>
                          <w:rFonts w:asci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Arial MT"/>
                          <w:sz w:val="20"/>
                        </w:rPr>
                        <w:t>nf</w:t>
                      </w:r>
                      <w:proofErr w:type="spellEnd"/>
                      <w:r>
                        <w:rPr>
                          <w:rFonts w:ascii="Arial MT"/>
                          <w:sz w:val="20"/>
                        </w:rPr>
                        <w:t>) es:</w:t>
                      </w:r>
                    </w:p>
                    <w:p w14:paraId="1BA58FC1" w14:textId="77777777" w:rsidR="00313666" w:rsidRDefault="00313666" w:rsidP="00B23F8D">
                      <w:pPr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1&gt;&lt;valor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1&gt;&lt;signo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1&gt;&lt;fin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3988B1FC" w14:textId="77777777" w:rsidR="00313666" w:rsidRDefault="00313666" w:rsidP="00B23F8D">
                      <w:pPr>
                        <w:spacing w:before="1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….</w:t>
                      </w:r>
                    </w:p>
                    <w:p w14:paraId="4C20E657" w14:textId="77777777" w:rsidR="00313666" w:rsidRDefault="00313666" w:rsidP="00B23F8D">
                      <w:pPr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2&gt;&lt;valor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2&gt;&lt;valor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 2&gt;&lt;signo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2&gt;&lt;fin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2531709F" w14:textId="77777777" w:rsidR="00313666" w:rsidRDefault="00313666" w:rsidP="00B23F8D">
                      <w:pPr>
                        <w:spacing w:line="229" w:lineRule="exact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….</w:t>
                      </w:r>
                    </w:p>
                    <w:p w14:paraId="74BA5581" w14:textId="77777777" w:rsidR="00313666" w:rsidRDefault="00313666" w:rsidP="00B23F8D">
                      <w:pPr>
                        <w:spacing w:line="229" w:lineRule="exact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m&gt;&lt;signo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m&gt;&lt;fin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2B6F3C96" w14:textId="77777777" w:rsidR="00313666" w:rsidRDefault="00313666" w:rsidP="00B23F8D">
                      <w:pPr>
                        <w:spacing w:before="1"/>
                        <w:ind w:left="103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w w:val="99"/>
                          <w:sz w:val="20"/>
                        </w:rPr>
                        <w:t>…</w:t>
                      </w:r>
                    </w:p>
                    <w:p w14:paraId="657410BF" w14:textId="77777777" w:rsidR="00313666" w:rsidRDefault="00313666" w:rsidP="00B23F8D">
                      <w:pPr>
                        <w:ind w:left="103" w:right="1164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N&gt;&lt;valor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N&gt;&lt;signo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N&gt;&lt;fin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 línea&gt;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Donde:</w:t>
                      </w:r>
                    </w:p>
                    <w:p w14:paraId="30B34974" w14:textId="77777777" w:rsidR="00313666" w:rsidRDefault="00313666" w:rsidP="00B23F8D">
                      <w:pPr>
                        <w:spacing w:before="2"/>
                        <w:rPr>
                          <w:rFonts w:ascii="Arial MT"/>
                          <w:sz w:val="20"/>
                        </w:rPr>
                      </w:pPr>
                    </w:p>
                    <w:p w14:paraId="6915A75A" w14:textId="77777777" w:rsidR="00313666" w:rsidRDefault="00313666" w:rsidP="00383278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bookmarkStart w:id="13" w:name="_Hlk150869483"/>
                      <w:r>
                        <w:rPr>
                          <w:rFonts w:ascii="Arial MT" w:hAnsi="Arial MT"/>
                          <w:sz w:val="20"/>
                        </w:rPr>
                        <w:t>&lt;nro.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 m&gt;</w:t>
                      </w:r>
                    </w:p>
                    <w:p w14:paraId="7EC21B15" w14:textId="77777777" w:rsidR="00313666" w:rsidRDefault="00313666" w:rsidP="00B23F8D">
                      <w:pPr>
                        <w:pStyle w:val="Prrafodelista"/>
                        <w:ind w:left="823" w:right="109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Es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un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correlativo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numérico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y</w:t>
                      </w:r>
                      <w:r>
                        <w:rPr>
                          <w:rFonts w:ascii="Arial MT" w:hAnsi="Arial MT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secuencial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que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comienza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en</w:t>
                      </w:r>
                      <w:r>
                        <w:rPr>
                          <w:rFonts w:ascii="Arial MT" w:hAnsi="Arial MT"/>
                          <w:spacing w:val="-6"/>
                          <w:sz w:val="20"/>
                        </w:rPr>
                        <w:t xml:space="preserve"> </w:t>
                      </w:r>
                      <w:r w:rsidRPr="00964670">
                        <w:rPr>
                          <w:rFonts w:ascii="Arial MT" w:hAnsi="Arial MT"/>
                          <w:sz w:val="20"/>
                        </w:rPr>
                        <w:t>1</w:t>
                      </w:r>
                      <w:r w:rsidRPr="00964670">
                        <w:rPr>
                          <w:rFonts w:ascii="Arial MT" w:hAnsi="Arial MT"/>
                          <w:spacing w:val="-5"/>
                          <w:sz w:val="20"/>
                        </w:rPr>
                        <w:t xml:space="preserve"> </w:t>
                      </w:r>
                      <w:r w:rsidRPr="00964670">
                        <w:rPr>
                          <w:rFonts w:ascii="Arial MT" w:hAnsi="Arial MT"/>
                          <w:sz w:val="20"/>
                        </w:rPr>
                        <w:t>y</w:t>
                      </w:r>
                      <w:r w:rsidRPr="00964670"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 w:rsidRPr="00964670">
                        <w:rPr>
                          <w:rFonts w:ascii="Arial MT" w:hAnsi="Arial MT"/>
                          <w:sz w:val="20"/>
                        </w:rPr>
                        <w:t>el largo es 3</w:t>
                      </w:r>
                      <w:r>
                        <w:rPr>
                          <w:rFonts w:ascii="Arial MT" w:hAnsi="Arial MT"/>
                          <w:sz w:val="20"/>
                        </w:rPr>
                        <w:t>.</w:t>
                      </w:r>
                    </w:p>
                    <w:p w14:paraId="7795EA57" w14:textId="77777777" w:rsidR="00313666" w:rsidRDefault="00313666" w:rsidP="00B23F8D">
                      <w:pPr>
                        <w:pStyle w:val="Prrafodelista"/>
                        <w:ind w:left="823" w:right="109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</w:p>
                    <w:p w14:paraId="4D4BF33B" w14:textId="77777777" w:rsidR="00313666" w:rsidRDefault="00313666" w:rsidP="00383278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before="1" w:after="0" w:line="243" w:lineRule="exact"/>
                        <w:ind w:hanging="361"/>
                        <w:jc w:val="both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&lt;valor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campo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m&gt;</w:t>
                      </w:r>
                    </w:p>
                    <w:p w14:paraId="75BF005D" w14:textId="77777777" w:rsidR="00313666" w:rsidRDefault="00313666" w:rsidP="00B23F8D">
                      <w:pPr>
                        <w:ind w:left="823" w:right="108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bookmarkStart w:id="14" w:name="_Hlk150872315"/>
                      <w:r>
                        <w:rPr>
                          <w:rFonts w:ascii="Arial MT" w:hAnsi="Arial MT"/>
                          <w:sz w:val="20"/>
                        </w:rPr>
                        <w:t xml:space="preserve">Representa el campo m del mensaje carátula del tipo de archivo el cual tiene un largo de </w:t>
                      </w:r>
                      <w:r w:rsidRPr="00964670">
                        <w:rPr>
                          <w:rFonts w:ascii="Arial MT" w:hAnsi="Arial MT"/>
                          <w:sz w:val="20"/>
                        </w:rPr>
                        <w:t>30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dígitos,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rellenado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con el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valor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0 a la izquierda.</w:t>
                      </w:r>
                    </w:p>
                    <w:p w14:paraId="3B7DD923" w14:textId="77777777" w:rsidR="00313666" w:rsidRDefault="00313666" w:rsidP="00383278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&lt;valor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decimal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campo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m&gt;</w:t>
                      </w:r>
                    </w:p>
                    <w:p w14:paraId="65FFD62D" w14:textId="77777777" w:rsidR="00313666" w:rsidRDefault="00313666" w:rsidP="00B23F8D">
                      <w:pPr>
                        <w:pStyle w:val="Prrafodelista"/>
                        <w:ind w:left="823" w:right="101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Representa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el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valor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decimal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del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campo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mensaje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carátula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del</w:t>
                      </w:r>
                      <w:r>
                        <w:rPr>
                          <w:rFonts w:ascii="Arial MT" w:hAnsi="Arial MT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tipo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archivo, tiene</w:t>
                      </w:r>
                      <w:r>
                        <w:rPr>
                          <w:rFonts w:ascii="Arial MT" w:hAnsi="Arial MT"/>
                          <w:spacing w:val="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un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largo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53"/>
                          <w:sz w:val="20"/>
                        </w:rPr>
                        <w:t xml:space="preserve"> </w:t>
                      </w:r>
                      <w:r w:rsidRPr="00964670">
                        <w:rPr>
                          <w:rFonts w:ascii="Arial MT" w:hAnsi="Arial MT"/>
                          <w:sz w:val="20"/>
                        </w:rPr>
                        <w:t>4 dígitos</w:t>
                      </w:r>
                      <w:r>
                        <w:rPr>
                          <w:rFonts w:ascii="Arial MT" w:hAnsi="Arial MT"/>
                          <w:sz w:val="20"/>
                        </w:rPr>
                        <w:t xml:space="preserve">, rellenado con valor 0 a la izquierda cuando es menor a </w:t>
                      </w:r>
                      <w:bookmarkEnd w:id="14"/>
                      <w:r>
                        <w:rPr>
                          <w:rFonts w:ascii="Arial MT" w:hAnsi="Arial MT"/>
                          <w:sz w:val="20"/>
                        </w:rPr>
                        <w:t>4.</w:t>
                      </w:r>
                    </w:p>
                    <w:p w14:paraId="22C85A9C" w14:textId="77777777" w:rsidR="00313666" w:rsidRDefault="00313666" w:rsidP="00B23F8D">
                      <w:pPr>
                        <w:ind w:left="823" w:right="101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</w:p>
                    <w:p w14:paraId="7B48D97A" w14:textId="77777777" w:rsidR="00313666" w:rsidRDefault="00313666" w:rsidP="00383278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>&lt;signo</w:t>
                      </w:r>
                      <w:r>
                        <w:rPr>
                          <w:rFonts w:asci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campo</w:t>
                      </w:r>
                      <w:r>
                        <w:rPr>
                          <w:rFonts w:asci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20"/>
                        </w:rPr>
                        <w:t>m&gt;</w:t>
                      </w:r>
                    </w:p>
                    <w:p w14:paraId="34CC101D" w14:textId="77777777" w:rsidR="00313666" w:rsidRDefault="00313666" w:rsidP="00B23F8D">
                      <w:pPr>
                        <w:pStyle w:val="Prrafodelista"/>
                        <w:ind w:left="823" w:right="102" w:firstLine="0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Esto representa el signo del campo m del mensaje carátula, debe ser +,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siendo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 largo</w:t>
                      </w:r>
                      <w:r>
                        <w:rPr>
                          <w:rFonts w:ascii="Arial MT" w:hAnsi="Arial MT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1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posición.</w:t>
                      </w:r>
                    </w:p>
                    <w:p w14:paraId="1392E681" w14:textId="77777777" w:rsidR="00313666" w:rsidRDefault="00313666" w:rsidP="00B23F8D">
                      <w:pPr>
                        <w:ind w:left="823" w:right="102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 xml:space="preserve">El signo lo define el archivo de entrada </w:t>
                      </w:r>
                    </w:p>
                    <w:p w14:paraId="05A19EA9" w14:textId="77777777" w:rsidR="00313666" w:rsidRDefault="00313666" w:rsidP="00383278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824"/>
                        </w:tabs>
                        <w:autoSpaceDE w:val="0"/>
                        <w:autoSpaceDN w:val="0"/>
                        <w:spacing w:after="0" w:line="243" w:lineRule="exact"/>
                        <w:ind w:hanging="361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&lt;fin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línea&gt;</w:t>
                      </w:r>
                    </w:p>
                    <w:p w14:paraId="24506AED" w14:textId="77777777" w:rsidR="00313666" w:rsidRDefault="00313666" w:rsidP="00B23F8D">
                      <w:pPr>
                        <w:spacing w:line="228" w:lineRule="exact"/>
                        <w:ind w:left="823"/>
                        <w:jc w:val="both"/>
                        <w:rPr>
                          <w:rFonts w:ascii="Arial MT" w:hAnsi="Arial MT"/>
                          <w:sz w:val="20"/>
                        </w:rPr>
                      </w:pPr>
                      <w:r>
                        <w:rPr>
                          <w:rFonts w:ascii="Arial MT" w:hAnsi="Arial MT"/>
                          <w:sz w:val="20"/>
                        </w:rPr>
                        <w:t>Carácter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fin</w:t>
                      </w:r>
                      <w:r>
                        <w:rPr>
                          <w:rFonts w:ascii="Arial MT" w:hAnsi="Arial MT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de</w:t>
                      </w:r>
                      <w:r>
                        <w:rPr>
                          <w:rFonts w:ascii="Arial MT" w:hAnsi="Arial MT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>línea en</w:t>
                      </w:r>
                      <w:r>
                        <w:rPr>
                          <w:rFonts w:ascii="Arial MT" w:hAnsi="Arial MT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z w:val="20"/>
                        </w:rPr>
                        <w:t xml:space="preserve">formato </w:t>
                      </w:r>
                      <w:proofErr w:type="spellStart"/>
                      <w:proofErr w:type="gramStart"/>
                      <w:r>
                        <w:rPr>
                          <w:rFonts w:ascii="Arial MT" w:hAnsi="Arial MT"/>
                          <w:sz w:val="20"/>
                        </w:rPr>
                        <w:t>Linu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</w:rPr>
                        <w:t>:</w:t>
                      </w:r>
                      <w:r>
                        <w:rPr>
                          <w:rFonts w:ascii="Arial MT" w:hAnsi="Arial MT"/>
                          <w:sz w:val="20"/>
                        </w:rPr>
                        <w:t>x</w:t>
                      </w:r>
                      <w:proofErr w:type="spellEnd"/>
                      <w:r>
                        <w:rPr>
                          <w:rFonts w:ascii="Arial MT" w:hAnsi="Arial MT"/>
                          <w:sz w:val="20"/>
                        </w:rPr>
                        <w:t>.</w:t>
                      </w:r>
                      <w:bookmarkEnd w:id="13"/>
                      <w:proofErr w:type="gramEnd"/>
                    </w:p>
                    <w:p w14:paraId="3C22BC0C" w14:textId="77777777" w:rsidR="00313666" w:rsidRDefault="00313666" w:rsidP="00B23F8D">
                      <w:pPr>
                        <w:rPr>
                          <w:rFonts w:ascii="Arial MT" w:hAnsi="Arial MT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40"/>
      </w:tblGrid>
      <w:tr w:rsidR="0060731D" w:rsidRPr="00F45E53" w14:paraId="3C49826D" w14:textId="77777777" w:rsidTr="00906AD3">
        <w:trPr>
          <w:trHeight w:val="268"/>
        </w:trPr>
        <w:tc>
          <w:tcPr>
            <w:tcW w:w="862" w:type="dxa"/>
          </w:tcPr>
          <w:p w14:paraId="4F186F2F" w14:textId="77777777" w:rsidR="0060731D" w:rsidRPr="00F45E53" w:rsidRDefault="0060731D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60731D" w:rsidRPr="00F45E53" w:rsidRDefault="0060731D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60731D" w:rsidRPr="00F45E53" w:rsidRDefault="0060731D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60731D" w:rsidRPr="00F45E53" w:rsidRDefault="0060731D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40" w:type="dxa"/>
          </w:tcPr>
          <w:p w14:paraId="313FA897" w14:textId="77777777" w:rsidR="0060731D" w:rsidRPr="00F45E53" w:rsidRDefault="0060731D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60731D" w:rsidRPr="00F45E53" w14:paraId="3218A4A9" w14:textId="77777777" w:rsidTr="00906AD3">
        <w:trPr>
          <w:trHeight w:val="268"/>
        </w:trPr>
        <w:tc>
          <w:tcPr>
            <w:tcW w:w="862" w:type="dxa"/>
          </w:tcPr>
          <w:p w14:paraId="6B1D5128" w14:textId="77777777" w:rsidR="0060731D" w:rsidRPr="00F45E53" w:rsidRDefault="0060731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60731D" w:rsidRPr="00F45E53" w:rsidRDefault="0060731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60731D" w:rsidRPr="00F45E53" w:rsidRDefault="0060731D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40" w:type="dxa"/>
          </w:tcPr>
          <w:p w14:paraId="47BFB383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0731D" w:rsidRPr="00F45E53" w14:paraId="622814C1" w14:textId="77777777" w:rsidTr="00906AD3">
        <w:trPr>
          <w:trHeight w:val="268"/>
        </w:trPr>
        <w:tc>
          <w:tcPr>
            <w:tcW w:w="862" w:type="dxa"/>
          </w:tcPr>
          <w:p w14:paraId="7671AEB9" w14:textId="77777777" w:rsidR="0060731D" w:rsidRPr="00F45E53" w:rsidRDefault="0060731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60731D" w:rsidRPr="00F45E53" w:rsidRDefault="0060731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60731D" w:rsidRPr="00F45E53" w:rsidRDefault="0060731D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40" w:type="dxa"/>
          </w:tcPr>
          <w:p w14:paraId="0688E970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0731D" w:rsidRPr="00F45E53" w14:paraId="29ABD7A0" w14:textId="77777777" w:rsidTr="00906AD3">
        <w:trPr>
          <w:trHeight w:val="268"/>
        </w:trPr>
        <w:tc>
          <w:tcPr>
            <w:tcW w:w="862" w:type="dxa"/>
          </w:tcPr>
          <w:p w14:paraId="36B1247A" w14:textId="77777777" w:rsidR="0060731D" w:rsidRPr="00F45E53" w:rsidRDefault="0060731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60731D" w:rsidRPr="00F45E53" w:rsidRDefault="0060731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60731D" w:rsidRPr="00F45E53" w:rsidRDefault="0060731D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40" w:type="dxa"/>
          </w:tcPr>
          <w:p w14:paraId="44C86B87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0731D" w:rsidRPr="00F45E53" w14:paraId="4A41D4E9" w14:textId="77777777" w:rsidTr="00906AD3">
        <w:trPr>
          <w:trHeight w:val="268"/>
        </w:trPr>
        <w:tc>
          <w:tcPr>
            <w:tcW w:w="862" w:type="dxa"/>
          </w:tcPr>
          <w:p w14:paraId="407BD317" w14:textId="77777777" w:rsidR="0060731D" w:rsidRPr="00F45E53" w:rsidRDefault="0060731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60731D" w:rsidRPr="00F45E53" w:rsidRDefault="0060731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60731D" w:rsidRPr="00F45E53" w:rsidRDefault="0060731D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40" w:type="dxa"/>
          </w:tcPr>
          <w:p w14:paraId="034ED216" w14:textId="77777777" w:rsidR="0060731D" w:rsidRPr="00F45E53" w:rsidRDefault="0060731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0731D" w:rsidRPr="00F45E53" w14:paraId="306FA4E7" w14:textId="77777777" w:rsidTr="00906AD3">
        <w:trPr>
          <w:trHeight w:val="268"/>
        </w:trPr>
        <w:tc>
          <w:tcPr>
            <w:tcW w:w="862" w:type="dxa"/>
          </w:tcPr>
          <w:p w14:paraId="0E8DBBC7" w14:textId="7F4D293D" w:rsidR="0060731D" w:rsidRPr="00F45E53" w:rsidRDefault="0060731D" w:rsidP="00794EB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60731D" w:rsidRPr="00F45E53" w:rsidRDefault="0060731D" w:rsidP="00794EB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211D7F58" w:rsidR="0060731D" w:rsidRPr="00794EB0" w:rsidRDefault="0060731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794EB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571C873B" w:rsidR="0060731D" w:rsidRPr="0060731D" w:rsidRDefault="0060731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r w:rsidRPr="0060731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NUMERO DE REGISTROS INFORMADOS,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total de registros</w:t>
            </w:r>
          </w:p>
        </w:tc>
        <w:tc>
          <w:tcPr>
            <w:tcW w:w="840" w:type="dxa"/>
          </w:tcPr>
          <w:p w14:paraId="4F1C09C0" w14:textId="7F9AB3DE" w:rsidR="0060731D" w:rsidRPr="00F45E53" w:rsidRDefault="0060731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7AD2ABC3" w14:textId="77777777" w:rsidTr="00906AD3">
        <w:trPr>
          <w:trHeight w:val="268"/>
        </w:trPr>
        <w:tc>
          <w:tcPr>
            <w:tcW w:w="862" w:type="dxa"/>
          </w:tcPr>
          <w:p w14:paraId="39EAE958" w14:textId="3642453E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70A8BDA6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23250698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CED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46A9B7" w14:textId="54A409FD" w:rsidR="0060731D" w:rsidRPr="00EB54EE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TOTAL OBLIGACIONES INFORMADAS A LA VISTA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, sumar campos 6,7,8,9,10,11,12 considera campo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4  igual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a 1</w:t>
            </w:r>
          </w:p>
        </w:tc>
        <w:tc>
          <w:tcPr>
            <w:tcW w:w="840" w:type="dxa"/>
          </w:tcPr>
          <w:p w14:paraId="43E99B36" w14:textId="3E2765B0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0C633433" w14:textId="77777777" w:rsidTr="00906AD3">
        <w:trPr>
          <w:trHeight w:val="268"/>
        </w:trPr>
        <w:tc>
          <w:tcPr>
            <w:tcW w:w="862" w:type="dxa"/>
          </w:tcPr>
          <w:p w14:paraId="7877D945" w14:textId="48071457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7</w:t>
            </w:r>
          </w:p>
        </w:tc>
        <w:tc>
          <w:tcPr>
            <w:tcW w:w="425" w:type="dxa"/>
          </w:tcPr>
          <w:p w14:paraId="28D72DEB" w14:textId="1F7A917F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20961F7" w14:textId="3C2C6671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CEE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1D003984" w14:textId="59E82665" w:rsidR="0060731D" w:rsidRPr="0060731D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TOT.OBL.INFORM.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CON VCTO. </w:t>
            </w:r>
            <w:r w:rsidRPr="0060731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HASTA UN AÑO,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sumar campos 6,7,8,9,10,11,12 considera campo 4 igual a 2</w:t>
            </w:r>
          </w:p>
        </w:tc>
        <w:tc>
          <w:tcPr>
            <w:tcW w:w="840" w:type="dxa"/>
          </w:tcPr>
          <w:p w14:paraId="2CAB4F4D" w14:textId="0174C04F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65A97BD5" w14:textId="77777777" w:rsidTr="00906AD3">
        <w:trPr>
          <w:trHeight w:val="268"/>
        </w:trPr>
        <w:tc>
          <w:tcPr>
            <w:tcW w:w="862" w:type="dxa"/>
          </w:tcPr>
          <w:p w14:paraId="7697291C" w14:textId="14523A3F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8</w:t>
            </w:r>
          </w:p>
        </w:tc>
        <w:tc>
          <w:tcPr>
            <w:tcW w:w="425" w:type="dxa"/>
          </w:tcPr>
          <w:p w14:paraId="201117E7" w14:textId="09C1C6F1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CEAECB" w14:textId="69F9C851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CEF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6146C39" w14:textId="4210D67D" w:rsidR="0060731D" w:rsidRPr="00EB54EE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TOT.OBL.INFORM.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CON VCTO.A MAS DE UN AÑO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, sumar campos 6,7,8,9,10,11,12 considera campo 4 a 3</w:t>
            </w:r>
          </w:p>
        </w:tc>
        <w:tc>
          <w:tcPr>
            <w:tcW w:w="840" w:type="dxa"/>
          </w:tcPr>
          <w:p w14:paraId="0888B5AE" w14:textId="6AACB60A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703BA1B1" w14:textId="77777777" w:rsidTr="00906AD3">
        <w:trPr>
          <w:trHeight w:val="268"/>
        </w:trPr>
        <w:tc>
          <w:tcPr>
            <w:tcW w:w="862" w:type="dxa"/>
          </w:tcPr>
          <w:p w14:paraId="3173FDDD" w14:textId="0C921CDB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9</w:t>
            </w:r>
          </w:p>
        </w:tc>
        <w:tc>
          <w:tcPr>
            <w:tcW w:w="425" w:type="dxa"/>
          </w:tcPr>
          <w:p w14:paraId="49DEC3AD" w14:textId="650747E1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205AD20" w14:textId="635D662B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CEG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2ECF5FF8" w14:textId="308D2F2A" w:rsidR="0060731D" w:rsidRPr="00EB54EE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TOT.OBL.INFORM.PAGAD.EN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PESOS NO REAJUS.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sumar campos 6,7,8,9,10,11,12 considera campo 5 igual a 1 </w:t>
            </w:r>
          </w:p>
        </w:tc>
        <w:tc>
          <w:tcPr>
            <w:tcW w:w="840" w:type="dxa"/>
          </w:tcPr>
          <w:p w14:paraId="64A1818A" w14:textId="3DF64CF1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3713435D" w14:textId="77777777" w:rsidTr="00906AD3">
        <w:trPr>
          <w:trHeight w:val="268"/>
        </w:trPr>
        <w:tc>
          <w:tcPr>
            <w:tcW w:w="862" w:type="dxa"/>
          </w:tcPr>
          <w:p w14:paraId="15662D88" w14:textId="7006313F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10</w:t>
            </w:r>
          </w:p>
        </w:tc>
        <w:tc>
          <w:tcPr>
            <w:tcW w:w="425" w:type="dxa"/>
          </w:tcPr>
          <w:p w14:paraId="0BED8902" w14:textId="50472F74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ADD9F5" w14:textId="55F445B0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CEH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528F69BD" w14:textId="33571AE0" w:rsidR="0060731D" w:rsidRPr="00EB54EE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TOT.OBL.INFORM.PAGAD.EN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PESOS REAJUSTAB.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sumar campos 6,7,8,9,10,11,12 considera campo 5 igual a 2 </w:t>
            </w:r>
          </w:p>
        </w:tc>
        <w:tc>
          <w:tcPr>
            <w:tcW w:w="840" w:type="dxa"/>
          </w:tcPr>
          <w:p w14:paraId="62D85A6A" w14:textId="7473095D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7FFB435E" w14:textId="77777777" w:rsidTr="00906AD3">
        <w:trPr>
          <w:trHeight w:val="268"/>
        </w:trPr>
        <w:tc>
          <w:tcPr>
            <w:tcW w:w="862" w:type="dxa"/>
          </w:tcPr>
          <w:p w14:paraId="38934C28" w14:textId="089389C4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11</w:t>
            </w:r>
          </w:p>
        </w:tc>
        <w:tc>
          <w:tcPr>
            <w:tcW w:w="425" w:type="dxa"/>
          </w:tcPr>
          <w:p w14:paraId="05DD780C" w14:textId="2591055D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C530BD9" w14:textId="478774DC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CEI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8FA531B" w14:textId="39650EFF" w:rsidR="0060731D" w:rsidRPr="0060731D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TOT.OBL.INFORM.PAGAD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. EN MON. </w:t>
            </w:r>
            <w:r w:rsidRPr="0060731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EXTRANJERA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sumar campos 6,7,8,9,10,11,12 considera campo 5 igual a 3 </w:t>
            </w:r>
          </w:p>
        </w:tc>
        <w:tc>
          <w:tcPr>
            <w:tcW w:w="840" w:type="dxa"/>
          </w:tcPr>
          <w:p w14:paraId="76531363" w14:textId="7CA6D065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33C8A" w:rsidRPr="00F45E53" w14:paraId="72FD49F7" w14:textId="77777777" w:rsidTr="00906AD3">
        <w:trPr>
          <w:trHeight w:val="268"/>
        </w:trPr>
        <w:tc>
          <w:tcPr>
            <w:tcW w:w="862" w:type="dxa"/>
          </w:tcPr>
          <w:p w14:paraId="2DF99706" w14:textId="245DCF81" w:rsidR="00633C8A" w:rsidRPr="00C12A67" w:rsidRDefault="00633C8A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12</w:t>
            </w:r>
          </w:p>
        </w:tc>
        <w:tc>
          <w:tcPr>
            <w:tcW w:w="425" w:type="dxa"/>
          </w:tcPr>
          <w:p w14:paraId="5B23A00A" w14:textId="3DEE6081" w:rsidR="00633C8A" w:rsidRPr="00C12A67" w:rsidRDefault="00633C8A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BF77D4" w14:textId="7CF90A21" w:rsidR="00633C8A" w:rsidRPr="005F7B13" w:rsidRDefault="00633C8A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5F7B1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CEJ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C64AB79" w14:textId="18274C14" w:rsidR="00633C8A" w:rsidRPr="005F7B13" w:rsidRDefault="005F7B13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T</w:t>
            </w:r>
            <w:r w:rsidR="00633C8A" w:rsidRPr="005F7B1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OT.IMPORTES INFORM. POR GARANTIAS VALIDAS</w:t>
            </w:r>
          </w:p>
        </w:tc>
        <w:tc>
          <w:tcPr>
            <w:tcW w:w="840" w:type="dxa"/>
          </w:tcPr>
          <w:p w14:paraId="4D132849" w14:textId="2811562C" w:rsidR="00633C8A" w:rsidRPr="00633C8A" w:rsidRDefault="005F7B13" w:rsidP="00CE331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</w:t>
            </w:r>
          </w:p>
        </w:tc>
      </w:tr>
      <w:tr w:rsidR="0060731D" w:rsidRPr="00F45E53" w14:paraId="29C47268" w14:textId="77777777" w:rsidTr="00906AD3">
        <w:trPr>
          <w:trHeight w:val="268"/>
        </w:trPr>
        <w:tc>
          <w:tcPr>
            <w:tcW w:w="862" w:type="dxa"/>
          </w:tcPr>
          <w:p w14:paraId="632DE2B1" w14:textId="6FB7D5E4" w:rsidR="0060731D" w:rsidRPr="00C12A67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lastRenderedPageBreak/>
              <w:t>1</w:t>
            </w:r>
            <w:r w:rsidR="00633C8A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3</w:t>
            </w:r>
          </w:p>
        </w:tc>
        <w:tc>
          <w:tcPr>
            <w:tcW w:w="425" w:type="dxa"/>
          </w:tcPr>
          <w:p w14:paraId="725E7D49" w14:textId="20425A88" w:rsidR="0060731D" w:rsidRPr="00C12A67" w:rsidRDefault="0060731D" w:rsidP="00C12A67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DF94352" w14:textId="2C97E95A" w:rsidR="0060731D" w:rsidRPr="00794EB0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CEK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E98668C" w14:textId="3196BB36" w:rsidR="0060731D" w:rsidRPr="0060731D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r w:rsidRPr="0060731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PARA LIMITES (CAMPO 13)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u</w:t>
            </w:r>
            <w:r w:rsidRPr="0060731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mar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ampo 13</w:t>
            </w:r>
          </w:p>
        </w:tc>
        <w:tc>
          <w:tcPr>
            <w:tcW w:w="840" w:type="dxa"/>
          </w:tcPr>
          <w:p w14:paraId="47A2E6D2" w14:textId="4CC8CBC1" w:rsidR="0060731D" w:rsidRPr="00F45E53" w:rsidRDefault="0060731D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0731D" w:rsidRPr="00F45E53" w14:paraId="25816211" w14:textId="77777777" w:rsidTr="00906AD3">
        <w:trPr>
          <w:trHeight w:val="268"/>
        </w:trPr>
        <w:tc>
          <w:tcPr>
            <w:tcW w:w="862" w:type="dxa"/>
          </w:tcPr>
          <w:p w14:paraId="664DDB0C" w14:textId="403F81C6" w:rsidR="0060731D" w:rsidRDefault="0060731D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  <w:r w:rsidR="005F7B1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53D95AF6" w14:textId="7E3ED776" w:rsidR="0060731D" w:rsidRPr="00F45E53" w:rsidRDefault="0060731D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60731D" w:rsidRDefault="0060731D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60731D" w:rsidRPr="009F2F7C" w:rsidRDefault="0060731D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40" w:type="dxa"/>
          </w:tcPr>
          <w:p w14:paraId="664203CA" w14:textId="77777777" w:rsidR="0060731D" w:rsidRPr="00F45E53" w:rsidRDefault="0060731D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2D341B1" w:rsidR="00202F52" w:rsidRPr="00F45E53" w:rsidRDefault="00413F11" w:rsidP="00794EB0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794EB0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  <w:r w:rsidR="00C12A67">
              <w:rPr>
                <w:rFonts w:ascii="Times New Roman" w:hAnsi="Times New Roman" w:cs="Times New Roman"/>
                <w:color w:val="4472C4" w:themeColor="accent1"/>
                <w:sz w:val="20"/>
              </w:rPr>
              <w:t>,7,8,9,10,11</w:t>
            </w:r>
            <w:r w:rsidR="00633C8A">
              <w:rPr>
                <w:rFonts w:ascii="Times New Roman" w:hAnsi="Times New Roman" w:cs="Times New Roman"/>
                <w:color w:val="4472C4" w:themeColor="accent1"/>
                <w:sz w:val="20"/>
              </w:rPr>
              <w:t>,13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208AE9D1" w:rsidR="00202F52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755B62" w14:textId="1A84FE6E" w:rsidR="007A6816" w:rsidRDefault="007A6816" w:rsidP="007A6816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F9E5C7F" w14:textId="2504BD27" w:rsidR="00C12A67" w:rsidRDefault="00C12A67" w:rsidP="00C12A67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998952F" w14:textId="14075820" w:rsidR="00C12A67" w:rsidRPr="00413F11" w:rsidRDefault="00C12A67" w:rsidP="00C12A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86AC17E" w14:textId="3BCE0059" w:rsidR="00C12A67" w:rsidRPr="00413F11" w:rsidRDefault="00C12A67" w:rsidP="00C12A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02A9757" w14:textId="636B6970" w:rsidR="00C12A67" w:rsidRPr="00413F11" w:rsidRDefault="00C12A67" w:rsidP="00C12A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284D73B" w14:textId="4E112427" w:rsidR="00C12A67" w:rsidRPr="00413F11" w:rsidRDefault="00C12A67" w:rsidP="00C12A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007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147C592" w14:textId="1B95B611" w:rsidR="00C12A67" w:rsidRPr="00413F11" w:rsidRDefault="00C12A67" w:rsidP="00C12A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008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9236C90" w14:textId="6843CDBB" w:rsidR="00C12A67" w:rsidRPr="00413F11" w:rsidRDefault="00633C8A" w:rsidP="00C12A67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009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1FB9546" w14:textId="79F178F3" w:rsidR="00C12A67" w:rsidRPr="00413F11" w:rsidRDefault="00C12A67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C38AF46" w14:textId="7E0066F5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60731D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149999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60731D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150000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60731D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150001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011B48" w14:paraId="3676ACCC" w14:textId="77777777" w:rsidTr="008202A5">
        <w:tc>
          <w:tcPr>
            <w:tcW w:w="1413" w:type="dxa"/>
          </w:tcPr>
          <w:p w14:paraId="7DDB3BFA" w14:textId="77777777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00669E1" w:rsidR="00F32211" w:rsidRPr="00011B48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497299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F32211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a.XXX</w:t>
            </w:r>
            <w:r w:rsidR="00011B48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32E382D5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011B48"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011B48"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011B48">
              <w:rPr>
                <w:rFonts w:ascii="Times New Roman" w:hAnsi="Times New Roman" w:cs="Times New Roman"/>
              </w:rPr>
              <w:t xml:space="preserve"> </w:t>
            </w: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011B4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011B48" w:rsidRDefault="00F32211" w:rsidP="0060731D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150002"/>
      <w:r w:rsidRPr="00011B48">
        <w:t>Archivo Carátula</w:t>
      </w:r>
      <w:bookmarkEnd w:id="22"/>
      <w:bookmarkEnd w:id="23"/>
      <w:r w:rsidRPr="00011B48">
        <w:fldChar w:fldCharType="begin"/>
      </w:r>
      <w:r w:rsidRPr="00011B48">
        <w:instrText xml:space="preserve"> XE "Archivo ”arátula" </w:instrText>
      </w:r>
      <w:r w:rsidRPr="00011B4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727094D4" w:rsidR="00F32211" w:rsidRPr="00011B48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497299">
              <w:rPr>
                <w:rFonts w:ascii="Times New Roman" w:hAnsi="Times New Roman" w:cs="Times New Roman"/>
                <w:b/>
                <w:bCs/>
                <w:color w:val="FF0000"/>
              </w:rPr>
              <w:t>8</w:t>
            </w:r>
            <w:r w:rsidR="00F32211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011B48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011B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69F9C0D8" w:rsidR="00F32211" w:rsidRPr="00011B48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011B48"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011B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60731D">
      <w:pPr>
        <w:pStyle w:val="Ttulo2"/>
        <w:numPr>
          <w:ilvl w:val="1"/>
          <w:numId w:val="1"/>
        </w:numPr>
      </w:pPr>
      <w:bookmarkStart w:id="25" w:name="_Toc160527590"/>
      <w:bookmarkStart w:id="26" w:name="_Toc166150003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60731D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150004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60731D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150005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E45F11" w:rsidRPr="00F45E53" w14:paraId="34B595B1" w14:textId="77777777" w:rsidTr="00E45F11">
        <w:trPr>
          <w:trHeight w:val="268"/>
        </w:trPr>
        <w:tc>
          <w:tcPr>
            <w:tcW w:w="862" w:type="dxa"/>
          </w:tcPr>
          <w:p w14:paraId="591B5C65" w14:textId="77777777" w:rsidR="00E45F11" w:rsidRPr="00F45E53" w:rsidRDefault="00E45F11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E45F11" w:rsidRPr="00F45E53" w:rsidRDefault="00E45F11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E45F11" w:rsidRPr="00F45E53" w:rsidRDefault="00E45F11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E45F11" w:rsidRPr="00F45E53" w:rsidRDefault="00E45F11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E45F11" w:rsidRPr="00F45E53" w:rsidRDefault="00E45F11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E45F11" w:rsidRPr="00F45E53" w14:paraId="5D951038" w14:textId="77777777" w:rsidTr="00E45F11">
        <w:trPr>
          <w:trHeight w:val="268"/>
        </w:trPr>
        <w:tc>
          <w:tcPr>
            <w:tcW w:w="862" w:type="dxa"/>
          </w:tcPr>
          <w:p w14:paraId="353C772D" w14:textId="77777777" w:rsidR="00E45F11" w:rsidRPr="00F45E53" w:rsidRDefault="00E45F11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E45F11" w:rsidRPr="00F45E53" w:rsidRDefault="00E45F11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E45F11" w:rsidRPr="00F45E53" w:rsidRDefault="00E45F11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E45F11" w:rsidRPr="00F45E53" w14:paraId="6F1D936B" w14:textId="77777777" w:rsidTr="00E45F11">
        <w:trPr>
          <w:trHeight w:val="268"/>
        </w:trPr>
        <w:tc>
          <w:tcPr>
            <w:tcW w:w="862" w:type="dxa"/>
          </w:tcPr>
          <w:p w14:paraId="3A9C0A96" w14:textId="77777777" w:rsidR="00E45F11" w:rsidRPr="00F45E53" w:rsidRDefault="00E45F11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E45F11" w:rsidRPr="00F45E53" w:rsidRDefault="00E45F11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E45F11" w:rsidRPr="00F45E53" w:rsidRDefault="00E45F11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E45F11" w:rsidRPr="00F45E53" w14:paraId="7E828B7E" w14:textId="77777777" w:rsidTr="00E45F11">
        <w:trPr>
          <w:trHeight w:val="268"/>
        </w:trPr>
        <w:tc>
          <w:tcPr>
            <w:tcW w:w="862" w:type="dxa"/>
          </w:tcPr>
          <w:p w14:paraId="5CAD6BF3" w14:textId="77777777" w:rsidR="00E45F11" w:rsidRPr="00F45E53" w:rsidRDefault="00E45F11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E45F11" w:rsidRPr="00F45E53" w:rsidRDefault="00E45F11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E45F11" w:rsidRPr="00F45E53" w:rsidRDefault="00E45F11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E45F11" w:rsidRPr="00F45E53" w14:paraId="29EBC434" w14:textId="77777777" w:rsidTr="00E45F11">
        <w:trPr>
          <w:trHeight w:val="268"/>
        </w:trPr>
        <w:tc>
          <w:tcPr>
            <w:tcW w:w="862" w:type="dxa"/>
          </w:tcPr>
          <w:p w14:paraId="712E6578" w14:textId="77777777" w:rsidR="00E45F11" w:rsidRPr="00F45E53" w:rsidRDefault="00E45F11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E45F11" w:rsidRPr="00F45E53" w:rsidRDefault="00E45F11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E45F11" w:rsidRPr="00F45E53" w:rsidRDefault="00E45F11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E45F11" w:rsidRPr="00F45E53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E45F11" w:rsidRPr="000506C0" w:rsidRDefault="00E45F11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E45F11" w:rsidRPr="00F45E53" w14:paraId="03C55575" w14:textId="77777777" w:rsidTr="00E45F11">
        <w:trPr>
          <w:trHeight w:val="268"/>
        </w:trPr>
        <w:tc>
          <w:tcPr>
            <w:tcW w:w="862" w:type="dxa"/>
          </w:tcPr>
          <w:p w14:paraId="54D2D25C" w14:textId="77777777" w:rsidR="00E45F11" w:rsidRPr="00F45E53" w:rsidRDefault="00E45F11" w:rsidP="002056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E45F11" w:rsidRPr="00F45E53" w:rsidRDefault="00E45F11" w:rsidP="002056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7F041ADE" w:rsidR="00E45F11" w:rsidRPr="00F45E53" w:rsidRDefault="00E45F11" w:rsidP="002056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56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DD83976" w:rsidR="00E45F11" w:rsidRPr="00F45E53" w:rsidRDefault="00E45F11" w:rsidP="002056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56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E45F11" w:rsidRPr="00F45E53" w:rsidRDefault="00E45F11" w:rsidP="002056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7FC4899C" w14:textId="77777777" w:rsidTr="00E45F11">
        <w:trPr>
          <w:trHeight w:val="268"/>
        </w:trPr>
        <w:tc>
          <w:tcPr>
            <w:tcW w:w="862" w:type="dxa"/>
          </w:tcPr>
          <w:p w14:paraId="70B4B2F2" w14:textId="26732249" w:rsidR="00E45F11" w:rsidRPr="00AB5B9C" w:rsidRDefault="00E45F11" w:rsidP="00C12A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4BC72C66" w:rsidR="00E45F11" w:rsidRPr="00AB5B9C" w:rsidRDefault="00E45F11" w:rsidP="00C12A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00E0C267" w:rsidR="00E45F11" w:rsidRDefault="00E45F11" w:rsidP="00C12A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CED</w:t>
            </w:r>
          </w:p>
        </w:tc>
        <w:tc>
          <w:tcPr>
            <w:tcW w:w="6095" w:type="dxa"/>
          </w:tcPr>
          <w:p w14:paraId="15C8710D" w14:textId="7CF26835" w:rsidR="00E45F11" w:rsidRPr="00EB54EE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OBLIGACIONES INFORMADAS A LA VISTA</w:t>
            </w:r>
          </w:p>
        </w:tc>
        <w:tc>
          <w:tcPr>
            <w:tcW w:w="851" w:type="dxa"/>
          </w:tcPr>
          <w:p w14:paraId="45A5AC01" w14:textId="55675D78" w:rsidR="00E45F11" w:rsidRPr="00F45E53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3EA2AB3B" w14:textId="77777777" w:rsidTr="00E45F11">
        <w:trPr>
          <w:trHeight w:val="268"/>
        </w:trPr>
        <w:tc>
          <w:tcPr>
            <w:tcW w:w="862" w:type="dxa"/>
          </w:tcPr>
          <w:p w14:paraId="06ADFDFA" w14:textId="6B63BD02" w:rsidR="00E45F11" w:rsidRPr="00AB5B9C" w:rsidRDefault="00E45F11" w:rsidP="00C12A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5BF50702" w14:textId="389298B2" w:rsidR="00E45F11" w:rsidRPr="00AB5B9C" w:rsidRDefault="00E45F11" w:rsidP="00C12A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621AB17D" w14:textId="6AF8AD6B" w:rsidR="00E45F11" w:rsidRPr="00205600" w:rsidRDefault="00E45F11" w:rsidP="00C12A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CEE</w:t>
            </w:r>
          </w:p>
        </w:tc>
        <w:tc>
          <w:tcPr>
            <w:tcW w:w="6095" w:type="dxa"/>
          </w:tcPr>
          <w:p w14:paraId="3517F97A" w14:textId="6121CA05" w:rsidR="00E45F11" w:rsidRPr="00205600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TOT.OBL.INFORM.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CON VCTO. </w:t>
            </w: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HASTA UN AÑO</w:t>
            </w:r>
          </w:p>
        </w:tc>
        <w:tc>
          <w:tcPr>
            <w:tcW w:w="851" w:type="dxa"/>
          </w:tcPr>
          <w:p w14:paraId="73CA9AD4" w14:textId="0A7ECE3A" w:rsidR="00E45F11" w:rsidRPr="00F45E53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60E6EC1C" w14:textId="77777777" w:rsidTr="00E45F11">
        <w:trPr>
          <w:trHeight w:val="268"/>
        </w:trPr>
        <w:tc>
          <w:tcPr>
            <w:tcW w:w="862" w:type="dxa"/>
          </w:tcPr>
          <w:p w14:paraId="4A56BBD5" w14:textId="0546A5A3" w:rsidR="00E45F11" w:rsidRPr="00AB5B9C" w:rsidRDefault="00E45F11" w:rsidP="00C12A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C70A8D3" w14:textId="623F0DA1" w:rsidR="00E45F11" w:rsidRPr="00AB5B9C" w:rsidRDefault="00E45F11" w:rsidP="00C12A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0909ADAD" w14:textId="27FAC0AB" w:rsidR="00E45F11" w:rsidRPr="00205600" w:rsidRDefault="00E45F11" w:rsidP="00C12A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CEF</w:t>
            </w:r>
          </w:p>
        </w:tc>
        <w:tc>
          <w:tcPr>
            <w:tcW w:w="6095" w:type="dxa"/>
          </w:tcPr>
          <w:p w14:paraId="5358859C" w14:textId="59BE182B" w:rsidR="00E45F11" w:rsidRPr="00EB54EE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TOT.OBL.INFORM.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CON VCTO.A MAS DE UN AÑO</w:t>
            </w:r>
          </w:p>
        </w:tc>
        <w:tc>
          <w:tcPr>
            <w:tcW w:w="851" w:type="dxa"/>
          </w:tcPr>
          <w:p w14:paraId="060AA19E" w14:textId="264D3178" w:rsidR="00E45F11" w:rsidRPr="00F45E53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32F479CD" w14:textId="77777777" w:rsidTr="00E45F11">
        <w:trPr>
          <w:trHeight w:val="268"/>
        </w:trPr>
        <w:tc>
          <w:tcPr>
            <w:tcW w:w="862" w:type="dxa"/>
          </w:tcPr>
          <w:p w14:paraId="7BC34B06" w14:textId="116C63DE" w:rsidR="00E45F11" w:rsidRPr="00AB5B9C" w:rsidRDefault="00E45F11" w:rsidP="00C12A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9</w:t>
            </w:r>
          </w:p>
        </w:tc>
        <w:tc>
          <w:tcPr>
            <w:tcW w:w="425" w:type="dxa"/>
          </w:tcPr>
          <w:p w14:paraId="0E22162D" w14:textId="03782056" w:rsidR="00E45F11" w:rsidRPr="00AB5B9C" w:rsidRDefault="00E45F11" w:rsidP="00C12A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4CB96C87" w14:textId="327D421C" w:rsidR="00E45F11" w:rsidRPr="00205600" w:rsidRDefault="00E45F11" w:rsidP="00C12A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CEG</w:t>
            </w:r>
          </w:p>
        </w:tc>
        <w:tc>
          <w:tcPr>
            <w:tcW w:w="6095" w:type="dxa"/>
          </w:tcPr>
          <w:p w14:paraId="00854905" w14:textId="0A5DEEDD" w:rsidR="00E45F11" w:rsidRPr="00EB54EE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TOT.OBL.INFORM.PAGAD.EN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PESOS NO REAJUS.</w:t>
            </w:r>
          </w:p>
        </w:tc>
        <w:tc>
          <w:tcPr>
            <w:tcW w:w="851" w:type="dxa"/>
          </w:tcPr>
          <w:p w14:paraId="144EED5B" w14:textId="0A98C9F2" w:rsidR="00E45F11" w:rsidRPr="00F45E53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49E70C4B" w14:textId="77777777" w:rsidTr="00E45F11">
        <w:trPr>
          <w:trHeight w:val="268"/>
        </w:trPr>
        <w:tc>
          <w:tcPr>
            <w:tcW w:w="862" w:type="dxa"/>
          </w:tcPr>
          <w:p w14:paraId="735CADEE" w14:textId="7D74CC45" w:rsidR="00E45F11" w:rsidRPr="00AB5B9C" w:rsidRDefault="00E45F11" w:rsidP="00C12A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10</w:t>
            </w:r>
          </w:p>
        </w:tc>
        <w:tc>
          <w:tcPr>
            <w:tcW w:w="425" w:type="dxa"/>
          </w:tcPr>
          <w:p w14:paraId="45897906" w14:textId="5456AC03" w:rsidR="00E45F11" w:rsidRPr="00AB5B9C" w:rsidRDefault="00E45F11" w:rsidP="00C12A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45F4B4DE" w14:textId="1C11E302" w:rsidR="00E45F11" w:rsidRPr="00205600" w:rsidRDefault="00E45F11" w:rsidP="00C12A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CEH</w:t>
            </w:r>
          </w:p>
        </w:tc>
        <w:tc>
          <w:tcPr>
            <w:tcW w:w="6095" w:type="dxa"/>
          </w:tcPr>
          <w:p w14:paraId="57CB92BF" w14:textId="753E7720" w:rsidR="00E45F11" w:rsidRPr="00EB54EE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TOT.OBL.INFORM.PAGAD.EN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PESOS REAJUSTAB.</w:t>
            </w:r>
          </w:p>
        </w:tc>
        <w:tc>
          <w:tcPr>
            <w:tcW w:w="851" w:type="dxa"/>
          </w:tcPr>
          <w:p w14:paraId="37C98B05" w14:textId="6A318B05" w:rsidR="00E45F11" w:rsidRPr="00F45E53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1C69FBC8" w14:textId="77777777" w:rsidTr="00E45F11">
        <w:trPr>
          <w:trHeight w:val="268"/>
        </w:trPr>
        <w:tc>
          <w:tcPr>
            <w:tcW w:w="862" w:type="dxa"/>
          </w:tcPr>
          <w:p w14:paraId="54A1D7B4" w14:textId="2279DE6A" w:rsidR="00E45F11" w:rsidRPr="00AB5B9C" w:rsidRDefault="00E45F11" w:rsidP="00C12A6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11</w:t>
            </w:r>
          </w:p>
        </w:tc>
        <w:tc>
          <w:tcPr>
            <w:tcW w:w="425" w:type="dxa"/>
          </w:tcPr>
          <w:p w14:paraId="5FDCF0DA" w14:textId="07671EE4" w:rsidR="00E45F11" w:rsidRPr="00AB5B9C" w:rsidRDefault="00E45F11" w:rsidP="00C12A6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A10BA94" w14:textId="1A18BF5C" w:rsidR="00E45F11" w:rsidRPr="00205600" w:rsidRDefault="00E45F11" w:rsidP="00C12A6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CEI</w:t>
            </w:r>
          </w:p>
        </w:tc>
        <w:tc>
          <w:tcPr>
            <w:tcW w:w="6095" w:type="dxa"/>
          </w:tcPr>
          <w:p w14:paraId="2ED2A25F" w14:textId="4271FE8B" w:rsidR="00E45F11" w:rsidRPr="00205600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gramStart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TOT.OBL.INFORM.PAGAD</w:t>
            </w:r>
            <w:proofErr w:type="gramEnd"/>
            <w:r w:rsidRPr="00EB54E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. EN MON. </w:t>
            </w: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EXTRANJERA</w:t>
            </w:r>
          </w:p>
        </w:tc>
        <w:tc>
          <w:tcPr>
            <w:tcW w:w="851" w:type="dxa"/>
          </w:tcPr>
          <w:p w14:paraId="61ABF1D9" w14:textId="16E89C94" w:rsidR="00E45F11" w:rsidRPr="00F45E53" w:rsidRDefault="00E45F11" w:rsidP="00C12A6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3E2F6F77" w14:textId="265B6446" w:rsidTr="00E45F11">
        <w:trPr>
          <w:trHeight w:val="268"/>
        </w:trPr>
        <w:tc>
          <w:tcPr>
            <w:tcW w:w="862" w:type="dxa"/>
          </w:tcPr>
          <w:p w14:paraId="64DCABB5" w14:textId="2BBF4574" w:rsidR="00E45F11" w:rsidRPr="00C12A67" w:rsidRDefault="00E45F11" w:rsidP="00E45F1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12</w:t>
            </w:r>
          </w:p>
        </w:tc>
        <w:tc>
          <w:tcPr>
            <w:tcW w:w="425" w:type="dxa"/>
          </w:tcPr>
          <w:p w14:paraId="00B43CA3" w14:textId="63D84D21" w:rsidR="00E45F11" w:rsidRPr="00C12A67" w:rsidRDefault="00E45F11" w:rsidP="00E45F1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D86F2B0" w14:textId="04B5B232" w:rsidR="00E45F11" w:rsidRPr="00C12A67" w:rsidRDefault="00E45F11" w:rsidP="00E45F1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5F7B1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CEJ</w:t>
            </w:r>
          </w:p>
        </w:tc>
        <w:tc>
          <w:tcPr>
            <w:tcW w:w="6095" w:type="dxa"/>
          </w:tcPr>
          <w:p w14:paraId="5D1909A0" w14:textId="15A31674" w:rsidR="00E45F11" w:rsidRPr="00EB54EE" w:rsidRDefault="00E45F11" w:rsidP="00E45F1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45F11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TOT.IMPORTES INFORM. POR GARANTIAS VALIDAS</w:t>
            </w:r>
          </w:p>
        </w:tc>
        <w:tc>
          <w:tcPr>
            <w:tcW w:w="851" w:type="dxa"/>
          </w:tcPr>
          <w:p w14:paraId="2493339A" w14:textId="2E4D42D8" w:rsidR="00E45F11" w:rsidRPr="00F45E53" w:rsidRDefault="00E45F11" w:rsidP="00E45F1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E45F11" w:rsidRPr="00F45E53" w14:paraId="072BCBFA" w14:textId="77777777" w:rsidTr="00E45F11">
        <w:trPr>
          <w:trHeight w:val="268"/>
        </w:trPr>
        <w:tc>
          <w:tcPr>
            <w:tcW w:w="862" w:type="dxa"/>
          </w:tcPr>
          <w:p w14:paraId="2C907756" w14:textId="52727B4B" w:rsidR="00E45F11" w:rsidRPr="00AB5B9C" w:rsidRDefault="00E45F11" w:rsidP="00E45F11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</w:t>
            </w:r>
          </w:p>
        </w:tc>
        <w:tc>
          <w:tcPr>
            <w:tcW w:w="425" w:type="dxa"/>
          </w:tcPr>
          <w:p w14:paraId="3D3EE6D9" w14:textId="4CA353BE" w:rsidR="00E45F11" w:rsidRPr="00AB5B9C" w:rsidRDefault="00E45F11" w:rsidP="00E45F1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312AED0C" w14:textId="30D06E06" w:rsidR="00E45F11" w:rsidRPr="00205600" w:rsidRDefault="00E45F11" w:rsidP="00E45F1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CEK</w:t>
            </w:r>
          </w:p>
        </w:tc>
        <w:tc>
          <w:tcPr>
            <w:tcW w:w="6095" w:type="dxa"/>
          </w:tcPr>
          <w:p w14:paraId="56D4B382" w14:textId="4719B964" w:rsidR="00E45F11" w:rsidRPr="00205600" w:rsidRDefault="00E45F11" w:rsidP="00E45F1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12A6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PARA LIMITES (CAMPO 13)</w:t>
            </w:r>
          </w:p>
        </w:tc>
        <w:tc>
          <w:tcPr>
            <w:tcW w:w="851" w:type="dxa"/>
          </w:tcPr>
          <w:p w14:paraId="38F76D60" w14:textId="54A93402" w:rsidR="00E45F11" w:rsidRPr="00F45E53" w:rsidRDefault="00E45F11" w:rsidP="00E45F1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E45F11" w:rsidRPr="00F45E53" w14:paraId="2C79226D" w14:textId="77777777" w:rsidTr="00E45F11">
        <w:trPr>
          <w:trHeight w:val="268"/>
        </w:trPr>
        <w:tc>
          <w:tcPr>
            <w:tcW w:w="862" w:type="dxa"/>
          </w:tcPr>
          <w:p w14:paraId="1AA59832" w14:textId="0E395128" w:rsidR="00E45F11" w:rsidRDefault="00E45F11" w:rsidP="00E45F11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14</w:t>
            </w:r>
          </w:p>
        </w:tc>
        <w:tc>
          <w:tcPr>
            <w:tcW w:w="425" w:type="dxa"/>
          </w:tcPr>
          <w:p w14:paraId="5DCC81FD" w14:textId="77777777" w:rsidR="00E45F11" w:rsidRPr="00F45E53" w:rsidRDefault="00E45F11" w:rsidP="00E45F1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E45F11" w:rsidRDefault="00E45F11" w:rsidP="00E45F1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E45F11" w:rsidRPr="009F2F7C" w:rsidRDefault="00E45F11" w:rsidP="00E45F1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E45F11" w:rsidRPr="00F45E53" w:rsidRDefault="00E45F11" w:rsidP="00E45F1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60731D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150006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60731D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150007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5D28D250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73CE">
        <w:rPr>
          <w:rFonts w:ascii="Times New Roman" w:hAnsi="Times New Roman" w:cs="Times New Roman"/>
          <w:color w:val="4472C4" w:themeColor="accent1"/>
        </w:rPr>
        <w:t>No hay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9AC7E" w14:textId="77777777" w:rsidR="00E81D2A" w:rsidRDefault="00E81D2A" w:rsidP="00F10206">
      <w:pPr>
        <w:spacing w:after="0" w:line="240" w:lineRule="auto"/>
      </w:pPr>
      <w:r>
        <w:separator/>
      </w:r>
    </w:p>
  </w:endnote>
  <w:endnote w:type="continuationSeparator" w:id="0">
    <w:p w14:paraId="792DF14E" w14:textId="77777777" w:rsidR="00E81D2A" w:rsidRDefault="00E81D2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6B0E6129" w:rsidR="00313666" w:rsidRPr="008131F5" w:rsidRDefault="00313666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63742F">
          <w:rPr>
            <w:noProof/>
            <w:lang w:val="en-US" w:bidi="es-ES"/>
          </w:rPr>
          <w:t>10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313666" w:rsidRPr="008131F5" w:rsidRDefault="00313666" w:rsidP="00F10206">
    <w:pPr>
      <w:pStyle w:val="Piedepgina"/>
      <w:rPr>
        <w:noProof/>
        <w:lang w:val="en-US"/>
      </w:rPr>
    </w:pPr>
  </w:p>
  <w:p w14:paraId="19776197" w14:textId="77777777" w:rsidR="00313666" w:rsidRPr="001C0052" w:rsidRDefault="0031366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99AE0" w14:textId="77777777" w:rsidR="00E81D2A" w:rsidRDefault="00E81D2A" w:rsidP="00F10206">
      <w:pPr>
        <w:spacing w:after="0" w:line="240" w:lineRule="auto"/>
      </w:pPr>
      <w:r>
        <w:separator/>
      </w:r>
    </w:p>
  </w:footnote>
  <w:footnote w:type="continuationSeparator" w:id="0">
    <w:p w14:paraId="24353D20" w14:textId="77777777" w:rsidR="00E81D2A" w:rsidRDefault="00E81D2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31366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313666" w:rsidRDefault="0031366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313666" w:rsidRDefault="003136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746801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3532D9"/>
    <w:multiLevelType w:val="multilevel"/>
    <w:tmpl w:val="BB84403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51656827"/>
    <w:multiLevelType w:val="multilevel"/>
    <w:tmpl w:val="DA0A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596130345">
    <w:abstractNumId w:val="1"/>
  </w:num>
  <w:num w:numId="2" w16cid:durableId="597904102">
    <w:abstractNumId w:val="6"/>
  </w:num>
  <w:num w:numId="3" w16cid:durableId="466358786">
    <w:abstractNumId w:val="3"/>
  </w:num>
  <w:num w:numId="4" w16cid:durableId="1508668539">
    <w:abstractNumId w:val="9"/>
  </w:num>
  <w:num w:numId="5" w16cid:durableId="1432167684">
    <w:abstractNumId w:val="0"/>
  </w:num>
  <w:num w:numId="6" w16cid:durableId="782303504">
    <w:abstractNumId w:val="2"/>
  </w:num>
  <w:num w:numId="7" w16cid:durableId="161555169">
    <w:abstractNumId w:val="8"/>
  </w:num>
  <w:num w:numId="8" w16cid:durableId="240025365">
    <w:abstractNumId w:val="10"/>
  </w:num>
  <w:num w:numId="9" w16cid:durableId="732965010">
    <w:abstractNumId w:val="5"/>
  </w:num>
  <w:num w:numId="10" w16cid:durableId="805395993">
    <w:abstractNumId w:val="4"/>
  </w:num>
  <w:num w:numId="11" w16cid:durableId="2138259030">
    <w:abstractNumId w:val="7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1B48"/>
    <w:rsid w:val="00012742"/>
    <w:rsid w:val="000159D4"/>
    <w:rsid w:val="00017F0A"/>
    <w:rsid w:val="00021EEB"/>
    <w:rsid w:val="0002549C"/>
    <w:rsid w:val="00026595"/>
    <w:rsid w:val="00032746"/>
    <w:rsid w:val="00035F9D"/>
    <w:rsid w:val="000401C9"/>
    <w:rsid w:val="000450CE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4DC"/>
    <w:rsid w:val="000A7CFE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5B66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B0FC3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2BC"/>
    <w:rsid w:val="00202F52"/>
    <w:rsid w:val="00205600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3666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362"/>
    <w:rsid w:val="003D589E"/>
    <w:rsid w:val="003E24D5"/>
    <w:rsid w:val="003E42CB"/>
    <w:rsid w:val="003F025E"/>
    <w:rsid w:val="003F5278"/>
    <w:rsid w:val="00403927"/>
    <w:rsid w:val="0040464B"/>
    <w:rsid w:val="00411E32"/>
    <w:rsid w:val="0041204F"/>
    <w:rsid w:val="00413D59"/>
    <w:rsid w:val="00413F11"/>
    <w:rsid w:val="00421CF1"/>
    <w:rsid w:val="004231CD"/>
    <w:rsid w:val="004270E6"/>
    <w:rsid w:val="00427540"/>
    <w:rsid w:val="004307DB"/>
    <w:rsid w:val="00431BFF"/>
    <w:rsid w:val="004341B5"/>
    <w:rsid w:val="00435F71"/>
    <w:rsid w:val="00443E8F"/>
    <w:rsid w:val="004453F6"/>
    <w:rsid w:val="00446EF8"/>
    <w:rsid w:val="00453AE1"/>
    <w:rsid w:val="00465EE6"/>
    <w:rsid w:val="00472565"/>
    <w:rsid w:val="00477EA2"/>
    <w:rsid w:val="004839DA"/>
    <w:rsid w:val="00497234"/>
    <w:rsid w:val="00497299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D73CE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10EF"/>
    <w:rsid w:val="00522424"/>
    <w:rsid w:val="00523465"/>
    <w:rsid w:val="00536F81"/>
    <w:rsid w:val="00562E48"/>
    <w:rsid w:val="0056450A"/>
    <w:rsid w:val="00570E48"/>
    <w:rsid w:val="00575FEB"/>
    <w:rsid w:val="00597FD4"/>
    <w:rsid w:val="005B3B96"/>
    <w:rsid w:val="005B5D60"/>
    <w:rsid w:val="005B65DC"/>
    <w:rsid w:val="005C5769"/>
    <w:rsid w:val="005F7355"/>
    <w:rsid w:val="005F7B13"/>
    <w:rsid w:val="00601454"/>
    <w:rsid w:val="006014AB"/>
    <w:rsid w:val="00601681"/>
    <w:rsid w:val="00603543"/>
    <w:rsid w:val="0060731D"/>
    <w:rsid w:val="00611BAA"/>
    <w:rsid w:val="006166FA"/>
    <w:rsid w:val="00620059"/>
    <w:rsid w:val="00621843"/>
    <w:rsid w:val="006226F1"/>
    <w:rsid w:val="00627EDB"/>
    <w:rsid w:val="006321FB"/>
    <w:rsid w:val="00633C8A"/>
    <w:rsid w:val="00634EE3"/>
    <w:rsid w:val="0063742F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00A4"/>
    <w:rsid w:val="00692DB8"/>
    <w:rsid w:val="0069591F"/>
    <w:rsid w:val="00697999"/>
    <w:rsid w:val="006A0A36"/>
    <w:rsid w:val="006A0B61"/>
    <w:rsid w:val="006A19E5"/>
    <w:rsid w:val="006A36D6"/>
    <w:rsid w:val="006A5C5E"/>
    <w:rsid w:val="006B3841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3796"/>
    <w:rsid w:val="0074630E"/>
    <w:rsid w:val="00750CE4"/>
    <w:rsid w:val="00751AC3"/>
    <w:rsid w:val="00785F5D"/>
    <w:rsid w:val="00787AE9"/>
    <w:rsid w:val="00794EB0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23CF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15AD9"/>
    <w:rsid w:val="008202A5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108"/>
    <w:rsid w:val="008C1F00"/>
    <w:rsid w:val="008C7428"/>
    <w:rsid w:val="008D247E"/>
    <w:rsid w:val="008D67FD"/>
    <w:rsid w:val="008D6FFE"/>
    <w:rsid w:val="008E4978"/>
    <w:rsid w:val="008E4FBF"/>
    <w:rsid w:val="008E6834"/>
    <w:rsid w:val="00906AD3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64670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71A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5743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B75C3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08C5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97193"/>
    <w:rsid w:val="00BA247F"/>
    <w:rsid w:val="00BA59EB"/>
    <w:rsid w:val="00BB30B3"/>
    <w:rsid w:val="00BB47DC"/>
    <w:rsid w:val="00BB7237"/>
    <w:rsid w:val="00BC0453"/>
    <w:rsid w:val="00BC12C2"/>
    <w:rsid w:val="00BC1AAB"/>
    <w:rsid w:val="00BC2F8E"/>
    <w:rsid w:val="00BC44A3"/>
    <w:rsid w:val="00BC7648"/>
    <w:rsid w:val="00BC7E3B"/>
    <w:rsid w:val="00BD2AE0"/>
    <w:rsid w:val="00BD65BC"/>
    <w:rsid w:val="00BF210F"/>
    <w:rsid w:val="00BF30CF"/>
    <w:rsid w:val="00BF7B27"/>
    <w:rsid w:val="00C036AC"/>
    <w:rsid w:val="00C1237E"/>
    <w:rsid w:val="00C12A67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D6790"/>
    <w:rsid w:val="00CE33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7A2"/>
    <w:rsid w:val="00D20A22"/>
    <w:rsid w:val="00D23218"/>
    <w:rsid w:val="00D23639"/>
    <w:rsid w:val="00D26D86"/>
    <w:rsid w:val="00D3155F"/>
    <w:rsid w:val="00D31E6D"/>
    <w:rsid w:val="00D35EF3"/>
    <w:rsid w:val="00D4113D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545"/>
    <w:rsid w:val="00D92C2E"/>
    <w:rsid w:val="00D97610"/>
    <w:rsid w:val="00DA0C2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5DB3"/>
    <w:rsid w:val="00E2662F"/>
    <w:rsid w:val="00E337AC"/>
    <w:rsid w:val="00E33D1B"/>
    <w:rsid w:val="00E372F4"/>
    <w:rsid w:val="00E37BE6"/>
    <w:rsid w:val="00E40077"/>
    <w:rsid w:val="00E43229"/>
    <w:rsid w:val="00E45F11"/>
    <w:rsid w:val="00E53F0A"/>
    <w:rsid w:val="00E547E8"/>
    <w:rsid w:val="00E56B9E"/>
    <w:rsid w:val="00E60B51"/>
    <w:rsid w:val="00E63277"/>
    <w:rsid w:val="00E72F4B"/>
    <w:rsid w:val="00E747B9"/>
    <w:rsid w:val="00E7495F"/>
    <w:rsid w:val="00E74C7D"/>
    <w:rsid w:val="00E7546B"/>
    <w:rsid w:val="00E814DF"/>
    <w:rsid w:val="00E81654"/>
    <w:rsid w:val="00E81D2A"/>
    <w:rsid w:val="00E862A3"/>
    <w:rsid w:val="00E9786A"/>
    <w:rsid w:val="00EB42EB"/>
    <w:rsid w:val="00EB54EE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C71B2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6F2B1C"/>
  <w15:docId w15:val="{48097241-267F-4188-B785-BF276D42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2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02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C64A9-1763-42D5-9546-7B39DBD3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11</Pages>
  <Words>1453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17</cp:revision>
  <dcterms:created xsi:type="dcterms:W3CDTF">2024-06-05T19:36:00Z</dcterms:created>
  <dcterms:modified xsi:type="dcterms:W3CDTF">2024-07-24T19:17:00Z</dcterms:modified>
</cp:coreProperties>
</file>