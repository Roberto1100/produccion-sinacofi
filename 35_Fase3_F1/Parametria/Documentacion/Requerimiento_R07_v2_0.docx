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FD64796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66267">
        <w:rPr>
          <w:rFonts w:ascii="Times New Roman" w:hAnsi="Times New Roman" w:cs="Times New Roman"/>
          <w:b/>
          <w:sz w:val="72"/>
          <w:szCs w:val="72"/>
        </w:rPr>
        <w:t>R07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E7E52">
        <w:rPr>
          <w:rFonts w:ascii="Times New Roman" w:hAnsi="Times New Roman" w:cs="Times New Roman"/>
          <w:b/>
          <w:sz w:val="72"/>
          <w:szCs w:val="72"/>
        </w:rPr>
        <w:t>718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D66267" w:rsidRPr="00D66267">
        <w:rPr>
          <w:rFonts w:ascii="Times New Roman" w:hAnsi="Times New Roman" w:cs="Times New Roman"/>
          <w:b/>
          <w:sz w:val="72"/>
          <w:szCs w:val="72"/>
        </w:rPr>
        <w:t>Activos ponderados por riesgo de mercado</w:t>
      </w:r>
      <w:r w:rsidR="00D66267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0C9CD8BB" w:rsidR="00DA6AAC" w:rsidRPr="00230F5A" w:rsidRDefault="00D66267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R07</w:t>
            </w:r>
          </w:p>
        </w:tc>
        <w:tc>
          <w:tcPr>
            <w:tcW w:w="1342" w:type="dxa"/>
          </w:tcPr>
          <w:p w14:paraId="22F848E4" w14:textId="50DF55DC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97A43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FDE5251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06A88" w:rsidRPr="00230F5A" w14:paraId="5339FC0E" w14:textId="7AB2D237" w:rsidTr="000506C0">
        <w:tc>
          <w:tcPr>
            <w:tcW w:w="1256" w:type="dxa"/>
          </w:tcPr>
          <w:p w14:paraId="3DF7E2D2" w14:textId="6A42E06A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R07</w:t>
            </w:r>
          </w:p>
        </w:tc>
        <w:tc>
          <w:tcPr>
            <w:tcW w:w="1342" w:type="dxa"/>
          </w:tcPr>
          <w:p w14:paraId="69C55B7E" w14:textId="3801E544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0BC933" w14:textId="77777777" w:rsidR="00506A88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1326D90" w14:textId="77777777" w:rsidR="00506A88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6A20475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162010FA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ADAB4C3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506A88" w:rsidRPr="00230F5A" w14:paraId="251EA50D" w14:textId="22DD7FE9" w:rsidTr="000506C0">
        <w:tc>
          <w:tcPr>
            <w:tcW w:w="1256" w:type="dxa"/>
          </w:tcPr>
          <w:p w14:paraId="7287933A" w14:textId="2774A3A0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06A88" w:rsidRPr="00230F5A" w14:paraId="38B70AFE" w14:textId="34FEEE1D" w:rsidTr="000506C0">
        <w:tc>
          <w:tcPr>
            <w:tcW w:w="1256" w:type="dxa"/>
          </w:tcPr>
          <w:p w14:paraId="23AEB014" w14:textId="5799241D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06A88" w:rsidRPr="00230F5A" w14:paraId="4B606B6E" w14:textId="62885254" w:rsidTr="000506C0">
        <w:tc>
          <w:tcPr>
            <w:tcW w:w="1256" w:type="dxa"/>
          </w:tcPr>
          <w:p w14:paraId="612D72B6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06A88" w:rsidRPr="00230F5A" w14:paraId="2EA7A1DB" w14:textId="6C6D457E" w:rsidTr="000506C0">
        <w:tc>
          <w:tcPr>
            <w:tcW w:w="1256" w:type="dxa"/>
          </w:tcPr>
          <w:p w14:paraId="4D062B49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06A88" w:rsidRPr="00230F5A" w14:paraId="4EBD62EB" w14:textId="7659FBA3" w:rsidTr="000506C0">
        <w:tc>
          <w:tcPr>
            <w:tcW w:w="1256" w:type="dxa"/>
          </w:tcPr>
          <w:p w14:paraId="6FF918B3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506A88" w:rsidRPr="00230F5A" w:rsidRDefault="00506A88" w:rsidP="00506A8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072D3443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506A8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9A3D45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506A88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6EE43446" w:rsidR="00357A35" w:rsidRDefault="00506A8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357A35">
              <w:rPr>
                <w:rFonts w:ascii="Times New Roman" w:hAnsi="Times New Roman" w:cs="Times New Roman"/>
              </w:rPr>
              <w:t>(0</w:t>
            </w:r>
            <w:r w:rsidR="00D66267">
              <w:rPr>
                <w:rFonts w:ascii="Times New Roman" w:hAnsi="Times New Roman" w:cs="Times New Roman"/>
              </w:rPr>
              <w:t>8</w:t>
            </w:r>
            <w:r w:rsidR="00357A35">
              <w:rPr>
                <w:rFonts w:ascii="Times New Roman" w:hAnsi="Times New Roman" w:cs="Times New Roman"/>
              </w:rPr>
              <w:t>)    AAAAMM</w:t>
            </w:r>
            <w:r w:rsidR="00D66267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06B1D32A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D66267">
              <w:rPr>
                <w:sz w:val="20"/>
              </w:rPr>
              <w:t>179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35901E32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D66267">
        <w:rPr>
          <w:rFonts w:ascii="Times New Roman" w:hAnsi="Times New Roman" w:cs="Times New Roman"/>
        </w:rPr>
        <w:t>194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7444AD5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before="91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31F798D6" w14:textId="77777777" w:rsidR="00D66267" w:rsidRDefault="00D66267" w:rsidP="00D66267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D66267" w14:paraId="4E2498ED" w14:textId="77777777" w:rsidTr="00D47C67">
        <w:trPr>
          <w:trHeight w:val="241"/>
        </w:trPr>
        <w:tc>
          <w:tcPr>
            <w:tcW w:w="1414" w:type="dxa"/>
          </w:tcPr>
          <w:p w14:paraId="02AF0838" w14:textId="77777777" w:rsidR="00D66267" w:rsidRDefault="00D6626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FDAF40F" w14:textId="77777777" w:rsidR="00D66267" w:rsidRDefault="00D6626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DD1A144" w14:textId="77777777" w:rsidR="00D66267" w:rsidRPr="002E7E52" w:rsidRDefault="00D66267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Activos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ponderados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por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5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mercado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por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modelo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estándar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simplificado</w:t>
            </w:r>
          </w:p>
        </w:tc>
      </w:tr>
      <w:tr w:rsidR="00D66267" w14:paraId="5F55F1BB" w14:textId="77777777" w:rsidTr="00D47C67">
        <w:trPr>
          <w:trHeight w:val="242"/>
        </w:trPr>
        <w:tc>
          <w:tcPr>
            <w:tcW w:w="1414" w:type="dxa"/>
          </w:tcPr>
          <w:p w14:paraId="6D0B9329" w14:textId="77777777" w:rsidR="00D66267" w:rsidRDefault="00D6626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0198EA4" w14:textId="77777777" w:rsidR="00D66267" w:rsidRDefault="00D6626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1F82286F" w14:textId="77777777" w:rsidR="00D66267" w:rsidRPr="002E7E52" w:rsidRDefault="00D66267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general y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específico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tasas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interés</w:t>
            </w:r>
          </w:p>
        </w:tc>
      </w:tr>
      <w:tr w:rsidR="00D66267" w14:paraId="3CEE8616" w14:textId="77777777" w:rsidTr="00D47C67">
        <w:trPr>
          <w:trHeight w:val="244"/>
        </w:trPr>
        <w:tc>
          <w:tcPr>
            <w:tcW w:w="1414" w:type="dxa"/>
          </w:tcPr>
          <w:p w14:paraId="7F2770BE" w14:textId="77777777" w:rsidR="00D66267" w:rsidRDefault="00D66267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71D12C0" w14:textId="77777777" w:rsidR="00D66267" w:rsidRDefault="00D66267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1650E9E" w14:textId="77777777" w:rsidR="00D66267" w:rsidRPr="002E7E52" w:rsidRDefault="00D66267" w:rsidP="00D47C67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general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y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específico</w:t>
            </w:r>
            <w:r w:rsidRPr="002E7E52">
              <w:rPr>
                <w:spacing w:val="-6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cotizaciones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bursátiles</w:t>
            </w:r>
          </w:p>
        </w:tc>
      </w:tr>
      <w:tr w:rsidR="00D66267" w14:paraId="5E62437A" w14:textId="77777777" w:rsidTr="00D47C67">
        <w:trPr>
          <w:trHeight w:val="242"/>
        </w:trPr>
        <w:tc>
          <w:tcPr>
            <w:tcW w:w="1414" w:type="dxa"/>
          </w:tcPr>
          <w:p w14:paraId="259AC6CC" w14:textId="77777777" w:rsidR="00D66267" w:rsidRDefault="00D6626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DC93A8E" w14:textId="77777777" w:rsidR="00D66267" w:rsidRDefault="00D6626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BD82722" w14:textId="77777777" w:rsidR="00D66267" w:rsidRDefault="00D6626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materias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primas</w:t>
            </w:r>
          </w:p>
        </w:tc>
      </w:tr>
      <w:tr w:rsidR="00D66267" w14:paraId="40792068" w14:textId="77777777" w:rsidTr="00D47C67">
        <w:trPr>
          <w:trHeight w:val="244"/>
        </w:trPr>
        <w:tc>
          <w:tcPr>
            <w:tcW w:w="1414" w:type="dxa"/>
          </w:tcPr>
          <w:p w14:paraId="7AC39089" w14:textId="77777777" w:rsidR="00D66267" w:rsidRDefault="00D66267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B8CC338" w14:textId="77777777" w:rsidR="00D66267" w:rsidRDefault="00D6626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22A011B" w14:textId="77777777" w:rsidR="00D66267" w:rsidRDefault="00D6626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moneda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extranjera</w:t>
            </w:r>
          </w:p>
        </w:tc>
      </w:tr>
      <w:tr w:rsidR="00D66267" w14:paraId="6FC42197" w14:textId="77777777" w:rsidTr="00D47C67">
        <w:trPr>
          <w:trHeight w:val="242"/>
        </w:trPr>
        <w:tc>
          <w:tcPr>
            <w:tcW w:w="1414" w:type="dxa"/>
          </w:tcPr>
          <w:p w14:paraId="01DD0715" w14:textId="77777777" w:rsidR="00D66267" w:rsidRDefault="00D6626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765672E" w14:textId="77777777" w:rsidR="00D66267" w:rsidRDefault="00D6626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8340C2F" w14:textId="77777777" w:rsidR="00D66267" w:rsidRDefault="00D6626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opciones</w:t>
            </w:r>
          </w:p>
        </w:tc>
      </w:tr>
      <w:tr w:rsidR="00D66267" w14:paraId="054BCBA7" w14:textId="77777777" w:rsidTr="00D47C67">
        <w:trPr>
          <w:trHeight w:val="244"/>
        </w:trPr>
        <w:tc>
          <w:tcPr>
            <w:tcW w:w="1414" w:type="dxa"/>
          </w:tcPr>
          <w:p w14:paraId="524998BD" w14:textId="77777777" w:rsidR="00D66267" w:rsidRDefault="00D66267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C75604D" w14:textId="77777777" w:rsidR="00D66267" w:rsidRDefault="00D6626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DFC5B69" w14:textId="77777777" w:rsidR="00D66267" w:rsidRPr="002E7E52" w:rsidRDefault="00D66267" w:rsidP="00D47C67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Detalle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opciones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a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través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método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escenarios</w:t>
            </w:r>
          </w:p>
        </w:tc>
      </w:tr>
      <w:tr w:rsidR="00D66267" w14:paraId="7F75CF08" w14:textId="77777777" w:rsidTr="00D47C67">
        <w:trPr>
          <w:trHeight w:val="242"/>
        </w:trPr>
        <w:tc>
          <w:tcPr>
            <w:tcW w:w="1414" w:type="dxa"/>
          </w:tcPr>
          <w:p w14:paraId="47D06690" w14:textId="77777777" w:rsidR="00D66267" w:rsidRDefault="00D66267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0FB7230" w14:textId="77777777" w:rsidR="00D66267" w:rsidRDefault="00D66267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958670A" w14:textId="77777777" w:rsidR="00D66267" w:rsidRPr="002E7E52" w:rsidRDefault="00D66267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Posiciones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excluidas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del marco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 riesgo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general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tasa de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interés</w:t>
            </w:r>
          </w:p>
        </w:tc>
      </w:tr>
      <w:tr w:rsidR="00D66267" w14:paraId="4A036D67" w14:textId="77777777" w:rsidTr="00D47C67">
        <w:trPr>
          <w:trHeight w:val="244"/>
        </w:trPr>
        <w:tc>
          <w:tcPr>
            <w:tcW w:w="1414" w:type="dxa"/>
          </w:tcPr>
          <w:p w14:paraId="65947564" w14:textId="77777777" w:rsidR="00D66267" w:rsidRDefault="00D66267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B68778A" w14:textId="77777777" w:rsidR="00D66267" w:rsidRDefault="00D6626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1BEA66D" w14:textId="77777777" w:rsidR="00D66267" w:rsidRDefault="00D66267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Detalle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securitizaciones</w:t>
            </w:r>
          </w:p>
        </w:tc>
      </w:tr>
    </w:tbl>
    <w:p w14:paraId="0088DF0A" w14:textId="77777777" w:rsidR="00D66267" w:rsidRDefault="00D66267" w:rsidP="00D66267">
      <w:pPr>
        <w:pStyle w:val="Textoindependiente"/>
        <w:spacing w:before="10"/>
        <w:rPr>
          <w:rFonts w:ascii="Times New Roman"/>
          <w:i/>
        </w:rPr>
      </w:pPr>
    </w:p>
    <w:p w14:paraId="1DE13536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activos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ponderados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por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mercado por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modelo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estándar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simplificado</w:t>
      </w:r>
    </w:p>
    <w:p w14:paraId="63C32365" w14:textId="77777777" w:rsidR="00D66267" w:rsidRDefault="00D66267" w:rsidP="00D66267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D66267" w14:paraId="75725A5E" w14:textId="77777777" w:rsidTr="00D47C67">
        <w:trPr>
          <w:trHeight w:val="299"/>
        </w:trPr>
        <w:tc>
          <w:tcPr>
            <w:tcW w:w="1366" w:type="dxa"/>
          </w:tcPr>
          <w:p w14:paraId="5031C9AC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2112A3E7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3269548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5A39C61E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2E38B78B" w14:textId="77777777" w:rsidTr="00D47C67">
        <w:trPr>
          <w:trHeight w:val="300"/>
        </w:trPr>
        <w:tc>
          <w:tcPr>
            <w:tcW w:w="1366" w:type="dxa"/>
          </w:tcPr>
          <w:p w14:paraId="3F01B073" w14:textId="77777777" w:rsidR="00D66267" w:rsidRDefault="00D66267" w:rsidP="00D47C67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EDAFF9F" w14:textId="77777777" w:rsidR="00D66267" w:rsidRDefault="00D66267" w:rsidP="00D47C67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28D5A6A" w14:textId="77777777" w:rsidR="00D66267" w:rsidRDefault="00D66267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606" w:type="dxa"/>
          </w:tcPr>
          <w:p w14:paraId="33D284AD" w14:textId="77777777" w:rsidR="00D66267" w:rsidRDefault="00D66267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6267" w14:paraId="03D30FE0" w14:textId="77777777" w:rsidTr="00D47C67">
        <w:trPr>
          <w:trHeight w:val="299"/>
        </w:trPr>
        <w:tc>
          <w:tcPr>
            <w:tcW w:w="1366" w:type="dxa"/>
          </w:tcPr>
          <w:p w14:paraId="50E6090A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23F5B1A8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3AD3886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606" w:type="dxa"/>
          </w:tcPr>
          <w:p w14:paraId="475E32E3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66267" w14:paraId="653052C4" w14:textId="77777777" w:rsidTr="00D47C67">
        <w:trPr>
          <w:trHeight w:val="299"/>
        </w:trPr>
        <w:tc>
          <w:tcPr>
            <w:tcW w:w="1366" w:type="dxa"/>
          </w:tcPr>
          <w:p w14:paraId="5314BCF2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DA16F12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52EF99B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APRM</w:t>
            </w:r>
          </w:p>
        </w:tc>
        <w:tc>
          <w:tcPr>
            <w:tcW w:w="1606" w:type="dxa"/>
          </w:tcPr>
          <w:p w14:paraId="462A70A5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66A5DA72" w14:textId="77777777" w:rsidTr="00D47C67">
        <w:trPr>
          <w:trHeight w:val="299"/>
        </w:trPr>
        <w:tc>
          <w:tcPr>
            <w:tcW w:w="1366" w:type="dxa"/>
          </w:tcPr>
          <w:p w14:paraId="09E40777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0BFF270B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689770F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específico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tasa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interés</w:t>
            </w:r>
          </w:p>
        </w:tc>
        <w:tc>
          <w:tcPr>
            <w:tcW w:w="1606" w:type="dxa"/>
          </w:tcPr>
          <w:p w14:paraId="72A95EC7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11E527D6" w14:textId="77777777" w:rsidTr="00D47C67">
        <w:trPr>
          <w:trHeight w:val="302"/>
        </w:trPr>
        <w:tc>
          <w:tcPr>
            <w:tcW w:w="1366" w:type="dxa"/>
          </w:tcPr>
          <w:p w14:paraId="03BA45D2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1C154D2D" w14:textId="77777777" w:rsidR="00D66267" w:rsidRDefault="00D66267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83E808D" w14:textId="77777777" w:rsidR="00D66267" w:rsidRPr="002E7E52" w:rsidRDefault="00D66267" w:rsidP="00D47C67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general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tasa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interés</w:t>
            </w:r>
          </w:p>
        </w:tc>
        <w:tc>
          <w:tcPr>
            <w:tcW w:w="1606" w:type="dxa"/>
          </w:tcPr>
          <w:p w14:paraId="10D68CD3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3647F16A" w14:textId="77777777" w:rsidTr="00D47C67">
        <w:trPr>
          <w:trHeight w:val="299"/>
        </w:trPr>
        <w:tc>
          <w:tcPr>
            <w:tcW w:w="1366" w:type="dxa"/>
          </w:tcPr>
          <w:p w14:paraId="1F360487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65862F7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7D99937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moneda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extranjera</w:t>
            </w:r>
          </w:p>
        </w:tc>
        <w:tc>
          <w:tcPr>
            <w:tcW w:w="1606" w:type="dxa"/>
          </w:tcPr>
          <w:p w14:paraId="31D793A5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5DE32111" w14:textId="77777777" w:rsidTr="00D47C67">
        <w:trPr>
          <w:trHeight w:val="299"/>
        </w:trPr>
        <w:tc>
          <w:tcPr>
            <w:tcW w:w="1366" w:type="dxa"/>
          </w:tcPr>
          <w:p w14:paraId="01054C7F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43546793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816382A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Riesgo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materias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primas</w:t>
            </w:r>
          </w:p>
        </w:tc>
        <w:tc>
          <w:tcPr>
            <w:tcW w:w="1606" w:type="dxa"/>
          </w:tcPr>
          <w:p w14:paraId="27756652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3D4960BC" w14:textId="77777777" w:rsidTr="00D47C67">
        <w:trPr>
          <w:trHeight w:val="299"/>
        </w:trPr>
        <w:tc>
          <w:tcPr>
            <w:tcW w:w="1366" w:type="dxa"/>
          </w:tcPr>
          <w:p w14:paraId="6D787BBD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422FF773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534BEEF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específico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5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cotizaciones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bursátiles</w:t>
            </w:r>
          </w:p>
        </w:tc>
        <w:tc>
          <w:tcPr>
            <w:tcW w:w="1606" w:type="dxa"/>
          </w:tcPr>
          <w:p w14:paraId="138DAD98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3E386242" w14:textId="77777777" w:rsidTr="00D47C67">
        <w:trPr>
          <w:trHeight w:val="299"/>
        </w:trPr>
        <w:tc>
          <w:tcPr>
            <w:tcW w:w="1366" w:type="dxa"/>
          </w:tcPr>
          <w:p w14:paraId="4310CED5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76DBA69B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393715B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general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cotizaciones</w:t>
            </w:r>
            <w:r w:rsidRPr="002E7E52">
              <w:rPr>
                <w:spacing w:val="-5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bursátiles</w:t>
            </w:r>
          </w:p>
        </w:tc>
        <w:tc>
          <w:tcPr>
            <w:tcW w:w="1606" w:type="dxa"/>
          </w:tcPr>
          <w:p w14:paraId="2A70A360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24E89439" w14:textId="77777777" w:rsidTr="00D47C67">
        <w:trPr>
          <w:trHeight w:val="299"/>
        </w:trPr>
        <w:tc>
          <w:tcPr>
            <w:tcW w:w="1366" w:type="dxa"/>
          </w:tcPr>
          <w:p w14:paraId="141E434A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68082208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B0E76EF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opciones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sobre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tasa 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interés</w:t>
            </w:r>
          </w:p>
        </w:tc>
        <w:tc>
          <w:tcPr>
            <w:tcW w:w="1606" w:type="dxa"/>
          </w:tcPr>
          <w:p w14:paraId="14F56321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4F8D7377" w14:textId="77777777" w:rsidTr="00D47C67">
        <w:trPr>
          <w:trHeight w:val="302"/>
        </w:trPr>
        <w:tc>
          <w:tcPr>
            <w:tcW w:w="1366" w:type="dxa"/>
          </w:tcPr>
          <w:p w14:paraId="098B2122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3982C156" w14:textId="77777777" w:rsidR="00D66267" w:rsidRDefault="00D66267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83FCB9E" w14:textId="77777777" w:rsidR="00D66267" w:rsidRPr="002E7E52" w:rsidRDefault="00D66267" w:rsidP="00D47C67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opciones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sobre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monedas</w:t>
            </w:r>
          </w:p>
        </w:tc>
        <w:tc>
          <w:tcPr>
            <w:tcW w:w="1606" w:type="dxa"/>
          </w:tcPr>
          <w:p w14:paraId="72736242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6DE16A14" w14:textId="77777777" w:rsidTr="00D47C67">
        <w:trPr>
          <w:trHeight w:val="300"/>
        </w:trPr>
        <w:tc>
          <w:tcPr>
            <w:tcW w:w="1366" w:type="dxa"/>
          </w:tcPr>
          <w:p w14:paraId="00936EE1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33116EA1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ECDD581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opciones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sobre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cotizaciones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bursátiles</w:t>
            </w:r>
          </w:p>
        </w:tc>
        <w:tc>
          <w:tcPr>
            <w:tcW w:w="1606" w:type="dxa"/>
          </w:tcPr>
          <w:p w14:paraId="798491FC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5BA57CE9" w14:textId="77777777" w:rsidTr="00D47C67">
        <w:trPr>
          <w:trHeight w:val="299"/>
        </w:trPr>
        <w:tc>
          <w:tcPr>
            <w:tcW w:w="1366" w:type="dxa"/>
          </w:tcPr>
          <w:p w14:paraId="7BAF7314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14DEC32D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0F24108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opciones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sobre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materias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primas</w:t>
            </w:r>
          </w:p>
        </w:tc>
        <w:tc>
          <w:tcPr>
            <w:tcW w:w="1606" w:type="dxa"/>
          </w:tcPr>
          <w:p w14:paraId="28B5A5C7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16B16D9B" w14:textId="77777777" w:rsidTr="00D47C67">
        <w:trPr>
          <w:trHeight w:val="299"/>
        </w:trPr>
        <w:tc>
          <w:tcPr>
            <w:tcW w:w="1366" w:type="dxa"/>
          </w:tcPr>
          <w:p w14:paraId="76B5EAA1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307" w:type="dxa"/>
          </w:tcPr>
          <w:p w14:paraId="3BF72996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4032627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Cargo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por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traspaso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instrumentos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entre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libros</w:t>
            </w:r>
          </w:p>
        </w:tc>
        <w:tc>
          <w:tcPr>
            <w:tcW w:w="1606" w:type="dxa"/>
          </w:tcPr>
          <w:p w14:paraId="57DB64A8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34BDEFCE" w14:textId="77777777" w:rsidTr="00D47C67">
        <w:trPr>
          <w:trHeight w:val="299"/>
        </w:trPr>
        <w:tc>
          <w:tcPr>
            <w:tcW w:w="1366" w:type="dxa"/>
          </w:tcPr>
          <w:p w14:paraId="2FC68E5A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307" w:type="dxa"/>
          </w:tcPr>
          <w:p w14:paraId="6F4FF1A0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8F58CA5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Securitizaciones</w:t>
            </w:r>
          </w:p>
        </w:tc>
        <w:tc>
          <w:tcPr>
            <w:tcW w:w="1606" w:type="dxa"/>
          </w:tcPr>
          <w:p w14:paraId="2F218A28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205C8905" w14:textId="77777777" w:rsidTr="00D47C67">
        <w:trPr>
          <w:trHeight w:val="302"/>
        </w:trPr>
        <w:tc>
          <w:tcPr>
            <w:tcW w:w="1366" w:type="dxa"/>
          </w:tcPr>
          <w:p w14:paraId="75A5926A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07" w:type="dxa"/>
          </w:tcPr>
          <w:p w14:paraId="6BEEF1E1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8C22ADE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5BF3504D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19013FA3" w14:textId="77777777" w:rsidR="00D66267" w:rsidRDefault="00D66267" w:rsidP="00D66267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194</w:t>
      </w:r>
      <w:r>
        <w:rPr>
          <w:spacing w:val="-1"/>
        </w:rPr>
        <w:t xml:space="preserve"> </w:t>
      </w:r>
      <w:r>
        <w:t>Bytes</w:t>
      </w:r>
    </w:p>
    <w:p w14:paraId="5FF31A3E" w14:textId="77777777" w:rsidR="00D66267" w:rsidRDefault="00D66267" w:rsidP="00D66267">
      <w:pPr>
        <w:pStyle w:val="Textoindependiente"/>
        <w:spacing w:before="9"/>
        <w:rPr>
          <w:sz w:val="19"/>
        </w:rPr>
      </w:pPr>
    </w:p>
    <w:p w14:paraId="0C42A80D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after="60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general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específico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tasas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interés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D66267" w14:paraId="1A2F8CEA" w14:textId="77777777" w:rsidTr="00D47C67">
        <w:trPr>
          <w:trHeight w:val="299"/>
        </w:trPr>
        <w:tc>
          <w:tcPr>
            <w:tcW w:w="1366" w:type="dxa"/>
          </w:tcPr>
          <w:p w14:paraId="7435A0EF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486BE317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DF3C358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747" w:type="dxa"/>
          </w:tcPr>
          <w:p w14:paraId="3B99E694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494AF85A" w14:textId="77777777" w:rsidTr="00D47C67">
        <w:trPr>
          <w:trHeight w:val="299"/>
        </w:trPr>
        <w:tc>
          <w:tcPr>
            <w:tcW w:w="1366" w:type="dxa"/>
          </w:tcPr>
          <w:p w14:paraId="2D3DBBFC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4617742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A28E81C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747" w:type="dxa"/>
          </w:tcPr>
          <w:p w14:paraId="2E5D3870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6267" w14:paraId="22ED73B3" w14:textId="77777777" w:rsidTr="00D47C67">
        <w:trPr>
          <w:trHeight w:val="299"/>
        </w:trPr>
        <w:tc>
          <w:tcPr>
            <w:tcW w:w="1366" w:type="dxa"/>
          </w:tcPr>
          <w:p w14:paraId="5C268277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4C67ED0A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9FD825B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747" w:type="dxa"/>
          </w:tcPr>
          <w:p w14:paraId="1D7EC237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66267" w14:paraId="68891C1A" w14:textId="77777777" w:rsidTr="00D47C67">
        <w:trPr>
          <w:trHeight w:val="299"/>
        </w:trPr>
        <w:tc>
          <w:tcPr>
            <w:tcW w:w="1366" w:type="dxa"/>
          </w:tcPr>
          <w:p w14:paraId="0A7C6AF4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621FCCB5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8FD3330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Fondos</w:t>
            </w:r>
          </w:p>
        </w:tc>
        <w:tc>
          <w:tcPr>
            <w:tcW w:w="1747" w:type="dxa"/>
          </w:tcPr>
          <w:p w14:paraId="24A1A6CF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0C39584D" w14:textId="77777777" w:rsidTr="00D47C67">
        <w:trPr>
          <w:trHeight w:val="300"/>
        </w:trPr>
        <w:tc>
          <w:tcPr>
            <w:tcW w:w="1366" w:type="dxa"/>
          </w:tcPr>
          <w:p w14:paraId="6F080788" w14:textId="77777777" w:rsidR="00D66267" w:rsidRDefault="00D66267" w:rsidP="00D47C67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215D070" w14:textId="77777777" w:rsidR="00D66267" w:rsidRDefault="00D66267" w:rsidP="00D47C67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9EA1F0C" w14:textId="77777777" w:rsidR="00D66267" w:rsidRDefault="00D66267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Exposiciones</w:t>
            </w:r>
          </w:p>
        </w:tc>
        <w:tc>
          <w:tcPr>
            <w:tcW w:w="1747" w:type="dxa"/>
          </w:tcPr>
          <w:p w14:paraId="65B5D856" w14:textId="77777777" w:rsidR="00D66267" w:rsidRDefault="00D66267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06525B7A" w14:textId="77777777" w:rsidTr="00D47C67">
        <w:trPr>
          <w:trHeight w:val="301"/>
        </w:trPr>
        <w:tc>
          <w:tcPr>
            <w:tcW w:w="1366" w:type="dxa"/>
          </w:tcPr>
          <w:p w14:paraId="0EFD3B85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23E123FA" w14:textId="77777777" w:rsidR="00D66267" w:rsidRDefault="00D66267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F2DEC50" w14:textId="77777777" w:rsidR="00D66267" w:rsidRPr="002E7E52" w:rsidRDefault="00D66267" w:rsidP="00D47C67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Tipo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tasa 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interés</w:t>
            </w:r>
          </w:p>
        </w:tc>
        <w:tc>
          <w:tcPr>
            <w:tcW w:w="1747" w:type="dxa"/>
          </w:tcPr>
          <w:p w14:paraId="6FCF7F45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2D3A6856" w14:textId="77777777" w:rsidTr="00D47C67">
        <w:trPr>
          <w:trHeight w:val="299"/>
        </w:trPr>
        <w:tc>
          <w:tcPr>
            <w:tcW w:w="1366" w:type="dxa"/>
          </w:tcPr>
          <w:p w14:paraId="208C0FE5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384A7CFD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CA9C39D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específico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tasa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interés</w:t>
            </w:r>
          </w:p>
        </w:tc>
        <w:tc>
          <w:tcPr>
            <w:tcW w:w="1747" w:type="dxa"/>
          </w:tcPr>
          <w:p w14:paraId="37C21F60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3B0F0A9D" w14:textId="77777777" w:rsidTr="00D47C67">
        <w:trPr>
          <w:trHeight w:val="299"/>
        </w:trPr>
        <w:tc>
          <w:tcPr>
            <w:tcW w:w="1366" w:type="dxa"/>
          </w:tcPr>
          <w:p w14:paraId="34C18981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7FC4E0AB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EEBF2E9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Moneda</w:t>
            </w:r>
          </w:p>
        </w:tc>
        <w:tc>
          <w:tcPr>
            <w:tcW w:w="1747" w:type="dxa"/>
          </w:tcPr>
          <w:p w14:paraId="7CD2B8F8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D66267" w14:paraId="5D3196B7" w14:textId="77777777" w:rsidTr="00D47C67">
        <w:trPr>
          <w:trHeight w:val="299"/>
        </w:trPr>
        <w:tc>
          <w:tcPr>
            <w:tcW w:w="1366" w:type="dxa"/>
          </w:tcPr>
          <w:p w14:paraId="4B170113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4C912026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768B415F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temporal</w:t>
            </w:r>
          </w:p>
        </w:tc>
        <w:tc>
          <w:tcPr>
            <w:tcW w:w="1747" w:type="dxa"/>
          </w:tcPr>
          <w:p w14:paraId="5757C51C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4D1490A4" w14:textId="77777777" w:rsidTr="00D47C67">
        <w:trPr>
          <w:trHeight w:val="299"/>
        </w:trPr>
        <w:tc>
          <w:tcPr>
            <w:tcW w:w="1366" w:type="dxa"/>
          </w:tcPr>
          <w:p w14:paraId="526FD8A0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27D64C6A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33E53A0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posición riesgo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específico</w:t>
            </w:r>
          </w:p>
        </w:tc>
        <w:tc>
          <w:tcPr>
            <w:tcW w:w="1747" w:type="dxa"/>
          </w:tcPr>
          <w:p w14:paraId="691B0826" w14:textId="077F15BF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</w:t>
            </w:r>
            <w:r w:rsidR="00897E1A">
              <w:rPr>
                <w:sz w:val="20"/>
              </w:rPr>
              <w:t>6</w:t>
            </w:r>
            <w:r>
              <w:rPr>
                <w:sz w:val="20"/>
              </w:rPr>
              <w:t>)</w:t>
            </w:r>
          </w:p>
        </w:tc>
      </w:tr>
      <w:tr w:rsidR="00D66267" w14:paraId="2FF5558D" w14:textId="77777777" w:rsidTr="00D47C67">
        <w:trPr>
          <w:trHeight w:val="299"/>
        </w:trPr>
        <w:tc>
          <w:tcPr>
            <w:tcW w:w="1366" w:type="dxa"/>
          </w:tcPr>
          <w:p w14:paraId="28FDC091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29D13E1D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B48A44B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posición riesgo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  <w:tc>
          <w:tcPr>
            <w:tcW w:w="1747" w:type="dxa"/>
          </w:tcPr>
          <w:p w14:paraId="0CD3AF36" w14:textId="7CE168BA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</w:t>
            </w:r>
            <w:r w:rsidR="00897E1A">
              <w:rPr>
                <w:sz w:val="20"/>
              </w:rPr>
              <w:t>6</w:t>
            </w:r>
            <w:r>
              <w:rPr>
                <w:sz w:val="20"/>
              </w:rPr>
              <w:t>)</w:t>
            </w:r>
          </w:p>
        </w:tc>
      </w:tr>
      <w:tr w:rsidR="00D66267" w14:paraId="31AA4FC8" w14:textId="77777777" w:rsidTr="00D47C67">
        <w:trPr>
          <w:trHeight w:val="301"/>
        </w:trPr>
        <w:tc>
          <w:tcPr>
            <w:tcW w:w="1366" w:type="dxa"/>
          </w:tcPr>
          <w:p w14:paraId="71DFDF22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347FFE2F" w14:textId="77777777" w:rsidR="00D66267" w:rsidRDefault="00D66267" w:rsidP="00D47C67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D471B08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posiciones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perfectamente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compensadas</w:t>
            </w:r>
          </w:p>
        </w:tc>
        <w:tc>
          <w:tcPr>
            <w:tcW w:w="1747" w:type="dxa"/>
          </w:tcPr>
          <w:p w14:paraId="1BE4C019" w14:textId="19DD1D4C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9(1</w:t>
            </w:r>
            <w:r w:rsidR="00897E1A">
              <w:rPr>
                <w:sz w:val="20"/>
              </w:rPr>
              <w:t>6</w:t>
            </w:r>
            <w:r>
              <w:rPr>
                <w:sz w:val="20"/>
              </w:rPr>
              <w:t>)</w:t>
            </w:r>
          </w:p>
        </w:tc>
      </w:tr>
      <w:tr w:rsidR="00D66267" w14:paraId="3B52FEAA" w14:textId="77777777" w:rsidTr="00D47C67">
        <w:trPr>
          <w:trHeight w:val="299"/>
        </w:trPr>
        <w:tc>
          <w:tcPr>
            <w:tcW w:w="1366" w:type="dxa"/>
          </w:tcPr>
          <w:p w14:paraId="6DC3772E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7EC02382" w14:textId="77777777" w:rsidR="00D66267" w:rsidRDefault="00D66267" w:rsidP="00D47C67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C1F1F8C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410A184C" w14:textId="3A610E13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X(12</w:t>
            </w:r>
            <w:r w:rsidR="00897E1A">
              <w:rPr>
                <w:sz w:val="20"/>
              </w:rPr>
              <w:t>2</w:t>
            </w:r>
            <w:r>
              <w:rPr>
                <w:sz w:val="20"/>
              </w:rPr>
              <w:t>)</w:t>
            </w:r>
          </w:p>
        </w:tc>
      </w:tr>
    </w:tbl>
    <w:p w14:paraId="7A009E8A" w14:textId="77777777" w:rsidR="00D66267" w:rsidRDefault="00D66267" w:rsidP="00D66267">
      <w:pPr>
        <w:rPr>
          <w:sz w:val="20"/>
        </w:rPr>
        <w:sectPr w:rsidR="00D66267" w:rsidSect="00C07C9C">
          <w:pgSz w:w="12250" w:h="15850"/>
          <w:pgMar w:top="1380" w:right="840" w:bottom="880" w:left="920" w:header="567" w:footer="685" w:gutter="0"/>
          <w:cols w:space="720"/>
        </w:sectPr>
      </w:pPr>
    </w:p>
    <w:p w14:paraId="04CF0BB9" w14:textId="77777777" w:rsidR="00D66267" w:rsidRDefault="00D66267" w:rsidP="00D66267">
      <w:pPr>
        <w:pStyle w:val="Textoindependiente"/>
        <w:spacing w:before="92"/>
        <w:ind w:left="212"/>
      </w:pPr>
      <w:r>
        <w:lastRenderedPageBreak/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194</w:t>
      </w:r>
      <w:r>
        <w:rPr>
          <w:spacing w:val="-1"/>
        </w:rPr>
        <w:t xml:space="preserve"> </w:t>
      </w:r>
      <w:r>
        <w:t>Bytes</w:t>
      </w:r>
    </w:p>
    <w:p w14:paraId="160167CA" w14:textId="77777777" w:rsidR="00D66267" w:rsidRDefault="00D66267" w:rsidP="00D66267">
      <w:pPr>
        <w:pStyle w:val="Textoindependiente"/>
        <w:spacing w:before="8"/>
        <w:rPr>
          <w:sz w:val="19"/>
        </w:rPr>
      </w:pPr>
    </w:p>
    <w:p w14:paraId="4EF770F8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informar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general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específico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cotizaciones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bursátiles.</w:t>
      </w:r>
    </w:p>
    <w:p w14:paraId="05B5C9F7" w14:textId="77777777" w:rsidR="00D66267" w:rsidRDefault="00D66267" w:rsidP="00D66267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818"/>
        <w:gridCol w:w="1479"/>
      </w:tblGrid>
      <w:tr w:rsidR="00D66267" w14:paraId="3799E3C3" w14:textId="77777777" w:rsidTr="00D47C67">
        <w:trPr>
          <w:trHeight w:val="299"/>
        </w:trPr>
        <w:tc>
          <w:tcPr>
            <w:tcW w:w="1364" w:type="dxa"/>
          </w:tcPr>
          <w:p w14:paraId="2A11C37A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0684E263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2ED92E2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479" w:type="dxa"/>
          </w:tcPr>
          <w:p w14:paraId="5F28B44D" w14:textId="77777777" w:rsidR="00D66267" w:rsidRDefault="00D66267" w:rsidP="00D47C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61D62CAB" w14:textId="77777777" w:rsidTr="00D47C67">
        <w:trPr>
          <w:trHeight w:val="299"/>
        </w:trPr>
        <w:tc>
          <w:tcPr>
            <w:tcW w:w="1364" w:type="dxa"/>
          </w:tcPr>
          <w:p w14:paraId="25C377FF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56DF4867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4EE97E4B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479" w:type="dxa"/>
          </w:tcPr>
          <w:p w14:paraId="6E9EEC25" w14:textId="77777777" w:rsidR="00D66267" w:rsidRDefault="00D66267" w:rsidP="00D47C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6267" w14:paraId="77E1E975" w14:textId="77777777" w:rsidTr="00D47C67">
        <w:trPr>
          <w:trHeight w:val="299"/>
        </w:trPr>
        <w:tc>
          <w:tcPr>
            <w:tcW w:w="1364" w:type="dxa"/>
          </w:tcPr>
          <w:p w14:paraId="707C853E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741095A7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3B4A2ADE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479" w:type="dxa"/>
          </w:tcPr>
          <w:p w14:paraId="275B6296" w14:textId="77777777" w:rsidR="00D66267" w:rsidRDefault="00D66267" w:rsidP="00D47C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66267" w14:paraId="78A758FA" w14:textId="77777777" w:rsidTr="00D47C67">
        <w:trPr>
          <w:trHeight w:val="299"/>
        </w:trPr>
        <w:tc>
          <w:tcPr>
            <w:tcW w:w="1364" w:type="dxa"/>
          </w:tcPr>
          <w:p w14:paraId="30C62CF5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3DB78BCB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457ACDF3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Fondos</w:t>
            </w:r>
          </w:p>
        </w:tc>
        <w:tc>
          <w:tcPr>
            <w:tcW w:w="1479" w:type="dxa"/>
          </w:tcPr>
          <w:p w14:paraId="133BD000" w14:textId="77777777" w:rsidR="00D66267" w:rsidRDefault="00D66267" w:rsidP="00D47C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6AA0574D" w14:textId="77777777" w:rsidTr="00D47C67">
        <w:trPr>
          <w:trHeight w:val="302"/>
        </w:trPr>
        <w:tc>
          <w:tcPr>
            <w:tcW w:w="1364" w:type="dxa"/>
          </w:tcPr>
          <w:p w14:paraId="470D6BE0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68F0505B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6647A70C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Exposiciones</w:t>
            </w:r>
          </w:p>
        </w:tc>
        <w:tc>
          <w:tcPr>
            <w:tcW w:w="1479" w:type="dxa"/>
          </w:tcPr>
          <w:p w14:paraId="65E05817" w14:textId="77777777" w:rsidR="00D66267" w:rsidRDefault="00D66267" w:rsidP="00D47C67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6FA87495" w14:textId="77777777" w:rsidTr="00D47C67">
        <w:trPr>
          <w:trHeight w:val="299"/>
        </w:trPr>
        <w:tc>
          <w:tcPr>
            <w:tcW w:w="1364" w:type="dxa"/>
          </w:tcPr>
          <w:p w14:paraId="244202DC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13747C41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76CF8447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Moneda</w:t>
            </w:r>
          </w:p>
        </w:tc>
        <w:tc>
          <w:tcPr>
            <w:tcW w:w="1479" w:type="dxa"/>
          </w:tcPr>
          <w:p w14:paraId="1212A09D" w14:textId="77777777" w:rsidR="00D66267" w:rsidRDefault="00D66267" w:rsidP="00D47C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D66267" w14:paraId="18558822" w14:textId="77777777" w:rsidTr="00D47C67">
        <w:trPr>
          <w:trHeight w:val="299"/>
        </w:trPr>
        <w:tc>
          <w:tcPr>
            <w:tcW w:w="1364" w:type="dxa"/>
          </w:tcPr>
          <w:p w14:paraId="2C8D7842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4A4B46D4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44E91E76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Jurisdicción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mercado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bursátil</w:t>
            </w:r>
          </w:p>
        </w:tc>
        <w:tc>
          <w:tcPr>
            <w:tcW w:w="1479" w:type="dxa"/>
          </w:tcPr>
          <w:p w14:paraId="3E4280D7" w14:textId="77777777" w:rsidR="00D66267" w:rsidRDefault="00D66267" w:rsidP="00D47C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D66267" w14:paraId="53E98D4D" w14:textId="77777777" w:rsidTr="00D47C67">
        <w:trPr>
          <w:trHeight w:val="299"/>
        </w:trPr>
        <w:tc>
          <w:tcPr>
            <w:tcW w:w="1364" w:type="dxa"/>
          </w:tcPr>
          <w:p w14:paraId="24543388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4D499E34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1C471AC4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posición</w:t>
            </w:r>
          </w:p>
        </w:tc>
        <w:tc>
          <w:tcPr>
            <w:tcW w:w="1479" w:type="dxa"/>
          </w:tcPr>
          <w:p w14:paraId="6EDA9DED" w14:textId="77777777" w:rsidR="00D66267" w:rsidRDefault="00D66267" w:rsidP="00D47C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2E4F28A9" w14:textId="77777777" w:rsidTr="00D47C67">
        <w:trPr>
          <w:trHeight w:val="299"/>
        </w:trPr>
        <w:tc>
          <w:tcPr>
            <w:tcW w:w="1364" w:type="dxa"/>
          </w:tcPr>
          <w:p w14:paraId="41DE94B8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12FC3734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818" w:type="dxa"/>
          </w:tcPr>
          <w:p w14:paraId="70DE8FFE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479" w:type="dxa"/>
          </w:tcPr>
          <w:p w14:paraId="2546F5C4" w14:textId="77777777" w:rsidR="00D66267" w:rsidRDefault="00D66267" w:rsidP="00D47C67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X(159)</w:t>
            </w:r>
          </w:p>
        </w:tc>
      </w:tr>
    </w:tbl>
    <w:p w14:paraId="71A18AFC" w14:textId="5761320F" w:rsidR="00D66267" w:rsidRDefault="00D66267" w:rsidP="00D66267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19</w:t>
      </w:r>
      <w:r w:rsidR="002645CC">
        <w:t>4</w:t>
      </w:r>
      <w:r>
        <w:rPr>
          <w:spacing w:val="-1"/>
        </w:rPr>
        <w:t xml:space="preserve"> </w:t>
      </w:r>
      <w:r>
        <w:t>Bytes</w:t>
      </w:r>
    </w:p>
    <w:p w14:paraId="5D5DDB4C" w14:textId="77777777" w:rsidR="00D66267" w:rsidRDefault="00D66267" w:rsidP="00D66267">
      <w:pPr>
        <w:pStyle w:val="Textoindependiente"/>
        <w:spacing w:before="8"/>
        <w:rPr>
          <w:sz w:val="19"/>
        </w:rPr>
      </w:pPr>
    </w:p>
    <w:p w14:paraId="74B2CA7F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riesgo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materias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primas</w:t>
      </w:r>
    </w:p>
    <w:p w14:paraId="0A0F6CD1" w14:textId="77777777" w:rsidR="00D66267" w:rsidRDefault="00D66267" w:rsidP="00D66267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D66267" w14:paraId="3309EB76" w14:textId="77777777" w:rsidTr="00D47C67">
        <w:trPr>
          <w:trHeight w:val="299"/>
        </w:trPr>
        <w:tc>
          <w:tcPr>
            <w:tcW w:w="1364" w:type="dxa"/>
          </w:tcPr>
          <w:p w14:paraId="0CCE3903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5E6DEC93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A199DFE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03CEE3E8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012CF6BA" w14:textId="77777777" w:rsidTr="00D47C67">
        <w:trPr>
          <w:trHeight w:val="299"/>
        </w:trPr>
        <w:tc>
          <w:tcPr>
            <w:tcW w:w="1364" w:type="dxa"/>
          </w:tcPr>
          <w:p w14:paraId="1E9ADFD7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368A0A02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68AEAC77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606" w:type="dxa"/>
          </w:tcPr>
          <w:p w14:paraId="101B44D9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6267" w14:paraId="0CED9052" w14:textId="77777777" w:rsidTr="00D47C67">
        <w:trPr>
          <w:trHeight w:val="299"/>
        </w:trPr>
        <w:tc>
          <w:tcPr>
            <w:tcW w:w="1364" w:type="dxa"/>
          </w:tcPr>
          <w:p w14:paraId="3501F265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26BCE8B5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83828D4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606" w:type="dxa"/>
          </w:tcPr>
          <w:p w14:paraId="5D8330A2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66267" w14:paraId="2ADB9656" w14:textId="77777777" w:rsidTr="00D47C67">
        <w:trPr>
          <w:trHeight w:val="299"/>
        </w:trPr>
        <w:tc>
          <w:tcPr>
            <w:tcW w:w="1364" w:type="dxa"/>
          </w:tcPr>
          <w:p w14:paraId="10C6489F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21DCC365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D40C60B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Fondos</w:t>
            </w:r>
          </w:p>
        </w:tc>
        <w:tc>
          <w:tcPr>
            <w:tcW w:w="1606" w:type="dxa"/>
          </w:tcPr>
          <w:p w14:paraId="28FA715C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5688A925" w14:textId="77777777" w:rsidTr="00D47C67">
        <w:trPr>
          <w:trHeight w:val="302"/>
        </w:trPr>
        <w:tc>
          <w:tcPr>
            <w:tcW w:w="1364" w:type="dxa"/>
          </w:tcPr>
          <w:p w14:paraId="452338C2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73454A4F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4409EC0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Exposiciones</w:t>
            </w:r>
          </w:p>
        </w:tc>
        <w:tc>
          <w:tcPr>
            <w:tcW w:w="1606" w:type="dxa"/>
          </w:tcPr>
          <w:p w14:paraId="7E1714DF" w14:textId="77777777" w:rsidR="00D66267" w:rsidRDefault="00D66267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0DDB123E" w14:textId="77777777" w:rsidTr="00D47C67">
        <w:trPr>
          <w:trHeight w:val="299"/>
        </w:trPr>
        <w:tc>
          <w:tcPr>
            <w:tcW w:w="1364" w:type="dxa"/>
          </w:tcPr>
          <w:p w14:paraId="53CDCD47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1948F8A8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F781309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Materia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prima</w:t>
            </w:r>
          </w:p>
        </w:tc>
        <w:tc>
          <w:tcPr>
            <w:tcW w:w="1606" w:type="dxa"/>
          </w:tcPr>
          <w:p w14:paraId="5C7EF71E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5324CCD9" w14:textId="77777777" w:rsidTr="00D47C67">
        <w:trPr>
          <w:trHeight w:val="299"/>
        </w:trPr>
        <w:tc>
          <w:tcPr>
            <w:tcW w:w="1364" w:type="dxa"/>
          </w:tcPr>
          <w:p w14:paraId="28578DEC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41EC4F75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1B1023D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posición</w:t>
            </w:r>
          </w:p>
        </w:tc>
        <w:tc>
          <w:tcPr>
            <w:tcW w:w="1606" w:type="dxa"/>
          </w:tcPr>
          <w:p w14:paraId="1EAFA39F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426FD63C" w14:textId="77777777" w:rsidTr="00D47C67">
        <w:trPr>
          <w:trHeight w:val="300"/>
        </w:trPr>
        <w:tc>
          <w:tcPr>
            <w:tcW w:w="1364" w:type="dxa"/>
          </w:tcPr>
          <w:p w14:paraId="45D3829D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5E469C72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5ECB254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74823673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X(163)</w:t>
            </w:r>
          </w:p>
        </w:tc>
      </w:tr>
    </w:tbl>
    <w:p w14:paraId="577A8A65" w14:textId="5A5BAA58" w:rsidR="00D66267" w:rsidRDefault="00D66267" w:rsidP="00D66267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19</w:t>
      </w:r>
      <w:r w:rsidR="002645CC">
        <w:t>4</w:t>
      </w:r>
      <w:r>
        <w:rPr>
          <w:spacing w:val="-1"/>
        </w:rPr>
        <w:t xml:space="preserve"> </w:t>
      </w:r>
      <w:r>
        <w:t>Bytes</w:t>
      </w:r>
    </w:p>
    <w:p w14:paraId="131C334A" w14:textId="77777777" w:rsidR="00D66267" w:rsidRDefault="00D66267" w:rsidP="00D66267">
      <w:pPr>
        <w:pStyle w:val="Textoindependiente"/>
        <w:spacing w:before="11"/>
        <w:rPr>
          <w:sz w:val="19"/>
        </w:rPr>
      </w:pPr>
    </w:p>
    <w:p w14:paraId="3BE85541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after="58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 riesgo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moneda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extranjera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D66267" w14:paraId="4C7C6E50" w14:textId="77777777" w:rsidTr="00D47C67">
        <w:trPr>
          <w:trHeight w:val="299"/>
        </w:trPr>
        <w:tc>
          <w:tcPr>
            <w:tcW w:w="1364" w:type="dxa"/>
          </w:tcPr>
          <w:p w14:paraId="5B1B815E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493EDC6C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0B9AFCF2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53E67DFE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7D351209" w14:textId="77777777" w:rsidTr="00D47C67">
        <w:trPr>
          <w:trHeight w:val="302"/>
        </w:trPr>
        <w:tc>
          <w:tcPr>
            <w:tcW w:w="1364" w:type="dxa"/>
          </w:tcPr>
          <w:p w14:paraId="5CA0C243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1E495DF5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FA63CC4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606" w:type="dxa"/>
          </w:tcPr>
          <w:p w14:paraId="27763752" w14:textId="77777777" w:rsidR="00D66267" w:rsidRDefault="00D66267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6267" w14:paraId="6E3B8DF0" w14:textId="77777777" w:rsidTr="00D47C67">
        <w:trPr>
          <w:trHeight w:val="299"/>
        </w:trPr>
        <w:tc>
          <w:tcPr>
            <w:tcW w:w="1364" w:type="dxa"/>
          </w:tcPr>
          <w:p w14:paraId="7801EDE2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7D0FF8CD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68C8BA7E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606" w:type="dxa"/>
          </w:tcPr>
          <w:p w14:paraId="77A774DF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66267" w14:paraId="261AC638" w14:textId="77777777" w:rsidTr="00D47C67">
        <w:trPr>
          <w:trHeight w:val="299"/>
        </w:trPr>
        <w:tc>
          <w:tcPr>
            <w:tcW w:w="1364" w:type="dxa"/>
          </w:tcPr>
          <w:p w14:paraId="7DC124FF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75B551BB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80D5FF4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Fondos</w:t>
            </w:r>
          </w:p>
        </w:tc>
        <w:tc>
          <w:tcPr>
            <w:tcW w:w="1606" w:type="dxa"/>
          </w:tcPr>
          <w:p w14:paraId="4426F892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017D1FFE" w14:textId="77777777" w:rsidTr="00D47C67">
        <w:trPr>
          <w:trHeight w:val="299"/>
        </w:trPr>
        <w:tc>
          <w:tcPr>
            <w:tcW w:w="1364" w:type="dxa"/>
          </w:tcPr>
          <w:p w14:paraId="6C330944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7CF75502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7852FBA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Exposiciones</w:t>
            </w:r>
          </w:p>
        </w:tc>
        <w:tc>
          <w:tcPr>
            <w:tcW w:w="1606" w:type="dxa"/>
          </w:tcPr>
          <w:p w14:paraId="0B84D21B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02ABA384" w14:textId="77777777" w:rsidTr="00D47C67">
        <w:trPr>
          <w:trHeight w:val="299"/>
        </w:trPr>
        <w:tc>
          <w:tcPr>
            <w:tcW w:w="1364" w:type="dxa"/>
          </w:tcPr>
          <w:p w14:paraId="38410002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30AA1110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075D6AEF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Moneda</w:t>
            </w:r>
          </w:p>
        </w:tc>
        <w:tc>
          <w:tcPr>
            <w:tcW w:w="1606" w:type="dxa"/>
          </w:tcPr>
          <w:p w14:paraId="25DBF751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D66267" w14:paraId="5BAA134E" w14:textId="77777777" w:rsidTr="00D47C67">
        <w:trPr>
          <w:trHeight w:val="299"/>
        </w:trPr>
        <w:tc>
          <w:tcPr>
            <w:tcW w:w="1364" w:type="dxa"/>
          </w:tcPr>
          <w:p w14:paraId="0DAC9E34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323DDA8E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09F643C5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posición</w:t>
            </w:r>
          </w:p>
        </w:tc>
        <w:tc>
          <w:tcPr>
            <w:tcW w:w="1606" w:type="dxa"/>
          </w:tcPr>
          <w:p w14:paraId="4792894C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12977B6C" w14:textId="77777777" w:rsidTr="00D47C67">
        <w:trPr>
          <w:trHeight w:val="301"/>
        </w:trPr>
        <w:tc>
          <w:tcPr>
            <w:tcW w:w="1364" w:type="dxa"/>
          </w:tcPr>
          <w:p w14:paraId="26B38A5A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50CF7191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1449D78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0059DD9D" w14:textId="77777777" w:rsidR="00D66267" w:rsidRDefault="00D66267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X(162)</w:t>
            </w:r>
          </w:p>
        </w:tc>
      </w:tr>
    </w:tbl>
    <w:p w14:paraId="5866983B" w14:textId="4793BD4D" w:rsidR="00D66267" w:rsidRDefault="00D66267" w:rsidP="00D66267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19</w:t>
      </w:r>
      <w:r w:rsidR="002645CC">
        <w:t>4</w:t>
      </w:r>
      <w:r>
        <w:rPr>
          <w:spacing w:val="-1"/>
        </w:rPr>
        <w:t xml:space="preserve"> </w:t>
      </w:r>
      <w:r>
        <w:t>Bytes</w:t>
      </w:r>
    </w:p>
    <w:p w14:paraId="72EAE7E7" w14:textId="77777777" w:rsidR="00D66267" w:rsidRDefault="00D66267" w:rsidP="00D66267">
      <w:pPr>
        <w:pStyle w:val="Textoindependiente"/>
        <w:spacing w:before="8"/>
        <w:rPr>
          <w:sz w:val="19"/>
        </w:rPr>
      </w:pPr>
    </w:p>
    <w:p w14:paraId="38CF7E7B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 informar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riesgo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opciones</w:t>
      </w:r>
    </w:p>
    <w:p w14:paraId="0B340E60" w14:textId="77777777" w:rsidR="00D66267" w:rsidRDefault="00D66267" w:rsidP="00D66267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D66267" w14:paraId="4B7F4952" w14:textId="77777777" w:rsidTr="00D47C67">
        <w:trPr>
          <w:trHeight w:val="299"/>
        </w:trPr>
        <w:tc>
          <w:tcPr>
            <w:tcW w:w="1364" w:type="dxa"/>
          </w:tcPr>
          <w:p w14:paraId="67183C9C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27DA0E4E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36393CF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4E2A655C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309C6CBC" w14:textId="77777777" w:rsidTr="00D47C67">
        <w:trPr>
          <w:trHeight w:val="299"/>
        </w:trPr>
        <w:tc>
          <w:tcPr>
            <w:tcW w:w="1364" w:type="dxa"/>
          </w:tcPr>
          <w:p w14:paraId="6D2CB2E4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66D7C871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F317B60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606" w:type="dxa"/>
          </w:tcPr>
          <w:p w14:paraId="28571A65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6267" w14:paraId="0C7A4D0D" w14:textId="77777777" w:rsidTr="00D47C67">
        <w:trPr>
          <w:trHeight w:val="299"/>
        </w:trPr>
        <w:tc>
          <w:tcPr>
            <w:tcW w:w="1364" w:type="dxa"/>
          </w:tcPr>
          <w:p w14:paraId="7C042C2E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471FD047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A861F77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606" w:type="dxa"/>
          </w:tcPr>
          <w:p w14:paraId="7671F2BE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66267" w14:paraId="4757E4C3" w14:textId="77777777" w:rsidTr="00D47C67">
        <w:trPr>
          <w:trHeight w:val="301"/>
        </w:trPr>
        <w:tc>
          <w:tcPr>
            <w:tcW w:w="1364" w:type="dxa"/>
          </w:tcPr>
          <w:p w14:paraId="4AEAA019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260CB7A6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0EE299B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estrategia</w:t>
            </w:r>
          </w:p>
        </w:tc>
        <w:tc>
          <w:tcPr>
            <w:tcW w:w="1606" w:type="dxa"/>
          </w:tcPr>
          <w:p w14:paraId="5BBEF207" w14:textId="77777777" w:rsidR="00D66267" w:rsidRDefault="00D66267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57F2EE48" w14:textId="77777777" w:rsidTr="00D47C67">
        <w:trPr>
          <w:trHeight w:val="299"/>
        </w:trPr>
        <w:tc>
          <w:tcPr>
            <w:tcW w:w="1364" w:type="dxa"/>
          </w:tcPr>
          <w:p w14:paraId="11EFEE1A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3C8E0614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F8C14AB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Moneda</w:t>
            </w:r>
          </w:p>
        </w:tc>
        <w:tc>
          <w:tcPr>
            <w:tcW w:w="1606" w:type="dxa"/>
          </w:tcPr>
          <w:p w14:paraId="2C01B113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D66267" w14:paraId="69363A92" w14:textId="77777777" w:rsidTr="00D47C67">
        <w:trPr>
          <w:trHeight w:val="299"/>
        </w:trPr>
        <w:tc>
          <w:tcPr>
            <w:tcW w:w="1364" w:type="dxa"/>
          </w:tcPr>
          <w:p w14:paraId="1DAC2BD5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711A3E87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6DDAB12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Método</w:t>
            </w:r>
          </w:p>
        </w:tc>
        <w:tc>
          <w:tcPr>
            <w:tcW w:w="1606" w:type="dxa"/>
          </w:tcPr>
          <w:p w14:paraId="50F885EA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</w:tbl>
    <w:p w14:paraId="6071E7B3" w14:textId="77777777" w:rsidR="00D66267" w:rsidRDefault="00D66267" w:rsidP="00D66267">
      <w:pPr>
        <w:rPr>
          <w:sz w:val="20"/>
        </w:rPr>
        <w:sectPr w:rsidR="00D66267" w:rsidSect="00C07C9C">
          <w:pgSz w:w="12250" w:h="15850"/>
          <w:pgMar w:top="1380" w:right="840" w:bottom="880" w:left="920" w:header="567" w:footer="685" w:gutter="0"/>
          <w:cols w:space="720"/>
        </w:sectPr>
      </w:pPr>
    </w:p>
    <w:p w14:paraId="0CD2B71D" w14:textId="77777777" w:rsidR="00D66267" w:rsidRDefault="00D66267" w:rsidP="00D66267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D66267" w14:paraId="69509183" w14:textId="77777777" w:rsidTr="00D47C67">
        <w:trPr>
          <w:trHeight w:val="300"/>
        </w:trPr>
        <w:tc>
          <w:tcPr>
            <w:tcW w:w="1364" w:type="dxa"/>
          </w:tcPr>
          <w:p w14:paraId="0AC79B65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26A12C96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038477E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posición</w:t>
            </w:r>
          </w:p>
        </w:tc>
        <w:tc>
          <w:tcPr>
            <w:tcW w:w="1606" w:type="dxa"/>
          </w:tcPr>
          <w:p w14:paraId="5A1B6DCF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3D9F4A74" w14:textId="77777777" w:rsidTr="00D47C67">
        <w:trPr>
          <w:trHeight w:val="299"/>
        </w:trPr>
        <w:tc>
          <w:tcPr>
            <w:tcW w:w="1364" w:type="dxa"/>
          </w:tcPr>
          <w:p w14:paraId="52EB3D55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259CD18E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0C1FE8BD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subyacente</w:t>
            </w:r>
          </w:p>
        </w:tc>
        <w:tc>
          <w:tcPr>
            <w:tcW w:w="1606" w:type="dxa"/>
          </w:tcPr>
          <w:p w14:paraId="3F305E52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6CB83B06" w14:textId="77777777" w:rsidTr="00D47C67">
        <w:trPr>
          <w:trHeight w:val="299"/>
        </w:trPr>
        <w:tc>
          <w:tcPr>
            <w:tcW w:w="1364" w:type="dxa"/>
          </w:tcPr>
          <w:p w14:paraId="22F815BD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2266C615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BC9E5F9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Valor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variación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tasa 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interés</w:t>
            </w:r>
          </w:p>
        </w:tc>
        <w:tc>
          <w:tcPr>
            <w:tcW w:w="1606" w:type="dxa"/>
          </w:tcPr>
          <w:p w14:paraId="6B887332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4BDCB567" w14:textId="77777777" w:rsidTr="00D47C67">
        <w:trPr>
          <w:trHeight w:val="299"/>
        </w:trPr>
        <w:tc>
          <w:tcPr>
            <w:tcW w:w="1364" w:type="dxa"/>
          </w:tcPr>
          <w:p w14:paraId="72BD4ABD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62E934B6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798144B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Valor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o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variación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5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moneda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extranjera</w:t>
            </w:r>
          </w:p>
        </w:tc>
        <w:tc>
          <w:tcPr>
            <w:tcW w:w="1606" w:type="dxa"/>
          </w:tcPr>
          <w:p w14:paraId="104F437C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13C0C6A2" w14:textId="77777777" w:rsidTr="00D47C67">
        <w:trPr>
          <w:trHeight w:val="302"/>
        </w:trPr>
        <w:tc>
          <w:tcPr>
            <w:tcW w:w="1364" w:type="dxa"/>
          </w:tcPr>
          <w:p w14:paraId="6D280396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8" w:type="dxa"/>
          </w:tcPr>
          <w:p w14:paraId="331E8329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49A8480" w14:textId="77777777" w:rsidR="00D66267" w:rsidRPr="002E7E52" w:rsidRDefault="00D66267" w:rsidP="00D47C67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Valor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variación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materias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primas</w:t>
            </w:r>
          </w:p>
        </w:tc>
        <w:tc>
          <w:tcPr>
            <w:tcW w:w="1606" w:type="dxa"/>
          </w:tcPr>
          <w:p w14:paraId="26D9FCB7" w14:textId="77777777" w:rsidR="00D66267" w:rsidRDefault="00D66267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68BE1D83" w14:textId="77777777" w:rsidTr="00D47C67">
        <w:trPr>
          <w:trHeight w:val="299"/>
        </w:trPr>
        <w:tc>
          <w:tcPr>
            <w:tcW w:w="1364" w:type="dxa"/>
          </w:tcPr>
          <w:p w14:paraId="6590F9A2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8" w:type="dxa"/>
          </w:tcPr>
          <w:p w14:paraId="05C5B251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0C568793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Valor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o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variación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riesgo</w:t>
            </w:r>
            <w:r w:rsidRPr="002E7E52">
              <w:rPr>
                <w:spacing w:val="-3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cotizaciones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bursátiles</w:t>
            </w:r>
          </w:p>
        </w:tc>
        <w:tc>
          <w:tcPr>
            <w:tcW w:w="1606" w:type="dxa"/>
          </w:tcPr>
          <w:p w14:paraId="6E9BC414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2704D640" w14:textId="77777777" w:rsidTr="00D47C67">
        <w:trPr>
          <w:trHeight w:val="299"/>
        </w:trPr>
        <w:tc>
          <w:tcPr>
            <w:tcW w:w="1364" w:type="dxa"/>
          </w:tcPr>
          <w:p w14:paraId="607F1A4E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8" w:type="dxa"/>
          </w:tcPr>
          <w:p w14:paraId="07211BE0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C370551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05D3BCF6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X(87)</w:t>
            </w:r>
          </w:p>
        </w:tc>
      </w:tr>
    </w:tbl>
    <w:p w14:paraId="7F9C2785" w14:textId="57D5752B" w:rsidR="00D66267" w:rsidRDefault="00D66267" w:rsidP="00D66267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19</w:t>
      </w:r>
      <w:r w:rsidR="002645CC">
        <w:t>4</w:t>
      </w:r>
      <w:r>
        <w:rPr>
          <w:spacing w:val="-1"/>
        </w:rPr>
        <w:t xml:space="preserve"> </w:t>
      </w:r>
      <w:r>
        <w:t>Bytes</w:t>
      </w:r>
    </w:p>
    <w:p w14:paraId="24A50417" w14:textId="77777777" w:rsidR="00D66267" w:rsidRDefault="00D66267" w:rsidP="00D66267">
      <w:pPr>
        <w:pStyle w:val="Textoindependiente"/>
        <w:spacing w:before="8"/>
        <w:rPr>
          <w:sz w:val="19"/>
        </w:rPr>
      </w:pPr>
    </w:p>
    <w:p w14:paraId="699ABA0C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informar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detalle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 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opciones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 través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método 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escenarios</w:t>
      </w:r>
    </w:p>
    <w:p w14:paraId="6FE05A70" w14:textId="77777777" w:rsidR="00D66267" w:rsidRDefault="00D66267" w:rsidP="00D66267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D66267" w14:paraId="00BEF069" w14:textId="77777777" w:rsidTr="00D47C67">
        <w:trPr>
          <w:trHeight w:val="299"/>
        </w:trPr>
        <w:tc>
          <w:tcPr>
            <w:tcW w:w="1364" w:type="dxa"/>
          </w:tcPr>
          <w:p w14:paraId="0CFA731A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7F1E5C05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ABD3921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58459701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598053F0" w14:textId="77777777" w:rsidTr="00D47C67">
        <w:trPr>
          <w:trHeight w:val="299"/>
        </w:trPr>
        <w:tc>
          <w:tcPr>
            <w:tcW w:w="1364" w:type="dxa"/>
          </w:tcPr>
          <w:p w14:paraId="3819A6F7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4B271BC3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660D877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606" w:type="dxa"/>
          </w:tcPr>
          <w:p w14:paraId="3C5D11CA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6267" w14:paraId="59FF4D23" w14:textId="77777777" w:rsidTr="00D47C67">
        <w:trPr>
          <w:trHeight w:val="302"/>
        </w:trPr>
        <w:tc>
          <w:tcPr>
            <w:tcW w:w="1364" w:type="dxa"/>
          </w:tcPr>
          <w:p w14:paraId="2B210B0F" w14:textId="77777777" w:rsidR="00D66267" w:rsidRDefault="00D66267" w:rsidP="00D47C67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2DB2155E" w14:textId="77777777" w:rsidR="00D66267" w:rsidRDefault="00D66267" w:rsidP="00D47C67">
            <w:pPr>
              <w:pStyle w:val="TableParagraph"/>
              <w:spacing w:before="3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3EA859A" w14:textId="77777777" w:rsidR="00D66267" w:rsidRDefault="00D66267" w:rsidP="00D47C67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estrategia</w:t>
            </w:r>
          </w:p>
        </w:tc>
        <w:tc>
          <w:tcPr>
            <w:tcW w:w="1606" w:type="dxa"/>
          </w:tcPr>
          <w:p w14:paraId="77141F3D" w14:textId="77777777" w:rsidR="00D66267" w:rsidRDefault="00D66267" w:rsidP="00D47C67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27BE5038" w14:textId="77777777" w:rsidTr="00D47C67">
        <w:trPr>
          <w:trHeight w:val="299"/>
        </w:trPr>
        <w:tc>
          <w:tcPr>
            <w:tcW w:w="1364" w:type="dxa"/>
          </w:tcPr>
          <w:p w14:paraId="323F19CC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39CD7808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A82AB57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Clase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</w:p>
        </w:tc>
        <w:tc>
          <w:tcPr>
            <w:tcW w:w="1606" w:type="dxa"/>
          </w:tcPr>
          <w:p w14:paraId="21F3F9AE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1B67D30D" w14:textId="77777777" w:rsidTr="00D47C67">
        <w:trPr>
          <w:trHeight w:val="299"/>
        </w:trPr>
        <w:tc>
          <w:tcPr>
            <w:tcW w:w="1364" w:type="dxa"/>
          </w:tcPr>
          <w:p w14:paraId="4B183D2C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7BEFB01A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543BD99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Subclase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</w:p>
        </w:tc>
        <w:tc>
          <w:tcPr>
            <w:tcW w:w="1606" w:type="dxa"/>
          </w:tcPr>
          <w:p w14:paraId="02CD5CA5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D66267" w14:paraId="4ABB3228" w14:textId="77777777" w:rsidTr="00D47C67">
        <w:trPr>
          <w:trHeight w:val="299"/>
        </w:trPr>
        <w:tc>
          <w:tcPr>
            <w:tcW w:w="1364" w:type="dxa"/>
          </w:tcPr>
          <w:p w14:paraId="79185A89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36562F2F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35CE9D4" w14:textId="21E54CFF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 w:rsidR="00FA69CA">
              <w:rPr>
                <w:sz w:val="20"/>
              </w:rPr>
              <w:t>scenario</w:t>
            </w:r>
          </w:p>
        </w:tc>
        <w:tc>
          <w:tcPr>
            <w:tcW w:w="1606" w:type="dxa"/>
          </w:tcPr>
          <w:p w14:paraId="3E8335FE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40947BCD" w14:textId="77777777" w:rsidTr="00D47C67">
        <w:trPr>
          <w:trHeight w:val="299"/>
        </w:trPr>
        <w:tc>
          <w:tcPr>
            <w:tcW w:w="1364" w:type="dxa"/>
          </w:tcPr>
          <w:p w14:paraId="0A7FFD0E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6B1BB15D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0702E3B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posición</w:t>
            </w:r>
          </w:p>
        </w:tc>
        <w:tc>
          <w:tcPr>
            <w:tcW w:w="1606" w:type="dxa"/>
          </w:tcPr>
          <w:p w14:paraId="0AAA4136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5C90AF9E" w14:textId="77777777" w:rsidTr="00D47C67">
        <w:trPr>
          <w:trHeight w:val="299"/>
        </w:trPr>
        <w:tc>
          <w:tcPr>
            <w:tcW w:w="1364" w:type="dxa"/>
          </w:tcPr>
          <w:p w14:paraId="1B5E3061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0772C8F7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9946965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Variación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subyacente</w:t>
            </w:r>
          </w:p>
        </w:tc>
        <w:tc>
          <w:tcPr>
            <w:tcW w:w="1606" w:type="dxa"/>
          </w:tcPr>
          <w:p w14:paraId="2D9C3457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7456F509" w14:textId="77777777" w:rsidTr="00D47C67">
        <w:trPr>
          <w:trHeight w:val="302"/>
        </w:trPr>
        <w:tc>
          <w:tcPr>
            <w:tcW w:w="1364" w:type="dxa"/>
          </w:tcPr>
          <w:p w14:paraId="35AE1B36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7356C626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62FC9058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Variación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volatilidad</w:t>
            </w:r>
          </w:p>
        </w:tc>
        <w:tc>
          <w:tcPr>
            <w:tcW w:w="1606" w:type="dxa"/>
          </w:tcPr>
          <w:p w14:paraId="0E3A7995" w14:textId="77777777" w:rsidR="00D66267" w:rsidRDefault="00D66267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72B38F26" w14:textId="77777777" w:rsidTr="00D47C67">
        <w:trPr>
          <w:trHeight w:val="299"/>
        </w:trPr>
        <w:tc>
          <w:tcPr>
            <w:tcW w:w="1364" w:type="dxa"/>
          </w:tcPr>
          <w:p w14:paraId="4703450B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637C8AB0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BE17E05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Ganancia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pérdida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</w:p>
        </w:tc>
        <w:tc>
          <w:tcPr>
            <w:tcW w:w="1606" w:type="dxa"/>
          </w:tcPr>
          <w:p w14:paraId="54AC57DD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01CD89B0" w14:textId="77777777" w:rsidTr="00D47C67">
        <w:trPr>
          <w:trHeight w:val="299"/>
        </w:trPr>
        <w:tc>
          <w:tcPr>
            <w:tcW w:w="1364" w:type="dxa"/>
          </w:tcPr>
          <w:p w14:paraId="6D87AB26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8" w:type="dxa"/>
          </w:tcPr>
          <w:p w14:paraId="08BDC4DF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336606C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Ganancia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pérdida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cubierta</w:t>
            </w:r>
          </w:p>
        </w:tc>
        <w:tc>
          <w:tcPr>
            <w:tcW w:w="1606" w:type="dxa"/>
          </w:tcPr>
          <w:p w14:paraId="081DFF08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D66267" w14:paraId="1C2E24CB" w14:textId="77777777" w:rsidTr="00D47C67">
        <w:trPr>
          <w:trHeight w:val="299"/>
        </w:trPr>
        <w:tc>
          <w:tcPr>
            <w:tcW w:w="1364" w:type="dxa"/>
          </w:tcPr>
          <w:p w14:paraId="4527C5C2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8" w:type="dxa"/>
          </w:tcPr>
          <w:p w14:paraId="21DA6C63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537CD254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769DBB7A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X(98)</w:t>
            </w:r>
          </w:p>
        </w:tc>
      </w:tr>
    </w:tbl>
    <w:p w14:paraId="314641C2" w14:textId="28564FDE" w:rsidR="00D66267" w:rsidRDefault="00D66267" w:rsidP="00D66267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19</w:t>
      </w:r>
      <w:r w:rsidR="002645CC">
        <w:t>4</w:t>
      </w:r>
      <w:r>
        <w:t xml:space="preserve"> Bytes</w:t>
      </w:r>
    </w:p>
    <w:p w14:paraId="6F558A49" w14:textId="77777777" w:rsidR="00D66267" w:rsidRDefault="00D66267" w:rsidP="00D66267">
      <w:pPr>
        <w:pStyle w:val="Textoindependiente"/>
        <w:spacing w:before="11"/>
        <w:rPr>
          <w:sz w:val="19"/>
        </w:rPr>
      </w:pPr>
    </w:p>
    <w:p w14:paraId="3FA7186B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9"/>
        </w:tabs>
        <w:spacing w:after="58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posiciones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excluidas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marco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riesgo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general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tasa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interés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D66267" w14:paraId="3485BA68" w14:textId="77777777" w:rsidTr="00D47C67">
        <w:trPr>
          <w:trHeight w:val="302"/>
        </w:trPr>
        <w:tc>
          <w:tcPr>
            <w:tcW w:w="1364" w:type="dxa"/>
          </w:tcPr>
          <w:p w14:paraId="08608B21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7AC624AF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E7A5A84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56EF470E" w14:textId="77777777" w:rsidR="00D66267" w:rsidRDefault="00D66267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2DF68CD0" w14:textId="77777777" w:rsidTr="00D47C67">
        <w:trPr>
          <w:trHeight w:val="299"/>
        </w:trPr>
        <w:tc>
          <w:tcPr>
            <w:tcW w:w="1364" w:type="dxa"/>
          </w:tcPr>
          <w:p w14:paraId="094CE4DA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65F43418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647F5FB2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606" w:type="dxa"/>
          </w:tcPr>
          <w:p w14:paraId="05872DD9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6267" w14:paraId="5810D0C1" w14:textId="77777777" w:rsidTr="00D47C67">
        <w:trPr>
          <w:trHeight w:val="299"/>
        </w:trPr>
        <w:tc>
          <w:tcPr>
            <w:tcW w:w="1364" w:type="dxa"/>
          </w:tcPr>
          <w:p w14:paraId="6684DD21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12242577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0FBDFDFB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606" w:type="dxa"/>
          </w:tcPr>
          <w:p w14:paraId="06C53F0F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66267" w14:paraId="5294E4BE" w14:textId="77777777" w:rsidTr="00D47C67">
        <w:trPr>
          <w:trHeight w:val="299"/>
        </w:trPr>
        <w:tc>
          <w:tcPr>
            <w:tcW w:w="1364" w:type="dxa"/>
          </w:tcPr>
          <w:p w14:paraId="18255FB2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6CD4F27F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067F33D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1606" w:type="dxa"/>
          </w:tcPr>
          <w:p w14:paraId="6EEB43CC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5DD55162" w14:textId="77777777" w:rsidTr="00D47C67">
        <w:trPr>
          <w:trHeight w:val="299"/>
        </w:trPr>
        <w:tc>
          <w:tcPr>
            <w:tcW w:w="1364" w:type="dxa"/>
          </w:tcPr>
          <w:p w14:paraId="35181BC6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78EE5118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69AA0193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Identificador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SIID</w:t>
            </w:r>
          </w:p>
        </w:tc>
        <w:tc>
          <w:tcPr>
            <w:tcW w:w="1606" w:type="dxa"/>
          </w:tcPr>
          <w:p w14:paraId="3A0B47FC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X(52)</w:t>
            </w:r>
          </w:p>
        </w:tc>
      </w:tr>
      <w:tr w:rsidR="00D66267" w14:paraId="383E1061" w14:textId="77777777" w:rsidTr="00D47C67">
        <w:trPr>
          <w:trHeight w:val="299"/>
        </w:trPr>
        <w:tc>
          <w:tcPr>
            <w:tcW w:w="1364" w:type="dxa"/>
          </w:tcPr>
          <w:p w14:paraId="5B9FF757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22E09D2C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DFA6F49" w14:textId="77777777" w:rsidR="00D66267" w:rsidRPr="002E7E52" w:rsidRDefault="00D66267" w:rsidP="00D47C67">
            <w:pPr>
              <w:pStyle w:val="TableParagraph"/>
              <w:ind w:left="108"/>
              <w:rPr>
                <w:sz w:val="20"/>
                <w:lang w:val="es-CL"/>
              </w:rPr>
            </w:pPr>
            <w:r w:rsidRPr="002E7E52">
              <w:rPr>
                <w:sz w:val="20"/>
                <w:lang w:val="es-CL"/>
              </w:rPr>
              <w:t>Identificador</w:t>
            </w:r>
            <w:r w:rsidRPr="002E7E52">
              <w:rPr>
                <w:spacing w:val="-5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del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contrato</w:t>
            </w:r>
            <w:r w:rsidRPr="002E7E52">
              <w:rPr>
                <w:spacing w:val="-4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no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reportado</w:t>
            </w:r>
            <w:r w:rsidRPr="002E7E52">
              <w:rPr>
                <w:spacing w:val="-2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al</w:t>
            </w:r>
            <w:r w:rsidRPr="002E7E52">
              <w:rPr>
                <w:spacing w:val="-1"/>
                <w:sz w:val="20"/>
                <w:lang w:val="es-CL"/>
              </w:rPr>
              <w:t xml:space="preserve"> </w:t>
            </w:r>
            <w:r w:rsidRPr="002E7E52">
              <w:rPr>
                <w:sz w:val="20"/>
                <w:lang w:val="es-CL"/>
              </w:rPr>
              <w:t>SIID</w:t>
            </w:r>
          </w:p>
        </w:tc>
        <w:tc>
          <w:tcPr>
            <w:tcW w:w="1606" w:type="dxa"/>
          </w:tcPr>
          <w:p w14:paraId="2B8C163E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D66267" w14:paraId="2875578F" w14:textId="77777777" w:rsidTr="00D47C67">
        <w:trPr>
          <w:trHeight w:val="302"/>
        </w:trPr>
        <w:tc>
          <w:tcPr>
            <w:tcW w:w="1364" w:type="dxa"/>
          </w:tcPr>
          <w:p w14:paraId="40073A7F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705BEB22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1585EC1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0637DF12" w14:textId="77777777" w:rsidR="00D66267" w:rsidRDefault="00D66267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X(99)</w:t>
            </w:r>
          </w:p>
        </w:tc>
      </w:tr>
    </w:tbl>
    <w:p w14:paraId="38ACCE42" w14:textId="76CA53D5" w:rsidR="00D66267" w:rsidRDefault="00D66267" w:rsidP="00D66267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19</w:t>
      </w:r>
      <w:r w:rsidR="00235DDD">
        <w:t>4</w:t>
      </w:r>
      <w:r>
        <w:t xml:space="preserve"> Bytes</w:t>
      </w:r>
    </w:p>
    <w:p w14:paraId="5871947D" w14:textId="77777777" w:rsidR="00D66267" w:rsidRDefault="00D66267" w:rsidP="00D66267">
      <w:pPr>
        <w:pStyle w:val="Textoindependiente"/>
        <w:spacing w:before="8"/>
        <w:rPr>
          <w:sz w:val="19"/>
        </w:rPr>
      </w:pPr>
    </w:p>
    <w:p w14:paraId="185A6970" w14:textId="77777777" w:rsidR="00D66267" w:rsidRDefault="00D66267">
      <w:pPr>
        <w:pStyle w:val="Prrafodelista"/>
        <w:numPr>
          <w:ilvl w:val="5"/>
          <w:numId w:val="5"/>
        </w:numPr>
        <w:tabs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detalle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securitizaciones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D66267" w14:paraId="4254090C" w14:textId="77777777" w:rsidTr="00D47C67">
        <w:trPr>
          <w:trHeight w:val="300"/>
        </w:trPr>
        <w:tc>
          <w:tcPr>
            <w:tcW w:w="1364" w:type="dxa"/>
          </w:tcPr>
          <w:p w14:paraId="5F8BA1FC" w14:textId="77777777" w:rsidR="00D66267" w:rsidRDefault="00D66267" w:rsidP="00D47C67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8" w:type="dxa"/>
          </w:tcPr>
          <w:p w14:paraId="0AD23883" w14:textId="77777777" w:rsidR="00D66267" w:rsidRDefault="00D66267" w:rsidP="00D47C67">
            <w:pPr>
              <w:pStyle w:val="TableParagraph"/>
              <w:spacing w:before="1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DCEA5A6" w14:textId="77777777" w:rsidR="00D66267" w:rsidRDefault="00D66267" w:rsidP="00D47C6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1606" w:type="dxa"/>
          </w:tcPr>
          <w:p w14:paraId="3BB5A3A7" w14:textId="77777777" w:rsidR="00D66267" w:rsidRDefault="00D66267" w:rsidP="00D47C67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6DBF9F48" w14:textId="77777777" w:rsidTr="00D47C67">
        <w:trPr>
          <w:trHeight w:val="299"/>
        </w:trPr>
        <w:tc>
          <w:tcPr>
            <w:tcW w:w="1364" w:type="dxa"/>
          </w:tcPr>
          <w:p w14:paraId="2CEBE0DC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8" w:type="dxa"/>
          </w:tcPr>
          <w:p w14:paraId="701E270B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FCCCA01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606" w:type="dxa"/>
          </w:tcPr>
          <w:p w14:paraId="7E6E6FB0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D66267" w14:paraId="32D463F5" w14:textId="77777777" w:rsidTr="00D47C67">
        <w:trPr>
          <w:trHeight w:val="299"/>
        </w:trPr>
        <w:tc>
          <w:tcPr>
            <w:tcW w:w="1364" w:type="dxa"/>
          </w:tcPr>
          <w:p w14:paraId="6B4E802B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8" w:type="dxa"/>
          </w:tcPr>
          <w:p w14:paraId="3D97EAEE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081C894D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consolidación</w:t>
            </w:r>
          </w:p>
        </w:tc>
        <w:tc>
          <w:tcPr>
            <w:tcW w:w="1606" w:type="dxa"/>
          </w:tcPr>
          <w:p w14:paraId="49CC0479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66267" w14:paraId="07B1B977" w14:textId="77777777" w:rsidTr="00D47C67">
        <w:trPr>
          <w:trHeight w:val="299"/>
        </w:trPr>
        <w:tc>
          <w:tcPr>
            <w:tcW w:w="1364" w:type="dxa"/>
          </w:tcPr>
          <w:p w14:paraId="190B8B38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8" w:type="dxa"/>
          </w:tcPr>
          <w:p w14:paraId="6AE89552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7B54A8B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Clasificación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riesgo</w:t>
            </w:r>
          </w:p>
        </w:tc>
        <w:tc>
          <w:tcPr>
            <w:tcW w:w="1606" w:type="dxa"/>
          </w:tcPr>
          <w:p w14:paraId="00F9BC19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D66267" w14:paraId="0F47E9D4" w14:textId="77777777" w:rsidTr="00D47C67">
        <w:trPr>
          <w:trHeight w:val="302"/>
        </w:trPr>
        <w:tc>
          <w:tcPr>
            <w:tcW w:w="1364" w:type="dxa"/>
          </w:tcPr>
          <w:p w14:paraId="4824CE6B" w14:textId="77777777" w:rsidR="00D66267" w:rsidRDefault="00D66267" w:rsidP="00D47C6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8" w:type="dxa"/>
          </w:tcPr>
          <w:p w14:paraId="470FA916" w14:textId="77777777" w:rsidR="00D66267" w:rsidRDefault="00D66267" w:rsidP="00D47C67">
            <w:pPr>
              <w:pStyle w:val="TableParagraph"/>
              <w:spacing w:before="2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3ED69ACB" w14:textId="77777777" w:rsidR="00D66267" w:rsidRDefault="00D66267" w:rsidP="00D47C6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País</w:t>
            </w:r>
          </w:p>
        </w:tc>
        <w:tc>
          <w:tcPr>
            <w:tcW w:w="1606" w:type="dxa"/>
          </w:tcPr>
          <w:p w14:paraId="49FD2381" w14:textId="77777777" w:rsidR="00D66267" w:rsidRDefault="00D66267" w:rsidP="00D47C6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D66267" w14:paraId="31EC3AE3" w14:textId="77777777" w:rsidTr="00D47C67">
        <w:trPr>
          <w:trHeight w:val="299"/>
        </w:trPr>
        <w:tc>
          <w:tcPr>
            <w:tcW w:w="1364" w:type="dxa"/>
          </w:tcPr>
          <w:p w14:paraId="54E214F3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8" w:type="dxa"/>
          </w:tcPr>
          <w:p w14:paraId="004A8B31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46CA9345" w14:textId="36701031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="00235DDD">
              <w:rPr>
                <w:sz w:val="20"/>
              </w:rPr>
              <w:t>active</w:t>
            </w:r>
          </w:p>
        </w:tc>
        <w:tc>
          <w:tcPr>
            <w:tcW w:w="1606" w:type="dxa"/>
          </w:tcPr>
          <w:p w14:paraId="648087F2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27C4AB0A" w14:textId="77777777" w:rsidTr="00D47C67">
        <w:trPr>
          <w:trHeight w:val="299"/>
        </w:trPr>
        <w:tc>
          <w:tcPr>
            <w:tcW w:w="1364" w:type="dxa"/>
          </w:tcPr>
          <w:p w14:paraId="4E9BE67D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8" w:type="dxa"/>
          </w:tcPr>
          <w:p w14:paraId="4DE622F3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0D7A071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tramo</w:t>
            </w:r>
          </w:p>
        </w:tc>
        <w:tc>
          <w:tcPr>
            <w:tcW w:w="1606" w:type="dxa"/>
          </w:tcPr>
          <w:p w14:paraId="3B32D290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66267" w14:paraId="3951587C" w14:textId="77777777" w:rsidTr="00D47C67">
        <w:trPr>
          <w:trHeight w:val="299"/>
        </w:trPr>
        <w:tc>
          <w:tcPr>
            <w:tcW w:w="1364" w:type="dxa"/>
          </w:tcPr>
          <w:p w14:paraId="3EE27879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8" w:type="dxa"/>
          </w:tcPr>
          <w:p w14:paraId="11348BA2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27DD78E1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Madurez</w:t>
            </w:r>
          </w:p>
        </w:tc>
        <w:tc>
          <w:tcPr>
            <w:tcW w:w="1606" w:type="dxa"/>
          </w:tcPr>
          <w:p w14:paraId="76731DF6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9(01)V9(03)</w:t>
            </w:r>
          </w:p>
        </w:tc>
      </w:tr>
      <w:tr w:rsidR="00D66267" w14:paraId="5B86A36A" w14:textId="77777777" w:rsidTr="00D47C67">
        <w:trPr>
          <w:trHeight w:val="299"/>
        </w:trPr>
        <w:tc>
          <w:tcPr>
            <w:tcW w:w="1364" w:type="dxa"/>
          </w:tcPr>
          <w:p w14:paraId="00BC591A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8" w:type="dxa"/>
          </w:tcPr>
          <w:p w14:paraId="54B2FBEF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177D039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Cumplimiento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criterios</w:t>
            </w:r>
          </w:p>
        </w:tc>
        <w:tc>
          <w:tcPr>
            <w:tcW w:w="1606" w:type="dxa"/>
          </w:tcPr>
          <w:p w14:paraId="1C7BFC31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</w:tbl>
    <w:p w14:paraId="5737FB83" w14:textId="77777777" w:rsidR="00D66267" w:rsidRDefault="00D66267" w:rsidP="00D66267">
      <w:pPr>
        <w:rPr>
          <w:sz w:val="20"/>
        </w:rPr>
        <w:sectPr w:rsidR="00D66267" w:rsidSect="00C07C9C">
          <w:pgSz w:w="12250" w:h="15850"/>
          <w:pgMar w:top="1380" w:right="840" w:bottom="880" w:left="920" w:header="567" w:footer="685" w:gutter="0"/>
          <w:cols w:space="720"/>
        </w:sectPr>
      </w:pPr>
    </w:p>
    <w:p w14:paraId="19B8C0E9" w14:textId="77777777" w:rsidR="00D66267" w:rsidRDefault="00D66267" w:rsidP="00D66267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308"/>
        <w:gridCol w:w="6691"/>
        <w:gridCol w:w="1606"/>
      </w:tblGrid>
      <w:tr w:rsidR="00D66267" w14:paraId="6714ECC5" w14:textId="77777777" w:rsidTr="00D47C67">
        <w:trPr>
          <w:trHeight w:val="300"/>
        </w:trPr>
        <w:tc>
          <w:tcPr>
            <w:tcW w:w="1364" w:type="dxa"/>
          </w:tcPr>
          <w:p w14:paraId="5FCD68D5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8" w:type="dxa"/>
          </w:tcPr>
          <w:p w14:paraId="663BAA70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1A067C95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utilizado</w:t>
            </w:r>
          </w:p>
        </w:tc>
        <w:tc>
          <w:tcPr>
            <w:tcW w:w="1606" w:type="dxa"/>
          </w:tcPr>
          <w:p w14:paraId="05E61734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9(04)V9(01)</w:t>
            </w:r>
          </w:p>
        </w:tc>
      </w:tr>
      <w:tr w:rsidR="00D66267" w14:paraId="76A3E9CB" w14:textId="77777777" w:rsidTr="00D47C67">
        <w:trPr>
          <w:trHeight w:val="299"/>
        </w:trPr>
        <w:tc>
          <w:tcPr>
            <w:tcW w:w="1364" w:type="dxa"/>
          </w:tcPr>
          <w:p w14:paraId="28CC3B54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8" w:type="dxa"/>
          </w:tcPr>
          <w:p w14:paraId="3E0CBF5C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0A160EF5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posición</w:t>
            </w:r>
          </w:p>
        </w:tc>
        <w:tc>
          <w:tcPr>
            <w:tcW w:w="1606" w:type="dxa"/>
          </w:tcPr>
          <w:p w14:paraId="0B487B03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D66267" w14:paraId="594D78CC" w14:textId="77777777" w:rsidTr="00D47C67">
        <w:trPr>
          <w:trHeight w:val="299"/>
        </w:trPr>
        <w:tc>
          <w:tcPr>
            <w:tcW w:w="1364" w:type="dxa"/>
          </w:tcPr>
          <w:p w14:paraId="094D0A6F" w14:textId="77777777" w:rsidR="00D66267" w:rsidRDefault="00D66267" w:rsidP="00D47C6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8" w:type="dxa"/>
          </w:tcPr>
          <w:p w14:paraId="6B95F733" w14:textId="77777777" w:rsidR="00D66267" w:rsidRDefault="00D66267" w:rsidP="00D47C67">
            <w:pPr>
              <w:pStyle w:val="TableParagraph"/>
              <w:ind w:left="0"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91" w:type="dxa"/>
          </w:tcPr>
          <w:p w14:paraId="7339462D" w14:textId="77777777" w:rsidR="00D66267" w:rsidRDefault="00D66267" w:rsidP="00D47C6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774626DA" w14:textId="77777777" w:rsidR="00D66267" w:rsidRDefault="00D66267" w:rsidP="00D47C6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X(147)</w:t>
            </w:r>
          </w:p>
        </w:tc>
      </w:tr>
    </w:tbl>
    <w:p w14:paraId="0C2010D7" w14:textId="56970FE7" w:rsidR="00D66267" w:rsidRDefault="00D66267" w:rsidP="00D66267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19</w:t>
      </w:r>
      <w:r w:rsidR="00235DDD">
        <w:t>4</w:t>
      </w:r>
      <w:r>
        <w:t xml:space="preserve"> Bytes</w:t>
      </w:r>
    </w:p>
    <w:p w14:paraId="110FEECD" w14:textId="0FD4D7F7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25BCE" w14:paraId="260C81B3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0CF37E3A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21B4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0E9FDDCC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25BCE" w14:paraId="3A2D51A8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7868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1974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25BCE" w14:paraId="00E3BA7B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5DB0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29F7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625BCE" w14:paraId="49DC86EC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BAAE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E876F51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4E05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ABD640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1475D8C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25BCE" w14:paraId="29C452A9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D504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C6A7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699EA75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625BCE" w14:paraId="5F96018A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F429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AFC6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625BCE" w14:paraId="1F6B8098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F755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3671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625BCE" w14:paraId="2160A789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FE4A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4A21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625BCE" w14:paraId="258FEFB6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A8E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CD84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625BCE" w14:paraId="57D534F9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D9C8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9E20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625BCE" w14:paraId="16CC6727" w14:textId="77777777" w:rsidTr="009D33B8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1E55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6F9C" w14:textId="77777777" w:rsidR="00625BCE" w:rsidRDefault="00625B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16E6B434" w14:textId="77777777" w:rsidR="00FA69CA" w:rsidRPr="00170411" w:rsidRDefault="00FA69CA" w:rsidP="00FA69CA"/>
    <w:p w14:paraId="2B9BF1E1" w14:textId="5C96F557" w:rsidR="00FA69CA" w:rsidRPr="00230F5A" w:rsidRDefault="00FA69CA" w:rsidP="00FA69CA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 xml:space="preserve">Validaciones variables asociadas al documento </w:t>
      </w:r>
      <w:r>
        <w:t>R07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89B070D" w14:textId="77777777" w:rsidR="00FA69CA" w:rsidRDefault="00FA69CA" w:rsidP="00FA69CA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FA69CA" w:rsidRPr="00B537DA" w14:paraId="197A14D3" w14:textId="77777777" w:rsidTr="001C205D">
        <w:tc>
          <w:tcPr>
            <w:tcW w:w="595" w:type="dxa"/>
          </w:tcPr>
          <w:p w14:paraId="0E6A4E0D" w14:textId="77777777" w:rsidR="00FA69CA" w:rsidRDefault="00FA69C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1F40F169" w14:textId="331BA598" w:rsidR="00FA69CA" w:rsidRDefault="00FA69C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01,02,03,04,05,06,07,08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09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FA69CA" w:rsidRPr="00B537DA" w14:paraId="77419432" w14:textId="77777777" w:rsidTr="001C205D">
        <w:tc>
          <w:tcPr>
            <w:tcW w:w="595" w:type="dxa"/>
            <w:shd w:val="clear" w:color="auto" w:fill="auto"/>
          </w:tcPr>
          <w:p w14:paraId="7B7DA7A8" w14:textId="77777777" w:rsidR="00FA69CA" w:rsidRPr="00E81654" w:rsidRDefault="00FA69C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E95E366" w14:textId="77777777" w:rsidR="00FA69CA" w:rsidRPr="00B537DA" w:rsidRDefault="00FA69C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DBAF98A" w14:textId="77777777" w:rsidR="00FA69CA" w:rsidRDefault="00FA69CA" w:rsidP="00FA69CA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2B32D2E0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7D0B25E" w14:textId="4022985E" w:rsidR="00A01883" w:rsidRDefault="00A01883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3C34F4" w14:textId="2B644175" w:rsidR="00A01883" w:rsidRDefault="00A01883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02FFEAB" w14:textId="58846291" w:rsidR="00A01883" w:rsidRDefault="00A01883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9C6443E" w14:textId="67D42A1D" w:rsidR="00A01883" w:rsidRDefault="00A01883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1608FDF" w14:textId="6223CB64" w:rsidR="00A01883" w:rsidRDefault="00A01883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23EB95C" w14:textId="4656CC7F" w:rsidR="00A01883" w:rsidRDefault="00A01883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F00FD0" w14:textId="25D49560" w:rsidR="00A01883" w:rsidRDefault="00A01883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77355C5" w14:textId="77777777" w:rsidR="00A01883" w:rsidRDefault="00A01883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>
      <w:pPr>
        <w:pStyle w:val="Ttulo1"/>
        <w:numPr>
          <w:ilvl w:val="0"/>
          <w:numId w:val="1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5A2AC1A" w14:textId="77777777" w:rsidR="007A0862" w:rsidRPr="007A0862" w:rsidRDefault="00E337AC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</w:p>
    <w:p w14:paraId="50088934" w14:textId="3022E472" w:rsidR="00E337AC" w:rsidRPr="00182D60" w:rsidRDefault="00E337AC" w:rsidP="007A0862">
      <w:pPr>
        <w:pStyle w:val="Ttulo2"/>
        <w:numPr>
          <w:ilvl w:val="0"/>
          <w:numId w:val="0"/>
        </w:numPr>
        <w:ind w:left="1715"/>
        <w:rPr>
          <w:b w:val="0"/>
        </w:rPr>
      </w:pPr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1324B9C" w:rsidR="00E337AC" w:rsidRPr="00230F5A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  <w:lang w:eastAsia="es-ES"/>
        </w:rPr>
        <w:pict w14:anchorId="48680AFB">
          <v:shape id="Text Box 10" o:spid="_x0000_s2063" type="#_x0000_t202" style="position:absolute;margin-left:-24.35pt;margin-top:-11.5pt;width:488.65pt;height:419.9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30E56E1" w14:textId="77777777" w:rsidR="00A01883" w:rsidRDefault="00A01883" w:rsidP="00A0188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6827D798" w14:textId="77777777" w:rsidR="00A01883" w:rsidRDefault="00A01883" w:rsidP="00A0188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B86C499" w14:textId="77777777" w:rsidR="00A01883" w:rsidRDefault="00A01883" w:rsidP="00A0188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5C310E60" w14:textId="77777777" w:rsidR="00A01883" w:rsidRDefault="00A01883" w:rsidP="00A0188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1016F2F" w14:textId="77777777" w:rsidR="00A01883" w:rsidRDefault="00A01883" w:rsidP="00A0188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0F135703" w14:textId="77777777" w:rsidR="00A01883" w:rsidRDefault="00A01883" w:rsidP="00A0188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3FDC802" w14:textId="77777777" w:rsidR="00A01883" w:rsidRDefault="00A01883" w:rsidP="00A0188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9EEDE39" w14:textId="77777777" w:rsidR="00A01883" w:rsidRDefault="00A01883" w:rsidP="00A0188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BD02752" w14:textId="77777777" w:rsidR="00A01883" w:rsidRDefault="00A01883" w:rsidP="00A0188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4B813CDF" w14:textId="77777777" w:rsidR="00A01883" w:rsidRDefault="00A01883" w:rsidP="00A01883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380906D0" w14:textId="77777777" w:rsidR="00A01883" w:rsidRDefault="00A01883" w:rsidP="00A0188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0229F">
                    <w:rPr>
                      <w:rFonts w:ascii="Arial MT" w:hAnsi="Arial MT"/>
                      <w:sz w:val="20"/>
                    </w:rPr>
                    <w:t>1</w:t>
                  </w:r>
                  <w:r w:rsidRPr="00F0229F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F0229F">
                    <w:rPr>
                      <w:rFonts w:ascii="Arial MT" w:hAnsi="Arial MT"/>
                      <w:sz w:val="20"/>
                    </w:rPr>
                    <w:t>y</w:t>
                  </w:r>
                  <w:r w:rsidRPr="00F0229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F0229F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4D571E32" w14:textId="77777777" w:rsidR="00A01883" w:rsidRDefault="00A01883" w:rsidP="00A0188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222E4CB1" w14:textId="77777777" w:rsidR="00A01883" w:rsidRDefault="00A01883" w:rsidP="00A01883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40E4AF" w14:textId="77777777" w:rsidR="00A01883" w:rsidRDefault="00A01883" w:rsidP="00A0188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F0229F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05920B3C" w14:textId="77777777" w:rsidR="00A01883" w:rsidRDefault="00A01883" w:rsidP="00A01883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EC5A15C" w14:textId="77777777" w:rsidR="00A01883" w:rsidRDefault="00A01883" w:rsidP="00A0188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F0229F">
                    <w:rPr>
                      <w:rFonts w:ascii="Arial MT" w:hAnsi="Arial MT"/>
                      <w:sz w:val="20"/>
                    </w:rPr>
                    <w:t>4 dígitos, rellenado</w:t>
                  </w:r>
                  <w:r>
                    <w:rPr>
                      <w:rFonts w:ascii="Arial MT" w:hAnsi="Arial MT"/>
                      <w:sz w:val="20"/>
                    </w:rPr>
                    <w:t xml:space="preserve">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0ECC38D7" w14:textId="77777777" w:rsidR="00A01883" w:rsidRDefault="00A01883" w:rsidP="00A0188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BAD5198" w14:textId="77777777" w:rsidR="00A01883" w:rsidRDefault="00A01883" w:rsidP="00A01883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320049E" w14:textId="77777777" w:rsidR="00A01883" w:rsidRDefault="00A01883" w:rsidP="00A0188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E5DF76B" w14:textId="77777777" w:rsidR="00A01883" w:rsidRDefault="00A01883" w:rsidP="00A0188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5E98B6D" w14:textId="77777777" w:rsidR="00A01883" w:rsidRDefault="00A01883" w:rsidP="00A01883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96C059" w14:textId="77777777" w:rsidR="00A01883" w:rsidRDefault="00A01883" w:rsidP="00A0188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515DD173" w14:textId="77777777" w:rsidR="00A01883" w:rsidRDefault="00A01883" w:rsidP="00A01883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5A5609E" w14:textId="7F7CD815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513366" w:rsidRPr="00F45E53" w14:paraId="3C49826D" w14:textId="77777777" w:rsidTr="00513366">
        <w:trPr>
          <w:trHeight w:val="268"/>
        </w:trPr>
        <w:tc>
          <w:tcPr>
            <w:tcW w:w="862" w:type="dxa"/>
          </w:tcPr>
          <w:p w14:paraId="4F186F2F" w14:textId="77777777" w:rsidR="00513366" w:rsidRPr="00F45E53" w:rsidRDefault="00513366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513366" w:rsidRPr="00F45E53" w:rsidRDefault="00513366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513366" w:rsidRPr="00F45E53" w:rsidRDefault="00513366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513366" w:rsidRPr="00F45E53" w:rsidRDefault="00513366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513366" w:rsidRPr="00F45E53" w:rsidRDefault="00513366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513366" w:rsidRPr="00F45E53" w14:paraId="3218A4A9" w14:textId="77777777" w:rsidTr="00513366">
        <w:trPr>
          <w:trHeight w:val="268"/>
        </w:trPr>
        <w:tc>
          <w:tcPr>
            <w:tcW w:w="862" w:type="dxa"/>
          </w:tcPr>
          <w:p w14:paraId="6B1D5128" w14:textId="77777777" w:rsidR="00513366" w:rsidRPr="00F45E53" w:rsidRDefault="00513366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513366" w:rsidRPr="00F45E53" w:rsidRDefault="00513366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513366" w:rsidRPr="00F45E53" w:rsidRDefault="00513366" w:rsidP="00D97A4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513366" w:rsidRPr="00F45E53" w:rsidRDefault="00513366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513366" w:rsidRPr="00F45E53" w:rsidRDefault="00513366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13366" w:rsidRPr="00F45E53" w14:paraId="622814C1" w14:textId="77777777" w:rsidTr="00513366">
        <w:trPr>
          <w:trHeight w:val="268"/>
        </w:trPr>
        <w:tc>
          <w:tcPr>
            <w:tcW w:w="862" w:type="dxa"/>
          </w:tcPr>
          <w:p w14:paraId="7671AEB9" w14:textId="77777777" w:rsidR="00513366" w:rsidRPr="00F45E53" w:rsidRDefault="00513366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513366" w:rsidRPr="00F45E53" w:rsidRDefault="00513366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90D0245" w:rsidR="00513366" w:rsidRPr="00F45E53" w:rsidRDefault="00513366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513366" w:rsidRPr="00F45E53" w:rsidRDefault="00513366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513366" w:rsidRPr="00F45E53" w:rsidRDefault="00513366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13366" w:rsidRPr="00F45E53" w14:paraId="29ABD7A0" w14:textId="77777777" w:rsidTr="00513366">
        <w:trPr>
          <w:trHeight w:val="268"/>
        </w:trPr>
        <w:tc>
          <w:tcPr>
            <w:tcW w:w="862" w:type="dxa"/>
          </w:tcPr>
          <w:p w14:paraId="36B1247A" w14:textId="77777777" w:rsidR="00513366" w:rsidRPr="00F45E53" w:rsidRDefault="00513366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513366" w:rsidRPr="00F45E53" w:rsidRDefault="00513366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513366" w:rsidRPr="00F45E53" w:rsidRDefault="00513366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513366" w:rsidRPr="00F45E53" w:rsidRDefault="00513366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513366" w:rsidRPr="00F45E53" w:rsidRDefault="00513366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13366" w:rsidRPr="00F45E53" w14:paraId="4A41D4E9" w14:textId="77777777" w:rsidTr="00513366">
        <w:trPr>
          <w:trHeight w:val="268"/>
        </w:trPr>
        <w:tc>
          <w:tcPr>
            <w:tcW w:w="862" w:type="dxa"/>
          </w:tcPr>
          <w:p w14:paraId="407BD317" w14:textId="77777777" w:rsidR="00513366" w:rsidRPr="00F45E53" w:rsidRDefault="00513366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513366" w:rsidRPr="00F45E53" w:rsidRDefault="00513366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513366" w:rsidRPr="00F45E53" w:rsidRDefault="00513366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513366" w:rsidRPr="00F45E53" w:rsidRDefault="00513366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513366" w:rsidRPr="00F45E53" w:rsidRDefault="00513366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13366" w:rsidRPr="00F45E53" w14:paraId="306FA4E7" w14:textId="77777777" w:rsidTr="00513366">
        <w:trPr>
          <w:trHeight w:val="268"/>
        </w:trPr>
        <w:tc>
          <w:tcPr>
            <w:tcW w:w="862" w:type="dxa"/>
          </w:tcPr>
          <w:p w14:paraId="0E8DBBC7" w14:textId="7F4D293D" w:rsidR="00513366" w:rsidRPr="00F45E53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DF08FAF" w:rsidR="00513366" w:rsidRPr="00F45E53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7EB40349" w:rsidR="00513366" w:rsidRPr="00F45E53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513366" w:rsidRPr="00F45E53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69A338AE" w14:textId="77777777" w:rsidTr="00513366">
        <w:trPr>
          <w:trHeight w:val="268"/>
        </w:trPr>
        <w:tc>
          <w:tcPr>
            <w:tcW w:w="862" w:type="dxa"/>
          </w:tcPr>
          <w:p w14:paraId="60628F2D" w14:textId="4E3409F6" w:rsidR="00513366" w:rsidRPr="00F45E53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1C16F7D7" w:rsidR="00513366" w:rsidRPr="00F45E53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72883EFA" w:rsidR="00513366" w:rsidRPr="002E7E52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513366" w:rsidRPr="00F45E53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7AE00EB8" w14:textId="77777777" w:rsidTr="00513366">
        <w:trPr>
          <w:trHeight w:val="268"/>
        </w:trPr>
        <w:tc>
          <w:tcPr>
            <w:tcW w:w="862" w:type="dxa"/>
          </w:tcPr>
          <w:p w14:paraId="70AC5B8A" w14:textId="3D6F057F" w:rsidR="00513366" w:rsidRPr="00F45E53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3D08554E" w:rsidR="00513366" w:rsidRPr="00F45E53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1607608A" w:rsidR="00513366" w:rsidRPr="002E7E52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513366" w:rsidRPr="00F45E53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66774E11" w14:textId="77777777" w:rsidTr="00513366">
        <w:trPr>
          <w:trHeight w:val="268"/>
        </w:trPr>
        <w:tc>
          <w:tcPr>
            <w:tcW w:w="862" w:type="dxa"/>
          </w:tcPr>
          <w:p w14:paraId="3C090C12" w14:textId="7559070A" w:rsidR="00513366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20E6CE" w14:textId="7C95785D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345A1" w14:textId="48159230" w:rsidR="00513366" w:rsidRPr="00D97A43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EE54" w14:textId="60C07F2F" w:rsidR="00513366" w:rsidRPr="002E7E52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50DF93E" w14:textId="75C80E27" w:rsidR="00513366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10E413A5" w14:textId="77777777" w:rsidTr="00513366">
        <w:trPr>
          <w:trHeight w:val="268"/>
        </w:trPr>
        <w:tc>
          <w:tcPr>
            <w:tcW w:w="862" w:type="dxa"/>
          </w:tcPr>
          <w:p w14:paraId="7AE8031F" w14:textId="7370073C" w:rsidR="00513366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1CCB1FA" w14:textId="0D3782BF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8516" w14:textId="3EEE423A" w:rsidR="00513366" w:rsidRPr="00D97A43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2587C" w14:textId="31AF774D" w:rsidR="00513366" w:rsidRPr="002E7E52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D096F6D" w14:textId="16D3D57F" w:rsidR="00513366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628F6CDF" w14:textId="77777777" w:rsidTr="00513366">
        <w:trPr>
          <w:trHeight w:val="268"/>
        </w:trPr>
        <w:tc>
          <w:tcPr>
            <w:tcW w:w="862" w:type="dxa"/>
          </w:tcPr>
          <w:p w14:paraId="74C607BC" w14:textId="47461217" w:rsidR="00513366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C23B074" w14:textId="259F8FB6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54768" w14:textId="6722F133" w:rsidR="00513366" w:rsidRPr="00D97A43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IDG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11E9A" w14:textId="1500FFC4" w:rsidR="00513366" w:rsidRPr="002E7E52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05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0FFA7CD" w14:textId="57B22F32" w:rsidR="00513366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1A402AB5" w14:textId="77777777" w:rsidTr="00513366">
        <w:trPr>
          <w:trHeight w:val="268"/>
        </w:trPr>
        <w:tc>
          <w:tcPr>
            <w:tcW w:w="862" w:type="dxa"/>
          </w:tcPr>
          <w:p w14:paraId="2D05F618" w14:textId="1819C962" w:rsidR="00513366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8BEC697" w14:textId="5D6C5E9B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580D3" w14:textId="6260CAA8" w:rsidR="00513366" w:rsidRPr="00DA2426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BDCB1" w14:textId="364B81AC" w:rsidR="00513366" w:rsidRPr="002E7E52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06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80E5B6E" w14:textId="0A6B541E" w:rsidR="00513366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0585CD65" w14:textId="77777777" w:rsidTr="00513366">
        <w:trPr>
          <w:trHeight w:val="268"/>
        </w:trPr>
        <w:tc>
          <w:tcPr>
            <w:tcW w:w="862" w:type="dxa"/>
          </w:tcPr>
          <w:p w14:paraId="4E741169" w14:textId="7591684F" w:rsidR="00513366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5CCD052" w14:textId="21764AEF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0B833" w14:textId="09BA79E1" w:rsidR="00513366" w:rsidRPr="00DA2426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75145" w14:textId="51E270C6" w:rsidR="00513366" w:rsidRPr="002E7E52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07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C45AE9D" w14:textId="5286B0AE" w:rsidR="00513366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7E59EF43" w14:textId="77777777" w:rsidTr="00513366">
        <w:trPr>
          <w:trHeight w:val="268"/>
        </w:trPr>
        <w:tc>
          <w:tcPr>
            <w:tcW w:w="862" w:type="dxa"/>
          </w:tcPr>
          <w:p w14:paraId="2C180ADE" w14:textId="619BB04E" w:rsidR="00513366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165B673" w14:textId="52257882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51E6A" w14:textId="770D3311" w:rsidR="00513366" w:rsidRPr="00DA2426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C8AAC" w14:textId="506D1CE5" w:rsidR="00513366" w:rsidRPr="002E7E52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08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4A0AAE0" w14:textId="1434DC61" w:rsidR="00513366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4088EF80" w14:textId="77777777" w:rsidTr="00513366">
        <w:trPr>
          <w:trHeight w:val="268"/>
        </w:trPr>
        <w:tc>
          <w:tcPr>
            <w:tcW w:w="862" w:type="dxa"/>
          </w:tcPr>
          <w:p w14:paraId="06EB8CD2" w14:textId="7D5EAE3B" w:rsidR="00513366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860BBD" w14:textId="028CEA39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1505" w14:textId="04FA51A4" w:rsidR="00513366" w:rsidRPr="00DA2426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IDP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C45F9" w14:textId="121AA8E5" w:rsidR="00513366" w:rsidRPr="002E7E52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09 EN EL PRIMER CAMPO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D351D2D" w14:textId="4AF72E8F" w:rsidR="00513366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13366" w:rsidRPr="00F45E53" w14:paraId="25816211" w14:textId="77777777" w:rsidTr="00513366">
        <w:trPr>
          <w:trHeight w:val="268"/>
        </w:trPr>
        <w:tc>
          <w:tcPr>
            <w:tcW w:w="862" w:type="dxa"/>
          </w:tcPr>
          <w:p w14:paraId="664DDB0C" w14:textId="5538B5A7" w:rsidR="00513366" w:rsidRDefault="00513366" w:rsidP="00D662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</w:tcPr>
          <w:p w14:paraId="53D95AF6" w14:textId="37BB8461" w:rsidR="00513366" w:rsidRPr="00F45E53" w:rsidRDefault="00513366" w:rsidP="00D662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513366" w:rsidRDefault="00513366" w:rsidP="00D662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513366" w:rsidRPr="009F2F7C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</w:tcPr>
          <w:p w14:paraId="664203CA" w14:textId="77777777" w:rsidR="00513366" w:rsidRPr="00F45E53" w:rsidRDefault="00513366" w:rsidP="00D662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D97A43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D97A4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D97A4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191734C2" w:rsidR="00202F52" w:rsidRPr="00F45E53" w:rsidRDefault="00A01883" w:rsidP="00D97A4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F3</w:t>
            </w:r>
            <w:r w:rsidR="00D97A43"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(F)</w:t>
            </w:r>
          </w:p>
        </w:tc>
      </w:tr>
      <w:tr w:rsidR="00DA2426" w:rsidRPr="00F45E53" w14:paraId="61CDF538" w14:textId="77777777" w:rsidTr="00D97A43">
        <w:trPr>
          <w:trHeight w:val="242"/>
        </w:trPr>
        <w:tc>
          <w:tcPr>
            <w:tcW w:w="4815" w:type="dxa"/>
          </w:tcPr>
          <w:p w14:paraId="7717E096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679B37F7" w:rsidR="00DA2426" w:rsidRPr="00F45E53" w:rsidRDefault="00DA2426" w:rsidP="00DA2426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A242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5,6,7,8,9,10</w:t>
            </w:r>
            <w:r w:rsidR="0000661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,11,12,13,14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EB8FF94" w14:textId="77777777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A31DC6F" w14:textId="77777777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5E257FC" w14:textId="77777777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75600DD" w14:textId="77777777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419863C" w14:textId="19EA2B8E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3F84AA" w14:textId="12C61935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9D13191" w14:textId="36C127C2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007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9677046" w14:textId="660996F5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008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192CD69" w14:textId="33C8E438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7DF14E8" w14:textId="0950BAC2" w:rsidR="00A01883" w:rsidRDefault="00A01883" w:rsidP="00A0188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010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5804729" w14:textId="77777777" w:rsidR="007A0862" w:rsidRPr="00F45E53" w:rsidRDefault="007A086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>
      <w:pPr>
        <w:pStyle w:val="Ttulo2"/>
        <w:numPr>
          <w:ilvl w:val="1"/>
          <w:numId w:val="1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>
      <w:pPr>
        <w:pStyle w:val="Ttulo2"/>
        <w:numPr>
          <w:ilvl w:val="2"/>
          <w:numId w:val="1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D97A43">
        <w:tc>
          <w:tcPr>
            <w:tcW w:w="1413" w:type="dxa"/>
          </w:tcPr>
          <w:p w14:paraId="7DDB3BFA" w14:textId="77777777" w:rsidR="00F3221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2A896ED6" w:rsidR="00F32211" w:rsidRPr="00A96CA0" w:rsidRDefault="00E00A23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R07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0F17B5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75F39BA1" w:rsidR="00F32211" w:rsidRPr="00A96CA0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F17B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0F17B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>
      <w:pPr>
        <w:pStyle w:val="Ttulo2"/>
        <w:numPr>
          <w:ilvl w:val="2"/>
          <w:numId w:val="1"/>
        </w:numPr>
        <w:ind w:left="2610" w:hanging="360"/>
      </w:pPr>
      <w:bookmarkStart w:id="15" w:name="_Toc160527589"/>
      <w:r w:rsidRPr="00230F5A">
        <w:t>Archivo Carát</w:t>
      </w:r>
      <w:r>
        <w:t>u</w:t>
      </w:r>
      <w:r w:rsidRPr="00230F5A">
        <w:t>la</w:t>
      </w:r>
      <w:bookmarkEnd w:id="15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D97A43">
        <w:tc>
          <w:tcPr>
            <w:tcW w:w="1413" w:type="dxa"/>
          </w:tcPr>
          <w:p w14:paraId="01B744DD" w14:textId="77777777" w:rsidR="00F3221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1DA67803" w:rsidR="00F32211" w:rsidRPr="00230F5A" w:rsidRDefault="00E00A23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R07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E8165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XXX</w:t>
            </w:r>
            <w:r w:rsidR="000F17B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17364C59" w:rsidR="00F32211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0F17B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0F17B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>
      <w:pPr>
        <w:pStyle w:val="Ttulo2"/>
        <w:numPr>
          <w:ilvl w:val="1"/>
          <w:numId w:val="1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>
      <w:pPr>
        <w:pStyle w:val="Ttulo2"/>
        <w:numPr>
          <w:ilvl w:val="2"/>
          <w:numId w:val="1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>
      <w:pPr>
        <w:pStyle w:val="Ttulo2"/>
        <w:numPr>
          <w:ilvl w:val="2"/>
          <w:numId w:val="1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191BB792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E00A23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E00A23" w:rsidRPr="00F45E5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19AF0736" w:rsidR="00E00A23" w:rsidRPr="00F45E53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25996E66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449A74F0" w14:textId="77777777" w:rsidTr="00273DC0">
        <w:trPr>
          <w:trHeight w:val="268"/>
        </w:trPr>
        <w:tc>
          <w:tcPr>
            <w:tcW w:w="862" w:type="dxa"/>
          </w:tcPr>
          <w:p w14:paraId="446C1F3A" w14:textId="77777777" w:rsidR="00E00A23" w:rsidRPr="00F45E5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7BA8A2D2" w:rsidR="00E00A23" w:rsidRPr="00F45E53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7FA48B0" w14:textId="0A23D16C" w:rsidR="00E00A23" w:rsidRPr="00B8004D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07C36CDF" w14:textId="69901410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457D6C4A" w14:textId="77777777" w:rsidTr="00273DC0">
        <w:trPr>
          <w:trHeight w:val="268"/>
        </w:trPr>
        <w:tc>
          <w:tcPr>
            <w:tcW w:w="862" w:type="dxa"/>
          </w:tcPr>
          <w:p w14:paraId="7484FA91" w14:textId="77777777" w:rsidR="00E00A23" w:rsidRPr="00F45E5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149B6AEC" w:rsidR="00E00A23" w:rsidRPr="00F45E53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76546BB7" w14:textId="1FE629F4" w:rsidR="00E00A23" w:rsidRPr="000506C0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1FB54790" w14:textId="627CD1DA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11B65347" w14:textId="77777777" w:rsidTr="00273DC0">
        <w:trPr>
          <w:trHeight w:val="268"/>
        </w:trPr>
        <w:tc>
          <w:tcPr>
            <w:tcW w:w="862" w:type="dxa"/>
          </w:tcPr>
          <w:p w14:paraId="77B032DD" w14:textId="77777777" w:rsidR="00E00A23" w:rsidRPr="00F45E5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5F34A597" w:rsidR="00E00A23" w:rsidRPr="00F45E53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</w:t>
            </w:r>
          </w:p>
        </w:tc>
        <w:tc>
          <w:tcPr>
            <w:tcW w:w="6095" w:type="dxa"/>
          </w:tcPr>
          <w:p w14:paraId="244C3CFE" w14:textId="7513B469" w:rsidR="00E00A23" w:rsidRPr="000506C0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03 EN EL PRIMER CAMPO</w:t>
            </w:r>
          </w:p>
        </w:tc>
        <w:tc>
          <w:tcPr>
            <w:tcW w:w="851" w:type="dxa"/>
          </w:tcPr>
          <w:p w14:paraId="1BCCA69B" w14:textId="287CB418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78DB4142" w14:textId="77777777" w:rsidTr="00273DC0">
        <w:trPr>
          <w:trHeight w:val="268"/>
        </w:trPr>
        <w:tc>
          <w:tcPr>
            <w:tcW w:w="862" w:type="dxa"/>
          </w:tcPr>
          <w:p w14:paraId="5F461BAF" w14:textId="25CD26BE" w:rsidR="00E00A2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A0FD77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E287F7D" w14:textId="7A5F1B24" w:rsidR="00E00A23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IDF</w:t>
            </w:r>
          </w:p>
        </w:tc>
        <w:tc>
          <w:tcPr>
            <w:tcW w:w="6095" w:type="dxa"/>
          </w:tcPr>
          <w:p w14:paraId="72AFE6A1" w14:textId="1DC6CFAA" w:rsidR="00E00A23" w:rsidRPr="000506C0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04 EN EL PRIMER CAMPO</w:t>
            </w:r>
          </w:p>
        </w:tc>
        <w:tc>
          <w:tcPr>
            <w:tcW w:w="851" w:type="dxa"/>
          </w:tcPr>
          <w:p w14:paraId="612F9104" w14:textId="1CA8DCB5" w:rsidR="00E00A23" w:rsidRPr="00B8004D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4336BBBD" w14:textId="77777777" w:rsidTr="00273DC0">
        <w:trPr>
          <w:trHeight w:val="268"/>
        </w:trPr>
        <w:tc>
          <w:tcPr>
            <w:tcW w:w="862" w:type="dxa"/>
          </w:tcPr>
          <w:p w14:paraId="27591245" w14:textId="12EEAFFA" w:rsidR="00E00A2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1F1EB48A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800D2F1" w14:textId="3EC6AA5A" w:rsidR="00E00A23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IDG</w:t>
            </w:r>
          </w:p>
        </w:tc>
        <w:tc>
          <w:tcPr>
            <w:tcW w:w="6095" w:type="dxa"/>
          </w:tcPr>
          <w:p w14:paraId="52A96C53" w14:textId="28DFC6D7" w:rsidR="00E00A23" w:rsidRPr="000506C0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05 EN EL PRIMER CAMPO</w:t>
            </w:r>
          </w:p>
        </w:tc>
        <w:tc>
          <w:tcPr>
            <w:tcW w:w="851" w:type="dxa"/>
          </w:tcPr>
          <w:p w14:paraId="48AD80E5" w14:textId="1527CC92" w:rsidR="00E00A23" w:rsidRPr="00B8004D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6967EC6E" w14:textId="77777777" w:rsidTr="00273DC0">
        <w:trPr>
          <w:trHeight w:val="268"/>
        </w:trPr>
        <w:tc>
          <w:tcPr>
            <w:tcW w:w="862" w:type="dxa"/>
          </w:tcPr>
          <w:p w14:paraId="15BDE786" w14:textId="416D5D89" w:rsidR="00E00A2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3167C032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44500B3" w14:textId="2BDBE07A" w:rsidR="00E00A23" w:rsidRPr="00DA2426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IDH</w:t>
            </w:r>
          </w:p>
        </w:tc>
        <w:tc>
          <w:tcPr>
            <w:tcW w:w="6095" w:type="dxa"/>
          </w:tcPr>
          <w:p w14:paraId="1638B842" w14:textId="2D3F6EE7" w:rsidR="00E00A23" w:rsidRPr="002E7E52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06 EN EL PRIMER CAMPO</w:t>
            </w:r>
          </w:p>
        </w:tc>
        <w:tc>
          <w:tcPr>
            <w:tcW w:w="851" w:type="dxa"/>
          </w:tcPr>
          <w:p w14:paraId="19017EBE" w14:textId="72F39235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61AF1288" w14:textId="77777777" w:rsidTr="00273DC0">
        <w:trPr>
          <w:trHeight w:val="268"/>
        </w:trPr>
        <w:tc>
          <w:tcPr>
            <w:tcW w:w="862" w:type="dxa"/>
          </w:tcPr>
          <w:p w14:paraId="76F6AA0C" w14:textId="6C1FDE19" w:rsidR="00E00A2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12</w:t>
            </w:r>
          </w:p>
        </w:tc>
        <w:tc>
          <w:tcPr>
            <w:tcW w:w="425" w:type="dxa"/>
          </w:tcPr>
          <w:p w14:paraId="6FE68EC9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B009BBE" w14:textId="758E71CD" w:rsidR="00E00A23" w:rsidRPr="00DA2426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IDI</w:t>
            </w:r>
          </w:p>
        </w:tc>
        <w:tc>
          <w:tcPr>
            <w:tcW w:w="6095" w:type="dxa"/>
          </w:tcPr>
          <w:p w14:paraId="6163C96C" w14:textId="74B0B629" w:rsidR="00E00A23" w:rsidRPr="002E7E52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07 EN EL PRIMER CAMPO</w:t>
            </w:r>
          </w:p>
        </w:tc>
        <w:tc>
          <w:tcPr>
            <w:tcW w:w="851" w:type="dxa"/>
          </w:tcPr>
          <w:p w14:paraId="4C3328BF" w14:textId="053CEC8D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3729DE25" w14:textId="77777777" w:rsidTr="00273DC0">
        <w:trPr>
          <w:trHeight w:val="268"/>
        </w:trPr>
        <w:tc>
          <w:tcPr>
            <w:tcW w:w="862" w:type="dxa"/>
          </w:tcPr>
          <w:p w14:paraId="51C4AAAA" w14:textId="77A3D398" w:rsidR="00E00A2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</w:tcPr>
          <w:p w14:paraId="00D41646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63673F17" w14:textId="3A494A4A" w:rsidR="00E00A23" w:rsidRPr="00DA2426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IDO</w:t>
            </w:r>
          </w:p>
        </w:tc>
        <w:tc>
          <w:tcPr>
            <w:tcW w:w="6095" w:type="dxa"/>
          </w:tcPr>
          <w:p w14:paraId="0AEC3006" w14:textId="28B3DB6A" w:rsidR="00E00A23" w:rsidRPr="002E7E52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08 EN EL PRIMER CAMPO</w:t>
            </w:r>
          </w:p>
        </w:tc>
        <w:tc>
          <w:tcPr>
            <w:tcW w:w="851" w:type="dxa"/>
          </w:tcPr>
          <w:p w14:paraId="21FB0CE1" w14:textId="0D4B82EA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021EB616" w14:textId="77777777" w:rsidTr="00273DC0">
        <w:trPr>
          <w:trHeight w:val="268"/>
        </w:trPr>
        <w:tc>
          <w:tcPr>
            <w:tcW w:w="862" w:type="dxa"/>
          </w:tcPr>
          <w:p w14:paraId="7697542D" w14:textId="1633553A" w:rsidR="00E00A23" w:rsidRDefault="00E00A23" w:rsidP="00E00A2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</w:tcPr>
          <w:p w14:paraId="26852CD3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E155279" w14:textId="16F545E1" w:rsidR="00E00A23" w:rsidRPr="00DA2426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662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IDP</w:t>
            </w:r>
          </w:p>
        </w:tc>
        <w:tc>
          <w:tcPr>
            <w:tcW w:w="6095" w:type="dxa"/>
          </w:tcPr>
          <w:p w14:paraId="7309D228" w14:textId="5A869072" w:rsidR="00E00A23" w:rsidRPr="002E7E52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E7E5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09 EN EL PRIMER CAMPO</w:t>
            </w:r>
          </w:p>
        </w:tc>
        <w:tc>
          <w:tcPr>
            <w:tcW w:w="851" w:type="dxa"/>
          </w:tcPr>
          <w:p w14:paraId="5AD03F71" w14:textId="24EA0C7F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E00A23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6134D658" w:rsidR="00E00A23" w:rsidRDefault="00E00A23" w:rsidP="00E00A23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</w:tcPr>
          <w:p w14:paraId="5DCC81FD" w14:textId="77777777" w:rsidR="00E00A23" w:rsidRPr="00F45E53" w:rsidRDefault="00E00A23" w:rsidP="00E00A2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E00A23" w:rsidRDefault="00E00A23" w:rsidP="00E00A2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E00A23" w:rsidRPr="009F2F7C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E00A23" w:rsidRPr="00F45E53" w:rsidRDefault="00E00A23" w:rsidP="00E00A2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lastRenderedPageBreak/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C07C9C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51BC0" w14:textId="77777777" w:rsidR="00A30847" w:rsidRDefault="00A30847" w:rsidP="00F10206">
      <w:pPr>
        <w:spacing w:after="0" w:line="240" w:lineRule="auto"/>
      </w:pPr>
      <w:r>
        <w:separator/>
      </w:r>
    </w:p>
  </w:endnote>
  <w:endnote w:type="continuationSeparator" w:id="0">
    <w:p w14:paraId="1D628689" w14:textId="77777777" w:rsidR="00A30847" w:rsidRDefault="00A3084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2A19353C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A01883">
          <w:rPr>
            <w:noProof/>
            <w:lang w:val="en-US" w:bidi="es-ES"/>
          </w:rPr>
          <w:t>12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F704B" w14:textId="77777777" w:rsidR="00A30847" w:rsidRDefault="00A30847" w:rsidP="00F10206">
      <w:pPr>
        <w:spacing w:after="0" w:line="240" w:lineRule="auto"/>
      </w:pPr>
      <w:r>
        <w:separator/>
      </w:r>
    </w:p>
  </w:footnote>
  <w:footnote w:type="continuationSeparator" w:id="0">
    <w:p w14:paraId="24E16064" w14:textId="77777777" w:rsidR="00A30847" w:rsidRDefault="00A3084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EC300B5"/>
    <w:multiLevelType w:val="multilevel"/>
    <w:tmpl w:val="B7442E0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 w16cid:durableId="550657407">
    <w:abstractNumId w:val="0"/>
  </w:num>
  <w:num w:numId="2" w16cid:durableId="814833771">
    <w:abstractNumId w:val="3"/>
  </w:num>
  <w:num w:numId="3" w16cid:durableId="295455024">
    <w:abstractNumId w:val="2"/>
  </w:num>
  <w:num w:numId="4" w16cid:durableId="679695357">
    <w:abstractNumId w:val="1"/>
  </w:num>
  <w:num w:numId="5" w16cid:durableId="1479571888">
    <w:abstractNumId w:val="5"/>
  </w:num>
  <w:num w:numId="6" w16cid:durableId="910457839">
    <w:abstractNumId w:val="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6618"/>
    <w:rsid w:val="000105A8"/>
    <w:rsid w:val="00012742"/>
    <w:rsid w:val="000159D4"/>
    <w:rsid w:val="00016178"/>
    <w:rsid w:val="00021EEB"/>
    <w:rsid w:val="000220F0"/>
    <w:rsid w:val="0002549C"/>
    <w:rsid w:val="00026595"/>
    <w:rsid w:val="00032746"/>
    <w:rsid w:val="00035F9D"/>
    <w:rsid w:val="000422C9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17B5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4A32"/>
    <w:rsid w:val="00235604"/>
    <w:rsid w:val="002358C5"/>
    <w:rsid w:val="00235DDD"/>
    <w:rsid w:val="002430D4"/>
    <w:rsid w:val="00254B9F"/>
    <w:rsid w:val="00255E64"/>
    <w:rsid w:val="002645CC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E7E52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6A88"/>
    <w:rsid w:val="00510095"/>
    <w:rsid w:val="00513350"/>
    <w:rsid w:val="00513366"/>
    <w:rsid w:val="00515650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5BCE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E3515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862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97E1A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8F1226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D33B8"/>
    <w:rsid w:val="009F2F7C"/>
    <w:rsid w:val="00A01883"/>
    <w:rsid w:val="00A03641"/>
    <w:rsid w:val="00A06AD3"/>
    <w:rsid w:val="00A10C95"/>
    <w:rsid w:val="00A120BD"/>
    <w:rsid w:val="00A167D3"/>
    <w:rsid w:val="00A256C6"/>
    <w:rsid w:val="00A2581E"/>
    <w:rsid w:val="00A25DAD"/>
    <w:rsid w:val="00A30847"/>
    <w:rsid w:val="00A3680A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7C9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96AFE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66267"/>
    <w:rsid w:val="00D71044"/>
    <w:rsid w:val="00D734FF"/>
    <w:rsid w:val="00D73ECC"/>
    <w:rsid w:val="00D75878"/>
    <w:rsid w:val="00D86F0A"/>
    <w:rsid w:val="00D923F1"/>
    <w:rsid w:val="00D92C2E"/>
    <w:rsid w:val="00D97610"/>
    <w:rsid w:val="00D97A43"/>
    <w:rsid w:val="00DA2426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0A23"/>
    <w:rsid w:val="00E04B2E"/>
    <w:rsid w:val="00E173FD"/>
    <w:rsid w:val="00E2662F"/>
    <w:rsid w:val="00E337AC"/>
    <w:rsid w:val="00E33D1B"/>
    <w:rsid w:val="00E37BE6"/>
    <w:rsid w:val="00E40077"/>
    <w:rsid w:val="00E43229"/>
    <w:rsid w:val="00E50C7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0229F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69CA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2BAF8298-4216-4209-A6BE-DA47EF7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D66267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1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1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D66267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4A4CE-BEBE-47EF-AB6C-FAE7171D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2386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23</cp:revision>
  <dcterms:created xsi:type="dcterms:W3CDTF">2024-03-06T13:25:00Z</dcterms:created>
  <dcterms:modified xsi:type="dcterms:W3CDTF">2024-06-12T20:45:00Z</dcterms:modified>
</cp:coreProperties>
</file>