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3AE8771F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04916">
        <w:rPr>
          <w:rFonts w:ascii="Times New Roman" w:hAnsi="Times New Roman" w:cs="Times New Roman"/>
          <w:b/>
          <w:sz w:val="72"/>
          <w:szCs w:val="72"/>
        </w:rPr>
        <w:t>R0</w:t>
      </w:r>
      <w:r w:rsidR="00923DD2">
        <w:rPr>
          <w:rFonts w:ascii="Times New Roman" w:hAnsi="Times New Roman" w:cs="Times New Roman"/>
          <w:b/>
          <w:sz w:val="72"/>
          <w:szCs w:val="72"/>
        </w:rPr>
        <w:t>2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923DD2" w:rsidRPr="00923DD2">
        <w:rPr>
          <w:rFonts w:ascii="Times New Roman" w:hAnsi="Times New Roman" w:cs="Times New Roman"/>
          <w:b/>
          <w:sz w:val="72"/>
          <w:szCs w:val="72"/>
        </w:rPr>
        <w:t>716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923DD2" w:rsidRPr="00923DD2">
        <w:rPr>
          <w:rFonts w:ascii="Times New Roman" w:hAnsi="Times New Roman" w:cs="Times New Roman"/>
          <w:b/>
          <w:sz w:val="72"/>
          <w:szCs w:val="72"/>
        </w:rPr>
        <w:t>Instrumentos de capital regulatorio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340D98F4" w:rsidR="00DA6AAC" w:rsidRPr="00230F5A" w:rsidRDefault="00E049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</w:t>
            </w:r>
            <w:r w:rsidR="00923D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22F848E4" w14:textId="477665EA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A0E45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4CCE9E0B" w:rsidR="00DA6AAC" w:rsidRPr="00230F5A" w:rsidRDefault="00FA0E45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3F1A7C" w:rsidRPr="00230F5A" w14:paraId="5339FC0E" w14:textId="7AB2D237" w:rsidTr="000506C0">
        <w:tc>
          <w:tcPr>
            <w:tcW w:w="1256" w:type="dxa"/>
          </w:tcPr>
          <w:p w14:paraId="3DF7E2D2" w14:textId="28BA48A5" w:rsidR="003F1A7C" w:rsidRPr="00230F5A" w:rsidRDefault="003F1A7C" w:rsidP="003F1A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R02</w:t>
            </w:r>
          </w:p>
        </w:tc>
        <w:tc>
          <w:tcPr>
            <w:tcW w:w="1342" w:type="dxa"/>
          </w:tcPr>
          <w:p w14:paraId="69C55B7E" w14:textId="07CAEB1A" w:rsidR="003F1A7C" w:rsidRPr="00230F5A" w:rsidRDefault="003F1A7C" w:rsidP="003F1A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02871B7" w14:textId="77777777" w:rsidR="003F1A7C" w:rsidRDefault="003F1A7C" w:rsidP="003F1A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A9F4C93" w14:textId="77777777" w:rsidR="003F1A7C" w:rsidRDefault="003F1A7C" w:rsidP="003F1A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7C498E19" w:rsidR="003F1A7C" w:rsidRPr="00230F5A" w:rsidRDefault="003F1A7C" w:rsidP="003F1A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2C36AC46" w:rsidR="003F1A7C" w:rsidRPr="00230F5A" w:rsidRDefault="003F1A7C" w:rsidP="003F1A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09819DAF" w:rsidR="003F1A7C" w:rsidRPr="00230F5A" w:rsidRDefault="003F1A7C" w:rsidP="003F1A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2256AA" w:rsidRPr="00230F5A" w14:paraId="251EA50D" w14:textId="22DD7FE9" w:rsidTr="000506C0">
        <w:tc>
          <w:tcPr>
            <w:tcW w:w="1256" w:type="dxa"/>
          </w:tcPr>
          <w:p w14:paraId="7287933A" w14:textId="1C30FE53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R02</w:t>
            </w:r>
          </w:p>
        </w:tc>
        <w:tc>
          <w:tcPr>
            <w:tcW w:w="1342" w:type="dxa"/>
          </w:tcPr>
          <w:p w14:paraId="562818B9" w14:textId="3C5887F8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B64F802" w14:textId="77777777" w:rsidR="002256A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Velásquez</w:t>
            </w:r>
          </w:p>
          <w:p w14:paraId="5B8B2012" w14:textId="77777777" w:rsidR="002256A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035A26FD" w14:textId="77777777" w:rsidR="002256A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  <w:p w14:paraId="5B494666" w14:textId="34966039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07F639E9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111F1DE7" w14:textId="77777777" w:rsidR="002256A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actualiza modificación, bajo correo de fecha 23-07 por parte de Claudio Velásquez.</w:t>
            </w:r>
          </w:p>
          <w:p w14:paraId="73CFAFC8" w14:textId="77777777" w:rsidR="002256AA" w:rsidRPr="002256A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2256AA">
              <w:rPr>
                <w:rFonts w:ascii="Times New Roman" w:hAnsi="Times New Roman" w:cs="Times New Roman"/>
                <w:lang w:val="es-CL"/>
              </w:rPr>
              <w:t>Archivo R02</w:t>
            </w:r>
          </w:p>
          <w:p w14:paraId="0197815F" w14:textId="77777777" w:rsidR="002256AA" w:rsidRPr="002256AA" w:rsidRDefault="002256AA" w:rsidP="002256AA">
            <w:pPr>
              <w:numPr>
                <w:ilvl w:val="0"/>
                <w:numId w:val="6"/>
              </w:num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2256AA">
              <w:rPr>
                <w:rFonts w:ascii="Times New Roman" w:hAnsi="Times New Roman" w:cs="Times New Roman"/>
                <w:lang w:val="es-CL"/>
              </w:rPr>
              <w:t>El largo del registro 02 es de 128 y no 138.</w:t>
            </w:r>
          </w:p>
          <w:p w14:paraId="2680C47E" w14:textId="38C5E5AB" w:rsidR="002256AA" w:rsidRPr="002256A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2256AA" w:rsidRPr="00230F5A" w14:paraId="38B70AFE" w14:textId="34FEEE1D" w:rsidTr="000506C0">
        <w:tc>
          <w:tcPr>
            <w:tcW w:w="1256" w:type="dxa"/>
          </w:tcPr>
          <w:p w14:paraId="23AEB014" w14:textId="5799241D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256AA" w:rsidRPr="00230F5A" w14:paraId="4B606B6E" w14:textId="62885254" w:rsidTr="000506C0">
        <w:tc>
          <w:tcPr>
            <w:tcW w:w="1256" w:type="dxa"/>
          </w:tcPr>
          <w:p w14:paraId="612D72B6" w14:textId="77777777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256AA" w:rsidRPr="00230F5A" w14:paraId="2EA7A1DB" w14:textId="6C6D457E" w:rsidTr="000506C0">
        <w:tc>
          <w:tcPr>
            <w:tcW w:w="1256" w:type="dxa"/>
          </w:tcPr>
          <w:p w14:paraId="4D062B49" w14:textId="77777777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256AA" w:rsidRPr="00230F5A" w14:paraId="4EBD62EB" w14:textId="7659FBA3" w:rsidTr="000506C0">
        <w:tc>
          <w:tcPr>
            <w:tcW w:w="1256" w:type="dxa"/>
          </w:tcPr>
          <w:p w14:paraId="6FF918B3" w14:textId="77777777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2256AA" w:rsidRPr="00230F5A" w:rsidRDefault="002256AA" w:rsidP="002256A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264C1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465CBF3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DD6FEB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5054FED0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923DD2">
              <w:rPr>
                <w:rFonts w:ascii="Times New Roman" w:hAnsi="Times New Roman" w:cs="Times New Roman"/>
              </w:rPr>
              <w:t>115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42D00BD9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DD6FEB">
        <w:rPr>
          <w:rFonts w:ascii="Times New Roman" w:hAnsi="Times New Roman" w:cs="Times New Roman"/>
        </w:rPr>
        <w:t>1</w:t>
      </w:r>
      <w:r w:rsidR="00DE5321">
        <w:rPr>
          <w:rFonts w:ascii="Times New Roman" w:hAnsi="Times New Roman" w:cs="Times New Roman"/>
        </w:rPr>
        <w:t>2</w:t>
      </w:r>
      <w:r w:rsidR="00DD6FEB">
        <w:rPr>
          <w:rFonts w:ascii="Times New Roman" w:hAnsi="Times New Roman" w:cs="Times New Roman"/>
        </w:rPr>
        <w:t>8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221AB27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06FC4170" w14:textId="77777777" w:rsidR="00923DD2" w:rsidRDefault="00923DD2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16672B4C" w14:textId="77777777" w:rsidR="00923DD2" w:rsidRDefault="00923DD2" w:rsidP="00923DD2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923DD2" w14:paraId="53EB5748" w14:textId="77777777" w:rsidTr="00D47C67">
        <w:trPr>
          <w:trHeight w:val="244"/>
        </w:trPr>
        <w:tc>
          <w:tcPr>
            <w:tcW w:w="1414" w:type="dxa"/>
          </w:tcPr>
          <w:p w14:paraId="0EF4D2A3" w14:textId="77777777" w:rsidR="00923DD2" w:rsidRDefault="00923DD2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1416A64" w14:textId="77777777" w:rsidR="00923DD2" w:rsidRDefault="00923DD2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259B5A7E" w14:textId="77777777" w:rsidR="00923DD2" w:rsidRDefault="00923DD2" w:rsidP="00D47C67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Emisiones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acciones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ordinarias</w:t>
            </w:r>
            <w:proofErr w:type="spellEnd"/>
          </w:p>
        </w:tc>
      </w:tr>
      <w:tr w:rsidR="00923DD2" w14:paraId="5F8842E9" w14:textId="77777777" w:rsidTr="00D47C67">
        <w:trPr>
          <w:trHeight w:val="242"/>
        </w:trPr>
        <w:tc>
          <w:tcPr>
            <w:tcW w:w="1414" w:type="dxa"/>
          </w:tcPr>
          <w:p w14:paraId="06805840" w14:textId="77777777" w:rsidR="00923DD2" w:rsidRDefault="00923DD2" w:rsidP="00D47C67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4C642BB" w14:textId="77777777" w:rsidR="00923DD2" w:rsidRDefault="00923DD2" w:rsidP="00D47C67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44FAAB3E" w14:textId="77777777" w:rsidR="00923DD2" w:rsidRDefault="00923DD2" w:rsidP="00D47C67">
            <w:pPr>
              <w:pStyle w:val="TableParagraph"/>
              <w:spacing w:before="1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Emisiones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acciones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preferentes</w:t>
            </w:r>
            <w:proofErr w:type="spellEnd"/>
          </w:p>
        </w:tc>
      </w:tr>
      <w:tr w:rsidR="00923DD2" w14:paraId="1C08AC90" w14:textId="77777777" w:rsidTr="00D47C67">
        <w:trPr>
          <w:trHeight w:val="244"/>
        </w:trPr>
        <w:tc>
          <w:tcPr>
            <w:tcW w:w="1414" w:type="dxa"/>
          </w:tcPr>
          <w:p w14:paraId="097BD93D" w14:textId="77777777" w:rsidR="00923DD2" w:rsidRDefault="00923DD2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F499E8C" w14:textId="77777777" w:rsidR="00923DD2" w:rsidRDefault="00923DD2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6545332" w14:textId="77777777" w:rsidR="00923DD2" w:rsidRPr="003F1A7C" w:rsidRDefault="00923DD2" w:rsidP="00D47C67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3F1A7C">
              <w:rPr>
                <w:sz w:val="20"/>
                <w:lang w:val="es-CL"/>
              </w:rPr>
              <w:t>Emisiones</w:t>
            </w:r>
            <w:r w:rsidRPr="003F1A7C">
              <w:rPr>
                <w:spacing w:val="-1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de</w:t>
            </w:r>
            <w:r w:rsidRPr="003F1A7C">
              <w:rPr>
                <w:spacing w:val="-3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bonos</w:t>
            </w:r>
            <w:r w:rsidRPr="003F1A7C">
              <w:rPr>
                <w:spacing w:val="-4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sin</w:t>
            </w:r>
            <w:r w:rsidRPr="003F1A7C">
              <w:rPr>
                <w:spacing w:val="1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plazo</w:t>
            </w:r>
            <w:r w:rsidRPr="003F1A7C">
              <w:rPr>
                <w:spacing w:val="-4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fijo</w:t>
            </w:r>
            <w:r w:rsidRPr="003F1A7C">
              <w:rPr>
                <w:spacing w:val="-3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de</w:t>
            </w:r>
            <w:r w:rsidRPr="003F1A7C">
              <w:rPr>
                <w:spacing w:val="-4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vencimiento</w:t>
            </w:r>
          </w:p>
        </w:tc>
      </w:tr>
      <w:tr w:rsidR="00923DD2" w14:paraId="28493611" w14:textId="77777777" w:rsidTr="00D47C67">
        <w:trPr>
          <w:trHeight w:val="241"/>
        </w:trPr>
        <w:tc>
          <w:tcPr>
            <w:tcW w:w="1414" w:type="dxa"/>
          </w:tcPr>
          <w:p w14:paraId="13D0CC7C" w14:textId="77777777" w:rsidR="00923DD2" w:rsidRDefault="00923DD2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4C415F0D" w14:textId="77777777" w:rsidR="00923DD2" w:rsidRDefault="00923DD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02E863CC" w14:textId="77777777" w:rsidR="00923DD2" w:rsidRDefault="00923DD2" w:rsidP="00D47C67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Emisiones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bonos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subordinados</w:t>
            </w:r>
            <w:proofErr w:type="spellEnd"/>
          </w:p>
        </w:tc>
      </w:tr>
    </w:tbl>
    <w:p w14:paraId="1BAC036C" w14:textId="77777777" w:rsidR="00923DD2" w:rsidRDefault="00923DD2" w:rsidP="00923DD2">
      <w:pPr>
        <w:pStyle w:val="Textoindependiente"/>
        <w:spacing w:before="11"/>
        <w:rPr>
          <w:rFonts w:ascii="Times New Roman"/>
          <w:i/>
        </w:rPr>
      </w:pPr>
    </w:p>
    <w:p w14:paraId="310BF72A" w14:textId="77777777" w:rsidR="00923DD2" w:rsidRDefault="00923DD2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emisiones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acciones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ordinarias</w:t>
      </w:r>
    </w:p>
    <w:p w14:paraId="3315D130" w14:textId="77777777" w:rsidR="00923DD2" w:rsidRDefault="00923DD2" w:rsidP="00923DD2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923DD2" w14:paraId="1BAEC5C5" w14:textId="77777777" w:rsidTr="00D47C67">
        <w:trPr>
          <w:trHeight w:val="299"/>
        </w:trPr>
        <w:tc>
          <w:tcPr>
            <w:tcW w:w="1366" w:type="dxa"/>
          </w:tcPr>
          <w:p w14:paraId="6706EA7D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0F5EA544" w14:textId="77777777" w:rsidR="00923DD2" w:rsidRDefault="00923DD2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CF6CBBD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06" w:type="dxa"/>
          </w:tcPr>
          <w:p w14:paraId="62F2E7AD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23DD2" w14:paraId="0941BFDF" w14:textId="77777777" w:rsidTr="00D47C67">
        <w:trPr>
          <w:trHeight w:val="299"/>
        </w:trPr>
        <w:tc>
          <w:tcPr>
            <w:tcW w:w="1366" w:type="dxa"/>
          </w:tcPr>
          <w:p w14:paraId="1AE5DBF4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7F33DAC1" w14:textId="77777777" w:rsidR="00923DD2" w:rsidRDefault="00923DD2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35C2A62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inscripción</w:t>
            </w:r>
            <w:proofErr w:type="spellEnd"/>
          </w:p>
        </w:tc>
        <w:tc>
          <w:tcPr>
            <w:tcW w:w="1606" w:type="dxa"/>
          </w:tcPr>
          <w:p w14:paraId="01D2A648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923DD2" w14:paraId="5EF5A62F" w14:textId="77777777" w:rsidTr="00D47C67">
        <w:trPr>
          <w:trHeight w:val="301"/>
        </w:trPr>
        <w:tc>
          <w:tcPr>
            <w:tcW w:w="1366" w:type="dxa"/>
          </w:tcPr>
          <w:p w14:paraId="3A6A8BD5" w14:textId="77777777" w:rsidR="00923DD2" w:rsidRDefault="00923DD2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24832F3B" w14:textId="77777777" w:rsidR="00923DD2" w:rsidRDefault="00923DD2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7B7B237" w14:textId="77777777" w:rsidR="00923DD2" w:rsidRDefault="00923DD2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institución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emisora</w:t>
            </w:r>
            <w:proofErr w:type="spellEnd"/>
          </w:p>
        </w:tc>
        <w:tc>
          <w:tcPr>
            <w:tcW w:w="1606" w:type="dxa"/>
          </w:tcPr>
          <w:p w14:paraId="3D3CC245" w14:textId="77777777" w:rsidR="00923DD2" w:rsidRDefault="00923DD2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923DD2" w14:paraId="70D316AD" w14:textId="77777777" w:rsidTr="00D47C67">
        <w:trPr>
          <w:trHeight w:val="299"/>
        </w:trPr>
        <w:tc>
          <w:tcPr>
            <w:tcW w:w="1366" w:type="dxa"/>
          </w:tcPr>
          <w:p w14:paraId="10F5401B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2BA8F5EB" w14:textId="77777777" w:rsidR="00923DD2" w:rsidRDefault="00923DD2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BEF155C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identificador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único</w:t>
            </w:r>
            <w:proofErr w:type="spellEnd"/>
          </w:p>
        </w:tc>
        <w:tc>
          <w:tcPr>
            <w:tcW w:w="1606" w:type="dxa"/>
          </w:tcPr>
          <w:p w14:paraId="6E132DDB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12)</w:t>
            </w:r>
          </w:p>
        </w:tc>
      </w:tr>
      <w:tr w:rsidR="00923DD2" w14:paraId="24F14612" w14:textId="77777777" w:rsidTr="00D47C67">
        <w:trPr>
          <w:trHeight w:val="299"/>
        </w:trPr>
        <w:tc>
          <w:tcPr>
            <w:tcW w:w="1366" w:type="dxa"/>
          </w:tcPr>
          <w:p w14:paraId="6D19EF3E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16FC1C3B" w14:textId="77777777" w:rsidR="00923DD2" w:rsidRDefault="00923DD2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0D3BCE7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Identificador</w:t>
            </w:r>
            <w:proofErr w:type="spellEnd"/>
          </w:p>
        </w:tc>
        <w:tc>
          <w:tcPr>
            <w:tcW w:w="1606" w:type="dxa"/>
          </w:tcPr>
          <w:p w14:paraId="3602CFF9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</w:tbl>
    <w:p w14:paraId="5719E65F" w14:textId="77777777" w:rsidR="00923DD2" w:rsidRDefault="00923DD2" w:rsidP="00923DD2">
      <w:pPr>
        <w:rPr>
          <w:sz w:val="20"/>
        </w:rPr>
        <w:sectPr w:rsidR="00923DD2" w:rsidSect="009A41AF">
          <w:pgSz w:w="12250" w:h="15850"/>
          <w:pgMar w:top="1380" w:right="840" w:bottom="880" w:left="920" w:header="567" w:footer="685" w:gutter="0"/>
          <w:cols w:space="720"/>
        </w:sectPr>
      </w:pPr>
    </w:p>
    <w:p w14:paraId="17A7AF71" w14:textId="77777777" w:rsidR="00923DD2" w:rsidRDefault="00923DD2" w:rsidP="00923DD2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923DD2" w14:paraId="4A8BE27A" w14:textId="77777777" w:rsidTr="00D47C67">
        <w:trPr>
          <w:trHeight w:val="300"/>
        </w:trPr>
        <w:tc>
          <w:tcPr>
            <w:tcW w:w="1366" w:type="dxa"/>
          </w:tcPr>
          <w:p w14:paraId="17024F3B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4EA6415B" w14:textId="77777777" w:rsidR="00923DD2" w:rsidRDefault="00923DD2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B261F5E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inscripción</w:t>
            </w:r>
            <w:proofErr w:type="spellEnd"/>
          </w:p>
        </w:tc>
        <w:tc>
          <w:tcPr>
            <w:tcW w:w="1606" w:type="dxa"/>
          </w:tcPr>
          <w:p w14:paraId="608E34C9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923DD2" w14:paraId="4686ADAA" w14:textId="77777777" w:rsidTr="00D47C67">
        <w:trPr>
          <w:trHeight w:val="299"/>
        </w:trPr>
        <w:tc>
          <w:tcPr>
            <w:tcW w:w="1366" w:type="dxa"/>
          </w:tcPr>
          <w:p w14:paraId="737C4BE4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02786769" w14:textId="77777777" w:rsidR="00923DD2" w:rsidRDefault="00923DD2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023EB1A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Serie</w:t>
            </w:r>
          </w:p>
        </w:tc>
        <w:tc>
          <w:tcPr>
            <w:tcW w:w="1606" w:type="dxa"/>
          </w:tcPr>
          <w:p w14:paraId="5CFF3AFC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01)</w:t>
            </w:r>
          </w:p>
        </w:tc>
      </w:tr>
      <w:tr w:rsidR="00923DD2" w14:paraId="67F304CF" w14:textId="77777777" w:rsidTr="00D47C67">
        <w:trPr>
          <w:trHeight w:val="299"/>
        </w:trPr>
        <w:tc>
          <w:tcPr>
            <w:tcW w:w="1366" w:type="dxa"/>
          </w:tcPr>
          <w:p w14:paraId="37C11D9D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0699D51F" w14:textId="77777777" w:rsidR="00923DD2" w:rsidRDefault="00923DD2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691CBDE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acciones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serie</w:t>
            </w:r>
            <w:proofErr w:type="spellEnd"/>
          </w:p>
        </w:tc>
        <w:tc>
          <w:tcPr>
            <w:tcW w:w="1606" w:type="dxa"/>
          </w:tcPr>
          <w:p w14:paraId="3246FA09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23DD2" w14:paraId="72CDA9B1" w14:textId="77777777" w:rsidTr="00D47C67">
        <w:trPr>
          <w:trHeight w:val="299"/>
        </w:trPr>
        <w:tc>
          <w:tcPr>
            <w:tcW w:w="1366" w:type="dxa"/>
          </w:tcPr>
          <w:p w14:paraId="710C555C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0133944D" w14:textId="77777777" w:rsidR="00923DD2" w:rsidRDefault="00923DD2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2CCF469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pagado</w:t>
            </w:r>
            <w:proofErr w:type="spellEnd"/>
          </w:p>
        </w:tc>
        <w:tc>
          <w:tcPr>
            <w:tcW w:w="1606" w:type="dxa"/>
          </w:tcPr>
          <w:p w14:paraId="7BC940F3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23DD2" w14:paraId="5E9AF19D" w14:textId="77777777" w:rsidTr="00D47C67">
        <w:trPr>
          <w:trHeight w:val="302"/>
        </w:trPr>
        <w:tc>
          <w:tcPr>
            <w:tcW w:w="1366" w:type="dxa"/>
          </w:tcPr>
          <w:p w14:paraId="56F3D3D3" w14:textId="77777777" w:rsidR="00923DD2" w:rsidRDefault="00923DD2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63122E7A" w14:textId="77777777" w:rsidR="00923DD2" w:rsidRDefault="00923DD2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B8DDC94" w14:textId="77777777" w:rsidR="00923DD2" w:rsidRDefault="00923DD2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Capital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regulatorio</w:t>
            </w:r>
            <w:proofErr w:type="spellEnd"/>
          </w:p>
        </w:tc>
        <w:tc>
          <w:tcPr>
            <w:tcW w:w="1606" w:type="dxa"/>
          </w:tcPr>
          <w:p w14:paraId="1C5406F0" w14:textId="77777777" w:rsidR="00923DD2" w:rsidRDefault="00923DD2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23DD2" w14:paraId="20F13E2A" w14:textId="77777777" w:rsidTr="00D47C67">
        <w:trPr>
          <w:trHeight w:val="299"/>
        </w:trPr>
        <w:tc>
          <w:tcPr>
            <w:tcW w:w="1366" w:type="dxa"/>
          </w:tcPr>
          <w:p w14:paraId="7933F85C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59CBE9F1" w14:textId="77777777" w:rsidR="00923DD2" w:rsidRDefault="00923DD2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EDA9A97" w14:textId="77777777" w:rsidR="00923DD2" w:rsidRPr="003F1A7C" w:rsidRDefault="00923DD2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F1A7C">
              <w:rPr>
                <w:sz w:val="20"/>
                <w:lang w:val="es-CL"/>
              </w:rPr>
              <w:t>Monto</w:t>
            </w:r>
            <w:r w:rsidRPr="003F1A7C">
              <w:rPr>
                <w:spacing w:val="-4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computable</w:t>
            </w:r>
            <w:r w:rsidRPr="003F1A7C">
              <w:rPr>
                <w:spacing w:val="-4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como</w:t>
            </w:r>
            <w:r w:rsidRPr="003F1A7C">
              <w:rPr>
                <w:spacing w:val="-5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capital</w:t>
            </w:r>
            <w:r w:rsidRPr="003F1A7C">
              <w:rPr>
                <w:spacing w:val="-2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regulatorio</w:t>
            </w:r>
          </w:p>
        </w:tc>
        <w:tc>
          <w:tcPr>
            <w:tcW w:w="1606" w:type="dxa"/>
          </w:tcPr>
          <w:p w14:paraId="23697D1B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23DD2" w14:paraId="75764444" w14:textId="77777777" w:rsidTr="00D47C67">
        <w:trPr>
          <w:trHeight w:val="299"/>
        </w:trPr>
        <w:tc>
          <w:tcPr>
            <w:tcW w:w="1366" w:type="dxa"/>
          </w:tcPr>
          <w:p w14:paraId="61EAA46D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7" w:type="dxa"/>
          </w:tcPr>
          <w:p w14:paraId="01B2DB45" w14:textId="77777777" w:rsidR="00923DD2" w:rsidRDefault="00923DD2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592883C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2181390C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25)</w:t>
            </w:r>
          </w:p>
        </w:tc>
      </w:tr>
    </w:tbl>
    <w:p w14:paraId="5525ECC6" w14:textId="77777777" w:rsidR="00923DD2" w:rsidRDefault="00923DD2" w:rsidP="00923DD2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128 Bytes</w:t>
      </w:r>
    </w:p>
    <w:p w14:paraId="2AF93C60" w14:textId="77777777" w:rsidR="00923DD2" w:rsidRDefault="00923DD2" w:rsidP="00923DD2">
      <w:pPr>
        <w:pStyle w:val="Textoindependiente"/>
        <w:spacing w:before="8"/>
        <w:rPr>
          <w:sz w:val="19"/>
        </w:rPr>
      </w:pPr>
    </w:p>
    <w:p w14:paraId="368DFD8D" w14:textId="77777777" w:rsidR="00923DD2" w:rsidRDefault="00923DD2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emisiones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acciones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preferentes</w:t>
      </w:r>
    </w:p>
    <w:p w14:paraId="0044D96D" w14:textId="77777777" w:rsidR="00923DD2" w:rsidRDefault="00923DD2" w:rsidP="00923DD2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923DD2" w14:paraId="41DB9000" w14:textId="77777777" w:rsidTr="00D47C67">
        <w:trPr>
          <w:trHeight w:val="299"/>
        </w:trPr>
        <w:tc>
          <w:tcPr>
            <w:tcW w:w="1366" w:type="dxa"/>
          </w:tcPr>
          <w:p w14:paraId="6C55DDD9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352CB0F7" w14:textId="77777777" w:rsidR="00923DD2" w:rsidRDefault="00923DD2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E8DC196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6F484067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23DD2" w14:paraId="15D6DC35" w14:textId="77777777" w:rsidTr="00D47C67">
        <w:trPr>
          <w:trHeight w:val="299"/>
        </w:trPr>
        <w:tc>
          <w:tcPr>
            <w:tcW w:w="1366" w:type="dxa"/>
          </w:tcPr>
          <w:p w14:paraId="1F302F16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168B25BA" w14:textId="77777777" w:rsidR="00923DD2" w:rsidRDefault="00923DD2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3331607" w14:textId="02B49704" w:rsidR="00923DD2" w:rsidRDefault="00DE5321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inscripción</w:t>
            </w:r>
            <w:proofErr w:type="spellEnd"/>
          </w:p>
        </w:tc>
        <w:tc>
          <w:tcPr>
            <w:tcW w:w="1747" w:type="dxa"/>
          </w:tcPr>
          <w:p w14:paraId="09E0F2FF" w14:textId="0BC63CA2" w:rsidR="00923DD2" w:rsidRDefault="00AF7898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t>F(</w:t>
            </w:r>
            <w:proofErr w:type="gramEnd"/>
            <w:r>
              <w:t>08)</w:t>
            </w:r>
          </w:p>
        </w:tc>
      </w:tr>
      <w:tr w:rsidR="00923DD2" w14:paraId="5B272382" w14:textId="77777777" w:rsidTr="00D47C67">
        <w:trPr>
          <w:trHeight w:val="302"/>
        </w:trPr>
        <w:tc>
          <w:tcPr>
            <w:tcW w:w="1366" w:type="dxa"/>
          </w:tcPr>
          <w:p w14:paraId="6ECAA03D" w14:textId="77777777" w:rsidR="00923DD2" w:rsidRDefault="00923DD2" w:rsidP="00D47C67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6E722CD5" w14:textId="77777777" w:rsidR="00923DD2" w:rsidRDefault="00923DD2" w:rsidP="00D47C67">
            <w:pPr>
              <w:pStyle w:val="TableParagraph"/>
              <w:spacing w:before="3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D2EDE24" w14:textId="2BB61FEA" w:rsidR="00923DD2" w:rsidRDefault="00DE5321" w:rsidP="00D47C67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t xml:space="preserve">Código </w:t>
            </w:r>
            <w:proofErr w:type="spellStart"/>
            <w:r>
              <w:t>institución</w:t>
            </w:r>
            <w:proofErr w:type="spellEnd"/>
            <w:r>
              <w:t xml:space="preserve"> </w:t>
            </w:r>
            <w:proofErr w:type="spellStart"/>
            <w:r>
              <w:t>emisora</w:t>
            </w:r>
            <w:proofErr w:type="spellEnd"/>
          </w:p>
        </w:tc>
        <w:tc>
          <w:tcPr>
            <w:tcW w:w="1747" w:type="dxa"/>
          </w:tcPr>
          <w:p w14:paraId="7A0CE12B" w14:textId="4D68B4E9" w:rsidR="00923DD2" w:rsidRDefault="00AF7898" w:rsidP="00D47C67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t>9(04)</w:t>
            </w:r>
          </w:p>
        </w:tc>
      </w:tr>
      <w:tr w:rsidR="00923DD2" w14:paraId="391DCB79" w14:textId="77777777" w:rsidTr="00D47C67">
        <w:trPr>
          <w:trHeight w:val="299"/>
        </w:trPr>
        <w:tc>
          <w:tcPr>
            <w:tcW w:w="1366" w:type="dxa"/>
          </w:tcPr>
          <w:p w14:paraId="078A19DB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580EA20D" w14:textId="77777777" w:rsidR="00923DD2" w:rsidRDefault="00923DD2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46BAF1B" w14:textId="6D0120F9" w:rsidR="00923DD2" w:rsidRDefault="00DE5321" w:rsidP="00D47C67">
            <w:pPr>
              <w:pStyle w:val="TableParagraph"/>
              <w:ind w:left="108"/>
              <w:rPr>
                <w:sz w:val="20"/>
              </w:rPr>
            </w:pPr>
            <w:r>
              <w:t xml:space="preserve">Código </w:t>
            </w:r>
            <w:proofErr w:type="spellStart"/>
            <w:r>
              <w:t>identificador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</w:p>
        </w:tc>
        <w:tc>
          <w:tcPr>
            <w:tcW w:w="1747" w:type="dxa"/>
          </w:tcPr>
          <w:p w14:paraId="7229653D" w14:textId="03C48A04" w:rsidR="00923DD2" w:rsidRDefault="00AF7898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t>X(</w:t>
            </w:r>
            <w:proofErr w:type="gramEnd"/>
            <w:r>
              <w:t>12)</w:t>
            </w:r>
          </w:p>
        </w:tc>
      </w:tr>
      <w:tr w:rsidR="00923DD2" w14:paraId="7AC71FD1" w14:textId="77777777" w:rsidTr="00D47C67">
        <w:trPr>
          <w:trHeight w:val="299"/>
        </w:trPr>
        <w:tc>
          <w:tcPr>
            <w:tcW w:w="1366" w:type="dxa"/>
          </w:tcPr>
          <w:p w14:paraId="4713B39A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59DE0232" w14:textId="77777777" w:rsidR="00923DD2" w:rsidRDefault="00923DD2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5071D8B" w14:textId="5B72CBFF" w:rsidR="00923DD2" w:rsidRDefault="00DE5321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t>Identificador</w:t>
            </w:r>
            <w:proofErr w:type="spellEnd"/>
          </w:p>
        </w:tc>
        <w:tc>
          <w:tcPr>
            <w:tcW w:w="1747" w:type="dxa"/>
          </w:tcPr>
          <w:p w14:paraId="6D052E1E" w14:textId="3B5EB76C" w:rsidR="00923DD2" w:rsidRDefault="00AF7898" w:rsidP="00D47C67">
            <w:pPr>
              <w:pStyle w:val="TableParagraph"/>
              <w:ind w:left="108"/>
              <w:rPr>
                <w:sz w:val="20"/>
              </w:rPr>
            </w:pPr>
            <w:r>
              <w:t>9(02)</w:t>
            </w:r>
          </w:p>
        </w:tc>
      </w:tr>
      <w:tr w:rsidR="00923DD2" w14:paraId="3CEE2438" w14:textId="77777777" w:rsidTr="00D47C67">
        <w:trPr>
          <w:trHeight w:val="299"/>
        </w:trPr>
        <w:tc>
          <w:tcPr>
            <w:tcW w:w="1366" w:type="dxa"/>
          </w:tcPr>
          <w:p w14:paraId="441C9CEC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18BCD74A" w14:textId="77777777" w:rsidR="00923DD2" w:rsidRDefault="00923DD2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F9BE549" w14:textId="1E2201EE" w:rsidR="00923DD2" w:rsidRDefault="00DE5321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inscripción</w:t>
            </w:r>
            <w:proofErr w:type="spellEnd"/>
          </w:p>
        </w:tc>
        <w:tc>
          <w:tcPr>
            <w:tcW w:w="1747" w:type="dxa"/>
          </w:tcPr>
          <w:p w14:paraId="3AB7EC39" w14:textId="416967A7" w:rsidR="00923DD2" w:rsidRDefault="00AF7898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t>X(</w:t>
            </w:r>
            <w:proofErr w:type="gramEnd"/>
            <w:r>
              <w:t>30)</w:t>
            </w:r>
          </w:p>
        </w:tc>
      </w:tr>
      <w:tr w:rsidR="00DE5321" w14:paraId="134D0035" w14:textId="77777777" w:rsidTr="00D47C67">
        <w:trPr>
          <w:trHeight w:val="299"/>
        </w:trPr>
        <w:tc>
          <w:tcPr>
            <w:tcW w:w="1366" w:type="dxa"/>
          </w:tcPr>
          <w:p w14:paraId="77DB2A94" w14:textId="19F516FB" w:rsidR="00DE5321" w:rsidRDefault="00DE5321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2DFD7630" w14:textId="4D3A34AC" w:rsidR="00DE5321" w:rsidRDefault="00DE5321" w:rsidP="00D47C67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FABE42E" w14:textId="379E2B1F" w:rsidR="00DE5321" w:rsidRDefault="00DE5321" w:rsidP="00D47C67">
            <w:pPr>
              <w:pStyle w:val="TableParagraph"/>
              <w:ind w:left="108"/>
              <w:rPr>
                <w:sz w:val="20"/>
              </w:rPr>
            </w:pPr>
            <w:r>
              <w:t>Serie</w:t>
            </w:r>
          </w:p>
        </w:tc>
        <w:tc>
          <w:tcPr>
            <w:tcW w:w="1747" w:type="dxa"/>
          </w:tcPr>
          <w:p w14:paraId="305DA343" w14:textId="42877F9A" w:rsidR="00DE5321" w:rsidRDefault="00AF7898" w:rsidP="00D47C67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t>X(</w:t>
            </w:r>
            <w:proofErr w:type="gramEnd"/>
            <w:r>
              <w:t>01)</w:t>
            </w:r>
          </w:p>
        </w:tc>
      </w:tr>
      <w:tr w:rsidR="00DE5321" w14:paraId="37BFD940" w14:textId="77777777" w:rsidTr="00D47C67">
        <w:trPr>
          <w:trHeight w:val="299"/>
        </w:trPr>
        <w:tc>
          <w:tcPr>
            <w:tcW w:w="1366" w:type="dxa"/>
          </w:tcPr>
          <w:p w14:paraId="60F51BA8" w14:textId="3454F466" w:rsidR="00DE5321" w:rsidRDefault="00DE5321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3632E156" w14:textId="4D03940F" w:rsidR="00DE5321" w:rsidRDefault="00DE5321" w:rsidP="00D47C67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8FB755C" w14:textId="23D5D538" w:rsidR="00DE5321" w:rsidRDefault="00DE5321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acciones</w:t>
            </w:r>
            <w:proofErr w:type="spellEnd"/>
            <w:r>
              <w:t xml:space="preserve"> </w:t>
            </w:r>
            <w:proofErr w:type="spellStart"/>
            <w:r>
              <w:t>serie</w:t>
            </w:r>
            <w:proofErr w:type="spellEnd"/>
          </w:p>
        </w:tc>
        <w:tc>
          <w:tcPr>
            <w:tcW w:w="1747" w:type="dxa"/>
          </w:tcPr>
          <w:p w14:paraId="41D23173" w14:textId="0BEEFD6A" w:rsidR="00DE5321" w:rsidRDefault="00AF7898" w:rsidP="00D47C67">
            <w:pPr>
              <w:pStyle w:val="TableParagraph"/>
              <w:ind w:left="108"/>
              <w:rPr>
                <w:sz w:val="20"/>
              </w:rPr>
            </w:pPr>
            <w:r>
              <w:t>9(14)</w:t>
            </w:r>
          </w:p>
        </w:tc>
      </w:tr>
      <w:tr w:rsidR="00DE5321" w14:paraId="414A5EFD" w14:textId="77777777" w:rsidTr="00D47C67">
        <w:trPr>
          <w:trHeight w:val="299"/>
        </w:trPr>
        <w:tc>
          <w:tcPr>
            <w:tcW w:w="1366" w:type="dxa"/>
          </w:tcPr>
          <w:p w14:paraId="3329D046" w14:textId="7B8A7986" w:rsidR="00DE5321" w:rsidRDefault="00DE5321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6627D822" w14:textId="1D53DAAB" w:rsidR="00DE5321" w:rsidRDefault="00DE5321" w:rsidP="00D47C67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19B6DDD" w14:textId="27876AC0" w:rsidR="00DE5321" w:rsidRDefault="000C42FA" w:rsidP="00D47C67">
            <w:pPr>
              <w:pStyle w:val="TableParagraph"/>
              <w:ind w:left="108"/>
              <w:rPr>
                <w:sz w:val="20"/>
              </w:rPr>
            </w:pPr>
            <w:r>
              <w:t xml:space="preserve">Tipo de </w:t>
            </w:r>
            <w:proofErr w:type="spellStart"/>
            <w:r>
              <w:t>preferencias</w:t>
            </w:r>
            <w:proofErr w:type="spellEnd"/>
          </w:p>
        </w:tc>
        <w:tc>
          <w:tcPr>
            <w:tcW w:w="1747" w:type="dxa"/>
          </w:tcPr>
          <w:p w14:paraId="62D28522" w14:textId="3894651F" w:rsidR="00DE5321" w:rsidRDefault="00AF7898" w:rsidP="00D47C67">
            <w:pPr>
              <w:pStyle w:val="TableParagraph"/>
              <w:ind w:left="108"/>
              <w:rPr>
                <w:sz w:val="20"/>
              </w:rPr>
            </w:pPr>
            <w:r>
              <w:t>9(02)</w:t>
            </w:r>
          </w:p>
        </w:tc>
      </w:tr>
      <w:tr w:rsidR="00DE5321" w14:paraId="21E74031" w14:textId="77777777" w:rsidTr="00D47C67">
        <w:trPr>
          <w:trHeight w:val="299"/>
        </w:trPr>
        <w:tc>
          <w:tcPr>
            <w:tcW w:w="1366" w:type="dxa"/>
          </w:tcPr>
          <w:p w14:paraId="1F0A7D46" w14:textId="0C0E5B60" w:rsidR="00DE5321" w:rsidRDefault="00DE5321" w:rsidP="00DE532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7074B2C7" w14:textId="2891A355" w:rsidR="00DE5321" w:rsidRDefault="00DE5321" w:rsidP="00DE5321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7FB8004" w14:textId="41F64FB4" w:rsidR="00DE5321" w:rsidRDefault="000C42FA" w:rsidP="00DE5321">
            <w:pPr>
              <w:pStyle w:val="TableParagraph"/>
              <w:ind w:left="108"/>
              <w:rPr>
                <w:sz w:val="20"/>
              </w:rPr>
            </w:pPr>
            <w:r>
              <w:t xml:space="preserve">Monto total </w:t>
            </w:r>
            <w:proofErr w:type="spellStart"/>
            <w:r>
              <w:t>pagado</w:t>
            </w:r>
            <w:proofErr w:type="spellEnd"/>
            <w:r>
              <w:t xml:space="preserve"> </w:t>
            </w:r>
          </w:p>
        </w:tc>
        <w:tc>
          <w:tcPr>
            <w:tcW w:w="1747" w:type="dxa"/>
          </w:tcPr>
          <w:p w14:paraId="166AFFE2" w14:textId="7BF3DAB6" w:rsidR="00DE5321" w:rsidRDefault="00AF7898" w:rsidP="00DE5321">
            <w:pPr>
              <w:pStyle w:val="TableParagraph"/>
              <w:ind w:left="108"/>
              <w:rPr>
                <w:sz w:val="20"/>
              </w:rPr>
            </w:pPr>
            <w:r>
              <w:t>9(14)</w:t>
            </w:r>
          </w:p>
        </w:tc>
      </w:tr>
      <w:tr w:rsidR="00DE5321" w14:paraId="32A4791D" w14:textId="77777777" w:rsidTr="00D47C67">
        <w:trPr>
          <w:trHeight w:val="299"/>
        </w:trPr>
        <w:tc>
          <w:tcPr>
            <w:tcW w:w="1366" w:type="dxa"/>
          </w:tcPr>
          <w:p w14:paraId="504EAC16" w14:textId="2802EF91" w:rsidR="00DE5321" w:rsidRDefault="00DE5321" w:rsidP="00DE532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752CB250" w14:textId="7633BD28" w:rsidR="00DE5321" w:rsidRDefault="00DE5321" w:rsidP="00DE5321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EC19D99" w14:textId="16B6E85C" w:rsidR="00DE5321" w:rsidRDefault="000C42FA" w:rsidP="00DE5321">
            <w:pPr>
              <w:pStyle w:val="TableParagraph"/>
              <w:ind w:left="108"/>
              <w:rPr>
                <w:sz w:val="20"/>
              </w:rPr>
            </w:pPr>
            <w:r>
              <w:t xml:space="preserve">Capital </w:t>
            </w:r>
            <w:proofErr w:type="spellStart"/>
            <w:r>
              <w:t>regulatorio</w:t>
            </w:r>
            <w:proofErr w:type="spellEnd"/>
          </w:p>
        </w:tc>
        <w:tc>
          <w:tcPr>
            <w:tcW w:w="1747" w:type="dxa"/>
          </w:tcPr>
          <w:p w14:paraId="74C7DE34" w14:textId="15AE7179" w:rsidR="00DE5321" w:rsidRDefault="00AF7898" w:rsidP="00DE5321">
            <w:pPr>
              <w:pStyle w:val="TableParagraph"/>
              <w:ind w:left="108"/>
              <w:rPr>
                <w:sz w:val="20"/>
              </w:rPr>
            </w:pPr>
            <w:r>
              <w:t>9(02)</w:t>
            </w:r>
          </w:p>
        </w:tc>
      </w:tr>
      <w:tr w:rsidR="00DE5321" w14:paraId="5517B101" w14:textId="77777777" w:rsidTr="00D47C67">
        <w:trPr>
          <w:trHeight w:val="299"/>
        </w:trPr>
        <w:tc>
          <w:tcPr>
            <w:tcW w:w="1366" w:type="dxa"/>
          </w:tcPr>
          <w:p w14:paraId="739948F9" w14:textId="51C4B750" w:rsidR="00DE5321" w:rsidRDefault="00DE5321" w:rsidP="00DE532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7" w:type="dxa"/>
          </w:tcPr>
          <w:p w14:paraId="5A91664D" w14:textId="13449531" w:rsidR="00DE5321" w:rsidRDefault="00DE5321" w:rsidP="00DE5321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70E7CE7" w14:textId="6653182C" w:rsidR="00DE5321" w:rsidRPr="00AF7898" w:rsidRDefault="00AF7898" w:rsidP="00DE532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AF7898">
              <w:rPr>
                <w:lang w:val="es-CL"/>
              </w:rPr>
              <w:t>Monto computable como capital regulatorio</w:t>
            </w:r>
          </w:p>
        </w:tc>
        <w:tc>
          <w:tcPr>
            <w:tcW w:w="1747" w:type="dxa"/>
          </w:tcPr>
          <w:p w14:paraId="21DA7719" w14:textId="3D782234" w:rsidR="00DE5321" w:rsidRPr="00AF7898" w:rsidRDefault="00AF7898" w:rsidP="00DE5321">
            <w:pPr>
              <w:pStyle w:val="TableParagraph"/>
              <w:ind w:left="108"/>
              <w:rPr>
                <w:sz w:val="20"/>
                <w:lang w:val="es-CL"/>
              </w:rPr>
            </w:pPr>
            <w:r>
              <w:t>9(14)</w:t>
            </w:r>
          </w:p>
        </w:tc>
      </w:tr>
      <w:tr w:rsidR="00DE5321" w14:paraId="3B92D5A5" w14:textId="77777777" w:rsidTr="00D47C67">
        <w:trPr>
          <w:trHeight w:val="299"/>
        </w:trPr>
        <w:tc>
          <w:tcPr>
            <w:tcW w:w="1366" w:type="dxa"/>
          </w:tcPr>
          <w:p w14:paraId="0988A47B" w14:textId="2FE4D6E4" w:rsidR="00DE5321" w:rsidRDefault="00DE5321" w:rsidP="00DE532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7" w:type="dxa"/>
          </w:tcPr>
          <w:p w14:paraId="5A1AB75B" w14:textId="491C2502" w:rsidR="00DE5321" w:rsidRDefault="00DE5321" w:rsidP="00DE5321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DF9127F" w14:textId="6D5BA009" w:rsidR="00DE5321" w:rsidRPr="00AF7898" w:rsidRDefault="00AF7898" w:rsidP="00DE532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AF7898">
              <w:rPr>
                <w:lang w:val="es-CL"/>
              </w:rPr>
              <w:t xml:space="preserve">Mecanismo </w:t>
            </w:r>
            <w:proofErr w:type="spellStart"/>
            <w:r w:rsidRPr="00AF7898">
              <w:rPr>
                <w:lang w:val="es-CL"/>
              </w:rPr>
              <w:t>going</w:t>
            </w:r>
            <w:proofErr w:type="spellEnd"/>
            <w:r w:rsidRPr="00AF7898">
              <w:rPr>
                <w:lang w:val="es-CL"/>
              </w:rPr>
              <w:t xml:space="preserve"> </w:t>
            </w:r>
            <w:proofErr w:type="spellStart"/>
            <w:r w:rsidRPr="00AF7898">
              <w:rPr>
                <w:lang w:val="es-CL"/>
              </w:rPr>
              <w:t>concern</w:t>
            </w:r>
            <w:proofErr w:type="spellEnd"/>
            <w:r w:rsidRPr="00AF7898">
              <w:rPr>
                <w:lang w:val="es-CL"/>
              </w:rPr>
              <w:t xml:space="preserve"> de absorción de pérdidas</w:t>
            </w:r>
          </w:p>
        </w:tc>
        <w:tc>
          <w:tcPr>
            <w:tcW w:w="1747" w:type="dxa"/>
          </w:tcPr>
          <w:p w14:paraId="67477650" w14:textId="6043E355" w:rsidR="00DE5321" w:rsidRPr="00AF7898" w:rsidRDefault="00AF7898" w:rsidP="00DE5321">
            <w:pPr>
              <w:pStyle w:val="TableParagraph"/>
              <w:ind w:left="108"/>
              <w:rPr>
                <w:sz w:val="20"/>
                <w:lang w:val="es-CL"/>
              </w:rPr>
            </w:pPr>
            <w:r>
              <w:t>9(02)</w:t>
            </w:r>
          </w:p>
        </w:tc>
      </w:tr>
      <w:tr w:rsidR="00DE5321" w14:paraId="7AB9223B" w14:textId="77777777" w:rsidTr="00D47C67">
        <w:trPr>
          <w:trHeight w:val="299"/>
        </w:trPr>
        <w:tc>
          <w:tcPr>
            <w:tcW w:w="1366" w:type="dxa"/>
          </w:tcPr>
          <w:p w14:paraId="5624D8F5" w14:textId="5B547118" w:rsidR="00DE5321" w:rsidRDefault="00DE5321" w:rsidP="00DE532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7" w:type="dxa"/>
          </w:tcPr>
          <w:p w14:paraId="5EA42457" w14:textId="25933C46" w:rsidR="00DE5321" w:rsidRDefault="00DE5321" w:rsidP="00DE5321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A1308AD" w14:textId="19AF4B95" w:rsidR="00DE5321" w:rsidRDefault="00AF7898" w:rsidP="00DE5321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t>Gatillo</w:t>
            </w:r>
            <w:proofErr w:type="spellEnd"/>
            <w:r>
              <w:t xml:space="preserve"> going concern </w:t>
            </w:r>
            <w:proofErr w:type="spellStart"/>
            <w:r>
              <w:t>consolidado</w:t>
            </w:r>
            <w:proofErr w:type="spellEnd"/>
            <w:r>
              <w:t xml:space="preserve"> local</w:t>
            </w:r>
          </w:p>
        </w:tc>
        <w:tc>
          <w:tcPr>
            <w:tcW w:w="1747" w:type="dxa"/>
          </w:tcPr>
          <w:p w14:paraId="2740C458" w14:textId="69BAB36F" w:rsidR="00DE5321" w:rsidRDefault="00AF7898" w:rsidP="00DE5321">
            <w:pPr>
              <w:pStyle w:val="TableParagraph"/>
              <w:ind w:left="108"/>
              <w:rPr>
                <w:sz w:val="20"/>
              </w:rPr>
            </w:pPr>
            <w:r>
              <w:t>9(01)V9(03)</w:t>
            </w:r>
          </w:p>
        </w:tc>
      </w:tr>
      <w:tr w:rsidR="00DE5321" w14:paraId="5EABAEC7" w14:textId="77777777" w:rsidTr="00D47C67">
        <w:trPr>
          <w:trHeight w:val="299"/>
        </w:trPr>
        <w:tc>
          <w:tcPr>
            <w:tcW w:w="1366" w:type="dxa"/>
          </w:tcPr>
          <w:p w14:paraId="3186D485" w14:textId="04C8E1D7" w:rsidR="00DE5321" w:rsidRDefault="00DE5321" w:rsidP="00DE532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307" w:type="dxa"/>
          </w:tcPr>
          <w:p w14:paraId="1C93C2A4" w14:textId="1C7C12A3" w:rsidR="00DE5321" w:rsidRDefault="00DE5321" w:rsidP="00DE5321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B9EDCA0" w14:textId="05F46925" w:rsidR="00DE5321" w:rsidRDefault="00AF7898" w:rsidP="00DE5321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t>Gatillo</w:t>
            </w:r>
            <w:proofErr w:type="spellEnd"/>
            <w:r>
              <w:t xml:space="preserve"> going concern </w:t>
            </w:r>
            <w:proofErr w:type="spellStart"/>
            <w:r>
              <w:t>consolidado</w:t>
            </w:r>
            <w:proofErr w:type="spellEnd"/>
            <w:r>
              <w:t xml:space="preserve"> global</w:t>
            </w:r>
          </w:p>
        </w:tc>
        <w:tc>
          <w:tcPr>
            <w:tcW w:w="1747" w:type="dxa"/>
          </w:tcPr>
          <w:p w14:paraId="4882D82A" w14:textId="600D4856" w:rsidR="00DE5321" w:rsidRDefault="00AF7898" w:rsidP="00DE5321">
            <w:pPr>
              <w:pStyle w:val="TableParagraph"/>
              <w:ind w:left="108"/>
              <w:rPr>
                <w:sz w:val="20"/>
              </w:rPr>
            </w:pPr>
            <w:r>
              <w:t>9(01)V9(03)</w:t>
            </w:r>
          </w:p>
        </w:tc>
      </w:tr>
      <w:tr w:rsidR="00DE5321" w14:paraId="2DFCD5E3" w14:textId="77777777" w:rsidTr="00D47C67">
        <w:trPr>
          <w:trHeight w:val="299"/>
        </w:trPr>
        <w:tc>
          <w:tcPr>
            <w:tcW w:w="1366" w:type="dxa"/>
          </w:tcPr>
          <w:p w14:paraId="015DF34E" w14:textId="1BA43576" w:rsidR="00DE5321" w:rsidRDefault="00DE5321" w:rsidP="00DE532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307" w:type="dxa"/>
          </w:tcPr>
          <w:p w14:paraId="0C4B9623" w14:textId="6374E7B1" w:rsidR="00DE5321" w:rsidRDefault="00DE5321" w:rsidP="00DE5321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ACB62EE" w14:textId="22978892" w:rsidR="00DE5321" w:rsidRDefault="00AF7898" w:rsidP="00DE5321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t>Precio</w:t>
            </w:r>
            <w:proofErr w:type="spellEnd"/>
            <w:r>
              <w:t xml:space="preserve"> de </w:t>
            </w:r>
            <w:proofErr w:type="spellStart"/>
            <w:r>
              <w:t>conversión</w:t>
            </w:r>
            <w:proofErr w:type="spellEnd"/>
          </w:p>
        </w:tc>
        <w:tc>
          <w:tcPr>
            <w:tcW w:w="1747" w:type="dxa"/>
          </w:tcPr>
          <w:p w14:paraId="779F1BDD" w14:textId="4A35273B" w:rsidR="00DE5321" w:rsidRDefault="00AF7898" w:rsidP="00DE5321">
            <w:pPr>
              <w:pStyle w:val="TableParagraph"/>
              <w:ind w:left="108"/>
              <w:rPr>
                <w:sz w:val="20"/>
              </w:rPr>
            </w:pPr>
            <w:r>
              <w:t>9(02)</w:t>
            </w:r>
          </w:p>
        </w:tc>
      </w:tr>
      <w:tr w:rsidR="00DE5321" w14:paraId="5B4CA13F" w14:textId="77777777" w:rsidTr="00D47C67">
        <w:trPr>
          <w:trHeight w:val="299"/>
        </w:trPr>
        <w:tc>
          <w:tcPr>
            <w:tcW w:w="1366" w:type="dxa"/>
          </w:tcPr>
          <w:p w14:paraId="3EEBBF8A" w14:textId="721754A1" w:rsidR="00DE5321" w:rsidRDefault="00DE5321" w:rsidP="00DE532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307" w:type="dxa"/>
          </w:tcPr>
          <w:p w14:paraId="751FF370" w14:textId="16E96824" w:rsidR="00DE5321" w:rsidRDefault="00DE5321" w:rsidP="00DE5321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5CAF583" w14:textId="09EAB647" w:rsidR="00DE5321" w:rsidRDefault="00AF7898" w:rsidP="00DE5321">
            <w:pPr>
              <w:pStyle w:val="TableParagraph"/>
              <w:ind w:left="108"/>
              <w:rPr>
                <w:sz w:val="20"/>
              </w:rPr>
            </w:pPr>
            <w:r>
              <w:t xml:space="preserve">Tipo de </w:t>
            </w:r>
            <w:proofErr w:type="spellStart"/>
            <w:r>
              <w:t>adquisición</w:t>
            </w:r>
            <w:proofErr w:type="spellEnd"/>
          </w:p>
        </w:tc>
        <w:tc>
          <w:tcPr>
            <w:tcW w:w="1747" w:type="dxa"/>
          </w:tcPr>
          <w:p w14:paraId="36399D19" w14:textId="03415026" w:rsidR="00DE5321" w:rsidRDefault="00AF7898" w:rsidP="00DE5321">
            <w:pPr>
              <w:pStyle w:val="TableParagraph"/>
              <w:ind w:left="108"/>
              <w:rPr>
                <w:sz w:val="20"/>
              </w:rPr>
            </w:pPr>
            <w:r>
              <w:t>9(02)</w:t>
            </w:r>
          </w:p>
        </w:tc>
      </w:tr>
      <w:tr w:rsidR="00DE5321" w14:paraId="5A973928" w14:textId="77777777" w:rsidTr="00D47C67">
        <w:trPr>
          <w:trHeight w:val="299"/>
        </w:trPr>
        <w:tc>
          <w:tcPr>
            <w:tcW w:w="1366" w:type="dxa"/>
          </w:tcPr>
          <w:p w14:paraId="410D4A33" w14:textId="71C1E29A" w:rsidR="00DE5321" w:rsidRDefault="00DE5321" w:rsidP="00DE532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307" w:type="dxa"/>
          </w:tcPr>
          <w:p w14:paraId="35E458E0" w14:textId="3FBB1A89" w:rsidR="00DE5321" w:rsidRDefault="00DE5321" w:rsidP="00DE5321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43254C2" w14:textId="00DC51E5" w:rsidR="00DE5321" w:rsidRDefault="00AF7898" w:rsidP="00DE5321">
            <w:pPr>
              <w:pStyle w:val="TableParagraph"/>
              <w:ind w:left="108"/>
              <w:rPr>
                <w:sz w:val="20"/>
              </w:rPr>
            </w:pPr>
            <w:r>
              <w:t xml:space="preserve">Primera </w:t>
            </w: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adquisición</w:t>
            </w:r>
            <w:proofErr w:type="spellEnd"/>
          </w:p>
        </w:tc>
        <w:tc>
          <w:tcPr>
            <w:tcW w:w="1747" w:type="dxa"/>
          </w:tcPr>
          <w:p w14:paraId="69EA3F9C" w14:textId="364C90E7" w:rsidR="00DE5321" w:rsidRDefault="00AF7898" w:rsidP="00DE5321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t>F(</w:t>
            </w:r>
            <w:proofErr w:type="gramEnd"/>
            <w:r>
              <w:t>08)</w:t>
            </w:r>
          </w:p>
        </w:tc>
      </w:tr>
      <w:tr w:rsidR="00DE5321" w14:paraId="10A4C619" w14:textId="77777777" w:rsidTr="00D47C67">
        <w:trPr>
          <w:trHeight w:val="299"/>
        </w:trPr>
        <w:tc>
          <w:tcPr>
            <w:tcW w:w="1366" w:type="dxa"/>
          </w:tcPr>
          <w:p w14:paraId="773732E7" w14:textId="6389559A" w:rsidR="00DE5321" w:rsidRDefault="00DE5321" w:rsidP="00DE532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307" w:type="dxa"/>
          </w:tcPr>
          <w:p w14:paraId="1BA8C81F" w14:textId="07F5DC9B" w:rsidR="00DE5321" w:rsidRDefault="00DE5321" w:rsidP="00DE5321">
            <w:pPr>
              <w:pStyle w:val="TableParagraph"/>
              <w:ind w:left="0" w:right="96"/>
              <w:jc w:val="righ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5121F02" w14:textId="69916D3B" w:rsidR="00DE5321" w:rsidRDefault="00AF7898" w:rsidP="00DE5321">
            <w:pPr>
              <w:pStyle w:val="TableParagraph"/>
              <w:ind w:left="108"/>
              <w:rPr>
                <w:sz w:val="20"/>
              </w:rPr>
            </w:pPr>
            <w:r>
              <w:t>Filler</w:t>
            </w:r>
          </w:p>
        </w:tc>
        <w:tc>
          <w:tcPr>
            <w:tcW w:w="1747" w:type="dxa"/>
          </w:tcPr>
          <w:p w14:paraId="133C7016" w14:textId="33F861D0" w:rsidR="00DE5321" w:rsidRDefault="00AF7898" w:rsidP="00DE5321">
            <w:pPr>
              <w:pStyle w:val="TableParagraph"/>
              <w:ind w:left="108"/>
              <w:rPr>
                <w:sz w:val="20"/>
              </w:rPr>
            </w:pPr>
            <w:proofErr w:type="gramStart"/>
            <w:r>
              <w:t>X(</w:t>
            </w:r>
            <w:proofErr w:type="gramEnd"/>
            <w:r>
              <w:t>01)</w:t>
            </w:r>
          </w:p>
        </w:tc>
      </w:tr>
    </w:tbl>
    <w:p w14:paraId="16F04632" w14:textId="12912A42" w:rsidR="00923DD2" w:rsidRDefault="00923DD2" w:rsidP="00923DD2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</w:t>
      </w:r>
      <w:r w:rsidR="00515EA1">
        <w:t>2</w:t>
      </w:r>
      <w:r>
        <w:t>8 Bytes</w:t>
      </w:r>
    </w:p>
    <w:p w14:paraId="1AC1BB71" w14:textId="77777777" w:rsidR="00923DD2" w:rsidRDefault="00923DD2" w:rsidP="00923DD2">
      <w:pPr>
        <w:pStyle w:val="Textoindependiente"/>
        <w:spacing w:before="11"/>
        <w:rPr>
          <w:sz w:val="19"/>
        </w:rPr>
      </w:pPr>
    </w:p>
    <w:p w14:paraId="076B60FD" w14:textId="77777777" w:rsidR="00496B8D" w:rsidRDefault="00496B8D" w:rsidP="00923DD2">
      <w:pPr>
        <w:pStyle w:val="Textoindependiente"/>
        <w:spacing w:before="11"/>
        <w:rPr>
          <w:sz w:val="19"/>
        </w:rPr>
      </w:pPr>
    </w:p>
    <w:p w14:paraId="5ADFA6C9" w14:textId="77777777" w:rsidR="00923DD2" w:rsidRDefault="00923DD2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spacing w:before="1" w:after="60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 informar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emisiones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bonos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sin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plazo fijo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vencimiento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308"/>
        <w:gridCol w:w="6691"/>
        <w:gridCol w:w="1606"/>
      </w:tblGrid>
      <w:tr w:rsidR="00923DD2" w14:paraId="6B1F63C3" w14:textId="77777777" w:rsidTr="00D47C67">
        <w:trPr>
          <w:trHeight w:val="299"/>
        </w:trPr>
        <w:tc>
          <w:tcPr>
            <w:tcW w:w="1364" w:type="dxa"/>
          </w:tcPr>
          <w:p w14:paraId="510E5252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2D7903CF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1693E4E2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06" w:type="dxa"/>
          </w:tcPr>
          <w:p w14:paraId="42C06CEC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23DD2" w14:paraId="5A47131D" w14:textId="77777777" w:rsidTr="00D47C67">
        <w:trPr>
          <w:trHeight w:val="299"/>
        </w:trPr>
        <w:tc>
          <w:tcPr>
            <w:tcW w:w="1364" w:type="dxa"/>
          </w:tcPr>
          <w:p w14:paraId="2E431B5D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5F7D8B6F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6E5B1A8E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inscripción</w:t>
            </w:r>
            <w:proofErr w:type="spellEnd"/>
          </w:p>
        </w:tc>
        <w:tc>
          <w:tcPr>
            <w:tcW w:w="1606" w:type="dxa"/>
          </w:tcPr>
          <w:p w14:paraId="3816B5BE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923DD2" w14:paraId="5B3D716D" w14:textId="77777777" w:rsidTr="00D47C67">
        <w:trPr>
          <w:trHeight w:val="299"/>
        </w:trPr>
        <w:tc>
          <w:tcPr>
            <w:tcW w:w="1364" w:type="dxa"/>
          </w:tcPr>
          <w:p w14:paraId="73B5183F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05702B7E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3B4124F7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institución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emisora</w:t>
            </w:r>
            <w:proofErr w:type="spellEnd"/>
          </w:p>
        </w:tc>
        <w:tc>
          <w:tcPr>
            <w:tcW w:w="1606" w:type="dxa"/>
          </w:tcPr>
          <w:p w14:paraId="4D33E74E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</w:tbl>
    <w:p w14:paraId="5F35577C" w14:textId="77777777" w:rsidR="00923DD2" w:rsidRDefault="00923DD2" w:rsidP="00923DD2">
      <w:pPr>
        <w:rPr>
          <w:sz w:val="20"/>
        </w:rPr>
        <w:sectPr w:rsidR="00923DD2" w:rsidSect="009A41AF">
          <w:pgSz w:w="12250" w:h="15850"/>
          <w:pgMar w:top="1380" w:right="840" w:bottom="880" w:left="920" w:header="567" w:footer="685" w:gutter="0"/>
          <w:cols w:space="720"/>
        </w:sectPr>
      </w:pPr>
    </w:p>
    <w:p w14:paraId="1C6A17AD" w14:textId="77777777" w:rsidR="00923DD2" w:rsidRDefault="00923DD2" w:rsidP="00923DD2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-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308"/>
        <w:gridCol w:w="6691"/>
        <w:gridCol w:w="1606"/>
      </w:tblGrid>
      <w:tr w:rsidR="00923DD2" w14:paraId="6F93F553" w14:textId="77777777" w:rsidTr="00923DD2">
        <w:trPr>
          <w:trHeight w:val="300"/>
        </w:trPr>
        <w:tc>
          <w:tcPr>
            <w:tcW w:w="1364" w:type="dxa"/>
          </w:tcPr>
          <w:p w14:paraId="2D1B0358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005C02FE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64EB6A57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identificador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único</w:t>
            </w:r>
            <w:proofErr w:type="spellEnd"/>
          </w:p>
        </w:tc>
        <w:tc>
          <w:tcPr>
            <w:tcW w:w="1606" w:type="dxa"/>
          </w:tcPr>
          <w:p w14:paraId="365B81EB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12)</w:t>
            </w:r>
          </w:p>
        </w:tc>
      </w:tr>
      <w:tr w:rsidR="00923DD2" w14:paraId="4C324950" w14:textId="77777777" w:rsidTr="00923DD2">
        <w:trPr>
          <w:trHeight w:val="299"/>
        </w:trPr>
        <w:tc>
          <w:tcPr>
            <w:tcW w:w="1364" w:type="dxa"/>
          </w:tcPr>
          <w:p w14:paraId="1A377301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8" w:type="dxa"/>
          </w:tcPr>
          <w:p w14:paraId="5C43BEF5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2E01B5CA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Identificador</w:t>
            </w:r>
            <w:proofErr w:type="spellEnd"/>
          </w:p>
        </w:tc>
        <w:tc>
          <w:tcPr>
            <w:tcW w:w="1606" w:type="dxa"/>
          </w:tcPr>
          <w:p w14:paraId="12A7D8BB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23DD2" w14:paraId="39E82E5E" w14:textId="77777777" w:rsidTr="00923DD2">
        <w:trPr>
          <w:trHeight w:val="299"/>
        </w:trPr>
        <w:tc>
          <w:tcPr>
            <w:tcW w:w="1364" w:type="dxa"/>
          </w:tcPr>
          <w:p w14:paraId="40335190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8" w:type="dxa"/>
          </w:tcPr>
          <w:p w14:paraId="0BCCD071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4B652B55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inscripción</w:t>
            </w:r>
            <w:proofErr w:type="spellEnd"/>
          </w:p>
        </w:tc>
        <w:tc>
          <w:tcPr>
            <w:tcW w:w="1606" w:type="dxa"/>
          </w:tcPr>
          <w:p w14:paraId="033C4322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923DD2" w14:paraId="74F8511C" w14:textId="77777777" w:rsidTr="00923DD2">
        <w:trPr>
          <w:trHeight w:val="299"/>
        </w:trPr>
        <w:tc>
          <w:tcPr>
            <w:tcW w:w="1364" w:type="dxa"/>
          </w:tcPr>
          <w:p w14:paraId="1B479CC7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8" w:type="dxa"/>
          </w:tcPr>
          <w:p w14:paraId="2556337E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77024143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Serie</w:t>
            </w:r>
          </w:p>
        </w:tc>
        <w:tc>
          <w:tcPr>
            <w:tcW w:w="1606" w:type="dxa"/>
          </w:tcPr>
          <w:p w14:paraId="2C8E9509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15)</w:t>
            </w:r>
          </w:p>
        </w:tc>
      </w:tr>
      <w:tr w:rsidR="00923DD2" w14:paraId="70F2F8F6" w14:textId="77777777" w:rsidTr="00923DD2">
        <w:trPr>
          <w:trHeight w:val="302"/>
        </w:trPr>
        <w:tc>
          <w:tcPr>
            <w:tcW w:w="1364" w:type="dxa"/>
          </w:tcPr>
          <w:p w14:paraId="754C8D04" w14:textId="77777777" w:rsidR="00923DD2" w:rsidRDefault="00923DD2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8" w:type="dxa"/>
          </w:tcPr>
          <w:p w14:paraId="14CAB762" w14:textId="77777777" w:rsidR="00923DD2" w:rsidRDefault="00923DD2" w:rsidP="00D47C67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3FE9F7DA" w14:textId="77777777" w:rsidR="00923DD2" w:rsidRDefault="00923DD2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pagado</w:t>
            </w:r>
            <w:proofErr w:type="spellEnd"/>
          </w:p>
        </w:tc>
        <w:tc>
          <w:tcPr>
            <w:tcW w:w="1606" w:type="dxa"/>
          </w:tcPr>
          <w:p w14:paraId="0DD64A74" w14:textId="77777777" w:rsidR="00923DD2" w:rsidRDefault="00923DD2" w:rsidP="00D47C67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23DD2" w14:paraId="5EBDAE55" w14:textId="77777777" w:rsidTr="00923DD2">
        <w:trPr>
          <w:trHeight w:val="299"/>
        </w:trPr>
        <w:tc>
          <w:tcPr>
            <w:tcW w:w="1364" w:type="dxa"/>
          </w:tcPr>
          <w:p w14:paraId="3445F7BE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8" w:type="dxa"/>
          </w:tcPr>
          <w:p w14:paraId="7B3E0FF5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16F72557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Capital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regulatorio</w:t>
            </w:r>
            <w:proofErr w:type="spellEnd"/>
          </w:p>
        </w:tc>
        <w:tc>
          <w:tcPr>
            <w:tcW w:w="1606" w:type="dxa"/>
          </w:tcPr>
          <w:p w14:paraId="22602D7C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23DD2" w14:paraId="00EBAE25" w14:textId="77777777" w:rsidTr="00923DD2">
        <w:trPr>
          <w:trHeight w:val="299"/>
        </w:trPr>
        <w:tc>
          <w:tcPr>
            <w:tcW w:w="1364" w:type="dxa"/>
          </w:tcPr>
          <w:p w14:paraId="2DD5ED3D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8" w:type="dxa"/>
          </w:tcPr>
          <w:p w14:paraId="02FB0864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737DA5E3" w14:textId="77777777" w:rsidR="00923DD2" w:rsidRPr="003F1A7C" w:rsidRDefault="00923DD2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F1A7C">
              <w:rPr>
                <w:sz w:val="20"/>
                <w:lang w:val="es-CL"/>
              </w:rPr>
              <w:t>Monto</w:t>
            </w:r>
            <w:r w:rsidRPr="003F1A7C">
              <w:rPr>
                <w:spacing w:val="-4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computable</w:t>
            </w:r>
            <w:r w:rsidRPr="003F1A7C">
              <w:rPr>
                <w:spacing w:val="-4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como</w:t>
            </w:r>
            <w:r w:rsidRPr="003F1A7C">
              <w:rPr>
                <w:spacing w:val="-5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capital</w:t>
            </w:r>
            <w:r w:rsidRPr="003F1A7C">
              <w:rPr>
                <w:spacing w:val="-2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regulatorio</w:t>
            </w:r>
          </w:p>
        </w:tc>
        <w:tc>
          <w:tcPr>
            <w:tcW w:w="1606" w:type="dxa"/>
          </w:tcPr>
          <w:p w14:paraId="3651F333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23DD2" w14:paraId="7943CD15" w14:textId="77777777" w:rsidTr="00923DD2">
        <w:trPr>
          <w:trHeight w:val="299"/>
        </w:trPr>
        <w:tc>
          <w:tcPr>
            <w:tcW w:w="1364" w:type="dxa"/>
          </w:tcPr>
          <w:p w14:paraId="6C8460E9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8" w:type="dxa"/>
          </w:tcPr>
          <w:p w14:paraId="2D86AF93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230A7332" w14:textId="77777777" w:rsidR="00923DD2" w:rsidRPr="003F1A7C" w:rsidRDefault="00923DD2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F1A7C">
              <w:rPr>
                <w:sz w:val="20"/>
                <w:lang w:val="es-CL"/>
              </w:rPr>
              <w:t>Mecanismo</w:t>
            </w:r>
            <w:r w:rsidRPr="003F1A7C">
              <w:rPr>
                <w:spacing w:val="-4"/>
                <w:sz w:val="20"/>
                <w:lang w:val="es-CL"/>
              </w:rPr>
              <w:t xml:space="preserve"> </w:t>
            </w:r>
            <w:proofErr w:type="spellStart"/>
            <w:r w:rsidRPr="003F1A7C">
              <w:rPr>
                <w:sz w:val="20"/>
                <w:lang w:val="es-CL"/>
              </w:rPr>
              <w:t>going</w:t>
            </w:r>
            <w:proofErr w:type="spellEnd"/>
            <w:r w:rsidRPr="003F1A7C">
              <w:rPr>
                <w:spacing w:val="-2"/>
                <w:sz w:val="20"/>
                <w:lang w:val="es-CL"/>
              </w:rPr>
              <w:t xml:space="preserve"> </w:t>
            </w:r>
            <w:proofErr w:type="spellStart"/>
            <w:r w:rsidRPr="003F1A7C">
              <w:rPr>
                <w:sz w:val="20"/>
                <w:lang w:val="es-CL"/>
              </w:rPr>
              <w:t>concern</w:t>
            </w:r>
            <w:proofErr w:type="spellEnd"/>
            <w:r w:rsidRPr="003F1A7C">
              <w:rPr>
                <w:spacing w:val="-3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de</w:t>
            </w:r>
            <w:r w:rsidRPr="003F1A7C">
              <w:rPr>
                <w:spacing w:val="-2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absorción</w:t>
            </w:r>
            <w:r w:rsidRPr="003F1A7C">
              <w:rPr>
                <w:spacing w:val="-2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de</w:t>
            </w:r>
            <w:r w:rsidRPr="003F1A7C">
              <w:rPr>
                <w:spacing w:val="-1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pérdidas</w:t>
            </w:r>
          </w:p>
        </w:tc>
        <w:tc>
          <w:tcPr>
            <w:tcW w:w="1606" w:type="dxa"/>
          </w:tcPr>
          <w:p w14:paraId="62F20201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23DD2" w14:paraId="6C6803F9" w14:textId="77777777" w:rsidTr="00923DD2">
        <w:trPr>
          <w:trHeight w:val="299"/>
        </w:trPr>
        <w:tc>
          <w:tcPr>
            <w:tcW w:w="1364" w:type="dxa"/>
          </w:tcPr>
          <w:p w14:paraId="391F8DF9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8" w:type="dxa"/>
          </w:tcPr>
          <w:p w14:paraId="0A96604D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45F93174" w14:textId="77777777" w:rsidR="00923DD2" w:rsidRPr="003F1A7C" w:rsidRDefault="00923DD2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F1A7C">
              <w:rPr>
                <w:sz w:val="20"/>
                <w:lang w:val="es-CL"/>
              </w:rPr>
              <w:t>Mecanismo</w:t>
            </w:r>
            <w:r w:rsidRPr="003F1A7C">
              <w:rPr>
                <w:spacing w:val="-4"/>
                <w:sz w:val="20"/>
                <w:lang w:val="es-CL"/>
              </w:rPr>
              <w:t xml:space="preserve"> </w:t>
            </w:r>
            <w:proofErr w:type="spellStart"/>
            <w:r w:rsidRPr="003F1A7C">
              <w:rPr>
                <w:sz w:val="20"/>
                <w:lang w:val="es-CL"/>
              </w:rPr>
              <w:t>gone</w:t>
            </w:r>
            <w:proofErr w:type="spellEnd"/>
            <w:r w:rsidRPr="003F1A7C">
              <w:rPr>
                <w:spacing w:val="-1"/>
                <w:sz w:val="20"/>
                <w:lang w:val="es-CL"/>
              </w:rPr>
              <w:t xml:space="preserve"> </w:t>
            </w:r>
            <w:proofErr w:type="spellStart"/>
            <w:r w:rsidRPr="003F1A7C">
              <w:rPr>
                <w:sz w:val="20"/>
                <w:lang w:val="es-CL"/>
              </w:rPr>
              <w:t>concern</w:t>
            </w:r>
            <w:proofErr w:type="spellEnd"/>
            <w:r w:rsidRPr="003F1A7C">
              <w:rPr>
                <w:spacing w:val="-1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de</w:t>
            </w:r>
            <w:r w:rsidRPr="003F1A7C">
              <w:rPr>
                <w:spacing w:val="-4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absorción</w:t>
            </w:r>
            <w:r w:rsidRPr="003F1A7C">
              <w:rPr>
                <w:spacing w:val="-1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de</w:t>
            </w:r>
            <w:r w:rsidRPr="003F1A7C">
              <w:rPr>
                <w:spacing w:val="-3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pérdidas</w:t>
            </w:r>
          </w:p>
        </w:tc>
        <w:tc>
          <w:tcPr>
            <w:tcW w:w="1606" w:type="dxa"/>
          </w:tcPr>
          <w:p w14:paraId="03EB13EC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23DD2" w14:paraId="56E22966" w14:textId="77777777" w:rsidTr="00923DD2">
        <w:trPr>
          <w:trHeight w:val="299"/>
        </w:trPr>
        <w:tc>
          <w:tcPr>
            <w:tcW w:w="1364" w:type="dxa"/>
          </w:tcPr>
          <w:p w14:paraId="6D6D4CFC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8" w:type="dxa"/>
          </w:tcPr>
          <w:p w14:paraId="152F3E2F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5071546F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Gatillo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</w:p>
        </w:tc>
        <w:tc>
          <w:tcPr>
            <w:tcW w:w="1606" w:type="dxa"/>
          </w:tcPr>
          <w:p w14:paraId="26C10B7B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9(01)V9(03)</w:t>
            </w:r>
          </w:p>
        </w:tc>
      </w:tr>
      <w:tr w:rsidR="00923DD2" w14:paraId="6BE34369" w14:textId="77777777" w:rsidTr="00923DD2">
        <w:trPr>
          <w:trHeight w:val="302"/>
        </w:trPr>
        <w:tc>
          <w:tcPr>
            <w:tcW w:w="1364" w:type="dxa"/>
          </w:tcPr>
          <w:p w14:paraId="3D5B2557" w14:textId="77777777" w:rsidR="00923DD2" w:rsidRDefault="00923DD2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8" w:type="dxa"/>
          </w:tcPr>
          <w:p w14:paraId="6CB45B09" w14:textId="77777777" w:rsidR="00923DD2" w:rsidRDefault="00923DD2" w:rsidP="00D47C67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5E155FB4" w14:textId="77777777" w:rsidR="00923DD2" w:rsidRDefault="00923DD2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Gatillo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going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concern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consolidado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</w:p>
        </w:tc>
        <w:tc>
          <w:tcPr>
            <w:tcW w:w="1606" w:type="dxa"/>
          </w:tcPr>
          <w:p w14:paraId="75056AE8" w14:textId="77777777" w:rsidR="00923DD2" w:rsidRDefault="00923DD2" w:rsidP="00D47C67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9(01)V9(03)</w:t>
            </w:r>
          </w:p>
        </w:tc>
      </w:tr>
      <w:tr w:rsidR="00923DD2" w14:paraId="02FC8D95" w14:textId="77777777" w:rsidTr="00923DD2">
        <w:trPr>
          <w:trHeight w:val="300"/>
        </w:trPr>
        <w:tc>
          <w:tcPr>
            <w:tcW w:w="1364" w:type="dxa"/>
          </w:tcPr>
          <w:p w14:paraId="089DFA2D" w14:textId="77777777" w:rsidR="00923DD2" w:rsidRDefault="00923DD2" w:rsidP="00D47C67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308" w:type="dxa"/>
          </w:tcPr>
          <w:p w14:paraId="2F933A89" w14:textId="77777777" w:rsidR="00923DD2" w:rsidRDefault="00923DD2" w:rsidP="00D47C67">
            <w:pPr>
              <w:pStyle w:val="TableParagraph"/>
              <w:spacing w:before="1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3E39575C" w14:textId="77777777" w:rsidR="00923DD2" w:rsidRDefault="00923DD2" w:rsidP="00D47C67">
            <w:pPr>
              <w:pStyle w:val="TableParagraph"/>
              <w:spacing w:before="1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Precio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conversión</w:t>
            </w:r>
            <w:proofErr w:type="spellEnd"/>
          </w:p>
        </w:tc>
        <w:tc>
          <w:tcPr>
            <w:tcW w:w="1606" w:type="dxa"/>
          </w:tcPr>
          <w:p w14:paraId="38D94A1A" w14:textId="77777777" w:rsidR="00923DD2" w:rsidRDefault="00923DD2" w:rsidP="00D47C67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23DD2" w14:paraId="2DAF21A1" w14:textId="77777777" w:rsidTr="00923DD2">
        <w:trPr>
          <w:trHeight w:val="299"/>
        </w:trPr>
        <w:tc>
          <w:tcPr>
            <w:tcW w:w="1364" w:type="dxa"/>
          </w:tcPr>
          <w:p w14:paraId="2DD04135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308" w:type="dxa"/>
          </w:tcPr>
          <w:p w14:paraId="29624AF3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3AE21BB4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rescate</w:t>
            </w:r>
            <w:proofErr w:type="spellEnd"/>
          </w:p>
        </w:tc>
        <w:tc>
          <w:tcPr>
            <w:tcW w:w="1606" w:type="dxa"/>
          </w:tcPr>
          <w:p w14:paraId="0F4D908D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23DD2" w14:paraId="13BDAB8F" w14:textId="77777777" w:rsidTr="00923DD2">
        <w:trPr>
          <w:trHeight w:val="299"/>
        </w:trPr>
        <w:tc>
          <w:tcPr>
            <w:tcW w:w="1364" w:type="dxa"/>
          </w:tcPr>
          <w:p w14:paraId="32A9DE01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308" w:type="dxa"/>
          </w:tcPr>
          <w:p w14:paraId="39B68EE6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2B94F2C9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Primera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rescate</w:t>
            </w:r>
            <w:proofErr w:type="spellEnd"/>
          </w:p>
        </w:tc>
        <w:tc>
          <w:tcPr>
            <w:tcW w:w="1606" w:type="dxa"/>
          </w:tcPr>
          <w:p w14:paraId="0C32CBB6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923DD2" w14:paraId="3FA46A0B" w14:textId="77777777" w:rsidTr="00923DD2">
        <w:trPr>
          <w:trHeight w:val="299"/>
        </w:trPr>
        <w:tc>
          <w:tcPr>
            <w:tcW w:w="1364" w:type="dxa"/>
          </w:tcPr>
          <w:p w14:paraId="6E6B4764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308" w:type="dxa"/>
          </w:tcPr>
          <w:p w14:paraId="249EBB3F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7882135C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312DA875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01)</w:t>
            </w:r>
          </w:p>
        </w:tc>
      </w:tr>
    </w:tbl>
    <w:p w14:paraId="21850429" w14:textId="77777777" w:rsidR="00923DD2" w:rsidRDefault="00923DD2" w:rsidP="00923DD2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128</w:t>
      </w:r>
      <w:r>
        <w:rPr>
          <w:spacing w:val="-1"/>
        </w:rPr>
        <w:t xml:space="preserve"> </w:t>
      </w:r>
      <w:r>
        <w:t>Bytes</w:t>
      </w:r>
    </w:p>
    <w:p w14:paraId="06FD5C69" w14:textId="77777777" w:rsidR="00923DD2" w:rsidRDefault="00923DD2" w:rsidP="00923DD2">
      <w:pPr>
        <w:pStyle w:val="Textoindependiente"/>
        <w:spacing w:before="10"/>
        <w:rPr>
          <w:sz w:val="19"/>
        </w:rPr>
      </w:pPr>
    </w:p>
    <w:p w14:paraId="40CECE82" w14:textId="77777777" w:rsidR="00923DD2" w:rsidRDefault="00923DD2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spacing w:after="58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emisiones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bonos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subordinados</w:t>
      </w:r>
    </w:p>
    <w:tbl>
      <w:tblPr>
        <w:tblStyle w:val="TableNormal"/>
        <w:tblW w:w="0" w:type="auto"/>
        <w:tblInd w:w="-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308"/>
        <w:gridCol w:w="6691"/>
        <w:gridCol w:w="1606"/>
      </w:tblGrid>
      <w:tr w:rsidR="00923DD2" w14:paraId="6D504E93" w14:textId="77777777" w:rsidTr="00923DD2">
        <w:trPr>
          <w:trHeight w:val="302"/>
        </w:trPr>
        <w:tc>
          <w:tcPr>
            <w:tcW w:w="1364" w:type="dxa"/>
          </w:tcPr>
          <w:p w14:paraId="58D52B10" w14:textId="77777777" w:rsidR="00923DD2" w:rsidRDefault="00923DD2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04E1FCDA" w14:textId="77777777" w:rsidR="00923DD2" w:rsidRDefault="00923DD2" w:rsidP="00D47C67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6CADEA38" w14:textId="77777777" w:rsidR="00923DD2" w:rsidRDefault="00923DD2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06" w:type="dxa"/>
          </w:tcPr>
          <w:p w14:paraId="66FF5AEE" w14:textId="77777777" w:rsidR="00923DD2" w:rsidRDefault="00923DD2" w:rsidP="00D47C67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23DD2" w14:paraId="15DFD420" w14:textId="77777777" w:rsidTr="00923DD2">
        <w:trPr>
          <w:trHeight w:val="299"/>
        </w:trPr>
        <w:tc>
          <w:tcPr>
            <w:tcW w:w="1364" w:type="dxa"/>
          </w:tcPr>
          <w:p w14:paraId="3CE34FBE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77770D0D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2D3CB48B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inscripción</w:t>
            </w:r>
            <w:proofErr w:type="spellEnd"/>
          </w:p>
        </w:tc>
        <w:tc>
          <w:tcPr>
            <w:tcW w:w="1606" w:type="dxa"/>
          </w:tcPr>
          <w:p w14:paraId="0CE7060D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923DD2" w14:paraId="62AC9950" w14:textId="77777777" w:rsidTr="00923DD2">
        <w:trPr>
          <w:trHeight w:val="299"/>
        </w:trPr>
        <w:tc>
          <w:tcPr>
            <w:tcW w:w="1364" w:type="dxa"/>
          </w:tcPr>
          <w:p w14:paraId="46D99A54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25026607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6810E864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institución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emisora</w:t>
            </w:r>
            <w:proofErr w:type="spellEnd"/>
          </w:p>
        </w:tc>
        <w:tc>
          <w:tcPr>
            <w:tcW w:w="1606" w:type="dxa"/>
          </w:tcPr>
          <w:p w14:paraId="6BB039F7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923DD2" w14:paraId="1E933B1F" w14:textId="77777777" w:rsidTr="00923DD2">
        <w:trPr>
          <w:trHeight w:val="299"/>
        </w:trPr>
        <w:tc>
          <w:tcPr>
            <w:tcW w:w="1364" w:type="dxa"/>
          </w:tcPr>
          <w:p w14:paraId="12827126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313B858A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537EC497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identificador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único</w:t>
            </w:r>
            <w:proofErr w:type="spellEnd"/>
          </w:p>
        </w:tc>
        <w:tc>
          <w:tcPr>
            <w:tcW w:w="1606" w:type="dxa"/>
          </w:tcPr>
          <w:p w14:paraId="4148BD4E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12)</w:t>
            </w:r>
          </w:p>
        </w:tc>
      </w:tr>
      <w:tr w:rsidR="00923DD2" w14:paraId="752515BF" w14:textId="77777777" w:rsidTr="00923DD2">
        <w:trPr>
          <w:trHeight w:val="299"/>
        </w:trPr>
        <w:tc>
          <w:tcPr>
            <w:tcW w:w="1364" w:type="dxa"/>
          </w:tcPr>
          <w:p w14:paraId="114FC950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8" w:type="dxa"/>
          </w:tcPr>
          <w:p w14:paraId="3CEACC9E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16B898FA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Identificador</w:t>
            </w:r>
            <w:proofErr w:type="spellEnd"/>
          </w:p>
        </w:tc>
        <w:tc>
          <w:tcPr>
            <w:tcW w:w="1606" w:type="dxa"/>
          </w:tcPr>
          <w:p w14:paraId="42D15E8D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23DD2" w14:paraId="6CDE2A25" w14:textId="77777777" w:rsidTr="00923DD2">
        <w:trPr>
          <w:trHeight w:val="300"/>
        </w:trPr>
        <w:tc>
          <w:tcPr>
            <w:tcW w:w="1364" w:type="dxa"/>
          </w:tcPr>
          <w:p w14:paraId="2AC02804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8" w:type="dxa"/>
          </w:tcPr>
          <w:p w14:paraId="28CBDD06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2FEAF22B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inscripción</w:t>
            </w:r>
            <w:proofErr w:type="spellEnd"/>
          </w:p>
        </w:tc>
        <w:tc>
          <w:tcPr>
            <w:tcW w:w="1606" w:type="dxa"/>
          </w:tcPr>
          <w:p w14:paraId="63591DEE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923DD2" w14:paraId="351FC08C" w14:textId="77777777" w:rsidTr="00923DD2">
        <w:trPr>
          <w:trHeight w:val="301"/>
        </w:trPr>
        <w:tc>
          <w:tcPr>
            <w:tcW w:w="1364" w:type="dxa"/>
          </w:tcPr>
          <w:p w14:paraId="2203C2DB" w14:textId="77777777" w:rsidR="00923DD2" w:rsidRDefault="00923DD2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8" w:type="dxa"/>
          </w:tcPr>
          <w:p w14:paraId="05571751" w14:textId="77777777" w:rsidR="00923DD2" w:rsidRDefault="00923DD2" w:rsidP="00D47C67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79262409" w14:textId="77777777" w:rsidR="00923DD2" w:rsidRDefault="00923DD2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Serie</w:t>
            </w:r>
          </w:p>
        </w:tc>
        <w:tc>
          <w:tcPr>
            <w:tcW w:w="1606" w:type="dxa"/>
          </w:tcPr>
          <w:p w14:paraId="47417484" w14:textId="77777777" w:rsidR="00923DD2" w:rsidRDefault="00923DD2" w:rsidP="00D47C67">
            <w:pPr>
              <w:pStyle w:val="TableParagraph"/>
              <w:spacing w:before="2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15)</w:t>
            </w:r>
          </w:p>
        </w:tc>
      </w:tr>
      <w:tr w:rsidR="00923DD2" w14:paraId="100ADA7E" w14:textId="77777777" w:rsidTr="00923DD2">
        <w:trPr>
          <w:trHeight w:val="299"/>
        </w:trPr>
        <w:tc>
          <w:tcPr>
            <w:tcW w:w="1364" w:type="dxa"/>
          </w:tcPr>
          <w:p w14:paraId="1E2A9779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8" w:type="dxa"/>
          </w:tcPr>
          <w:p w14:paraId="6301C3EA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55C5C25F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pagado</w:t>
            </w:r>
            <w:proofErr w:type="spellEnd"/>
          </w:p>
        </w:tc>
        <w:tc>
          <w:tcPr>
            <w:tcW w:w="1606" w:type="dxa"/>
          </w:tcPr>
          <w:p w14:paraId="1EBE929A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23DD2" w14:paraId="24E8C5AC" w14:textId="77777777" w:rsidTr="00923DD2">
        <w:trPr>
          <w:trHeight w:val="299"/>
        </w:trPr>
        <w:tc>
          <w:tcPr>
            <w:tcW w:w="1364" w:type="dxa"/>
          </w:tcPr>
          <w:p w14:paraId="0B6CBE43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8" w:type="dxa"/>
          </w:tcPr>
          <w:p w14:paraId="65CBC370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55159B3E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Capital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regulatorio</w:t>
            </w:r>
            <w:proofErr w:type="spellEnd"/>
          </w:p>
        </w:tc>
        <w:tc>
          <w:tcPr>
            <w:tcW w:w="1606" w:type="dxa"/>
          </w:tcPr>
          <w:p w14:paraId="38F18785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23DD2" w14:paraId="4941C5E0" w14:textId="77777777" w:rsidTr="00923DD2">
        <w:trPr>
          <w:trHeight w:val="299"/>
        </w:trPr>
        <w:tc>
          <w:tcPr>
            <w:tcW w:w="1364" w:type="dxa"/>
          </w:tcPr>
          <w:p w14:paraId="10F40E7C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8" w:type="dxa"/>
          </w:tcPr>
          <w:p w14:paraId="7DDC6AF5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0C0036E3" w14:textId="77777777" w:rsidR="00923DD2" w:rsidRPr="003F1A7C" w:rsidRDefault="00923DD2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F1A7C">
              <w:rPr>
                <w:sz w:val="20"/>
                <w:lang w:val="es-CL"/>
              </w:rPr>
              <w:t>Monto</w:t>
            </w:r>
            <w:r w:rsidRPr="003F1A7C">
              <w:rPr>
                <w:spacing w:val="-4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computable</w:t>
            </w:r>
            <w:r w:rsidRPr="003F1A7C">
              <w:rPr>
                <w:spacing w:val="-4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como</w:t>
            </w:r>
            <w:r w:rsidRPr="003F1A7C">
              <w:rPr>
                <w:spacing w:val="-5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capital</w:t>
            </w:r>
            <w:r w:rsidRPr="003F1A7C">
              <w:rPr>
                <w:spacing w:val="-2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regulatorio</w:t>
            </w:r>
          </w:p>
        </w:tc>
        <w:tc>
          <w:tcPr>
            <w:tcW w:w="1606" w:type="dxa"/>
          </w:tcPr>
          <w:p w14:paraId="7F465BEE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23DD2" w14:paraId="5207AB87" w14:textId="77777777" w:rsidTr="00923DD2">
        <w:trPr>
          <w:trHeight w:val="299"/>
        </w:trPr>
        <w:tc>
          <w:tcPr>
            <w:tcW w:w="1364" w:type="dxa"/>
          </w:tcPr>
          <w:p w14:paraId="7B510B7F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8" w:type="dxa"/>
          </w:tcPr>
          <w:p w14:paraId="6F330144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12C490E8" w14:textId="77777777" w:rsidR="00923DD2" w:rsidRDefault="00923DD2" w:rsidP="00D47C6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vencimiento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residual</w:t>
            </w:r>
          </w:p>
        </w:tc>
        <w:tc>
          <w:tcPr>
            <w:tcW w:w="1606" w:type="dxa"/>
          </w:tcPr>
          <w:p w14:paraId="19F7C9DC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923DD2" w14:paraId="5D622E84" w14:textId="77777777" w:rsidTr="00923DD2">
        <w:trPr>
          <w:trHeight w:val="299"/>
        </w:trPr>
        <w:tc>
          <w:tcPr>
            <w:tcW w:w="1364" w:type="dxa"/>
          </w:tcPr>
          <w:p w14:paraId="0B4C3323" w14:textId="77777777" w:rsidR="00923DD2" w:rsidRDefault="00923DD2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8" w:type="dxa"/>
          </w:tcPr>
          <w:p w14:paraId="05527812" w14:textId="77777777" w:rsidR="00923DD2" w:rsidRDefault="00923DD2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47D5006A" w14:textId="77777777" w:rsidR="00923DD2" w:rsidRPr="003F1A7C" w:rsidRDefault="00923DD2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3F1A7C">
              <w:rPr>
                <w:sz w:val="20"/>
                <w:lang w:val="es-CL"/>
              </w:rPr>
              <w:t>Mecanismo</w:t>
            </w:r>
            <w:r w:rsidRPr="003F1A7C">
              <w:rPr>
                <w:spacing w:val="-4"/>
                <w:sz w:val="20"/>
                <w:lang w:val="es-CL"/>
              </w:rPr>
              <w:t xml:space="preserve"> </w:t>
            </w:r>
            <w:proofErr w:type="spellStart"/>
            <w:r w:rsidRPr="003F1A7C">
              <w:rPr>
                <w:sz w:val="20"/>
                <w:lang w:val="es-CL"/>
              </w:rPr>
              <w:t>gone</w:t>
            </w:r>
            <w:proofErr w:type="spellEnd"/>
            <w:r w:rsidRPr="003F1A7C">
              <w:rPr>
                <w:spacing w:val="-1"/>
                <w:sz w:val="20"/>
                <w:lang w:val="es-CL"/>
              </w:rPr>
              <w:t xml:space="preserve"> </w:t>
            </w:r>
            <w:proofErr w:type="spellStart"/>
            <w:r w:rsidRPr="003F1A7C">
              <w:rPr>
                <w:sz w:val="20"/>
                <w:lang w:val="es-CL"/>
              </w:rPr>
              <w:t>concern</w:t>
            </w:r>
            <w:proofErr w:type="spellEnd"/>
            <w:r w:rsidRPr="003F1A7C">
              <w:rPr>
                <w:spacing w:val="-1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de</w:t>
            </w:r>
            <w:r w:rsidRPr="003F1A7C">
              <w:rPr>
                <w:spacing w:val="-3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absorción</w:t>
            </w:r>
            <w:r w:rsidRPr="003F1A7C">
              <w:rPr>
                <w:spacing w:val="-2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de</w:t>
            </w:r>
            <w:r w:rsidRPr="003F1A7C">
              <w:rPr>
                <w:spacing w:val="-3"/>
                <w:sz w:val="20"/>
                <w:lang w:val="es-CL"/>
              </w:rPr>
              <w:t xml:space="preserve"> </w:t>
            </w:r>
            <w:r w:rsidRPr="003F1A7C">
              <w:rPr>
                <w:sz w:val="20"/>
                <w:lang w:val="es-CL"/>
              </w:rPr>
              <w:t>pérdida</w:t>
            </w:r>
          </w:p>
        </w:tc>
        <w:tc>
          <w:tcPr>
            <w:tcW w:w="1606" w:type="dxa"/>
          </w:tcPr>
          <w:p w14:paraId="517DACFC" w14:textId="77777777" w:rsidR="00923DD2" w:rsidRDefault="00923DD2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923DD2" w14:paraId="00C79D18" w14:textId="77777777" w:rsidTr="00923DD2">
        <w:trPr>
          <w:trHeight w:val="301"/>
        </w:trPr>
        <w:tc>
          <w:tcPr>
            <w:tcW w:w="1364" w:type="dxa"/>
          </w:tcPr>
          <w:p w14:paraId="1A9F582B" w14:textId="77777777" w:rsidR="00923DD2" w:rsidRDefault="00923DD2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8" w:type="dxa"/>
          </w:tcPr>
          <w:p w14:paraId="6E0637C5" w14:textId="77777777" w:rsidR="00923DD2" w:rsidRDefault="00923DD2" w:rsidP="00D47C67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7F966BB6" w14:textId="77777777" w:rsidR="00923DD2" w:rsidRDefault="00923DD2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48AF1BBA" w14:textId="77777777" w:rsidR="00923DD2" w:rsidRDefault="00923DD2" w:rsidP="00D47C67">
            <w:pPr>
              <w:pStyle w:val="TableParagraph"/>
              <w:spacing w:before="2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15)</w:t>
            </w:r>
          </w:p>
        </w:tc>
      </w:tr>
    </w:tbl>
    <w:p w14:paraId="04E25220" w14:textId="77777777" w:rsidR="00923DD2" w:rsidRDefault="00923DD2" w:rsidP="00923DD2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128</w:t>
      </w:r>
      <w:r>
        <w:rPr>
          <w:spacing w:val="-1"/>
        </w:rPr>
        <w:t xml:space="preserve"> </w:t>
      </w:r>
      <w:r>
        <w:t>Bytes</w:t>
      </w:r>
    </w:p>
    <w:p w14:paraId="4B5BC654" w14:textId="03A5B422" w:rsidR="00DD6FEB" w:rsidRDefault="00DD6FEB" w:rsidP="00DD6FEB">
      <w:pPr>
        <w:pStyle w:val="Textoindependiente"/>
        <w:spacing w:before="1"/>
        <w:ind w:left="212"/>
      </w:pPr>
    </w:p>
    <w:p w14:paraId="110FEECD" w14:textId="23035E78" w:rsidR="000F012A" w:rsidRDefault="000F012A" w:rsidP="00FD2D2F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65C3E" w14:paraId="0BCD97E9" w14:textId="77777777" w:rsidTr="00A9149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11154D3E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04C8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4E6174E0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65C3E" w14:paraId="45FD5732" w14:textId="77777777" w:rsidTr="00A9149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973A6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69560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65C3E" w14:paraId="583CC688" w14:textId="77777777" w:rsidTr="00A9149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6F268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4011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83)</w:t>
            </w:r>
          </w:p>
        </w:tc>
      </w:tr>
      <w:tr w:rsidR="00A65C3E" w14:paraId="29E441AC" w14:textId="77777777" w:rsidTr="00A9149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4100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85F5E90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91AF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FD0921B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2F82041B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65C3E" w14:paraId="02861326" w14:textId="77777777" w:rsidTr="00A9149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305D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2133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A1A6AF6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A65C3E" w14:paraId="56BDB1A2" w14:textId="77777777" w:rsidTr="00A9149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399F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7808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A65C3E" w14:paraId="25498E35" w14:textId="77777777" w:rsidTr="00A9149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46ED0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0F09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65C3E" w14:paraId="375F6977" w14:textId="77777777" w:rsidTr="00A9149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5B1A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B1BD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A65C3E" w14:paraId="64AB8FB5" w14:textId="77777777" w:rsidTr="00A9149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DD0D9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EDC6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A65C3E" w14:paraId="630544B1" w14:textId="77777777" w:rsidTr="00A9149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F73C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8287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A65C3E" w14:paraId="46A3BA70" w14:textId="77777777" w:rsidTr="00A9149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175C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1531" w14:textId="77777777" w:rsidR="00A65C3E" w:rsidRDefault="00A65C3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0E7A208" w14:textId="77777777" w:rsidR="00CB1C2B" w:rsidRPr="00170411" w:rsidRDefault="00CB1C2B" w:rsidP="00CB1C2B"/>
    <w:p w14:paraId="413FE9F8" w14:textId="3BA9923E" w:rsidR="00CB1C2B" w:rsidRPr="00230F5A" w:rsidRDefault="00CB1C2B" w:rsidP="00CB1C2B">
      <w:pPr>
        <w:pStyle w:val="Ttulo2"/>
        <w:numPr>
          <w:ilvl w:val="2"/>
          <w:numId w:val="1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R02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BFFA7E2" w14:textId="77777777" w:rsidR="00CB1C2B" w:rsidRDefault="00CB1C2B" w:rsidP="00CB1C2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CB1C2B" w:rsidRPr="00B537DA" w14:paraId="50F6DD6E" w14:textId="77777777" w:rsidTr="001C205D">
        <w:tc>
          <w:tcPr>
            <w:tcW w:w="595" w:type="dxa"/>
          </w:tcPr>
          <w:p w14:paraId="29D86C4F" w14:textId="77777777" w:rsidR="00CB1C2B" w:rsidRDefault="00CB1C2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EBFD90E" w14:textId="7A468BEE" w:rsidR="00CB1C2B" w:rsidRDefault="00CB1C2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campo “Tipo de registro” tenga los valores esperados 01,02,03</w:t>
            </w:r>
            <w:r w:rsidR="00962DD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04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CB1C2B" w:rsidRPr="00B537DA" w14:paraId="2AA20935" w14:textId="77777777" w:rsidTr="001C205D">
        <w:tc>
          <w:tcPr>
            <w:tcW w:w="595" w:type="dxa"/>
            <w:shd w:val="clear" w:color="auto" w:fill="auto"/>
          </w:tcPr>
          <w:p w14:paraId="29999BCE" w14:textId="77777777" w:rsidR="00CB1C2B" w:rsidRPr="00E81654" w:rsidRDefault="00CB1C2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4FAF552" w14:textId="77777777" w:rsidR="00CB1C2B" w:rsidRPr="00B537DA" w:rsidRDefault="00CB1C2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2E1D1417" w14:textId="77777777" w:rsidR="00CB1C2B" w:rsidRDefault="00CB1C2B" w:rsidP="00CB1C2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>
      <w:pPr>
        <w:pStyle w:val="Ttulo1"/>
        <w:numPr>
          <w:ilvl w:val="0"/>
          <w:numId w:val="1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6" w:name="_Toc160527585"/>
      <w:r w:rsidRPr="003F5278">
        <w:lastRenderedPageBreak/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35B68B94" w:rsidR="00074008" w:rsidRDefault="00000000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-24.35pt;margin-top:-11.5pt;width:488.65pt;height:419.9pt;z-index:251663360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B80109">
                    <w:rPr>
                      <w:rFonts w:ascii="Arial MT" w:hAnsi="Arial MT"/>
                      <w:sz w:val="20"/>
                    </w:rPr>
                    <w:t>1</w:t>
                  </w:r>
                  <w:r w:rsidRPr="00B80109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B80109">
                    <w:rPr>
                      <w:rFonts w:ascii="Arial MT" w:hAnsi="Arial MT"/>
                      <w:sz w:val="20"/>
                    </w:rPr>
                    <w:t>y</w:t>
                  </w:r>
                  <w:r w:rsidRPr="00B80109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B80109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B80109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B80109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7"/>
                  <w:proofErr w:type="gramEnd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  <w:r w:rsidR="00E337AC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B80109" w:rsidRPr="00F45E53" w14:paraId="3C49826D" w14:textId="77777777" w:rsidTr="00B80109">
        <w:trPr>
          <w:trHeight w:val="268"/>
        </w:trPr>
        <w:tc>
          <w:tcPr>
            <w:tcW w:w="862" w:type="dxa"/>
          </w:tcPr>
          <w:p w14:paraId="4F186F2F" w14:textId="77777777" w:rsidR="00B80109" w:rsidRPr="00F45E53" w:rsidRDefault="00B80109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B80109" w:rsidRPr="00F45E53" w:rsidRDefault="00B80109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B80109" w:rsidRPr="00F45E53" w:rsidRDefault="00B80109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B80109" w:rsidRPr="00F45E53" w:rsidRDefault="00B80109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B80109" w:rsidRPr="00F45E53" w:rsidRDefault="00B80109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B80109" w:rsidRPr="00F45E53" w14:paraId="3218A4A9" w14:textId="77777777" w:rsidTr="00B80109">
        <w:trPr>
          <w:trHeight w:val="268"/>
        </w:trPr>
        <w:tc>
          <w:tcPr>
            <w:tcW w:w="862" w:type="dxa"/>
          </w:tcPr>
          <w:p w14:paraId="6B1D5128" w14:textId="77777777" w:rsidR="00B80109" w:rsidRPr="00F45E53" w:rsidRDefault="00B8010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B80109" w:rsidRPr="00F45E53" w:rsidRDefault="00B8010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B80109" w:rsidRPr="00F45E53" w:rsidRDefault="00B80109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B80109" w:rsidRPr="00F45E53" w:rsidRDefault="00B8010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B80109" w:rsidRPr="00F45E53" w:rsidRDefault="00B8010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80109" w:rsidRPr="00F45E53" w14:paraId="622814C1" w14:textId="77777777" w:rsidTr="00B80109">
        <w:trPr>
          <w:trHeight w:val="268"/>
        </w:trPr>
        <w:tc>
          <w:tcPr>
            <w:tcW w:w="862" w:type="dxa"/>
          </w:tcPr>
          <w:p w14:paraId="7671AEB9" w14:textId="77777777" w:rsidR="00B80109" w:rsidRPr="00F45E53" w:rsidRDefault="00B8010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B80109" w:rsidRPr="00F45E53" w:rsidRDefault="00B8010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2E657FF3" w:rsidR="00B80109" w:rsidRPr="00F45E53" w:rsidRDefault="00B8010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B80109" w:rsidRPr="00F45E53" w:rsidRDefault="00B8010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B80109" w:rsidRPr="00F45E53" w:rsidRDefault="00B8010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B80109" w:rsidRPr="00F45E53" w14:paraId="29ABD7A0" w14:textId="77777777" w:rsidTr="00B80109">
        <w:trPr>
          <w:trHeight w:val="268"/>
        </w:trPr>
        <w:tc>
          <w:tcPr>
            <w:tcW w:w="862" w:type="dxa"/>
          </w:tcPr>
          <w:p w14:paraId="36B1247A" w14:textId="77777777" w:rsidR="00B80109" w:rsidRPr="00F45E53" w:rsidRDefault="00B8010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B80109" w:rsidRPr="00F45E53" w:rsidRDefault="00B8010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B80109" w:rsidRPr="00F45E53" w:rsidRDefault="00B8010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B80109" w:rsidRPr="00F45E53" w:rsidRDefault="00B8010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B80109" w:rsidRPr="00F45E53" w:rsidRDefault="00B8010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80109" w:rsidRPr="00F45E53" w14:paraId="4A41D4E9" w14:textId="77777777" w:rsidTr="00B80109">
        <w:trPr>
          <w:trHeight w:val="268"/>
        </w:trPr>
        <w:tc>
          <w:tcPr>
            <w:tcW w:w="862" w:type="dxa"/>
          </w:tcPr>
          <w:p w14:paraId="407BD317" w14:textId="77777777" w:rsidR="00B80109" w:rsidRPr="00F45E53" w:rsidRDefault="00B8010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B80109" w:rsidRPr="00F45E53" w:rsidRDefault="00B8010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B80109" w:rsidRPr="00F45E53" w:rsidRDefault="00B8010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B80109" w:rsidRPr="00F45E53" w:rsidRDefault="00B8010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B80109" w:rsidRPr="00F45E53" w:rsidRDefault="00B8010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80109" w:rsidRPr="00F45E53" w14:paraId="306FA4E7" w14:textId="77777777" w:rsidTr="00B80109">
        <w:trPr>
          <w:trHeight w:val="268"/>
        </w:trPr>
        <w:tc>
          <w:tcPr>
            <w:tcW w:w="862" w:type="dxa"/>
          </w:tcPr>
          <w:p w14:paraId="0E8DBBC7" w14:textId="7F4D293D" w:rsidR="00B80109" w:rsidRPr="00F45E53" w:rsidRDefault="00B80109" w:rsidP="00923DD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B80109" w:rsidRPr="00F45E53" w:rsidRDefault="00B80109" w:rsidP="00923DD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036AFA53" w:rsidR="00B80109" w:rsidRPr="00923DD2" w:rsidRDefault="00B80109" w:rsidP="00923DD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23D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5D25DD60" w:rsidR="00B80109" w:rsidRPr="00923DD2" w:rsidRDefault="00B80109" w:rsidP="00923D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23D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B80109" w:rsidRPr="00F45E53" w:rsidRDefault="00B80109" w:rsidP="00923D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B80109" w:rsidRPr="00F45E53" w14:paraId="69A338AE" w14:textId="77777777" w:rsidTr="00B80109">
        <w:trPr>
          <w:trHeight w:val="268"/>
        </w:trPr>
        <w:tc>
          <w:tcPr>
            <w:tcW w:w="862" w:type="dxa"/>
          </w:tcPr>
          <w:p w14:paraId="60628F2D" w14:textId="4E3409F6" w:rsidR="00B80109" w:rsidRPr="00F45E53" w:rsidRDefault="00B80109" w:rsidP="00923DD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29F621EE" w:rsidR="00B80109" w:rsidRPr="00F45E53" w:rsidRDefault="00B80109" w:rsidP="00923DD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2CB6713F" w:rsidR="00B80109" w:rsidRPr="00923DD2" w:rsidRDefault="00B80109" w:rsidP="00923DD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23D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5CACEEF5" w:rsidR="00B80109" w:rsidRPr="003F1A7C" w:rsidRDefault="00B80109" w:rsidP="00923D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F1A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B80109" w:rsidRPr="00F45E53" w:rsidRDefault="00B80109" w:rsidP="00923D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B80109" w:rsidRPr="00F45E53" w14:paraId="1609AE07" w14:textId="77777777" w:rsidTr="00B80109">
        <w:trPr>
          <w:trHeight w:val="268"/>
        </w:trPr>
        <w:tc>
          <w:tcPr>
            <w:tcW w:w="862" w:type="dxa"/>
          </w:tcPr>
          <w:p w14:paraId="3E06BFF7" w14:textId="4C870BC2" w:rsidR="00B80109" w:rsidRDefault="00B80109" w:rsidP="00923DD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3FF4BF6" w14:textId="62805E75" w:rsidR="00B80109" w:rsidRPr="00F45E53" w:rsidRDefault="00B80109" w:rsidP="00923DD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1DF0E" w14:textId="5A758DD8" w:rsidR="00B80109" w:rsidRPr="00923DD2" w:rsidRDefault="00B80109" w:rsidP="00923DD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23D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6E8E4" w14:textId="35D5975E" w:rsidR="00B80109" w:rsidRPr="003F1A7C" w:rsidRDefault="00B80109" w:rsidP="00923D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F1A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A412D45" w14:textId="0B959608" w:rsidR="00B80109" w:rsidRDefault="00B80109" w:rsidP="00923D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B80109" w:rsidRPr="00F45E53" w14:paraId="51A65DBF" w14:textId="77777777" w:rsidTr="00B80109">
        <w:trPr>
          <w:trHeight w:val="268"/>
        </w:trPr>
        <w:tc>
          <w:tcPr>
            <w:tcW w:w="862" w:type="dxa"/>
          </w:tcPr>
          <w:p w14:paraId="1E6F4DE7" w14:textId="73DAF368" w:rsidR="00B80109" w:rsidRDefault="00B80109" w:rsidP="00923DD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F0C4633" w14:textId="71B494C7" w:rsidR="00B80109" w:rsidRPr="00F45E53" w:rsidRDefault="00B80109" w:rsidP="00923DD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DDD9C" w14:textId="120B98EE" w:rsidR="00B80109" w:rsidRPr="00923DD2" w:rsidRDefault="00B80109" w:rsidP="00923DD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23D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B5D4C" w14:textId="4C9521D7" w:rsidR="00B80109" w:rsidRPr="003F1A7C" w:rsidRDefault="00B80109" w:rsidP="00923D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F1A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0170C38" w14:textId="04A9619D" w:rsidR="00B80109" w:rsidRDefault="00B80109" w:rsidP="00923D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B80109" w:rsidRPr="00F45E53" w14:paraId="7AE00EB8" w14:textId="77777777" w:rsidTr="00B80109">
        <w:trPr>
          <w:trHeight w:val="268"/>
        </w:trPr>
        <w:tc>
          <w:tcPr>
            <w:tcW w:w="862" w:type="dxa"/>
          </w:tcPr>
          <w:p w14:paraId="70AC5B8A" w14:textId="1895C8D1" w:rsidR="00B80109" w:rsidRPr="00F45E53" w:rsidRDefault="00B80109" w:rsidP="00923DD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B80109" w:rsidRPr="00F45E53" w:rsidRDefault="00B80109" w:rsidP="00923DD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066D15DD" w:rsidR="00B80109" w:rsidRPr="00923DD2" w:rsidRDefault="00B80109" w:rsidP="00923DD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23D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IDF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06A53865" w:rsidR="00B80109" w:rsidRPr="003F1A7C" w:rsidRDefault="00B80109" w:rsidP="00923D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F1A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04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B80109" w:rsidRPr="00F45E53" w:rsidRDefault="00B80109" w:rsidP="00923DD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B80109" w:rsidRPr="00F45E53" w14:paraId="25816211" w14:textId="77777777" w:rsidTr="00B80109">
        <w:trPr>
          <w:trHeight w:val="268"/>
        </w:trPr>
        <w:tc>
          <w:tcPr>
            <w:tcW w:w="862" w:type="dxa"/>
          </w:tcPr>
          <w:p w14:paraId="664DDB0C" w14:textId="77A2254A" w:rsidR="00B80109" w:rsidRDefault="00B80109" w:rsidP="00DD6FE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53D95AF6" w14:textId="7E3ED776" w:rsidR="00B80109" w:rsidRPr="00F45E53" w:rsidRDefault="00B80109" w:rsidP="00DD6FE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B80109" w:rsidRDefault="00B80109" w:rsidP="00DD6FE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B80109" w:rsidRPr="009F2F7C" w:rsidRDefault="00B80109" w:rsidP="00DD6F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</w:tcPr>
          <w:p w14:paraId="664203CA" w14:textId="77777777" w:rsidR="00B80109" w:rsidRPr="00F45E53" w:rsidRDefault="00B80109" w:rsidP="00DD6FE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32906146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  <w:r w:rsidR="00DD6FEB">
              <w:rPr>
                <w:rFonts w:ascii="Times New Roman" w:hAnsi="Times New Roman" w:cs="Times New Roman"/>
                <w:color w:val="4472C4" w:themeColor="accent1"/>
                <w:sz w:val="20"/>
              </w:rPr>
              <w:t>,8,9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C8D9E9" w14:textId="04900922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CE534D9" w14:textId="364814C9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BA932EF" w14:textId="1A3809A4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3D2E796" w14:textId="67F076E5" w:rsidR="00B23F8D" w:rsidRDefault="00B23F8D" w:rsidP="00DD6FEB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>
      <w:pPr>
        <w:pStyle w:val="Ttulo2"/>
        <w:numPr>
          <w:ilvl w:val="1"/>
          <w:numId w:val="1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>
      <w:pPr>
        <w:pStyle w:val="Ttulo2"/>
        <w:numPr>
          <w:ilvl w:val="2"/>
          <w:numId w:val="1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075225" w14:paraId="3676ACCC" w14:textId="77777777" w:rsidTr="004118D8">
        <w:tc>
          <w:tcPr>
            <w:tcW w:w="1413" w:type="dxa"/>
          </w:tcPr>
          <w:p w14:paraId="7DDB3BFA" w14:textId="77777777" w:rsidR="00F32211" w:rsidRPr="00075225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075225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170C599E" w:rsidR="00F32211" w:rsidRPr="00075225" w:rsidRDefault="005B6FF2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75225">
              <w:rPr>
                <w:rFonts w:ascii="Times New Roman" w:hAnsi="Times New Roman" w:cs="Times New Roman"/>
                <w:b/>
                <w:bCs/>
                <w:color w:val="FF0000"/>
              </w:rPr>
              <w:t>R02</w:t>
            </w:r>
            <w:r w:rsidR="00F32211" w:rsidRPr="00075225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075225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075225" w:rsidRPr="00075225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075225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75F93509" w:rsidR="00F32211" w:rsidRPr="00075225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075225"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075225"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075225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075225">
              <w:rPr>
                <w:rFonts w:ascii="Times New Roman" w:hAnsi="Times New Roman" w:cs="Times New Roman"/>
              </w:rPr>
              <w:t xml:space="preserve"> </w:t>
            </w:r>
            <w:r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075225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075225" w:rsidRDefault="00F32211">
      <w:pPr>
        <w:pStyle w:val="Ttulo2"/>
        <w:numPr>
          <w:ilvl w:val="2"/>
          <w:numId w:val="1"/>
        </w:numPr>
        <w:ind w:left="2610" w:hanging="360"/>
      </w:pPr>
      <w:bookmarkStart w:id="15" w:name="_Toc160527589"/>
      <w:r w:rsidRPr="00075225">
        <w:t>Archivo Carátula</w:t>
      </w:r>
      <w:bookmarkEnd w:id="15"/>
      <w:r w:rsidRPr="00075225">
        <w:fldChar w:fldCharType="begin"/>
      </w:r>
      <w:r w:rsidRPr="00075225">
        <w:instrText xml:space="preserve"> XE "Archivo ”arátula" </w:instrText>
      </w:r>
      <w:r w:rsidRPr="00075225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075225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075225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747496DF" w:rsidR="00F32211" w:rsidRPr="00075225" w:rsidRDefault="005B6FF2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75225">
              <w:rPr>
                <w:rFonts w:ascii="Times New Roman" w:hAnsi="Times New Roman" w:cs="Times New Roman"/>
                <w:b/>
                <w:bCs/>
                <w:color w:val="FF0000"/>
              </w:rPr>
              <w:t>R02</w:t>
            </w:r>
            <w:r w:rsidR="00F32211" w:rsidRPr="00075225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075225">
              <w:rPr>
                <w:rFonts w:ascii="Times New Roman" w:hAnsi="Times New Roman" w:cs="Times New Roman"/>
                <w:b/>
                <w:bCs/>
                <w:color w:val="FF0000"/>
              </w:rPr>
              <w:t>c.X</w:t>
            </w:r>
            <w:r w:rsidR="00075225" w:rsidRPr="00075225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075225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proofErr w:type="gramEnd"/>
            <w:r w:rsidR="00F32211" w:rsidRPr="0007522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02D807FF" w:rsidR="00F32211" w:rsidRPr="00075225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075225"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075225"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7522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>
      <w:pPr>
        <w:pStyle w:val="Ttulo2"/>
        <w:numPr>
          <w:ilvl w:val="1"/>
          <w:numId w:val="1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>
      <w:pPr>
        <w:pStyle w:val="Ttulo2"/>
        <w:numPr>
          <w:ilvl w:val="2"/>
          <w:numId w:val="1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>
      <w:pPr>
        <w:pStyle w:val="Ttulo2"/>
        <w:numPr>
          <w:ilvl w:val="2"/>
          <w:numId w:val="1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3FBB7F38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1C1F25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1C1F25" w:rsidRPr="00F45E53" w:rsidRDefault="001C1F25" w:rsidP="001C1F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1C1F25" w:rsidRPr="00F45E53" w:rsidRDefault="001C1F25" w:rsidP="001C1F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3FC9B0E0" w:rsidR="001C1F25" w:rsidRPr="00F45E53" w:rsidRDefault="001C1F25" w:rsidP="001C1F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23D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27E623C5" w:rsidR="001C1F25" w:rsidRPr="00F45E53" w:rsidRDefault="001C1F25" w:rsidP="001C1F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23D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1C1F25" w:rsidRPr="00F45E53" w:rsidRDefault="001C1F25" w:rsidP="001C1F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1C1F25" w:rsidRPr="00F45E53" w14:paraId="449A74F0" w14:textId="77777777" w:rsidTr="00C226B8">
        <w:trPr>
          <w:trHeight w:val="268"/>
        </w:trPr>
        <w:tc>
          <w:tcPr>
            <w:tcW w:w="862" w:type="dxa"/>
          </w:tcPr>
          <w:p w14:paraId="446C1F3A" w14:textId="77777777" w:rsidR="001C1F25" w:rsidRPr="00F45E53" w:rsidRDefault="001C1F25" w:rsidP="001C1F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1C1F25" w:rsidRPr="00F45E53" w:rsidRDefault="001C1F25" w:rsidP="001C1F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1B18117C" w:rsidR="001C1F25" w:rsidRPr="00F45E53" w:rsidRDefault="001C1F25" w:rsidP="001C1F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23D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5" w:type="dxa"/>
          </w:tcPr>
          <w:p w14:paraId="67FA48B0" w14:textId="5380C8C6" w:rsidR="001C1F25" w:rsidRPr="00B8004D" w:rsidRDefault="001C1F25" w:rsidP="001C1F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F1A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1" w:type="dxa"/>
          </w:tcPr>
          <w:p w14:paraId="07C36CDF" w14:textId="69901410" w:rsidR="001C1F25" w:rsidRPr="00F45E53" w:rsidRDefault="001C1F25" w:rsidP="001C1F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1C1F25" w:rsidRPr="00F45E53" w14:paraId="457D6C4A" w14:textId="77777777" w:rsidTr="00C226B8">
        <w:trPr>
          <w:trHeight w:val="268"/>
        </w:trPr>
        <w:tc>
          <w:tcPr>
            <w:tcW w:w="862" w:type="dxa"/>
          </w:tcPr>
          <w:p w14:paraId="7484FA91" w14:textId="77777777" w:rsidR="001C1F25" w:rsidRPr="00F45E53" w:rsidRDefault="001C1F25" w:rsidP="001C1F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1C1F25" w:rsidRPr="00F45E53" w:rsidRDefault="001C1F25" w:rsidP="001C1F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2619C4FD" w:rsidR="001C1F25" w:rsidRPr="00F45E53" w:rsidRDefault="001C1F25" w:rsidP="001C1F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23D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5" w:type="dxa"/>
          </w:tcPr>
          <w:p w14:paraId="76546BB7" w14:textId="2F6D4A17" w:rsidR="001C1F25" w:rsidRPr="000506C0" w:rsidRDefault="001C1F25" w:rsidP="001C1F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F1A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1" w:type="dxa"/>
          </w:tcPr>
          <w:p w14:paraId="1FB54790" w14:textId="627CD1DA" w:rsidR="001C1F25" w:rsidRPr="00F45E53" w:rsidRDefault="001C1F25" w:rsidP="001C1F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1C1F25" w:rsidRPr="00F45E53" w14:paraId="11B65347" w14:textId="77777777" w:rsidTr="00C226B8">
        <w:trPr>
          <w:trHeight w:val="268"/>
        </w:trPr>
        <w:tc>
          <w:tcPr>
            <w:tcW w:w="862" w:type="dxa"/>
          </w:tcPr>
          <w:p w14:paraId="77B032DD" w14:textId="77777777" w:rsidR="001C1F25" w:rsidRPr="00F45E53" w:rsidRDefault="001C1F25" w:rsidP="001C1F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D9C3C46" w14:textId="77777777" w:rsidR="001C1F25" w:rsidRPr="00F45E53" w:rsidRDefault="001C1F25" w:rsidP="001C1F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7BB0BD3E" w:rsidR="001C1F25" w:rsidRPr="00F45E53" w:rsidRDefault="001C1F25" w:rsidP="001C1F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23D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6095" w:type="dxa"/>
          </w:tcPr>
          <w:p w14:paraId="244C3CFE" w14:textId="5A467DE0" w:rsidR="001C1F25" w:rsidRPr="000506C0" w:rsidRDefault="001C1F25" w:rsidP="001C1F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F1A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851" w:type="dxa"/>
          </w:tcPr>
          <w:p w14:paraId="1BCCA69B" w14:textId="287CB418" w:rsidR="001C1F25" w:rsidRPr="00F45E53" w:rsidRDefault="001C1F25" w:rsidP="001C1F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1C1F25" w:rsidRPr="00F45E53" w14:paraId="78DB4142" w14:textId="77777777" w:rsidTr="00C226B8">
        <w:trPr>
          <w:trHeight w:val="268"/>
        </w:trPr>
        <w:tc>
          <w:tcPr>
            <w:tcW w:w="862" w:type="dxa"/>
          </w:tcPr>
          <w:p w14:paraId="5F461BAF" w14:textId="25CD26BE" w:rsidR="001C1F25" w:rsidRDefault="001C1F25" w:rsidP="001C1F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1FA0FD77" w14:textId="77777777" w:rsidR="001C1F25" w:rsidRPr="00F45E53" w:rsidRDefault="001C1F25" w:rsidP="001C1F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7E287F7D" w14:textId="0EE2233B" w:rsidR="001C1F25" w:rsidRDefault="001C1F25" w:rsidP="001C1F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23D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IDF</w:t>
            </w:r>
          </w:p>
        </w:tc>
        <w:tc>
          <w:tcPr>
            <w:tcW w:w="6095" w:type="dxa"/>
          </w:tcPr>
          <w:p w14:paraId="72AFE6A1" w14:textId="66E0226C" w:rsidR="001C1F25" w:rsidRPr="000506C0" w:rsidRDefault="001C1F25" w:rsidP="001C1F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F1A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04 EN EL PRIMER CAMPO</w:t>
            </w:r>
          </w:p>
        </w:tc>
        <w:tc>
          <w:tcPr>
            <w:tcW w:w="851" w:type="dxa"/>
          </w:tcPr>
          <w:p w14:paraId="612F9104" w14:textId="1CA8DCB5" w:rsidR="001C1F25" w:rsidRPr="00B8004D" w:rsidRDefault="001C1F25" w:rsidP="001C1F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66A1010A" w:rsidR="00B8004D" w:rsidRDefault="00B8004D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1C1F25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9A41AF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9E6C6" w14:textId="77777777" w:rsidR="00A46B60" w:rsidRDefault="00A46B60" w:rsidP="00F10206">
      <w:pPr>
        <w:spacing w:after="0" w:line="240" w:lineRule="auto"/>
      </w:pPr>
      <w:r>
        <w:separator/>
      </w:r>
    </w:p>
  </w:endnote>
  <w:endnote w:type="continuationSeparator" w:id="0">
    <w:p w14:paraId="4AD8233A" w14:textId="77777777" w:rsidR="00A46B60" w:rsidRDefault="00A46B6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5F720" w14:textId="77777777" w:rsidR="00A46B60" w:rsidRDefault="00A46B60" w:rsidP="00F10206">
      <w:pPr>
        <w:spacing w:after="0" w:line="240" w:lineRule="auto"/>
      </w:pPr>
      <w:r>
        <w:separator/>
      </w:r>
    </w:p>
  </w:footnote>
  <w:footnote w:type="continuationSeparator" w:id="0">
    <w:p w14:paraId="0CA22236" w14:textId="77777777" w:rsidR="00A46B60" w:rsidRDefault="00A46B6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C40683"/>
    <w:multiLevelType w:val="multilevel"/>
    <w:tmpl w:val="FC98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3E901C3"/>
    <w:multiLevelType w:val="multilevel"/>
    <w:tmpl w:val="A55E8F76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num w:numId="1" w16cid:durableId="1162311848">
    <w:abstractNumId w:val="0"/>
  </w:num>
  <w:num w:numId="2" w16cid:durableId="1768848310">
    <w:abstractNumId w:val="3"/>
  </w:num>
  <w:num w:numId="3" w16cid:durableId="232591810">
    <w:abstractNumId w:val="1"/>
  </w:num>
  <w:num w:numId="4" w16cid:durableId="1947762260">
    <w:abstractNumId w:val="4"/>
  </w:num>
  <w:num w:numId="5" w16cid:durableId="636303748">
    <w:abstractNumId w:val="5"/>
  </w:num>
  <w:num w:numId="6" w16cid:durableId="1680620924">
    <w:abstractNumId w:val="2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0891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75225"/>
    <w:rsid w:val="00095C24"/>
    <w:rsid w:val="000B1A73"/>
    <w:rsid w:val="000B75EE"/>
    <w:rsid w:val="000C42FA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25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15045"/>
    <w:rsid w:val="002256AA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4070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1A7C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4641"/>
    <w:rsid w:val="00477EA2"/>
    <w:rsid w:val="004839DA"/>
    <w:rsid w:val="00496B8D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15EA1"/>
    <w:rsid w:val="005210EF"/>
    <w:rsid w:val="00522424"/>
    <w:rsid w:val="00523465"/>
    <w:rsid w:val="0053523C"/>
    <w:rsid w:val="00536F81"/>
    <w:rsid w:val="00562E48"/>
    <w:rsid w:val="00570E48"/>
    <w:rsid w:val="00575FEB"/>
    <w:rsid w:val="00577668"/>
    <w:rsid w:val="00597FD4"/>
    <w:rsid w:val="005B3B96"/>
    <w:rsid w:val="005B5D60"/>
    <w:rsid w:val="005B65DC"/>
    <w:rsid w:val="005B6FF2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3DD2"/>
    <w:rsid w:val="009248DE"/>
    <w:rsid w:val="009258AA"/>
    <w:rsid w:val="00930A0D"/>
    <w:rsid w:val="009427D8"/>
    <w:rsid w:val="009437BA"/>
    <w:rsid w:val="00956F60"/>
    <w:rsid w:val="00960647"/>
    <w:rsid w:val="00962DD2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41AF"/>
    <w:rsid w:val="009A52D0"/>
    <w:rsid w:val="009A6FF8"/>
    <w:rsid w:val="009C0AC5"/>
    <w:rsid w:val="009C418A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46016"/>
    <w:rsid w:val="00A46B60"/>
    <w:rsid w:val="00A55743"/>
    <w:rsid w:val="00A64CF0"/>
    <w:rsid w:val="00A65C3E"/>
    <w:rsid w:val="00A673C0"/>
    <w:rsid w:val="00A70A3A"/>
    <w:rsid w:val="00A73491"/>
    <w:rsid w:val="00A829A4"/>
    <w:rsid w:val="00A8686E"/>
    <w:rsid w:val="00A91495"/>
    <w:rsid w:val="00A9351D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AF7898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6589"/>
    <w:rsid w:val="00B77253"/>
    <w:rsid w:val="00B8004D"/>
    <w:rsid w:val="00B80109"/>
    <w:rsid w:val="00B86519"/>
    <w:rsid w:val="00B87677"/>
    <w:rsid w:val="00B90006"/>
    <w:rsid w:val="00B96893"/>
    <w:rsid w:val="00B972EF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5371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1C2B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D6FEB"/>
    <w:rsid w:val="00DE2FBA"/>
    <w:rsid w:val="00DE5321"/>
    <w:rsid w:val="00DE6FAE"/>
    <w:rsid w:val="00DF1300"/>
    <w:rsid w:val="00DF3233"/>
    <w:rsid w:val="00E04916"/>
    <w:rsid w:val="00E04B2E"/>
    <w:rsid w:val="00E173FD"/>
    <w:rsid w:val="00E2662F"/>
    <w:rsid w:val="00E32C0D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0E45"/>
    <w:rsid w:val="00FA265D"/>
    <w:rsid w:val="00FA7CB9"/>
    <w:rsid w:val="00FB402C"/>
    <w:rsid w:val="00FD1A65"/>
    <w:rsid w:val="00FD253A"/>
    <w:rsid w:val="00FD2D2F"/>
    <w:rsid w:val="00FD530F"/>
    <w:rsid w:val="00FD7847"/>
    <w:rsid w:val="00FE7BAB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900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10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1973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43</cp:revision>
  <dcterms:created xsi:type="dcterms:W3CDTF">2024-03-06T13:25:00Z</dcterms:created>
  <dcterms:modified xsi:type="dcterms:W3CDTF">2024-07-23T14:58:00Z</dcterms:modified>
</cp:coreProperties>
</file>