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FBC4D95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04916">
        <w:rPr>
          <w:rFonts w:ascii="Times New Roman" w:hAnsi="Times New Roman" w:cs="Times New Roman"/>
          <w:b/>
          <w:sz w:val="72"/>
          <w:szCs w:val="72"/>
        </w:rPr>
        <w:t>R01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04916" w:rsidRPr="00E04916">
        <w:rPr>
          <w:rFonts w:ascii="Times New Roman" w:hAnsi="Times New Roman" w:cs="Times New Roman"/>
          <w:b/>
          <w:sz w:val="72"/>
          <w:szCs w:val="72"/>
        </w:rPr>
        <w:t>712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04916" w:rsidRPr="00E04916">
        <w:rPr>
          <w:rFonts w:ascii="Times New Roman" w:hAnsi="Times New Roman" w:cs="Times New Roman"/>
          <w:b/>
          <w:sz w:val="72"/>
          <w:szCs w:val="72"/>
        </w:rPr>
        <w:t>Límites de solvencia y patrimonio efectivo</w:t>
      </w:r>
      <w:r w:rsidR="00E04916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91888E1" w:rsidR="00DA6AAC" w:rsidRPr="00230F5A" w:rsidRDefault="00E049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342" w:type="dxa"/>
          </w:tcPr>
          <w:p w14:paraId="22F848E4" w14:textId="477665EA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A0E45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CCE9E0B" w:rsidR="00DA6AAC" w:rsidRPr="00230F5A" w:rsidRDefault="00FA0E45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47EDB" w:rsidRPr="00230F5A" w14:paraId="5339FC0E" w14:textId="7AB2D237" w:rsidTr="000506C0">
        <w:tc>
          <w:tcPr>
            <w:tcW w:w="1256" w:type="dxa"/>
          </w:tcPr>
          <w:p w14:paraId="3DF7E2D2" w14:textId="7024D4A4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342" w:type="dxa"/>
          </w:tcPr>
          <w:p w14:paraId="69C55B7E" w14:textId="33A3285C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A46A51" w14:textId="77777777" w:rsidR="00247EDB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28F88EE" w14:textId="77777777" w:rsidR="00247EDB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784F4B1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3F2E1FCC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A528EAC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247EDB" w:rsidRPr="00230F5A" w14:paraId="251EA50D" w14:textId="22DD7FE9" w:rsidTr="000506C0">
        <w:tc>
          <w:tcPr>
            <w:tcW w:w="1256" w:type="dxa"/>
          </w:tcPr>
          <w:p w14:paraId="7287933A" w14:textId="2774A3A0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47EDB" w:rsidRPr="00230F5A" w14:paraId="38B70AFE" w14:textId="34FEEE1D" w:rsidTr="000506C0">
        <w:tc>
          <w:tcPr>
            <w:tcW w:w="1256" w:type="dxa"/>
          </w:tcPr>
          <w:p w14:paraId="23AEB014" w14:textId="5799241D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47EDB" w:rsidRPr="00230F5A" w14:paraId="4B606B6E" w14:textId="62885254" w:rsidTr="000506C0">
        <w:tc>
          <w:tcPr>
            <w:tcW w:w="1256" w:type="dxa"/>
          </w:tcPr>
          <w:p w14:paraId="612D72B6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47EDB" w:rsidRPr="00230F5A" w14:paraId="2EA7A1DB" w14:textId="6C6D457E" w:rsidTr="000506C0">
        <w:tc>
          <w:tcPr>
            <w:tcW w:w="1256" w:type="dxa"/>
          </w:tcPr>
          <w:p w14:paraId="4D062B49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47EDB" w:rsidRPr="00230F5A" w14:paraId="4EBD62EB" w14:textId="7659FBA3" w:rsidTr="000506C0">
        <w:tc>
          <w:tcPr>
            <w:tcW w:w="1256" w:type="dxa"/>
          </w:tcPr>
          <w:p w14:paraId="6FF918B3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247EDB" w:rsidRPr="00230F5A" w:rsidRDefault="00247EDB" w:rsidP="00247ED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626F2C7F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247EDB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465CBF3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DD6FEB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732C67D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DD6FEB">
              <w:rPr>
                <w:rFonts w:ascii="Times New Roman" w:hAnsi="Times New Roman" w:cs="Times New Roman"/>
              </w:rPr>
              <w:t>12</w:t>
            </w:r>
            <w:r w:rsidR="00FD2D2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03511AD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D6FEB">
        <w:rPr>
          <w:rFonts w:ascii="Times New Roman" w:hAnsi="Times New Roman" w:cs="Times New Roman"/>
        </w:rPr>
        <w:t>138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534BE33B" w14:textId="77777777" w:rsidR="00DD6FEB" w:rsidRDefault="00DD6FEB" w:rsidP="00DD6FEB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21592CC5" w14:textId="77777777" w:rsidR="00DD6FEB" w:rsidRDefault="00DD6FEB" w:rsidP="00DD6FE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DD6FEB" w14:paraId="02C7B3DC" w14:textId="77777777" w:rsidTr="00D47C67">
        <w:trPr>
          <w:trHeight w:val="242"/>
        </w:trPr>
        <w:tc>
          <w:tcPr>
            <w:tcW w:w="1414" w:type="dxa"/>
          </w:tcPr>
          <w:p w14:paraId="75174F57" w14:textId="77777777" w:rsidR="00DD6FEB" w:rsidRDefault="00DD6FE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A4BAB47" w14:textId="77777777" w:rsidR="00DD6FEB" w:rsidRDefault="00DD6FE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3F68135" w14:textId="77777777" w:rsidR="00DD6FEB" w:rsidRPr="00247EDB" w:rsidRDefault="00DD6FEB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47EDB">
              <w:rPr>
                <w:sz w:val="20"/>
                <w:lang w:val="es-CL"/>
              </w:rPr>
              <w:t>Límites</w:t>
            </w:r>
            <w:r w:rsidRPr="00247EDB">
              <w:rPr>
                <w:spacing w:val="-5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de</w:t>
            </w:r>
            <w:r w:rsidRPr="00247EDB">
              <w:rPr>
                <w:spacing w:val="-3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solvencia</w:t>
            </w:r>
            <w:r w:rsidRPr="00247EDB">
              <w:rPr>
                <w:spacing w:val="-1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y</w:t>
            </w:r>
            <w:r w:rsidRPr="00247EDB">
              <w:rPr>
                <w:spacing w:val="-2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componentes</w:t>
            </w:r>
            <w:r w:rsidRPr="00247EDB">
              <w:rPr>
                <w:spacing w:val="-5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del</w:t>
            </w:r>
            <w:r w:rsidRPr="00247EDB">
              <w:rPr>
                <w:spacing w:val="-2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patrimonio</w:t>
            </w:r>
            <w:r w:rsidRPr="00247EDB">
              <w:rPr>
                <w:spacing w:val="-5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efectivo.</w:t>
            </w:r>
          </w:p>
        </w:tc>
      </w:tr>
      <w:tr w:rsidR="00DD6FEB" w14:paraId="1D0CBF86" w14:textId="77777777" w:rsidTr="00D47C67">
        <w:trPr>
          <w:trHeight w:val="244"/>
        </w:trPr>
        <w:tc>
          <w:tcPr>
            <w:tcW w:w="1414" w:type="dxa"/>
          </w:tcPr>
          <w:p w14:paraId="424BBE16" w14:textId="77777777" w:rsidR="00DD6FEB" w:rsidRDefault="00DD6FEB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EC8308D" w14:textId="77777777" w:rsidR="00DD6FEB" w:rsidRDefault="00DD6FE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0FB8AE9" w14:textId="77777777" w:rsidR="00DD6FEB" w:rsidRPr="00247EDB" w:rsidRDefault="00DD6FEB" w:rsidP="00D47C67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247EDB">
              <w:rPr>
                <w:sz w:val="20"/>
                <w:lang w:val="es-CL"/>
              </w:rPr>
              <w:t>Ajustes</w:t>
            </w:r>
            <w:r w:rsidRPr="00247EDB">
              <w:rPr>
                <w:spacing w:val="-2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regulatorios</w:t>
            </w:r>
            <w:r w:rsidRPr="00247EDB">
              <w:rPr>
                <w:spacing w:val="-3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y</w:t>
            </w:r>
            <w:r w:rsidRPr="00247EDB">
              <w:rPr>
                <w:spacing w:val="-1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exclusiones</w:t>
            </w:r>
            <w:r w:rsidRPr="00247EDB">
              <w:rPr>
                <w:spacing w:val="-4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de</w:t>
            </w:r>
            <w:r w:rsidRPr="00247EDB">
              <w:rPr>
                <w:spacing w:val="-4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partidas</w:t>
            </w:r>
            <w:r w:rsidRPr="00247EDB">
              <w:rPr>
                <w:spacing w:val="-3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de</w:t>
            </w:r>
            <w:r w:rsidRPr="00247EDB">
              <w:rPr>
                <w:spacing w:val="-4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activos</w:t>
            </w:r>
            <w:r w:rsidRPr="00247EDB">
              <w:rPr>
                <w:spacing w:val="-1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o</w:t>
            </w:r>
            <w:r w:rsidRPr="00247EDB">
              <w:rPr>
                <w:spacing w:val="-2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pasivos.</w:t>
            </w:r>
          </w:p>
        </w:tc>
      </w:tr>
    </w:tbl>
    <w:p w14:paraId="0D1C37F9" w14:textId="77777777" w:rsidR="00DD6FEB" w:rsidRDefault="00DD6FEB" w:rsidP="00DD6FEB">
      <w:pPr>
        <w:spacing w:line="224" w:lineRule="exact"/>
        <w:rPr>
          <w:sz w:val="20"/>
        </w:rPr>
        <w:sectPr w:rsidR="00DD6FEB" w:rsidSect="006748C3">
          <w:pgSz w:w="12250" w:h="15850"/>
          <w:pgMar w:top="1380" w:right="840" w:bottom="880" w:left="920" w:header="567" w:footer="685" w:gutter="0"/>
          <w:cols w:space="720"/>
        </w:sectPr>
      </w:pPr>
    </w:p>
    <w:p w14:paraId="0E9BF917" w14:textId="77777777" w:rsidR="00DD6FEB" w:rsidRDefault="00DD6FEB" w:rsidP="00DD6FEB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DD6FEB" w14:paraId="099FFA0A" w14:textId="77777777" w:rsidTr="00D47C67">
        <w:trPr>
          <w:trHeight w:val="484"/>
        </w:trPr>
        <w:tc>
          <w:tcPr>
            <w:tcW w:w="1414" w:type="dxa"/>
          </w:tcPr>
          <w:p w14:paraId="10AFB296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F62E60E" w14:textId="77777777" w:rsidR="00DD6FEB" w:rsidRDefault="00DD6FEB" w:rsidP="00D47C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0207E74" w14:textId="77777777" w:rsidR="00DD6FEB" w:rsidRPr="00247EDB" w:rsidRDefault="00DD6FEB" w:rsidP="00D47C67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247EDB">
              <w:rPr>
                <w:sz w:val="20"/>
                <w:lang w:val="es-CL"/>
              </w:rPr>
              <w:t>Filiales</w:t>
            </w:r>
            <w:r w:rsidRPr="00247EDB">
              <w:rPr>
                <w:spacing w:val="15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que</w:t>
            </w:r>
            <w:r w:rsidRPr="00247EDB">
              <w:rPr>
                <w:spacing w:val="15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dan</w:t>
            </w:r>
            <w:r w:rsidRPr="00247EDB">
              <w:rPr>
                <w:spacing w:val="20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origen</w:t>
            </w:r>
            <w:r w:rsidRPr="00247EDB">
              <w:rPr>
                <w:spacing w:val="19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a</w:t>
            </w:r>
            <w:r w:rsidRPr="00247EDB">
              <w:rPr>
                <w:spacing w:val="16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interés</w:t>
            </w:r>
            <w:r w:rsidRPr="00247EDB">
              <w:rPr>
                <w:spacing w:val="15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no</w:t>
            </w:r>
            <w:r w:rsidRPr="00247EDB">
              <w:rPr>
                <w:spacing w:val="18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controlador</w:t>
            </w:r>
            <w:r w:rsidRPr="00247EDB">
              <w:rPr>
                <w:spacing w:val="15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en</w:t>
            </w:r>
            <w:r w:rsidRPr="00247EDB">
              <w:rPr>
                <w:spacing w:val="17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la</w:t>
            </w:r>
            <w:r w:rsidRPr="00247EDB">
              <w:rPr>
                <w:spacing w:val="19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situación</w:t>
            </w:r>
            <w:r w:rsidRPr="00247EDB">
              <w:rPr>
                <w:spacing w:val="17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consolidada</w:t>
            </w:r>
            <w:r w:rsidRPr="00247EDB">
              <w:rPr>
                <w:spacing w:val="-67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del</w:t>
            </w:r>
            <w:r w:rsidRPr="00247EDB">
              <w:rPr>
                <w:spacing w:val="-1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banco.</w:t>
            </w:r>
          </w:p>
        </w:tc>
      </w:tr>
      <w:tr w:rsidR="00DD6FEB" w14:paraId="6308BC80" w14:textId="77777777" w:rsidTr="00D47C67">
        <w:trPr>
          <w:trHeight w:val="244"/>
        </w:trPr>
        <w:tc>
          <w:tcPr>
            <w:tcW w:w="1414" w:type="dxa"/>
          </w:tcPr>
          <w:p w14:paraId="59481990" w14:textId="77777777" w:rsidR="00DD6FEB" w:rsidRDefault="00DD6FEB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E09918A" w14:textId="77777777" w:rsidR="00DD6FEB" w:rsidRDefault="00DD6FEB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0212803" w14:textId="77777777" w:rsidR="00DD6FEB" w:rsidRPr="00247EDB" w:rsidRDefault="00DD6FEB" w:rsidP="00D47C67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247EDB">
              <w:rPr>
                <w:sz w:val="20"/>
                <w:lang w:val="es-CL"/>
              </w:rPr>
              <w:t>Exposición</w:t>
            </w:r>
            <w:r w:rsidRPr="00247EDB">
              <w:rPr>
                <w:spacing w:val="-3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en</w:t>
            </w:r>
            <w:r w:rsidRPr="00247EDB">
              <w:rPr>
                <w:spacing w:val="-3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inversiones</w:t>
            </w:r>
            <w:r w:rsidRPr="00247EDB">
              <w:rPr>
                <w:spacing w:val="-2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significativas</w:t>
            </w:r>
            <w:r w:rsidRPr="00247EDB">
              <w:rPr>
                <w:spacing w:val="-1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y</w:t>
            </w:r>
            <w:r w:rsidRPr="00247EDB">
              <w:rPr>
                <w:spacing w:val="-4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no</w:t>
            </w:r>
            <w:r w:rsidRPr="00247EDB">
              <w:rPr>
                <w:spacing w:val="-4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significativas</w:t>
            </w:r>
          </w:p>
        </w:tc>
      </w:tr>
    </w:tbl>
    <w:p w14:paraId="61346A4B" w14:textId="77777777" w:rsidR="00DD6FEB" w:rsidRDefault="00DD6FEB" w:rsidP="00DD6FEB">
      <w:pPr>
        <w:pStyle w:val="Textoindependiente"/>
        <w:rPr>
          <w:rFonts w:ascii="Times New Roman"/>
          <w:i/>
          <w:sz w:val="13"/>
        </w:rPr>
      </w:pPr>
    </w:p>
    <w:p w14:paraId="32DE9963" w14:textId="77777777" w:rsidR="00DD6FEB" w:rsidRDefault="00DD6FEB" w:rsidP="00DD6FEB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spacing w:before="91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límites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solvencia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componentes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patrimonio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efectivo</w:t>
      </w:r>
    </w:p>
    <w:p w14:paraId="20AF3226" w14:textId="77777777" w:rsidR="00DD6FEB" w:rsidRDefault="00DD6FEB" w:rsidP="00DD6FE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DD6FEB" w14:paraId="7CB5BBE1" w14:textId="77777777" w:rsidTr="00D47C67">
        <w:trPr>
          <w:trHeight w:val="299"/>
        </w:trPr>
        <w:tc>
          <w:tcPr>
            <w:tcW w:w="1366" w:type="dxa"/>
          </w:tcPr>
          <w:p w14:paraId="7C23A4B5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E72A9D6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FEA8123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3268E213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1C958B29" w14:textId="77777777" w:rsidTr="00D47C67">
        <w:trPr>
          <w:trHeight w:val="299"/>
        </w:trPr>
        <w:tc>
          <w:tcPr>
            <w:tcW w:w="1366" w:type="dxa"/>
          </w:tcPr>
          <w:p w14:paraId="62F5A3CB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49982BC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0390D90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606" w:type="dxa"/>
          </w:tcPr>
          <w:p w14:paraId="77CA07AE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D6FEB" w14:paraId="28D9F8EC" w14:textId="77777777" w:rsidTr="00D47C67">
        <w:trPr>
          <w:trHeight w:val="299"/>
        </w:trPr>
        <w:tc>
          <w:tcPr>
            <w:tcW w:w="1366" w:type="dxa"/>
          </w:tcPr>
          <w:p w14:paraId="30085B91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BADA1F1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F2A7357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básico</w:t>
            </w:r>
            <w:proofErr w:type="spellEnd"/>
          </w:p>
        </w:tc>
        <w:tc>
          <w:tcPr>
            <w:tcW w:w="1606" w:type="dxa"/>
          </w:tcPr>
          <w:p w14:paraId="7A97B3CF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641BF80D" w14:textId="77777777" w:rsidTr="00D47C67">
        <w:trPr>
          <w:trHeight w:val="301"/>
        </w:trPr>
        <w:tc>
          <w:tcPr>
            <w:tcW w:w="1366" w:type="dxa"/>
          </w:tcPr>
          <w:p w14:paraId="4D2F3ECA" w14:textId="77777777" w:rsidR="00DD6FEB" w:rsidRDefault="00DD6FE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2888A90C" w14:textId="77777777" w:rsidR="00DD6FEB" w:rsidRDefault="00DD6FE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DC9E6C9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06" w:type="dxa"/>
          </w:tcPr>
          <w:p w14:paraId="65A7740D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69B58D09" w14:textId="77777777" w:rsidTr="00D47C67">
        <w:trPr>
          <w:trHeight w:val="299"/>
        </w:trPr>
        <w:tc>
          <w:tcPr>
            <w:tcW w:w="1366" w:type="dxa"/>
          </w:tcPr>
          <w:p w14:paraId="2008090E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6F501B00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F28C2B0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06" w:type="dxa"/>
          </w:tcPr>
          <w:p w14:paraId="09C1C52A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3DAD1750" w14:textId="77777777" w:rsidTr="00D47C67">
        <w:trPr>
          <w:trHeight w:val="299"/>
        </w:trPr>
        <w:tc>
          <w:tcPr>
            <w:tcW w:w="1366" w:type="dxa"/>
          </w:tcPr>
          <w:p w14:paraId="74F0759F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7DD4F6B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03CA30D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Patrimonio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efectivo</w:t>
            </w:r>
            <w:proofErr w:type="spellEnd"/>
          </w:p>
        </w:tc>
        <w:tc>
          <w:tcPr>
            <w:tcW w:w="1606" w:type="dxa"/>
          </w:tcPr>
          <w:p w14:paraId="0147E1C6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0BA0AA8C" w14:textId="77777777" w:rsidTr="00D47C67">
        <w:trPr>
          <w:trHeight w:val="299"/>
        </w:trPr>
        <w:tc>
          <w:tcPr>
            <w:tcW w:w="1366" w:type="dxa"/>
          </w:tcPr>
          <w:p w14:paraId="34641C40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F9C8D6D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3EA880F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Activos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ponderados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riesgo</w:t>
            </w:r>
            <w:proofErr w:type="spellEnd"/>
          </w:p>
        </w:tc>
        <w:tc>
          <w:tcPr>
            <w:tcW w:w="1606" w:type="dxa"/>
          </w:tcPr>
          <w:p w14:paraId="47726BDC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51511C4C" w14:textId="77777777" w:rsidTr="00D47C67">
        <w:trPr>
          <w:trHeight w:val="300"/>
        </w:trPr>
        <w:tc>
          <w:tcPr>
            <w:tcW w:w="1366" w:type="dxa"/>
          </w:tcPr>
          <w:p w14:paraId="2DBB653F" w14:textId="77777777" w:rsidR="00DD6FEB" w:rsidRDefault="00DD6FEB" w:rsidP="00D47C67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0927F80F" w14:textId="77777777" w:rsidR="00DD6FEB" w:rsidRDefault="00DD6FEB" w:rsidP="00D47C67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D640694" w14:textId="77777777" w:rsidR="00DD6FEB" w:rsidRDefault="00DD6FEB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Activos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totales</w:t>
            </w:r>
            <w:proofErr w:type="spellEnd"/>
          </w:p>
        </w:tc>
        <w:tc>
          <w:tcPr>
            <w:tcW w:w="1606" w:type="dxa"/>
          </w:tcPr>
          <w:p w14:paraId="615D3F45" w14:textId="77777777" w:rsidR="00DD6FEB" w:rsidRDefault="00DD6FEB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4C770862" w14:textId="77777777" w:rsidTr="00D47C67">
        <w:trPr>
          <w:trHeight w:val="299"/>
        </w:trPr>
        <w:tc>
          <w:tcPr>
            <w:tcW w:w="1366" w:type="dxa"/>
          </w:tcPr>
          <w:p w14:paraId="2FB76E78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2B15C9C9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DEAF5D6" w14:textId="77777777" w:rsidR="00DD6FEB" w:rsidRPr="00247EDB" w:rsidRDefault="00DD6FEB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EDB">
              <w:rPr>
                <w:sz w:val="20"/>
                <w:lang w:val="es-CL"/>
              </w:rPr>
              <w:t>Índice</w:t>
            </w:r>
            <w:r w:rsidRPr="00247EDB">
              <w:rPr>
                <w:spacing w:val="-5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de</w:t>
            </w:r>
            <w:r w:rsidRPr="00247EDB">
              <w:rPr>
                <w:spacing w:val="-4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adecuación</w:t>
            </w:r>
            <w:r w:rsidRPr="00247EDB">
              <w:rPr>
                <w:spacing w:val="-2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del</w:t>
            </w:r>
            <w:r w:rsidRPr="00247EDB">
              <w:rPr>
                <w:spacing w:val="-3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capital</w:t>
            </w:r>
            <w:r w:rsidRPr="00247EDB">
              <w:rPr>
                <w:spacing w:val="-1"/>
                <w:sz w:val="20"/>
                <w:lang w:val="es-CL"/>
              </w:rPr>
              <w:t xml:space="preserve"> </w:t>
            </w:r>
            <w:r w:rsidRPr="00247EDB">
              <w:rPr>
                <w:sz w:val="20"/>
                <w:lang w:val="es-CL"/>
              </w:rPr>
              <w:t>(IAC)</w:t>
            </w:r>
          </w:p>
        </w:tc>
        <w:tc>
          <w:tcPr>
            <w:tcW w:w="1606" w:type="dxa"/>
          </w:tcPr>
          <w:p w14:paraId="39E6206F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9(03)V9(03)</w:t>
            </w:r>
          </w:p>
        </w:tc>
      </w:tr>
      <w:tr w:rsidR="00DD6FEB" w14:paraId="4566E096" w14:textId="77777777" w:rsidTr="00D47C67">
        <w:trPr>
          <w:trHeight w:val="302"/>
        </w:trPr>
        <w:tc>
          <w:tcPr>
            <w:tcW w:w="1366" w:type="dxa"/>
          </w:tcPr>
          <w:p w14:paraId="0D896B13" w14:textId="77777777" w:rsidR="00DD6FEB" w:rsidRDefault="00DD6FE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6BDD78B7" w14:textId="77777777" w:rsidR="00DD6FEB" w:rsidRDefault="00DD6FE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A6CE2E4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Índice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apalancamiento</w:t>
            </w:r>
            <w:proofErr w:type="spellEnd"/>
          </w:p>
        </w:tc>
        <w:tc>
          <w:tcPr>
            <w:tcW w:w="1606" w:type="dxa"/>
          </w:tcPr>
          <w:p w14:paraId="2E491993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9(03)V9(03)</w:t>
            </w:r>
          </w:p>
        </w:tc>
      </w:tr>
      <w:tr w:rsidR="00DD6FEB" w14:paraId="1B35EC72" w14:textId="77777777" w:rsidTr="00D47C67">
        <w:trPr>
          <w:trHeight w:val="299"/>
        </w:trPr>
        <w:tc>
          <w:tcPr>
            <w:tcW w:w="1366" w:type="dxa"/>
          </w:tcPr>
          <w:p w14:paraId="16C2BF93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483C1F27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583F036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Índice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básico</w:t>
            </w:r>
            <w:proofErr w:type="spellEnd"/>
          </w:p>
        </w:tc>
        <w:tc>
          <w:tcPr>
            <w:tcW w:w="1606" w:type="dxa"/>
          </w:tcPr>
          <w:p w14:paraId="71A327AC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9(03)V9(03)</w:t>
            </w:r>
          </w:p>
        </w:tc>
      </w:tr>
      <w:tr w:rsidR="00DD6FEB" w14:paraId="5C148102" w14:textId="77777777" w:rsidTr="00D47C67">
        <w:trPr>
          <w:trHeight w:val="299"/>
        </w:trPr>
        <w:tc>
          <w:tcPr>
            <w:tcW w:w="1366" w:type="dxa"/>
          </w:tcPr>
          <w:p w14:paraId="7EBC87BC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21B02B96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E84EFBB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Índice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06" w:type="dxa"/>
          </w:tcPr>
          <w:p w14:paraId="4CEDDBC2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9(03)V9(03)</w:t>
            </w:r>
          </w:p>
        </w:tc>
      </w:tr>
      <w:tr w:rsidR="00DD6FEB" w14:paraId="074B77E3" w14:textId="77777777" w:rsidTr="00D47C67">
        <w:trPr>
          <w:trHeight w:val="299"/>
        </w:trPr>
        <w:tc>
          <w:tcPr>
            <w:tcW w:w="1366" w:type="dxa"/>
          </w:tcPr>
          <w:p w14:paraId="19A61A46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144A9C2A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D55BB99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Cargo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sistémico</w:t>
            </w:r>
            <w:proofErr w:type="spellEnd"/>
          </w:p>
        </w:tc>
        <w:tc>
          <w:tcPr>
            <w:tcW w:w="1606" w:type="dxa"/>
          </w:tcPr>
          <w:p w14:paraId="2D0A82DF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DD6FEB" w14:paraId="546E2E86" w14:textId="77777777" w:rsidTr="00D47C67">
        <w:trPr>
          <w:trHeight w:val="299"/>
        </w:trPr>
        <w:tc>
          <w:tcPr>
            <w:tcW w:w="1366" w:type="dxa"/>
          </w:tcPr>
          <w:p w14:paraId="7542EEE4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23D3A035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8B5E301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Cargo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06" w:type="dxa"/>
          </w:tcPr>
          <w:p w14:paraId="44D2575C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DD6FEB" w14:paraId="6DCBEAAD" w14:textId="77777777" w:rsidTr="00D47C67">
        <w:trPr>
          <w:trHeight w:val="299"/>
        </w:trPr>
        <w:tc>
          <w:tcPr>
            <w:tcW w:w="1366" w:type="dxa"/>
          </w:tcPr>
          <w:p w14:paraId="21FBBD2C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51950970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D980054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CET1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adicional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</w:p>
        </w:tc>
        <w:tc>
          <w:tcPr>
            <w:tcW w:w="1606" w:type="dxa"/>
          </w:tcPr>
          <w:p w14:paraId="2B516CE9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9(03)V9(03)</w:t>
            </w:r>
          </w:p>
        </w:tc>
      </w:tr>
      <w:tr w:rsidR="00DD6FEB" w14:paraId="5AE9BA3B" w14:textId="77777777" w:rsidTr="00D47C67">
        <w:trPr>
          <w:trHeight w:val="302"/>
        </w:trPr>
        <w:tc>
          <w:tcPr>
            <w:tcW w:w="1366" w:type="dxa"/>
          </w:tcPr>
          <w:p w14:paraId="42F6EC5A" w14:textId="77777777" w:rsidR="00DD6FEB" w:rsidRDefault="00DD6FE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15D61C21" w14:textId="77777777" w:rsidR="00DD6FEB" w:rsidRDefault="00DD6FE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201D2E3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requerido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colchones</w:t>
            </w:r>
            <w:proofErr w:type="spellEnd"/>
          </w:p>
        </w:tc>
        <w:tc>
          <w:tcPr>
            <w:tcW w:w="1606" w:type="dxa"/>
          </w:tcPr>
          <w:p w14:paraId="2B043172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9(02)V9(03)</w:t>
            </w:r>
          </w:p>
        </w:tc>
      </w:tr>
      <w:tr w:rsidR="00DD6FEB" w14:paraId="0063EAB6" w14:textId="77777777" w:rsidTr="00D47C67">
        <w:trPr>
          <w:trHeight w:val="299"/>
        </w:trPr>
        <w:tc>
          <w:tcPr>
            <w:tcW w:w="1366" w:type="dxa"/>
          </w:tcPr>
          <w:p w14:paraId="539A3EC7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5F672DDC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4573B66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Déficit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colchones</w:t>
            </w:r>
            <w:proofErr w:type="spellEnd"/>
          </w:p>
        </w:tc>
        <w:tc>
          <w:tcPr>
            <w:tcW w:w="1606" w:type="dxa"/>
          </w:tcPr>
          <w:p w14:paraId="718E6FCC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9(03)V9(03)</w:t>
            </w:r>
          </w:p>
        </w:tc>
      </w:tr>
    </w:tbl>
    <w:p w14:paraId="142FF680" w14:textId="77777777" w:rsidR="00DD6FEB" w:rsidRDefault="00DD6FEB" w:rsidP="00DD6FEB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138 Bytes</w:t>
      </w:r>
    </w:p>
    <w:p w14:paraId="0F1050B1" w14:textId="77777777" w:rsidR="00DD6FEB" w:rsidRDefault="00DD6FEB" w:rsidP="00DD6FEB">
      <w:pPr>
        <w:pStyle w:val="Textoindependiente"/>
        <w:spacing w:before="9"/>
        <w:rPr>
          <w:sz w:val="19"/>
        </w:rPr>
      </w:pPr>
    </w:p>
    <w:p w14:paraId="7FF43D04" w14:textId="77777777" w:rsidR="00DD6FEB" w:rsidRDefault="00DD6FEB" w:rsidP="00DD6FEB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ajustes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regulatorios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exclusiones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partidas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activos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o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pasivos</w:t>
      </w:r>
    </w:p>
    <w:p w14:paraId="57D5C6FB" w14:textId="77777777" w:rsidR="00DD6FEB" w:rsidRDefault="00DD6FEB" w:rsidP="00DD6FE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DD6FEB" w14:paraId="761E63B9" w14:textId="77777777" w:rsidTr="00D47C67">
        <w:trPr>
          <w:trHeight w:val="299"/>
        </w:trPr>
        <w:tc>
          <w:tcPr>
            <w:tcW w:w="1366" w:type="dxa"/>
          </w:tcPr>
          <w:p w14:paraId="3F3F7941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11B85F0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7EDFB11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1FC57B78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22992749" w14:textId="77777777" w:rsidTr="00D47C67">
        <w:trPr>
          <w:trHeight w:val="299"/>
        </w:trPr>
        <w:tc>
          <w:tcPr>
            <w:tcW w:w="1366" w:type="dxa"/>
          </w:tcPr>
          <w:p w14:paraId="06E4B073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E51EDCB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81C3931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747" w:type="dxa"/>
          </w:tcPr>
          <w:p w14:paraId="6DCB12B2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D6FEB" w14:paraId="45ED435B" w14:textId="77777777" w:rsidTr="00D47C67">
        <w:trPr>
          <w:trHeight w:val="299"/>
        </w:trPr>
        <w:tc>
          <w:tcPr>
            <w:tcW w:w="1366" w:type="dxa"/>
          </w:tcPr>
          <w:p w14:paraId="6884CF4B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A115DCA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747FDA7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ajuste</w:t>
            </w:r>
            <w:proofErr w:type="spellEnd"/>
          </w:p>
        </w:tc>
        <w:tc>
          <w:tcPr>
            <w:tcW w:w="1747" w:type="dxa"/>
          </w:tcPr>
          <w:p w14:paraId="3FDABF64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0C83012B" w14:textId="77777777" w:rsidTr="00D47C67">
        <w:trPr>
          <w:trHeight w:val="302"/>
        </w:trPr>
        <w:tc>
          <w:tcPr>
            <w:tcW w:w="1366" w:type="dxa"/>
          </w:tcPr>
          <w:p w14:paraId="3A3DE6B5" w14:textId="77777777" w:rsidR="00DD6FEB" w:rsidRDefault="00DD6FE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73C86FC3" w14:textId="77777777" w:rsidR="00DD6FEB" w:rsidRDefault="00DD6FE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B748D04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ajuste</w:t>
            </w:r>
            <w:proofErr w:type="spellEnd"/>
          </w:p>
        </w:tc>
        <w:tc>
          <w:tcPr>
            <w:tcW w:w="1747" w:type="dxa"/>
          </w:tcPr>
          <w:p w14:paraId="7152B1FC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0909F196" w14:textId="77777777" w:rsidTr="00D47C67">
        <w:trPr>
          <w:trHeight w:val="299"/>
        </w:trPr>
        <w:tc>
          <w:tcPr>
            <w:tcW w:w="1366" w:type="dxa"/>
          </w:tcPr>
          <w:p w14:paraId="18D08266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2274A3D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857CF12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747" w:type="dxa"/>
          </w:tcPr>
          <w:p w14:paraId="2BAF8EE7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D6FEB" w14:paraId="636EE4DC" w14:textId="77777777" w:rsidTr="00D47C67">
        <w:trPr>
          <w:trHeight w:val="299"/>
        </w:trPr>
        <w:tc>
          <w:tcPr>
            <w:tcW w:w="1366" w:type="dxa"/>
          </w:tcPr>
          <w:p w14:paraId="5D85CDC6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1340D4D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4EF4425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1A164557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X(116)</w:t>
            </w:r>
          </w:p>
        </w:tc>
      </w:tr>
    </w:tbl>
    <w:p w14:paraId="304EA5FD" w14:textId="77777777" w:rsidR="00DD6FEB" w:rsidRDefault="00DD6FEB" w:rsidP="00DD6FEB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138 Bytes</w:t>
      </w:r>
    </w:p>
    <w:p w14:paraId="54429B1F" w14:textId="77777777" w:rsidR="00DD6FEB" w:rsidRDefault="00DD6FEB" w:rsidP="00DD6FEB">
      <w:pPr>
        <w:pStyle w:val="Textoindependiente"/>
        <w:spacing w:before="8"/>
        <w:rPr>
          <w:sz w:val="19"/>
        </w:rPr>
      </w:pPr>
    </w:p>
    <w:p w14:paraId="1A45E7A7" w14:textId="77777777" w:rsidR="00DD6FEB" w:rsidRDefault="00DD6FEB" w:rsidP="00DD6FEB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filiales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situación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consolidada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banco.</w:t>
      </w:r>
    </w:p>
    <w:p w14:paraId="06D4C105" w14:textId="77777777" w:rsidR="00DD6FEB" w:rsidRDefault="00DD6FEB" w:rsidP="00DD6FE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820"/>
        <w:gridCol w:w="1474"/>
      </w:tblGrid>
      <w:tr w:rsidR="00DD6FEB" w14:paraId="323F3D75" w14:textId="77777777" w:rsidTr="00D47C67">
        <w:trPr>
          <w:trHeight w:val="299"/>
        </w:trPr>
        <w:tc>
          <w:tcPr>
            <w:tcW w:w="1366" w:type="dxa"/>
          </w:tcPr>
          <w:p w14:paraId="2AFD9E01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EA36740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3DBCE8C1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474" w:type="dxa"/>
          </w:tcPr>
          <w:p w14:paraId="1339FA2D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7A327C72" w14:textId="77777777" w:rsidTr="00D47C67">
        <w:trPr>
          <w:trHeight w:val="302"/>
        </w:trPr>
        <w:tc>
          <w:tcPr>
            <w:tcW w:w="1366" w:type="dxa"/>
          </w:tcPr>
          <w:p w14:paraId="3F257251" w14:textId="77777777" w:rsidR="00DD6FEB" w:rsidRDefault="00DD6FE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A9F6BD7" w14:textId="77777777" w:rsidR="00DD6FEB" w:rsidRDefault="00DD6FE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70F8C57C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institución</w:t>
            </w:r>
            <w:proofErr w:type="spellEnd"/>
          </w:p>
        </w:tc>
        <w:tc>
          <w:tcPr>
            <w:tcW w:w="1474" w:type="dxa"/>
          </w:tcPr>
          <w:p w14:paraId="12BD1099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DD6FEB" w14:paraId="21DE681E" w14:textId="77777777" w:rsidTr="00D47C67">
        <w:trPr>
          <w:trHeight w:val="299"/>
        </w:trPr>
        <w:tc>
          <w:tcPr>
            <w:tcW w:w="1366" w:type="dxa"/>
          </w:tcPr>
          <w:p w14:paraId="7DDD0A76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23E7442F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7A2F8787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Domicilio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filial</w:t>
            </w:r>
          </w:p>
        </w:tc>
        <w:tc>
          <w:tcPr>
            <w:tcW w:w="1474" w:type="dxa"/>
          </w:tcPr>
          <w:p w14:paraId="0C6F38B0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77E62824" w14:textId="77777777" w:rsidTr="00D47C67">
        <w:trPr>
          <w:trHeight w:val="299"/>
        </w:trPr>
        <w:tc>
          <w:tcPr>
            <w:tcW w:w="1366" w:type="dxa"/>
          </w:tcPr>
          <w:p w14:paraId="6C4D18DE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4BFF1E9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32B05BD3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Actividad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económica</w:t>
            </w:r>
            <w:proofErr w:type="spellEnd"/>
          </w:p>
        </w:tc>
        <w:tc>
          <w:tcPr>
            <w:tcW w:w="1474" w:type="dxa"/>
          </w:tcPr>
          <w:p w14:paraId="32BF81DF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DD6FEB" w14:paraId="0297F860" w14:textId="77777777" w:rsidTr="00D47C67">
        <w:trPr>
          <w:trHeight w:val="299"/>
        </w:trPr>
        <w:tc>
          <w:tcPr>
            <w:tcW w:w="1366" w:type="dxa"/>
          </w:tcPr>
          <w:p w14:paraId="539EEF01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343D202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2BDC45A2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Activos</w:t>
            </w:r>
            <w:proofErr w:type="spellEnd"/>
          </w:p>
        </w:tc>
        <w:tc>
          <w:tcPr>
            <w:tcW w:w="1474" w:type="dxa"/>
          </w:tcPr>
          <w:p w14:paraId="3C682674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379D17CC" w14:textId="77777777" w:rsidTr="00D47C67">
        <w:trPr>
          <w:trHeight w:val="299"/>
        </w:trPr>
        <w:tc>
          <w:tcPr>
            <w:tcW w:w="1366" w:type="dxa"/>
          </w:tcPr>
          <w:p w14:paraId="1B203240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D347DA5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21C4FCDC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Pasivos</w:t>
            </w:r>
            <w:proofErr w:type="spellEnd"/>
          </w:p>
        </w:tc>
        <w:tc>
          <w:tcPr>
            <w:tcW w:w="1474" w:type="dxa"/>
          </w:tcPr>
          <w:p w14:paraId="1D253634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202A4EBD" w14:textId="77777777" w:rsidTr="00D47C67">
        <w:trPr>
          <w:trHeight w:val="299"/>
        </w:trPr>
        <w:tc>
          <w:tcPr>
            <w:tcW w:w="1366" w:type="dxa"/>
          </w:tcPr>
          <w:p w14:paraId="20A6BBB6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377BFD59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2AB31D12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Patrimonio</w:t>
            </w:r>
          </w:p>
        </w:tc>
        <w:tc>
          <w:tcPr>
            <w:tcW w:w="1474" w:type="dxa"/>
          </w:tcPr>
          <w:p w14:paraId="346EF7EF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D6FEB" w14:paraId="6D156695" w14:textId="77777777" w:rsidTr="00D47C67">
        <w:trPr>
          <w:trHeight w:val="486"/>
        </w:trPr>
        <w:tc>
          <w:tcPr>
            <w:tcW w:w="1366" w:type="dxa"/>
          </w:tcPr>
          <w:p w14:paraId="121B6402" w14:textId="77777777" w:rsidR="00DD6FEB" w:rsidRDefault="00DD6FEB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3FD84ECF" w14:textId="77777777" w:rsidR="00DD6FEB" w:rsidRDefault="00DD6FEB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685429DF" w14:textId="77777777" w:rsidR="00DD6FEB" w:rsidRDefault="00DD6FEB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Participación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1474" w:type="dxa"/>
          </w:tcPr>
          <w:p w14:paraId="7FD74592" w14:textId="77777777" w:rsidR="00DD6FEB" w:rsidRDefault="00DD6FEB" w:rsidP="00D47C67">
            <w:pPr>
              <w:pStyle w:val="TableParagraph"/>
              <w:spacing w:before="2"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9(03)V9(03</w:t>
            </w:r>
          </w:p>
          <w:p w14:paraId="0094F205" w14:textId="77777777" w:rsidR="00DD6FEB" w:rsidRDefault="00DD6FEB" w:rsidP="00D47C67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)</w:t>
            </w:r>
          </w:p>
        </w:tc>
      </w:tr>
      <w:tr w:rsidR="00DD6FEB" w14:paraId="0C110F11" w14:textId="77777777" w:rsidTr="00D47C67">
        <w:trPr>
          <w:trHeight w:val="299"/>
        </w:trPr>
        <w:tc>
          <w:tcPr>
            <w:tcW w:w="1366" w:type="dxa"/>
          </w:tcPr>
          <w:p w14:paraId="690D47E1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3D8B81BE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2BFD2B4B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1474" w:type="dxa"/>
          </w:tcPr>
          <w:p w14:paraId="2A72AAD9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057BB68D" w14:textId="77777777" w:rsidR="00DD6FEB" w:rsidRDefault="00DD6FEB" w:rsidP="00DD6FEB">
      <w:pPr>
        <w:rPr>
          <w:sz w:val="20"/>
        </w:rPr>
        <w:sectPr w:rsidR="00DD6FEB" w:rsidSect="006748C3">
          <w:pgSz w:w="12250" w:h="15850"/>
          <w:pgMar w:top="1380" w:right="840" w:bottom="880" w:left="920" w:header="567" w:footer="685" w:gutter="0"/>
          <w:cols w:space="720"/>
        </w:sectPr>
      </w:pPr>
    </w:p>
    <w:p w14:paraId="7616FB9D" w14:textId="77777777" w:rsidR="00DD6FEB" w:rsidRDefault="00DD6FEB" w:rsidP="00DD6FEB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820"/>
        <w:gridCol w:w="1474"/>
      </w:tblGrid>
      <w:tr w:rsidR="00DD6FEB" w14:paraId="1E5582CB" w14:textId="77777777" w:rsidTr="00DD6FEB">
        <w:trPr>
          <w:trHeight w:val="300"/>
        </w:trPr>
        <w:tc>
          <w:tcPr>
            <w:tcW w:w="1366" w:type="dxa"/>
          </w:tcPr>
          <w:p w14:paraId="6ABF9F4F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544F7B7B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0840F91A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regulatorio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requerido</w:t>
            </w:r>
            <w:proofErr w:type="spellEnd"/>
          </w:p>
        </w:tc>
        <w:tc>
          <w:tcPr>
            <w:tcW w:w="1474" w:type="dxa"/>
          </w:tcPr>
          <w:p w14:paraId="3FA0FEA3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74F004C8" w14:textId="77777777" w:rsidTr="00DD6FEB">
        <w:trPr>
          <w:trHeight w:val="299"/>
        </w:trPr>
        <w:tc>
          <w:tcPr>
            <w:tcW w:w="1366" w:type="dxa"/>
          </w:tcPr>
          <w:p w14:paraId="5187557A" w14:textId="77777777" w:rsidR="00DD6FEB" w:rsidRDefault="00DD6FE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4FE6F7D8" w14:textId="77777777" w:rsidR="00DD6FEB" w:rsidRDefault="00DD6FEB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6ABF0118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474" w:type="dxa"/>
          </w:tcPr>
          <w:p w14:paraId="3C99D793" w14:textId="77777777" w:rsidR="00DD6FEB" w:rsidRDefault="00DD6FEB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X(49)</w:t>
            </w:r>
          </w:p>
        </w:tc>
      </w:tr>
    </w:tbl>
    <w:p w14:paraId="36F45974" w14:textId="77777777" w:rsidR="00DD6FEB" w:rsidRDefault="00DD6FEB" w:rsidP="00DD6FEB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138</w:t>
      </w:r>
      <w:r>
        <w:rPr>
          <w:spacing w:val="-1"/>
        </w:rPr>
        <w:t xml:space="preserve"> </w:t>
      </w:r>
      <w:r>
        <w:t>Bytes</w:t>
      </w:r>
    </w:p>
    <w:tbl>
      <w:tblPr>
        <w:tblStyle w:val="TableNormal"/>
        <w:tblpPr w:leftFromText="141" w:rightFromText="141" w:vertAnchor="text" w:horzAnchor="margin" w:tblpXSpec="center" w:tblpY="570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820"/>
        <w:gridCol w:w="1474"/>
      </w:tblGrid>
      <w:tr w:rsidR="00DD6FEB" w14:paraId="7D1888E5" w14:textId="77777777" w:rsidTr="00DD6FEB">
        <w:trPr>
          <w:trHeight w:val="299"/>
        </w:trPr>
        <w:tc>
          <w:tcPr>
            <w:tcW w:w="1366" w:type="dxa"/>
          </w:tcPr>
          <w:p w14:paraId="1314F2AD" w14:textId="77777777" w:rsidR="00DD6FEB" w:rsidRDefault="00DD6FEB" w:rsidP="00DD6FE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25AE9CAF" w14:textId="77777777" w:rsidR="00DD6FEB" w:rsidRDefault="00DD6FEB" w:rsidP="00DD6FEB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36BDA424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474" w:type="dxa"/>
          </w:tcPr>
          <w:p w14:paraId="244EC642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5A48B72A" w14:textId="77777777" w:rsidTr="00DD6FEB">
        <w:trPr>
          <w:trHeight w:val="302"/>
        </w:trPr>
        <w:tc>
          <w:tcPr>
            <w:tcW w:w="1366" w:type="dxa"/>
          </w:tcPr>
          <w:p w14:paraId="3148BEDD" w14:textId="77777777" w:rsidR="00DD6FEB" w:rsidRDefault="00DD6FEB" w:rsidP="00DD6FEB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4ECEFFEC" w14:textId="77777777" w:rsidR="00DD6FEB" w:rsidRDefault="00DD6FEB" w:rsidP="00DD6FEB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763CE031" w14:textId="77777777" w:rsidR="00DD6FEB" w:rsidRDefault="00DD6FEB" w:rsidP="00DD6FEB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único</w:t>
            </w:r>
            <w:proofErr w:type="spellEnd"/>
          </w:p>
        </w:tc>
        <w:tc>
          <w:tcPr>
            <w:tcW w:w="1474" w:type="dxa"/>
          </w:tcPr>
          <w:p w14:paraId="1871A161" w14:textId="77777777" w:rsidR="00DD6FEB" w:rsidRDefault="00DD6FEB" w:rsidP="00DD6FEB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X(12)</w:t>
            </w:r>
          </w:p>
        </w:tc>
      </w:tr>
      <w:tr w:rsidR="00DD6FEB" w14:paraId="6EDF649A" w14:textId="77777777" w:rsidTr="00DD6FEB">
        <w:trPr>
          <w:trHeight w:val="299"/>
        </w:trPr>
        <w:tc>
          <w:tcPr>
            <w:tcW w:w="1366" w:type="dxa"/>
          </w:tcPr>
          <w:p w14:paraId="32A7B78D" w14:textId="77777777" w:rsidR="00DD6FEB" w:rsidRDefault="00DD6FEB" w:rsidP="00DD6FE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7396846" w14:textId="77777777" w:rsidR="00DD6FEB" w:rsidRDefault="00DD6FEB" w:rsidP="00DD6FEB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20622D48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</w:p>
        </w:tc>
        <w:tc>
          <w:tcPr>
            <w:tcW w:w="1474" w:type="dxa"/>
          </w:tcPr>
          <w:p w14:paraId="716FF38D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50E2A9E3" w14:textId="77777777" w:rsidTr="00DD6FEB">
        <w:trPr>
          <w:trHeight w:val="299"/>
        </w:trPr>
        <w:tc>
          <w:tcPr>
            <w:tcW w:w="1366" w:type="dxa"/>
          </w:tcPr>
          <w:p w14:paraId="0B2355DE" w14:textId="77777777" w:rsidR="00DD6FEB" w:rsidRDefault="00DD6FEB" w:rsidP="00DD6FE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5A1EB1B" w14:textId="77777777" w:rsidR="00DD6FEB" w:rsidRDefault="00DD6FEB" w:rsidP="00DD6FEB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0FC55343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Descripción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emisión</w:t>
            </w:r>
            <w:proofErr w:type="spellEnd"/>
          </w:p>
        </w:tc>
        <w:tc>
          <w:tcPr>
            <w:tcW w:w="1474" w:type="dxa"/>
          </w:tcPr>
          <w:p w14:paraId="2017ECC3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DD6FEB" w14:paraId="1B3EC108" w14:textId="77777777" w:rsidTr="00DD6FEB">
        <w:trPr>
          <w:trHeight w:val="299"/>
        </w:trPr>
        <w:tc>
          <w:tcPr>
            <w:tcW w:w="1366" w:type="dxa"/>
          </w:tcPr>
          <w:p w14:paraId="229C5A62" w14:textId="77777777" w:rsidR="00DD6FEB" w:rsidRDefault="00DD6FEB" w:rsidP="00DD6FE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6344312C" w14:textId="77777777" w:rsidR="00DD6FEB" w:rsidRDefault="00DD6FEB" w:rsidP="00DD6FEB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4A1F6171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Tenedor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instrumento</w:t>
            </w:r>
            <w:proofErr w:type="spellEnd"/>
          </w:p>
        </w:tc>
        <w:tc>
          <w:tcPr>
            <w:tcW w:w="1474" w:type="dxa"/>
          </w:tcPr>
          <w:p w14:paraId="30E9FA94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3DAD8430" w14:textId="77777777" w:rsidTr="00DD6FEB">
        <w:trPr>
          <w:trHeight w:val="299"/>
        </w:trPr>
        <w:tc>
          <w:tcPr>
            <w:tcW w:w="1366" w:type="dxa"/>
          </w:tcPr>
          <w:p w14:paraId="51800B66" w14:textId="77777777" w:rsidR="00DD6FEB" w:rsidRDefault="00DD6FEB" w:rsidP="00DD6FE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8422A70" w14:textId="77777777" w:rsidR="00DD6FEB" w:rsidRDefault="00DD6FEB" w:rsidP="00DD6FEB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5D62D11E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1474" w:type="dxa"/>
          </w:tcPr>
          <w:p w14:paraId="32FD6236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79398244" w14:textId="77777777" w:rsidTr="00DD6FEB">
        <w:trPr>
          <w:trHeight w:val="299"/>
        </w:trPr>
        <w:tc>
          <w:tcPr>
            <w:tcW w:w="1366" w:type="dxa"/>
          </w:tcPr>
          <w:p w14:paraId="44B505B8" w14:textId="77777777" w:rsidR="00DD6FEB" w:rsidRDefault="00DD6FEB" w:rsidP="00DD6FE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6FA94D57" w14:textId="77777777" w:rsidR="00DD6FEB" w:rsidRDefault="00DD6FEB" w:rsidP="00DD6FEB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4D08F937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instrumento</w:t>
            </w:r>
            <w:proofErr w:type="spellEnd"/>
          </w:p>
        </w:tc>
        <w:tc>
          <w:tcPr>
            <w:tcW w:w="1474" w:type="dxa"/>
          </w:tcPr>
          <w:p w14:paraId="6C4DA17F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D6FEB" w14:paraId="05D79DF1" w14:textId="77777777" w:rsidTr="00DD6FEB">
        <w:trPr>
          <w:trHeight w:val="302"/>
        </w:trPr>
        <w:tc>
          <w:tcPr>
            <w:tcW w:w="1366" w:type="dxa"/>
          </w:tcPr>
          <w:p w14:paraId="2E4751BB" w14:textId="77777777" w:rsidR="00DD6FEB" w:rsidRDefault="00DD6FEB" w:rsidP="00DD6FE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0117437C" w14:textId="77777777" w:rsidR="00DD6FEB" w:rsidRDefault="00DD6FEB" w:rsidP="00DD6FEB">
            <w:pPr>
              <w:pStyle w:val="TableParagraph"/>
              <w:spacing w:before="3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7484A9A3" w14:textId="77777777" w:rsidR="00DD6FEB" w:rsidRDefault="00DD6FEB" w:rsidP="00DD6FEB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1474" w:type="dxa"/>
          </w:tcPr>
          <w:p w14:paraId="206CB7E5" w14:textId="77777777" w:rsidR="00DD6FEB" w:rsidRDefault="00DD6FEB" w:rsidP="00DD6FEB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D6FEB" w14:paraId="7A3A5083" w14:textId="77777777" w:rsidTr="00DD6FEB">
        <w:trPr>
          <w:trHeight w:val="299"/>
        </w:trPr>
        <w:tc>
          <w:tcPr>
            <w:tcW w:w="1366" w:type="dxa"/>
          </w:tcPr>
          <w:p w14:paraId="3BD2E08C" w14:textId="77777777" w:rsidR="00DD6FEB" w:rsidRDefault="00DD6FEB" w:rsidP="00DD6FE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23FD24F7" w14:textId="77777777" w:rsidR="00DD6FEB" w:rsidRDefault="00DD6FEB" w:rsidP="00DD6FEB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0" w:type="dxa"/>
          </w:tcPr>
          <w:p w14:paraId="417FE3DC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474" w:type="dxa"/>
          </w:tcPr>
          <w:p w14:paraId="62553760" w14:textId="77777777" w:rsidR="00DD6FEB" w:rsidRDefault="00DD6FEB" w:rsidP="00DD6F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X(52)</w:t>
            </w:r>
          </w:p>
        </w:tc>
      </w:tr>
    </w:tbl>
    <w:p w14:paraId="57188717" w14:textId="77777777" w:rsidR="00DD6FEB" w:rsidRDefault="00DD6FEB" w:rsidP="00DD6FEB">
      <w:pPr>
        <w:pStyle w:val="Textoindependiente"/>
        <w:spacing w:before="8"/>
        <w:rPr>
          <w:sz w:val="19"/>
        </w:rPr>
      </w:pPr>
    </w:p>
    <w:p w14:paraId="63034FED" w14:textId="77777777" w:rsidR="00DD6FEB" w:rsidRDefault="00DD6FEB" w:rsidP="00DD6FEB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exposición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inversiones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significativas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no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significativas</w:t>
      </w:r>
    </w:p>
    <w:p w14:paraId="111E1762" w14:textId="77777777" w:rsidR="00DD6FEB" w:rsidRDefault="00DD6FEB" w:rsidP="00DD6FEB">
      <w:pPr>
        <w:pStyle w:val="Textoindependiente"/>
        <w:spacing w:before="2"/>
        <w:rPr>
          <w:rFonts w:ascii="Times New Roman"/>
          <w:i/>
          <w:sz w:val="5"/>
        </w:rPr>
      </w:pPr>
    </w:p>
    <w:p w14:paraId="4B5BC654" w14:textId="77777777" w:rsidR="00DD6FEB" w:rsidRDefault="00DD6FEB" w:rsidP="00DD6FEB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138</w:t>
      </w:r>
      <w:r>
        <w:rPr>
          <w:spacing w:val="-1"/>
        </w:rPr>
        <w:t xml:space="preserve"> </w:t>
      </w:r>
      <w:r>
        <w:t>Bytes</w:t>
      </w:r>
    </w:p>
    <w:p w14:paraId="110FEECD" w14:textId="23035E78" w:rsidR="000F012A" w:rsidRDefault="000F012A" w:rsidP="00FD2D2F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CD3F74" w14:paraId="4AC9C5E0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1F8DD9AC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64FE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18031F05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CD3F74" w14:paraId="545A8D3D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91205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1606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CD3F74" w14:paraId="5775E5B2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4BAE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28FB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CD3F74" w14:paraId="5066D315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C690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9437301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E65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BDDB26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A8D0E35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D3F74" w14:paraId="4065694A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9F94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A72A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613CB28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D3F74" w14:paraId="4163BBC1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18B9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26B5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CD3F74" w14:paraId="2A3D6189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B853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207F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CD3F74" w14:paraId="7BE66DAF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7D7E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1182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CD3F74" w14:paraId="563E9685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BB06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B71D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CD3F74" w14:paraId="76C5DCD7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54FE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7010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CD3F74" w14:paraId="6A1A9ED6" w14:textId="77777777" w:rsidTr="000B6E8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2BCE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2F84" w14:textId="77777777" w:rsidR="00CD3F74" w:rsidRDefault="00CD3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313D2BB" w14:textId="77777777" w:rsidR="001011C7" w:rsidRPr="00170411" w:rsidRDefault="001011C7" w:rsidP="001011C7"/>
    <w:p w14:paraId="2A87F300" w14:textId="497D92FF" w:rsidR="001011C7" w:rsidRPr="00230F5A" w:rsidRDefault="001011C7" w:rsidP="001011C7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 xml:space="preserve">Validaciones variables asociadas al documento </w:t>
      </w:r>
      <w:r>
        <w:t>R01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822124" w14:textId="77777777" w:rsidR="001011C7" w:rsidRDefault="001011C7" w:rsidP="001011C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011C7" w:rsidRPr="00B537DA" w14:paraId="1F37150C" w14:textId="77777777" w:rsidTr="001C205D">
        <w:tc>
          <w:tcPr>
            <w:tcW w:w="595" w:type="dxa"/>
          </w:tcPr>
          <w:p w14:paraId="673E4043" w14:textId="77777777" w:rsidR="001011C7" w:rsidRDefault="001011C7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5A34308A" w14:textId="48512721" w:rsidR="001011C7" w:rsidRDefault="001011C7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01,02,03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04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011C7" w:rsidRPr="00B537DA" w14:paraId="71DF2A22" w14:textId="77777777" w:rsidTr="001C205D">
        <w:tc>
          <w:tcPr>
            <w:tcW w:w="595" w:type="dxa"/>
            <w:shd w:val="clear" w:color="auto" w:fill="auto"/>
          </w:tcPr>
          <w:p w14:paraId="1F2F2AF4" w14:textId="77777777" w:rsidR="001011C7" w:rsidRPr="00E81654" w:rsidRDefault="001011C7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F8F91F4" w14:textId="77777777" w:rsidR="001011C7" w:rsidRPr="00B537DA" w:rsidRDefault="001011C7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F80DBE2" w14:textId="77777777" w:rsidR="001011C7" w:rsidRDefault="001011C7" w:rsidP="001011C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lastRenderedPageBreak/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35B68B94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-24.35pt;margin-top:-11.5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33910">
                    <w:rPr>
                      <w:rFonts w:ascii="Arial MT" w:hAnsi="Arial MT"/>
                      <w:sz w:val="20"/>
                    </w:rPr>
                    <w:t>1</w:t>
                  </w:r>
                  <w:r w:rsidRPr="00A33910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33910">
                    <w:rPr>
                      <w:rFonts w:ascii="Arial MT" w:hAnsi="Arial MT"/>
                      <w:sz w:val="20"/>
                    </w:rPr>
                    <w:t>y</w:t>
                  </w:r>
                  <w:r w:rsidRPr="00A3391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33910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A33910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A33910">
                    <w:rPr>
                      <w:rFonts w:ascii="Arial MT" w:hAnsi="Arial MT"/>
                      <w:sz w:val="20"/>
                    </w:rPr>
                    <w:t>4 dígitos,</w:t>
                  </w:r>
                  <w:r>
                    <w:rPr>
                      <w:rFonts w:ascii="Arial MT" w:hAnsi="Arial MT"/>
                      <w:sz w:val="20"/>
                    </w:rPr>
                    <w:t xml:space="preserve">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247EDB" w:rsidRPr="00F45E53" w14:paraId="3C49826D" w14:textId="77777777" w:rsidTr="00247EDB">
        <w:trPr>
          <w:trHeight w:val="268"/>
        </w:trPr>
        <w:tc>
          <w:tcPr>
            <w:tcW w:w="862" w:type="dxa"/>
          </w:tcPr>
          <w:p w14:paraId="4F186F2F" w14:textId="77777777" w:rsidR="00247EDB" w:rsidRPr="00F45E53" w:rsidRDefault="00247ED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247EDB" w:rsidRPr="00F45E53" w:rsidRDefault="00247ED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247EDB" w:rsidRPr="00F45E53" w:rsidRDefault="00247ED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247EDB" w:rsidRPr="00F45E53" w:rsidRDefault="00247ED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247EDB" w:rsidRPr="00F45E53" w:rsidRDefault="00247ED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247EDB" w:rsidRPr="00F45E53" w14:paraId="3218A4A9" w14:textId="77777777" w:rsidTr="00247EDB">
        <w:trPr>
          <w:trHeight w:val="268"/>
        </w:trPr>
        <w:tc>
          <w:tcPr>
            <w:tcW w:w="862" w:type="dxa"/>
          </w:tcPr>
          <w:p w14:paraId="6B1D5128" w14:textId="77777777" w:rsidR="00247EDB" w:rsidRPr="00F45E53" w:rsidRDefault="00247ED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247EDB" w:rsidRPr="00F45E53" w:rsidRDefault="00247ED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247EDB" w:rsidRPr="00F45E53" w:rsidRDefault="00247EDB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247EDB" w:rsidRPr="00F45E53" w:rsidRDefault="00247ED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247EDB" w:rsidRPr="00F45E53" w:rsidRDefault="00247ED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47EDB" w:rsidRPr="00F45E53" w14:paraId="622814C1" w14:textId="77777777" w:rsidTr="00247EDB">
        <w:trPr>
          <w:trHeight w:val="268"/>
        </w:trPr>
        <w:tc>
          <w:tcPr>
            <w:tcW w:w="862" w:type="dxa"/>
          </w:tcPr>
          <w:p w14:paraId="7671AEB9" w14:textId="77777777" w:rsidR="00247EDB" w:rsidRPr="00F45E53" w:rsidRDefault="00247ED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247EDB" w:rsidRPr="00F45E53" w:rsidRDefault="00247ED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699899C" w:rsidR="00247EDB" w:rsidRPr="00F45E53" w:rsidRDefault="00247ED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247EDB" w:rsidRPr="00F45E53" w:rsidRDefault="00247ED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247EDB" w:rsidRPr="00F45E53" w:rsidRDefault="00247ED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47EDB" w:rsidRPr="00F45E53" w14:paraId="29ABD7A0" w14:textId="77777777" w:rsidTr="00247EDB">
        <w:trPr>
          <w:trHeight w:val="268"/>
        </w:trPr>
        <w:tc>
          <w:tcPr>
            <w:tcW w:w="862" w:type="dxa"/>
          </w:tcPr>
          <w:p w14:paraId="36B1247A" w14:textId="77777777" w:rsidR="00247EDB" w:rsidRPr="00F45E53" w:rsidRDefault="00247ED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247EDB" w:rsidRPr="00F45E53" w:rsidRDefault="00247ED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247EDB" w:rsidRPr="00F45E53" w:rsidRDefault="00247ED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247EDB" w:rsidRPr="00F45E53" w:rsidRDefault="00247ED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247EDB" w:rsidRPr="00F45E53" w:rsidRDefault="00247ED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47EDB" w:rsidRPr="00F45E53" w14:paraId="4A41D4E9" w14:textId="77777777" w:rsidTr="00247EDB">
        <w:trPr>
          <w:trHeight w:val="268"/>
        </w:trPr>
        <w:tc>
          <w:tcPr>
            <w:tcW w:w="862" w:type="dxa"/>
          </w:tcPr>
          <w:p w14:paraId="407BD317" w14:textId="77777777" w:rsidR="00247EDB" w:rsidRPr="00F45E53" w:rsidRDefault="00247ED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247EDB" w:rsidRPr="00F45E53" w:rsidRDefault="00247ED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247EDB" w:rsidRPr="00F45E53" w:rsidRDefault="00247ED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247EDB" w:rsidRPr="00F45E53" w:rsidRDefault="00247ED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247EDB" w:rsidRPr="00F45E53" w:rsidRDefault="00247ED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47EDB" w:rsidRPr="00F45E53" w14:paraId="306FA4E7" w14:textId="77777777" w:rsidTr="00247EDB">
        <w:trPr>
          <w:trHeight w:val="268"/>
        </w:trPr>
        <w:tc>
          <w:tcPr>
            <w:tcW w:w="862" w:type="dxa"/>
          </w:tcPr>
          <w:p w14:paraId="0E8DBBC7" w14:textId="7F4D293D" w:rsidR="00247EDB" w:rsidRPr="00F45E53" w:rsidRDefault="00247EDB" w:rsidP="00DD6F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247EDB" w:rsidRPr="00F45E53" w:rsidRDefault="00247EDB" w:rsidP="00DD6F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D35C2AF" w:rsidR="00247EDB" w:rsidRPr="00DD6FEB" w:rsidRDefault="00247EDB" w:rsidP="00DD6FE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63C65F36" w:rsidR="00247EDB" w:rsidRPr="00DD6FEB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247EDB" w:rsidRPr="00F45E53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47EDB" w:rsidRPr="00F45E53" w14:paraId="69A338AE" w14:textId="77777777" w:rsidTr="00247EDB">
        <w:trPr>
          <w:trHeight w:val="268"/>
        </w:trPr>
        <w:tc>
          <w:tcPr>
            <w:tcW w:w="862" w:type="dxa"/>
          </w:tcPr>
          <w:p w14:paraId="60628F2D" w14:textId="4E3409F6" w:rsidR="00247EDB" w:rsidRPr="00F45E53" w:rsidRDefault="00247EDB" w:rsidP="00DD6F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29F621EE" w:rsidR="00247EDB" w:rsidRPr="00F45E53" w:rsidRDefault="00247EDB" w:rsidP="00DD6F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3BA26450" w:rsidR="00247EDB" w:rsidRPr="00DD6FEB" w:rsidRDefault="00247EDB" w:rsidP="00DD6FE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72739270" w:rsidR="00247EDB" w:rsidRPr="00DD6FEB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247EDB" w:rsidRPr="00F45E53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47EDB" w:rsidRPr="00F45E53" w14:paraId="1609AE07" w14:textId="77777777" w:rsidTr="00247EDB">
        <w:trPr>
          <w:trHeight w:val="268"/>
        </w:trPr>
        <w:tc>
          <w:tcPr>
            <w:tcW w:w="862" w:type="dxa"/>
          </w:tcPr>
          <w:p w14:paraId="3E06BFF7" w14:textId="4C870BC2" w:rsidR="00247EDB" w:rsidRDefault="00247EDB" w:rsidP="00DD6F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FF4BF6" w14:textId="62805E75" w:rsidR="00247EDB" w:rsidRPr="00F45E53" w:rsidRDefault="00247EDB" w:rsidP="00DD6F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DF0E" w14:textId="56C5B704" w:rsidR="00247EDB" w:rsidRPr="00DD6FEB" w:rsidRDefault="00247EDB" w:rsidP="00DD6FE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6E8E4" w14:textId="7A0AF6AE" w:rsidR="00247EDB" w:rsidRPr="00DD6FEB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A412D45" w14:textId="0B959608" w:rsidR="00247EDB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47EDB" w:rsidRPr="00F45E53" w14:paraId="51A65DBF" w14:textId="77777777" w:rsidTr="00247EDB">
        <w:trPr>
          <w:trHeight w:val="268"/>
        </w:trPr>
        <w:tc>
          <w:tcPr>
            <w:tcW w:w="862" w:type="dxa"/>
          </w:tcPr>
          <w:p w14:paraId="1E6F4DE7" w14:textId="73DAF368" w:rsidR="00247EDB" w:rsidRDefault="00247EDB" w:rsidP="00DD6F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F0C4633" w14:textId="71B494C7" w:rsidR="00247EDB" w:rsidRPr="00F45E53" w:rsidRDefault="00247EDB" w:rsidP="00DD6F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DDD9C" w14:textId="11A67670" w:rsidR="00247EDB" w:rsidRPr="00DD6FEB" w:rsidRDefault="00247EDB" w:rsidP="00DD6FE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B5D4C" w14:textId="3A1A58AA" w:rsidR="00247EDB" w:rsidRPr="00DD6FEB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170C38" w14:textId="04A9619D" w:rsidR="00247EDB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47EDB" w:rsidRPr="00F45E53" w14:paraId="7AE00EB8" w14:textId="77777777" w:rsidTr="00247EDB">
        <w:trPr>
          <w:trHeight w:val="268"/>
        </w:trPr>
        <w:tc>
          <w:tcPr>
            <w:tcW w:w="862" w:type="dxa"/>
          </w:tcPr>
          <w:p w14:paraId="70AC5B8A" w14:textId="1895C8D1" w:rsidR="00247EDB" w:rsidRPr="00F45E53" w:rsidRDefault="00247EDB" w:rsidP="00DD6F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247EDB" w:rsidRPr="00F45E53" w:rsidRDefault="00247EDB" w:rsidP="00DD6F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62EC1409" w:rsidR="00247EDB" w:rsidRPr="00DD6FEB" w:rsidRDefault="00247EDB" w:rsidP="00DD6FE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6FCDFD9B" w:rsidR="00247EDB" w:rsidRPr="00DD6FEB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247EDB" w:rsidRPr="00F45E53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47EDB" w:rsidRPr="00F45E53" w14:paraId="25816211" w14:textId="77777777" w:rsidTr="00247EDB">
        <w:trPr>
          <w:trHeight w:val="268"/>
        </w:trPr>
        <w:tc>
          <w:tcPr>
            <w:tcW w:w="862" w:type="dxa"/>
          </w:tcPr>
          <w:p w14:paraId="664DDB0C" w14:textId="77A2254A" w:rsidR="00247EDB" w:rsidRDefault="00247EDB" w:rsidP="00DD6F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3D95AF6" w14:textId="7E3ED776" w:rsidR="00247EDB" w:rsidRPr="00F45E53" w:rsidRDefault="00247EDB" w:rsidP="00DD6F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247EDB" w:rsidRDefault="00247EDB" w:rsidP="00DD6FE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247EDB" w:rsidRPr="009F2F7C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247EDB" w:rsidRPr="00F45E53" w:rsidRDefault="00247EDB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2906146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DD6FEB">
              <w:rPr>
                <w:rFonts w:ascii="Times New Roman" w:hAnsi="Times New Roman" w:cs="Times New Roman"/>
                <w:color w:val="4472C4" w:themeColor="accent1"/>
                <w:sz w:val="20"/>
              </w:rPr>
              <w:t>,8,9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BA932EF" w14:textId="1A3809A4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67F076E5" w:rsidR="00B23F8D" w:rsidRDefault="00B23F8D" w:rsidP="00DD6FE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57D8A0FD" w:rsidR="00F32211" w:rsidRPr="00A96CA0" w:rsidRDefault="0008419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R01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XXX</w:t>
            </w:r>
            <w:r w:rsidR="00DD39C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E689C33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D39C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DD39C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230F5A">
        <w:t>Archivo Carát</w:t>
      </w:r>
      <w:r>
        <w:t>u</w:t>
      </w:r>
      <w:r w:rsidRPr="00230F5A">
        <w:t>la</w:t>
      </w:r>
      <w:bookmarkEnd w:id="15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3E3D3D06" w:rsidR="00F32211" w:rsidRPr="00230F5A" w:rsidRDefault="0008419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R01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</w:t>
            </w:r>
            <w:r w:rsidR="00DD39CC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5F2C81EC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D39C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DD39C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9813252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43E29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143E29" w:rsidRPr="00F45E53" w:rsidRDefault="00143E29" w:rsidP="00143E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43E29" w:rsidRPr="00F45E53" w:rsidRDefault="00143E29" w:rsidP="00143E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1903261D" w:rsidR="00143E29" w:rsidRPr="00F45E53" w:rsidRDefault="00143E29" w:rsidP="00143E2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PA1</w:t>
            </w:r>
          </w:p>
        </w:tc>
        <w:tc>
          <w:tcPr>
            <w:tcW w:w="6095" w:type="dxa"/>
          </w:tcPr>
          <w:p w14:paraId="0567EE05" w14:textId="4B5656B0" w:rsidR="00143E29" w:rsidRPr="00F45E53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143E29" w:rsidRPr="00F45E53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43E29" w:rsidRPr="00F45E53" w14:paraId="449A74F0" w14:textId="77777777" w:rsidTr="006A4F18">
        <w:trPr>
          <w:trHeight w:val="268"/>
        </w:trPr>
        <w:tc>
          <w:tcPr>
            <w:tcW w:w="862" w:type="dxa"/>
          </w:tcPr>
          <w:p w14:paraId="446C1F3A" w14:textId="77777777" w:rsidR="00143E29" w:rsidRPr="00F45E53" w:rsidRDefault="00143E29" w:rsidP="00143E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143E29" w:rsidRPr="00F45E53" w:rsidRDefault="00143E29" w:rsidP="00143E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5B2787F2" w:rsidR="00143E29" w:rsidRPr="00F45E53" w:rsidRDefault="00143E29" w:rsidP="00143E2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IDC</w:t>
            </w:r>
          </w:p>
        </w:tc>
        <w:tc>
          <w:tcPr>
            <w:tcW w:w="6095" w:type="dxa"/>
          </w:tcPr>
          <w:p w14:paraId="67FA48B0" w14:textId="3F3FCE94" w:rsidR="00143E29" w:rsidRPr="00B8004D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143E29" w:rsidRPr="00F45E53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43E29" w:rsidRPr="00F45E53" w14:paraId="457D6C4A" w14:textId="77777777" w:rsidTr="006A4F18">
        <w:trPr>
          <w:trHeight w:val="268"/>
        </w:trPr>
        <w:tc>
          <w:tcPr>
            <w:tcW w:w="862" w:type="dxa"/>
          </w:tcPr>
          <w:p w14:paraId="7484FA91" w14:textId="77777777" w:rsidR="00143E29" w:rsidRPr="00F45E53" w:rsidRDefault="00143E29" w:rsidP="00143E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143E29" w:rsidRPr="00F45E53" w:rsidRDefault="00143E29" w:rsidP="00143E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21C58195" w:rsidR="00143E29" w:rsidRPr="00F45E53" w:rsidRDefault="00143E29" w:rsidP="00143E2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IDD</w:t>
            </w:r>
          </w:p>
        </w:tc>
        <w:tc>
          <w:tcPr>
            <w:tcW w:w="6095" w:type="dxa"/>
          </w:tcPr>
          <w:p w14:paraId="76546BB7" w14:textId="423EA60B" w:rsidR="00143E29" w:rsidRPr="000506C0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143E29" w:rsidRPr="00F45E53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43E29" w:rsidRPr="00F45E53" w14:paraId="11B65347" w14:textId="77777777" w:rsidTr="006A4F18">
        <w:trPr>
          <w:trHeight w:val="268"/>
        </w:trPr>
        <w:tc>
          <w:tcPr>
            <w:tcW w:w="862" w:type="dxa"/>
          </w:tcPr>
          <w:p w14:paraId="77B032DD" w14:textId="77777777" w:rsidR="00143E29" w:rsidRPr="00F45E53" w:rsidRDefault="00143E29" w:rsidP="00143E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143E29" w:rsidRPr="00F45E53" w:rsidRDefault="00143E29" w:rsidP="00143E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33402578" w:rsidR="00143E29" w:rsidRPr="00F45E53" w:rsidRDefault="00143E29" w:rsidP="00143E2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</w:t>
            </w:r>
          </w:p>
        </w:tc>
        <w:tc>
          <w:tcPr>
            <w:tcW w:w="6095" w:type="dxa"/>
          </w:tcPr>
          <w:p w14:paraId="244C3CFE" w14:textId="39C88296" w:rsidR="00143E29" w:rsidRPr="000506C0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</w:tcPr>
          <w:p w14:paraId="1BCCA69B" w14:textId="287CB418" w:rsidR="00143E29" w:rsidRPr="00F45E53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43E29" w:rsidRPr="00F45E53" w14:paraId="78DB4142" w14:textId="77777777" w:rsidTr="006A4F18">
        <w:trPr>
          <w:trHeight w:val="268"/>
        </w:trPr>
        <w:tc>
          <w:tcPr>
            <w:tcW w:w="862" w:type="dxa"/>
          </w:tcPr>
          <w:p w14:paraId="5F461BAF" w14:textId="25CD26BE" w:rsidR="00143E29" w:rsidRDefault="00143E29" w:rsidP="00143E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A0FD77" w14:textId="77777777" w:rsidR="00143E29" w:rsidRPr="00F45E53" w:rsidRDefault="00143E29" w:rsidP="00143E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E287F7D" w14:textId="1A2560AC" w:rsidR="00143E29" w:rsidRDefault="00143E29" w:rsidP="00143E2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IDF</w:t>
            </w:r>
          </w:p>
        </w:tc>
        <w:tc>
          <w:tcPr>
            <w:tcW w:w="6095" w:type="dxa"/>
          </w:tcPr>
          <w:p w14:paraId="72AFE6A1" w14:textId="71C0D157" w:rsidR="00143E29" w:rsidRPr="000506C0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D6F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1" w:type="dxa"/>
          </w:tcPr>
          <w:p w14:paraId="612F9104" w14:textId="1CA8DCB5" w:rsidR="00143E29" w:rsidRPr="00B8004D" w:rsidRDefault="00143E29" w:rsidP="00143E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69F5FCF6" w:rsidR="00B8004D" w:rsidRDefault="00B8004D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143E2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573F91C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DD39CC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6748C3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22671" w14:textId="77777777" w:rsidR="00555190" w:rsidRDefault="00555190" w:rsidP="00F10206">
      <w:pPr>
        <w:spacing w:after="0" w:line="240" w:lineRule="auto"/>
      </w:pPr>
      <w:r>
        <w:separator/>
      </w:r>
    </w:p>
  </w:endnote>
  <w:endnote w:type="continuationSeparator" w:id="0">
    <w:p w14:paraId="748BB595" w14:textId="77777777" w:rsidR="00555190" w:rsidRDefault="0055519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45B3B" w14:textId="77777777" w:rsidR="00555190" w:rsidRDefault="00555190" w:rsidP="00F10206">
      <w:pPr>
        <w:spacing w:after="0" w:line="240" w:lineRule="auto"/>
      </w:pPr>
      <w:r>
        <w:separator/>
      </w:r>
    </w:p>
  </w:footnote>
  <w:footnote w:type="continuationSeparator" w:id="0">
    <w:p w14:paraId="4E96E7AC" w14:textId="77777777" w:rsidR="00555190" w:rsidRDefault="0055519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B16396"/>
    <w:multiLevelType w:val="multilevel"/>
    <w:tmpl w:val="66842B6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6A8154A"/>
    <w:multiLevelType w:val="multilevel"/>
    <w:tmpl w:val="E1FC1A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0"/>
  </w:num>
  <w:num w:numId="10" w16cid:durableId="1234050603">
    <w:abstractNumId w:val="18"/>
  </w:num>
  <w:num w:numId="11" w16cid:durableId="1613248723">
    <w:abstractNumId w:val="32"/>
  </w:num>
  <w:num w:numId="12" w16cid:durableId="1838303578">
    <w:abstractNumId w:val="41"/>
  </w:num>
  <w:num w:numId="13" w16cid:durableId="256329085">
    <w:abstractNumId w:val="29"/>
  </w:num>
  <w:num w:numId="14" w16cid:durableId="1078750577">
    <w:abstractNumId w:val="34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6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5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7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3"/>
  </w:num>
  <w:num w:numId="49" w16cid:durableId="1484004762">
    <w:abstractNumId w:val="30"/>
  </w:num>
  <w:num w:numId="50" w16cid:durableId="102370289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8419D"/>
    <w:rsid w:val="00095C24"/>
    <w:rsid w:val="000B1A73"/>
    <w:rsid w:val="000B6E80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11C7"/>
    <w:rsid w:val="00103045"/>
    <w:rsid w:val="001040C4"/>
    <w:rsid w:val="001078B4"/>
    <w:rsid w:val="00113C0C"/>
    <w:rsid w:val="00114F85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3E29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5045"/>
    <w:rsid w:val="002308E7"/>
    <w:rsid w:val="00230F5A"/>
    <w:rsid w:val="002358C5"/>
    <w:rsid w:val="002430D4"/>
    <w:rsid w:val="00247EDB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4070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3F5C7B"/>
    <w:rsid w:val="0040464B"/>
    <w:rsid w:val="00411463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523C"/>
    <w:rsid w:val="00536F81"/>
    <w:rsid w:val="00555190"/>
    <w:rsid w:val="00562E48"/>
    <w:rsid w:val="00570E48"/>
    <w:rsid w:val="00575FEB"/>
    <w:rsid w:val="00577668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748C3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E6B4A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4E52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18A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3910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87B7B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D3F74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D39CC"/>
    <w:rsid w:val="00DD6FEB"/>
    <w:rsid w:val="00DE2FBA"/>
    <w:rsid w:val="00DE6FAE"/>
    <w:rsid w:val="00DF1300"/>
    <w:rsid w:val="00DF3233"/>
    <w:rsid w:val="00E04916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E45"/>
    <w:rsid w:val="00FA265D"/>
    <w:rsid w:val="00FA7CB9"/>
    <w:rsid w:val="00FB402C"/>
    <w:rsid w:val="00FD1A65"/>
    <w:rsid w:val="00FD253A"/>
    <w:rsid w:val="00FD2D2F"/>
    <w:rsid w:val="00FD530F"/>
    <w:rsid w:val="00FD7847"/>
    <w:rsid w:val="00FE7BAB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1825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34</cp:revision>
  <dcterms:created xsi:type="dcterms:W3CDTF">2024-03-06T13:25:00Z</dcterms:created>
  <dcterms:modified xsi:type="dcterms:W3CDTF">2024-06-12T19:50:00Z</dcterms:modified>
</cp:coreProperties>
</file>