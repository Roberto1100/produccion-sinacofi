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918727A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64C16">
        <w:rPr>
          <w:rFonts w:ascii="Times New Roman" w:hAnsi="Times New Roman" w:cs="Times New Roman"/>
          <w:b/>
          <w:sz w:val="72"/>
          <w:szCs w:val="72"/>
        </w:rPr>
        <w:t>C1</w:t>
      </w:r>
      <w:r w:rsidR="004F57FD">
        <w:rPr>
          <w:rFonts w:ascii="Times New Roman" w:hAnsi="Times New Roman" w:cs="Times New Roman"/>
          <w:b/>
          <w:sz w:val="72"/>
          <w:szCs w:val="72"/>
        </w:rPr>
        <w:t>9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F57FD">
        <w:rPr>
          <w:rFonts w:ascii="Times New Roman" w:hAnsi="Times New Roman" w:cs="Times New Roman"/>
          <w:b/>
          <w:sz w:val="72"/>
          <w:szCs w:val="72"/>
        </w:rPr>
        <w:t>523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4F57FD" w:rsidRPr="004F57FD">
        <w:rPr>
          <w:rFonts w:ascii="Times New Roman" w:hAnsi="Times New Roman" w:cs="Times New Roman"/>
          <w:b/>
          <w:sz w:val="72"/>
          <w:szCs w:val="72"/>
        </w:rPr>
        <w:t>Colocaciones, créditos contingentes y provisiones de préstamos estudiantiles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F57FD" w:rsidRPr="00A56777" w:rsidRDefault="004F57FD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F57FD" w:rsidRPr="002E031A" w:rsidRDefault="004F57FD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F57FD" w:rsidRPr="00A56777" w:rsidRDefault="004F57FD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F57FD" w:rsidRPr="00A56777" w:rsidRDefault="004F57FD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F57FD" w:rsidRDefault="004F57FD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16B1B7EB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67F4F495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61168C31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6656AB9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2715B71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549E75EF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05F92D7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53BC008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24AAA8A5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5AE48D27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35CE7FB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7F79C8B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594071F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69B0963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7D06707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EF1A76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BE98AC8" w:rsidR="00DA6AAC" w:rsidRPr="00230F5A" w:rsidRDefault="00E36E5E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C19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013FB" w:rsidRPr="00230F5A" w14:paraId="5339FC0E" w14:textId="7AB2D237" w:rsidTr="000506C0">
        <w:tc>
          <w:tcPr>
            <w:tcW w:w="1256" w:type="dxa"/>
          </w:tcPr>
          <w:p w14:paraId="3DF7E2D2" w14:textId="457A23D6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C19</w:t>
            </w:r>
          </w:p>
        </w:tc>
        <w:tc>
          <w:tcPr>
            <w:tcW w:w="1342" w:type="dxa"/>
          </w:tcPr>
          <w:p w14:paraId="69C55B7E" w14:textId="3FF5DE63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B29FEC3" w14:textId="77777777" w:rsidR="00A013FB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51F8424" w14:textId="77777777" w:rsidR="00A013FB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51D11F2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7102BC09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44D65BA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A013FB" w:rsidRPr="00230F5A" w14:paraId="251EA50D" w14:textId="22DD7FE9" w:rsidTr="000506C0">
        <w:tc>
          <w:tcPr>
            <w:tcW w:w="1256" w:type="dxa"/>
          </w:tcPr>
          <w:p w14:paraId="7287933A" w14:textId="2774A3A0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3FB" w:rsidRPr="00230F5A" w14:paraId="38B70AFE" w14:textId="34FEEE1D" w:rsidTr="000506C0">
        <w:tc>
          <w:tcPr>
            <w:tcW w:w="1256" w:type="dxa"/>
          </w:tcPr>
          <w:p w14:paraId="23AEB014" w14:textId="5799241D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3FB" w:rsidRPr="00230F5A" w14:paraId="4B606B6E" w14:textId="62885254" w:rsidTr="000506C0">
        <w:tc>
          <w:tcPr>
            <w:tcW w:w="1256" w:type="dxa"/>
          </w:tcPr>
          <w:p w14:paraId="612D72B6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3FB" w:rsidRPr="00230F5A" w14:paraId="2EA7A1DB" w14:textId="6C6D457E" w:rsidTr="000506C0">
        <w:tc>
          <w:tcPr>
            <w:tcW w:w="1256" w:type="dxa"/>
          </w:tcPr>
          <w:p w14:paraId="4D062B49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013FB" w:rsidRPr="00230F5A" w14:paraId="4EBD62EB" w14:textId="7659FBA3" w:rsidTr="000506C0">
        <w:tc>
          <w:tcPr>
            <w:tcW w:w="1256" w:type="dxa"/>
          </w:tcPr>
          <w:p w14:paraId="6FF918B3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013FB" w:rsidRPr="00230F5A" w:rsidRDefault="00A013FB" w:rsidP="00A013F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archivo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2F05D9C" w:rsidR="00357A35" w:rsidRDefault="004F57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X(141</w:t>
            </w:r>
            <w:r w:rsidR="00264C16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002CF13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D2F75">
        <w:rPr>
          <w:rFonts w:ascii="Times New Roman" w:hAnsi="Times New Roman" w:cs="Times New Roman"/>
        </w:rPr>
        <w:t>1</w:t>
      </w:r>
      <w:r w:rsidR="006C2D2F">
        <w:rPr>
          <w:rFonts w:ascii="Times New Roman" w:hAnsi="Times New Roman" w:cs="Times New Roman"/>
        </w:rPr>
        <w:t>54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7821911B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07209933" w14:textId="77777777" w:rsidR="004F57FD" w:rsidRDefault="004F57FD" w:rsidP="004F57FD">
      <w:pPr>
        <w:pStyle w:val="Textoindependiente"/>
        <w:spacing w:before="58"/>
        <w:ind w:left="212" w:right="301"/>
        <w:jc w:val="both"/>
      </w:pPr>
      <w:r>
        <w:t>Los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contendrán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activos,</w:t>
      </w:r>
      <w:r>
        <w:rPr>
          <w:spacing w:val="1"/>
        </w:rPr>
        <w:t xml:space="preserve"> </w:t>
      </w:r>
      <w:r>
        <w:t>créditos</w:t>
      </w:r>
      <w:r>
        <w:rPr>
          <w:spacing w:val="1"/>
        </w:rPr>
        <w:t xml:space="preserve"> </w:t>
      </w:r>
      <w:r>
        <w:t>contingentes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metodologías de provisiones, a la fecha a que se refiere la información, lo que se identificará en el</w:t>
      </w:r>
      <w:r>
        <w:rPr>
          <w:spacing w:val="-68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registro con los siguientes</w:t>
      </w:r>
      <w:r>
        <w:rPr>
          <w:spacing w:val="-2"/>
        </w:rPr>
        <w:t xml:space="preserve"> </w:t>
      </w:r>
      <w:r>
        <w:t>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4F57FD" w14:paraId="1D238841" w14:textId="77777777" w:rsidTr="004F57FD">
        <w:trPr>
          <w:trHeight w:val="268"/>
        </w:trPr>
        <w:tc>
          <w:tcPr>
            <w:tcW w:w="1414" w:type="dxa"/>
          </w:tcPr>
          <w:p w14:paraId="08A1E870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425" w:type="dxa"/>
          </w:tcPr>
          <w:p w14:paraId="465EB8ED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AE92454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Activos</w:t>
            </w:r>
          </w:p>
        </w:tc>
      </w:tr>
      <w:tr w:rsidR="004F57FD" w14:paraId="4E22990C" w14:textId="77777777" w:rsidTr="004F57FD">
        <w:trPr>
          <w:trHeight w:val="268"/>
        </w:trPr>
        <w:tc>
          <w:tcPr>
            <w:tcW w:w="1414" w:type="dxa"/>
          </w:tcPr>
          <w:p w14:paraId="772EE201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425" w:type="dxa"/>
          </w:tcPr>
          <w:p w14:paraId="5CA129A3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C733F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Créditos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contingentes</w:t>
            </w:r>
          </w:p>
        </w:tc>
      </w:tr>
      <w:tr w:rsidR="004F57FD" w14:paraId="7CF5BA0B" w14:textId="77777777" w:rsidTr="004F57FD">
        <w:trPr>
          <w:trHeight w:val="270"/>
        </w:trPr>
        <w:tc>
          <w:tcPr>
            <w:tcW w:w="1414" w:type="dxa"/>
          </w:tcPr>
          <w:p w14:paraId="20565247" w14:textId="77777777" w:rsidR="004F57FD" w:rsidRDefault="004F57FD" w:rsidP="004F57FD">
            <w:pPr>
              <w:pStyle w:val="TableParagraph"/>
              <w:spacing w:before="1" w:line="249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425" w:type="dxa"/>
          </w:tcPr>
          <w:p w14:paraId="2A9F3D5E" w14:textId="77777777" w:rsidR="004F57FD" w:rsidRDefault="004F57FD" w:rsidP="004F57FD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A02153E" w14:textId="77777777" w:rsidR="004F57FD" w:rsidRDefault="004F57FD" w:rsidP="004F57FD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Metodologías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provisiones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grupales</w:t>
            </w:r>
          </w:p>
        </w:tc>
      </w:tr>
    </w:tbl>
    <w:p w14:paraId="6EEBEC81" w14:textId="1B0863A9" w:rsidR="004F57FD" w:rsidRDefault="004F57FD" w:rsidP="004F57FD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154</w:t>
      </w:r>
      <w:r>
        <w:rPr>
          <w:spacing w:val="-2"/>
        </w:rPr>
        <w:t xml:space="preserve"> </w:t>
      </w:r>
      <w:r>
        <w:t>Bytes</w:t>
      </w:r>
    </w:p>
    <w:p w14:paraId="30CA844B" w14:textId="40859D7A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0C1A41B0" w14:textId="2D04E922" w:rsidR="004D2F75" w:rsidRDefault="004D2F75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 w:rsidR="00925614">
        <w:rPr>
          <w:rFonts w:ascii="Times New Roman"/>
          <w:i/>
          <w:sz w:val="20"/>
        </w:rPr>
        <w:t>los Activos.(cod.</w:t>
      </w:r>
      <w:r w:rsidR="004F57FD">
        <w:rPr>
          <w:rFonts w:ascii="Times New Roman"/>
          <w:i/>
          <w:sz w:val="20"/>
        </w:rPr>
        <w:t>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F57FD" w14:paraId="4A589329" w14:textId="77777777" w:rsidTr="004F57FD">
        <w:trPr>
          <w:trHeight w:val="244"/>
        </w:trPr>
        <w:tc>
          <w:tcPr>
            <w:tcW w:w="1414" w:type="dxa"/>
          </w:tcPr>
          <w:p w14:paraId="282A93A1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01D684B0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10C0AA79" w14:textId="12CE5601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F57FD" w14:paraId="3E42C51A" w14:textId="77777777" w:rsidTr="004F57FD">
        <w:trPr>
          <w:trHeight w:val="242"/>
        </w:trPr>
        <w:tc>
          <w:tcPr>
            <w:tcW w:w="1414" w:type="dxa"/>
          </w:tcPr>
          <w:p w14:paraId="4312765E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1A53E75E" w:rsidR="004F57FD" w:rsidRPr="00A013FB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Número</w:t>
            </w:r>
            <w:r w:rsidRPr="00A013FB">
              <w:rPr>
                <w:spacing w:val="-5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interno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identificación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la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B25A54A" w14:textId="64EA66BE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4F57FD" w14:paraId="7B30F303" w14:textId="77777777" w:rsidTr="004F57FD">
        <w:trPr>
          <w:trHeight w:val="242"/>
        </w:trPr>
        <w:tc>
          <w:tcPr>
            <w:tcW w:w="1414" w:type="dxa"/>
          </w:tcPr>
          <w:p w14:paraId="22903949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0166B0EC" w:rsidR="004F57FD" w:rsidRPr="004D2F75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549" w:type="dxa"/>
          </w:tcPr>
          <w:p w14:paraId="655EA6C6" w14:textId="58D1F895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4F57FD" w14:paraId="2BD9FA93" w14:textId="77777777" w:rsidTr="004F57FD">
        <w:trPr>
          <w:trHeight w:val="244"/>
        </w:trPr>
        <w:tc>
          <w:tcPr>
            <w:tcW w:w="1414" w:type="dxa"/>
          </w:tcPr>
          <w:p w14:paraId="1FE7A850" w14:textId="77777777" w:rsidR="004F57FD" w:rsidRDefault="004F57FD" w:rsidP="004F57FD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77777777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2239677E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préstamo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estudiantil</w:t>
            </w:r>
          </w:p>
        </w:tc>
        <w:tc>
          <w:tcPr>
            <w:tcW w:w="2549" w:type="dxa"/>
          </w:tcPr>
          <w:p w14:paraId="65CAB04A" w14:textId="43483531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F57FD" w14:paraId="3FA71E00" w14:textId="77777777" w:rsidTr="004F57FD">
        <w:trPr>
          <w:trHeight w:val="242"/>
        </w:trPr>
        <w:tc>
          <w:tcPr>
            <w:tcW w:w="1414" w:type="dxa"/>
          </w:tcPr>
          <w:p w14:paraId="646E9E42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1EB08DF6" w:rsidR="004F57FD" w:rsidRPr="004D2F75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Cartera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5101730A" w14:textId="7AC7BAD4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7CFD411C" w14:textId="77777777" w:rsidTr="004F57FD">
        <w:trPr>
          <w:trHeight w:val="244"/>
        </w:trPr>
        <w:tc>
          <w:tcPr>
            <w:tcW w:w="1414" w:type="dxa"/>
          </w:tcPr>
          <w:p w14:paraId="0936B7E6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339BA7D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B40F46" w14:textId="3F1BE3B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1EBABD4F" w14:textId="7186FC62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553BFE43" w14:textId="77777777" w:rsidTr="004F57FD">
        <w:trPr>
          <w:trHeight w:val="242"/>
        </w:trPr>
        <w:tc>
          <w:tcPr>
            <w:tcW w:w="1414" w:type="dxa"/>
          </w:tcPr>
          <w:p w14:paraId="1AB7BEF8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625E3DF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A3A932" w14:textId="5E7008B0" w:rsidR="004F57FD" w:rsidRPr="004D2F75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Cartera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549" w:type="dxa"/>
          </w:tcPr>
          <w:p w14:paraId="0F9EAC13" w14:textId="2248183B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5DA47E37" w14:textId="77777777" w:rsidTr="004F57FD">
        <w:trPr>
          <w:trHeight w:val="244"/>
        </w:trPr>
        <w:tc>
          <w:tcPr>
            <w:tcW w:w="1414" w:type="dxa"/>
          </w:tcPr>
          <w:p w14:paraId="7996345E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263E6CC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99E246" w14:textId="31AF0C5C" w:rsidR="004F57FD" w:rsidRPr="00A013FB" w:rsidRDefault="004F57FD" w:rsidP="004F57FD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Provisión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sobre</w:t>
            </w:r>
            <w:r w:rsidRPr="00A013FB">
              <w:rPr>
                <w:spacing w:val="-6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cartera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en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338A59D1" w14:textId="18A1B1C4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08DA37A4" w14:textId="77777777" w:rsidTr="004F57FD">
        <w:trPr>
          <w:trHeight w:val="241"/>
        </w:trPr>
        <w:tc>
          <w:tcPr>
            <w:tcW w:w="1414" w:type="dxa"/>
          </w:tcPr>
          <w:p w14:paraId="0A8AF547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FF04A7C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66388A" w14:textId="00FB2283" w:rsidR="004F57FD" w:rsidRPr="004D2F75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</w:p>
        </w:tc>
        <w:tc>
          <w:tcPr>
            <w:tcW w:w="2549" w:type="dxa"/>
          </w:tcPr>
          <w:p w14:paraId="3C93B02B" w14:textId="4D609499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46E45505" w14:textId="77777777" w:rsidTr="004F57FD">
        <w:trPr>
          <w:trHeight w:val="486"/>
        </w:trPr>
        <w:tc>
          <w:tcPr>
            <w:tcW w:w="1414" w:type="dxa"/>
          </w:tcPr>
          <w:p w14:paraId="36955623" w14:textId="77777777" w:rsidR="004F57FD" w:rsidRDefault="004F57FD" w:rsidP="004F57F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A16421A" w14:textId="77777777" w:rsidR="004F57FD" w:rsidRDefault="004F57FD" w:rsidP="004F57F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F29A90" w14:textId="430EA544" w:rsidR="004F57FD" w:rsidRPr="004D2F75" w:rsidRDefault="004F57FD" w:rsidP="004F57FD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10206C38" w14:textId="6E7DDE7A" w:rsidR="004F57FD" w:rsidRDefault="004F57FD" w:rsidP="004F57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F57FD" w14:paraId="7D6BF4EB" w14:textId="77777777" w:rsidTr="004F57FD">
        <w:trPr>
          <w:trHeight w:val="485"/>
        </w:trPr>
        <w:tc>
          <w:tcPr>
            <w:tcW w:w="1414" w:type="dxa"/>
          </w:tcPr>
          <w:p w14:paraId="409E6EE4" w14:textId="77777777" w:rsidR="004F57FD" w:rsidRDefault="004F57FD" w:rsidP="004F57FD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9110503" w14:textId="77777777" w:rsidR="004F57FD" w:rsidRDefault="004F57FD" w:rsidP="004F57FD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F9F1F2" w14:textId="684F2ECA" w:rsidR="004F57FD" w:rsidRPr="004D2F75" w:rsidRDefault="004F57FD" w:rsidP="004F57FD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5BC3B10C" w14:textId="0FED6130" w:rsidR="004F57FD" w:rsidRDefault="004F57FD" w:rsidP="004F57FD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F57FD" w14:paraId="050BE246" w14:textId="77777777" w:rsidTr="004F57FD">
        <w:trPr>
          <w:trHeight w:val="484"/>
        </w:trPr>
        <w:tc>
          <w:tcPr>
            <w:tcW w:w="1414" w:type="dxa"/>
          </w:tcPr>
          <w:p w14:paraId="319FDA3A" w14:textId="77777777" w:rsidR="004F57FD" w:rsidRDefault="004F57FD" w:rsidP="004F57FD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C83AA7A" w14:textId="77777777" w:rsidR="004F57FD" w:rsidRDefault="004F57FD" w:rsidP="004F57FD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2FE821" w14:textId="098739EC" w:rsidR="004F57FD" w:rsidRPr="004D2F75" w:rsidRDefault="004F57FD" w:rsidP="004F57FD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Fecha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desembolso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del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2E923B6" w14:textId="73243060" w:rsidR="004F57FD" w:rsidRDefault="004F57FD" w:rsidP="004F57FD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F57FD" w14:paraId="3F0558B2" w14:textId="77777777" w:rsidTr="004F57FD">
        <w:trPr>
          <w:trHeight w:val="244"/>
        </w:trPr>
        <w:tc>
          <w:tcPr>
            <w:tcW w:w="1414" w:type="dxa"/>
          </w:tcPr>
          <w:p w14:paraId="33F45326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F26A9BA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4A2501" w14:textId="72918364" w:rsidR="004F57FD" w:rsidRPr="004D2F75" w:rsidRDefault="004F57FD" w:rsidP="004F57FD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Fecha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del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primer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vencimiento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del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C7A6870" w14:textId="387FD330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F57FD" w14:paraId="0F4A8441" w14:textId="77777777" w:rsidTr="004F57FD">
        <w:trPr>
          <w:trHeight w:val="241"/>
        </w:trPr>
        <w:tc>
          <w:tcPr>
            <w:tcW w:w="1414" w:type="dxa"/>
          </w:tcPr>
          <w:p w14:paraId="4B286D7E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8FD69E4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437FA" w14:textId="13A0B9E8" w:rsidR="004F57FD" w:rsidRPr="004D2F75" w:rsidRDefault="004F57FD" w:rsidP="004F57FD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Fecha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del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último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vencimiento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del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54745E17" w14:textId="21F7A7B5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4F57FD" w14:paraId="296561BF" w14:textId="77777777" w:rsidTr="004F57FD">
        <w:trPr>
          <w:trHeight w:val="244"/>
        </w:trPr>
        <w:tc>
          <w:tcPr>
            <w:tcW w:w="1414" w:type="dxa"/>
          </w:tcPr>
          <w:p w14:paraId="38C07AAB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4B2ECFC8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E60771" w14:textId="008D61B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</w:p>
        </w:tc>
        <w:tc>
          <w:tcPr>
            <w:tcW w:w="2549" w:type="dxa"/>
          </w:tcPr>
          <w:p w14:paraId="5CB86772" w14:textId="1D9DC1ED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F57FD" w14:paraId="3F9861D3" w14:textId="77777777" w:rsidTr="004F57FD">
        <w:trPr>
          <w:trHeight w:val="484"/>
        </w:trPr>
        <w:tc>
          <w:tcPr>
            <w:tcW w:w="1414" w:type="dxa"/>
          </w:tcPr>
          <w:p w14:paraId="3163B45B" w14:textId="77777777" w:rsidR="004F57FD" w:rsidRDefault="004F57FD" w:rsidP="004F57F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90AC3F9" w14:textId="77777777" w:rsidR="004F57FD" w:rsidRDefault="004F57FD" w:rsidP="004F57F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0D1B26" w14:textId="5F40ADFF" w:rsidR="004F57FD" w:rsidRPr="004D2F75" w:rsidRDefault="004F57FD" w:rsidP="004F57FD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Días</w:t>
            </w:r>
            <w:r w:rsidRPr="00A013FB">
              <w:rPr>
                <w:spacing w:val="-3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morosidad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la</w:t>
            </w:r>
            <w:r w:rsidRPr="00A013FB">
              <w:rPr>
                <w:spacing w:val="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4AD745AA" w14:textId="32A5C448" w:rsidR="004F57FD" w:rsidRDefault="004F57FD" w:rsidP="004F57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F57FD" w14:paraId="6987C71C" w14:textId="77777777" w:rsidTr="004F57FD">
        <w:trPr>
          <w:trHeight w:val="244"/>
        </w:trPr>
        <w:tc>
          <w:tcPr>
            <w:tcW w:w="1414" w:type="dxa"/>
          </w:tcPr>
          <w:p w14:paraId="53EDB80A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1BA300C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D22316" w14:textId="5258570A" w:rsidR="004F57FD" w:rsidRPr="004D2F75" w:rsidRDefault="004F57FD" w:rsidP="004F57FD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Metodología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determinación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1E98DDF5" w14:textId="58E35A79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18EE657A" w14:textId="5AF00378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4F57FD">
        <w:t>154</w:t>
      </w:r>
      <w:r>
        <w:rPr>
          <w:spacing w:val="-2"/>
        </w:rPr>
        <w:t xml:space="preserve"> </w:t>
      </w:r>
      <w:r>
        <w:t>Bytes</w:t>
      </w:r>
    </w:p>
    <w:p w14:paraId="0CB7A6CE" w14:textId="77777777" w:rsidR="004D2F75" w:rsidRDefault="004D2F75" w:rsidP="004D2F75">
      <w:pPr>
        <w:sectPr w:rsidR="004D2F75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7C86EA20" w14:textId="3BBA736A" w:rsidR="004D2F75" w:rsidRDefault="004D2F75" w:rsidP="004D2F75">
      <w:pPr>
        <w:pStyle w:val="Prrafodelista"/>
        <w:numPr>
          <w:ilvl w:val="5"/>
          <w:numId w:val="46"/>
        </w:numPr>
        <w:tabs>
          <w:tab w:val="left" w:pos="1349"/>
        </w:tabs>
        <w:spacing w:before="9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 w:rsidR="00925614">
        <w:rPr>
          <w:rFonts w:ascii="Times New Roman" w:hAnsi="Times New Roman"/>
          <w:i/>
          <w:sz w:val="20"/>
        </w:rPr>
        <w:t>contingentes. (</w:t>
      </w:r>
      <w:r>
        <w:rPr>
          <w:rFonts w:ascii="Times New Roman" w:hAnsi="Times New Roman"/>
          <w:i/>
          <w:sz w:val="20"/>
        </w:rPr>
        <w:t>Cod.2)</w:t>
      </w:r>
    </w:p>
    <w:p w14:paraId="53813DB4" w14:textId="77777777" w:rsidR="004F57FD" w:rsidRPr="004F57FD" w:rsidRDefault="004F57FD" w:rsidP="004F57FD">
      <w:pPr>
        <w:tabs>
          <w:tab w:val="left" w:pos="439"/>
        </w:tabs>
        <w:spacing w:before="60"/>
        <w:ind w:left="211" w:right="304"/>
        <w:jc w:val="both"/>
        <w:rPr>
          <w:rFonts w:ascii="Verdana" w:eastAsia="Verdana" w:hAnsi="Verdana" w:cs="Verdana"/>
          <w:kern w:val="0"/>
          <w:sz w:val="20"/>
          <w:szCs w:val="20"/>
        </w:rPr>
      </w:pPr>
      <w:r w:rsidRPr="004F57FD">
        <w:rPr>
          <w:rFonts w:ascii="Verdana" w:eastAsia="Verdana" w:hAnsi="Verdana" w:cs="Verdana"/>
          <w:kern w:val="0"/>
          <w:sz w:val="20"/>
          <w:szCs w:val="20"/>
        </w:rPr>
        <w:t>Este tipo de registro incluirá información referida a los Créditos para Estudios Superiores Ley N°20.027, correspondientes al código 61 de la Tabla 89 del Manual de Sistemas de Información para bancos.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F57FD" w14:paraId="6B01C305" w14:textId="77777777" w:rsidTr="004F57FD">
        <w:trPr>
          <w:trHeight w:val="268"/>
        </w:trPr>
        <w:tc>
          <w:tcPr>
            <w:tcW w:w="1414" w:type="dxa"/>
          </w:tcPr>
          <w:p w14:paraId="2028FBDB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5F52D5C0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07DF14C0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registro</w:t>
            </w:r>
          </w:p>
        </w:tc>
        <w:tc>
          <w:tcPr>
            <w:tcW w:w="2125" w:type="dxa"/>
          </w:tcPr>
          <w:p w14:paraId="142BAFBE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F57FD" w14:paraId="2DAED750" w14:textId="77777777" w:rsidTr="004F57FD">
        <w:trPr>
          <w:trHeight w:val="268"/>
        </w:trPr>
        <w:tc>
          <w:tcPr>
            <w:tcW w:w="1414" w:type="dxa"/>
          </w:tcPr>
          <w:p w14:paraId="3DA37D18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4402D94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3C579280" w14:textId="77777777" w:rsidR="004F57FD" w:rsidRPr="00A013FB" w:rsidRDefault="004F57FD" w:rsidP="004F57FD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A013FB">
              <w:rPr>
                <w:rFonts w:ascii="Calibri" w:hAnsi="Calibri"/>
                <w:lang w:val="es-CL"/>
              </w:rPr>
              <w:t>Número interno</w:t>
            </w:r>
            <w:r w:rsidRPr="00A013FB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identificación</w:t>
            </w:r>
            <w:r w:rsidRPr="00A013F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 la</w:t>
            </w:r>
            <w:r w:rsidRPr="00A013F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069C1A6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4F57FD" w14:paraId="67EE734B" w14:textId="77777777" w:rsidTr="004F57FD">
        <w:trPr>
          <w:trHeight w:val="268"/>
        </w:trPr>
        <w:tc>
          <w:tcPr>
            <w:tcW w:w="1414" w:type="dxa"/>
          </w:tcPr>
          <w:p w14:paraId="2786DA60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7B746532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3B5B2494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125" w:type="dxa"/>
          </w:tcPr>
          <w:p w14:paraId="32970D85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4F57FD" w14:paraId="5B4F6D37" w14:textId="77777777" w:rsidTr="004F57FD">
        <w:trPr>
          <w:trHeight w:val="268"/>
        </w:trPr>
        <w:tc>
          <w:tcPr>
            <w:tcW w:w="1414" w:type="dxa"/>
          </w:tcPr>
          <w:p w14:paraId="41C9E521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7967F781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248F0BD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Créditos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contingentes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cartera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normal</w:t>
            </w:r>
          </w:p>
        </w:tc>
        <w:tc>
          <w:tcPr>
            <w:tcW w:w="2125" w:type="dxa"/>
          </w:tcPr>
          <w:p w14:paraId="1EC7352B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F57FD" w14:paraId="50C8AA43" w14:textId="77777777" w:rsidTr="004F57FD">
        <w:trPr>
          <w:trHeight w:val="268"/>
        </w:trPr>
        <w:tc>
          <w:tcPr>
            <w:tcW w:w="1414" w:type="dxa"/>
          </w:tcPr>
          <w:p w14:paraId="111DB279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3B54771E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326A855A" w14:textId="77777777" w:rsidR="004F57FD" w:rsidRPr="00A013FB" w:rsidRDefault="004F57FD" w:rsidP="004F57FD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A013FB">
              <w:rPr>
                <w:rFonts w:ascii="Calibri" w:hAnsi="Calibri"/>
                <w:lang w:val="es-CL"/>
              </w:rPr>
              <w:t>Monto</w:t>
            </w:r>
            <w:r w:rsidRPr="00A013F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 exposición</w:t>
            </w:r>
            <w:r w:rsidRPr="00A013F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créditos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contingentes</w:t>
            </w:r>
            <w:r w:rsidRPr="00A013F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cartera</w:t>
            </w:r>
            <w:r w:rsidRPr="00A013FB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normal</w:t>
            </w:r>
          </w:p>
        </w:tc>
        <w:tc>
          <w:tcPr>
            <w:tcW w:w="2125" w:type="dxa"/>
          </w:tcPr>
          <w:p w14:paraId="3B8AA42A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F57FD" w14:paraId="3803EDAD" w14:textId="77777777" w:rsidTr="004F57FD">
        <w:trPr>
          <w:trHeight w:val="268"/>
        </w:trPr>
        <w:tc>
          <w:tcPr>
            <w:tcW w:w="1414" w:type="dxa"/>
          </w:tcPr>
          <w:p w14:paraId="3D389F5C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0467027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694958F0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Provisión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sobre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cartera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normal</w:t>
            </w:r>
          </w:p>
        </w:tc>
        <w:tc>
          <w:tcPr>
            <w:tcW w:w="2125" w:type="dxa"/>
          </w:tcPr>
          <w:p w14:paraId="3DE5E80C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F57FD" w14:paraId="7ACDF9BE" w14:textId="77777777" w:rsidTr="004F57FD">
        <w:trPr>
          <w:trHeight w:val="268"/>
        </w:trPr>
        <w:tc>
          <w:tcPr>
            <w:tcW w:w="1414" w:type="dxa"/>
          </w:tcPr>
          <w:p w14:paraId="09C1CD1C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6AE654AE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214B892E" w14:textId="77777777" w:rsidR="004F57FD" w:rsidRPr="00A013FB" w:rsidRDefault="004F57FD" w:rsidP="004F57FD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A013FB">
              <w:rPr>
                <w:rFonts w:ascii="Calibri" w:hAnsi="Calibri"/>
                <w:lang w:val="es-CL"/>
              </w:rPr>
              <w:t>Créditos</w:t>
            </w:r>
            <w:r w:rsidRPr="00A013FB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contingentes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cartera</w:t>
            </w:r>
            <w:r w:rsidRPr="00A013F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en</w:t>
            </w:r>
            <w:r w:rsidRPr="00A013FB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125" w:type="dxa"/>
          </w:tcPr>
          <w:p w14:paraId="69DA67D3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F57FD" w14:paraId="609C0811" w14:textId="77777777" w:rsidTr="004F57FD">
        <w:trPr>
          <w:trHeight w:val="271"/>
        </w:trPr>
        <w:tc>
          <w:tcPr>
            <w:tcW w:w="1414" w:type="dxa"/>
          </w:tcPr>
          <w:p w14:paraId="4AF2E409" w14:textId="77777777" w:rsidR="004F57FD" w:rsidRDefault="004F57FD" w:rsidP="004F57FD">
            <w:pPr>
              <w:pStyle w:val="TableParagraph"/>
              <w:spacing w:before="2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63230A67" w14:textId="77777777" w:rsidR="004F57FD" w:rsidRDefault="004F57FD" w:rsidP="004F57FD">
            <w:pPr>
              <w:pStyle w:val="TableParagraph"/>
              <w:spacing w:before="2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52530927" w14:textId="77777777" w:rsidR="004F57FD" w:rsidRPr="00A013FB" w:rsidRDefault="004F57FD" w:rsidP="004F57FD">
            <w:pPr>
              <w:pStyle w:val="TableParagraph"/>
              <w:spacing w:before="2" w:line="249" w:lineRule="exact"/>
              <w:rPr>
                <w:rFonts w:ascii="Calibri" w:hAnsi="Calibri"/>
                <w:lang w:val="es-CL"/>
              </w:rPr>
            </w:pPr>
            <w:r w:rsidRPr="00A013FB">
              <w:rPr>
                <w:rFonts w:ascii="Calibri" w:hAnsi="Calibri"/>
                <w:lang w:val="es-CL"/>
              </w:rPr>
              <w:t>Provisión</w:t>
            </w:r>
            <w:r w:rsidRPr="00A013F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sobre</w:t>
            </w:r>
            <w:r w:rsidRPr="00A013FB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cartera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en</w:t>
            </w:r>
            <w:r w:rsidRPr="00A013F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125" w:type="dxa"/>
          </w:tcPr>
          <w:p w14:paraId="5693010C" w14:textId="77777777" w:rsidR="004F57FD" w:rsidRDefault="004F57FD" w:rsidP="004F57FD">
            <w:pPr>
              <w:pStyle w:val="TableParagraph"/>
              <w:spacing w:before="2"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F57FD" w14:paraId="61C55C23" w14:textId="77777777" w:rsidTr="004F57FD">
        <w:trPr>
          <w:trHeight w:val="268"/>
        </w:trPr>
        <w:tc>
          <w:tcPr>
            <w:tcW w:w="1414" w:type="dxa"/>
          </w:tcPr>
          <w:p w14:paraId="5CEE64CB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409D99C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792280C6" w14:textId="77777777" w:rsidR="004F57FD" w:rsidRPr="00A013FB" w:rsidRDefault="004F57FD" w:rsidP="004F57FD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A013FB">
              <w:rPr>
                <w:rFonts w:ascii="Calibri" w:hAnsi="Calibri"/>
                <w:lang w:val="es-CL"/>
              </w:rPr>
              <w:t>Metodología</w:t>
            </w:r>
            <w:r w:rsidRPr="00A013F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</w:t>
            </w:r>
            <w:r w:rsidRPr="00A013FB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determinación</w:t>
            </w:r>
            <w:r w:rsidRPr="00A013F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de</w:t>
            </w:r>
            <w:r w:rsidRPr="00A013FB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A013FB">
              <w:rPr>
                <w:rFonts w:ascii="Calibri" w:hAnsi="Calibri"/>
                <w:lang w:val="es-CL"/>
              </w:rPr>
              <w:t>provisiones</w:t>
            </w:r>
          </w:p>
        </w:tc>
        <w:tc>
          <w:tcPr>
            <w:tcW w:w="2125" w:type="dxa"/>
          </w:tcPr>
          <w:p w14:paraId="3BB31F52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F57FD" w14:paraId="5142070B" w14:textId="77777777" w:rsidTr="004F57FD">
        <w:trPr>
          <w:trHeight w:val="268"/>
        </w:trPr>
        <w:tc>
          <w:tcPr>
            <w:tcW w:w="1414" w:type="dxa"/>
          </w:tcPr>
          <w:p w14:paraId="6B6C9243" w14:textId="77777777" w:rsidR="004F57FD" w:rsidRDefault="004F57FD" w:rsidP="004F57FD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3F341597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4C2D286F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125" w:type="dxa"/>
          </w:tcPr>
          <w:p w14:paraId="7B74F759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X(42)</w:t>
            </w:r>
          </w:p>
        </w:tc>
      </w:tr>
    </w:tbl>
    <w:p w14:paraId="6D15189F" w14:textId="77777777" w:rsidR="004F57FD" w:rsidRDefault="004F57FD" w:rsidP="004F57FD">
      <w:pPr>
        <w:pStyle w:val="Textoindependiente"/>
        <w:ind w:left="212"/>
        <w:jc w:val="both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154 Bytes</w:t>
      </w:r>
    </w:p>
    <w:p w14:paraId="3C9CB563" w14:textId="77777777" w:rsidR="004F57FD" w:rsidRDefault="004F57FD" w:rsidP="004F57FD">
      <w:pPr>
        <w:pStyle w:val="Prrafodelista"/>
        <w:tabs>
          <w:tab w:val="left" w:pos="1349"/>
        </w:tabs>
        <w:spacing w:before="91"/>
        <w:ind w:firstLine="0"/>
        <w:rPr>
          <w:rFonts w:ascii="Times New Roman" w:hAnsi="Times New Roman"/>
          <w:i/>
          <w:sz w:val="20"/>
        </w:rPr>
      </w:pPr>
    </w:p>
    <w:p w14:paraId="10465B79" w14:textId="255E957E" w:rsidR="004F57FD" w:rsidRDefault="004F57FD" w:rsidP="004F57FD">
      <w:pPr>
        <w:pStyle w:val="Prrafodelista"/>
        <w:numPr>
          <w:ilvl w:val="5"/>
          <w:numId w:val="50"/>
        </w:numPr>
        <w:tabs>
          <w:tab w:val="left" w:pos="1349"/>
        </w:tabs>
        <w:spacing w:before="1"/>
        <w:ind w:hanging="1137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metodologías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provisiones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grupales*</w:t>
      </w:r>
      <w:r w:rsidR="00925614">
        <w:rPr>
          <w:rFonts w:ascii="Times New Roman" w:hAnsi="Times New Roman"/>
          <w:i/>
          <w:sz w:val="20"/>
        </w:rPr>
        <w:t>(Cod.3)</w:t>
      </w:r>
    </w:p>
    <w:p w14:paraId="762FF284" w14:textId="77777777" w:rsidR="004F57FD" w:rsidRDefault="004F57FD" w:rsidP="004F57FD">
      <w:pPr>
        <w:pStyle w:val="Prrafodelista"/>
        <w:numPr>
          <w:ilvl w:val="0"/>
          <w:numId w:val="49"/>
        </w:numPr>
        <w:tabs>
          <w:tab w:val="left" w:pos="420"/>
        </w:tabs>
        <w:spacing w:before="60"/>
        <w:ind w:right="298" w:firstLine="0"/>
        <w:jc w:val="both"/>
        <w:rPr>
          <w:sz w:val="20"/>
        </w:rPr>
      </w:pPr>
      <w:r>
        <w:rPr>
          <w:sz w:val="20"/>
        </w:rPr>
        <w:t>Este tipo de registro incluirá información referida a las metodologías empleadas para efectos de</w:t>
      </w:r>
      <w:r>
        <w:rPr>
          <w:spacing w:val="1"/>
          <w:sz w:val="20"/>
        </w:rPr>
        <w:t xml:space="preserve"> </w:t>
      </w:r>
      <w:r>
        <w:rPr>
          <w:sz w:val="20"/>
        </w:rPr>
        <w:t>gestión interna y/o determinación de provisiones de los préstamos estudiantiles, según lo indicado</w:t>
      </w:r>
      <w:r>
        <w:rPr>
          <w:spacing w:val="-68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N°</w:t>
      </w:r>
      <w:r>
        <w:rPr>
          <w:spacing w:val="-1"/>
          <w:sz w:val="20"/>
        </w:rPr>
        <w:t xml:space="preserve"> </w:t>
      </w:r>
      <w:r>
        <w:rPr>
          <w:sz w:val="20"/>
        </w:rPr>
        <w:t>3.1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2"/>
          <w:sz w:val="20"/>
        </w:rPr>
        <w:t xml:space="preserve"> </w:t>
      </w:r>
      <w:r>
        <w:rPr>
          <w:sz w:val="20"/>
        </w:rPr>
        <w:t>Capítulo</w:t>
      </w:r>
      <w:r>
        <w:rPr>
          <w:spacing w:val="-2"/>
          <w:sz w:val="20"/>
        </w:rPr>
        <w:t xml:space="preserve"> </w:t>
      </w:r>
      <w:r>
        <w:rPr>
          <w:sz w:val="20"/>
        </w:rPr>
        <w:t>B-1.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F57FD" w14:paraId="1797B6A9" w14:textId="77777777" w:rsidTr="004F57FD">
        <w:trPr>
          <w:trHeight w:val="241"/>
        </w:trPr>
        <w:tc>
          <w:tcPr>
            <w:tcW w:w="1414" w:type="dxa"/>
          </w:tcPr>
          <w:p w14:paraId="2877AFAF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29B9EA0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7210FA0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4A617379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F57FD" w14:paraId="09E084C4" w14:textId="77777777" w:rsidTr="004F57FD">
        <w:trPr>
          <w:trHeight w:val="244"/>
        </w:trPr>
        <w:tc>
          <w:tcPr>
            <w:tcW w:w="1414" w:type="dxa"/>
          </w:tcPr>
          <w:p w14:paraId="324732BC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07218C1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42CA8BC" w14:textId="77777777" w:rsidR="004F57FD" w:rsidRPr="00A013FB" w:rsidRDefault="004F57FD" w:rsidP="004F57FD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013FB">
              <w:rPr>
                <w:sz w:val="20"/>
                <w:lang w:val="es-CL"/>
              </w:rPr>
              <w:t>Número</w:t>
            </w:r>
            <w:r w:rsidRPr="00A013FB">
              <w:rPr>
                <w:spacing w:val="-5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interno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identificación</w:t>
            </w:r>
            <w:r w:rsidRPr="00A013FB">
              <w:rPr>
                <w:spacing w:val="-2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de</w:t>
            </w:r>
            <w:r w:rsidRPr="00A013FB">
              <w:rPr>
                <w:spacing w:val="-4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la</w:t>
            </w:r>
            <w:r w:rsidRPr="00A013FB">
              <w:rPr>
                <w:spacing w:val="-1"/>
                <w:sz w:val="20"/>
                <w:lang w:val="es-CL"/>
              </w:rPr>
              <w:t xml:space="preserve"> </w:t>
            </w:r>
            <w:r w:rsidRPr="00A013FB">
              <w:rPr>
                <w:sz w:val="20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2052219F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4F57FD" w14:paraId="3C9501D3" w14:textId="77777777" w:rsidTr="004F57FD">
        <w:trPr>
          <w:trHeight w:val="242"/>
        </w:trPr>
        <w:tc>
          <w:tcPr>
            <w:tcW w:w="1414" w:type="dxa"/>
          </w:tcPr>
          <w:p w14:paraId="055208EE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72D4F01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3CAA36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125" w:type="dxa"/>
          </w:tcPr>
          <w:p w14:paraId="125AB316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4F57FD" w14:paraId="38DEDDE6" w14:textId="77777777" w:rsidTr="004F57FD">
        <w:trPr>
          <w:trHeight w:val="244"/>
        </w:trPr>
        <w:tc>
          <w:tcPr>
            <w:tcW w:w="1414" w:type="dxa"/>
          </w:tcPr>
          <w:p w14:paraId="3B73C349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31793DF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A90AF60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</w:p>
        </w:tc>
        <w:tc>
          <w:tcPr>
            <w:tcW w:w="2125" w:type="dxa"/>
          </w:tcPr>
          <w:p w14:paraId="3BA4B5CA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4BB74BAD" w14:textId="77777777" w:rsidTr="004F57FD">
        <w:trPr>
          <w:trHeight w:val="242"/>
        </w:trPr>
        <w:tc>
          <w:tcPr>
            <w:tcW w:w="1414" w:type="dxa"/>
          </w:tcPr>
          <w:p w14:paraId="58F3A063" w14:textId="77777777" w:rsidR="004F57FD" w:rsidRDefault="004F57FD" w:rsidP="004F57FD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55CDC05" w14:textId="77777777" w:rsidR="004F57FD" w:rsidRDefault="004F57FD" w:rsidP="004F57FD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716E6E" w14:textId="77777777" w:rsidR="004F57FD" w:rsidRDefault="004F57FD" w:rsidP="004F57FD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</w:p>
        </w:tc>
        <w:tc>
          <w:tcPr>
            <w:tcW w:w="2125" w:type="dxa"/>
          </w:tcPr>
          <w:p w14:paraId="68A637CB" w14:textId="77777777" w:rsidR="004F57FD" w:rsidRDefault="004F57FD" w:rsidP="004F57FD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60839606" w14:textId="77777777" w:rsidTr="004F57FD">
        <w:trPr>
          <w:trHeight w:val="241"/>
        </w:trPr>
        <w:tc>
          <w:tcPr>
            <w:tcW w:w="1414" w:type="dxa"/>
          </w:tcPr>
          <w:p w14:paraId="51DEF906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2043876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F70C8B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Exigibilidad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2125" w:type="dxa"/>
          </w:tcPr>
          <w:p w14:paraId="6EA8E5C5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F57FD" w14:paraId="271C4E02" w14:textId="77777777" w:rsidTr="004F57FD">
        <w:trPr>
          <w:trHeight w:val="244"/>
        </w:trPr>
        <w:tc>
          <w:tcPr>
            <w:tcW w:w="1414" w:type="dxa"/>
          </w:tcPr>
          <w:p w14:paraId="331F4DE8" w14:textId="77777777" w:rsidR="004F57FD" w:rsidRDefault="004F57FD" w:rsidP="004F57FD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2FC7C12" w14:textId="77777777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B30A09F" w14:textId="77777777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Probabilidad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125" w:type="dxa"/>
          </w:tcPr>
          <w:p w14:paraId="538EC4AF" w14:textId="77777777" w:rsidR="004F57FD" w:rsidRDefault="004F57FD" w:rsidP="004F57FD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4F57FD" w14:paraId="2E2EE9E8" w14:textId="77777777" w:rsidTr="004F57FD">
        <w:trPr>
          <w:trHeight w:val="241"/>
        </w:trPr>
        <w:tc>
          <w:tcPr>
            <w:tcW w:w="1414" w:type="dxa"/>
          </w:tcPr>
          <w:p w14:paraId="03E973CE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E0C477B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81F0284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125" w:type="dxa"/>
          </w:tcPr>
          <w:p w14:paraId="48B04AB5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4F57FD" w14:paraId="659CCC00" w14:textId="77777777" w:rsidTr="004F57FD">
        <w:trPr>
          <w:trHeight w:val="244"/>
        </w:trPr>
        <w:tc>
          <w:tcPr>
            <w:tcW w:w="1414" w:type="dxa"/>
          </w:tcPr>
          <w:p w14:paraId="58D02F30" w14:textId="77777777" w:rsidR="004F57FD" w:rsidRDefault="004F57FD" w:rsidP="004F57FD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45AF3056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CDE1C4B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</w:p>
        </w:tc>
        <w:tc>
          <w:tcPr>
            <w:tcW w:w="2125" w:type="dxa"/>
          </w:tcPr>
          <w:p w14:paraId="1FF06D46" w14:textId="77777777" w:rsidR="004F57FD" w:rsidRDefault="004F57FD" w:rsidP="004F57FD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4F57FD" w14:paraId="22A8923E" w14:textId="77777777" w:rsidTr="004F57FD">
        <w:trPr>
          <w:trHeight w:val="242"/>
        </w:trPr>
        <w:tc>
          <w:tcPr>
            <w:tcW w:w="1414" w:type="dxa"/>
          </w:tcPr>
          <w:p w14:paraId="4B4B1755" w14:textId="77777777" w:rsidR="004F57FD" w:rsidRDefault="004F57FD" w:rsidP="004F57FD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ACAF0F9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68B32CE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avalado</w:t>
            </w:r>
          </w:p>
        </w:tc>
        <w:tc>
          <w:tcPr>
            <w:tcW w:w="2125" w:type="dxa"/>
          </w:tcPr>
          <w:p w14:paraId="55290B6F" w14:textId="77777777" w:rsidR="004F57FD" w:rsidRDefault="004F57FD" w:rsidP="004F57F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F57FD" w14:paraId="295D5213" w14:textId="77777777" w:rsidTr="004F57FD">
        <w:trPr>
          <w:trHeight w:val="268"/>
        </w:trPr>
        <w:tc>
          <w:tcPr>
            <w:tcW w:w="1414" w:type="dxa"/>
          </w:tcPr>
          <w:p w14:paraId="37FF2419" w14:textId="77777777" w:rsidR="004F57FD" w:rsidRDefault="004F57FD" w:rsidP="004F57F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5218A92D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171EF1E0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125" w:type="dxa"/>
          </w:tcPr>
          <w:p w14:paraId="1931DFA4" w14:textId="77777777" w:rsidR="004F57FD" w:rsidRDefault="004F57FD" w:rsidP="004F57FD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X(52)</w:t>
            </w:r>
          </w:p>
        </w:tc>
      </w:tr>
    </w:tbl>
    <w:p w14:paraId="7C225EEB" w14:textId="77777777" w:rsidR="004F57FD" w:rsidRDefault="004F57FD" w:rsidP="004F57FD">
      <w:pPr>
        <w:pStyle w:val="Textoindependiente"/>
        <w:ind w:left="212"/>
        <w:jc w:val="both"/>
      </w:pPr>
      <w:r>
        <w:rPr>
          <w:rFonts w:ascii="Calibri"/>
          <w:sz w:val="22"/>
        </w:rPr>
        <w:t>Lar</w:t>
      </w:r>
      <w:r>
        <w:t>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154 Bytes</w:t>
      </w:r>
    </w:p>
    <w:p w14:paraId="110FEECD" w14:textId="004330A0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C1ED5" w:rsidRPr="00B537DA" w14:paraId="06A80CF5" w14:textId="77777777" w:rsidTr="005C1ED5">
        <w:tc>
          <w:tcPr>
            <w:tcW w:w="595" w:type="dxa"/>
          </w:tcPr>
          <w:bookmarkEnd w:id="6"/>
          <w:p w14:paraId="7686653E" w14:textId="77777777" w:rsidR="005C1ED5" w:rsidRPr="00B537DA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CE6FEF3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4CF7AD4" w14:textId="77777777" w:rsidR="005C1ED5" w:rsidRPr="00B537DA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5C1ED5" w:rsidRPr="00B537DA" w14:paraId="48EA83EA" w14:textId="77777777" w:rsidTr="005C1ED5">
        <w:tc>
          <w:tcPr>
            <w:tcW w:w="595" w:type="dxa"/>
          </w:tcPr>
          <w:p w14:paraId="7805C2BB" w14:textId="77777777" w:rsidR="005C1ED5" w:rsidRPr="00B537DA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00C74D3" w14:textId="77777777" w:rsidR="005C1ED5" w:rsidRPr="00B537DA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C1ED5" w:rsidRPr="00B537DA" w14:paraId="3717F78E" w14:textId="77777777" w:rsidTr="005C1ED5">
        <w:tc>
          <w:tcPr>
            <w:tcW w:w="595" w:type="dxa"/>
          </w:tcPr>
          <w:p w14:paraId="67D389DD" w14:textId="77777777" w:rsidR="005C1ED5" w:rsidRPr="00E81654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95CC5AB" w14:textId="77777777" w:rsidR="005C1ED5" w:rsidRPr="00B537DA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C1ED5" w:rsidRPr="00B537DA" w14:paraId="49E39257" w14:textId="77777777" w:rsidTr="005C1ED5">
        <w:tc>
          <w:tcPr>
            <w:tcW w:w="595" w:type="dxa"/>
          </w:tcPr>
          <w:p w14:paraId="2D80D289" w14:textId="77777777" w:rsidR="005C1ED5" w:rsidRPr="00E81654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219A457" w14:textId="77777777" w:rsidR="005C1ED5" w:rsidRPr="00E81654" w:rsidRDefault="005C1E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CC27DE3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C6456F6" w14:textId="77777777" w:rsidR="005C1ED5" w:rsidRPr="00DD1EE4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06911FB" w14:textId="77777777" w:rsidR="005C1ED5" w:rsidRPr="00DD1EE4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C1ED5" w:rsidRPr="00B537DA" w14:paraId="01A51684" w14:textId="77777777" w:rsidTr="005C1ED5">
        <w:tc>
          <w:tcPr>
            <w:tcW w:w="595" w:type="dxa"/>
          </w:tcPr>
          <w:p w14:paraId="3A71EA60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3F392563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E5C2FDE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5C1ED5" w:rsidRPr="00B537DA" w14:paraId="6FC71D8B" w14:textId="77777777" w:rsidTr="005C1ED5">
        <w:tc>
          <w:tcPr>
            <w:tcW w:w="595" w:type="dxa"/>
          </w:tcPr>
          <w:p w14:paraId="355D88A4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04FC861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C1ED5" w:rsidRPr="00B537DA" w14:paraId="4D11D7C5" w14:textId="77777777" w:rsidTr="005C1ED5">
        <w:tc>
          <w:tcPr>
            <w:tcW w:w="595" w:type="dxa"/>
          </w:tcPr>
          <w:p w14:paraId="44C56005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30189D7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5C1ED5" w:rsidRPr="00B537DA" w14:paraId="6D30F08E" w14:textId="77777777" w:rsidTr="005C1ED5">
        <w:tc>
          <w:tcPr>
            <w:tcW w:w="595" w:type="dxa"/>
          </w:tcPr>
          <w:p w14:paraId="408F722A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A1B87AD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C1ED5" w:rsidRPr="00B537DA" w14:paraId="7ED9A751" w14:textId="77777777" w:rsidTr="005C1ED5">
        <w:tc>
          <w:tcPr>
            <w:tcW w:w="595" w:type="dxa"/>
          </w:tcPr>
          <w:p w14:paraId="09896955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79A8B29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C1ED5" w:rsidRPr="00B537DA" w14:paraId="2F9D2489" w14:textId="77777777" w:rsidTr="005C1ED5">
        <w:tc>
          <w:tcPr>
            <w:tcW w:w="595" w:type="dxa"/>
          </w:tcPr>
          <w:p w14:paraId="7EF4BF57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E5D629F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C1ED5" w:rsidRPr="00B537DA" w14:paraId="589B52B6" w14:textId="77777777" w:rsidTr="005C1ED5">
        <w:tc>
          <w:tcPr>
            <w:tcW w:w="595" w:type="dxa"/>
          </w:tcPr>
          <w:p w14:paraId="3A8F6D24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B5AE1F6" w14:textId="77777777" w:rsidR="005C1ED5" w:rsidRDefault="005C1ED5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7A5096F" w14:textId="77777777" w:rsidR="0043740B" w:rsidRDefault="0043740B" w:rsidP="0043740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1679388" w14:textId="5DB60DFC" w:rsidR="0043740B" w:rsidRPr="00170411" w:rsidRDefault="0043740B" w:rsidP="0043740B">
      <w:pPr>
        <w:pStyle w:val="Ttulo2"/>
        <w:numPr>
          <w:ilvl w:val="1"/>
          <w:numId w:val="7"/>
        </w:numPr>
      </w:pPr>
      <w:r>
        <w:t>Validaciones variables asociadas al documento C1</w:t>
      </w:r>
      <w:r>
        <w:t>9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6D93A8B0" w14:textId="77777777" w:rsidR="0043740B" w:rsidRPr="00230F5A" w:rsidRDefault="0043740B" w:rsidP="0043740B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3740B" w:rsidRPr="00A11202" w14:paraId="53E204F6" w14:textId="77777777" w:rsidTr="001C205D">
        <w:tc>
          <w:tcPr>
            <w:tcW w:w="595" w:type="dxa"/>
          </w:tcPr>
          <w:p w14:paraId="525BE748" w14:textId="77777777" w:rsidR="0043740B" w:rsidRPr="002413E7" w:rsidRDefault="0043740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AC49DAF" w14:textId="77777777" w:rsidR="0043740B" w:rsidRPr="002413E7" w:rsidRDefault="0043740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2413E7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2413E7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43740B" w:rsidRPr="002413E7" w14:paraId="7ADA8A34" w14:textId="77777777" w:rsidTr="001C205D">
        <w:tc>
          <w:tcPr>
            <w:tcW w:w="595" w:type="dxa"/>
          </w:tcPr>
          <w:p w14:paraId="20E528A9" w14:textId="71841CF9" w:rsidR="0043740B" w:rsidRPr="002413E7" w:rsidRDefault="0043740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1255A653" w14:textId="06857A31" w:rsidR="0043740B" w:rsidRPr="002413E7" w:rsidRDefault="0043740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2413E7"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Pr="002413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valores 1,2 y 3, en caso contrario error </w:t>
            </w:r>
            <w:r w:rsidRPr="002413E7">
              <w:rPr>
                <w:rFonts w:ascii="Times New Roman" w:hAnsi="Times New Roman" w:cs="Times New Roman"/>
                <w:b/>
                <w:bCs/>
                <w:color w:val="FF0000"/>
              </w:rPr>
              <w:t>(Error 75)</w:t>
            </w:r>
          </w:p>
        </w:tc>
      </w:tr>
    </w:tbl>
    <w:p w14:paraId="2CF4D4BE" w14:textId="77777777" w:rsidR="0043740B" w:rsidRPr="006B092D" w:rsidRDefault="0043740B" w:rsidP="0043740B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D6931B8" w14:textId="77777777" w:rsidR="0043740B" w:rsidRDefault="0043740B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43740B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43740B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4F57FD" w:rsidRDefault="004F57F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4F57FD" w:rsidRDefault="004F57F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4F57FD" w:rsidRDefault="004F57F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4F57FD" w:rsidRDefault="004F57F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4F57FD" w:rsidRDefault="004F57F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4F57FD" w:rsidRDefault="004F57F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4F57FD" w:rsidRDefault="004F57F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4F57FD" w:rsidRDefault="004F57F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4F57FD" w:rsidRDefault="004F57F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4F57FD" w:rsidRDefault="004F57F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4F57FD" w:rsidRDefault="004F57F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1</w:t>
                  </w:r>
                  <w:r w:rsidRPr="005C3FE0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y</w:t>
                  </w:r>
                  <w:r w:rsidRPr="005C3FE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4F57FD" w:rsidRDefault="004F57F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4F57FD" w:rsidRDefault="004F57F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4F57FD" w:rsidRPr="005C3FE0" w:rsidRDefault="004F57F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5C3FE0">
                    <w:rPr>
                      <w:rFonts w:ascii="Arial MT" w:hAnsi="Arial MT"/>
                      <w:sz w:val="20"/>
                    </w:rPr>
                    <w:t>30</w:t>
                  </w:r>
                  <w:r w:rsidRPr="005C3FE0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dígitos,</w:t>
                  </w:r>
                  <w:r w:rsidRPr="005C3FE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rellenado</w:t>
                  </w:r>
                  <w:r w:rsidRPr="005C3FE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con el</w:t>
                  </w:r>
                  <w:r w:rsidRPr="005C3FE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valor</w:t>
                  </w:r>
                  <w:r w:rsidRPr="005C3FE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4F57FD" w:rsidRPr="005C3FE0" w:rsidRDefault="004F57F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5C3FE0">
                    <w:rPr>
                      <w:rFonts w:ascii="Arial MT"/>
                      <w:sz w:val="20"/>
                    </w:rPr>
                    <w:t>&lt;valor</w:t>
                  </w:r>
                  <w:r w:rsidRPr="005C3FE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/>
                      <w:sz w:val="20"/>
                    </w:rPr>
                    <w:t>decimal</w:t>
                  </w:r>
                  <w:r w:rsidRPr="005C3FE0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/>
                      <w:sz w:val="20"/>
                    </w:rPr>
                    <w:t>campo</w:t>
                  </w:r>
                  <w:r w:rsidRPr="005C3FE0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5C3FE0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4F57FD" w:rsidRDefault="004F57F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5C3FE0">
                    <w:rPr>
                      <w:rFonts w:ascii="Arial MT" w:hAnsi="Arial MT"/>
                      <w:sz w:val="20"/>
                    </w:rPr>
                    <w:t>Representa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el</w:t>
                  </w:r>
                  <w:r w:rsidRPr="005C3FE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valor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decimal</w:t>
                  </w:r>
                  <w:r w:rsidRPr="005C3FE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del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campo</w:t>
                  </w:r>
                  <w:r w:rsidRPr="005C3FE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m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del</w:t>
                  </w:r>
                  <w:r w:rsidRPr="005C3FE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mensaje</w:t>
                  </w:r>
                  <w:r w:rsidRPr="005C3FE0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carátula</w:t>
                  </w:r>
                  <w:r w:rsidRPr="005C3FE0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del</w:t>
                  </w:r>
                  <w:r w:rsidRPr="005C3FE0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tipo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5C3FE0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un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largo</w:t>
                  </w:r>
                  <w:r w:rsidRPr="005C3FE0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>de</w:t>
                  </w:r>
                  <w:r w:rsidRPr="005C3FE0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5C3FE0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5C3FE0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4F57FD" w:rsidRDefault="004F57F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4F57FD" w:rsidRDefault="004F57F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4F57FD" w:rsidRDefault="004F57F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4F57FD" w:rsidRDefault="004F57F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4F57FD" w:rsidRDefault="004F57F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4F57FD" w:rsidRDefault="004F57F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3C22BC0C" w14:textId="77777777" w:rsidR="004F57FD" w:rsidRDefault="004F57F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11202" w:rsidRPr="00F45E53" w14:paraId="3C49826D" w14:textId="77777777" w:rsidTr="00A11202">
        <w:trPr>
          <w:trHeight w:val="268"/>
        </w:trPr>
        <w:tc>
          <w:tcPr>
            <w:tcW w:w="862" w:type="dxa"/>
          </w:tcPr>
          <w:p w14:paraId="4F186F2F" w14:textId="77777777" w:rsidR="00A11202" w:rsidRPr="00F45E53" w:rsidRDefault="00A11202" w:rsidP="004F57F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11202" w:rsidRPr="00F45E53" w:rsidRDefault="00A11202" w:rsidP="004F57F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11202" w:rsidRPr="00F45E53" w:rsidRDefault="00A11202" w:rsidP="004F57F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11202" w:rsidRPr="00F45E53" w:rsidRDefault="00A11202" w:rsidP="004F57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A11202" w:rsidRPr="00F45E53" w:rsidRDefault="00A11202" w:rsidP="004F57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A11202" w:rsidRPr="00F45E53" w14:paraId="3218A4A9" w14:textId="77777777" w:rsidTr="00A11202">
        <w:trPr>
          <w:trHeight w:val="268"/>
        </w:trPr>
        <w:tc>
          <w:tcPr>
            <w:tcW w:w="862" w:type="dxa"/>
          </w:tcPr>
          <w:p w14:paraId="6B1D5128" w14:textId="77777777" w:rsidR="00A11202" w:rsidRPr="00F45E53" w:rsidRDefault="00A11202" w:rsidP="004F57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11202" w:rsidRPr="00F45E53" w:rsidRDefault="00A11202" w:rsidP="004F57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11202" w:rsidRPr="00F45E53" w:rsidRDefault="00A11202" w:rsidP="004F57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11202" w:rsidRPr="00F45E53" w14:paraId="622814C1" w14:textId="77777777" w:rsidTr="00A11202">
        <w:trPr>
          <w:trHeight w:val="268"/>
        </w:trPr>
        <w:tc>
          <w:tcPr>
            <w:tcW w:w="862" w:type="dxa"/>
          </w:tcPr>
          <w:p w14:paraId="7671AEB9" w14:textId="77777777" w:rsidR="00A11202" w:rsidRPr="00F45E53" w:rsidRDefault="00A11202" w:rsidP="004F57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11202" w:rsidRPr="00F45E53" w:rsidRDefault="00A11202" w:rsidP="004F57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2A75D15" w:rsidR="00A11202" w:rsidRPr="00F45E53" w:rsidRDefault="00A11202" w:rsidP="004F57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11202" w:rsidRPr="00F45E53" w14:paraId="29ABD7A0" w14:textId="77777777" w:rsidTr="00A11202">
        <w:trPr>
          <w:trHeight w:val="268"/>
        </w:trPr>
        <w:tc>
          <w:tcPr>
            <w:tcW w:w="862" w:type="dxa"/>
          </w:tcPr>
          <w:p w14:paraId="36B1247A" w14:textId="77777777" w:rsidR="00A11202" w:rsidRPr="00F45E53" w:rsidRDefault="00A11202" w:rsidP="004F57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11202" w:rsidRPr="00F45E53" w:rsidRDefault="00A11202" w:rsidP="004F57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11202" w:rsidRPr="00F45E53" w:rsidRDefault="00A11202" w:rsidP="004F57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11202" w:rsidRPr="00F45E53" w14:paraId="4A41D4E9" w14:textId="77777777" w:rsidTr="00A11202">
        <w:trPr>
          <w:trHeight w:val="268"/>
        </w:trPr>
        <w:tc>
          <w:tcPr>
            <w:tcW w:w="862" w:type="dxa"/>
          </w:tcPr>
          <w:p w14:paraId="407BD317" w14:textId="77777777" w:rsidR="00A11202" w:rsidRPr="00F45E53" w:rsidRDefault="00A11202" w:rsidP="004F57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11202" w:rsidRPr="00F45E53" w:rsidRDefault="00A11202" w:rsidP="004F57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11202" w:rsidRPr="00F45E53" w:rsidRDefault="00A11202" w:rsidP="004F57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11202" w:rsidRPr="00F45E53" w:rsidRDefault="00A11202" w:rsidP="004F57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11202" w:rsidRPr="00F45E53" w14:paraId="306FA4E7" w14:textId="77777777" w:rsidTr="00A11202">
        <w:trPr>
          <w:trHeight w:val="268"/>
        </w:trPr>
        <w:tc>
          <w:tcPr>
            <w:tcW w:w="862" w:type="dxa"/>
          </w:tcPr>
          <w:p w14:paraId="0E8DBBC7" w14:textId="7F4D293D" w:rsidR="00A11202" w:rsidRPr="00F45E53" w:rsidRDefault="00A11202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11202" w:rsidRPr="00F45E53" w:rsidRDefault="00A11202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A11202" w:rsidRPr="00F45E53" w:rsidRDefault="00A11202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A11202" w:rsidRPr="00F45E53" w:rsidRDefault="00A11202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A11202" w:rsidRPr="00F45E53" w:rsidRDefault="00A11202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11202" w:rsidRPr="00F45E53" w14:paraId="69A338AE" w14:textId="77777777" w:rsidTr="00A11202">
        <w:trPr>
          <w:trHeight w:val="268"/>
        </w:trPr>
        <w:tc>
          <w:tcPr>
            <w:tcW w:w="862" w:type="dxa"/>
          </w:tcPr>
          <w:p w14:paraId="60628F2D" w14:textId="4E3409F6" w:rsidR="00A11202" w:rsidRPr="00F45E53" w:rsidRDefault="00A11202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11202" w:rsidRPr="00F45E53" w:rsidRDefault="00A11202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90A6" w14:textId="71B17B51" w:rsidR="00A11202" w:rsidRPr="00F45E53" w:rsidRDefault="00A11202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CCC" w14:textId="5BCAF236" w:rsidR="00A11202" w:rsidRPr="00A013FB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13F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11202" w:rsidRPr="00F45E53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11202" w:rsidRPr="00F45E53" w14:paraId="7AE00EB8" w14:textId="77777777" w:rsidTr="00A11202">
        <w:trPr>
          <w:trHeight w:val="268"/>
        </w:trPr>
        <w:tc>
          <w:tcPr>
            <w:tcW w:w="862" w:type="dxa"/>
          </w:tcPr>
          <w:p w14:paraId="70AC5B8A" w14:textId="3D6F057F" w:rsidR="00A11202" w:rsidRPr="00F45E53" w:rsidRDefault="00A11202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11202" w:rsidRPr="00F45E53" w:rsidRDefault="00A11202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6B71" w14:textId="3F50BFDB" w:rsidR="00A11202" w:rsidRPr="00F45E53" w:rsidRDefault="00A11202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EA3" w14:textId="13BAD996" w:rsidR="00A11202" w:rsidRPr="00A013FB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13F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11202" w:rsidRPr="00F45E53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11202" w:rsidRPr="00F45E53" w14:paraId="6C652519" w14:textId="77777777" w:rsidTr="00A11202">
        <w:trPr>
          <w:trHeight w:val="268"/>
        </w:trPr>
        <w:tc>
          <w:tcPr>
            <w:tcW w:w="862" w:type="dxa"/>
          </w:tcPr>
          <w:p w14:paraId="40B0DD1E" w14:textId="6732BEE3" w:rsidR="00A11202" w:rsidRPr="00F45E53" w:rsidRDefault="00A11202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A11202" w:rsidRPr="00F45E53" w:rsidRDefault="00A11202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F2A2F" w14:textId="1783C4F6" w:rsidR="00A11202" w:rsidRPr="00F45E53" w:rsidRDefault="00A11202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DB2" w14:textId="023A0C6A" w:rsidR="00A11202" w:rsidRPr="00A013FB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013F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251341B8" w:rsidR="00A11202" w:rsidRPr="00F45E53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11202" w:rsidRPr="00F45E53" w14:paraId="25816211" w14:textId="77777777" w:rsidTr="00A11202">
        <w:trPr>
          <w:trHeight w:val="268"/>
        </w:trPr>
        <w:tc>
          <w:tcPr>
            <w:tcW w:w="862" w:type="dxa"/>
          </w:tcPr>
          <w:p w14:paraId="664DDB0C" w14:textId="2926B908" w:rsidR="00A11202" w:rsidRDefault="00A11202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A11202" w:rsidRPr="00F45E53" w:rsidRDefault="00A11202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11202" w:rsidRDefault="00A11202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A11202" w:rsidRPr="009F2F7C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A11202" w:rsidRPr="00F45E53" w:rsidRDefault="00A11202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F57FD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F57FD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F57F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F57FD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F57FD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F57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F57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318DF8B" w:rsidR="00202F52" w:rsidRPr="00F45E53" w:rsidRDefault="00202F52" w:rsidP="00DE118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2581D65" w:rsidR="00202F52" w:rsidRPr="00DE118D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43740B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43740B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43740B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62DA1" w14:paraId="3676ACCC" w14:textId="77777777" w:rsidTr="004F57FD">
        <w:tc>
          <w:tcPr>
            <w:tcW w:w="1413" w:type="dxa"/>
          </w:tcPr>
          <w:p w14:paraId="7DDB3BFA" w14:textId="77777777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49648B1A" w:rsidR="00F32211" w:rsidRPr="00D62DA1" w:rsidRDefault="00B8004D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139464E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62DA1">
              <w:rPr>
                <w:rFonts w:ascii="Times New Roman" w:hAnsi="Times New Roman" w:cs="Times New Roman"/>
              </w:rPr>
              <w:t xml:space="preserve"> </w:t>
            </w: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62DA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62DA1" w:rsidRDefault="00F32211" w:rsidP="0043740B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57847"/>
      <w:r w:rsidRPr="00D62DA1">
        <w:t>Archivo Carátula</w:t>
      </w:r>
      <w:bookmarkEnd w:id="22"/>
      <w:bookmarkEnd w:id="23"/>
      <w:r w:rsidRPr="00D62DA1">
        <w:fldChar w:fldCharType="begin"/>
      </w:r>
      <w:r w:rsidRPr="00D62DA1">
        <w:instrText xml:space="preserve"> XE "Archivo ”arátula" </w:instrText>
      </w:r>
      <w:r w:rsidRPr="00D62DA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F57FD">
        <w:tc>
          <w:tcPr>
            <w:tcW w:w="1413" w:type="dxa"/>
          </w:tcPr>
          <w:p w14:paraId="01B744DD" w14:textId="77777777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3E39C5C2" w:rsidR="00F32211" w:rsidRPr="00D62DA1" w:rsidRDefault="00B8004D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7D4ADA5A" w:rsidR="00F32211" w:rsidRPr="00D62DA1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62DA1"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F57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62D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43740B">
      <w:pPr>
        <w:pStyle w:val="Ttulo2"/>
        <w:numPr>
          <w:ilvl w:val="1"/>
          <w:numId w:val="7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43740B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43740B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F57F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F57F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F57F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F57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5E312106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449A74F0" w14:textId="77777777" w:rsidTr="004F57FD">
        <w:trPr>
          <w:trHeight w:val="268"/>
        </w:trPr>
        <w:tc>
          <w:tcPr>
            <w:tcW w:w="862" w:type="dxa"/>
          </w:tcPr>
          <w:p w14:paraId="446C1F3A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A205AB" w14:textId="02617695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  <w:vAlign w:val="center"/>
          </w:tcPr>
          <w:p w14:paraId="67FA48B0" w14:textId="3BA79B7E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07C36CDF" w14:textId="69901410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457D6C4A" w14:textId="77777777" w:rsidTr="004F57FD">
        <w:trPr>
          <w:trHeight w:val="268"/>
        </w:trPr>
        <w:tc>
          <w:tcPr>
            <w:tcW w:w="862" w:type="dxa"/>
          </w:tcPr>
          <w:p w14:paraId="7484FA91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B2B647" w14:textId="05EA443B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  <w:vAlign w:val="center"/>
          </w:tcPr>
          <w:p w14:paraId="76546BB7" w14:textId="280500B9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1FB54790" w14:textId="627CD1DA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11B65347" w14:textId="77777777" w:rsidTr="004F57FD">
        <w:trPr>
          <w:trHeight w:val="268"/>
        </w:trPr>
        <w:tc>
          <w:tcPr>
            <w:tcW w:w="862" w:type="dxa"/>
          </w:tcPr>
          <w:p w14:paraId="77B032DD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C12A2A" w14:textId="775D9C70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  <w:vAlign w:val="center"/>
          </w:tcPr>
          <w:p w14:paraId="244C3CFE" w14:textId="62F98BC7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1" w:type="dxa"/>
          </w:tcPr>
          <w:p w14:paraId="1BCCA69B" w14:textId="287CB418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4A73DB0F" w:rsidR="00B8004D" w:rsidRDefault="003865CF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43740B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43740B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334766C2" w:rsidR="001278BF" w:rsidRDefault="007042F5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72E10" w14:textId="77777777" w:rsidR="00D053A5" w:rsidRDefault="00D053A5" w:rsidP="00F10206">
      <w:pPr>
        <w:spacing w:after="0" w:line="240" w:lineRule="auto"/>
      </w:pPr>
      <w:r>
        <w:separator/>
      </w:r>
    </w:p>
  </w:endnote>
  <w:endnote w:type="continuationSeparator" w:id="0">
    <w:p w14:paraId="674B4D71" w14:textId="77777777" w:rsidR="00D053A5" w:rsidRDefault="00D053A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3A0913F3" w:rsidR="004F57FD" w:rsidRPr="008131F5" w:rsidRDefault="004F57FD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EF1A76">
          <w:rPr>
            <w:noProof/>
            <w:lang w:val="en-US" w:bidi="es-ES"/>
          </w:rPr>
          <w:t>12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F57FD" w:rsidRPr="008131F5" w:rsidRDefault="004F57FD" w:rsidP="00F10206">
    <w:pPr>
      <w:pStyle w:val="Piedepgina"/>
      <w:rPr>
        <w:noProof/>
        <w:lang w:val="en-US"/>
      </w:rPr>
    </w:pPr>
  </w:p>
  <w:p w14:paraId="19776197" w14:textId="77777777" w:rsidR="004F57FD" w:rsidRPr="001C0052" w:rsidRDefault="004F57F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BF791" w14:textId="77777777" w:rsidR="00D053A5" w:rsidRDefault="00D053A5" w:rsidP="00F10206">
      <w:pPr>
        <w:spacing w:after="0" w:line="240" w:lineRule="auto"/>
      </w:pPr>
      <w:r>
        <w:separator/>
      </w:r>
    </w:p>
  </w:footnote>
  <w:footnote w:type="continuationSeparator" w:id="0">
    <w:p w14:paraId="29B05F4E" w14:textId="77777777" w:rsidR="00D053A5" w:rsidRDefault="00D053A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F57FD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F57FD" w:rsidRDefault="004F57FD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F57FD" w:rsidRDefault="004F57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63B7EC7"/>
    <w:multiLevelType w:val="multilevel"/>
    <w:tmpl w:val="E100585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1C68B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155023922">
    <w:abstractNumId w:val="33"/>
  </w:num>
  <w:num w:numId="2" w16cid:durableId="101609787">
    <w:abstractNumId w:val="7"/>
  </w:num>
  <w:num w:numId="3" w16cid:durableId="668481560">
    <w:abstractNumId w:val="3"/>
  </w:num>
  <w:num w:numId="4" w16cid:durableId="1292318647">
    <w:abstractNumId w:val="39"/>
  </w:num>
  <w:num w:numId="5" w16cid:durableId="1083993831">
    <w:abstractNumId w:val="23"/>
  </w:num>
  <w:num w:numId="6" w16cid:durableId="1448625439">
    <w:abstractNumId w:val="17"/>
  </w:num>
  <w:num w:numId="7" w16cid:durableId="583952878">
    <w:abstractNumId w:val="2"/>
  </w:num>
  <w:num w:numId="8" w16cid:durableId="1352294456">
    <w:abstractNumId w:val="21"/>
  </w:num>
  <w:num w:numId="9" w16cid:durableId="418648401">
    <w:abstractNumId w:val="11"/>
  </w:num>
  <w:num w:numId="10" w16cid:durableId="876426627">
    <w:abstractNumId w:val="18"/>
  </w:num>
  <w:num w:numId="11" w16cid:durableId="1880623175">
    <w:abstractNumId w:val="32"/>
  </w:num>
  <w:num w:numId="12" w16cid:durableId="505635927">
    <w:abstractNumId w:val="41"/>
  </w:num>
  <w:num w:numId="13" w16cid:durableId="202526303">
    <w:abstractNumId w:val="30"/>
  </w:num>
  <w:num w:numId="14" w16cid:durableId="289870252">
    <w:abstractNumId w:val="34"/>
  </w:num>
  <w:num w:numId="15" w16cid:durableId="599414543">
    <w:abstractNumId w:val="42"/>
  </w:num>
  <w:num w:numId="16" w16cid:durableId="1291745312">
    <w:abstractNumId w:val="8"/>
  </w:num>
  <w:num w:numId="17" w16cid:durableId="319306517">
    <w:abstractNumId w:val="38"/>
  </w:num>
  <w:num w:numId="18" w16cid:durableId="2023388124">
    <w:abstractNumId w:val="1"/>
  </w:num>
  <w:num w:numId="19" w16cid:durableId="2112971824">
    <w:abstractNumId w:val="40"/>
  </w:num>
  <w:num w:numId="20" w16cid:durableId="935357765">
    <w:abstractNumId w:val="15"/>
  </w:num>
  <w:num w:numId="21" w16cid:durableId="206140297">
    <w:abstractNumId w:val="26"/>
  </w:num>
  <w:num w:numId="22" w16cid:durableId="500124448">
    <w:abstractNumId w:val="22"/>
  </w:num>
  <w:num w:numId="23" w16cid:durableId="1085305117">
    <w:abstractNumId w:val="12"/>
  </w:num>
  <w:num w:numId="24" w16cid:durableId="1545943587">
    <w:abstractNumId w:val="31"/>
  </w:num>
  <w:num w:numId="25" w16cid:durableId="1242833820">
    <w:abstractNumId w:val="5"/>
  </w:num>
  <w:num w:numId="26" w16cid:durableId="1968775113">
    <w:abstractNumId w:val="4"/>
  </w:num>
  <w:num w:numId="27" w16cid:durableId="372846683">
    <w:abstractNumId w:val="19"/>
  </w:num>
  <w:num w:numId="28" w16cid:durableId="1419793570">
    <w:abstractNumId w:val="19"/>
  </w:num>
  <w:num w:numId="29" w16cid:durableId="252906792">
    <w:abstractNumId w:val="19"/>
  </w:num>
  <w:num w:numId="30" w16cid:durableId="345328107">
    <w:abstractNumId w:val="19"/>
  </w:num>
  <w:num w:numId="31" w16cid:durableId="208274281">
    <w:abstractNumId w:val="0"/>
  </w:num>
  <w:num w:numId="32" w16cid:durableId="1528713790">
    <w:abstractNumId w:val="16"/>
  </w:num>
  <w:num w:numId="33" w16cid:durableId="257904952">
    <w:abstractNumId w:val="19"/>
  </w:num>
  <w:num w:numId="34" w16cid:durableId="769157836">
    <w:abstractNumId w:val="19"/>
  </w:num>
  <w:num w:numId="35" w16cid:durableId="1024018532">
    <w:abstractNumId w:val="19"/>
  </w:num>
  <w:num w:numId="36" w16cid:durableId="325476229">
    <w:abstractNumId w:val="36"/>
  </w:num>
  <w:num w:numId="37" w16cid:durableId="807169300">
    <w:abstractNumId w:val="25"/>
  </w:num>
  <w:num w:numId="38" w16cid:durableId="263272217">
    <w:abstractNumId w:val="28"/>
  </w:num>
  <w:num w:numId="39" w16cid:durableId="1746027743">
    <w:abstractNumId w:val="35"/>
  </w:num>
  <w:num w:numId="40" w16cid:durableId="130026175">
    <w:abstractNumId w:val="29"/>
  </w:num>
  <w:num w:numId="41" w16cid:durableId="1013456121">
    <w:abstractNumId w:val="14"/>
  </w:num>
  <w:num w:numId="42" w16cid:durableId="1028678030">
    <w:abstractNumId w:val="37"/>
  </w:num>
  <w:num w:numId="43" w16cid:durableId="226690333">
    <w:abstractNumId w:val="27"/>
  </w:num>
  <w:num w:numId="44" w16cid:durableId="565729095">
    <w:abstractNumId w:val="20"/>
  </w:num>
  <w:num w:numId="45" w16cid:durableId="171913898">
    <w:abstractNumId w:val="10"/>
  </w:num>
  <w:num w:numId="46" w16cid:durableId="1552106768">
    <w:abstractNumId w:val="6"/>
  </w:num>
  <w:num w:numId="47" w16cid:durableId="1354576566">
    <w:abstractNumId w:val="13"/>
  </w:num>
  <w:num w:numId="48" w16cid:durableId="1280263976">
    <w:abstractNumId w:val="33"/>
  </w:num>
  <w:num w:numId="49" w16cid:durableId="757021590">
    <w:abstractNumId w:val="43"/>
  </w:num>
  <w:num w:numId="50" w16cid:durableId="774405768">
    <w:abstractNumId w:val="9"/>
  </w:num>
  <w:num w:numId="51" w16cid:durableId="265499240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1F5E06"/>
    <w:rsid w:val="00202F52"/>
    <w:rsid w:val="0020586B"/>
    <w:rsid w:val="00210B9C"/>
    <w:rsid w:val="002119AD"/>
    <w:rsid w:val="00212731"/>
    <w:rsid w:val="002308E7"/>
    <w:rsid w:val="00230F5A"/>
    <w:rsid w:val="002358C5"/>
    <w:rsid w:val="002413E7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C5B4D"/>
    <w:rsid w:val="002E1CED"/>
    <w:rsid w:val="002E74B0"/>
    <w:rsid w:val="002E74BA"/>
    <w:rsid w:val="002E798A"/>
    <w:rsid w:val="002F7BDD"/>
    <w:rsid w:val="0030191E"/>
    <w:rsid w:val="00312989"/>
    <w:rsid w:val="0031623F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5CF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3740B"/>
    <w:rsid w:val="00443E8F"/>
    <w:rsid w:val="004453F6"/>
    <w:rsid w:val="00446EF8"/>
    <w:rsid w:val="00453AE1"/>
    <w:rsid w:val="00465EE6"/>
    <w:rsid w:val="00477EA2"/>
    <w:rsid w:val="004839DA"/>
    <w:rsid w:val="004941E9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4F57FD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85D9E"/>
    <w:rsid w:val="0059516B"/>
    <w:rsid w:val="00597FD4"/>
    <w:rsid w:val="005B3B96"/>
    <w:rsid w:val="005B5D60"/>
    <w:rsid w:val="005B65DC"/>
    <w:rsid w:val="005C1ED5"/>
    <w:rsid w:val="005C3FE0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1942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591F"/>
    <w:rsid w:val="006A0A36"/>
    <w:rsid w:val="006A19E5"/>
    <w:rsid w:val="006A1E9F"/>
    <w:rsid w:val="006A36D6"/>
    <w:rsid w:val="006A5C5E"/>
    <w:rsid w:val="006B4D0F"/>
    <w:rsid w:val="006B70A9"/>
    <w:rsid w:val="006C2D2F"/>
    <w:rsid w:val="006D2868"/>
    <w:rsid w:val="006D45CE"/>
    <w:rsid w:val="006D5D01"/>
    <w:rsid w:val="006F07F7"/>
    <w:rsid w:val="006F384B"/>
    <w:rsid w:val="006F53A6"/>
    <w:rsid w:val="006F65AF"/>
    <w:rsid w:val="0070260B"/>
    <w:rsid w:val="007042F5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0EA4"/>
    <w:rsid w:val="00891C53"/>
    <w:rsid w:val="008932A1"/>
    <w:rsid w:val="008A17BE"/>
    <w:rsid w:val="008B1D6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614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13FB"/>
    <w:rsid w:val="00A03641"/>
    <w:rsid w:val="00A06AD3"/>
    <w:rsid w:val="00A10C95"/>
    <w:rsid w:val="00A11202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053A5"/>
    <w:rsid w:val="00D23639"/>
    <w:rsid w:val="00D3155F"/>
    <w:rsid w:val="00D31E6D"/>
    <w:rsid w:val="00D35EF3"/>
    <w:rsid w:val="00D41FAB"/>
    <w:rsid w:val="00D4790F"/>
    <w:rsid w:val="00D50645"/>
    <w:rsid w:val="00D5246E"/>
    <w:rsid w:val="00D62DA1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118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6E5E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EF1A76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2026-3C23-46B1-A438-2BB39431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1567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38</cp:revision>
  <dcterms:created xsi:type="dcterms:W3CDTF">2024-03-06T13:25:00Z</dcterms:created>
  <dcterms:modified xsi:type="dcterms:W3CDTF">2024-06-05T20:16:00Z</dcterms:modified>
</cp:coreProperties>
</file>