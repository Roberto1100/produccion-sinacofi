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017F0A" w:rsidRDefault="00C4642F" w:rsidP="00017F0A">
      <w:pPr>
        <w:pStyle w:val="Sinespaciado"/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501C9F9F" w:rsidR="00C4642F" w:rsidRPr="004A1260" w:rsidRDefault="004A1260" w:rsidP="008062A7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017F0A">
        <w:rPr>
          <w:rFonts w:ascii="Times New Roman" w:hAnsi="Times New Roman" w:cs="Times New Roman"/>
          <w:b/>
          <w:sz w:val="72"/>
          <w:szCs w:val="72"/>
        </w:rPr>
        <w:tab/>
        <w:t>R11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FA0B6F">
        <w:rPr>
          <w:rFonts w:ascii="Times New Roman" w:hAnsi="Times New Roman" w:cs="Times New Roman"/>
          <w:b/>
          <w:sz w:val="72"/>
          <w:szCs w:val="72"/>
        </w:rPr>
        <w:t>7</w:t>
      </w:r>
      <w:r w:rsidR="00017F0A">
        <w:rPr>
          <w:rFonts w:ascii="Times New Roman" w:hAnsi="Times New Roman" w:cs="Times New Roman"/>
          <w:b/>
          <w:sz w:val="72"/>
          <w:szCs w:val="72"/>
        </w:rPr>
        <w:t>11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017F0A" w:rsidRPr="00017F0A">
        <w:rPr>
          <w:rFonts w:ascii="Times New Roman" w:hAnsi="Times New Roman" w:cs="Times New Roman"/>
          <w:b/>
          <w:sz w:val="72"/>
          <w:szCs w:val="72"/>
        </w:rPr>
        <w:t>Calificación de bancos de importancia sistémica</w:t>
      </w:r>
      <w:r w:rsidR="00665EB3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2ECF11F" w14:textId="77777777" w:rsidR="000C1EF5" w:rsidRDefault="00C4642F" w:rsidP="00B06B5A">
      <w:pPr>
        <w:rPr>
          <w:rFonts w:cs="Times New Roman"/>
        </w:rPr>
      </w:pPr>
      <w:r w:rsidRPr="00230F5A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7A7C704B" w:rsidR="00522424" w:rsidRDefault="00522424" w:rsidP="000C1EF5">
          <w:pPr>
            <w:pStyle w:val="TtuloTDC"/>
          </w:pPr>
          <w:r>
            <w:t>Contenido</w:t>
          </w:r>
        </w:p>
        <w:p w14:paraId="36CD2A8F" w14:textId="5F61B06C" w:rsidR="00665EB3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7838" w:history="1">
            <w:r w:rsidR="00665EB3" w:rsidRPr="00005200">
              <w:rPr>
                <w:rStyle w:val="Hipervnculo"/>
                <w:noProof/>
              </w:rPr>
              <w:t>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estructuras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A20E3">
              <w:rPr>
                <w:noProof/>
                <w:webHidden/>
              </w:rPr>
              <w:t>4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7E6721C" w14:textId="7372B088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39" w:history="1">
            <w:r w:rsidR="00665EB3" w:rsidRPr="00005200">
              <w:rPr>
                <w:rStyle w:val="Hipervnculo"/>
                <w:bCs/>
                <w:noProof/>
              </w:rPr>
              <w:t>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bCs/>
                <w:noProof/>
              </w:rPr>
              <w:t xml:space="preserve">Archivo de datos del emisor  </w:t>
            </w:r>
            <w:r w:rsidR="00665EB3" w:rsidRPr="00005200">
              <w:rPr>
                <w:rStyle w:val="Hipervnculo"/>
                <w:noProof/>
              </w:rPr>
              <w:t>Manual Sistema de Información Bancos - Sistema Contable (cmfchile.cl)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A20E3">
              <w:rPr>
                <w:noProof/>
                <w:webHidden/>
              </w:rPr>
              <w:t>4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B484EC" w14:textId="3BA4BEDB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0" w:history="1">
            <w:r w:rsidR="00665EB3" w:rsidRPr="00005200">
              <w:rPr>
                <w:rStyle w:val="Hipervnculo"/>
                <w:noProof/>
              </w:rPr>
              <w:t>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Validaciones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A20E3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E5C292D" w14:textId="1537A40B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1" w:history="1">
            <w:r w:rsidR="00665EB3" w:rsidRPr="00005200">
              <w:rPr>
                <w:rStyle w:val="Hipervnculo"/>
                <w:noProof/>
              </w:rPr>
              <w:t>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A20E3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0A47C37" w14:textId="73C14332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2" w:history="1">
            <w:r w:rsidR="00665EB3" w:rsidRPr="00005200">
              <w:rPr>
                <w:rStyle w:val="Hipervnculo"/>
                <w:noProof/>
              </w:rPr>
              <w:t>3.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Construyendo la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A20E3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013E0DCB" w14:textId="79BE6F31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3" w:history="1">
            <w:r w:rsidR="00665EB3" w:rsidRPr="00005200">
              <w:rPr>
                <w:rStyle w:val="Hipervnculo"/>
                <w:noProof/>
              </w:rPr>
              <w:t>3.1.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Formato de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_Toc166057843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A20E3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4A3E6FC" w14:textId="79B91C0F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4" w:history="1">
            <w:r w:rsidR="00665EB3" w:rsidRPr="00005200">
              <w:rPr>
                <w:rStyle w:val="Hipervnculo"/>
                <w:bCs/>
                <w:noProof/>
              </w:rPr>
              <w:t>4.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nombres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_Toc166057844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A20E3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E11AE7" w14:textId="64E5C97D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5" w:history="1">
            <w:r w:rsidR="00665EB3" w:rsidRPr="00005200">
              <w:rPr>
                <w:rStyle w:val="Hipervnculo"/>
                <w:noProof/>
              </w:rPr>
              <w:t>4.1.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salida a destino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_Toc166057845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A20E3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CD1EE8D" w14:textId="74298E3C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6" w:history="1">
            <w:r w:rsidR="00665EB3" w:rsidRPr="00005200">
              <w:rPr>
                <w:rStyle w:val="Hipervnculo"/>
                <w:noProof/>
              </w:rPr>
              <w:t>4.1.1.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_Toc166057846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A20E3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CB980E0" w14:textId="5223DC88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7" w:history="1">
            <w:r w:rsidR="00665EB3" w:rsidRPr="00005200">
              <w:rPr>
                <w:rStyle w:val="Hipervnculo"/>
                <w:noProof/>
              </w:rPr>
              <w:t>4.1.2.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Carátula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_Toc166057847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A20E3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391C959" w14:textId="1EB93C3D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8" w:history="1">
            <w:r w:rsidR="00665EB3" w:rsidRPr="00005200">
              <w:rPr>
                <w:rStyle w:val="Hipervnculo"/>
                <w:noProof/>
              </w:rPr>
              <w:t>4.2.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correlativo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A20E3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AE6291B" w14:textId="19AEBD8F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9" w:history="1">
            <w:r w:rsidR="00665EB3" w:rsidRPr="00005200">
              <w:rPr>
                <w:rStyle w:val="Hipervnculo"/>
                <w:noProof/>
              </w:rPr>
              <w:t>4.2.1.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A20E3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AC3DF7A" w14:textId="55A9AD3F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50" w:history="1">
            <w:r w:rsidR="00665EB3" w:rsidRPr="00005200">
              <w:rPr>
                <w:rStyle w:val="Hipervnculo"/>
                <w:noProof/>
              </w:rPr>
              <w:t>4.2.2.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Entrada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A20E3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7613006" w14:textId="1546D5C8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1" w:history="1">
            <w:r w:rsidR="00665EB3" w:rsidRPr="00005200">
              <w:rPr>
                <w:rStyle w:val="Hipervnculo"/>
                <w:noProof/>
              </w:rPr>
              <w:t>5.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Definir Notificación hacia el Front.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A20E3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67C34D0" w14:textId="53C4A2D0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2" w:history="1">
            <w:r w:rsidR="00665EB3" w:rsidRPr="00005200">
              <w:rPr>
                <w:rStyle w:val="Hipervnculo"/>
                <w:noProof/>
              </w:rPr>
              <w:t>6.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Datos sensibles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A20E3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B95E1CD" w14:textId="3F8A46D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32193E2E" w:rsidR="00DA6AAC" w:rsidRPr="00230F5A" w:rsidRDefault="00017F0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R11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936A23" w:rsidRPr="00230F5A" w14:paraId="5339FC0E" w14:textId="7AB2D237" w:rsidTr="000506C0">
        <w:tc>
          <w:tcPr>
            <w:tcW w:w="1256" w:type="dxa"/>
          </w:tcPr>
          <w:p w14:paraId="3DF7E2D2" w14:textId="64F64F96" w:rsidR="00936A23" w:rsidRPr="00230F5A" w:rsidRDefault="00936A23" w:rsidP="00936A2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R11</w:t>
            </w:r>
          </w:p>
        </w:tc>
        <w:tc>
          <w:tcPr>
            <w:tcW w:w="1342" w:type="dxa"/>
          </w:tcPr>
          <w:p w14:paraId="69C55B7E" w14:textId="648D1C9C" w:rsidR="00936A23" w:rsidRPr="00230F5A" w:rsidRDefault="00936A23" w:rsidP="00936A2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79C1155" w14:textId="77777777" w:rsidR="00936A23" w:rsidRDefault="00936A23" w:rsidP="00936A2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4951B39C" w14:textId="77777777" w:rsidR="00936A23" w:rsidRDefault="00936A23" w:rsidP="00936A2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5E643752" w:rsidR="00936A23" w:rsidRPr="00230F5A" w:rsidRDefault="00936A23" w:rsidP="00936A2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5D1478FC" w:rsidR="00936A23" w:rsidRPr="00230F5A" w:rsidRDefault="00936A23" w:rsidP="00936A2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48D54911" w:rsidR="00936A23" w:rsidRPr="00230F5A" w:rsidRDefault="00936A23" w:rsidP="00936A2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52568D" w:rsidRPr="00230F5A" w14:paraId="251EA50D" w14:textId="22DD7FE9" w:rsidTr="000506C0">
        <w:tc>
          <w:tcPr>
            <w:tcW w:w="1256" w:type="dxa"/>
          </w:tcPr>
          <w:p w14:paraId="7287933A" w14:textId="3EF02F16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R11</w:t>
            </w:r>
          </w:p>
        </w:tc>
        <w:tc>
          <w:tcPr>
            <w:tcW w:w="1342" w:type="dxa"/>
          </w:tcPr>
          <w:p w14:paraId="562818B9" w14:textId="57231726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83BE36B" w14:textId="77777777" w:rsidR="0052568D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Velásquez</w:t>
            </w:r>
          </w:p>
          <w:p w14:paraId="2C907F2D" w14:textId="77777777" w:rsidR="0052568D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3E6BAC34" w14:textId="77777777" w:rsidR="0052568D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  <w:p w14:paraId="5B494666" w14:textId="43BA0BFA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536A3B6E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156D6102" w14:textId="77777777" w:rsidR="0052568D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actualiza modificación, bajo correo de fecha 23-07 por parte de Claudio Velásquez.</w:t>
            </w:r>
          </w:p>
          <w:p w14:paraId="0BE0702F" w14:textId="77777777" w:rsidR="0052568D" w:rsidRPr="0052568D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52568D">
              <w:rPr>
                <w:rFonts w:ascii="Times New Roman" w:hAnsi="Times New Roman" w:cs="Times New Roman"/>
                <w:lang w:val="es-CL"/>
              </w:rPr>
              <w:t>Archivo R11</w:t>
            </w:r>
          </w:p>
          <w:p w14:paraId="3C3C63FC" w14:textId="77777777" w:rsidR="0052568D" w:rsidRPr="0052568D" w:rsidRDefault="0052568D" w:rsidP="0052568D">
            <w:pPr>
              <w:numPr>
                <w:ilvl w:val="0"/>
                <w:numId w:val="6"/>
              </w:num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52568D">
              <w:rPr>
                <w:rFonts w:ascii="Times New Roman" w:hAnsi="Times New Roman" w:cs="Times New Roman"/>
                <w:lang w:val="es-CL"/>
              </w:rPr>
              <w:t xml:space="preserve">El </w:t>
            </w:r>
            <w:proofErr w:type="spellStart"/>
            <w:r w:rsidRPr="0052568D">
              <w:rPr>
                <w:rFonts w:ascii="Times New Roman" w:hAnsi="Times New Roman" w:cs="Times New Roman"/>
                <w:lang w:val="es-CL"/>
              </w:rPr>
              <w:t>filler</w:t>
            </w:r>
            <w:proofErr w:type="spellEnd"/>
            <w:r w:rsidRPr="0052568D">
              <w:rPr>
                <w:rFonts w:ascii="Times New Roman" w:hAnsi="Times New Roman" w:cs="Times New Roman"/>
                <w:lang w:val="es-CL"/>
              </w:rPr>
              <w:t xml:space="preserve"> del </w:t>
            </w:r>
            <w:proofErr w:type="spellStart"/>
            <w:r w:rsidRPr="0052568D">
              <w:rPr>
                <w:rFonts w:ascii="Times New Roman" w:hAnsi="Times New Roman" w:cs="Times New Roman"/>
                <w:lang w:val="es-CL"/>
              </w:rPr>
              <w:t>header</w:t>
            </w:r>
            <w:proofErr w:type="spellEnd"/>
            <w:r w:rsidRPr="0052568D">
              <w:rPr>
                <w:rFonts w:ascii="Times New Roman" w:hAnsi="Times New Roman" w:cs="Times New Roman"/>
                <w:lang w:val="es-CL"/>
              </w:rPr>
              <w:t xml:space="preserve"> es de 5.</w:t>
            </w:r>
          </w:p>
          <w:p w14:paraId="73D49B20" w14:textId="77777777" w:rsidR="0052568D" w:rsidRPr="0052568D" w:rsidRDefault="0052568D" w:rsidP="0052568D">
            <w:pPr>
              <w:numPr>
                <w:ilvl w:val="0"/>
                <w:numId w:val="6"/>
              </w:num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52568D">
              <w:rPr>
                <w:rFonts w:ascii="Times New Roman" w:hAnsi="Times New Roman" w:cs="Times New Roman"/>
                <w:lang w:val="es-CL"/>
              </w:rPr>
              <w:t>Los campos del registro del archivo tienen un largo de 4 y 14 respectivamente.</w:t>
            </w:r>
          </w:p>
          <w:p w14:paraId="2680C47E" w14:textId="5B4B3FB9" w:rsidR="0052568D" w:rsidRPr="0052568D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52568D" w:rsidRPr="00230F5A" w14:paraId="38B70AFE" w14:textId="34FEEE1D" w:rsidTr="000506C0">
        <w:tc>
          <w:tcPr>
            <w:tcW w:w="1256" w:type="dxa"/>
          </w:tcPr>
          <w:p w14:paraId="23AEB014" w14:textId="5799241D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2568D" w:rsidRPr="00230F5A" w14:paraId="4B606B6E" w14:textId="62885254" w:rsidTr="000506C0">
        <w:tc>
          <w:tcPr>
            <w:tcW w:w="1256" w:type="dxa"/>
          </w:tcPr>
          <w:p w14:paraId="612D72B6" w14:textId="77777777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2568D" w:rsidRPr="00230F5A" w14:paraId="2EA7A1DB" w14:textId="6C6D457E" w:rsidTr="000506C0">
        <w:tc>
          <w:tcPr>
            <w:tcW w:w="1256" w:type="dxa"/>
          </w:tcPr>
          <w:p w14:paraId="4D062B49" w14:textId="77777777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2568D" w:rsidRPr="00230F5A" w14:paraId="4EBD62EB" w14:textId="7659FBA3" w:rsidTr="000506C0">
        <w:tc>
          <w:tcPr>
            <w:tcW w:w="1256" w:type="dxa"/>
          </w:tcPr>
          <w:p w14:paraId="6FF918B3" w14:textId="77777777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52568D" w:rsidRPr="00230F5A" w:rsidRDefault="0052568D" w:rsidP="0052568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lastRenderedPageBreak/>
        <w:br w:type="page"/>
      </w:r>
    </w:p>
    <w:p w14:paraId="64EB275F" w14:textId="602FC21C" w:rsidR="00C4642F" w:rsidRPr="00230F5A" w:rsidRDefault="00C4642F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6605783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383278">
      <w:pPr>
        <w:pStyle w:val="Ttulo2"/>
        <w:numPr>
          <w:ilvl w:val="1"/>
          <w:numId w:val="1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05783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2466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4963"/>
        <w:gridCol w:w="4963"/>
        <w:gridCol w:w="4963"/>
        <w:gridCol w:w="2978"/>
      </w:tblGrid>
      <w:tr w:rsidR="001D72C1" w14:paraId="1CBC27A8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8C1" w14:textId="59914ED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936A23">
              <w:rPr>
                <w:sz w:val="20"/>
                <w:lang w:val="es-CL"/>
              </w:rPr>
              <w:t>Código</w:t>
            </w:r>
            <w:r w:rsidRPr="00936A23">
              <w:rPr>
                <w:spacing w:val="-4"/>
                <w:sz w:val="20"/>
                <w:lang w:val="es-CL"/>
              </w:rPr>
              <w:t xml:space="preserve"> </w:t>
            </w:r>
            <w:r w:rsidRPr="00936A23">
              <w:rPr>
                <w:sz w:val="20"/>
                <w:lang w:val="es-CL"/>
              </w:rPr>
              <w:t>de</w:t>
            </w:r>
            <w:r w:rsidRPr="00936A23">
              <w:rPr>
                <w:spacing w:val="-4"/>
                <w:sz w:val="20"/>
                <w:lang w:val="es-CL"/>
              </w:rPr>
              <w:t xml:space="preserve"> </w:t>
            </w:r>
            <w:r w:rsidRPr="00936A23">
              <w:rPr>
                <w:sz w:val="20"/>
                <w:lang w:val="es-CL"/>
              </w:rPr>
              <w:t>la</w:t>
            </w:r>
            <w:r w:rsidRPr="00936A23">
              <w:rPr>
                <w:spacing w:val="-3"/>
                <w:sz w:val="20"/>
                <w:lang w:val="es-CL"/>
              </w:rPr>
              <w:t xml:space="preserve"> </w:t>
            </w:r>
            <w:r w:rsidRPr="00936A23">
              <w:rPr>
                <w:sz w:val="20"/>
                <w:lang w:val="es-CL"/>
              </w:rPr>
              <w:t>institución</w:t>
            </w:r>
            <w:r w:rsidRPr="00936A23">
              <w:rPr>
                <w:spacing w:val="-1"/>
                <w:sz w:val="20"/>
                <w:lang w:val="es-CL"/>
              </w:rPr>
              <w:t xml:space="preserve"> </w:t>
            </w:r>
            <w:r w:rsidRPr="00936A23">
              <w:rPr>
                <w:sz w:val="20"/>
                <w:lang w:val="es-CL"/>
              </w:rPr>
              <w:t>financiera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1435" w14:textId="765DE51C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E0B" w14:textId="59CE67C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F3337B3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1D72C1" w14:paraId="0BB15B91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9AF" w14:textId="56E84154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936A23">
              <w:rPr>
                <w:sz w:val="20"/>
              </w:rPr>
              <w:t>archive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AED5" w14:textId="0EE1961A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AFD0" w14:textId="0CC42A12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439B0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1D72C1" w14:paraId="7C07D41C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EF0" w14:textId="0E7B6CB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1010" w14:textId="2E8987DC" w:rsidR="001D72C1" w:rsidRDefault="001D72C1" w:rsidP="001D72C1">
            <w:pPr>
              <w:pStyle w:val="TableParagraph"/>
              <w:tabs>
                <w:tab w:val="left" w:pos="1140"/>
              </w:tabs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P(</w:t>
            </w:r>
            <w:proofErr w:type="gramEnd"/>
            <w:r>
              <w:rPr>
                <w:sz w:val="20"/>
              </w:rPr>
              <w:t>06) AAAAMM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1B" w14:textId="68D6075B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4428AF08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14ABFFD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F(</w:t>
            </w:r>
            <w:proofErr w:type="gramEnd"/>
            <w:r>
              <w:rPr>
                <w:rFonts w:ascii="Times New Roman" w:hAnsi="Times New Roman" w:cs="Times New Roman"/>
              </w:rPr>
              <w:t>08)    AAAAMMDD</w:t>
            </w:r>
          </w:p>
        </w:tc>
      </w:tr>
      <w:tr w:rsidR="001D72C1" w14:paraId="7065C47E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709F" w14:textId="34B2ED06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A49E" w14:textId="129EA3A1" w:rsidR="001D72C1" w:rsidRDefault="00413D59" w:rsidP="00017F0A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 w:rsidR="0052568D">
              <w:rPr>
                <w:sz w:val="20"/>
              </w:rPr>
              <w:t>5</w:t>
            </w:r>
            <w:r w:rsidR="001D72C1">
              <w:rPr>
                <w:sz w:val="20"/>
              </w:rPr>
              <w:t>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B4BD" w14:textId="6FA6262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55)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21250B9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86DE26E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129)</w:t>
            </w:r>
          </w:p>
        </w:tc>
      </w:tr>
    </w:tbl>
    <w:p w14:paraId="0B300366" w14:textId="646EB2BF" w:rsidR="00357A35" w:rsidRPr="00881DC7" w:rsidRDefault="00357A35" w:rsidP="00881DC7">
      <w:pPr>
        <w:pStyle w:val="Textoindependiente"/>
        <w:jc w:val="both"/>
      </w:pPr>
      <w:r w:rsidRPr="00881DC7">
        <w:t xml:space="preserve">Longitud Total del registro: </w:t>
      </w:r>
      <w:r w:rsidR="00017F0A">
        <w:t>1</w:t>
      </w:r>
      <w:r w:rsidR="00211744">
        <w:t>8</w:t>
      </w:r>
      <w:r w:rsidR="00881DC7" w:rsidRPr="00881DC7"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14C9EDF" w14:textId="132CF878" w:rsidR="000C51D8" w:rsidRDefault="00413D59" w:rsidP="000C51D8">
      <w:pPr>
        <w:pStyle w:val="Textoindependiente"/>
        <w:spacing w:before="2"/>
        <w:rPr>
          <w:rFonts w:ascii="Times New Roman" w:hAnsi="Times New Roman"/>
          <w:i/>
        </w:rPr>
      </w:pPr>
      <w:r>
        <w:rPr>
          <w:rFonts w:ascii="Times New Roman"/>
          <w:i/>
        </w:rPr>
        <w:t xml:space="preserve">      </w:t>
      </w:r>
      <w:r w:rsidR="00017F0A">
        <w:rPr>
          <w:rFonts w:ascii="Times New Roman" w:hAnsi="Times New Roman"/>
          <w:i/>
        </w:rPr>
        <w:t>Registro</w:t>
      </w:r>
      <w:r w:rsidR="00017F0A">
        <w:rPr>
          <w:rFonts w:ascii="Times New Roman" w:hAnsi="Times New Roman"/>
          <w:i/>
          <w:spacing w:val="-1"/>
        </w:rPr>
        <w:t xml:space="preserve"> </w:t>
      </w:r>
      <w:r w:rsidR="00017F0A">
        <w:rPr>
          <w:rFonts w:ascii="Times New Roman" w:hAnsi="Times New Roman"/>
          <w:i/>
        </w:rPr>
        <w:t>para</w:t>
      </w:r>
      <w:r w:rsidR="00017F0A">
        <w:rPr>
          <w:rFonts w:ascii="Times New Roman" w:hAnsi="Times New Roman"/>
          <w:i/>
          <w:spacing w:val="-1"/>
        </w:rPr>
        <w:t xml:space="preserve"> </w:t>
      </w:r>
      <w:r w:rsidR="00017F0A">
        <w:rPr>
          <w:rFonts w:ascii="Times New Roman" w:hAnsi="Times New Roman"/>
          <w:i/>
        </w:rPr>
        <w:t>informar</w:t>
      </w:r>
      <w:r w:rsidR="00017F0A">
        <w:rPr>
          <w:rFonts w:ascii="Times New Roman" w:hAnsi="Times New Roman"/>
          <w:i/>
          <w:spacing w:val="-2"/>
        </w:rPr>
        <w:t xml:space="preserve"> </w:t>
      </w:r>
      <w:r w:rsidR="00017F0A">
        <w:rPr>
          <w:rFonts w:ascii="Times New Roman" w:hAnsi="Times New Roman"/>
          <w:i/>
        </w:rPr>
        <w:t>factores</w:t>
      </w:r>
      <w:r w:rsidR="00017F0A">
        <w:rPr>
          <w:rFonts w:ascii="Times New Roman" w:hAnsi="Times New Roman"/>
          <w:i/>
          <w:spacing w:val="-3"/>
        </w:rPr>
        <w:t xml:space="preserve"> </w:t>
      </w:r>
      <w:r w:rsidR="00017F0A">
        <w:rPr>
          <w:rFonts w:ascii="Times New Roman" w:hAnsi="Times New Roman"/>
          <w:i/>
        </w:rPr>
        <w:t>y</w:t>
      </w:r>
      <w:r w:rsidR="00017F0A">
        <w:rPr>
          <w:rFonts w:ascii="Times New Roman" w:hAnsi="Times New Roman"/>
          <w:i/>
          <w:spacing w:val="-1"/>
        </w:rPr>
        <w:t xml:space="preserve"> </w:t>
      </w:r>
      <w:proofErr w:type="spellStart"/>
      <w:r w:rsidR="00017F0A">
        <w:rPr>
          <w:rFonts w:ascii="Times New Roman" w:hAnsi="Times New Roman"/>
          <w:i/>
        </w:rPr>
        <w:t>sub-factores</w:t>
      </w:r>
      <w:proofErr w:type="spellEnd"/>
      <w:r w:rsidR="00017F0A">
        <w:rPr>
          <w:rFonts w:ascii="Times New Roman" w:hAnsi="Times New Roman"/>
          <w:i/>
          <w:spacing w:val="-3"/>
        </w:rPr>
        <w:t xml:space="preserve"> </w:t>
      </w:r>
      <w:r w:rsidR="00017F0A">
        <w:rPr>
          <w:rFonts w:ascii="Times New Roman" w:hAnsi="Times New Roman"/>
          <w:i/>
        </w:rPr>
        <w:t>del</w:t>
      </w:r>
      <w:r w:rsidR="00017F0A">
        <w:rPr>
          <w:rFonts w:ascii="Times New Roman" w:hAnsi="Times New Roman"/>
          <w:i/>
          <w:spacing w:val="-2"/>
        </w:rPr>
        <w:t xml:space="preserve"> </w:t>
      </w:r>
      <w:r w:rsidR="00017F0A">
        <w:rPr>
          <w:rFonts w:ascii="Times New Roman" w:hAnsi="Times New Roman"/>
          <w:i/>
        </w:rPr>
        <w:t>índice</w:t>
      </w:r>
      <w:r w:rsidR="00017F0A">
        <w:rPr>
          <w:rFonts w:ascii="Times New Roman" w:hAnsi="Times New Roman"/>
          <w:i/>
          <w:spacing w:val="-1"/>
        </w:rPr>
        <w:t xml:space="preserve"> </w:t>
      </w:r>
      <w:r w:rsidR="00017F0A">
        <w:rPr>
          <w:rFonts w:ascii="Times New Roman" w:hAnsi="Times New Roman"/>
          <w:i/>
        </w:rPr>
        <w:t>de</w:t>
      </w:r>
      <w:r w:rsidR="00017F0A">
        <w:rPr>
          <w:rFonts w:ascii="Times New Roman" w:hAnsi="Times New Roman"/>
          <w:i/>
          <w:spacing w:val="-2"/>
        </w:rPr>
        <w:t xml:space="preserve"> </w:t>
      </w:r>
      <w:r w:rsidR="00017F0A">
        <w:rPr>
          <w:rFonts w:ascii="Times New Roman" w:hAnsi="Times New Roman"/>
          <w:i/>
        </w:rPr>
        <w:t>importancia sistémica</w:t>
      </w:r>
    </w:p>
    <w:p w14:paraId="3F44BCCE" w14:textId="4B0C00EE" w:rsidR="00017F0A" w:rsidRDefault="00017F0A" w:rsidP="000C51D8">
      <w:pPr>
        <w:pStyle w:val="Textoindependiente"/>
        <w:spacing w:before="2"/>
        <w:rPr>
          <w:rFonts w:ascii="Times New Roman" w:hAnsi="Times New Roman"/>
          <w:i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017F0A" w14:paraId="2B3CE4F9" w14:textId="77777777" w:rsidTr="00A256E3">
        <w:trPr>
          <w:trHeight w:val="299"/>
        </w:trPr>
        <w:tc>
          <w:tcPr>
            <w:tcW w:w="1366" w:type="dxa"/>
          </w:tcPr>
          <w:p w14:paraId="32686DFC" w14:textId="77777777" w:rsidR="00017F0A" w:rsidRDefault="00017F0A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6B5036FC" w14:textId="77777777" w:rsidR="00017F0A" w:rsidRDefault="00017F0A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F5A4499" w14:textId="77777777" w:rsidR="00017F0A" w:rsidRDefault="00017F0A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sub-factor</w:t>
            </w:r>
          </w:p>
        </w:tc>
        <w:tc>
          <w:tcPr>
            <w:tcW w:w="1606" w:type="dxa"/>
          </w:tcPr>
          <w:p w14:paraId="4506A6E1" w14:textId="37568DA0" w:rsidR="00017F0A" w:rsidRDefault="00017F0A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</w:t>
            </w:r>
            <w:r w:rsidR="00211744">
              <w:rPr>
                <w:sz w:val="20"/>
              </w:rPr>
              <w:t>4</w:t>
            </w:r>
            <w:r>
              <w:rPr>
                <w:sz w:val="20"/>
              </w:rPr>
              <w:t>)</w:t>
            </w:r>
          </w:p>
        </w:tc>
      </w:tr>
      <w:tr w:rsidR="00017F0A" w14:paraId="0042724A" w14:textId="77777777" w:rsidTr="00A256E3">
        <w:trPr>
          <w:trHeight w:val="299"/>
        </w:trPr>
        <w:tc>
          <w:tcPr>
            <w:tcW w:w="1366" w:type="dxa"/>
          </w:tcPr>
          <w:p w14:paraId="5A28F920" w14:textId="77777777" w:rsidR="00017F0A" w:rsidRDefault="00017F0A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70EA2434" w14:textId="77777777" w:rsidR="00017F0A" w:rsidRDefault="00017F0A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17BC817" w14:textId="77777777" w:rsidR="00017F0A" w:rsidRDefault="00017F0A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</w:p>
        </w:tc>
        <w:tc>
          <w:tcPr>
            <w:tcW w:w="1606" w:type="dxa"/>
          </w:tcPr>
          <w:p w14:paraId="64B7F517" w14:textId="77777777" w:rsidR="00017F0A" w:rsidRDefault="00017F0A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102728D3" w14:textId="7831F116" w:rsidR="00017F0A" w:rsidRDefault="00017F0A" w:rsidP="00017F0A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</w:t>
      </w:r>
      <w:r w:rsidR="00211744">
        <w:t>8</w:t>
      </w:r>
      <w:r>
        <w:t xml:space="preserve"> Bytes</w:t>
      </w:r>
    </w:p>
    <w:p w14:paraId="268C78FD" w14:textId="760A432B" w:rsidR="00017F0A" w:rsidRDefault="00017F0A" w:rsidP="000C51D8">
      <w:pPr>
        <w:pStyle w:val="Textoindependiente"/>
        <w:spacing w:before="2"/>
        <w:rPr>
          <w:rFonts w:ascii="Times New Roman" w:hAnsi="Times New Roman"/>
          <w:i/>
        </w:rPr>
      </w:pPr>
    </w:p>
    <w:p w14:paraId="02BFD0D8" w14:textId="13BBAAA4" w:rsidR="00017F0A" w:rsidRDefault="00017F0A" w:rsidP="000C51D8">
      <w:pPr>
        <w:pStyle w:val="Textoindependiente"/>
        <w:spacing w:before="2"/>
        <w:rPr>
          <w:rFonts w:ascii="Times New Roman" w:hAnsi="Times New Roman"/>
          <w:i/>
        </w:rPr>
      </w:pPr>
    </w:p>
    <w:p w14:paraId="218E0397" w14:textId="602C7033" w:rsidR="00017F0A" w:rsidRDefault="00017F0A" w:rsidP="000C51D8">
      <w:pPr>
        <w:pStyle w:val="Textoindependiente"/>
        <w:spacing w:before="2"/>
        <w:rPr>
          <w:rFonts w:ascii="Times New Roman" w:hAnsi="Times New Roman"/>
          <w:i/>
        </w:rPr>
      </w:pPr>
    </w:p>
    <w:p w14:paraId="6FC76A8D" w14:textId="77777777" w:rsidR="000C51D8" w:rsidRDefault="000C51D8" w:rsidP="004D2F75">
      <w:pPr>
        <w:sectPr w:rsidR="000C51D8" w:rsidSect="00062196"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0527582"/>
      <w:bookmarkStart w:id="3" w:name="_Toc166057840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383278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057841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43B8D" w:rsidRPr="00B537DA" w14:paraId="2DEA4A0A" w14:textId="77777777" w:rsidTr="00143B8D">
        <w:tc>
          <w:tcPr>
            <w:tcW w:w="595" w:type="dxa"/>
          </w:tcPr>
          <w:bookmarkEnd w:id="6"/>
          <w:p w14:paraId="7D8CEC40" w14:textId="77777777" w:rsidR="00143B8D" w:rsidRPr="00B537DA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22504E82" w14:textId="77777777" w:rsidR="00143B8D" w:rsidRDefault="00143B8D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DE0A36B" w14:textId="77777777" w:rsidR="00143B8D" w:rsidRPr="00B537DA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43B8D" w:rsidRPr="00B537DA" w14:paraId="281DFEF1" w14:textId="77777777" w:rsidTr="00143B8D">
        <w:tc>
          <w:tcPr>
            <w:tcW w:w="595" w:type="dxa"/>
          </w:tcPr>
          <w:p w14:paraId="10273961" w14:textId="77777777" w:rsidR="00143B8D" w:rsidRPr="00B537DA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4BD0E640" w14:textId="77777777" w:rsidR="00143B8D" w:rsidRPr="00B537DA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43B8D" w:rsidRPr="00B537DA" w14:paraId="5B698EA4" w14:textId="77777777" w:rsidTr="00143B8D">
        <w:tc>
          <w:tcPr>
            <w:tcW w:w="595" w:type="dxa"/>
          </w:tcPr>
          <w:p w14:paraId="21CA274A" w14:textId="77777777" w:rsidR="00143B8D" w:rsidRPr="00E81654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351FD26" w14:textId="77777777" w:rsidR="00143B8D" w:rsidRPr="00B537DA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43B8D" w:rsidRPr="00B537DA" w14:paraId="32BEF1F5" w14:textId="77777777" w:rsidTr="00143B8D">
        <w:tc>
          <w:tcPr>
            <w:tcW w:w="595" w:type="dxa"/>
          </w:tcPr>
          <w:p w14:paraId="7B9222BC" w14:textId="77777777" w:rsidR="00143B8D" w:rsidRPr="00E81654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04B7B7C" w14:textId="77777777" w:rsidR="00143B8D" w:rsidRPr="00E81654" w:rsidRDefault="00143B8D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5ACD212E" w14:textId="77777777" w:rsidR="00143B8D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A7ED973" w14:textId="77777777" w:rsidR="00143B8D" w:rsidRPr="00DD1EE4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3F68CE4B" w14:textId="77777777" w:rsidR="00143B8D" w:rsidRPr="00DD1EE4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43B8D" w:rsidRPr="00B537DA" w14:paraId="4C2E66B8" w14:textId="77777777" w:rsidTr="00143B8D">
        <w:tc>
          <w:tcPr>
            <w:tcW w:w="595" w:type="dxa"/>
          </w:tcPr>
          <w:p w14:paraId="62550E42" w14:textId="77777777" w:rsidR="00143B8D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7410D40A" w14:textId="77777777" w:rsidR="00143B8D" w:rsidRDefault="00143B8D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44A36A36" w14:textId="77777777" w:rsidR="00143B8D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43B8D" w:rsidRPr="00B537DA" w14:paraId="120AA26B" w14:textId="77777777" w:rsidTr="00143B8D">
        <w:tc>
          <w:tcPr>
            <w:tcW w:w="595" w:type="dxa"/>
          </w:tcPr>
          <w:p w14:paraId="2B27772A" w14:textId="77777777" w:rsidR="00143B8D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24134354" w14:textId="77777777" w:rsidR="00143B8D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143B8D" w:rsidRPr="00B537DA" w14:paraId="562CC46A" w14:textId="77777777" w:rsidTr="00143B8D">
        <w:tc>
          <w:tcPr>
            <w:tcW w:w="595" w:type="dxa"/>
          </w:tcPr>
          <w:p w14:paraId="3D059F7D" w14:textId="77777777" w:rsidR="00143B8D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1BC4563B" w14:textId="77777777" w:rsidR="00143B8D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143B8D" w:rsidRPr="00B537DA" w14:paraId="402B63FC" w14:textId="77777777" w:rsidTr="00143B8D">
        <w:tc>
          <w:tcPr>
            <w:tcW w:w="595" w:type="dxa"/>
          </w:tcPr>
          <w:p w14:paraId="0E77EC14" w14:textId="77777777" w:rsidR="00143B8D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9A87F61" w14:textId="77777777" w:rsidR="00143B8D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43B8D" w:rsidRPr="00B537DA" w14:paraId="2D9FEDBC" w14:textId="77777777" w:rsidTr="00143B8D">
        <w:tc>
          <w:tcPr>
            <w:tcW w:w="595" w:type="dxa"/>
          </w:tcPr>
          <w:p w14:paraId="5BA799C8" w14:textId="77777777" w:rsidR="00143B8D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47C36253" w14:textId="77777777" w:rsidR="00143B8D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43B8D" w:rsidRPr="00B537DA" w14:paraId="2385D9FF" w14:textId="77777777" w:rsidTr="00143B8D">
        <w:tc>
          <w:tcPr>
            <w:tcW w:w="595" w:type="dxa"/>
          </w:tcPr>
          <w:p w14:paraId="6B700821" w14:textId="77777777" w:rsidR="00143B8D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43F4DB17" w14:textId="77777777" w:rsidR="00143B8D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43B8D" w:rsidRPr="00B537DA" w14:paraId="687A9055" w14:textId="77777777" w:rsidTr="00143B8D">
        <w:tc>
          <w:tcPr>
            <w:tcW w:w="595" w:type="dxa"/>
          </w:tcPr>
          <w:p w14:paraId="6108E0E7" w14:textId="77777777" w:rsidR="00143B8D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2CA8F2E2" w14:textId="77777777" w:rsidR="00143B8D" w:rsidRDefault="00143B8D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32835E3" w14:textId="77777777" w:rsidR="00936A23" w:rsidRPr="00170411" w:rsidRDefault="00936A23" w:rsidP="00936A23"/>
    <w:p w14:paraId="08A803BC" w14:textId="1D742B1E" w:rsidR="00936A23" w:rsidRPr="00230F5A" w:rsidRDefault="00936A23" w:rsidP="00936A23">
      <w:pPr>
        <w:pStyle w:val="Ttulo2"/>
        <w:numPr>
          <w:ilvl w:val="2"/>
          <w:numId w:val="1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>Validaciones variables asociadas al documento R11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0A3F49A" w14:textId="77777777" w:rsidR="00936A23" w:rsidRDefault="00936A23" w:rsidP="00936A23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936A23" w:rsidRPr="00B537DA" w14:paraId="2FDB3D1B" w14:textId="77777777" w:rsidTr="001C205D">
        <w:tc>
          <w:tcPr>
            <w:tcW w:w="595" w:type="dxa"/>
            <w:shd w:val="clear" w:color="auto" w:fill="auto"/>
          </w:tcPr>
          <w:p w14:paraId="5A020AA5" w14:textId="77777777" w:rsidR="00936A23" w:rsidRPr="00E81654" w:rsidRDefault="00936A23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B5F3E06" w14:textId="77777777" w:rsidR="00936A23" w:rsidRPr="00B537DA" w:rsidRDefault="00936A23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11E05EDF" w14:textId="77777777" w:rsidR="00936A23" w:rsidRDefault="00936A23" w:rsidP="00936A23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7C2B1B5" w14:textId="77777777" w:rsidR="00936A23" w:rsidRDefault="00936A23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7" w:name="_Toc160527584"/>
      <w:bookmarkStart w:id="8" w:name="_Toc16605784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383278">
      <w:pPr>
        <w:pStyle w:val="Ttulo2"/>
        <w:numPr>
          <w:ilvl w:val="1"/>
          <w:numId w:val="1"/>
        </w:numPr>
        <w:ind w:left="1715" w:hanging="360"/>
        <w:rPr>
          <w:b w:val="0"/>
        </w:rPr>
      </w:pPr>
      <w:bookmarkStart w:id="9" w:name="_Toc160527585"/>
      <w:bookmarkStart w:id="10" w:name="_Toc166057843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4767C0">
                    <w:rPr>
                      <w:rFonts w:ascii="Arial MT" w:hAnsi="Arial MT"/>
                      <w:sz w:val="20"/>
                    </w:rPr>
                    <w:t>en</w:t>
                  </w:r>
                  <w:r w:rsidRPr="004767C0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4767C0">
                    <w:rPr>
                      <w:rFonts w:ascii="Arial MT" w:hAnsi="Arial MT"/>
                      <w:sz w:val="20"/>
                    </w:rPr>
                    <w:t>1</w:t>
                  </w:r>
                  <w:r w:rsidRPr="004767C0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4767C0">
                    <w:rPr>
                      <w:rFonts w:ascii="Arial MT" w:hAnsi="Arial MT"/>
                      <w:sz w:val="20"/>
                    </w:rPr>
                    <w:t>y</w:t>
                  </w:r>
                  <w:r w:rsidRPr="004767C0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4767C0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4767C0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4767C0">
                    <w:rPr>
                      <w:rFonts w:ascii="Arial MT" w:hAnsi="Arial MT"/>
                      <w:sz w:val="20"/>
                    </w:rPr>
                    <w:t>4 dígitos,</w:t>
                  </w:r>
                  <w:r>
                    <w:rPr>
                      <w:rFonts w:ascii="Arial MT" w:hAnsi="Arial MT"/>
                      <w:sz w:val="20"/>
                    </w:rPr>
                    <w:t xml:space="preserve">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709"/>
      </w:tblGrid>
      <w:tr w:rsidR="00CA520B" w:rsidRPr="00F45E53" w14:paraId="3C49826D" w14:textId="77777777" w:rsidTr="00CA520B">
        <w:trPr>
          <w:trHeight w:val="268"/>
        </w:trPr>
        <w:tc>
          <w:tcPr>
            <w:tcW w:w="862" w:type="dxa"/>
          </w:tcPr>
          <w:p w14:paraId="4F186F2F" w14:textId="77777777" w:rsidR="00CA520B" w:rsidRPr="00F45E53" w:rsidRDefault="00CA520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CA520B" w:rsidRPr="00F45E53" w:rsidRDefault="00CA520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CA520B" w:rsidRPr="00F45E53" w:rsidRDefault="00CA520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CA520B" w:rsidRPr="00F45E53" w:rsidRDefault="00CA520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709" w:type="dxa"/>
          </w:tcPr>
          <w:p w14:paraId="313FA897" w14:textId="77777777" w:rsidR="00CA520B" w:rsidRPr="00F45E53" w:rsidRDefault="00CA520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CA520B" w:rsidRPr="00F45E53" w14:paraId="3218A4A9" w14:textId="77777777" w:rsidTr="00CA520B">
        <w:trPr>
          <w:trHeight w:val="268"/>
        </w:trPr>
        <w:tc>
          <w:tcPr>
            <w:tcW w:w="862" w:type="dxa"/>
          </w:tcPr>
          <w:p w14:paraId="6B1D5128" w14:textId="77777777" w:rsidR="00CA520B" w:rsidRPr="00F45E53" w:rsidRDefault="00CA520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CA520B" w:rsidRPr="00F45E53" w:rsidRDefault="00CA520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CA520B" w:rsidRPr="00F45E53" w:rsidRDefault="00CA520B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CA520B" w:rsidRPr="00F45E53" w:rsidRDefault="00CA520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709" w:type="dxa"/>
          </w:tcPr>
          <w:p w14:paraId="47BFB383" w14:textId="77777777" w:rsidR="00CA520B" w:rsidRPr="00F45E53" w:rsidRDefault="00CA520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CA520B" w:rsidRPr="00F45E53" w14:paraId="622814C1" w14:textId="77777777" w:rsidTr="00CA520B">
        <w:trPr>
          <w:trHeight w:val="268"/>
        </w:trPr>
        <w:tc>
          <w:tcPr>
            <w:tcW w:w="862" w:type="dxa"/>
          </w:tcPr>
          <w:p w14:paraId="7671AEB9" w14:textId="77777777" w:rsidR="00CA520B" w:rsidRPr="00F45E53" w:rsidRDefault="00CA520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CA520B" w:rsidRPr="00F45E53" w:rsidRDefault="00CA520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F2EB635" w:rsidR="00CA520B" w:rsidRPr="00F45E53" w:rsidRDefault="00CA520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CA520B" w:rsidRPr="00F45E53" w:rsidRDefault="00CA520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709" w:type="dxa"/>
          </w:tcPr>
          <w:p w14:paraId="0688E970" w14:textId="77777777" w:rsidR="00CA520B" w:rsidRPr="00F45E53" w:rsidRDefault="00CA520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CA520B" w:rsidRPr="00F45E53" w14:paraId="29ABD7A0" w14:textId="77777777" w:rsidTr="00CA520B">
        <w:trPr>
          <w:trHeight w:val="268"/>
        </w:trPr>
        <w:tc>
          <w:tcPr>
            <w:tcW w:w="862" w:type="dxa"/>
          </w:tcPr>
          <w:p w14:paraId="36B1247A" w14:textId="77777777" w:rsidR="00CA520B" w:rsidRPr="00F45E53" w:rsidRDefault="00CA520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CA520B" w:rsidRPr="00F45E53" w:rsidRDefault="00CA520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CA520B" w:rsidRPr="00F45E53" w:rsidRDefault="00CA520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CA520B" w:rsidRPr="00F45E53" w:rsidRDefault="00CA520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709" w:type="dxa"/>
          </w:tcPr>
          <w:p w14:paraId="44C86B87" w14:textId="77777777" w:rsidR="00CA520B" w:rsidRPr="00F45E53" w:rsidRDefault="00CA520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CA520B" w:rsidRPr="00F45E53" w14:paraId="4A41D4E9" w14:textId="77777777" w:rsidTr="00CA520B">
        <w:trPr>
          <w:trHeight w:val="268"/>
        </w:trPr>
        <w:tc>
          <w:tcPr>
            <w:tcW w:w="862" w:type="dxa"/>
          </w:tcPr>
          <w:p w14:paraId="407BD317" w14:textId="77777777" w:rsidR="00CA520B" w:rsidRPr="00F45E53" w:rsidRDefault="00CA520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CA520B" w:rsidRPr="00F45E53" w:rsidRDefault="00CA520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CA520B" w:rsidRPr="00F45E53" w:rsidRDefault="00CA520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CA520B" w:rsidRPr="00F45E53" w:rsidRDefault="00CA520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709" w:type="dxa"/>
          </w:tcPr>
          <w:p w14:paraId="034ED216" w14:textId="77777777" w:rsidR="00CA520B" w:rsidRPr="00F45E53" w:rsidRDefault="00CA520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CA520B" w:rsidRPr="00F45E53" w14:paraId="306FA4E7" w14:textId="77777777" w:rsidTr="00CA520B">
        <w:trPr>
          <w:trHeight w:val="268"/>
        </w:trPr>
        <w:tc>
          <w:tcPr>
            <w:tcW w:w="862" w:type="dxa"/>
          </w:tcPr>
          <w:p w14:paraId="0E8DBBC7" w14:textId="7F4D293D" w:rsidR="00CA520B" w:rsidRPr="00F45E53" w:rsidRDefault="00CA520B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CA520B" w:rsidRPr="00F45E53" w:rsidRDefault="00CA520B" w:rsidP="000C51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5920AA43" w:rsidR="00CA520B" w:rsidRPr="00F45E53" w:rsidRDefault="00CA520B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426D35E9" w:rsidR="00CA520B" w:rsidRPr="00F45E53" w:rsidRDefault="00CA520B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22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709" w:type="dxa"/>
          </w:tcPr>
          <w:p w14:paraId="4F1C09C0" w14:textId="7F9AB3DE" w:rsidR="00CA520B" w:rsidRPr="00F45E53" w:rsidRDefault="00CA520B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CA520B" w:rsidRPr="00F45E53" w14:paraId="25816211" w14:textId="77777777" w:rsidTr="00CA520B">
        <w:trPr>
          <w:trHeight w:val="268"/>
        </w:trPr>
        <w:tc>
          <w:tcPr>
            <w:tcW w:w="862" w:type="dxa"/>
          </w:tcPr>
          <w:p w14:paraId="664DDB0C" w14:textId="064DEB07" w:rsidR="00CA520B" w:rsidRDefault="00CA520B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3D95AF6" w14:textId="7E3ED776" w:rsidR="00CA520B" w:rsidRPr="00F45E53" w:rsidRDefault="00CA520B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CA520B" w:rsidRDefault="00CA520B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CA520B" w:rsidRPr="009F2F7C" w:rsidRDefault="00CA520B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709" w:type="dxa"/>
          </w:tcPr>
          <w:p w14:paraId="664203CA" w14:textId="77777777" w:rsidR="00CA520B" w:rsidRPr="00F45E53" w:rsidRDefault="00CA520B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245B37DA" w:rsidR="00202F52" w:rsidRPr="00F45E53" w:rsidRDefault="00413F11" w:rsidP="003A732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1CF78C0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FC3A11D" w14:textId="113BBF3F" w:rsidR="00256C01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C249560" w14:textId="77777777" w:rsidR="00256C01" w:rsidRPr="00F45E53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3A50FDC" w14:textId="0DA23025" w:rsidR="00202F52" w:rsidRPr="00413F11" w:rsidRDefault="00B23F8D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lastRenderedPageBreak/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383278">
      <w:pPr>
        <w:pStyle w:val="Ttulo1"/>
        <w:numPr>
          <w:ilvl w:val="0"/>
          <w:numId w:val="1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057844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383278">
      <w:pPr>
        <w:pStyle w:val="Ttulo2"/>
        <w:numPr>
          <w:ilvl w:val="1"/>
          <w:numId w:val="1"/>
        </w:numPr>
        <w:ind w:left="1715" w:hanging="360"/>
      </w:pPr>
      <w:bookmarkStart w:id="16" w:name="_Toc160527587"/>
      <w:bookmarkStart w:id="17" w:name="_Toc166057845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19" w:name="_Toc160527588"/>
      <w:bookmarkStart w:id="20" w:name="_Toc166057846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CA520B" w14:paraId="3676ACCC" w14:textId="77777777" w:rsidTr="004118D8">
        <w:tc>
          <w:tcPr>
            <w:tcW w:w="1413" w:type="dxa"/>
          </w:tcPr>
          <w:p w14:paraId="7DDB3BFA" w14:textId="77777777" w:rsidR="00F32211" w:rsidRPr="00CA520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52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CA520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CA52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5F0E574C" w:rsidR="00F32211" w:rsidRPr="00CA520B" w:rsidRDefault="00CA520B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520B">
              <w:rPr>
                <w:rFonts w:ascii="Times New Roman" w:hAnsi="Times New Roman" w:cs="Times New Roman"/>
                <w:b/>
                <w:bCs/>
                <w:color w:val="FF0000"/>
              </w:rPr>
              <w:t>R11</w:t>
            </w:r>
            <w:r w:rsidR="00F32211" w:rsidRPr="00CA520B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CA520B">
              <w:rPr>
                <w:rFonts w:ascii="Times New Roman" w:hAnsi="Times New Roman" w:cs="Times New Roman"/>
                <w:b/>
                <w:bCs/>
                <w:color w:val="FF0000"/>
              </w:rPr>
              <w:t>a.</w:t>
            </w:r>
            <w:r w:rsidRPr="00CA520B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CA520B">
              <w:rPr>
                <w:rFonts w:ascii="Times New Roman" w:hAnsi="Times New Roman" w:cs="Times New Roman"/>
                <w:b/>
                <w:bCs/>
                <w:color w:val="FF0000"/>
              </w:rPr>
              <w:t>XXX</w:t>
            </w:r>
            <w:proofErr w:type="gramEnd"/>
            <w:r w:rsidR="00F32211" w:rsidRPr="00CA52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2F716EB0" w:rsidR="00F32211" w:rsidRPr="00CA520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52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CA520B" w:rsidRPr="00CA52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CA52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CA520B" w:rsidRPr="00CA52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CA52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CA520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52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CA520B">
              <w:rPr>
                <w:rFonts w:ascii="Times New Roman" w:hAnsi="Times New Roman" w:cs="Times New Roman"/>
              </w:rPr>
              <w:t xml:space="preserve"> </w:t>
            </w:r>
            <w:r w:rsidRPr="00CA52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CA520B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CA520B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22" w:name="_Toc160527589"/>
      <w:bookmarkStart w:id="23" w:name="_Toc166057847"/>
      <w:r w:rsidRPr="00CA520B">
        <w:t>Archivo Carátula</w:t>
      </w:r>
      <w:bookmarkEnd w:id="22"/>
      <w:bookmarkEnd w:id="23"/>
      <w:r w:rsidRPr="00CA520B">
        <w:fldChar w:fldCharType="begin"/>
      </w:r>
      <w:r w:rsidRPr="00CA520B">
        <w:instrText xml:space="preserve"> XE "Archivo ”arátula" </w:instrText>
      </w:r>
      <w:r w:rsidRPr="00CA520B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CA520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52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CA520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CA52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68765A87" w:rsidR="00F32211" w:rsidRPr="00CA520B" w:rsidRDefault="00CA520B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520B">
              <w:rPr>
                <w:rFonts w:ascii="Times New Roman" w:hAnsi="Times New Roman" w:cs="Times New Roman"/>
                <w:b/>
                <w:bCs/>
                <w:color w:val="FF0000"/>
              </w:rPr>
              <w:t>R</w:t>
            </w:r>
            <w:r w:rsidR="00B8004D" w:rsidRPr="00CA520B">
              <w:rPr>
                <w:rFonts w:ascii="Times New Roman" w:hAnsi="Times New Roman" w:cs="Times New Roman"/>
                <w:b/>
                <w:bCs/>
                <w:color w:val="FF0000"/>
              </w:rPr>
              <w:t>11</w:t>
            </w:r>
            <w:r w:rsidR="00F32211" w:rsidRPr="00CA520B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CA520B">
              <w:rPr>
                <w:rFonts w:ascii="Times New Roman" w:hAnsi="Times New Roman" w:cs="Times New Roman"/>
                <w:b/>
                <w:bCs/>
                <w:color w:val="FF0000"/>
              </w:rPr>
              <w:t>c.X</w:t>
            </w:r>
            <w:r w:rsidRPr="00CA520B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CA520B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proofErr w:type="gramEnd"/>
            <w:r w:rsidR="00F32211" w:rsidRPr="00CA520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CA52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6D974E4E" w:rsidR="00F32211" w:rsidRPr="00CA520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52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CA520B" w:rsidRPr="00CA52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CA52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CA520B" w:rsidRPr="00CA52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52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383278">
      <w:pPr>
        <w:pStyle w:val="Ttulo2"/>
        <w:numPr>
          <w:ilvl w:val="1"/>
          <w:numId w:val="1"/>
        </w:numPr>
      </w:pPr>
      <w:bookmarkStart w:id="25" w:name="_Toc160527590"/>
      <w:bookmarkStart w:id="26" w:name="_Toc166057848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7" w:name="_Toc160527591"/>
      <w:bookmarkStart w:id="28" w:name="_Toc166057849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9" w:name="_Toc160527592"/>
      <w:bookmarkStart w:id="30" w:name="_Toc166057850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4C91D55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917B9E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917B9E" w:rsidRPr="00F45E53" w:rsidRDefault="00917B9E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E23B985" w:rsidR="00917B9E" w:rsidRPr="00F45E53" w:rsidRDefault="00917B9E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1011EAD4" w:rsidR="00917B9E" w:rsidRPr="00F45E53" w:rsidRDefault="002022BC" w:rsidP="00917B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60BE0373" w:rsidR="00917B9E" w:rsidRPr="00F45E53" w:rsidRDefault="002022BC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22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917B9E" w:rsidRPr="00F45E53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527D6D35" w:rsidR="00B8004D" w:rsidRDefault="00AC2A3A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2" w:name="_Toc160527594"/>
      <w:bookmarkStart w:id="33" w:name="_Toc16605785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1B3B7150" w:rsidR="001278BF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276B9F1" w14:textId="3FDA7A3D" w:rsidR="004B1545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B905625" w14:textId="77777777" w:rsidR="004B1545" w:rsidRPr="00230F5A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4" w:name="_Toc160527595"/>
      <w:bookmarkStart w:id="35" w:name="_Toc166057852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758BA358" w14:textId="0D64F69B" w:rsidR="006A0B61" w:rsidRPr="009947CD" w:rsidRDefault="00B612BD" w:rsidP="002022BC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2022BC">
        <w:rPr>
          <w:rFonts w:ascii="Times New Roman" w:hAnsi="Times New Roman" w:cs="Times New Roman"/>
          <w:color w:val="4472C4" w:themeColor="accent1"/>
        </w:rPr>
        <w:t>No hay</w:t>
      </w:r>
      <w:r w:rsidR="006A0B61">
        <w:rPr>
          <w:rFonts w:ascii="Times New Roman" w:hAnsi="Times New Roman" w:cs="Times New Roman"/>
          <w:color w:val="4472C4" w:themeColor="accent1"/>
        </w:rPr>
        <w:t xml:space="preserve"> </w:t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62196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CBD35" w14:textId="77777777" w:rsidR="006306AC" w:rsidRDefault="006306AC" w:rsidP="00F10206">
      <w:pPr>
        <w:spacing w:after="0" w:line="240" w:lineRule="auto"/>
      </w:pPr>
      <w:r>
        <w:separator/>
      </w:r>
    </w:p>
  </w:endnote>
  <w:endnote w:type="continuationSeparator" w:id="0">
    <w:p w14:paraId="0270BD1F" w14:textId="77777777" w:rsidR="006306AC" w:rsidRDefault="006306AC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3F38C5C3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9A20E3">
          <w:rPr>
            <w:noProof/>
            <w:lang w:val="en-US" w:bidi="es-ES"/>
          </w:rPr>
          <w:t>10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8F3A3" w14:textId="77777777" w:rsidR="006306AC" w:rsidRDefault="006306AC" w:rsidP="00F10206">
      <w:pPr>
        <w:spacing w:after="0" w:line="240" w:lineRule="auto"/>
      </w:pPr>
      <w:r>
        <w:separator/>
      </w:r>
    </w:p>
  </w:footnote>
  <w:footnote w:type="continuationSeparator" w:id="0">
    <w:p w14:paraId="090F63BC" w14:textId="77777777" w:rsidR="006306AC" w:rsidRDefault="006306AC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E25"/>
    <w:multiLevelType w:val="multilevel"/>
    <w:tmpl w:val="AB0EAF5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4" w15:restartNumberingAfterBreak="0">
    <w:nsid w:val="4ED21819"/>
    <w:multiLevelType w:val="multilevel"/>
    <w:tmpl w:val="7362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num w:numId="1" w16cid:durableId="1297829528">
    <w:abstractNumId w:val="1"/>
  </w:num>
  <w:num w:numId="2" w16cid:durableId="1227377285">
    <w:abstractNumId w:val="3"/>
  </w:num>
  <w:num w:numId="3" w16cid:durableId="1691762226">
    <w:abstractNumId w:val="2"/>
  </w:num>
  <w:num w:numId="4" w16cid:durableId="1899392242">
    <w:abstractNumId w:val="5"/>
  </w:num>
  <w:num w:numId="5" w16cid:durableId="1374841137">
    <w:abstractNumId w:val="0"/>
  </w:num>
  <w:num w:numId="6" w16cid:durableId="895241984">
    <w:abstractNumId w:val="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17F0A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1EF5"/>
    <w:rsid w:val="000C51D8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8D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3A9F"/>
    <w:rsid w:val="001C7F53"/>
    <w:rsid w:val="001D2934"/>
    <w:rsid w:val="001D4DBB"/>
    <w:rsid w:val="001D72C1"/>
    <w:rsid w:val="001E0F92"/>
    <w:rsid w:val="001E1F25"/>
    <w:rsid w:val="001E7E45"/>
    <w:rsid w:val="001F712F"/>
    <w:rsid w:val="002022BC"/>
    <w:rsid w:val="00202F52"/>
    <w:rsid w:val="0020586B"/>
    <w:rsid w:val="00211744"/>
    <w:rsid w:val="002119AD"/>
    <w:rsid w:val="00212731"/>
    <w:rsid w:val="002308E7"/>
    <w:rsid w:val="00230F5A"/>
    <w:rsid w:val="002358C5"/>
    <w:rsid w:val="002430D4"/>
    <w:rsid w:val="00254B9F"/>
    <w:rsid w:val="00255E64"/>
    <w:rsid w:val="00256C01"/>
    <w:rsid w:val="00264C16"/>
    <w:rsid w:val="00266AD3"/>
    <w:rsid w:val="00270DA4"/>
    <w:rsid w:val="00273BB4"/>
    <w:rsid w:val="00276FA5"/>
    <w:rsid w:val="00283FB1"/>
    <w:rsid w:val="00284E6A"/>
    <w:rsid w:val="00294E79"/>
    <w:rsid w:val="00296526"/>
    <w:rsid w:val="002A13B4"/>
    <w:rsid w:val="002A36D1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3278"/>
    <w:rsid w:val="00386793"/>
    <w:rsid w:val="003920D1"/>
    <w:rsid w:val="003A508D"/>
    <w:rsid w:val="003A732D"/>
    <w:rsid w:val="003B2354"/>
    <w:rsid w:val="003B2729"/>
    <w:rsid w:val="003B5E2B"/>
    <w:rsid w:val="003C048C"/>
    <w:rsid w:val="003C0871"/>
    <w:rsid w:val="003C483F"/>
    <w:rsid w:val="003D1CEF"/>
    <w:rsid w:val="003D589E"/>
    <w:rsid w:val="003E24D5"/>
    <w:rsid w:val="003E42CB"/>
    <w:rsid w:val="003F025E"/>
    <w:rsid w:val="003F5278"/>
    <w:rsid w:val="0040464B"/>
    <w:rsid w:val="00411E32"/>
    <w:rsid w:val="0041204F"/>
    <w:rsid w:val="00413D59"/>
    <w:rsid w:val="00413F11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67C0"/>
    <w:rsid w:val="00477EA2"/>
    <w:rsid w:val="004839DA"/>
    <w:rsid w:val="004A1260"/>
    <w:rsid w:val="004A44F4"/>
    <w:rsid w:val="004A6793"/>
    <w:rsid w:val="004B1545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010C"/>
    <w:rsid w:val="00504CB7"/>
    <w:rsid w:val="00510095"/>
    <w:rsid w:val="00513350"/>
    <w:rsid w:val="00515650"/>
    <w:rsid w:val="005210EF"/>
    <w:rsid w:val="00522424"/>
    <w:rsid w:val="00523465"/>
    <w:rsid w:val="0052568D"/>
    <w:rsid w:val="00536F81"/>
    <w:rsid w:val="00562E48"/>
    <w:rsid w:val="00570E48"/>
    <w:rsid w:val="00575FEB"/>
    <w:rsid w:val="00597FD4"/>
    <w:rsid w:val="005B3B96"/>
    <w:rsid w:val="005B5D60"/>
    <w:rsid w:val="005B65DC"/>
    <w:rsid w:val="005C5769"/>
    <w:rsid w:val="00601454"/>
    <w:rsid w:val="006014AB"/>
    <w:rsid w:val="00601681"/>
    <w:rsid w:val="00603543"/>
    <w:rsid w:val="00611BAA"/>
    <w:rsid w:val="006166FA"/>
    <w:rsid w:val="00620059"/>
    <w:rsid w:val="00621843"/>
    <w:rsid w:val="00627EDB"/>
    <w:rsid w:val="006306AC"/>
    <w:rsid w:val="00634EE3"/>
    <w:rsid w:val="00641BC5"/>
    <w:rsid w:val="006437B6"/>
    <w:rsid w:val="00644807"/>
    <w:rsid w:val="00646F7F"/>
    <w:rsid w:val="00655667"/>
    <w:rsid w:val="00661AC6"/>
    <w:rsid w:val="00665EB3"/>
    <w:rsid w:val="00666E1A"/>
    <w:rsid w:val="0067254A"/>
    <w:rsid w:val="006835D7"/>
    <w:rsid w:val="006852C5"/>
    <w:rsid w:val="00692DB8"/>
    <w:rsid w:val="0069591F"/>
    <w:rsid w:val="006A0A36"/>
    <w:rsid w:val="006A0B61"/>
    <w:rsid w:val="006A19E5"/>
    <w:rsid w:val="006A36D6"/>
    <w:rsid w:val="006A5C5E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0946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2C34"/>
    <w:rsid w:val="007B56DB"/>
    <w:rsid w:val="007B6066"/>
    <w:rsid w:val="007C18B3"/>
    <w:rsid w:val="007C2A8E"/>
    <w:rsid w:val="007D03A4"/>
    <w:rsid w:val="007D140C"/>
    <w:rsid w:val="007D7609"/>
    <w:rsid w:val="007D77A9"/>
    <w:rsid w:val="007E38CF"/>
    <w:rsid w:val="007E5A3C"/>
    <w:rsid w:val="008014F3"/>
    <w:rsid w:val="00801B0F"/>
    <w:rsid w:val="0080267F"/>
    <w:rsid w:val="00802B3C"/>
    <w:rsid w:val="0080430D"/>
    <w:rsid w:val="008062A7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81DC7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17B9E"/>
    <w:rsid w:val="00920D2A"/>
    <w:rsid w:val="009248DE"/>
    <w:rsid w:val="009258AA"/>
    <w:rsid w:val="00930A0D"/>
    <w:rsid w:val="00936A23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0E3"/>
    <w:rsid w:val="009A28CD"/>
    <w:rsid w:val="009A2A10"/>
    <w:rsid w:val="009A52D0"/>
    <w:rsid w:val="009A6FF8"/>
    <w:rsid w:val="009B46D5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96BE2"/>
    <w:rsid w:val="00AA5B47"/>
    <w:rsid w:val="00AA6E30"/>
    <w:rsid w:val="00AB6B68"/>
    <w:rsid w:val="00AC2A3A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6B5A"/>
    <w:rsid w:val="00B07851"/>
    <w:rsid w:val="00B16019"/>
    <w:rsid w:val="00B1738F"/>
    <w:rsid w:val="00B229CD"/>
    <w:rsid w:val="00B23F8D"/>
    <w:rsid w:val="00B24397"/>
    <w:rsid w:val="00B264D2"/>
    <w:rsid w:val="00B34DB0"/>
    <w:rsid w:val="00B3558E"/>
    <w:rsid w:val="00B46EC9"/>
    <w:rsid w:val="00B46F4F"/>
    <w:rsid w:val="00B46F58"/>
    <w:rsid w:val="00B52400"/>
    <w:rsid w:val="00B53939"/>
    <w:rsid w:val="00B612BD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65BC"/>
    <w:rsid w:val="00BF210F"/>
    <w:rsid w:val="00BF7B27"/>
    <w:rsid w:val="00C036AC"/>
    <w:rsid w:val="00C1237E"/>
    <w:rsid w:val="00C145A9"/>
    <w:rsid w:val="00C15D58"/>
    <w:rsid w:val="00C22F7F"/>
    <w:rsid w:val="00C3129C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A520B"/>
    <w:rsid w:val="00CB3011"/>
    <w:rsid w:val="00CB3359"/>
    <w:rsid w:val="00CB6FC1"/>
    <w:rsid w:val="00CC035F"/>
    <w:rsid w:val="00CC506D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C96"/>
    <w:rsid w:val="00D04283"/>
    <w:rsid w:val="00D20A22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45B3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2F4"/>
    <w:rsid w:val="00E37BE6"/>
    <w:rsid w:val="00E40077"/>
    <w:rsid w:val="00E43229"/>
    <w:rsid w:val="00E53F0A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2B58"/>
    <w:rsid w:val="00F6683B"/>
    <w:rsid w:val="00F741CD"/>
    <w:rsid w:val="00F81EAE"/>
    <w:rsid w:val="00F82FAC"/>
    <w:rsid w:val="00F91149"/>
    <w:rsid w:val="00F91655"/>
    <w:rsid w:val="00F95832"/>
    <w:rsid w:val="00FA0B6F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5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41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6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11721-98DE-42AB-A95E-8124C3E37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1101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61</cp:revision>
  <dcterms:created xsi:type="dcterms:W3CDTF">2024-03-06T13:25:00Z</dcterms:created>
  <dcterms:modified xsi:type="dcterms:W3CDTF">2024-07-23T15:00:00Z</dcterms:modified>
</cp:coreProperties>
</file>