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017F0A" w:rsidRDefault="00C4642F" w:rsidP="00017F0A">
      <w:pPr>
        <w:pStyle w:val="Sinespaciado"/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13B8B2F1" w:rsidR="00C4642F" w:rsidRPr="004A1260" w:rsidRDefault="004A1260" w:rsidP="008062A7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56450A">
        <w:rPr>
          <w:rFonts w:ascii="Times New Roman" w:hAnsi="Times New Roman" w:cs="Times New Roman"/>
          <w:b/>
          <w:sz w:val="72"/>
          <w:szCs w:val="72"/>
        </w:rPr>
        <w:tab/>
        <w:t>R14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FA0B6F">
        <w:rPr>
          <w:rFonts w:ascii="Times New Roman" w:hAnsi="Times New Roman" w:cs="Times New Roman"/>
          <w:b/>
          <w:sz w:val="72"/>
          <w:szCs w:val="72"/>
        </w:rPr>
        <w:t>7</w:t>
      </w:r>
      <w:r w:rsidR="0056450A">
        <w:rPr>
          <w:rFonts w:ascii="Times New Roman" w:hAnsi="Times New Roman" w:cs="Times New Roman"/>
          <w:b/>
          <w:sz w:val="72"/>
          <w:szCs w:val="72"/>
        </w:rPr>
        <w:t>27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56450A" w:rsidRPr="0056450A">
        <w:rPr>
          <w:rFonts w:ascii="Times New Roman" w:hAnsi="Times New Roman" w:cs="Times New Roman"/>
          <w:b/>
          <w:sz w:val="72"/>
          <w:szCs w:val="72"/>
        </w:rPr>
        <w:t>Riesgo de concentración crediticia (RCC).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Default="00C4642F" w:rsidP="00C4642F">
      <w:pPr>
        <w:rPr>
          <w:rFonts w:ascii="Times New Roman" w:hAnsi="Times New Roman" w:cs="Times New Roman"/>
        </w:rPr>
      </w:pPr>
    </w:p>
    <w:p w14:paraId="592F5FD4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7E19B2F7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2ECF11F" w14:textId="77777777" w:rsidR="000C1EF5" w:rsidRDefault="00C4642F" w:rsidP="00B06B5A">
      <w:pPr>
        <w:rPr>
          <w:rFonts w:cs="Times New Roman"/>
        </w:rPr>
      </w:pPr>
      <w:r w:rsidRPr="00230F5A">
        <w:rPr>
          <w:rFonts w:cs="Times New Roman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7A7C704B" w:rsidR="00522424" w:rsidRDefault="00522424" w:rsidP="000C1EF5">
          <w:pPr>
            <w:pStyle w:val="TtuloTDC"/>
          </w:pPr>
          <w:r>
            <w:t>Contenido</w:t>
          </w:r>
        </w:p>
        <w:p w14:paraId="36CD2A8F" w14:textId="725063A6" w:rsidR="00665EB3" w:rsidRDefault="00522424">
          <w:pPr>
            <w:pStyle w:val="TDC1"/>
            <w:rPr>
              <w:rFonts w:cstheme="minorBidi"/>
              <w:noProof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57838" w:history="1">
            <w:r w:rsidR="00665EB3" w:rsidRPr="00005200">
              <w:rPr>
                <w:rStyle w:val="Hipervnculo"/>
                <w:noProof/>
              </w:rPr>
              <w:t>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Definición de estructuras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_Toc166057838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6A6FA5">
              <w:rPr>
                <w:noProof/>
                <w:webHidden/>
              </w:rPr>
              <w:t>4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77E6721C" w14:textId="22FBA778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39" w:history="1">
            <w:r w:rsidR="00665EB3" w:rsidRPr="00005200">
              <w:rPr>
                <w:rStyle w:val="Hipervnculo"/>
                <w:bCs/>
                <w:noProof/>
              </w:rPr>
              <w:t>1.1.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bCs/>
                <w:noProof/>
              </w:rPr>
              <w:t xml:space="preserve">Archivo de datos del emisor  </w:t>
            </w:r>
            <w:r w:rsidR="00665EB3" w:rsidRPr="00005200">
              <w:rPr>
                <w:rStyle w:val="Hipervnculo"/>
                <w:noProof/>
              </w:rPr>
              <w:t>Manual Sistema de Información Bancos - Sistema Contable (cmfchile.cl)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_Toc166057839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6A6FA5">
              <w:rPr>
                <w:noProof/>
                <w:webHidden/>
              </w:rPr>
              <w:t>4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EB484EC" w14:textId="0E9C7C47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40" w:history="1">
            <w:r w:rsidR="00665EB3" w:rsidRPr="00005200">
              <w:rPr>
                <w:rStyle w:val="Hipervnculo"/>
                <w:noProof/>
              </w:rPr>
              <w:t>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Validaciones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_Toc166057840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6A6FA5">
              <w:rPr>
                <w:noProof/>
                <w:webHidden/>
              </w:rPr>
              <w:t>6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E5C292D" w14:textId="702DD441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1" w:history="1">
            <w:r w:rsidR="00665EB3" w:rsidRPr="00005200">
              <w:rPr>
                <w:rStyle w:val="Hipervnculo"/>
                <w:noProof/>
              </w:rPr>
              <w:t>2.1.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de datos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_Toc166057841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6A6FA5">
              <w:rPr>
                <w:noProof/>
                <w:webHidden/>
              </w:rPr>
              <w:t>6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0A47C37" w14:textId="5D48CF96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42" w:history="1">
            <w:r w:rsidR="00665EB3" w:rsidRPr="00005200">
              <w:rPr>
                <w:rStyle w:val="Hipervnculo"/>
                <w:noProof/>
              </w:rPr>
              <w:t>3.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Construyendo la carátula de salida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_Toc166057842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6A6FA5">
              <w:rPr>
                <w:noProof/>
                <w:webHidden/>
              </w:rPr>
              <w:t>6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013E0DCB" w14:textId="7542CE58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3" w:history="1">
            <w:r w:rsidR="00665EB3" w:rsidRPr="00005200">
              <w:rPr>
                <w:rStyle w:val="Hipervnculo"/>
                <w:noProof/>
              </w:rPr>
              <w:t>3.1.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Formato de carátula de salida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_Toc166057843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6A6FA5">
              <w:rPr>
                <w:noProof/>
                <w:webHidden/>
              </w:rPr>
              <w:t>6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4A3E6FC" w14:textId="3A779DB4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44" w:history="1">
            <w:r w:rsidR="00665EB3" w:rsidRPr="00005200">
              <w:rPr>
                <w:rStyle w:val="Hipervnculo"/>
                <w:bCs/>
                <w:noProof/>
              </w:rPr>
              <w:t>4.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Definición de nombres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_Toc166057844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6A6FA5">
              <w:rPr>
                <w:noProof/>
                <w:webHidden/>
              </w:rPr>
              <w:t>9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EE11AE7" w14:textId="4AE9E7EC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5" w:history="1">
            <w:r w:rsidR="00665EB3" w:rsidRPr="00005200">
              <w:rPr>
                <w:rStyle w:val="Hipervnculo"/>
                <w:noProof/>
              </w:rPr>
              <w:t>4.1.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de salida a destino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_Toc166057845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6A6FA5">
              <w:rPr>
                <w:noProof/>
                <w:webHidden/>
              </w:rPr>
              <w:t>9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7CD1EE8D" w14:textId="593EBCD4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6" w:history="1">
            <w:r w:rsidR="00665EB3" w:rsidRPr="00005200">
              <w:rPr>
                <w:rStyle w:val="Hipervnculo"/>
                <w:noProof/>
              </w:rPr>
              <w:t>4.1.1.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de datos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_Toc166057846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6A6FA5">
              <w:rPr>
                <w:noProof/>
                <w:webHidden/>
              </w:rPr>
              <w:t>9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1CB980E0" w14:textId="338F6E87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7" w:history="1">
            <w:r w:rsidR="00665EB3" w:rsidRPr="00005200">
              <w:rPr>
                <w:rStyle w:val="Hipervnculo"/>
                <w:noProof/>
              </w:rPr>
              <w:t>4.1.2.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Carátula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_Toc166057847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6A6FA5">
              <w:rPr>
                <w:noProof/>
                <w:webHidden/>
              </w:rPr>
              <w:t>9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1391C959" w14:textId="383DB4B4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8" w:history="1">
            <w:r w:rsidR="00665EB3" w:rsidRPr="00005200">
              <w:rPr>
                <w:rStyle w:val="Hipervnculo"/>
                <w:noProof/>
              </w:rPr>
              <w:t>4.2.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Definición de correlativo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_Toc166057848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6A6FA5">
              <w:rPr>
                <w:noProof/>
                <w:webHidden/>
              </w:rPr>
              <w:t>9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AE6291B" w14:textId="013BB819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9" w:history="1">
            <w:r w:rsidR="00665EB3" w:rsidRPr="00005200">
              <w:rPr>
                <w:rStyle w:val="Hipervnculo"/>
                <w:noProof/>
              </w:rPr>
              <w:t>4.2.1.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Salida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_Toc166057849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6A6FA5">
              <w:rPr>
                <w:noProof/>
                <w:webHidden/>
              </w:rPr>
              <w:t>9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AC3DF7A" w14:textId="5F762B41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50" w:history="1">
            <w:r w:rsidR="00665EB3" w:rsidRPr="00005200">
              <w:rPr>
                <w:rStyle w:val="Hipervnculo"/>
                <w:noProof/>
              </w:rPr>
              <w:t>4.2.2.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Entrada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_Toc166057850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6A6FA5">
              <w:rPr>
                <w:noProof/>
                <w:webHidden/>
              </w:rPr>
              <w:t>9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7613006" w14:textId="1BC405B2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51" w:history="1">
            <w:r w:rsidR="00665EB3" w:rsidRPr="00005200">
              <w:rPr>
                <w:rStyle w:val="Hipervnculo"/>
                <w:noProof/>
              </w:rPr>
              <w:t>5.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Definir Notificación hacia el Front.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_Toc166057851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6A6FA5">
              <w:rPr>
                <w:noProof/>
                <w:webHidden/>
              </w:rPr>
              <w:t>10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67C34D0" w14:textId="548733C5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52" w:history="1">
            <w:r w:rsidR="00665EB3" w:rsidRPr="00005200">
              <w:rPr>
                <w:rStyle w:val="Hipervnculo"/>
                <w:noProof/>
              </w:rPr>
              <w:t>6.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Datos sensibles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_Toc166057852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6A6FA5">
              <w:rPr>
                <w:noProof/>
                <w:webHidden/>
              </w:rPr>
              <w:t>11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1B95E1CD" w14:textId="3F8A46DC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7003D33F" w:rsidR="00DA6AAC" w:rsidRPr="00230F5A" w:rsidRDefault="006443D1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R14</w:t>
            </w:r>
          </w:p>
        </w:tc>
        <w:tc>
          <w:tcPr>
            <w:tcW w:w="1342" w:type="dxa"/>
          </w:tcPr>
          <w:p w14:paraId="22F848E4" w14:textId="485E569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7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3CF5DB9C" w:rsidR="00DA6AAC" w:rsidRPr="00230F5A" w:rsidRDefault="00264C16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3D795B" w:rsidRPr="00230F5A" w14:paraId="5339FC0E" w14:textId="7AB2D237" w:rsidTr="000506C0">
        <w:tc>
          <w:tcPr>
            <w:tcW w:w="1256" w:type="dxa"/>
          </w:tcPr>
          <w:p w14:paraId="3DF7E2D2" w14:textId="58C148A4" w:rsidR="003D795B" w:rsidRPr="00230F5A" w:rsidRDefault="003D795B" w:rsidP="003D795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R14</w:t>
            </w:r>
          </w:p>
        </w:tc>
        <w:tc>
          <w:tcPr>
            <w:tcW w:w="1342" w:type="dxa"/>
          </w:tcPr>
          <w:p w14:paraId="69C55B7E" w14:textId="4487D860" w:rsidR="003D795B" w:rsidRPr="00230F5A" w:rsidRDefault="003D795B" w:rsidP="003D795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16DC8CB" w14:textId="77777777" w:rsidR="003D795B" w:rsidRDefault="003D795B" w:rsidP="003D795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0BBCD709" w14:textId="77777777" w:rsidR="003D795B" w:rsidRDefault="003D795B" w:rsidP="003D795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66922C17" w:rsidR="003D795B" w:rsidRPr="00230F5A" w:rsidRDefault="003D795B" w:rsidP="003D795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</w:tc>
        <w:tc>
          <w:tcPr>
            <w:tcW w:w="889" w:type="dxa"/>
          </w:tcPr>
          <w:p w14:paraId="4436A160" w14:textId="4043A015" w:rsidR="003D795B" w:rsidRPr="00230F5A" w:rsidRDefault="003D795B" w:rsidP="003D795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07CA3DCA" w:rsidR="003D795B" w:rsidRPr="00230F5A" w:rsidRDefault="003D795B" w:rsidP="003D795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3D795B" w:rsidRPr="00230F5A" w14:paraId="251EA50D" w14:textId="22DD7FE9" w:rsidTr="000506C0">
        <w:tc>
          <w:tcPr>
            <w:tcW w:w="1256" w:type="dxa"/>
          </w:tcPr>
          <w:p w14:paraId="7287933A" w14:textId="2774A3A0" w:rsidR="003D795B" w:rsidRPr="00230F5A" w:rsidRDefault="003D795B" w:rsidP="003D795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670AE15D" w:rsidR="003D795B" w:rsidRPr="00230F5A" w:rsidRDefault="003D795B" w:rsidP="003D795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36A4B044" w:rsidR="003D795B" w:rsidRPr="00230F5A" w:rsidRDefault="003D795B" w:rsidP="003D795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1B08AB6A" w:rsidR="003D795B" w:rsidRPr="00230F5A" w:rsidRDefault="003D795B" w:rsidP="003D795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38C5E5AB" w:rsidR="003D795B" w:rsidRPr="00230F5A" w:rsidRDefault="003D795B" w:rsidP="003D795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D795B" w:rsidRPr="00230F5A" w14:paraId="38B70AFE" w14:textId="34FEEE1D" w:rsidTr="000506C0">
        <w:tc>
          <w:tcPr>
            <w:tcW w:w="1256" w:type="dxa"/>
          </w:tcPr>
          <w:p w14:paraId="23AEB014" w14:textId="5799241D" w:rsidR="003D795B" w:rsidRPr="00230F5A" w:rsidRDefault="003D795B" w:rsidP="003D795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3D795B" w:rsidRPr="00230F5A" w:rsidRDefault="003D795B" w:rsidP="003D795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3D795B" w:rsidRPr="00230F5A" w:rsidRDefault="003D795B" w:rsidP="003D795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3D795B" w:rsidRPr="00230F5A" w:rsidRDefault="003D795B" w:rsidP="003D795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3D795B" w:rsidRPr="00230F5A" w:rsidRDefault="003D795B" w:rsidP="003D795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D795B" w:rsidRPr="00230F5A" w14:paraId="4B606B6E" w14:textId="62885254" w:rsidTr="000506C0">
        <w:tc>
          <w:tcPr>
            <w:tcW w:w="1256" w:type="dxa"/>
          </w:tcPr>
          <w:p w14:paraId="612D72B6" w14:textId="77777777" w:rsidR="003D795B" w:rsidRPr="00230F5A" w:rsidRDefault="003D795B" w:rsidP="003D795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3D795B" w:rsidRPr="00230F5A" w:rsidRDefault="003D795B" w:rsidP="003D795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3D795B" w:rsidRPr="00230F5A" w:rsidRDefault="003D795B" w:rsidP="003D795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3D795B" w:rsidRPr="00230F5A" w:rsidRDefault="003D795B" w:rsidP="003D795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3D795B" w:rsidRPr="00230F5A" w:rsidRDefault="003D795B" w:rsidP="003D795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D795B" w:rsidRPr="00230F5A" w14:paraId="2EA7A1DB" w14:textId="6C6D457E" w:rsidTr="000506C0">
        <w:tc>
          <w:tcPr>
            <w:tcW w:w="1256" w:type="dxa"/>
          </w:tcPr>
          <w:p w14:paraId="4D062B49" w14:textId="77777777" w:rsidR="003D795B" w:rsidRPr="00230F5A" w:rsidRDefault="003D795B" w:rsidP="003D795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3D795B" w:rsidRPr="00230F5A" w:rsidRDefault="003D795B" w:rsidP="003D795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3D795B" w:rsidRPr="00230F5A" w:rsidRDefault="003D795B" w:rsidP="003D795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3D795B" w:rsidRPr="00230F5A" w:rsidRDefault="003D795B" w:rsidP="003D795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3D795B" w:rsidRPr="00230F5A" w:rsidRDefault="003D795B" w:rsidP="003D795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D795B" w:rsidRPr="00230F5A" w14:paraId="4EBD62EB" w14:textId="7659FBA3" w:rsidTr="000506C0">
        <w:tc>
          <w:tcPr>
            <w:tcW w:w="1256" w:type="dxa"/>
          </w:tcPr>
          <w:p w14:paraId="6FF918B3" w14:textId="77777777" w:rsidR="003D795B" w:rsidRPr="00230F5A" w:rsidRDefault="003D795B" w:rsidP="003D795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3D795B" w:rsidRPr="00230F5A" w:rsidRDefault="003D795B" w:rsidP="003D795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3D795B" w:rsidRPr="00230F5A" w:rsidRDefault="003D795B" w:rsidP="003D795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3D795B" w:rsidRPr="00230F5A" w:rsidRDefault="003D795B" w:rsidP="003D795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3D795B" w:rsidRPr="00230F5A" w:rsidRDefault="003D795B" w:rsidP="003D795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383278">
      <w:pPr>
        <w:pStyle w:val="Ttulo1"/>
        <w:numPr>
          <w:ilvl w:val="0"/>
          <w:numId w:val="1"/>
        </w:numPr>
        <w:rPr>
          <w:rFonts w:cs="Times New Roman"/>
        </w:rPr>
      </w:pPr>
      <w:bookmarkStart w:id="0" w:name="_Toc166057838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383278">
      <w:pPr>
        <w:pStyle w:val="Ttulo2"/>
        <w:numPr>
          <w:ilvl w:val="1"/>
          <w:numId w:val="1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057839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2466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4963"/>
        <w:gridCol w:w="4963"/>
        <w:gridCol w:w="4963"/>
        <w:gridCol w:w="2978"/>
      </w:tblGrid>
      <w:tr w:rsidR="001D72C1" w14:paraId="1CBC27A8" w14:textId="77777777" w:rsidTr="000C51D8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CA8C1" w14:textId="59914ED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 w:rsidRPr="003D795B">
              <w:rPr>
                <w:sz w:val="20"/>
                <w:lang w:val="es-CL"/>
              </w:rPr>
              <w:t>Código</w:t>
            </w:r>
            <w:r w:rsidRPr="003D795B">
              <w:rPr>
                <w:spacing w:val="-4"/>
                <w:sz w:val="20"/>
                <w:lang w:val="es-CL"/>
              </w:rPr>
              <w:t xml:space="preserve"> </w:t>
            </w:r>
            <w:r w:rsidRPr="003D795B">
              <w:rPr>
                <w:sz w:val="20"/>
                <w:lang w:val="es-CL"/>
              </w:rPr>
              <w:t>de</w:t>
            </w:r>
            <w:r w:rsidRPr="003D795B">
              <w:rPr>
                <w:spacing w:val="-4"/>
                <w:sz w:val="20"/>
                <w:lang w:val="es-CL"/>
              </w:rPr>
              <w:t xml:space="preserve"> </w:t>
            </w:r>
            <w:r w:rsidRPr="003D795B">
              <w:rPr>
                <w:sz w:val="20"/>
                <w:lang w:val="es-CL"/>
              </w:rPr>
              <w:t>la</w:t>
            </w:r>
            <w:r w:rsidRPr="003D795B">
              <w:rPr>
                <w:spacing w:val="-3"/>
                <w:sz w:val="20"/>
                <w:lang w:val="es-CL"/>
              </w:rPr>
              <w:t xml:space="preserve"> </w:t>
            </w:r>
            <w:r w:rsidRPr="003D795B">
              <w:rPr>
                <w:sz w:val="20"/>
                <w:lang w:val="es-CL"/>
              </w:rPr>
              <w:t>institución</w:t>
            </w:r>
            <w:r w:rsidRPr="003D795B">
              <w:rPr>
                <w:spacing w:val="-1"/>
                <w:sz w:val="20"/>
                <w:lang w:val="es-CL"/>
              </w:rPr>
              <w:t xml:space="preserve"> </w:t>
            </w:r>
            <w:r w:rsidRPr="003D795B">
              <w:rPr>
                <w:sz w:val="20"/>
                <w:lang w:val="es-CL"/>
              </w:rPr>
              <w:t>financiera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1435" w14:textId="765DE51C" w:rsidR="001D72C1" w:rsidRDefault="001D72C1" w:rsidP="001D72C1">
            <w:pPr>
              <w:pStyle w:val="TableParagraph"/>
              <w:spacing w:line="248" w:lineRule="exact"/>
              <w:ind w:left="110"/>
              <w:rPr>
                <w:sz w:val="20"/>
              </w:rPr>
            </w:pPr>
            <w:r>
              <w:rPr>
                <w:sz w:val="20"/>
              </w:rPr>
              <w:t>9(04)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CBE0B" w14:textId="59CE67C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sz w:val="20"/>
              </w:rPr>
              <w:t>9(04)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5F3337B3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3D87DD79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9(04)</w:t>
            </w:r>
          </w:p>
        </w:tc>
      </w:tr>
      <w:tr w:rsidR="001D72C1" w14:paraId="0BB15B91" w14:textId="77777777" w:rsidTr="000C51D8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5E9AF" w14:textId="4C204300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sz w:val="20"/>
              </w:rPr>
              <w:t>Identificación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 w:rsidR="003D795B">
              <w:rPr>
                <w:sz w:val="20"/>
              </w:rPr>
              <w:t>archive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EAED5" w14:textId="0EE1961A" w:rsidR="001D72C1" w:rsidRDefault="001D72C1" w:rsidP="001D72C1">
            <w:pPr>
              <w:pStyle w:val="TableParagraph"/>
              <w:spacing w:line="248" w:lineRule="exact"/>
              <w:ind w:left="110"/>
              <w:rPr>
                <w:sz w:val="20"/>
              </w:rPr>
            </w:pPr>
            <w:r>
              <w:rPr>
                <w:sz w:val="20"/>
              </w:rPr>
              <w:t>X(03)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FAFD0" w14:textId="0CC42A12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X(03)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77439B09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Identificación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proofErr w:type="spellStart"/>
            <w:r>
              <w:rPr>
                <w:rFonts w:ascii="Times New Roman" w:hAnsi="Times New Roman" w:cs="Times New Roman"/>
              </w:rPr>
              <w:t>archivo</w:t>
            </w:r>
            <w:proofErr w:type="spellEnd"/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X(03)</w:t>
            </w:r>
          </w:p>
        </w:tc>
      </w:tr>
      <w:tr w:rsidR="001D72C1" w14:paraId="7C07D41C" w14:textId="77777777" w:rsidTr="000C51D8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7EF0" w14:textId="0E7B6CB1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sz w:val="20"/>
              </w:rPr>
              <w:t>Periodo</w:t>
            </w:r>
            <w:proofErr w:type="spellEnd"/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1010" w14:textId="2E8987DC" w:rsidR="001D72C1" w:rsidRDefault="001D72C1" w:rsidP="001D72C1">
            <w:pPr>
              <w:pStyle w:val="TableParagraph"/>
              <w:tabs>
                <w:tab w:val="left" w:pos="1140"/>
              </w:tabs>
              <w:spacing w:line="248" w:lineRule="exact"/>
              <w:ind w:left="110"/>
              <w:rPr>
                <w:sz w:val="20"/>
              </w:rPr>
            </w:pPr>
            <w:r>
              <w:rPr>
                <w:sz w:val="20"/>
              </w:rPr>
              <w:t>P(06) AAAAMM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F921B" w14:textId="68D6075B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F(08) AAAAMMDD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4428AF08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Periodo</w:t>
            </w:r>
            <w:proofErr w:type="spellEnd"/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014ABFFD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F(08)    AAAAMMDD</w:t>
            </w:r>
          </w:p>
        </w:tc>
      </w:tr>
      <w:tr w:rsidR="001D72C1" w14:paraId="7065C47E" w14:textId="77777777" w:rsidTr="000C51D8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A709F" w14:textId="34B2ED06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1A49E" w14:textId="48AA0700" w:rsidR="001D72C1" w:rsidRDefault="00413D59" w:rsidP="00017F0A">
            <w:pPr>
              <w:pStyle w:val="TableParagraph"/>
              <w:spacing w:line="248" w:lineRule="exact"/>
              <w:ind w:left="110"/>
              <w:rPr>
                <w:sz w:val="20"/>
              </w:rPr>
            </w:pPr>
            <w:r>
              <w:rPr>
                <w:sz w:val="20"/>
              </w:rPr>
              <w:t>X(</w:t>
            </w:r>
            <w:r w:rsidR="009526D3">
              <w:rPr>
                <w:sz w:val="20"/>
              </w:rPr>
              <w:t>87</w:t>
            </w:r>
            <w:r w:rsidR="001D72C1">
              <w:rPr>
                <w:sz w:val="20"/>
              </w:rPr>
              <w:t>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AB4BD" w14:textId="6FA62621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X(55)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21250B99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486DE26E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X(129)</w:t>
            </w:r>
          </w:p>
        </w:tc>
      </w:tr>
    </w:tbl>
    <w:p w14:paraId="0B300366" w14:textId="7290FCC7" w:rsidR="00357A35" w:rsidRPr="00881DC7" w:rsidRDefault="00357A35" w:rsidP="00881DC7">
      <w:pPr>
        <w:pStyle w:val="Textoindependiente"/>
        <w:jc w:val="both"/>
      </w:pPr>
      <w:r w:rsidRPr="00881DC7">
        <w:t xml:space="preserve">Longitud Total del registro: </w:t>
      </w:r>
      <w:r w:rsidR="009526D3">
        <w:t>100</w:t>
      </w:r>
      <w:r w:rsidR="00881DC7" w:rsidRPr="00881DC7">
        <w:t xml:space="preserve"> Bytes</w:t>
      </w:r>
    </w:p>
    <w:p w14:paraId="4BFF09A4" w14:textId="4509E35D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27643AC8" w14:textId="48189B19" w:rsidR="009526D3" w:rsidRDefault="009526D3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51AA98DB" w14:textId="77777777" w:rsidR="009526D3" w:rsidRDefault="009526D3" w:rsidP="009526D3">
      <w:pPr>
        <w:pStyle w:val="Prrafodelista"/>
        <w:tabs>
          <w:tab w:val="left" w:pos="1348"/>
          <w:tab w:val="left" w:pos="1349"/>
        </w:tabs>
        <w:spacing w:before="91"/>
        <w:ind w:firstLine="0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siguientes</w:t>
      </w:r>
    </w:p>
    <w:p w14:paraId="18B6D803" w14:textId="77777777" w:rsidR="009526D3" w:rsidRDefault="009526D3" w:rsidP="009526D3">
      <w:pPr>
        <w:pStyle w:val="Textoindependiente"/>
        <w:spacing w:before="3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7939"/>
      </w:tblGrid>
      <w:tr w:rsidR="009526D3" w14:paraId="23621EE3" w14:textId="77777777" w:rsidTr="00A256E3">
        <w:trPr>
          <w:trHeight w:val="241"/>
        </w:trPr>
        <w:tc>
          <w:tcPr>
            <w:tcW w:w="1414" w:type="dxa"/>
          </w:tcPr>
          <w:p w14:paraId="3989A563" w14:textId="77777777" w:rsidR="009526D3" w:rsidRDefault="009526D3" w:rsidP="00A256E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709A8694" w14:textId="77777777" w:rsidR="009526D3" w:rsidRDefault="009526D3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7329BDC5" w14:textId="77777777" w:rsidR="009526D3" w:rsidRDefault="009526D3" w:rsidP="00A256E3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Indicadores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concentración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9526D3" w14:paraId="3D87B682" w14:textId="77777777" w:rsidTr="00A256E3">
        <w:trPr>
          <w:trHeight w:val="242"/>
        </w:trPr>
        <w:tc>
          <w:tcPr>
            <w:tcW w:w="1414" w:type="dxa"/>
          </w:tcPr>
          <w:p w14:paraId="0647A8BC" w14:textId="77777777" w:rsidR="009526D3" w:rsidRDefault="009526D3" w:rsidP="00A256E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0620E59B" w14:textId="77777777" w:rsidR="009526D3" w:rsidRDefault="009526D3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37150C5A" w14:textId="77777777" w:rsidR="009526D3" w:rsidRDefault="009526D3" w:rsidP="00A256E3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Exposiciones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detalladas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9526D3" w14:paraId="41DEC61A" w14:textId="77777777" w:rsidTr="00A256E3">
        <w:trPr>
          <w:trHeight w:val="244"/>
        </w:trPr>
        <w:tc>
          <w:tcPr>
            <w:tcW w:w="1414" w:type="dxa"/>
          </w:tcPr>
          <w:p w14:paraId="1A715C97" w14:textId="77777777" w:rsidR="009526D3" w:rsidRDefault="009526D3" w:rsidP="00A256E3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09F9CBA6" w14:textId="77777777" w:rsidR="009526D3" w:rsidRDefault="009526D3" w:rsidP="00A256E3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4F065B06" w14:textId="77777777" w:rsidR="009526D3" w:rsidRPr="003D795B" w:rsidRDefault="009526D3" w:rsidP="00A256E3">
            <w:pPr>
              <w:pStyle w:val="TableParagraph"/>
              <w:spacing w:before="2" w:line="222" w:lineRule="exact"/>
              <w:rPr>
                <w:sz w:val="20"/>
                <w:lang w:val="es-CL"/>
              </w:rPr>
            </w:pPr>
            <w:r w:rsidRPr="003D795B">
              <w:rPr>
                <w:sz w:val="20"/>
                <w:lang w:val="es-CL"/>
              </w:rPr>
              <w:t>Asociación</w:t>
            </w:r>
            <w:r w:rsidRPr="003D795B">
              <w:rPr>
                <w:spacing w:val="-3"/>
                <w:sz w:val="20"/>
                <w:lang w:val="es-CL"/>
              </w:rPr>
              <w:t xml:space="preserve"> </w:t>
            </w:r>
            <w:r w:rsidRPr="003D795B">
              <w:rPr>
                <w:sz w:val="20"/>
                <w:lang w:val="es-CL"/>
              </w:rPr>
              <w:t>de</w:t>
            </w:r>
            <w:r w:rsidRPr="003D795B">
              <w:rPr>
                <w:spacing w:val="-2"/>
                <w:sz w:val="20"/>
                <w:lang w:val="es-CL"/>
              </w:rPr>
              <w:t xml:space="preserve"> </w:t>
            </w:r>
            <w:r w:rsidRPr="003D795B">
              <w:rPr>
                <w:sz w:val="20"/>
                <w:lang w:val="es-CL"/>
              </w:rPr>
              <w:t>sector</w:t>
            </w:r>
            <w:r w:rsidRPr="003D795B">
              <w:rPr>
                <w:spacing w:val="-2"/>
                <w:sz w:val="20"/>
                <w:lang w:val="es-CL"/>
              </w:rPr>
              <w:t xml:space="preserve"> </w:t>
            </w:r>
            <w:r w:rsidRPr="003D795B">
              <w:rPr>
                <w:sz w:val="20"/>
                <w:lang w:val="es-CL"/>
              </w:rPr>
              <w:t>económico</w:t>
            </w:r>
            <w:r w:rsidRPr="003D795B">
              <w:rPr>
                <w:spacing w:val="-4"/>
                <w:sz w:val="20"/>
                <w:lang w:val="es-CL"/>
              </w:rPr>
              <w:t xml:space="preserve"> </w:t>
            </w:r>
            <w:r w:rsidRPr="003D795B">
              <w:rPr>
                <w:sz w:val="20"/>
                <w:lang w:val="es-CL"/>
              </w:rPr>
              <w:t>y</w:t>
            </w:r>
            <w:r w:rsidRPr="003D795B">
              <w:rPr>
                <w:spacing w:val="-1"/>
                <w:sz w:val="20"/>
                <w:lang w:val="es-CL"/>
              </w:rPr>
              <w:t xml:space="preserve"> </w:t>
            </w:r>
            <w:r w:rsidRPr="003D795B">
              <w:rPr>
                <w:sz w:val="20"/>
                <w:lang w:val="es-CL"/>
              </w:rPr>
              <w:t>agrupación</w:t>
            </w:r>
            <w:r w:rsidRPr="003D795B">
              <w:rPr>
                <w:spacing w:val="-2"/>
                <w:sz w:val="20"/>
                <w:lang w:val="es-CL"/>
              </w:rPr>
              <w:t xml:space="preserve"> </w:t>
            </w:r>
            <w:r w:rsidRPr="003D795B">
              <w:rPr>
                <w:sz w:val="20"/>
                <w:lang w:val="es-CL"/>
              </w:rPr>
              <w:t>sectorial.</w:t>
            </w:r>
          </w:p>
        </w:tc>
      </w:tr>
    </w:tbl>
    <w:p w14:paraId="1A62B3E1" w14:textId="77777777" w:rsidR="009526D3" w:rsidRDefault="009526D3" w:rsidP="009526D3">
      <w:pPr>
        <w:pStyle w:val="Textoindependiente"/>
        <w:spacing w:before="10"/>
        <w:rPr>
          <w:rFonts w:ascii="Times New Roman"/>
          <w:i/>
        </w:rPr>
      </w:pPr>
    </w:p>
    <w:p w14:paraId="579B8FCF" w14:textId="4731DB3D" w:rsidR="009526D3" w:rsidRDefault="009526D3" w:rsidP="009526D3">
      <w:pPr>
        <w:pStyle w:val="Prrafodelista"/>
        <w:tabs>
          <w:tab w:val="left" w:pos="1348"/>
          <w:tab w:val="left" w:pos="1349"/>
        </w:tabs>
        <w:ind w:firstLine="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Registro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para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informar indicadores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concentración(Cod.01)</w:t>
      </w:r>
    </w:p>
    <w:p w14:paraId="05E8E693" w14:textId="77777777" w:rsidR="009526D3" w:rsidRDefault="009526D3" w:rsidP="009526D3">
      <w:pPr>
        <w:pStyle w:val="Textoindependiente"/>
        <w:spacing w:before="3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688"/>
        <w:gridCol w:w="1606"/>
      </w:tblGrid>
      <w:tr w:rsidR="009526D3" w14:paraId="1A655CB4" w14:textId="77777777" w:rsidTr="00A256E3">
        <w:trPr>
          <w:trHeight w:val="299"/>
        </w:trPr>
        <w:tc>
          <w:tcPr>
            <w:tcW w:w="1366" w:type="dxa"/>
          </w:tcPr>
          <w:p w14:paraId="52E237DE" w14:textId="77777777" w:rsidR="009526D3" w:rsidRDefault="009526D3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4B862EC4" w14:textId="77777777" w:rsidR="009526D3" w:rsidRDefault="009526D3" w:rsidP="00A256E3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75BCFD5A" w14:textId="77777777" w:rsidR="009526D3" w:rsidRDefault="009526D3" w:rsidP="00A256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606" w:type="dxa"/>
          </w:tcPr>
          <w:p w14:paraId="6E5051F7" w14:textId="77777777" w:rsidR="009526D3" w:rsidRDefault="009526D3" w:rsidP="00A256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9526D3" w14:paraId="686D4CE5" w14:textId="77777777" w:rsidTr="00A256E3">
        <w:trPr>
          <w:trHeight w:val="299"/>
        </w:trPr>
        <w:tc>
          <w:tcPr>
            <w:tcW w:w="1366" w:type="dxa"/>
          </w:tcPr>
          <w:p w14:paraId="3DA2357D" w14:textId="77777777" w:rsidR="009526D3" w:rsidRDefault="009526D3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12EADCEC" w14:textId="77777777" w:rsidR="009526D3" w:rsidRDefault="009526D3" w:rsidP="00A256E3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5729FB69" w14:textId="77777777" w:rsidR="009526D3" w:rsidRDefault="009526D3" w:rsidP="00A256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Nivel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consolidación</w:t>
            </w:r>
            <w:proofErr w:type="spellEnd"/>
          </w:p>
        </w:tc>
        <w:tc>
          <w:tcPr>
            <w:tcW w:w="1606" w:type="dxa"/>
          </w:tcPr>
          <w:p w14:paraId="009ED566" w14:textId="77777777" w:rsidR="009526D3" w:rsidRDefault="009526D3" w:rsidP="00A256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9526D3" w14:paraId="25A955DB" w14:textId="77777777" w:rsidTr="00A256E3">
        <w:trPr>
          <w:trHeight w:val="299"/>
        </w:trPr>
        <w:tc>
          <w:tcPr>
            <w:tcW w:w="1366" w:type="dxa"/>
          </w:tcPr>
          <w:p w14:paraId="442BD8CA" w14:textId="77777777" w:rsidR="009526D3" w:rsidRDefault="009526D3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61289C64" w14:textId="77777777" w:rsidR="009526D3" w:rsidRDefault="009526D3" w:rsidP="00A256E3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6E048E74" w14:textId="77777777" w:rsidR="009526D3" w:rsidRPr="003D795B" w:rsidRDefault="009526D3" w:rsidP="00A256E3">
            <w:pPr>
              <w:pStyle w:val="TableParagraph"/>
              <w:ind w:left="108"/>
              <w:rPr>
                <w:sz w:val="20"/>
                <w:lang w:val="es-CL"/>
              </w:rPr>
            </w:pPr>
            <w:r w:rsidRPr="003D795B">
              <w:rPr>
                <w:sz w:val="20"/>
                <w:lang w:val="es-CL"/>
              </w:rPr>
              <w:t>Índice</w:t>
            </w:r>
            <w:r w:rsidRPr="003D795B">
              <w:rPr>
                <w:spacing w:val="-5"/>
                <w:sz w:val="20"/>
                <w:lang w:val="es-CL"/>
              </w:rPr>
              <w:t xml:space="preserve"> </w:t>
            </w:r>
            <w:r w:rsidRPr="003D795B">
              <w:rPr>
                <w:sz w:val="20"/>
                <w:lang w:val="es-CL"/>
              </w:rPr>
              <w:t>de</w:t>
            </w:r>
            <w:r w:rsidRPr="003D795B">
              <w:rPr>
                <w:spacing w:val="-5"/>
                <w:sz w:val="20"/>
                <w:lang w:val="es-CL"/>
              </w:rPr>
              <w:t xml:space="preserve"> </w:t>
            </w:r>
            <w:r w:rsidRPr="003D795B">
              <w:rPr>
                <w:sz w:val="20"/>
                <w:lang w:val="es-CL"/>
              </w:rPr>
              <w:t>concentración</w:t>
            </w:r>
            <w:r w:rsidRPr="003D795B">
              <w:rPr>
                <w:spacing w:val="-2"/>
                <w:sz w:val="20"/>
                <w:lang w:val="es-CL"/>
              </w:rPr>
              <w:t xml:space="preserve"> </w:t>
            </w:r>
            <w:r w:rsidRPr="003D795B">
              <w:rPr>
                <w:sz w:val="20"/>
                <w:lang w:val="es-CL"/>
              </w:rPr>
              <w:t>individual</w:t>
            </w:r>
            <w:r w:rsidRPr="003D795B">
              <w:rPr>
                <w:spacing w:val="-2"/>
                <w:sz w:val="20"/>
                <w:lang w:val="es-CL"/>
              </w:rPr>
              <w:t xml:space="preserve"> </w:t>
            </w:r>
            <w:r w:rsidRPr="003D795B">
              <w:rPr>
                <w:sz w:val="20"/>
                <w:lang w:val="es-CL"/>
              </w:rPr>
              <w:t>(ICI)</w:t>
            </w:r>
          </w:p>
        </w:tc>
        <w:tc>
          <w:tcPr>
            <w:tcW w:w="1606" w:type="dxa"/>
          </w:tcPr>
          <w:p w14:paraId="3FD9E815" w14:textId="77777777" w:rsidR="009526D3" w:rsidRDefault="009526D3" w:rsidP="00A256E3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9(03)V9(03)</w:t>
            </w:r>
          </w:p>
        </w:tc>
      </w:tr>
      <w:tr w:rsidR="009526D3" w14:paraId="5217D706" w14:textId="77777777" w:rsidTr="00A256E3">
        <w:trPr>
          <w:trHeight w:val="301"/>
        </w:trPr>
        <w:tc>
          <w:tcPr>
            <w:tcW w:w="1366" w:type="dxa"/>
          </w:tcPr>
          <w:p w14:paraId="6C4F7F6F" w14:textId="77777777" w:rsidR="009526D3" w:rsidRDefault="009526D3" w:rsidP="00A256E3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40D8AD1A" w14:textId="77777777" w:rsidR="009526D3" w:rsidRDefault="009526D3" w:rsidP="00A256E3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537587F3" w14:textId="77777777" w:rsidR="009526D3" w:rsidRPr="003D795B" w:rsidRDefault="009526D3" w:rsidP="00A256E3">
            <w:pPr>
              <w:pStyle w:val="TableParagraph"/>
              <w:spacing w:before="2"/>
              <w:ind w:left="108"/>
              <w:rPr>
                <w:sz w:val="20"/>
                <w:lang w:val="es-CL"/>
              </w:rPr>
            </w:pPr>
            <w:r w:rsidRPr="003D795B">
              <w:rPr>
                <w:sz w:val="20"/>
                <w:lang w:val="es-CL"/>
              </w:rPr>
              <w:t>Capital</w:t>
            </w:r>
            <w:r w:rsidRPr="003D795B">
              <w:rPr>
                <w:spacing w:val="-2"/>
                <w:sz w:val="20"/>
                <w:lang w:val="es-CL"/>
              </w:rPr>
              <w:t xml:space="preserve"> </w:t>
            </w:r>
            <w:r w:rsidRPr="003D795B">
              <w:rPr>
                <w:sz w:val="20"/>
                <w:lang w:val="es-CL"/>
              </w:rPr>
              <w:t>necesario</w:t>
            </w:r>
            <w:r w:rsidRPr="003D795B">
              <w:rPr>
                <w:spacing w:val="-4"/>
                <w:sz w:val="20"/>
                <w:lang w:val="es-CL"/>
              </w:rPr>
              <w:t xml:space="preserve"> </w:t>
            </w:r>
            <w:r w:rsidRPr="003D795B">
              <w:rPr>
                <w:sz w:val="20"/>
                <w:lang w:val="es-CL"/>
              </w:rPr>
              <w:t>por</w:t>
            </w:r>
            <w:r w:rsidRPr="003D795B">
              <w:rPr>
                <w:spacing w:val="-1"/>
                <w:sz w:val="20"/>
                <w:lang w:val="es-CL"/>
              </w:rPr>
              <w:t xml:space="preserve"> </w:t>
            </w:r>
            <w:r w:rsidRPr="003D795B">
              <w:rPr>
                <w:sz w:val="20"/>
                <w:lang w:val="es-CL"/>
              </w:rPr>
              <w:t>riesgo</w:t>
            </w:r>
            <w:r w:rsidRPr="003D795B">
              <w:rPr>
                <w:spacing w:val="-4"/>
                <w:sz w:val="20"/>
                <w:lang w:val="es-CL"/>
              </w:rPr>
              <w:t xml:space="preserve"> </w:t>
            </w:r>
            <w:r w:rsidRPr="003D795B">
              <w:rPr>
                <w:sz w:val="20"/>
                <w:lang w:val="es-CL"/>
              </w:rPr>
              <w:t>de</w:t>
            </w:r>
            <w:r w:rsidRPr="003D795B">
              <w:rPr>
                <w:spacing w:val="-2"/>
                <w:sz w:val="20"/>
                <w:lang w:val="es-CL"/>
              </w:rPr>
              <w:t xml:space="preserve"> </w:t>
            </w:r>
            <w:r w:rsidRPr="003D795B">
              <w:rPr>
                <w:sz w:val="20"/>
                <w:lang w:val="es-CL"/>
              </w:rPr>
              <w:t>concentración</w:t>
            </w:r>
            <w:r w:rsidRPr="003D795B">
              <w:rPr>
                <w:spacing w:val="-2"/>
                <w:sz w:val="20"/>
                <w:lang w:val="es-CL"/>
              </w:rPr>
              <w:t xml:space="preserve"> </w:t>
            </w:r>
            <w:r w:rsidRPr="003D795B">
              <w:rPr>
                <w:sz w:val="20"/>
                <w:lang w:val="es-CL"/>
              </w:rPr>
              <w:t>individual</w:t>
            </w:r>
          </w:p>
        </w:tc>
        <w:tc>
          <w:tcPr>
            <w:tcW w:w="1606" w:type="dxa"/>
          </w:tcPr>
          <w:p w14:paraId="5EED5662" w14:textId="77777777" w:rsidR="009526D3" w:rsidRDefault="009526D3" w:rsidP="00A256E3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9526D3" w14:paraId="55043AEB" w14:textId="77777777" w:rsidTr="00A256E3">
        <w:trPr>
          <w:trHeight w:val="299"/>
        </w:trPr>
        <w:tc>
          <w:tcPr>
            <w:tcW w:w="1366" w:type="dxa"/>
          </w:tcPr>
          <w:p w14:paraId="77A0F0D2" w14:textId="77777777" w:rsidR="009526D3" w:rsidRDefault="009526D3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74439ADA" w14:textId="77777777" w:rsidR="009526D3" w:rsidRDefault="009526D3" w:rsidP="00A256E3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6098930E" w14:textId="77777777" w:rsidR="009526D3" w:rsidRDefault="009526D3" w:rsidP="00A256E3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Exposición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contrapartes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individual</w:t>
            </w:r>
          </w:p>
        </w:tc>
        <w:tc>
          <w:tcPr>
            <w:tcW w:w="1606" w:type="dxa"/>
          </w:tcPr>
          <w:p w14:paraId="584E75A6" w14:textId="77777777" w:rsidR="009526D3" w:rsidRDefault="009526D3" w:rsidP="00A256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9526D3" w14:paraId="6CA91989" w14:textId="77777777" w:rsidTr="00A256E3">
        <w:trPr>
          <w:trHeight w:val="299"/>
        </w:trPr>
        <w:tc>
          <w:tcPr>
            <w:tcW w:w="1366" w:type="dxa"/>
          </w:tcPr>
          <w:p w14:paraId="1E552C81" w14:textId="77777777" w:rsidR="009526D3" w:rsidRDefault="009526D3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44991041" w14:textId="77777777" w:rsidR="009526D3" w:rsidRDefault="009526D3" w:rsidP="00A256E3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3F115AB7" w14:textId="77777777" w:rsidR="009526D3" w:rsidRDefault="009526D3" w:rsidP="00A256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APRC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contrapartes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individual</w:t>
            </w:r>
          </w:p>
        </w:tc>
        <w:tc>
          <w:tcPr>
            <w:tcW w:w="1606" w:type="dxa"/>
          </w:tcPr>
          <w:p w14:paraId="17D1F4CD" w14:textId="77777777" w:rsidR="009526D3" w:rsidRDefault="009526D3" w:rsidP="00A256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9526D3" w14:paraId="617A4166" w14:textId="77777777" w:rsidTr="00A256E3">
        <w:trPr>
          <w:trHeight w:val="300"/>
        </w:trPr>
        <w:tc>
          <w:tcPr>
            <w:tcW w:w="1366" w:type="dxa"/>
          </w:tcPr>
          <w:p w14:paraId="2E459E66" w14:textId="77777777" w:rsidR="009526D3" w:rsidRDefault="009526D3" w:rsidP="00A256E3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3FDA6BD2" w14:textId="77777777" w:rsidR="009526D3" w:rsidRDefault="009526D3" w:rsidP="00A256E3">
            <w:pPr>
              <w:pStyle w:val="TableParagraph"/>
              <w:spacing w:before="1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39673D0B" w14:textId="77777777" w:rsidR="009526D3" w:rsidRPr="003D795B" w:rsidRDefault="009526D3" w:rsidP="00A256E3">
            <w:pPr>
              <w:pStyle w:val="TableParagraph"/>
              <w:spacing w:before="1"/>
              <w:ind w:left="108"/>
              <w:rPr>
                <w:sz w:val="20"/>
                <w:lang w:val="es-CL"/>
              </w:rPr>
            </w:pPr>
            <w:r w:rsidRPr="003D795B">
              <w:rPr>
                <w:sz w:val="20"/>
                <w:lang w:val="es-CL"/>
              </w:rPr>
              <w:t>Índice</w:t>
            </w:r>
            <w:r w:rsidRPr="003D795B">
              <w:rPr>
                <w:spacing w:val="-5"/>
                <w:sz w:val="20"/>
                <w:lang w:val="es-CL"/>
              </w:rPr>
              <w:t xml:space="preserve"> </w:t>
            </w:r>
            <w:r w:rsidRPr="003D795B">
              <w:rPr>
                <w:sz w:val="20"/>
                <w:lang w:val="es-CL"/>
              </w:rPr>
              <w:t>de</w:t>
            </w:r>
            <w:r w:rsidRPr="003D795B">
              <w:rPr>
                <w:spacing w:val="-5"/>
                <w:sz w:val="20"/>
                <w:lang w:val="es-CL"/>
              </w:rPr>
              <w:t xml:space="preserve"> </w:t>
            </w:r>
            <w:r w:rsidRPr="003D795B">
              <w:rPr>
                <w:sz w:val="20"/>
                <w:lang w:val="es-CL"/>
              </w:rPr>
              <w:t>concentración</w:t>
            </w:r>
            <w:r w:rsidRPr="003D795B">
              <w:rPr>
                <w:spacing w:val="-3"/>
                <w:sz w:val="20"/>
                <w:lang w:val="es-CL"/>
              </w:rPr>
              <w:t xml:space="preserve"> </w:t>
            </w:r>
            <w:r w:rsidRPr="003D795B">
              <w:rPr>
                <w:sz w:val="20"/>
                <w:lang w:val="es-CL"/>
              </w:rPr>
              <w:t>sectorial</w:t>
            </w:r>
            <w:r w:rsidRPr="003D795B">
              <w:rPr>
                <w:spacing w:val="-1"/>
                <w:sz w:val="20"/>
                <w:lang w:val="es-CL"/>
              </w:rPr>
              <w:t xml:space="preserve"> </w:t>
            </w:r>
            <w:r w:rsidRPr="003D795B">
              <w:rPr>
                <w:sz w:val="20"/>
                <w:lang w:val="es-CL"/>
              </w:rPr>
              <w:t>(ICS)</w:t>
            </w:r>
          </w:p>
        </w:tc>
        <w:tc>
          <w:tcPr>
            <w:tcW w:w="1606" w:type="dxa"/>
          </w:tcPr>
          <w:p w14:paraId="489D9C19" w14:textId="77777777" w:rsidR="009526D3" w:rsidRDefault="009526D3" w:rsidP="00A256E3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9(03)V9(03)</w:t>
            </w:r>
          </w:p>
        </w:tc>
      </w:tr>
      <w:tr w:rsidR="009526D3" w14:paraId="5FCFAAC1" w14:textId="77777777" w:rsidTr="00A256E3">
        <w:trPr>
          <w:trHeight w:val="299"/>
        </w:trPr>
        <w:tc>
          <w:tcPr>
            <w:tcW w:w="1366" w:type="dxa"/>
          </w:tcPr>
          <w:p w14:paraId="2A2BC97C" w14:textId="77777777" w:rsidR="009526D3" w:rsidRDefault="009526D3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7" w:type="dxa"/>
          </w:tcPr>
          <w:p w14:paraId="6CDD754F" w14:textId="77777777" w:rsidR="009526D3" w:rsidRDefault="009526D3" w:rsidP="00A256E3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06EA3AAF" w14:textId="77777777" w:rsidR="009526D3" w:rsidRPr="003D795B" w:rsidRDefault="009526D3" w:rsidP="00A256E3">
            <w:pPr>
              <w:pStyle w:val="TableParagraph"/>
              <w:ind w:left="108"/>
              <w:rPr>
                <w:sz w:val="20"/>
                <w:lang w:val="es-CL"/>
              </w:rPr>
            </w:pPr>
            <w:r w:rsidRPr="003D795B">
              <w:rPr>
                <w:sz w:val="20"/>
                <w:lang w:val="es-CL"/>
              </w:rPr>
              <w:t>Capital</w:t>
            </w:r>
            <w:r w:rsidRPr="003D795B">
              <w:rPr>
                <w:spacing w:val="-2"/>
                <w:sz w:val="20"/>
                <w:lang w:val="es-CL"/>
              </w:rPr>
              <w:t xml:space="preserve"> </w:t>
            </w:r>
            <w:r w:rsidRPr="003D795B">
              <w:rPr>
                <w:sz w:val="20"/>
                <w:lang w:val="es-CL"/>
              </w:rPr>
              <w:t>necesario</w:t>
            </w:r>
            <w:r w:rsidRPr="003D795B">
              <w:rPr>
                <w:spacing w:val="-5"/>
                <w:sz w:val="20"/>
                <w:lang w:val="es-CL"/>
              </w:rPr>
              <w:t xml:space="preserve"> </w:t>
            </w:r>
            <w:r w:rsidRPr="003D795B">
              <w:rPr>
                <w:sz w:val="20"/>
                <w:lang w:val="es-CL"/>
              </w:rPr>
              <w:t>por</w:t>
            </w:r>
            <w:r w:rsidRPr="003D795B">
              <w:rPr>
                <w:spacing w:val="-1"/>
                <w:sz w:val="20"/>
                <w:lang w:val="es-CL"/>
              </w:rPr>
              <w:t xml:space="preserve"> </w:t>
            </w:r>
            <w:r w:rsidRPr="003D795B">
              <w:rPr>
                <w:sz w:val="20"/>
                <w:lang w:val="es-CL"/>
              </w:rPr>
              <w:t>riesgo</w:t>
            </w:r>
            <w:r w:rsidRPr="003D795B">
              <w:rPr>
                <w:spacing w:val="-4"/>
                <w:sz w:val="20"/>
                <w:lang w:val="es-CL"/>
              </w:rPr>
              <w:t xml:space="preserve"> </w:t>
            </w:r>
            <w:r w:rsidRPr="003D795B">
              <w:rPr>
                <w:sz w:val="20"/>
                <w:lang w:val="es-CL"/>
              </w:rPr>
              <w:t>de</w:t>
            </w:r>
            <w:r w:rsidRPr="003D795B">
              <w:rPr>
                <w:spacing w:val="-3"/>
                <w:sz w:val="20"/>
                <w:lang w:val="es-CL"/>
              </w:rPr>
              <w:t xml:space="preserve"> </w:t>
            </w:r>
            <w:r w:rsidRPr="003D795B">
              <w:rPr>
                <w:sz w:val="20"/>
                <w:lang w:val="es-CL"/>
              </w:rPr>
              <w:t>concentración</w:t>
            </w:r>
            <w:r w:rsidRPr="003D795B">
              <w:rPr>
                <w:spacing w:val="-2"/>
                <w:sz w:val="20"/>
                <w:lang w:val="es-CL"/>
              </w:rPr>
              <w:t xml:space="preserve"> </w:t>
            </w:r>
            <w:r w:rsidRPr="003D795B">
              <w:rPr>
                <w:sz w:val="20"/>
                <w:lang w:val="es-CL"/>
              </w:rPr>
              <w:t>sectorial</w:t>
            </w:r>
          </w:p>
        </w:tc>
        <w:tc>
          <w:tcPr>
            <w:tcW w:w="1606" w:type="dxa"/>
          </w:tcPr>
          <w:p w14:paraId="62D9FD1A" w14:textId="77777777" w:rsidR="009526D3" w:rsidRDefault="009526D3" w:rsidP="00A256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9526D3" w14:paraId="4FFCFC80" w14:textId="77777777" w:rsidTr="00A256E3">
        <w:trPr>
          <w:trHeight w:val="299"/>
        </w:trPr>
        <w:tc>
          <w:tcPr>
            <w:tcW w:w="1366" w:type="dxa"/>
          </w:tcPr>
          <w:p w14:paraId="3CD6A5ED" w14:textId="77777777" w:rsidR="009526D3" w:rsidRDefault="009526D3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307" w:type="dxa"/>
          </w:tcPr>
          <w:p w14:paraId="11A83996" w14:textId="77777777" w:rsidR="009526D3" w:rsidRDefault="009526D3" w:rsidP="00A256E3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7DB5E3B7" w14:textId="77777777" w:rsidR="009526D3" w:rsidRDefault="009526D3" w:rsidP="00A256E3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Exposición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contrapartes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sectorial</w:t>
            </w:r>
          </w:p>
        </w:tc>
        <w:tc>
          <w:tcPr>
            <w:tcW w:w="1606" w:type="dxa"/>
          </w:tcPr>
          <w:p w14:paraId="45EDD479" w14:textId="77777777" w:rsidR="009526D3" w:rsidRDefault="009526D3" w:rsidP="00A256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9526D3" w14:paraId="6D8314FA" w14:textId="77777777" w:rsidTr="00A256E3">
        <w:trPr>
          <w:trHeight w:val="302"/>
        </w:trPr>
        <w:tc>
          <w:tcPr>
            <w:tcW w:w="1366" w:type="dxa"/>
          </w:tcPr>
          <w:p w14:paraId="376F8C79" w14:textId="77777777" w:rsidR="009526D3" w:rsidRDefault="009526D3" w:rsidP="00A256E3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307" w:type="dxa"/>
          </w:tcPr>
          <w:p w14:paraId="4D6CCCDB" w14:textId="77777777" w:rsidR="009526D3" w:rsidRDefault="009526D3" w:rsidP="00A256E3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61FBD1A9" w14:textId="77777777" w:rsidR="009526D3" w:rsidRDefault="009526D3" w:rsidP="00A256E3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APRC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contrapartes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sectorial</w:t>
            </w:r>
          </w:p>
        </w:tc>
        <w:tc>
          <w:tcPr>
            <w:tcW w:w="1606" w:type="dxa"/>
          </w:tcPr>
          <w:p w14:paraId="14A73403" w14:textId="77777777" w:rsidR="009526D3" w:rsidRDefault="009526D3" w:rsidP="00A256E3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9526D3" w14:paraId="4DCFDD71" w14:textId="77777777" w:rsidTr="00A256E3">
        <w:trPr>
          <w:trHeight w:val="299"/>
        </w:trPr>
        <w:tc>
          <w:tcPr>
            <w:tcW w:w="1366" w:type="dxa"/>
          </w:tcPr>
          <w:p w14:paraId="58C8BC5F" w14:textId="77777777" w:rsidR="009526D3" w:rsidRDefault="009526D3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307" w:type="dxa"/>
          </w:tcPr>
          <w:p w14:paraId="27EF649A" w14:textId="77777777" w:rsidR="009526D3" w:rsidRDefault="009526D3" w:rsidP="00A256E3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25F3247D" w14:textId="77777777" w:rsidR="009526D3" w:rsidRDefault="009526D3" w:rsidP="00A256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606" w:type="dxa"/>
          </w:tcPr>
          <w:p w14:paraId="7BCBA041" w14:textId="77777777" w:rsidR="009526D3" w:rsidRDefault="009526D3" w:rsidP="00A256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X(01)</w:t>
            </w:r>
          </w:p>
        </w:tc>
      </w:tr>
    </w:tbl>
    <w:p w14:paraId="3A6F0D65" w14:textId="77777777" w:rsidR="009526D3" w:rsidRDefault="009526D3" w:rsidP="009526D3">
      <w:pPr>
        <w:pStyle w:val="Textoindependiente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Bytes</w:t>
      </w:r>
    </w:p>
    <w:p w14:paraId="5161B142" w14:textId="77777777" w:rsidR="009526D3" w:rsidRDefault="009526D3" w:rsidP="009526D3">
      <w:pPr>
        <w:pStyle w:val="Textoindependiente"/>
        <w:spacing w:before="9"/>
        <w:rPr>
          <w:sz w:val="19"/>
        </w:rPr>
      </w:pPr>
    </w:p>
    <w:p w14:paraId="2BDA1B74" w14:textId="2CC453C3" w:rsidR="009526D3" w:rsidRDefault="009526D3" w:rsidP="009526D3">
      <w:pPr>
        <w:pStyle w:val="Prrafodelista"/>
        <w:tabs>
          <w:tab w:val="left" w:pos="1348"/>
          <w:tab w:val="left" w:pos="1349"/>
        </w:tabs>
        <w:spacing w:after="60"/>
        <w:ind w:firstLine="0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para informar exposiciones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detalladas</w:t>
      </w:r>
      <w:r>
        <w:rPr>
          <w:rFonts w:ascii="Times New Roman" w:hAnsi="Times New Roman"/>
          <w:i/>
          <w:sz w:val="20"/>
        </w:rPr>
        <w:t>(Cod.02)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546"/>
        <w:gridCol w:w="1747"/>
      </w:tblGrid>
      <w:tr w:rsidR="009526D3" w14:paraId="49E579B9" w14:textId="77777777" w:rsidTr="00A256E3">
        <w:trPr>
          <w:trHeight w:val="299"/>
        </w:trPr>
        <w:tc>
          <w:tcPr>
            <w:tcW w:w="1366" w:type="dxa"/>
          </w:tcPr>
          <w:p w14:paraId="695BE8E3" w14:textId="77777777" w:rsidR="009526D3" w:rsidRDefault="009526D3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06022BB4" w14:textId="77777777" w:rsidR="009526D3" w:rsidRDefault="009526D3" w:rsidP="00A256E3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1C5346B3" w14:textId="77777777" w:rsidR="009526D3" w:rsidRDefault="009526D3" w:rsidP="00A256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747" w:type="dxa"/>
          </w:tcPr>
          <w:p w14:paraId="41CBFE3E" w14:textId="77777777" w:rsidR="009526D3" w:rsidRDefault="009526D3" w:rsidP="00A256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9526D3" w14:paraId="22F54CED" w14:textId="77777777" w:rsidTr="00A256E3">
        <w:trPr>
          <w:trHeight w:val="299"/>
        </w:trPr>
        <w:tc>
          <w:tcPr>
            <w:tcW w:w="1366" w:type="dxa"/>
          </w:tcPr>
          <w:p w14:paraId="037B88F3" w14:textId="77777777" w:rsidR="009526D3" w:rsidRDefault="009526D3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3541847B" w14:textId="77777777" w:rsidR="009526D3" w:rsidRDefault="009526D3" w:rsidP="00A256E3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2D8430FC" w14:textId="77777777" w:rsidR="009526D3" w:rsidRDefault="009526D3" w:rsidP="00A256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institución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expuesta</w:t>
            </w:r>
            <w:proofErr w:type="spellEnd"/>
          </w:p>
        </w:tc>
        <w:tc>
          <w:tcPr>
            <w:tcW w:w="1747" w:type="dxa"/>
          </w:tcPr>
          <w:p w14:paraId="43580645" w14:textId="77777777" w:rsidR="009526D3" w:rsidRDefault="009526D3" w:rsidP="00A256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9(04)</w:t>
            </w:r>
          </w:p>
        </w:tc>
      </w:tr>
      <w:tr w:rsidR="009526D3" w14:paraId="7608783D" w14:textId="77777777" w:rsidTr="00A256E3">
        <w:trPr>
          <w:trHeight w:val="299"/>
        </w:trPr>
        <w:tc>
          <w:tcPr>
            <w:tcW w:w="1366" w:type="dxa"/>
          </w:tcPr>
          <w:p w14:paraId="3794DAFE" w14:textId="77777777" w:rsidR="009526D3" w:rsidRDefault="009526D3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64A21345" w14:textId="77777777" w:rsidR="009526D3" w:rsidRDefault="009526D3" w:rsidP="00A256E3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38CA2578" w14:textId="77777777" w:rsidR="009526D3" w:rsidRDefault="009526D3" w:rsidP="00A256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Rut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contraparte</w:t>
            </w:r>
            <w:proofErr w:type="spellEnd"/>
          </w:p>
        </w:tc>
        <w:tc>
          <w:tcPr>
            <w:tcW w:w="1747" w:type="dxa"/>
          </w:tcPr>
          <w:p w14:paraId="3E0C398C" w14:textId="77777777" w:rsidR="009526D3" w:rsidRDefault="009526D3" w:rsidP="00A256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R(9)VX(01)</w:t>
            </w:r>
          </w:p>
        </w:tc>
      </w:tr>
      <w:tr w:rsidR="009526D3" w14:paraId="11464EBA" w14:textId="77777777" w:rsidTr="00A256E3">
        <w:trPr>
          <w:trHeight w:val="301"/>
        </w:trPr>
        <w:tc>
          <w:tcPr>
            <w:tcW w:w="1366" w:type="dxa"/>
          </w:tcPr>
          <w:p w14:paraId="3DF9A7D5" w14:textId="77777777" w:rsidR="009526D3" w:rsidRDefault="009526D3" w:rsidP="00A256E3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2DA870F8" w14:textId="77777777" w:rsidR="009526D3" w:rsidRDefault="009526D3" w:rsidP="00A256E3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3202A4B9" w14:textId="77777777" w:rsidR="009526D3" w:rsidRDefault="009526D3" w:rsidP="00A256E3">
            <w:pPr>
              <w:pStyle w:val="TableParagraph"/>
              <w:spacing w:before="2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Comuna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país</w:t>
            </w:r>
            <w:proofErr w:type="spellEnd"/>
          </w:p>
        </w:tc>
        <w:tc>
          <w:tcPr>
            <w:tcW w:w="1747" w:type="dxa"/>
          </w:tcPr>
          <w:p w14:paraId="2A7623C0" w14:textId="77777777" w:rsidR="009526D3" w:rsidRDefault="009526D3" w:rsidP="00A256E3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9526D3" w14:paraId="02C191A0" w14:textId="77777777" w:rsidTr="00A256E3">
        <w:trPr>
          <w:trHeight w:val="300"/>
        </w:trPr>
        <w:tc>
          <w:tcPr>
            <w:tcW w:w="1366" w:type="dxa"/>
          </w:tcPr>
          <w:p w14:paraId="5146DE1B" w14:textId="77777777" w:rsidR="009526D3" w:rsidRDefault="009526D3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26C395EA" w14:textId="77777777" w:rsidR="009526D3" w:rsidRDefault="009526D3" w:rsidP="00A256E3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385AFF42" w14:textId="77777777" w:rsidR="009526D3" w:rsidRDefault="009526D3" w:rsidP="00A256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Actividad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económica</w:t>
            </w:r>
            <w:proofErr w:type="spellEnd"/>
          </w:p>
        </w:tc>
        <w:tc>
          <w:tcPr>
            <w:tcW w:w="1747" w:type="dxa"/>
          </w:tcPr>
          <w:p w14:paraId="15FF6B3C" w14:textId="77777777" w:rsidR="009526D3" w:rsidRDefault="009526D3" w:rsidP="00A256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9(04)</w:t>
            </w:r>
          </w:p>
        </w:tc>
      </w:tr>
      <w:tr w:rsidR="009526D3" w14:paraId="3BB79E8F" w14:textId="77777777" w:rsidTr="00A256E3">
        <w:trPr>
          <w:trHeight w:val="299"/>
        </w:trPr>
        <w:tc>
          <w:tcPr>
            <w:tcW w:w="1366" w:type="dxa"/>
          </w:tcPr>
          <w:p w14:paraId="56FC5CC6" w14:textId="77777777" w:rsidR="009526D3" w:rsidRDefault="009526D3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2A7FF3DF" w14:textId="77777777" w:rsidR="009526D3" w:rsidRDefault="009526D3" w:rsidP="00A256E3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09BB77A0" w14:textId="77777777" w:rsidR="009526D3" w:rsidRDefault="009526D3" w:rsidP="00A256E3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Exposición</w:t>
            </w:r>
            <w:proofErr w:type="spellEnd"/>
          </w:p>
        </w:tc>
        <w:tc>
          <w:tcPr>
            <w:tcW w:w="1747" w:type="dxa"/>
          </w:tcPr>
          <w:p w14:paraId="77E8DEC8" w14:textId="77777777" w:rsidR="009526D3" w:rsidRDefault="009526D3" w:rsidP="00A256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9526D3" w14:paraId="3993626C" w14:textId="77777777" w:rsidTr="00A256E3">
        <w:trPr>
          <w:trHeight w:val="299"/>
        </w:trPr>
        <w:tc>
          <w:tcPr>
            <w:tcW w:w="1366" w:type="dxa"/>
          </w:tcPr>
          <w:p w14:paraId="0E4AB030" w14:textId="77777777" w:rsidR="009526D3" w:rsidRDefault="009526D3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6255EBEA" w14:textId="77777777" w:rsidR="009526D3" w:rsidRDefault="009526D3" w:rsidP="00A256E3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15485EFB" w14:textId="77777777" w:rsidR="009526D3" w:rsidRDefault="009526D3" w:rsidP="00A256E3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Rubro</w:t>
            </w:r>
            <w:proofErr w:type="spellEnd"/>
          </w:p>
        </w:tc>
        <w:tc>
          <w:tcPr>
            <w:tcW w:w="1747" w:type="dxa"/>
          </w:tcPr>
          <w:p w14:paraId="14707709" w14:textId="77777777" w:rsidR="009526D3" w:rsidRDefault="009526D3" w:rsidP="00A256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9(05)</w:t>
            </w:r>
          </w:p>
        </w:tc>
      </w:tr>
      <w:tr w:rsidR="009526D3" w14:paraId="446CAF86" w14:textId="77777777" w:rsidTr="00A256E3">
        <w:trPr>
          <w:trHeight w:val="299"/>
        </w:trPr>
        <w:tc>
          <w:tcPr>
            <w:tcW w:w="1366" w:type="dxa"/>
          </w:tcPr>
          <w:p w14:paraId="66338E04" w14:textId="77777777" w:rsidR="009526D3" w:rsidRDefault="009526D3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7" w:type="dxa"/>
          </w:tcPr>
          <w:p w14:paraId="62DC25EA" w14:textId="77777777" w:rsidR="009526D3" w:rsidRDefault="009526D3" w:rsidP="00A256E3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32A76284" w14:textId="77777777" w:rsidR="009526D3" w:rsidRDefault="009526D3" w:rsidP="00A256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APRC</w:t>
            </w:r>
          </w:p>
        </w:tc>
        <w:tc>
          <w:tcPr>
            <w:tcW w:w="1747" w:type="dxa"/>
          </w:tcPr>
          <w:p w14:paraId="5A7B39FE" w14:textId="77777777" w:rsidR="009526D3" w:rsidRDefault="009526D3" w:rsidP="00A256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9526D3" w14:paraId="6CF5CB5C" w14:textId="77777777" w:rsidTr="00A256E3">
        <w:trPr>
          <w:trHeight w:val="302"/>
        </w:trPr>
        <w:tc>
          <w:tcPr>
            <w:tcW w:w="1366" w:type="dxa"/>
          </w:tcPr>
          <w:p w14:paraId="189670E3" w14:textId="77777777" w:rsidR="009526D3" w:rsidRDefault="009526D3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307" w:type="dxa"/>
          </w:tcPr>
          <w:p w14:paraId="5E7579B2" w14:textId="77777777" w:rsidR="009526D3" w:rsidRDefault="009526D3" w:rsidP="00A256E3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5BCA9B92" w14:textId="77777777" w:rsidR="009526D3" w:rsidRDefault="009526D3" w:rsidP="00A256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747" w:type="dxa"/>
          </w:tcPr>
          <w:p w14:paraId="06BF1E30" w14:textId="77777777" w:rsidR="009526D3" w:rsidRDefault="009526D3" w:rsidP="00A256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X(41)</w:t>
            </w:r>
          </w:p>
        </w:tc>
      </w:tr>
    </w:tbl>
    <w:p w14:paraId="2C8783E8" w14:textId="77777777" w:rsidR="009526D3" w:rsidRDefault="009526D3" w:rsidP="009526D3">
      <w:pPr>
        <w:pStyle w:val="Textoindependiente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Bytes</w:t>
      </w:r>
    </w:p>
    <w:p w14:paraId="65DC1BF1" w14:textId="77777777" w:rsidR="009526D3" w:rsidRDefault="009526D3" w:rsidP="009526D3">
      <w:pPr>
        <w:pStyle w:val="Textoindependiente"/>
        <w:spacing w:before="8"/>
        <w:rPr>
          <w:sz w:val="19"/>
        </w:rPr>
      </w:pPr>
    </w:p>
    <w:p w14:paraId="4828E363" w14:textId="6C713C52" w:rsidR="009526D3" w:rsidRDefault="009526D3" w:rsidP="009526D3">
      <w:pPr>
        <w:pStyle w:val="Prrafodelista"/>
        <w:tabs>
          <w:tab w:val="left" w:pos="1348"/>
          <w:tab w:val="left" w:pos="1349"/>
        </w:tabs>
        <w:spacing w:before="1" w:after="60"/>
        <w:ind w:firstLine="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Registro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para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informar asociación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sector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económico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y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agrupación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sectorial.</w:t>
      </w:r>
      <w:r w:rsidRPr="009526D3">
        <w:rPr>
          <w:rFonts w:ascii="Times New Roman" w:hAnsi="Times New Roman"/>
          <w:i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(Cod.03)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2"/>
        <w:gridCol w:w="308"/>
        <w:gridCol w:w="6420"/>
        <w:gridCol w:w="1890"/>
      </w:tblGrid>
      <w:tr w:rsidR="009526D3" w14:paraId="4B5C3460" w14:textId="77777777" w:rsidTr="00A256E3">
        <w:trPr>
          <w:trHeight w:val="299"/>
        </w:trPr>
        <w:tc>
          <w:tcPr>
            <w:tcW w:w="1352" w:type="dxa"/>
          </w:tcPr>
          <w:p w14:paraId="63A829F3" w14:textId="77777777" w:rsidR="009526D3" w:rsidRDefault="009526D3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8" w:type="dxa"/>
          </w:tcPr>
          <w:p w14:paraId="455E3913" w14:textId="77777777" w:rsidR="009526D3" w:rsidRDefault="009526D3" w:rsidP="00A256E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420" w:type="dxa"/>
          </w:tcPr>
          <w:p w14:paraId="4AC07A06" w14:textId="77777777" w:rsidR="009526D3" w:rsidRDefault="009526D3" w:rsidP="00A256E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890" w:type="dxa"/>
          </w:tcPr>
          <w:p w14:paraId="55161624" w14:textId="77777777" w:rsidR="009526D3" w:rsidRDefault="009526D3" w:rsidP="00A256E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9526D3" w14:paraId="33AD233B" w14:textId="77777777" w:rsidTr="00A256E3">
        <w:trPr>
          <w:trHeight w:val="299"/>
        </w:trPr>
        <w:tc>
          <w:tcPr>
            <w:tcW w:w="1352" w:type="dxa"/>
          </w:tcPr>
          <w:p w14:paraId="2B5223CA" w14:textId="77777777" w:rsidR="009526D3" w:rsidRDefault="009526D3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lastRenderedPageBreak/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8" w:type="dxa"/>
          </w:tcPr>
          <w:p w14:paraId="0933B8DB" w14:textId="77777777" w:rsidR="009526D3" w:rsidRDefault="009526D3" w:rsidP="00A256E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420" w:type="dxa"/>
          </w:tcPr>
          <w:p w14:paraId="20474D14" w14:textId="77777777" w:rsidR="009526D3" w:rsidRDefault="009526D3" w:rsidP="00A256E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Actividad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económica</w:t>
            </w:r>
            <w:proofErr w:type="spellEnd"/>
          </w:p>
        </w:tc>
        <w:tc>
          <w:tcPr>
            <w:tcW w:w="1890" w:type="dxa"/>
          </w:tcPr>
          <w:p w14:paraId="6A64AF7C" w14:textId="77777777" w:rsidR="009526D3" w:rsidRDefault="009526D3" w:rsidP="00A256E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9(04)</w:t>
            </w:r>
          </w:p>
        </w:tc>
      </w:tr>
      <w:tr w:rsidR="009526D3" w14:paraId="06F5B587" w14:textId="77777777" w:rsidTr="00A256E3">
        <w:trPr>
          <w:trHeight w:val="299"/>
        </w:trPr>
        <w:tc>
          <w:tcPr>
            <w:tcW w:w="1352" w:type="dxa"/>
          </w:tcPr>
          <w:p w14:paraId="142D5997" w14:textId="77777777" w:rsidR="009526D3" w:rsidRDefault="009526D3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8" w:type="dxa"/>
          </w:tcPr>
          <w:p w14:paraId="2AD2B073" w14:textId="77777777" w:rsidR="009526D3" w:rsidRDefault="009526D3" w:rsidP="00A256E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420" w:type="dxa"/>
          </w:tcPr>
          <w:p w14:paraId="6FC80743" w14:textId="77777777" w:rsidR="009526D3" w:rsidRDefault="009526D3" w:rsidP="00A256E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ID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agrupación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sectorial</w:t>
            </w:r>
          </w:p>
        </w:tc>
        <w:tc>
          <w:tcPr>
            <w:tcW w:w="1890" w:type="dxa"/>
          </w:tcPr>
          <w:p w14:paraId="67CB8D39" w14:textId="77777777" w:rsidR="009526D3" w:rsidRDefault="009526D3" w:rsidP="00A256E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9526D3" w14:paraId="4F6D41AD" w14:textId="77777777" w:rsidTr="00A256E3">
        <w:trPr>
          <w:trHeight w:val="302"/>
        </w:trPr>
        <w:tc>
          <w:tcPr>
            <w:tcW w:w="1352" w:type="dxa"/>
          </w:tcPr>
          <w:p w14:paraId="1B41AC26" w14:textId="77777777" w:rsidR="009526D3" w:rsidRDefault="009526D3" w:rsidP="00A256E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8" w:type="dxa"/>
          </w:tcPr>
          <w:p w14:paraId="4175F8CF" w14:textId="77777777" w:rsidR="009526D3" w:rsidRDefault="009526D3" w:rsidP="00A256E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420" w:type="dxa"/>
          </w:tcPr>
          <w:p w14:paraId="65D6F038" w14:textId="77777777" w:rsidR="009526D3" w:rsidRDefault="009526D3" w:rsidP="00A256E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890" w:type="dxa"/>
          </w:tcPr>
          <w:p w14:paraId="01CA7814" w14:textId="77777777" w:rsidR="009526D3" w:rsidRDefault="009526D3" w:rsidP="00A256E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X(92)</w:t>
            </w:r>
          </w:p>
        </w:tc>
      </w:tr>
    </w:tbl>
    <w:p w14:paraId="2D7D5C59" w14:textId="77777777" w:rsidR="009526D3" w:rsidRDefault="009526D3" w:rsidP="009526D3">
      <w:pPr>
        <w:pStyle w:val="Textoindependiente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Bytes</w:t>
      </w:r>
    </w:p>
    <w:p w14:paraId="3D4C8C49" w14:textId="77777777" w:rsidR="009526D3" w:rsidRDefault="009526D3" w:rsidP="009526D3">
      <w:pPr>
        <w:pStyle w:val="Textoindependiente"/>
        <w:spacing w:before="8"/>
        <w:rPr>
          <w:sz w:val="19"/>
        </w:rPr>
      </w:pPr>
    </w:p>
    <w:p w14:paraId="7302E8D1" w14:textId="77777777" w:rsidR="009526D3" w:rsidRDefault="009526D3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268C78FD" w14:textId="41112AC2" w:rsidR="00017F0A" w:rsidRDefault="00413D59" w:rsidP="009526D3">
      <w:pPr>
        <w:pStyle w:val="Textoindependiente"/>
        <w:spacing w:before="2"/>
        <w:rPr>
          <w:rFonts w:ascii="Times New Roman" w:hAnsi="Times New Roman"/>
          <w:i/>
        </w:rPr>
      </w:pPr>
      <w:r>
        <w:rPr>
          <w:rFonts w:ascii="Times New Roman"/>
          <w:i/>
        </w:rPr>
        <w:t xml:space="preserve">      </w:t>
      </w:r>
    </w:p>
    <w:p w14:paraId="02BFD0D8" w14:textId="13BBAAA4" w:rsidR="00017F0A" w:rsidRDefault="00017F0A" w:rsidP="000C51D8">
      <w:pPr>
        <w:pStyle w:val="Textoindependiente"/>
        <w:spacing w:before="2"/>
        <w:rPr>
          <w:rFonts w:ascii="Times New Roman" w:hAnsi="Times New Roman"/>
          <w:i/>
        </w:rPr>
      </w:pPr>
    </w:p>
    <w:p w14:paraId="218E0397" w14:textId="602C7033" w:rsidR="00017F0A" w:rsidRDefault="00017F0A" w:rsidP="000C51D8">
      <w:pPr>
        <w:pStyle w:val="Textoindependiente"/>
        <w:spacing w:before="2"/>
        <w:rPr>
          <w:rFonts w:ascii="Times New Roman" w:hAnsi="Times New Roman"/>
          <w:i/>
        </w:rPr>
      </w:pPr>
    </w:p>
    <w:p w14:paraId="6FC76A8D" w14:textId="77777777" w:rsidR="000C51D8" w:rsidRDefault="000C51D8" w:rsidP="004D2F75">
      <w:pPr>
        <w:sectPr w:rsidR="000C51D8" w:rsidSect="00062196">
          <w:pgSz w:w="12250" w:h="15850"/>
          <w:pgMar w:top="1380" w:right="840" w:bottom="880" w:left="920" w:header="567" w:footer="685" w:gutter="0"/>
          <w:cols w:space="720"/>
        </w:sectPr>
      </w:pPr>
    </w:p>
    <w:p w14:paraId="49728EBB" w14:textId="77777777" w:rsidR="00074008" w:rsidRPr="00230F5A" w:rsidRDefault="00074008" w:rsidP="00383278">
      <w:pPr>
        <w:pStyle w:val="Ttulo1"/>
        <w:numPr>
          <w:ilvl w:val="0"/>
          <w:numId w:val="1"/>
        </w:numPr>
        <w:rPr>
          <w:rFonts w:cs="Times New Roman"/>
        </w:rPr>
      </w:pPr>
      <w:bookmarkStart w:id="2" w:name="_Toc160527582"/>
      <w:bookmarkStart w:id="3" w:name="_Toc166057840"/>
      <w:r w:rsidRPr="00230F5A">
        <w:rPr>
          <w:rFonts w:cs="Times New Roman"/>
        </w:rPr>
        <w:lastRenderedPageBreak/>
        <w:t>Validaciones</w:t>
      </w:r>
      <w:bookmarkEnd w:id="2"/>
      <w:bookmarkEnd w:id="3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383278">
      <w:pPr>
        <w:pStyle w:val="Ttulo2"/>
        <w:numPr>
          <w:ilvl w:val="1"/>
          <w:numId w:val="1"/>
        </w:numPr>
        <w:ind w:left="1715" w:hanging="360"/>
        <w:rPr>
          <w:sz w:val="32"/>
          <w:szCs w:val="32"/>
        </w:rPr>
      </w:pPr>
      <w:bookmarkStart w:id="4" w:name="_Toc160527583"/>
      <w:bookmarkStart w:id="5" w:name="_Toc166057841"/>
      <w:r w:rsidRPr="00230F5A">
        <w:t>Archivo de datos</w:t>
      </w:r>
      <w:bookmarkEnd w:id="4"/>
      <w:bookmarkEnd w:id="5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1D0D48" w:rsidRPr="00B537DA" w14:paraId="795765DD" w14:textId="77777777" w:rsidTr="001D0D48">
        <w:tc>
          <w:tcPr>
            <w:tcW w:w="595" w:type="dxa"/>
          </w:tcPr>
          <w:bookmarkEnd w:id="6"/>
          <w:p w14:paraId="353A5DD7" w14:textId="77777777" w:rsidR="001D0D48" w:rsidRPr="00B537DA" w:rsidRDefault="001D0D48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1B2EDA46" w14:textId="77777777" w:rsidR="001D0D48" w:rsidRDefault="001D0D48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F7868BF" w14:textId="77777777" w:rsidR="001D0D48" w:rsidRPr="00B537DA" w:rsidRDefault="001D0D48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1D0D48" w:rsidRPr="00B537DA" w14:paraId="276CE4C2" w14:textId="77777777" w:rsidTr="001D0D48">
        <w:tc>
          <w:tcPr>
            <w:tcW w:w="595" w:type="dxa"/>
          </w:tcPr>
          <w:p w14:paraId="28EBC081" w14:textId="77777777" w:rsidR="001D0D48" w:rsidRPr="00B537DA" w:rsidRDefault="001D0D48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744DA05" w14:textId="77777777" w:rsidR="001D0D48" w:rsidRPr="00B537DA" w:rsidRDefault="001D0D48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1D0D48" w:rsidRPr="00B537DA" w14:paraId="034A3D98" w14:textId="77777777" w:rsidTr="001D0D48">
        <w:tc>
          <w:tcPr>
            <w:tcW w:w="595" w:type="dxa"/>
          </w:tcPr>
          <w:p w14:paraId="1790B288" w14:textId="77777777" w:rsidR="001D0D48" w:rsidRPr="00E81654" w:rsidRDefault="001D0D48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251DCCE5" w14:textId="77777777" w:rsidR="001D0D48" w:rsidRPr="00B537DA" w:rsidRDefault="001D0D48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D0D48" w:rsidRPr="00B537DA" w14:paraId="7F4012D0" w14:textId="77777777" w:rsidTr="001D0D48">
        <w:tc>
          <w:tcPr>
            <w:tcW w:w="595" w:type="dxa"/>
          </w:tcPr>
          <w:p w14:paraId="52299FDF" w14:textId="77777777" w:rsidR="001D0D48" w:rsidRPr="00E81654" w:rsidRDefault="001D0D48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E71BF0" w14:textId="77777777" w:rsidR="001D0D48" w:rsidRPr="00E81654" w:rsidRDefault="001D0D48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3A277C36" w14:textId="77777777" w:rsidR="001D0D48" w:rsidRDefault="001D0D48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7D4FC09" w14:textId="77777777" w:rsidR="001D0D48" w:rsidRPr="00DD1EE4" w:rsidRDefault="001D0D48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60D5A5A2" w14:textId="77777777" w:rsidR="001D0D48" w:rsidRPr="00DD1EE4" w:rsidRDefault="001D0D48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D0D48" w:rsidRPr="00B537DA" w14:paraId="4313FFA1" w14:textId="77777777" w:rsidTr="001D0D48">
        <w:tc>
          <w:tcPr>
            <w:tcW w:w="595" w:type="dxa"/>
          </w:tcPr>
          <w:p w14:paraId="581EA308" w14:textId="77777777" w:rsidR="001D0D48" w:rsidRDefault="001D0D48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2A615248" w14:textId="77777777" w:rsidR="001D0D48" w:rsidRDefault="001D0D48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729E6EF7" w14:textId="77777777" w:rsidR="001D0D48" w:rsidRDefault="001D0D48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1D0D48" w:rsidRPr="00B537DA" w14:paraId="5DBF0EB8" w14:textId="77777777" w:rsidTr="001D0D48">
        <w:tc>
          <w:tcPr>
            <w:tcW w:w="595" w:type="dxa"/>
          </w:tcPr>
          <w:p w14:paraId="71428DBD" w14:textId="77777777" w:rsidR="001D0D48" w:rsidRDefault="001D0D48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21448C17" w14:textId="77777777" w:rsidR="001D0D48" w:rsidRDefault="001D0D48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</w:tc>
      </w:tr>
      <w:tr w:rsidR="001D0D48" w:rsidRPr="00B537DA" w14:paraId="1A2B8FA4" w14:textId="77777777" w:rsidTr="001D0D48">
        <w:tc>
          <w:tcPr>
            <w:tcW w:w="595" w:type="dxa"/>
          </w:tcPr>
          <w:p w14:paraId="05A483D0" w14:textId="77777777" w:rsidR="001D0D48" w:rsidRDefault="001D0D48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1361634F" w14:textId="77777777" w:rsidR="001D0D48" w:rsidRDefault="001D0D48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1D0D48" w:rsidRPr="00B537DA" w14:paraId="6691609C" w14:textId="77777777" w:rsidTr="001D0D48">
        <w:tc>
          <w:tcPr>
            <w:tcW w:w="595" w:type="dxa"/>
          </w:tcPr>
          <w:p w14:paraId="14323410" w14:textId="77777777" w:rsidR="001D0D48" w:rsidRDefault="001D0D48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6504071A" w14:textId="77777777" w:rsidR="001D0D48" w:rsidRDefault="001D0D48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D0D48" w:rsidRPr="00B537DA" w14:paraId="560D1386" w14:textId="77777777" w:rsidTr="001D0D48">
        <w:tc>
          <w:tcPr>
            <w:tcW w:w="595" w:type="dxa"/>
          </w:tcPr>
          <w:p w14:paraId="72343DA6" w14:textId="77777777" w:rsidR="001D0D48" w:rsidRDefault="001D0D48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592E089B" w14:textId="77777777" w:rsidR="001D0D48" w:rsidRDefault="001D0D48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D0D48" w:rsidRPr="00B537DA" w14:paraId="49BF979B" w14:textId="77777777" w:rsidTr="001D0D48">
        <w:tc>
          <w:tcPr>
            <w:tcW w:w="595" w:type="dxa"/>
          </w:tcPr>
          <w:p w14:paraId="4EB2E720" w14:textId="77777777" w:rsidR="001D0D48" w:rsidRDefault="001D0D48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4059A299" w14:textId="77777777" w:rsidR="001D0D48" w:rsidRDefault="001D0D48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D0D48" w:rsidRPr="00B537DA" w14:paraId="68FEB825" w14:textId="77777777" w:rsidTr="001D0D48">
        <w:tc>
          <w:tcPr>
            <w:tcW w:w="595" w:type="dxa"/>
          </w:tcPr>
          <w:p w14:paraId="5627EED9" w14:textId="77777777" w:rsidR="001D0D48" w:rsidRDefault="001D0D48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5502D6FE" w14:textId="77777777" w:rsidR="001D0D48" w:rsidRDefault="001D0D48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BE0F3C" w14:textId="77777777" w:rsidR="003D795B" w:rsidRPr="00170411" w:rsidRDefault="003D795B" w:rsidP="003D795B"/>
    <w:p w14:paraId="355B2E64" w14:textId="77777777" w:rsidR="003D795B" w:rsidRPr="00230F5A" w:rsidRDefault="003D795B" w:rsidP="003D795B">
      <w:pPr>
        <w:pStyle w:val="Ttulo2"/>
        <w:numPr>
          <w:ilvl w:val="2"/>
          <w:numId w:val="1"/>
        </w:numPr>
        <w:tabs>
          <w:tab w:val="num" w:pos="360"/>
        </w:tabs>
        <w:ind w:left="1276" w:hanging="709"/>
        <w:rPr>
          <w:sz w:val="32"/>
          <w:szCs w:val="32"/>
        </w:rPr>
      </w:pPr>
      <w:r>
        <w:t>Validaciones variables asociadas al documento C40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060F71A5" w14:textId="77777777" w:rsidR="003D795B" w:rsidRDefault="003D795B" w:rsidP="003D795B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3D795B" w:rsidRPr="00B537DA" w14:paraId="15E6A8AA" w14:textId="77777777" w:rsidTr="001C205D">
        <w:tc>
          <w:tcPr>
            <w:tcW w:w="595" w:type="dxa"/>
          </w:tcPr>
          <w:p w14:paraId="19878D14" w14:textId="77777777" w:rsidR="003D795B" w:rsidRDefault="003D795B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003BEC58" w14:textId="7585D044" w:rsidR="003D795B" w:rsidRDefault="003D795B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campo “Tipo de registro” tenga los valores esperados 01,02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03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proofErr w:type="gramStart"/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3D795B" w:rsidRPr="00B537DA" w14:paraId="4B0720FD" w14:textId="77777777" w:rsidTr="001C205D">
        <w:tc>
          <w:tcPr>
            <w:tcW w:w="595" w:type="dxa"/>
            <w:shd w:val="clear" w:color="auto" w:fill="auto"/>
          </w:tcPr>
          <w:p w14:paraId="4CE13A2E" w14:textId="77777777" w:rsidR="003D795B" w:rsidRPr="00E81654" w:rsidRDefault="003D795B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7781D64C" w14:textId="77777777" w:rsidR="003D795B" w:rsidRPr="00B537DA" w:rsidRDefault="003D795B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18DE1832" w14:textId="77777777" w:rsidR="003D795B" w:rsidRDefault="003D795B" w:rsidP="003D795B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DFD1CCA" w14:textId="77777777" w:rsidR="00074008" w:rsidRDefault="00074008" w:rsidP="00601454">
      <w:pPr>
        <w:pStyle w:val="Textoindependiente"/>
        <w:ind w:left="360"/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383278">
      <w:pPr>
        <w:pStyle w:val="Ttulo1"/>
        <w:numPr>
          <w:ilvl w:val="0"/>
          <w:numId w:val="1"/>
        </w:numPr>
        <w:rPr>
          <w:rFonts w:cs="Times New Roman"/>
        </w:rPr>
      </w:pPr>
      <w:bookmarkStart w:id="7" w:name="_Toc160527584"/>
      <w:bookmarkStart w:id="8" w:name="_Toc166057842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7"/>
      <w:bookmarkEnd w:id="8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383278">
      <w:pPr>
        <w:pStyle w:val="Ttulo2"/>
        <w:numPr>
          <w:ilvl w:val="1"/>
          <w:numId w:val="1"/>
        </w:numPr>
        <w:ind w:left="1715" w:hanging="360"/>
        <w:rPr>
          <w:b w:val="0"/>
        </w:rPr>
      </w:pPr>
      <w:bookmarkStart w:id="9" w:name="_Toc160527585"/>
      <w:bookmarkStart w:id="10" w:name="_Toc166057843"/>
      <w:r w:rsidRPr="003F5278">
        <w:t>Formato de carátula de salida</w:t>
      </w:r>
      <w:bookmarkEnd w:id="9"/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15A5609E" w14:textId="31C1A037" w:rsidR="00074008" w:rsidRDefault="003D795B" w:rsidP="00E337AC">
      <w:pPr>
        <w:pStyle w:val="Textoindependiente"/>
        <w:ind w:left="360"/>
      </w:pPr>
      <w:r>
        <w:rPr>
          <w:rFonts w:ascii="Times New Roman" w:hAnsi="Times New Roman" w:cs="Times New Roman"/>
          <w14:ligatures w14:val="none"/>
        </w:rPr>
        <w:lastRenderedPageBreak/>
        <w:pict w14:anchorId="48680AFB">
          <v:shape id="Text Box 10" o:spid="_x0000_s2057" type="#_x0000_t202" style="position:absolute;left:0;text-align:left;margin-left:21.25pt;margin-top:-10pt;width:488.65pt;height:419.9pt;z-index:251663360;visibility:visible;mso-wrap-style:square;mso-wrap-distance-left:9pt;mso-wrap-distance-top:0;mso-wrap-distance-right:9pt;mso-wrap-distance-bottom:0;mso-position-horizontal-relative:text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5A7A29E1" w14:textId="77777777" w:rsidR="00B23F8D" w:rsidRDefault="00B23F8D" w:rsidP="00B23F8D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1BA58FC1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988B1FC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C20E657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531709F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74BA5581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B6F3C96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57410BF" w14:textId="77777777" w:rsidR="00B23F8D" w:rsidRDefault="00B23F8D" w:rsidP="00B23F8D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30B34974" w14:textId="77777777" w:rsidR="00B23F8D" w:rsidRDefault="00B23F8D" w:rsidP="00B23F8D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6915A75A" w14:textId="77777777" w:rsidR="00B23F8D" w:rsidRDefault="00B23F8D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1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7EC21B15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3D795B">
                    <w:rPr>
                      <w:rFonts w:ascii="Arial MT" w:hAnsi="Arial MT"/>
                      <w:sz w:val="20"/>
                    </w:rPr>
                    <w:t>1</w:t>
                  </w:r>
                  <w:r w:rsidRPr="003D795B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3D795B">
                    <w:rPr>
                      <w:rFonts w:ascii="Arial MT" w:hAnsi="Arial MT"/>
                      <w:sz w:val="20"/>
                    </w:rPr>
                    <w:t>y</w:t>
                  </w:r>
                  <w:r w:rsidRPr="003D795B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3D795B">
                    <w:rPr>
                      <w:rFonts w:ascii="Arial MT" w:hAnsi="Arial MT"/>
                      <w:sz w:val="20"/>
                    </w:rPr>
                    <w:t>el largo es 3.</w:t>
                  </w:r>
                </w:p>
                <w:p w14:paraId="7795EA57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D4BF33B" w14:textId="77777777" w:rsidR="00B23F8D" w:rsidRDefault="00B23F8D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5BF005D" w14:textId="77777777" w:rsidR="00B23F8D" w:rsidRDefault="00B23F8D" w:rsidP="00B23F8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2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Pr="003D795B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3B7DD923" w14:textId="77777777" w:rsidR="00B23F8D" w:rsidRDefault="00B23F8D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5FFD62D" w14:textId="77777777" w:rsidR="00B23F8D" w:rsidRDefault="00B23F8D" w:rsidP="00B23F8D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Pr="003D795B">
                    <w:rPr>
                      <w:rFonts w:ascii="Arial MT" w:hAnsi="Arial MT"/>
                      <w:sz w:val="20"/>
                    </w:rPr>
                    <w:t>4</w:t>
                  </w:r>
                  <w:r w:rsidRPr="00BB30B3">
                    <w:rPr>
                      <w:rFonts w:ascii="Arial MT" w:hAnsi="Arial MT"/>
                      <w:sz w:val="20"/>
                      <w:highlight w:val="yellow"/>
                    </w:rPr>
                    <w:t xml:space="preserve"> </w:t>
                  </w:r>
                  <w:r w:rsidRPr="003D795B">
                    <w:rPr>
                      <w:rFonts w:ascii="Arial MT" w:hAnsi="Arial MT"/>
                      <w:sz w:val="20"/>
                    </w:rPr>
                    <w:t>dígitos</w:t>
                  </w:r>
                  <w:r>
                    <w:rPr>
                      <w:rFonts w:ascii="Arial MT" w:hAnsi="Arial MT"/>
                      <w:sz w:val="20"/>
                    </w:rPr>
                    <w:t xml:space="preserve">, rellenado con valor 0 a la izquierda cuando es menor a </w:t>
                  </w:r>
                  <w:bookmarkEnd w:id="12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22C85A9C" w14:textId="77777777" w:rsidR="00B23F8D" w:rsidRDefault="00B23F8D" w:rsidP="00B23F8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B48D97A" w14:textId="77777777" w:rsidR="00B23F8D" w:rsidRDefault="00B23F8D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34CC101D" w14:textId="77777777" w:rsidR="00B23F8D" w:rsidRDefault="00B23F8D" w:rsidP="00B23F8D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1392E681" w14:textId="77777777" w:rsidR="00B23F8D" w:rsidRDefault="00B23F8D" w:rsidP="00B23F8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05A19EA9" w14:textId="77777777" w:rsidR="00B23F8D" w:rsidRDefault="00B23F8D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4506AED" w14:textId="77777777" w:rsidR="00B23F8D" w:rsidRDefault="00B23F8D" w:rsidP="00B23F8D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11"/>
                  <w:proofErr w:type="gramEnd"/>
                </w:p>
                <w:p w14:paraId="3C22BC0C" w14:textId="77777777" w:rsidR="00B23F8D" w:rsidRDefault="00B23F8D" w:rsidP="00B23F8D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  <w:r w:rsidR="00E337AC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850"/>
      </w:tblGrid>
      <w:tr w:rsidR="003D795B" w:rsidRPr="00F45E53" w14:paraId="3C49826D" w14:textId="77777777" w:rsidTr="003D795B">
        <w:trPr>
          <w:trHeight w:val="268"/>
        </w:trPr>
        <w:tc>
          <w:tcPr>
            <w:tcW w:w="862" w:type="dxa"/>
          </w:tcPr>
          <w:p w14:paraId="4F186F2F" w14:textId="77777777" w:rsidR="003D795B" w:rsidRPr="00F45E53" w:rsidRDefault="003D795B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3D795B" w:rsidRPr="00F45E53" w:rsidRDefault="003D795B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3D795B" w:rsidRPr="00F45E53" w:rsidRDefault="003D795B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53EFCAB0" w14:textId="77777777" w:rsidR="003D795B" w:rsidRPr="00F45E53" w:rsidRDefault="003D795B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0" w:type="dxa"/>
          </w:tcPr>
          <w:p w14:paraId="313FA897" w14:textId="77777777" w:rsidR="003D795B" w:rsidRPr="00F45E53" w:rsidRDefault="003D795B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3D795B" w:rsidRPr="00F45E53" w14:paraId="3218A4A9" w14:textId="77777777" w:rsidTr="003D795B">
        <w:trPr>
          <w:trHeight w:val="268"/>
        </w:trPr>
        <w:tc>
          <w:tcPr>
            <w:tcW w:w="862" w:type="dxa"/>
          </w:tcPr>
          <w:p w14:paraId="6B1D5128" w14:textId="77777777" w:rsidR="003D795B" w:rsidRPr="00F45E53" w:rsidRDefault="003D795B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3D795B" w:rsidRPr="00F45E53" w:rsidRDefault="003D795B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3D795B" w:rsidRPr="00F45E53" w:rsidRDefault="003D795B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62E008D5" w14:textId="77777777" w:rsidR="003D795B" w:rsidRPr="00F45E53" w:rsidRDefault="003D795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7BFB383" w14:textId="77777777" w:rsidR="003D795B" w:rsidRPr="00F45E53" w:rsidRDefault="003D795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D795B" w:rsidRPr="00F45E53" w14:paraId="622814C1" w14:textId="77777777" w:rsidTr="003D795B">
        <w:trPr>
          <w:trHeight w:val="268"/>
        </w:trPr>
        <w:tc>
          <w:tcPr>
            <w:tcW w:w="862" w:type="dxa"/>
          </w:tcPr>
          <w:p w14:paraId="7671AEB9" w14:textId="77777777" w:rsidR="003D795B" w:rsidRPr="00F45E53" w:rsidRDefault="003D795B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3D795B" w:rsidRPr="00F45E53" w:rsidRDefault="003D795B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3F2EB635" w:rsidR="003D795B" w:rsidRPr="00F45E53" w:rsidRDefault="003D795B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237" w:type="dxa"/>
          </w:tcPr>
          <w:p w14:paraId="6B325F8F" w14:textId="77777777" w:rsidR="003D795B" w:rsidRPr="00F45E53" w:rsidRDefault="003D795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0688E970" w14:textId="77777777" w:rsidR="003D795B" w:rsidRPr="00F45E53" w:rsidRDefault="003D795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3D795B" w:rsidRPr="00F45E53" w14:paraId="29ABD7A0" w14:textId="77777777" w:rsidTr="003D795B">
        <w:trPr>
          <w:trHeight w:val="268"/>
        </w:trPr>
        <w:tc>
          <w:tcPr>
            <w:tcW w:w="862" w:type="dxa"/>
          </w:tcPr>
          <w:p w14:paraId="36B1247A" w14:textId="77777777" w:rsidR="003D795B" w:rsidRPr="00F45E53" w:rsidRDefault="003D795B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3D795B" w:rsidRPr="00F45E53" w:rsidRDefault="003D795B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3D795B" w:rsidRPr="00F45E53" w:rsidRDefault="003D795B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6B0BF525" w14:textId="77777777" w:rsidR="003D795B" w:rsidRPr="00F45E53" w:rsidRDefault="003D795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4C86B87" w14:textId="77777777" w:rsidR="003D795B" w:rsidRPr="00F45E53" w:rsidRDefault="003D795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D795B" w:rsidRPr="00F45E53" w14:paraId="4A41D4E9" w14:textId="77777777" w:rsidTr="003D795B">
        <w:trPr>
          <w:trHeight w:val="268"/>
        </w:trPr>
        <w:tc>
          <w:tcPr>
            <w:tcW w:w="862" w:type="dxa"/>
          </w:tcPr>
          <w:p w14:paraId="407BD317" w14:textId="77777777" w:rsidR="003D795B" w:rsidRPr="00F45E53" w:rsidRDefault="003D795B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3D795B" w:rsidRPr="00F45E53" w:rsidRDefault="003D795B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3D795B" w:rsidRPr="00F45E53" w:rsidRDefault="003D795B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29FA52FF" w14:textId="77777777" w:rsidR="003D795B" w:rsidRPr="00F45E53" w:rsidRDefault="003D795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034ED216" w14:textId="77777777" w:rsidR="003D795B" w:rsidRPr="00F45E53" w:rsidRDefault="003D795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D795B" w:rsidRPr="00F45E53" w14:paraId="306FA4E7" w14:textId="77777777" w:rsidTr="003D795B">
        <w:trPr>
          <w:trHeight w:val="268"/>
        </w:trPr>
        <w:tc>
          <w:tcPr>
            <w:tcW w:w="862" w:type="dxa"/>
          </w:tcPr>
          <w:p w14:paraId="0E8DBBC7" w14:textId="7F4D293D" w:rsidR="003D795B" w:rsidRPr="00F45E53" w:rsidRDefault="003D795B" w:rsidP="000C51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3D795B" w:rsidRPr="00F45E53" w:rsidRDefault="003D795B" w:rsidP="000C51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5920AA43" w:rsidR="003D795B" w:rsidRPr="00F45E53" w:rsidRDefault="003D795B" w:rsidP="000C51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CE6595" w14:textId="426D35E9" w:rsidR="003D795B" w:rsidRPr="00F45E53" w:rsidRDefault="003D795B" w:rsidP="000C51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022B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0" w:type="dxa"/>
          </w:tcPr>
          <w:p w14:paraId="4F1C09C0" w14:textId="7F9AB3DE" w:rsidR="003D795B" w:rsidRPr="00F45E53" w:rsidRDefault="003D795B" w:rsidP="000C51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3D795B" w:rsidRPr="00F45E53" w14:paraId="7AD2ABC3" w14:textId="77777777" w:rsidTr="003D795B">
        <w:trPr>
          <w:trHeight w:val="268"/>
        </w:trPr>
        <w:tc>
          <w:tcPr>
            <w:tcW w:w="862" w:type="dxa"/>
          </w:tcPr>
          <w:p w14:paraId="39EAE958" w14:textId="60515369" w:rsidR="003D795B" w:rsidRPr="007A6816" w:rsidRDefault="003D795B" w:rsidP="007A68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7A681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6</w:t>
            </w:r>
          </w:p>
        </w:tc>
        <w:tc>
          <w:tcPr>
            <w:tcW w:w="425" w:type="dxa"/>
          </w:tcPr>
          <w:p w14:paraId="0406ADEA" w14:textId="2AF9DCE8" w:rsidR="003D795B" w:rsidRPr="007A6816" w:rsidRDefault="003D795B" w:rsidP="007A6816">
            <w:pPr>
              <w:pStyle w:val="TableParagraph"/>
              <w:spacing w:before="18"/>
              <w:ind w:left="109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7A681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F4A8E6D" w14:textId="4E9C6A20" w:rsidR="003D795B" w:rsidRDefault="003D795B" w:rsidP="007A68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7A681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IDC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3A46A9B7" w14:textId="61A03027" w:rsidR="003D795B" w:rsidRPr="003D795B" w:rsidRDefault="003D795B" w:rsidP="007A68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D795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01 EN EL PRIMER CAMPO</w:t>
            </w:r>
          </w:p>
        </w:tc>
        <w:tc>
          <w:tcPr>
            <w:tcW w:w="850" w:type="dxa"/>
          </w:tcPr>
          <w:p w14:paraId="43E99B36" w14:textId="0FC55708" w:rsidR="003D795B" w:rsidRPr="00F45E53" w:rsidRDefault="003D795B" w:rsidP="007A68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3D795B" w:rsidRPr="00F45E53" w14:paraId="7EFDF180" w14:textId="77777777" w:rsidTr="003D795B">
        <w:trPr>
          <w:trHeight w:val="268"/>
        </w:trPr>
        <w:tc>
          <w:tcPr>
            <w:tcW w:w="862" w:type="dxa"/>
          </w:tcPr>
          <w:p w14:paraId="299EB636" w14:textId="596442E6" w:rsidR="003D795B" w:rsidRPr="007A6816" w:rsidRDefault="003D795B" w:rsidP="007A68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7A681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</w:t>
            </w:r>
          </w:p>
        </w:tc>
        <w:tc>
          <w:tcPr>
            <w:tcW w:w="425" w:type="dxa"/>
          </w:tcPr>
          <w:p w14:paraId="48C0F023" w14:textId="76675F9F" w:rsidR="003D795B" w:rsidRPr="007A6816" w:rsidRDefault="003D795B" w:rsidP="007A6816">
            <w:pPr>
              <w:pStyle w:val="TableParagraph"/>
              <w:spacing w:before="18"/>
              <w:ind w:left="109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7A681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CC9433C" w14:textId="76CC5071" w:rsidR="003D795B" w:rsidRDefault="003D795B" w:rsidP="007A68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7A681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IDD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40252A71" w14:textId="1736FEA8" w:rsidR="003D795B" w:rsidRPr="003D795B" w:rsidRDefault="003D795B" w:rsidP="007A68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D795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02 EN EL PRIMER CAMPO</w:t>
            </w:r>
          </w:p>
        </w:tc>
        <w:tc>
          <w:tcPr>
            <w:tcW w:w="850" w:type="dxa"/>
          </w:tcPr>
          <w:p w14:paraId="6CD9FC20" w14:textId="0F9ACBE4" w:rsidR="003D795B" w:rsidRPr="00F45E53" w:rsidRDefault="003D795B" w:rsidP="007A68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3D795B" w:rsidRPr="00F45E53" w14:paraId="29085BA4" w14:textId="77777777" w:rsidTr="003D795B">
        <w:trPr>
          <w:trHeight w:val="268"/>
        </w:trPr>
        <w:tc>
          <w:tcPr>
            <w:tcW w:w="862" w:type="dxa"/>
          </w:tcPr>
          <w:p w14:paraId="48EE3C52" w14:textId="33D43365" w:rsidR="003D795B" w:rsidRPr="007A6816" w:rsidRDefault="003D795B" w:rsidP="007A68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7A681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8</w:t>
            </w:r>
          </w:p>
        </w:tc>
        <w:tc>
          <w:tcPr>
            <w:tcW w:w="425" w:type="dxa"/>
          </w:tcPr>
          <w:p w14:paraId="768CFE89" w14:textId="6EC484A7" w:rsidR="003D795B" w:rsidRPr="007A6816" w:rsidRDefault="003D795B" w:rsidP="007A6816">
            <w:pPr>
              <w:pStyle w:val="TableParagraph"/>
              <w:spacing w:before="18"/>
              <w:ind w:left="109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7A681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A0DCB6D" w14:textId="0421E824" w:rsidR="003D795B" w:rsidRDefault="003D795B" w:rsidP="007A68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7A681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IDE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1E41DF9A" w14:textId="23D36F18" w:rsidR="003D795B" w:rsidRPr="003D795B" w:rsidRDefault="003D795B" w:rsidP="007A68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D795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03 EN EL PRIMER CAMPO</w:t>
            </w:r>
          </w:p>
        </w:tc>
        <w:tc>
          <w:tcPr>
            <w:tcW w:w="850" w:type="dxa"/>
          </w:tcPr>
          <w:p w14:paraId="602BE9F7" w14:textId="5221D9EB" w:rsidR="003D795B" w:rsidRPr="00F45E53" w:rsidRDefault="003D795B" w:rsidP="007A68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3D795B" w:rsidRPr="00F45E53" w14:paraId="25816211" w14:textId="77777777" w:rsidTr="003D795B">
        <w:trPr>
          <w:trHeight w:val="268"/>
        </w:trPr>
        <w:tc>
          <w:tcPr>
            <w:tcW w:w="862" w:type="dxa"/>
          </w:tcPr>
          <w:p w14:paraId="664DDB0C" w14:textId="656D8CE1" w:rsidR="003D795B" w:rsidRDefault="003D795B" w:rsidP="007A68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53D95AF6" w14:textId="7E3ED776" w:rsidR="003D795B" w:rsidRPr="00F45E53" w:rsidRDefault="003D795B" w:rsidP="007A681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837605" w14:textId="1127AB9B" w:rsidR="003D795B" w:rsidRDefault="003D795B" w:rsidP="007A681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525371CF" w14:textId="4E84BA50" w:rsidR="003D795B" w:rsidRPr="009F2F7C" w:rsidRDefault="003D795B" w:rsidP="007A68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0" w:type="dxa"/>
          </w:tcPr>
          <w:p w14:paraId="664203CA" w14:textId="77777777" w:rsidR="003D795B" w:rsidRPr="00F45E53" w:rsidRDefault="003D795B" w:rsidP="007A68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05358B27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B23F8D"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</w:t>
            </w:r>
            <w:proofErr w:type="spellStart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nf</w:t>
            </w:r>
            <w:proofErr w:type="spellEnd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136B2518" w:rsidR="00202F52" w:rsidRPr="00F45E53" w:rsidRDefault="00413F11" w:rsidP="003A732D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 w:rsidR="007A6816">
              <w:rPr>
                <w:rFonts w:ascii="Times New Roman" w:hAnsi="Times New Roman" w:cs="Times New Roman"/>
                <w:color w:val="4472C4" w:themeColor="accent1"/>
                <w:sz w:val="20"/>
              </w:rPr>
              <w:t>,6,7,8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C3CD25C" w14:textId="1CF78C07" w:rsidR="00202F52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5FC3A11D" w14:textId="113BBF3F" w:rsidR="00256C01" w:rsidRDefault="00256C01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3C249560" w14:textId="77777777" w:rsidR="00256C01" w:rsidRPr="00F45E53" w:rsidRDefault="00256C01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13A50FDC" w14:textId="208AE9D1" w:rsidR="00202F52" w:rsidRDefault="00B23F8D" w:rsidP="00202F52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2755B62" w14:textId="21CA18A0" w:rsidR="007A6816" w:rsidRPr="00413F11" w:rsidRDefault="007A6816" w:rsidP="007A681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5C7F6FC" w14:textId="1887E23C" w:rsidR="007A6816" w:rsidRPr="00413F11" w:rsidRDefault="007A6816" w:rsidP="007A681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003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501B1A5" w14:textId="08F86312" w:rsidR="007A6816" w:rsidRPr="00413F11" w:rsidRDefault="007A6816" w:rsidP="007A681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004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C38AF46" w14:textId="1DB8D02B" w:rsidR="007A6816" w:rsidRDefault="007A681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br w:type="page"/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383278">
      <w:pPr>
        <w:pStyle w:val="Ttulo1"/>
        <w:numPr>
          <w:ilvl w:val="0"/>
          <w:numId w:val="1"/>
        </w:numPr>
        <w:rPr>
          <w:rFonts w:cs="Times New Roman"/>
          <w:b w:val="0"/>
          <w:bCs/>
          <w:color w:val="4472C4" w:themeColor="accent1"/>
        </w:rPr>
      </w:pPr>
      <w:bookmarkStart w:id="13" w:name="_Toc160527586"/>
      <w:bookmarkStart w:id="14" w:name="_Toc166057844"/>
      <w:r w:rsidRPr="00230F5A">
        <w:rPr>
          <w:rFonts w:cs="Times New Roman"/>
        </w:rPr>
        <w:t>Definición de nombres</w:t>
      </w:r>
      <w:bookmarkEnd w:id="13"/>
      <w:bookmarkEnd w:id="14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5" w:name="_Hlk150869745"/>
    </w:p>
    <w:bookmarkEnd w:id="15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383278">
      <w:pPr>
        <w:pStyle w:val="Ttulo2"/>
        <w:numPr>
          <w:ilvl w:val="1"/>
          <w:numId w:val="1"/>
        </w:numPr>
        <w:ind w:left="1715" w:hanging="360"/>
      </w:pPr>
      <w:bookmarkStart w:id="16" w:name="_Toc160527587"/>
      <w:bookmarkStart w:id="17" w:name="_Toc166057845"/>
      <w:r w:rsidRPr="00A96CA0">
        <w:t>Archivo de salida a dest</w:t>
      </w:r>
      <w:ins w:id="18" w:author="Roberto Carrasco Venegas" w:date="2023-11-27T13:21:00Z">
        <w:r w:rsidRPr="00A96CA0">
          <w:t>i</w:t>
        </w:r>
      </w:ins>
      <w:r w:rsidRPr="00A96CA0">
        <w:t>no</w:t>
      </w:r>
      <w:bookmarkEnd w:id="16"/>
      <w:bookmarkEnd w:id="17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383278">
      <w:pPr>
        <w:pStyle w:val="Ttulo2"/>
        <w:numPr>
          <w:ilvl w:val="2"/>
          <w:numId w:val="1"/>
        </w:numPr>
        <w:ind w:left="2610" w:hanging="360"/>
      </w:pPr>
      <w:bookmarkStart w:id="19" w:name="_Toc160527588"/>
      <w:bookmarkStart w:id="20" w:name="_Toc166057846"/>
      <w:r w:rsidRPr="00A96CA0">
        <w:t>Archivo de da</w:t>
      </w:r>
      <w:ins w:id="21" w:author="Roberto Carrasco Venegas" w:date="2023-11-27T13:24:00Z">
        <w:r w:rsidRPr="00A96CA0">
          <w:t>t</w:t>
        </w:r>
      </w:ins>
      <w:r w:rsidRPr="00A96CA0">
        <w:t>os</w:t>
      </w:r>
      <w:bookmarkEnd w:id="19"/>
      <w:bookmarkEnd w:id="20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3676ACCC" w14:textId="77777777" w:rsidTr="004118D8">
        <w:tc>
          <w:tcPr>
            <w:tcW w:w="1413" w:type="dxa"/>
          </w:tcPr>
          <w:p w14:paraId="7DDB3BFA" w14:textId="77777777" w:rsidR="00F32211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A96CA0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AF9BA37" w14:textId="2795F9AE" w:rsidR="00F32211" w:rsidRPr="00A96CA0" w:rsidRDefault="003D795B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R14</w:t>
            </w:r>
            <w:r w:rsidR="00F32211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>
              <w:rPr>
                <w:rFonts w:ascii="Times New Roman" w:hAnsi="Times New Roman" w:cs="Times New Roman"/>
                <w:b/>
                <w:bCs/>
                <w:color w:val="FF0000"/>
              </w:rPr>
              <w:t>a</w:t>
            </w:r>
            <w:r w:rsidR="00F32211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  <w:r w:rsidR="00F32211" w:rsidRPr="00E81654"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  <w:t>X</w:t>
            </w:r>
            <w:r w:rsidR="00F32211" w:rsidRPr="00E81654"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  <w:t>XX</w:t>
            </w:r>
            <w:proofErr w:type="gramEnd"/>
            <w:r w:rsidR="00F32211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2C25B272" w:rsidR="00F32211" w:rsidRPr="00A96CA0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3D795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 largo </w:t>
            </w:r>
            <w:r w:rsidR="003D795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A96CA0">
              <w:rPr>
                <w:rFonts w:ascii="Times New Roman" w:hAnsi="Times New Roman" w:cs="Times New Roman"/>
              </w:rPr>
              <w:t xml:space="preserve"> 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01CFEB40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230F5A" w:rsidRDefault="00F32211" w:rsidP="00383278">
      <w:pPr>
        <w:pStyle w:val="Ttulo2"/>
        <w:numPr>
          <w:ilvl w:val="2"/>
          <w:numId w:val="1"/>
        </w:numPr>
        <w:ind w:left="2610" w:hanging="360"/>
      </w:pPr>
      <w:bookmarkStart w:id="22" w:name="_Toc160527589"/>
      <w:bookmarkStart w:id="23" w:name="_Toc166057847"/>
      <w:r w:rsidRPr="00230F5A">
        <w:t>Archivo Carát</w:t>
      </w:r>
      <w:r>
        <w:t>u</w:t>
      </w:r>
      <w:r w:rsidRPr="00230F5A">
        <w:t>la</w:t>
      </w:r>
      <w:bookmarkEnd w:id="22"/>
      <w:bookmarkEnd w:id="23"/>
      <w:r w:rsidRPr="00230F5A">
        <w:fldChar w:fldCharType="begin"/>
      </w:r>
      <w:r w:rsidRPr="00230F5A">
        <w:instrText xml:space="preserve"> XE "Archivo </w:instrText>
      </w:r>
      <w:r>
        <w:instrText>”</w:instrText>
      </w:r>
      <w:r w:rsidRPr="00230F5A">
        <w:instrText xml:space="preserve">arátula" </w:instrText>
      </w:r>
      <w:r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85AED9F" w14:textId="64E8804D" w:rsidR="00F32211" w:rsidRPr="00230F5A" w:rsidRDefault="003D795B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R14</w:t>
            </w:r>
            <w:r w:rsidR="00F32211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F32211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  <w:r w:rsidR="00F32211" w:rsidRPr="00E81654"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  <w:t>XX</w:t>
            </w:r>
            <w:r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  <w:t>X</w:t>
            </w:r>
            <w:r w:rsidR="00F32211" w:rsidRPr="00E81654"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  <w:t>X</w:t>
            </w:r>
            <w:proofErr w:type="gramEnd"/>
            <w:r w:rsidR="00F32211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F32211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754E8220" w:rsidR="00F32211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</w:t>
            </w:r>
            <w:r w:rsidR="003D795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Código Institución origen de largo </w:t>
            </w:r>
            <w:r w:rsidR="003D795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4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24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383278">
      <w:pPr>
        <w:pStyle w:val="Ttulo2"/>
        <w:numPr>
          <w:ilvl w:val="1"/>
          <w:numId w:val="1"/>
        </w:numPr>
      </w:pPr>
      <w:bookmarkStart w:id="25" w:name="_Toc160527590"/>
      <w:bookmarkStart w:id="26" w:name="_Toc166057848"/>
      <w:r>
        <w:t>Definición de correlativo</w:t>
      </w:r>
      <w:bookmarkEnd w:id="25"/>
      <w:bookmarkEnd w:id="26"/>
    </w:p>
    <w:p w14:paraId="1A14ADBC" w14:textId="77777777" w:rsidR="00B24397" w:rsidRPr="00793B06" w:rsidRDefault="00B24397" w:rsidP="00B24397"/>
    <w:p w14:paraId="2659C224" w14:textId="77777777" w:rsidR="00B24397" w:rsidRDefault="00B24397" w:rsidP="00383278">
      <w:pPr>
        <w:pStyle w:val="Ttulo2"/>
        <w:numPr>
          <w:ilvl w:val="2"/>
          <w:numId w:val="1"/>
        </w:numPr>
        <w:ind w:left="2610" w:hanging="360"/>
      </w:pPr>
      <w:bookmarkStart w:id="27" w:name="_Toc160527591"/>
      <w:bookmarkStart w:id="28" w:name="_Toc166057849"/>
      <w:r>
        <w:t>Salida</w:t>
      </w:r>
      <w:bookmarkEnd w:id="27"/>
      <w:bookmarkEnd w:id="28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383278">
      <w:pPr>
        <w:pStyle w:val="Ttulo2"/>
        <w:numPr>
          <w:ilvl w:val="2"/>
          <w:numId w:val="1"/>
        </w:numPr>
        <w:ind w:left="2610" w:hanging="360"/>
      </w:pPr>
      <w:bookmarkStart w:id="29" w:name="_Toc160527592"/>
      <w:bookmarkStart w:id="30" w:name="_Toc166057850"/>
      <w:r>
        <w:t>Entrada</w:t>
      </w:r>
      <w:bookmarkEnd w:id="29"/>
      <w:bookmarkEnd w:id="30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31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31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3B5E2B" w:rsidRPr="00F45E53" w14:paraId="34B595B1" w14:textId="77777777" w:rsidTr="003B5E2B">
        <w:trPr>
          <w:trHeight w:val="268"/>
        </w:trPr>
        <w:tc>
          <w:tcPr>
            <w:tcW w:w="862" w:type="dxa"/>
          </w:tcPr>
          <w:p w14:paraId="591B5C65" w14:textId="77777777" w:rsidR="003B5E2B" w:rsidRPr="00F45E53" w:rsidRDefault="003B5E2B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3B5E2B" w:rsidRPr="00F45E53" w:rsidRDefault="003B5E2B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3B5E2B" w:rsidRPr="00F45E53" w:rsidRDefault="003B5E2B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3B5E2B" w:rsidRPr="00F45E53" w:rsidRDefault="003B5E2B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AF21D13" w14:textId="2403224F" w:rsidR="003B5E2B" w:rsidRPr="00F45E53" w:rsidRDefault="003B5E2B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Accion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</w:tr>
      <w:tr w:rsidR="003B5E2B" w:rsidRPr="00F45E53" w14:paraId="5D951038" w14:textId="77777777" w:rsidTr="003B5E2B">
        <w:trPr>
          <w:trHeight w:val="268"/>
        </w:trPr>
        <w:tc>
          <w:tcPr>
            <w:tcW w:w="862" w:type="dxa"/>
          </w:tcPr>
          <w:p w14:paraId="353C772D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3B5E2B" w:rsidRPr="00F45E53" w:rsidRDefault="003B5E2B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39F5504" w14:textId="0BA21D9B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3B5E2B" w:rsidRPr="00F45E53" w14:paraId="6F1D936B" w14:textId="77777777" w:rsidTr="003B5E2B">
        <w:trPr>
          <w:trHeight w:val="268"/>
        </w:trPr>
        <w:tc>
          <w:tcPr>
            <w:tcW w:w="862" w:type="dxa"/>
          </w:tcPr>
          <w:p w14:paraId="3A9C0A96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74C91D55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4AA86A5B" w14:textId="65566852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7E828B7E" w14:textId="77777777" w:rsidTr="003B5E2B">
        <w:trPr>
          <w:trHeight w:val="268"/>
        </w:trPr>
        <w:tc>
          <w:tcPr>
            <w:tcW w:w="862" w:type="dxa"/>
          </w:tcPr>
          <w:p w14:paraId="5CAD6BF3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9562DFD" w14:textId="3EED07A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29EBC434" w14:textId="77777777" w:rsidTr="003B5E2B">
        <w:trPr>
          <w:trHeight w:val="268"/>
        </w:trPr>
        <w:tc>
          <w:tcPr>
            <w:tcW w:w="862" w:type="dxa"/>
          </w:tcPr>
          <w:p w14:paraId="712E6578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BBB4508" w14:textId="264B60CB" w:rsidR="003B5E2B" w:rsidRPr="000506C0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917B9E" w:rsidRPr="00F45E53" w14:paraId="03C55575" w14:textId="77777777" w:rsidTr="003B5E2B">
        <w:trPr>
          <w:trHeight w:val="268"/>
        </w:trPr>
        <w:tc>
          <w:tcPr>
            <w:tcW w:w="862" w:type="dxa"/>
          </w:tcPr>
          <w:p w14:paraId="54D2D25C" w14:textId="77777777" w:rsidR="00917B9E" w:rsidRPr="00F45E53" w:rsidRDefault="00917B9E" w:rsidP="00917B9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4E23B985" w:rsidR="00917B9E" w:rsidRPr="00F45E53" w:rsidRDefault="00917B9E" w:rsidP="00917B9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6869DFE" w14:textId="1011EAD4" w:rsidR="00917B9E" w:rsidRPr="00F45E53" w:rsidRDefault="002022BC" w:rsidP="00917B9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60BE0373" w:rsidR="00917B9E" w:rsidRPr="00F45E53" w:rsidRDefault="002022BC" w:rsidP="00917B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022B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1" w:type="dxa"/>
          </w:tcPr>
          <w:p w14:paraId="7F22F9FF" w14:textId="3C13C994" w:rsidR="00917B9E" w:rsidRPr="00F45E53" w:rsidRDefault="00917B9E" w:rsidP="00917B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AB5B9C" w:rsidRPr="00F45E53" w14:paraId="7FC4899C" w14:textId="77777777" w:rsidTr="003B5E2B">
        <w:trPr>
          <w:trHeight w:val="268"/>
        </w:trPr>
        <w:tc>
          <w:tcPr>
            <w:tcW w:w="862" w:type="dxa"/>
          </w:tcPr>
          <w:p w14:paraId="70B4B2F2" w14:textId="33EF77E3" w:rsidR="00AB5B9C" w:rsidRPr="00AB5B9C" w:rsidRDefault="00AB5B9C" w:rsidP="00AB5B9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B5B9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6</w:t>
            </w:r>
          </w:p>
        </w:tc>
        <w:tc>
          <w:tcPr>
            <w:tcW w:w="425" w:type="dxa"/>
          </w:tcPr>
          <w:p w14:paraId="5F41E81F" w14:textId="04D71FAD" w:rsidR="00AB5B9C" w:rsidRPr="00AB5B9C" w:rsidRDefault="00AB5B9C" w:rsidP="00AB5B9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B5B9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7E72D0FD" w14:textId="4BE6EC04" w:rsidR="00AB5B9C" w:rsidRDefault="00AB5B9C" w:rsidP="00AB5B9C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B5B9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IDC</w:t>
            </w:r>
          </w:p>
        </w:tc>
        <w:tc>
          <w:tcPr>
            <w:tcW w:w="6095" w:type="dxa"/>
          </w:tcPr>
          <w:p w14:paraId="15C8710D" w14:textId="74F929D2" w:rsidR="00AB5B9C" w:rsidRPr="003D795B" w:rsidRDefault="00AB5B9C" w:rsidP="00AB5B9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D795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01 EN EL PRIMER CAMPO</w:t>
            </w:r>
          </w:p>
        </w:tc>
        <w:tc>
          <w:tcPr>
            <w:tcW w:w="851" w:type="dxa"/>
          </w:tcPr>
          <w:p w14:paraId="45A5AC01" w14:textId="55675D78" w:rsidR="00AB5B9C" w:rsidRPr="00F45E53" w:rsidRDefault="00AB5B9C" w:rsidP="00AB5B9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AB5B9C" w:rsidRPr="00F45E53" w14:paraId="24C7D4B5" w14:textId="77777777" w:rsidTr="003B5E2B">
        <w:trPr>
          <w:trHeight w:val="268"/>
        </w:trPr>
        <w:tc>
          <w:tcPr>
            <w:tcW w:w="862" w:type="dxa"/>
          </w:tcPr>
          <w:p w14:paraId="026B1D5F" w14:textId="15C64B5D" w:rsidR="00AB5B9C" w:rsidRPr="00AB5B9C" w:rsidRDefault="00AB5B9C" w:rsidP="00AB5B9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B5B9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</w:t>
            </w:r>
          </w:p>
        </w:tc>
        <w:tc>
          <w:tcPr>
            <w:tcW w:w="425" w:type="dxa"/>
          </w:tcPr>
          <w:p w14:paraId="62527BD5" w14:textId="7345DBD0" w:rsidR="00AB5B9C" w:rsidRPr="00AB5B9C" w:rsidRDefault="00AB5B9C" w:rsidP="00AB5B9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B5B9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11658EAC" w14:textId="5A0EC122" w:rsidR="00AB5B9C" w:rsidRDefault="00AB5B9C" w:rsidP="00AB5B9C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B5B9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IDD</w:t>
            </w:r>
          </w:p>
        </w:tc>
        <w:tc>
          <w:tcPr>
            <w:tcW w:w="6095" w:type="dxa"/>
          </w:tcPr>
          <w:p w14:paraId="001F235F" w14:textId="031417E3" w:rsidR="00AB5B9C" w:rsidRPr="003D795B" w:rsidRDefault="00AB5B9C" w:rsidP="00AB5B9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D795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02 EN EL PRIMER CAMPO</w:t>
            </w:r>
          </w:p>
        </w:tc>
        <w:tc>
          <w:tcPr>
            <w:tcW w:w="851" w:type="dxa"/>
          </w:tcPr>
          <w:p w14:paraId="459CA08B" w14:textId="24DDF80E" w:rsidR="00AB5B9C" w:rsidRPr="00F45E53" w:rsidRDefault="00AB5B9C" w:rsidP="00AB5B9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AB5B9C" w:rsidRPr="00F45E53" w14:paraId="13233C3E" w14:textId="77777777" w:rsidTr="003B5E2B">
        <w:trPr>
          <w:trHeight w:val="268"/>
        </w:trPr>
        <w:tc>
          <w:tcPr>
            <w:tcW w:w="862" w:type="dxa"/>
          </w:tcPr>
          <w:p w14:paraId="0E386A8D" w14:textId="34E50D79" w:rsidR="00AB5B9C" w:rsidRPr="00AB5B9C" w:rsidRDefault="00AB5B9C" w:rsidP="00AB5B9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B5B9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8</w:t>
            </w:r>
          </w:p>
        </w:tc>
        <w:tc>
          <w:tcPr>
            <w:tcW w:w="425" w:type="dxa"/>
          </w:tcPr>
          <w:p w14:paraId="255C54C1" w14:textId="5242A2AA" w:rsidR="00AB5B9C" w:rsidRPr="00AB5B9C" w:rsidRDefault="00AB5B9C" w:rsidP="00AB5B9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B5B9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622C260F" w14:textId="61673E14" w:rsidR="00AB5B9C" w:rsidRDefault="00AB5B9C" w:rsidP="00AB5B9C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B5B9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IDE</w:t>
            </w:r>
          </w:p>
        </w:tc>
        <w:tc>
          <w:tcPr>
            <w:tcW w:w="6095" w:type="dxa"/>
          </w:tcPr>
          <w:p w14:paraId="52BD0542" w14:textId="50C57BCD" w:rsidR="00AB5B9C" w:rsidRPr="003D795B" w:rsidRDefault="00AB5B9C" w:rsidP="00AB5B9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D795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03 EN EL PRIMER CAMPO</w:t>
            </w:r>
          </w:p>
        </w:tc>
        <w:tc>
          <w:tcPr>
            <w:tcW w:w="851" w:type="dxa"/>
          </w:tcPr>
          <w:p w14:paraId="387F9FD3" w14:textId="0ABA6E87" w:rsidR="00AB5B9C" w:rsidRPr="00F45E53" w:rsidRDefault="00AB5B9C" w:rsidP="00AB5B9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AB5B9C" w:rsidRPr="00F45E53" w14:paraId="2C79226D" w14:textId="77777777" w:rsidTr="003B5E2B">
        <w:trPr>
          <w:trHeight w:val="268"/>
        </w:trPr>
        <w:tc>
          <w:tcPr>
            <w:tcW w:w="862" w:type="dxa"/>
          </w:tcPr>
          <w:p w14:paraId="1AA59832" w14:textId="0B632D1C" w:rsidR="00AB5B9C" w:rsidRDefault="00AB5B9C" w:rsidP="00AB5B9C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5DCC81FD" w14:textId="77777777" w:rsidR="00AB5B9C" w:rsidRPr="00F45E53" w:rsidRDefault="00AB5B9C" w:rsidP="00AB5B9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09A3C039" w14:textId="77777777" w:rsidR="00AB5B9C" w:rsidRDefault="00AB5B9C" w:rsidP="00AB5B9C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6A12011A" w14:textId="77777777" w:rsidR="00AB5B9C" w:rsidRPr="009F2F7C" w:rsidRDefault="00AB5B9C" w:rsidP="00AB5B9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4FC13DB4" w14:textId="0D60CAF6" w:rsidR="00AB5B9C" w:rsidRPr="00F45E53" w:rsidRDefault="00AB5B9C" w:rsidP="00AB5B9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383278">
      <w:pPr>
        <w:pStyle w:val="Ttulo1"/>
        <w:numPr>
          <w:ilvl w:val="0"/>
          <w:numId w:val="1"/>
        </w:numPr>
        <w:ind w:left="823"/>
        <w:rPr>
          <w:rFonts w:cs="Times New Roman"/>
        </w:rPr>
      </w:pPr>
      <w:bookmarkStart w:id="32" w:name="_Toc160527594"/>
      <w:bookmarkStart w:id="33" w:name="_Toc166057851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2"/>
      <w:bookmarkEnd w:id="33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3832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3832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3832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1B3B7150" w:rsidR="001278BF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5276B9F1" w14:textId="3FDA7A3D" w:rsidR="004B1545" w:rsidRDefault="004B1545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B905625" w14:textId="77777777" w:rsidR="004B1545" w:rsidRPr="00230F5A" w:rsidRDefault="004B1545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383278">
      <w:pPr>
        <w:pStyle w:val="Ttulo1"/>
        <w:numPr>
          <w:ilvl w:val="0"/>
          <w:numId w:val="1"/>
        </w:numPr>
        <w:ind w:left="823"/>
        <w:rPr>
          <w:rFonts w:cs="Times New Roman"/>
        </w:rPr>
      </w:pPr>
      <w:bookmarkStart w:id="34" w:name="_Toc160527595"/>
      <w:bookmarkStart w:id="35" w:name="_Toc166057852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34"/>
      <w:bookmarkEnd w:id="35"/>
    </w:p>
    <w:p w14:paraId="3201D802" w14:textId="77777777" w:rsidR="001278BF" w:rsidRPr="009947CD" w:rsidRDefault="001278BF" w:rsidP="001278BF"/>
    <w:p w14:paraId="758BA358" w14:textId="15D0C62E" w:rsidR="006A0B61" w:rsidRPr="009947CD" w:rsidRDefault="00B612BD" w:rsidP="002022BC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AB5B9C">
        <w:rPr>
          <w:rFonts w:ascii="Times New Roman" w:hAnsi="Times New Roman" w:cs="Times New Roman"/>
          <w:color w:val="4472C4" w:themeColor="accent1"/>
        </w:rPr>
        <w:t>Rut</w:t>
      </w:r>
      <w:r w:rsidR="006A0B61">
        <w:rPr>
          <w:rFonts w:ascii="Times New Roman" w:hAnsi="Times New Roman" w:cs="Times New Roman"/>
          <w:color w:val="4472C4" w:themeColor="accent1"/>
        </w:rPr>
        <w:t xml:space="preserve"> </w:t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062196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0E1ABF" w14:textId="77777777" w:rsidR="00104980" w:rsidRDefault="00104980" w:rsidP="00F10206">
      <w:pPr>
        <w:spacing w:after="0" w:line="240" w:lineRule="auto"/>
      </w:pPr>
      <w:r>
        <w:separator/>
      </w:r>
    </w:p>
  </w:endnote>
  <w:endnote w:type="continuationSeparator" w:id="0">
    <w:p w14:paraId="0461E6CE" w14:textId="77777777" w:rsidR="00104980" w:rsidRDefault="00104980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55E12EC4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6A6FA5">
          <w:rPr>
            <w:noProof/>
            <w:lang w:val="en-US" w:bidi="es-ES"/>
          </w:rPr>
          <w:t>7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131775" w14:textId="77777777" w:rsidR="00104980" w:rsidRDefault="00104980" w:rsidP="00F10206">
      <w:pPr>
        <w:spacing w:after="0" w:line="240" w:lineRule="auto"/>
      </w:pPr>
      <w:r>
        <w:separator/>
      </w:r>
    </w:p>
  </w:footnote>
  <w:footnote w:type="continuationSeparator" w:id="0">
    <w:p w14:paraId="0941345C" w14:textId="77777777" w:rsidR="00104980" w:rsidRDefault="00104980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30E25"/>
    <w:multiLevelType w:val="multilevel"/>
    <w:tmpl w:val="AB0EAF54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3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A17550A"/>
    <w:multiLevelType w:val="multilevel"/>
    <w:tmpl w:val="57A24E4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6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8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5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num w:numId="1" w16cid:durableId="206185025">
    <w:abstractNumId w:val="1"/>
  </w:num>
  <w:num w:numId="2" w16cid:durableId="1028028749">
    <w:abstractNumId w:val="4"/>
  </w:num>
  <w:num w:numId="3" w16cid:durableId="657341244">
    <w:abstractNumId w:val="3"/>
  </w:num>
  <w:num w:numId="4" w16cid:durableId="1843232720">
    <w:abstractNumId w:val="5"/>
  </w:num>
  <w:num w:numId="5" w16cid:durableId="1414471736">
    <w:abstractNumId w:val="0"/>
  </w:num>
  <w:num w:numId="6" w16cid:durableId="60372759">
    <w:abstractNumId w:val="2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17F0A"/>
    <w:rsid w:val="00021EEB"/>
    <w:rsid w:val="0002549C"/>
    <w:rsid w:val="00026595"/>
    <w:rsid w:val="00032746"/>
    <w:rsid w:val="00035F9D"/>
    <w:rsid w:val="000465DB"/>
    <w:rsid w:val="000506C0"/>
    <w:rsid w:val="00051F19"/>
    <w:rsid w:val="00055995"/>
    <w:rsid w:val="00056880"/>
    <w:rsid w:val="00062196"/>
    <w:rsid w:val="0006551A"/>
    <w:rsid w:val="000701D0"/>
    <w:rsid w:val="00074008"/>
    <w:rsid w:val="00095C24"/>
    <w:rsid w:val="000B1A73"/>
    <w:rsid w:val="000B75EE"/>
    <w:rsid w:val="000C1EF5"/>
    <w:rsid w:val="000C51D8"/>
    <w:rsid w:val="000C5641"/>
    <w:rsid w:val="000C5DF3"/>
    <w:rsid w:val="000C7ACD"/>
    <w:rsid w:val="000C7B11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4980"/>
    <w:rsid w:val="001078B4"/>
    <w:rsid w:val="00113C0C"/>
    <w:rsid w:val="001156C3"/>
    <w:rsid w:val="00115D17"/>
    <w:rsid w:val="001169CF"/>
    <w:rsid w:val="0011703E"/>
    <w:rsid w:val="0012149F"/>
    <w:rsid w:val="001278BF"/>
    <w:rsid w:val="001306C1"/>
    <w:rsid w:val="00141EDF"/>
    <w:rsid w:val="00142815"/>
    <w:rsid w:val="00142918"/>
    <w:rsid w:val="00143BDB"/>
    <w:rsid w:val="0014443F"/>
    <w:rsid w:val="001467D8"/>
    <w:rsid w:val="001527CA"/>
    <w:rsid w:val="001544C0"/>
    <w:rsid w:val="00154B3D"/>
    <w:rsid w:val="0015616A"/>
    <w:rsid w:val="00162832"/>
    <w:rsid w:val="00163D7A"/>
    <w:rsid w:val="001647BF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3A9F"/>
    <w:rsid w:val="001C7F53"/>
    <w:rsid w:val="001D0D48"/>
    <w:rsid w:val="001D2934"/>
    <w:rsid w:val="001D4DBB"/>
    <w:rsid w:val="001D72C1"/>
    <w:rsid w:val="001E0F92"/>
    <w:rsid w:val="001E7E45"/>
    <w:rsid w:val="001F712F"/>
    <w:rsid w:val="002022BC"/>
    <w:rsid w:val="00202F52"/>
    <w:rsid w:val="0020586B"/>
    <w:rsid w:val="002119AD"/>
    <w:rsid w:val="00212731"/>
    <w:rsid w:val="002308E7"/>
    <w:rsid w:val="00230F5A"/>
    <w:rsid w:val="002358C5"/>
    <w:rsid w:val="002430D4"/>
    <w:rsid w:val="00254B9F"/>
    <w:rsid w:val="00255E64"/>
    <w:rsid w:val="00256C01"/>
    <w:rsid w:val="00264C16"/>
    <w:rsid w:val="00266AD3"/>
    <w:rsid w:val="00270DA4"/>
    <w:rsid w:val="00273BB4"/>
    <w:rsid w:val="00276FA5"/>
    <w:rsid w:val="00283FB1"/>
    <w:rsid w:val="00284E6A"/>
    <w:rsid w:val="00294E79"/>
    <w:rsid w:val="00296526"/>
    <w:rsid w:val="002A13B4"/>
    <w:rsid w:val="002A36D1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83278"/>
    <w:rsid w:val="00386793"/>
    <w:rsid w:val="003920D1"/>
    <w:rsid w:val="003A508D"/>
    <w:rsid w:val="003A732D"/>
    <w:rsid w:val="003B2354"/>
    <w:rsid w:val="003B2729"/>
    <w:rsid w:val="003B5E2B"/>
    <w:rsid w:val="003C048C"/>
    <w:rsid w:val="003C0871"/>
    <w:rsid w:val="003C483F"/>
    <w:rsid w:val="003D1CEF"/>
    <w:rsid w:val="003D589E"/>
    <w:rsid w:val="003D795B"/>
    <w:rsid w:val="003E24D5"/>
    <w:rsid w:val="003E42CB"/>
    <w:rsid w:val="003F025E"/>
    <w:rsid w:val="003F5278"/>
    <w:rsid w:val="0040464B"/>
    <w:rsid w:val="00411E32"/>
    <w:rsid w:val="0041204F"/>
    <w:rsid w:val="00413D59"/>
    <w:rsid w:val="00413F11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7EA2"/>
    <w:rsid w:val="004839DA"/>
    <w:rsid w:val="004A1260"/>
    <w:rsid w:val="004A44F4"/>
    <w:rsid w:val="004A6793"/>
    <w:rsid w:val="004B1545"/>
    <w:rsid w:val="004B23C2"/>
    <w:rsid w:val="004B7993"/>
    <w:rsid w:val="004C450B"/>
    <w:rsid w:val="004C75BD"/>
    <w:rsid w:val="004D0C43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0010C"/>
    <w:rsid w:val="00504CB7"/>
    <w:rsid w:val="00510095"/>
    <w:rsid w:val="00513350"/>
    <w:rsid w:val="00515650"/>
    <w:rsid w:val="00522424"/>
    <w:rsid w:val="00523465"/>
    <w:rsid w:val="00536F81"/>
    <w:rsid w:val="00562E48"/>
    <w:rsid w:val="0056450A"/>
    <w:rsid w:val="00570E48"/>
    <w:rsid w:val="00575FEB"/>
    <w:rsid w:val="00597FD4"/>
    <w:rsid w:val="005B3B96"/>
    <w:rsid w:val="005B5D60"/>
    <w:rsid w:val="005B65DC"/>
    <w:rsid w:val="005C5769"/>
    <w:rsid w:val="00601454"/>
    <w:rsid w:val="006014AB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3D1"/>
    <w:rsid w:val="00644807"/>
    <w:rsid w:val="00646F7F"/>
    <w:rsid w:val="00655667"/>
    <w:rsid w:val="00661AC6"/>
    <w:rsid w:val="00665EB3"/>
    <w:rsid w:val="00666E1A"/>
    <w:rsid w:val="0067254A"/>
    <w:rsid w:val="006835D7"/>
    <w:rsid w:val="006852C5"/>
    <w:rsid w:val="00692DB8"/>
    <w:rsid w:val="0069591F"/>
    <w:rsid w:val="006A0A36"/>
    <w:rsid w:val="006A0B61"/>
    <w:rsid w:val="006A19E5"/>
    <w:rsid w:val="006A36D6"/>
    <w:rsid w:val="006A5C5E"/>
    <w:rsid w:val="006A6FA5"/>
    <w:rsid w:val="006B4D0F"/>
    <w:rsid w:val="006B70A9"/>
    <w:rsid w:val="006D2868"/>
    <w:rsid w:val="006D45CE"/>
    <w:rsid w:val="006D5D01"/>
    <w:rsid w:val="006F07F7"/>
    <w:rsid w:val="006F384B"/>
    <w:rsid w:val="006F53A6"/>
    <w:rsid w:val="006F65AF"/>
    <w:rsid w:val="00700946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A1B85"/>
    <w:rsid w:val="007A6816"/>
    <w:rsid w:val="007B2C34"/>
    <w:rsid w:val="007B56DB"/>
    <w:rsid w:val="007B6066"/>
    <w:rsid w:val="007C18B3"/>
    <w:rsid w:val="007C2A8E"/>
    <w:rsid w:val="007D03A4"/>
    <w:rsid w:val="007D140C"/>
    <w:rsid w:val="007D7609"/>
    <w:rsid w:val="007D77A9"/>
    <w:rsid w:val="007E38CF"/>
    <w:rsid w:val="007E5A3C"/>
    <w:rsid w:val="008014F3"/>
    <w:rsid w:val="00801B0F"/>
    <w:rsid w:val="0080267F"/>
    <w:rsid w:val="00802B3C"/>
    <w:rsid w:val="0080430D"/>
    <w:rsid w:val="008062A7"/>
    <w:rsid w:val="00830BF4"/>
    <w:rsid w:val="00834D6C"/>
    <w:rsid w:val="008363A4"/>
    <w:rsid w:val="0084328F"/>
    <w:rsid w:val="00857076"/>
    <w:rsid w:val="008640F8"/>
    <w:rsid w:val="00865882"/>
    <w:rsid w:val="008661A8"/>
    <w:rsid w:val="00866873"/>
    <w:rsid w:val="0088031E"/>
    <w:rsid w:val="00881DC7"/>
    <w:rsid w:val="00891C53"/>
    <w:rsid w:val="008932A1"/>
    <w:rsid w:val="008A17BE"/>
    <w:rsid w:val="008B2624"/>
    <w:rsid w:val="008B2B0B"/>
    <w:rsid w:val="008B5146"/>
    <w:rsid w:val="008C1F00"/>
    <w:rsid w:val="008C7428"/>
    <w:rsid w:val="008D247E"/>
    <w:rsid w:val="008D67FD"/>
    <w:rsid w:val="008D6FFE"/>
    <w:rsid w:val="008E4978"/>
    <w:rsid w:val="008E4FBF"/>
    <w:rsid w:val="008E6834"/>
    <w:rsid w:val="009144B1"/>
    <w:rsid w:val="00917B9E"/>
    <w:rsid w:val="00920D2A"/>
    <w:rsid w:val="009248DE"/>
    <w:rsid w:val="009258AA"/>
    <w:rsid w:val="00930A0D"/>
    <w:rsid w:val="00940586"/>
    <w:rsid w:val="009427D8"/>
    <w:rsid w:val="009437BA"/>
    <w:rsid w:val="009526D3"/>
    <w:rsid w:val="00956F60"/>
    <w:rsid w:val="00960647"/>
    <w:rsid w:val="0097031A"/>
    <w:rsid w:val="009711E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B46D5"/>
    <w:rsid w:val="009C0AC5"/>
    <w:rsid w:val="009E6AD2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5E6E"/>
    <w:rsid w:val="00A55743"/>
    <w:rsid w:val="00A645A5"/>
    <w:rsid w:val="00A64CF0"/>
    <w:rsid w:val="00A673C0"/>
    <w:rsid w:val="00A70A3A"/>
    <w:rsid w:val="00A73491"/>
    <w:rsid w:val="00A829A4"/>
    <w:rsid w:val="00A8686E"/>
    <w:rsid w:val="00A93B33"/>
    <w:rsid w:val="00A96BE2"/>
    <w:rsid w:val="00AA5B47"/>
    <w:rsid w:val="00AA6E30"/>
    <w:rsid w:val="00AB5B9C"/>
    <w:rsid w:val="00AB6B68"/>
    <w:rsid w:val="00AC2A3A"/>
    <w:rsid w:val="00AC3753"/>
    <w:rsid w:val="00AC7243"/>
    <w:rsid w:val="00AD0B4A"/>
    <w:rsid w:val="00AD1F4D"/>
    <w:rsid w:val="00AE096D"/>
    <w:rsid w:val="00AE4F71"/>
    <w:rsid w:val="00AF1750"/>
    <w:rsid w:val="00AF1CC6"/>
    <w:rsid w:val="00AF48EE"/>
    <w:rsid w:val="00AF7114"/>
    <w:rsid w:val="00B01B02"/>
    <w:rsid w:val="00B022B6"/>
    <w:rsid w:val="00B06B5A"/>
    <w:rsid w:val="00B07851"/>
    <w:rsid w:val="00B16019"/>
    <w:rsid w:val="00B1738F"/>
    <w:rsid w:val="00B229CD"/>
    <w:rsid w:val="00B23F8D"/>
    <w:rsid w:val="00B24397"/>
    <w:rsid w:val="00B34DB0"/>
    <w:rsid w:val="00B3558E"/>
    <w:rsid w:val="00B46EC9"/>
    <w:rsid w:val="00B46F4F"/>
    <w:rsid w:val="00B46F58"/>
    <w:rsid w:val="00B52400"/>
    <w:rsid w:val="00B53939"/>
    <w:rsid w:val="00B612BD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6893"/>
    <w:rsid w:val="00BA247F"/>
    <w:rsid w:val="00BA59EB"/>
    <w:rsid w:val="00BA6675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D65BC"/>
    <w:rsid w:val="00BF210F"/>
    <w:rsid w:val="00BF7B27"/>
    <w:rsid w:val="00C036AC"/>
    <w:rsid w:val="00C1237E"/>
    <w:rsid w:val="00C145A9"/>
    <w:rsid w:val="00C15D58"/>
    <w:rsid w:val="00C22F7F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967A1"/>
    <w:rsid w:val="00CA0AE4"/>
    <w:rsid w:val="00CB3011"/>
    <w:rsid w:val="00CB3359"/>
    <w:rsid w:val="00CB6FC1"/>
    <w:rsid w:val="00CC035F"/>
    <w:rsid w:val="00CC506D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2C96"/>
    <w:rsid w:val="00D04283"/>
    <w:rsid w:val="00D20A22"/>
    <w:rsid w:val="00D23639"/>
    <w:rsid w:val="00D3155F"/>
    <w:rsid w:val="00D31E6D"/>
    <w:rsid w:val="00D35EF3"/>
    <w:rsid w:val="00D41FAB"/>
    <w:rsid w:val="00D4790F"/>
    <w:rsid w:val="00D50645"/>
    <w:rsid w:val="00D5246E"/>
    <w:rsid w:val="00D71044"/>
    <w:rsid w:val="00D734FF"/>
    <w:rsid w:val="00D745B3"/>
    <w:rsid w:val="00D75878"/>
    <w:rsid w:val="00D923F1"/>
    <w:rsid w:val="00D92545"/>
    <w:rsid w:val="00D92C2E"/>
    <w:rsid w:val="00D97610"/>
    <w:rsid w:val="00DA5A1D"/>
    <w:rsid w:val="00DA6AA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37AC"/>
    <w:rsid w:val="00E33D1B"/>
    <w:rsid w:val="00E372F4"/>
    <w:rsid w:val="00E37BE6"/>
    <w:rsid w:val="00E40077"/>
    <w:rsid w:val="00E43229"/>
    <w:rsid w:val="00E53F0A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2211"/>
    <w:rsid w:val="00F34170"/>
    <w:rsid w:val="00F35EE4"/>
    <w:rsid w:val="00F51EF6"/>
    <w:rsid w:val="00F537D3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5832"/>
    <w:rsid w:val="00FA0B6F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B355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189D2-CD95-4D73-AFFC-0C5A51795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11</Pages>
  <Words>1360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64</cp:revision>
  <dcterms:created xsi:type="dcterms:W3CDTF">2024-03-06T13:25:00Z</dcterms:created>
  <dcterms:modified xsi:type="dcterms:W3CDTF">2024-06-11T20:06:00Z</dcterms:modified>
</cp:coreProperties>
</file>