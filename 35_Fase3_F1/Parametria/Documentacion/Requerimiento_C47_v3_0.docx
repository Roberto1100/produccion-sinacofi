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B3558E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7233C1FA" w14:textId="310025B6" w:rsidR="00A14E19" w:rsidRPr="00A14E19" w:rsidRDefault="004A1260" w:rsidP="00A14E19">
      <w:pPr>
        <w:numPr>
          <w:ilvl w:val="0"/>
          <w:numId w:val="51"/>
        </w:numPr>
        <w:spacing w:after="0" w:line="40" w:lineRule="atLeast"/>
        <w:contextualSpacing/>
        <w:jc w:val="center"/>
        <w:rPr>
          <w:rFonts w:ascii="Times New Roman" w:hAnsi="Times New Roman" w:cs="Times New Roman"/>
          <w:lang w:val="es-CL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881DC7">
        <w:rPr>
          <w:rFonts w:ascii="Times New Roman" w:hAnsi="Times New Roman" w:cs="Times New Roman"/>
          <w:b/>
          <w:sz w:val="72"/>
          <w:szCs w:val="72"/>
        </w:rPr>
        <w:t>C47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881DC7">
        <w:rPr>
          <w:rFonts w:ascii="Times New Roman" w:hAnsi="Times New Roman" w:cs="Times New Roman"/>
          <w:b/>
          <w:sz w:val="72"/>
          <w:szCs w:val="72"/>
        </w:rPr>
        <w:t>507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A14E19" w:rsidRPr="00A14E19">
        <w:rPr>
          <w:rFonts w:ascii="Times New Roman" w:hAnsi="Times New Roman" w:cs="Times New Roman"/>
          <w:b/>
          <w:sz w:val="72"/>
          <w:szCs w:val="72"/>
        </w:rPr>
        <w:t>ÍNDICES DE CONCENTRACIÓN</w:t>
      </w:r>
    </w:p>
    <w:p w14:paraId="1BA62CBB" w14:textId="1004EE95" w:rsidR="00C4642F" w:rsidRPr="004A1260" w:rsidRDefault="00C4642F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6CD2A8F" w14:textId="4E97230E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36026429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4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3A7C7172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0864BAB4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699DEB1D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1D82C7E6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6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6F964D51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20A0D3D5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6C786E52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72E9B38A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696A8A1C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5186096C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103CB5B1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9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43DD7552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6530AB2A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A58BB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65B7015" w:rsidR="00DA6AAC" w:rsidRPr="00230F5A" w:rsidRDefault="00881DC7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C47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A1BD2" w:rsidRPr="00230F5A" w14:paraId="5339FC0E" w14:textId="7AB2D237" w:rsidTr="000506C0">
        <w:tc>
          <w:tcPr>
            <w:tcW w:w="1256" w:type="dxa"/>
          </w:tcPr>
          <w:p w14:paraId="3DF7E2D2" w14:textId="2D57429A" w:rsidR="000A1BD2" w:rsidRPr="00230F5A" w:rsidRDefault="000A1BD2" w:rsidP="000A1B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C47</w:t>
            </w:r>
          </w:p>
        </w:tc>
        <w:tc>
          <w:tcPr>
            <w:tcW w:w="1342" w:type="dxa"/>
          </w:tcPr>
          <w:p w14:paraId="69C55B7E" w14:textId="4692584E" w:rsidR="000A1BD2" w:rsidRPr="00230F5A" w:rsidRDefault="000A1BD2" w:rsidP="000A1B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DB471F0" w14:textId="77777777" w:rsidR="000A1BD2" w:rsidRDefault="000A1BD2" w:rsidP="000A1B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E83C97F" w14:textId="77777777" w:rsidR="000A1BD2" w:rsidRDefault="000A1BD2" w:rsidP="000A1B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00D5E7A7" w:rsidR="000A1BD2" w:rsidRPr="00230F5A" w:rsidRDefault="000A1BD2" w:rsidP="000A1B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33E5A3AF" w:rsidR="000A1BD2" w:rsidRPr="00230F5A" w:rsidRDefault="000A1BD2" w:rsidP="000A1B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55892C9B" w:rsidR="000A1BD2" w:rsidRPr="00230F5A" w:rsidRDefault="000A1BD2" w:rsidP="000A1BD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C926C7" w:rsidRPr="00230F5A" w14:paraId="251EA50D" w14:textId="22DD7FE9" w:rsidTr="000506C0">
        <w:tc>
          <w:tcPr>
            <w:tcW w:w="1256" w:type="dxa"/>
          </w:tcPr>
          <w:p w14:paraId="7287933A" w14:textId="533AFF1C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C47</w:t>
            </w:r>
          </w:p>
        </w:tc>
        <w:tc>
          <w:tcPr>
            <w:tcW w:w="1342" w:type="dxa"/>
          </w:tcPr>
          <w:p w14:paraId="562818B9" w14:textId="1999884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0373C4A" w14:textId="77777777" w:rsidR="00C926C7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210B30F" w14:textId="77777777" w:rsidR="00C926C7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BD53C1" w14:textId="77777777" w:rsidR="00C926C7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  <w:p w14:paraId="5B494666" w14:textId="60F9A1D0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3E710F1" w14:textId="139D251C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71C98FCC" w14:textId="134701D3" w:rsidR="00C926C7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mo</w:t>
            </w:r>
            <w:r w:rsidR="00670F81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>ficacion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bajo correo de fecha 23-07 por parte de Claudio </w:t>
            </w:r>
            <w:proofErr w:type="spellStart"/>
            <w:r>
              <w:rPr>
                <w:rFonts w:ascii="Times New Roman" w:hAnsi="Times New Roman" w:cs="Times New Roman"/>
              </w:rPr>
              <w:t>Vela</w:t>
            </w:r>
            <w:r w:rsidR="00670F8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quez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5C9E73ED" w14:textId="77777777" w:rsidR="00C926C7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58AACBDC" w14:textId="77777777" w:rsidR="00A14E19" w:rsidRPr="00A14E19" w:rsidRDefault="00A14E19" w:rsidP="00A14E19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A14E19">
              <w:rPr>
                <w:rFonts w:ascii="Times New Roman" w:hAnsi="Times New Roman" w:cs="Times New Roman"/>
                <w:lang w:val="es-CL"/>
              </w:rPr>
              <w:t>Archivo C47</w:t>
            </w:r>
          </w:p>
          <w:p w14:paraId="2B5B981B" w14:textId="77777777" w:rsidR="00A14E19" w:rsidRPr="00A14E19" w:rsidRDefault="00A14E19" w:rsidP="00A14E19">
            <w:pPr>
              <w:numPr>
                <w:ilvl w:val="0"/>
                <w:numId w:val="51"/>
              </w:num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A14E19">
              <w:rPr>
                <w:rFonts w:ascii="Times New Roman" w:hAnsi="Times New Roman" w:cs="Times New Roman"/>
                <w:lang w:val="es-CL"/>
              </w:rPr>
              <w:t>El nombre del archivo es ÍNDICES DE CONCENTRACIÓN</w:t>
            </w:r>
          </w:p>
          <w:p w14:paraId="2680C47E" w14:textId="38C5E5AB" w:rsidR="00C926C7" w:rsidRPr="00A14E19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C926C7" w:rsidRPr="00230F5A" w14:paraId="38B70AFE" w14:textId="34FEEE1D" w:rsidTr="000506C0">
        <w:tc>
          <w:tcPr>
            <w:tcW w:w="1256" w:type="dxa"/>
          </w:tcPr>
          <w:p w14:paraId="23AEB014" w14:textId="5799241D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926C7" w:rsidRPr="00230F5A" w14:paraId="4B606B6E" w14:textId="62885254" w:rsidTr="000506C0">
        <w:tc>
          <w:tcPr>
            <w:tcW w:w="1256" w:type="dxa"/>
          </w:tcPr>
          <w:p w14:paraId="612D72B6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926C7" w:rsidRPr="00230F5A" w14:paraId="2EA7A1DB" w14:textId="6C6D457E" w:rsidTr="000506C0">
        <w:tc>
          <w:tcPr>
            <w:tcW w:w="1256" w:type="dxa"/>
          </w:tcPr>
          <w:p w14:paraId="4D062B49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926C7" w:rsidRPr="00230F5A" w14:paraId="4EBD62EB" w14:textId="7659FBA3" w:rsidTr="000506C0">
        <w:tc>
          <w:tcPr>
            <w:tcW w:w="1256" w:type="dxa"/>
          </w:tcPr>
          <w:p w14:paraId="6FF918B3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C926C7" w:rsidRPr="00230F5A" w:rsidRDefault="00C926C7" w:rsidP="00C926C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lastRenderedPageBreak/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197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2978"/>
      </w:tblGrid>
      <w:tr w:rsidR="00B3558E" w14:paraId="1CBC27A8" w14:textId="77777777" w:rsidTr="00B3558E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055BE5BD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2D3B40">
              <w:rPr>
                <w:sz w:val="20"/>
                <w:lang w:val="es-CL"/>
              </w:rPr>
              <w:t>Código</w:t>
            </w:r>
            <w:r w:rsidRPr="002D3B40">
              <w:rPr>
                <w:spacing w:val="-4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de</w:t>
            </w:r>
            <w:r w:rsidRPr="002D3B40">
              <w:rPr>
                <w:spacing w:val="-4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la</w:t>
            </w:r>
            <w:r w:rsidRPr="002D3B40">
              <w:rPr>
                <w:spacing w:val="-3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institución</w:t>
            </w:r>
            <w:r w:rsidRPr="002D3B40">
              <w:rPr>
                <w:spacing w:val="-1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099F4913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B3558E" w14:paraId="0BB15B91" w14:textId="77777777" w:rsidTr="00B3558E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181B280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0A1BD2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3EC3045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B3558E" w14:paraId="7C07D41C" w14:textId="77777777" w:rsidTr="00B3558E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772955FD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5AD3163F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F(08)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F(08)    AAAAMMDD</w:t>
            </w:r>
          </w:p>
        </w:tc>
      </w:tr>
      <w:tr w:rsidR="00B3558E" w14:paraId="7065C47E" w14:textId="77777777" w:rsidTr="00B3558E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07D4C353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0C2937CD" w:rsidR="00B3558E" w:rsidRDefault="00881DC7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X(37</w:t>
            </w:r>
            <w:r w:rsidR="00B3558E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B3558E" w:rsidRDefault="00B3558E" w:rsidP="00B3558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X(129)</w:t>
            </w:r>
          </w:p>
        </w:tc>
      </w:tr>
    </w:tbl>
    <w:p w14:paraId="0B300366" w14:textId="61EACC69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881DC7" w:rsidRPr="00881DC7">
        <w:t>52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0D798120" w14:textId="56DA3968" w:rsidR="004D2F75" w:rsidRDefault="004D2F75" w:rsidP="004D2F75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412EC0B3" w14:textId="77777777" w:rsidR="00881DC7" w:rsidRDefault="00881DC7" w:rsidP="00881DC7">
      <w:pPr>
        <w:pStyle w:val="Textoindependiente"/>
        <w:spacing w:before="61"/>
        <w:ind w:left="212" w:right="291"/>
        <w:jc w:val="both"/>
      </w:pPr>
      <w:r>
        <w:t>Los</w:t>
      </w:r>
      <w:r>
        <w:rPr>
          <w:spacing w:val="-10"/>
        </w:rPr>
        <w:t xml:space="preserve"> </w:t>
      </w:r>
      <w:r>
        <w:t>registros</w:t>
      </w:r>
      <w:r>
        <w:rPr>
          <w:spacing w:val="-11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reportarán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seguimiento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pasivos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refiere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numeral</w:t>
      </w:r>
      <w:r>
        <w:rPr>
          <w:spacing w:val="-7"/>
        </w:rPr>
        <w:t xml:space="preserve"> </w:t>
      </w:r>
      <w:r>
        <w:t>3.2</w:t>
      </w:r>
      <w:r>
        <w:rPr>
          <w:spacing w:val="-8"/>
        </w:rPr>
        <w:t xml:space="preserve"> </w:t>
      </w:r>
      <w:r>
        <w:t>del</w:t>
      </w:r>
      <w:r>
        <w:rPr>
          <w:spacing w:val="-67"/>
        </w:rPr>
        <w:t xml:space="preserve"> </w:t>
      </w:r>
      <w:r>
        <w:t>Título III del Capítulo 12-20 de la RAN, así como el detalle de las captaciones del banco. Esta</w:t>
      </w:r>
      <w:r>
        <w:rPr>
          <w:spacing w:val="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identificará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primer</w:t>
      </w:r>
      <w:r>
        <w:rPr>
          <w:spacing w:val="-2"/>
        </w:rPr>
        <w:t xml:space="preserve"> </w:t>
      </w:r>
      <w:r>
        <w:t>campo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 registro, según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códigos:</w:t>
      </w:r>
    </w:p>
    <w:p w14:paraId="095B6625" w14:textId="77777777" w:rsidR="004D2F75" w:rsidRDefault="004D2F75" w:rsidP="004D2F7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7228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881DC7" w14:paraId="7E69B15E" w14:textId="77777777" w:rsidTr="00B3558E">
        <w:trPr>
          <w:trHeight w:val="241"/>
        </w:trPr>
        <w:tc>
          <w:tcPr>
            <w:tcW w:w="1414" w:type="dxa"/>
          </w:tcPr>
          <w:p w14:paraId="126A51CA" w14:textId="2825AB71" w:rsidR="00881DC7" w:rsidRDefault="00881DC7" w:rsidP="00881DC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13D07CA4" w14:textId="454A43A3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96BDBD6" w14:textId="379034C5" w:rsidR="00881DC7" w:rsidRPr="002D3B40" w:rsidRDefault="00881DC7" w:rsidP="00881DC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2D3B40">
              <w:rPr>
                <w:sz w:val="20"/>
                <w:lang w:val="es-CL"/>
              </w:rPr>
              <w:t>Indicadores</w:t>
            </w:r>
            <w:r w:rsidRPr="002D3B40">
              <w:rPr>
                <w:spacing w:val="-3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de</w:t>
            </w:r>
            <w:r w:rsidRPr="002D3B40">
              <w:rPr>
                <w:spacing w:val="-3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concentración</w:t>
            </w:r>
            <w:r w:rsidRPr="002D3B40">
              <w:rPr>
                <w:spacing w:val="-3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por</w:t>
            </w:r>
            <w:r w:rsidRPr="002D3B40">
              <w:rPr>
                <w:spacing w:val="-4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contraparte</w:t>
            </w:r>
          </w:p>
        </w:tc>
      </w:tr>
      <w:tr w:rsidR="00881DC7" w14:paraId="51DFE9AF" w14:textId="77777777" w:rsidTr="00B3558E">
        <w:trPr>
          <w:trHeight w:val="244"/>
        </w:trPr>
        <w:tc>
          <w:tcPr>
            <w:tcW w:w="1414" w:type="dxa"/>
          </w:tcPr>
          <w:p w14:paraId="37C6568A" w14:textId="224C8B97" w:rsidR="00881DC7" w:rsidRDefault="00881DC7" w:rsidP="00881DC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4EF2BB7B" w14:textId="5DDF75DD" w:rsidR="00881DC7" w:rsidRDefault="00881DC7" w:rsidP="00881DC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C1FAC91" w14:textId="4A4565CF" w:rsidR="00881DC7" w:rsidRPr="002D3B40" w:rsidRDefault="00881DC7" w:rsidP="00881DC7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2D3B40">
              <w:rPr>
                <w:sz w:val="20"/>
                <w:lang w:val="es-CL"/>
              </w:rPr>
              <w:t>Indicadores</w:t>
            </w:r>
            <w:r w:rsidRPr="002D3B40">
              <w:rPr>
                <w:spacing w:val="-2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de</w:t>
            </w:r>
            <w:r w:rsidRPr="002D3B40">
              <w:rPr>
                <w:spacing w:val="-3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concentración</w:t>
            </w:r>
            <w:r w:rsidRPr="002D3B40">
              <w:rPr>
                <w:spacing w:val="-2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por</w:t>
            </w:r>
            <w:r w:rsidRPr="002D3B40">
              <w:rPr>
                <w:spacing w:val="-5"/>
                <w:sz w:val="20"/>
                <w:lang w:val="es-CL"/>
              </w:rPr>
              <w:t xml:space="preserve"> </w:t>
            </w:r>
            <w:r w:rsidRPr="002D3B40">
              <w:rPr>
                <w:sz w:val="20"/>
                <w:lang w:val="es-CL"/>
              </w:rPr>
              <w:t>producto</w:t>
            </w:r>
          </w:p>
        </w:tc>
      </w:tr>
      <w:tr w:rsidR="00881DC7" w14:paraId="663B4F1A" w14:textId="77777777" w:rsidTr="00B3558E">
        <w:trPr>
          <w:trHeight w:val="244"/>
        </w:trPr>
        <w:tc>
          <w:tcPr>
            <w:tcW w:w="1414" w:type="dxa"/>
          </w:tcPr>
          <w:p w14:paraId="1B5AD09D" w14:textId="635F9163" w:rsidR="00881DC7" w:rsidRDefault="00881DC7" w:rsidP="00881DC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0601E869" w14:textId="64595EFA" w:rsidR="00881DC7" w:rsidRDefault="00881DC7" w:rsidP="00881DC7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23DC1AA" w14:textId="539D78C2" w:rsidR="00881DC7" w:rsidRDefault="00881DC7" w:rsidP="00881DC7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Detalle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captaciones</w:t>
            </w:r>
            <w:proofErr w:type="spellEnd"/>
          </w:p>
        </w:tc>
      </w:tr>
    </w:tbl>
    <w:p w14:paraId="30CA844B" w14:textId="77777777" w:rsidR="004D2F75" w:rsidRDefault="004D2F75" w:rsidP="004D2F75">
      <w:pPr>
        <w:pStyle w:val="Textoindependiente"/>
        <w:rPr>
          <w:rFonts w:ascii="Times New Roman"/>
          <w:i/>
          <w:sz w:val="22"/>
        </w:rPr>
      </w:pPr>
    </w:p>
    <w:p w14:paraId="29DEBF62" w14:textId="0B343512" w:rsidR="00B3558E" w:rsidRPr="00B3558E" w:rsidRDefault="00B3558E" w:rsidP="00B3558E">
      <w:pPr>
        <w:tabs>
          <w:tab w:val="left" w:pos="1349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   </w:t>
      </w:r>
      <w:r>
        <w:rPr>
          <w:rFonts w:ascii="Times New Roman" w:hAnsi="Times New Roman"/>
          <w:i/>
          <w:sz w:val="20"/>
        </w:rPr>
        <w:tab/>
      </w:r>
      <w:r w:rsidR="00881DC7">
        <w:rPr>
          <w:rFonts w:ascii="Times New Roman" w:hAnsi="Times New Roman"/>
          <w:i/>
          <w:sz w:val="20"/>
        </w:rPr>
        <w:t>Registro</w:t>
      </w:r>
      <w:r w:rsidR="00881DC7">
        <w:rPr>
          <w:rFonts w:ascii="Times New Roman" w:hAnsi="Times New Roman"/>
          <w:i/>
          <w:spacing w:val="-1"/>
          <w:sz w:val="20"/>
        </w:rPr>
        <w:t xml:space="preserve"> </w:t>
      </w:r>
      <w:r w:rsidR="00881DC7">
        <w:rPr>
          <w:rFonts w:ascii="Times New Roman" w:hAnsi="Times New Roman"/>
          <w:i/>
          <w:sz w:val="20"/>
        </w:rPr>
        <w:t>para</w:t>
      </w:r>
      <w:r w:rsidR="00881DC7">
        <w:rPr>
          <w:rFonts w:ascii="Times New Roman" w:hAnsi="Times New Roman"/>
          <w:i/>
          <w:spacing w:val="-1"/>
          <w:sz w:val="20"/>
        </w:rPr>
        <w:t xml:space="preserve"> </w:t>
      </w:r>
      <w:r w:rsidR="00881DC7">
        <w:rPr>
          <w:rFonts w:ascii="Times New Roman" w:hAnsi="Times New Roman"/>
          <w:i/>
          <w:sz w:val="20"/>
        </w:rPr>
        <w:t>remitir</w:t>
      </w:r>
      <w:r w:rsidR="00881DC7">
        <w:rPr>
          <w:rFonts w:ascii="Times New Roman" w:hAnsi="Times New Roman"/>
          <w:i/>
          <w:spacing w:val="-3"/>
          <w:sz w:val="20"/>
        </w:rPr>
        <w:t xml:space="preserve"> </w:t>
      </w:r>
      <w:r w:rsidR="00881DC7">
        <w:rPr>
          <w:rFonts w:ascii="Times New Roman" w:hAnsi="Times New Roman"/>
          <w:i/>
          <w:sz w:val="20"/>
        </w:rPr>
        <w:t>indicadores</w:t>
      </w:r>
      <w:r w:rsidR="00881DC7">
        <w:rPr>
          <w:rFonts w:ascii="Times New Roman" w:hAnsi="Times New Roman"/>
          <w:i/>
          <w:spacing w:val="-2"/>
          <w:sz w:val="20"/>
        </w:rPr>
        <w:t xml:space="preserve"> </w:t>
      </w:r>
      <w:r w:rsidR="00881DC7">
        <w:rPr>
          <w:rFonts w:ascii="Times New Roman" w:hAnsi="Times New Roman"/>
          <w:i/>
          <w:sz w:val="20"/>
        </w:rPr>
        <w:t>de</w:t>
      </w:r>
      <w:r w:rsidR="00881DC7">
        <w:rPr>
          <w:rFonts w:ascii="Times New Roman" w:hAnsi="Times New Roman"/>
          <w:i/>
          <w:spacing w:val="-2"/>
          <w:sz w:val="20"/>
        </w:rPr>
        <w:t xml:space="preserve"> </w:t>
      </w:r>
      <w:r w:rsidR="00881DC7">
        <w:rPr>
          <w:rFonts w:ascii="Times New Roman" w:hAnsi="Times New Roman"/>
          <w:i/>
          <w:sz w:val="20"/>
        </w:rPr>
        <w:t>concentración</w:t>
      </w:r>
      <w:r w:rsidR="00881DC7">
        <w:rPr>
          <w:rFonts w:ascii="Times New Roman" w:hAnsi="Times New Roman"/>
          <w:i/>
          <w:spacing w:val="-2"/>
          <w:sz w:val="20"/>
        </w:rPr>
        <w:t xml:space="preserve"> </w:t>
      </w:r>
      <w:r w:rsidR="00881DC7">
        <w:rPr>
          <w:rFonts w:ascii="Times New Roman" w:hAnsi="Times New Roman"/>
          <w:i/>
          <w:sz w:val="20"/>
        </w:rPr>
        <w:t>por</w:t>
      </w:r>
      <w:r w:rsidR="00881DC7">
        <w:rPr>
          <w:rFonts w:ascii="Times New Roman" w:hAnsi="Times New Roman"/>
          <w:i/>
          <w:spacing w:val="-3"/>
          <w:sz w:val="20"/>
        </w:rPr>
        <w:t xml:space="preserve"> </w:t>
      </w:r>
      <w:r w:rsidR="00881DC7">
        <w:rPr>
          <w:rFonts w:ascii="Times New Roman" w:hAnsi="Times New Roman"/>
          <w:i/>
          <w:sz w:val="20"/>
        </w:rPr>
        <w:t>contraparte</w:t>
      </w:r>
      <w:r>
        <w:rPr>
          <w:rFonts w:ascii="Times New Roman" w:hAnsi="Times New Roman"/>
          <w:i/>
          <w:sz w:val="20"/>
        </w:rPr>
        <w:t xml:space="preserve"> (Cod 01)</w:t>
      </w:r>
    </w:p>
    <w:p w14:paraId="6656BA01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881DC7" w14:paraId="4A589329" w14:textId="77777777" w:rsidTr="00725859">
        <w:trPr>
          <w:trHeight w:val="244"/>
        </w:trPr>
        <w:tc>
          <w:tcPr>
            <w:tcW w:w="1414" w:type="dxa"/>
          </w:tcPr>
          <w:p w14:paraId="282A93A1" w14:textId="755C5F98" w:rsidR="00881DC7" w:rsidRDefault="00881DC7" w:rsidP="00881DC7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46E441C" w14:textId="7BEBCA09" w:rsidR="00881DC7" w:rsidRDefault="00881DC7" w:rsidP="00881DC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3797A1" w14:textId="2495BC50" w:rsidR="00881DC7" w:rsidRDefault="00881DC7" w:rsidP="00881DC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0C0AA79" w14:textId="291CCEB5" w:rsidR="00881DC7" w:rsidRDefault="00881DC7" w:rsidP="00881DC7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881DC7" w14:paraId="3E42C51A" w14:textId="77777777" w:rsidTr="00725859">
        <w:trPr>
          <w:trHeight w:val="242"/>
        </w:trPr>
        <w:tc>
          <w:tcPr>
            <w:tcW w:w="1414" w:type="dxa"/>
          </w:tcPr>
          <w:p w14:paraId="4312765E" w14:textId="244777EB" w:rsidR="00881DC7" w:rsidRDefault="00881DC7" w:rsidP="00881DC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53D242" w14:textId="25E8E6B7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B60D36" w14:textId="3E03766D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2549" w:type="dxa"/>
          </w:tcPr>
          <w:p w14:paraId="0B25A54A" w14:textId="107C2AE6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881DC7" w14:paraId="7B30F303" w14:textId="77777777" w:rsidTr="00725859">
        <w:trPr>
          <w:trHeight w:val="242"/>
        </w:trPr>
        <w:tc>
          <w:tcPr>
            <w:tcW w:w="1414" w:type="dxa"/>
          </w:tcPr>
          <w:p w14:paraId="22903949" w14:textId="712AF9E2" w:rsidR="00881DC7" w:rsidRDefault="00881DC7" w:rsidP="00881DC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1F259E6" w14:textId="47DA14CB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6F7EC2" w14:textId="3FD7517B" w:rsidR="00881DC7" w:rsidRPr="004D2F75" w:rsidRDefault="00881DC7" w:rsidP="00881DC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2549" w:type="dxa"/>
          </w:tcPr>
          <w:p w14:paraId="655EA6C6" w14:textId="1E23DD36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81DC7" w14:paraId="2BD9FA93" w14:textId="77777777" w:rsidTr="00725859">
        <w:trPr>
          <w:trHeight w:val="244"/>
        </w:trPr>
        <w:tc>
          <w:tcPr>
            <w:tcW w:w="1414" w:type="dxa"/>
          </w:tcPr>
          <w:p w14:paraId="1FE7A850" w14:textId="0FE384F4" w:rsidR="00881DC7" w:rsidRDefault="00881DC7" w:rsidP="00881DC7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530C009" w14:textId="3AFD3EDF" w:rsidR="00881DC7" w:rsidRDefault="00881DC7" w:rsidP="00881DC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A43CAE0" w14:textId="624B4364" w:rsidR="00881DC7" w:rsidRDefault="00881DC7" w:rsidP="00881DC7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2549" w:type="dxa"/>
          </w:tcPr>
          <w:p w14:paraId="65CAB04A" w14:textId="54CF8AC3" w:rsidR="00881DC7" w:rsidRDefault="00881DC7" w:rsidP="00881DC7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881DC7" w14:paraId="3FA71E00" w14:textId="77777777" w:rsidTr="00725859">
        <w:trPr>
          <w:trHeight w:val="242"/>
        </w:trPr>
        <w:tc>
          <w:tcPr>
            <w:tcW w:w="1414" w:type="dxa"/>
          </w:tcPr>
          <w:p w14:paraId="646E9E42" w14:textId="7D1092F7" w:rsidR="00881DC7" w:rsidRDefault="00881DC7" w:rsidP="00881DC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2BA4769" w14:textId="46B6C342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523D2B" w14:textId="42D06926" w:rsidR="00881DC7" w:rsidRPr="004D2F75" w:rsidRDefault="00881DC7" w:rsidP="00881DC7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proofErr w:type="spellStart"/>
            <w:r>
              <w:rPr>
                <w:sz w:val="20"/>
              </w:rPr>
              <w:t>Concentración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2549" w:type="dxa"/>
          </w:tcPr>
          <w:p w14:paraId="5101730A" w14:textId="5D4968FD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81DC7" w14:paraId="0C758CC2" w14:textId="77777777" w:rsidTr="00725859">
        <w:trPr>
          <w:trHeight w:val="242"/>
        </w:trPr>
        <w:tc>
          <w:tcPr>
            <w:tcW w:w="1414" w:type="dxa"/>
          </w:tcPr>
          <w:p w14:paraId="29A486C8" w14:textId="622F406C" w:rsidR="00881DC7" w:rsidRDefault="00881DC7" w:rsidP="00881DC7">
            <w:pPr>
              <w:pStyle w:val="TableParagraph"/>
              <w:spacing w:line="222" w:lineRule="exact"/>
              <w:ind w:left="110"/>
              <w:jc w:val="center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7D3655F" w14:textId="49C7585C" w:rsidR="00881DC7" w:rsidRDefault="00881DC7" w:rsidP="00881DC7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E4C89F" w14:textId="7F959530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renovación</w:t>
            </w:r>
            <w:proofErr w:type="spellEnd"/>
          </w:p>
        </w:tc>
        <w:tc>
          <w:tcPr>
            <w:tcW w:w="2549" w:type="dxa"/>
          </w:tcPr>
          <w:p w14:paraId="2AF1772C" w14:textId="2889557D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81DC7" w14:paraId="15446CE8" w14:textId="77777777" w:rsidTr="00725859">
        <w:trPr>
          <w:trHeight w:val="242"/>
        </w:trPr>
        <w:tc>
          <w:tcPr>
            <w:tcW w:w="1414" w:type="dxa"/>
          </w:tcPr>
          <w:p w14:paraId="130B3D89" w14:textId="37A16A69" w:rsidR="00881DC7" w:rsidRDefault="00881DC7" w:rsidP="00881DC7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1446BAA" w14:textId="467C1B5B" w:rsidR="00881DC7" w:rsidRDefault="00881DC7" w:rsidP="00881DC7">
            <w:pPr>
              <w:pStyle w:val="TableParagraph"/>
              <w:spacing w:line="222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E329C2" w14:textId="22324A67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2DC5B884" w14:textId="7E5D0ACF" w:rsidR="00881DC7" w:rsidRDefault="00881DC7" w:rsidP="00881DC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X(33)</w:t>
            </w:r>
          </w:p>
        </w:tc>
      </w:tr>
    </w:tbl>
    <w:p w14:paraId="18EE657A" w14:textId="32F440DE" w:rsidR="004D2F75" w:rsidRDefault="004D2F75" w:rsidP="004D2F7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 w:rsidR="00881DC7">
        <w:t>52</w:t>
      </w:r>
      <w:r>
        <w:rPr>
          <w:spacing w:val="-2"/>
        </w:rPr>
        <w:t xml:space="preserve"> </w:t>
      </w:r>
      <w:r>
        <w:t>Bytes</w:t>
      </w:r>
    </w:p>
    <w:p w14:paraId="0CB7A6CE" w14:textId="4C1B780E" w:rsidR="004D2F75" w:rsidRDefault="004D2F75" w:rsidP="004D2F75"/>
    <w:p w14:paraId="428AB01A" w14:textId="78A398BF" w:rsidR="00B3558E" w:rsidRPr="00881DC7" w:rsidRDefault="00881DC7" w:rsidP="00881DC7">
      <w:pPr>
        <w:pStyle w:val="Prrafodelista"/>
        <w:tabs>
          <w:tab w:val="left" w:pos="1349"/>
        </w:tabs>
        <w:ind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remitir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indicadores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concentración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por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producto (Cod.02)</w:t>
      </w:r>
    </w:p>
    <w:p w14:paraId="3DC17C37" w14:textId="7A383AAB" w:rsidR="00B3558E" w:rsidRDefault="00B3558E" w:rsidP="00B3558E">
      <w:pPr>
        <w:pStyle w:val="Prrafodelista"/>
        <w:tabs>
          <w:tab w:val="left" w:pos="1349"/>
        </w:tabs>
        <w:spacing w:after="58"/>
        <w:ind w:firstLine="0"/>
        <w:rPr>
          <w:rFonts w:ascii="Times New Roman" w:hAnsi="Times New Roman"/>
          <w:i/>
          <w:sz w:val="2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7D7609" w14:paraId="6B3D6753" w14:textId="77777777" w:rsidTr="0000205B">
        <w:trPr>
          <w:trHeight w:val="244"/>
        </w:trPr>
        <w:tc>
          <w:tcPr>
            <w:tcW w:w="1414" w:type="dxa"/>
          </w:tcPr>
          <w:p w14:paraId="50FECF55" w14:textId="1DC832E5" w:rsidR="007D7609" w:rsidRDefault="007D7609" w:rsidP="007D760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A64C7EB" w14:textId="74E8F0E6" w:rsidR="007D7609" w:rsidRDefault="007D7609" w:rsidP="007D760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7566C9E" w14:textId="5B0130FA" w:rsidR="007D7609" w:rsidRDefault="007D7609" w:rsidP="007D760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7991D8F7" w14:textId="1CF8D389" w:rsidR="007D7609" w:rsidRDefault="007D7609" w:rsidP="007D760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D7609" w14:paraId="752FA632" w14:textId="77777777" w:rsidTr="0000205B">
        <w:trPr>
          <w:trHeight w:val="242"/>
        </w:trPr>
        <w:tc>
          <w:tcPr>
            <w:tcW w:w="1414" w:type="dxa"/>
          </w:tcPr>
          <w:p w14:paraId="2DB1D510" w14:textId="49EC048F" w:rsidR="007D7609" w:rsidRDefault="007D7609" w:rsidP="007D760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A478EAC" w14:textId="552686A1" w:rsidR="007D7609" w:rsidRDefault="007D7609" w:rsidP="007D760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6391761" w14:textId="3A2AB7B0" w:rsidR="007D7609" w:rsidRDefault="007D7609" w:rsidP="007D760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2125" w:type="dxa"/>
          </w:tcPr>
          <w:p w14:paraId="1742B53D" w14:textId="09C6F97C" w:rsidR="007D7609" w:rsidRDefault="007D7609" w:rsidP="007D760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7D7609" w14:paraId="23E7962D" w14:textId="77777777" w:rsidTr="0000205B">
        <w:trPr>
          <w:trHeight w:val="244"/>
        </w:trPr>
        <w:tc>
          <w:tcPr>
            <w:tcW w:w="1414" w:type="dxa"/>
          </w:tcPr>
          <w:p w14:paraId="4007BF7B" w14:textId="73FD5232" w:rsidR="007D7609" w:rsidRDefault="007D7609" w:rsidP="007D760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4499A25" w14:textId="3DF5BAD5" w:rsidR="007D7609" w:rsidRDefault="007D7609" w:rsidP="007D76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6AB235C" w14:textId="74E37C01" w:rsidR="007D7609" w:rsidRDefault="007D7609" w:rsidP="007D76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2125" w:type="dxa"/>
          </w:tcPr>
          <w:p w14:paraId="3E783074" w14:textId="20650E76" w:rsidR="007D7609" w:rsidRDefault="007D7609" w:rsidP="007D76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7D7609" w14:paraId="1081527A" w14:textId="77777777" w:rsidTr="0000205B">
        <w:trPr>
          <w:trHeight w:val="242"/>
        </w:trPr>
        <w:tc>
          <w:tcPr>
            <w:tcW w:w="1414" w:type="dxa"/>
          </w:tcPr>
          <w:p w14:paraId="0679137E" w14:textId="76DE9CCC" w:rsidR="007D7609" w:rsidRDefault="007D7609" w:rsidP="007D760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DED85C3" w14:textId="03BE328A" w:rsidR="007D7609" w:rsidRDefault="007D7609" w:rsidP="007D760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C31847F" w14:textId="14D8469D" w:rsidR="007D7609" w:rsidRDefault="007D7609" w:rsidP="007D760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Instrumento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captación</w:t>
            </w:r>
            <w:proofErr w:type="spellEnd"/>
          </w:p>
        </w:tc>
        <w:tc>
          <w:tcPr>
            <w:tcW w:w="2125" w:type="dxa"/>
          </w:tcPr>
          <w:p w14:paraId="22B4E351" w14:textId="1BCCD67B" w:rsidR="007D7609" w:rsidRDefault="007D7609" w:rsidP="007D760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7D7609" w14:paraId="74A6A927" w14:textId="77777777" w:rsidTr="0000205B">
        <w:trPr>
          <w:trHeight w:val="244"/>
        </w:trPr>
        <w:tc>
          <w:tcPr>
            <w:tcW w:w="1414" w:type="dxa"/>
          </w:tcPr>
          <w:p w14:paraId="4C45C0B3" w14:textId="4C5475A9" w:rsidR="007D7609" w:rsidRDefault="007D7609" w:rsidP="007D760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AFE7D94" w14:textId="37AED5D2" w:rsidR="007D7609" w:rsidRDefault="007D7609" w:rsidP="007D76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024557C" w14:textId="44CF6B4F" w:rsidR="007D7609" w:rsidRDefault="007D7609" w:rsidP="007D760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Concentración</w:t>
            </w:r>
            <w:proofErr w:type="spellEnd"/>
          </w:p>
        </w:tc>
        <w:tc>
          <w:tcPr>
            <w:tcW w:w="2125" w:type="dxa"/>
          </w:tcPr>
          <w:p w14:paraId="0CF02ACD" w14:textId="1858F23C" w:rsidR="007D7609" w:rsidRDefault="007D7609" w:rsidP="007D76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7D7609" w14:paraId="4531E707" w14:textId="77777777" w:rsidTr="0000205B">
        <w:trPr>
          <w:trHeight w:val="242"/>
        </w:trPr>
        <w:tc>
          <w:tcPr>
            <w:tcW w:w="1414" w:type="dxa"/>
          </w:tcPr>
          <w:p w14:paraId="38B42B9B" w14:textId="0145B807" w:rsidR="007D7609" w:rsidRDefault="007D7609" w:rsidP="007D760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72F999F8" w14:textId="39C8AD80" w:rsidR="007D7609" w:rsidRDefault="007D7609" w:rsidP="007D760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C94B5ED" w14:textId="4E0231A0" w:rsidR="007D7609" w:rsidRDefault="007D7609" w:rsidP="007D760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residual</w:t>
            </w:r>
          </w:p>
        </w:tc>
        <w:tc>
          <w:tcPr>
            <w:tcW w:w="2125" w:type="dxa"/>
          </w:tcPr>
          <w:p w14:paraId="20144899" w14:textId="5C09328E" w:rsidR="007D7609" w:rsidRDefault="007D7609" w:rsidP="007D760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9(05)</w:t>
            </w:r>
          </w:p>
        </w:tc>
      </w:tr>
      <w:tr w:rsidR="007D7609" w14:paraId="1314A679" w14:textId="77777777" w:rsidTr="0000205B">
        <w:trPr>
          <w:trHeight w:val="244"/>
        </w:trPr>
        <w:tc>
          <w:tcPr>
            <w:tcW w:w="1414" w:type="dxa"/>
          </w:tcPr>
          <w:p w14:paraId="2678E265" w14:textId="66233CE2" w:rsidR="007D7609" w:rsidRDefault="007D7609" w:rsidP="007D760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0691F0EC" w14:textId="66D01D9D" w:rsidR="007D7609" w:rsidRDefault="007D7609" w:rsidP="007D76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7D43200" w14:textId="60F076F9" w:rsidR="007D7609" w:rsidRDefault="007D7609" w:rsidP="007D76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128F008C" w14:textId="211E27BE" w:rsidR="007D7609" w:rsidRDefault="007D7609" w:rsidP="007D76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X(32)</w:t>
            </w:r>
          </w:p>
        </w:tc>
      </w:tr>
    </w:tbl>
    <w:p w14:paraId="75A91E6C" w14:textId="1C891A4F" w:rsidR="00B3558E" w:rsidRDefault="00B3558E" w:rsidP="00B3558E">
      <w:pPr>
        <w:pStyle w:val="Textoindependiente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 w:rsidR="007D7609">
        <w:rPr>
          <w:spacing w:val="-1"/>
        </w:rPr>
        <w:t>52</w:t>
      </w:r>
      <w:r>
        <w:t xml:space="preserve"> Bytes</w:t>
      </w:r>
    </w:p>
    <w:p w14:paraId="52C31307" w14:textId="27E1EEA0" w:rsidR="007D7609" w:rsidRDefault="007D7609" w:rsidP="00B3558E">
      <w:pPr>
        <w:pStyle w:val="Textoindependiente"/>
        <w:ind w:left="212"/>
      </w:pPr>
    </w:p>
    <w:p w14:paraId="4A0AE334" w14:textId="6E9C6065" w:rsidR="007D7609" w:rsidRDefault="007D7609" w:rsidP="007D7609">
      <w:pPr>
        <w:pStyle w:val="Prrafodelista"/>
        <w:tabs>
          <w:tab w:val="left" w:pos="1349"/>
        </w:tabs>
        <w:ind w:firstLine="0"/>
        <w:jc w:val="both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para remitir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detalle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1"/>
          <w:sz w:val="20"/>
        </w:rPr>
        <w:t xml:space="preserve"> </w:t>
      </w:r>
      <w:r>
        <w:rPr>
          <w:rFonts w:ascii="Times New Roman"/>
          <w:i/>
          <w:sz w:val="20"/>
        </w:rPr>
        <w:t xml:space="preserve">captaciones </w:t>
      </w:r>
      <w:r>
        <w:rPr>
          <w:rFonts w:ascii="Times New Roman" w:hAnsi="Times New Roman"/>
          <w:i/>
          <w:sz w:val="20"/>
        </w:rPr>
        <w:t>(Cod.03)</w:t>
      </w:r>
    </w:p>
    <w:p w14:paraId="218C270D" w14:textId="77777777" w:rsidR="007D7609" w:rsidRDefault="007D7609" w:rsidP="00B3558E">
      <w:pPr>
        <w:pStyle w:val="Textoindependiente"/>
        <w:ind w:left="212"/>
      </w:pPr>
    </w:p>
    <w:p w14:paraId="5A2FB612" w14:textId="77777777" w:rsidR="00B3558E" w:rsidRDefault="00B3558E" w:rsidP="00B3558E">
      <w:pPr>
        <w:pStyle w:val="Prrafodelista"/>
        <w:tabs>
          <w:tab w:val="left" w:pos="1349"/>
        </w:tabs>
        <w:spacing w:after="58"/>
        <w:ind w:firstLine="0"/>
        <w:rPr>
          <w:rFonts w:ascii="Times New Roman" w:hAnsi="Times New Roman"/>
          <w:i/>
          <w:sz w:val="20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7D7609" w14:paraId="4953E50A" w14:textId="77777777" w:rsidTr="0000205B">
        <w:trPr>
          <w:trHeight w:val="244"/>
        </w:trPr>
        <w:tc>
          <w:tcPr>
            <w:tcW w:w="1414" w:type="dxa"/>
          </w:tcPr>
          <w:p w14:paraId="169CC785" w14:textId="77777777" w:rsidR="007D7609" w:rsidRDefault="007D7609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79EFF14" w14:textId="77777777" w:rsidR="007D7609" w:rsidRDefault="007D7609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9AC59DD" w14:textId="77777777" w:rsidR="007D7609" w:rsidRDefault="007D7609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74004494" w14:textId="77777777" w:rsidR="007D7609" w:rsidRDefault="007D7609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D7609" w14:paraId="00E9DEA3" w14:textId="77777777" w:rsidTr="0000205B">
        <w:trPr>
          <w:trHeight w:val="242"/>
        </w:trPr>
        <w:tc>
          <w:tcPr>
            <w:tcW w:w="1414" w:type="dxa"/>
          </w:tcPr>
          <w:p w14:paraId="32869377" w14:textId="77777777" w:rsidR="007D7609" w:rsidRDefault="007D7609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FD4061B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3FB3DC2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2125" w:type="dxa"/>
          </w:tcPr>
          <w:p w14:paraId="487D105F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7D7609" w14:paraId="645430FC" w14:textId="77777777" w:rsidTr="0000205B">
        <w:trPr>
          <w:trHeight w:val="244"/>
        </w:trPr>
        <w:tc>
          <w:tcPr>
            <w:tcW w:w="1414" w:type="dxa"/>
          </w:tcPr>
          <w:p w14:paraId="270EC9B1" w14:textId="77777777" w:rsidR="007D7609" w:rsidRDefault="007D7609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D5C40CC" w14:textId="77777777" w:rsidR="007D7609" w:rsidRDefault="007D7609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72ED1F9" w14:textId="77777777" w:rsidR="007D7609" w:rsidRDefault="007D7609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Nivel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consolidación</w:t>
            </w:r>
            <w:proofErr w:type="spellEnd"/>
          </w:p>
        </w:tc>
        <w:tc>
          <w:tcPr>
            <w:tcW w:w="2125" w:type="dxa"/>
          </w:tcPr>
          <w:p w14:paraId="3A3A296E" w14:textId="77777777" w:rsidR="007D7609" w:rsidRDefault="007D7609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7D7609" w14:paraId="1286B40D" w14:textId="77777777" w:rsidTr="0000205B">
        <w:trPr>
          <w:trHeight w:val="242"/>
        </w:trPr>
        <w:tc>
          <w:tcPr>
            <w:tcW w:w="1414" w:type="dxa"/>
          </w:tcPr>
          <w:p w14:paraId="0CE80D17" w14:textId="77777777" w:rsidR="007D7609" w:rsidRDefault="007D7609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D4AE128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CAC7F0A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Instrumento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captación</w:t>
            </w:r>
            <w:proofErr w:type="spellEnd"/>
          </w:p>
        </w:tc>
        <w:tc>
          <w:tcPr>
            <w:tcW w:w="2125" w:type="dxa"/>
          </w:tcPr>
          <w:p w14:paraId="009295BA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7D7609" w14:paraId="4DD6C02F" w14:textId="77777777" w:rsidTr="0000205B">
        <w:trPr>
          <w:trHeight w:val="242"/>
        </w:trPr>
        <w:tc>
          <w:tcPr>
            <w:tcW w:w="1414" w:type="dxa"/>
          </w:tcPr>
          <w:p w14:paraId="54B60208" w14:textId="77777777" w:rsidR="007D7609" w:rsidRDefault="007D7609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6578D1CC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7155C05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2125" w:type="dxa"/>
          </w:tcPr>
          <w:p w14:paraId="39780EA6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7D7609" w14:paraId="4F262830" w14:textId="77777777" w:rsidTr="0000205B">
        <w:trPr>
          <w:trHeight w:val="244"/>
        </w:trPr>
        <w:tc>
          <w:tcPr>
            <w:tcW w:w="1414" w:type="dxa"/>
          </w:tcPr>
          <w:p w14:paraId="4297A8A9" w14:textId="77777777" w:rsidR="007D7609" w:rsidRDefault="007D7609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4F2E3036" w14:textId="77777777" w:rsidR="007D7609" w:rsidRDefault="007D7609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9FC7922" w14:textId="77777777" w:rsidR="007D7609" w:rsidRDefault="007D7609" w:rsidP="0000205B">
            <w:pPr>
              <w:pStyle w:val="TableParagraph"/>
              <w:spacing w:before="2"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125" w:type="dxa"/>
          </w:tcPr>
          <w:p w14:paraId="25BFEE50" w14:textId="77777777" w:rsidR="007D7609" w:rsidRDefault="007D7609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7D7609" w14:paraId="1C90BAB5" w14:textId="77777777" w:rsidTr="0000205B">
        <w:trPr>
          <w:trHeight w:val="241"/>
        </w:trPr>
        <w:tc>
          <w:tcPr>
            <w:tcW w:w="1414" w:type="dxa"/>
          </w:tcPr>
          <w:p w14:paraId="05E08AF7" w14:textId="77777777" w:rsidR="007D7609" w:rsidRDefault="007D7609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23FCAD3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454B0C2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Vencimiento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contractual</w:t>
            </w:r>
          </w:p>
        </w:tc>
        <w:tc>
          <w:tcPr>
            <w:tcW w:w="2125" w:type="dxa"/>
          </w:tcPr>
          <w:p w14:paraId="300DCD7B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7D7609" w14:paraId="4CC7713A" w14:textId="77777777" w:rsidTr="0000205B">
        <w:trPr>
          <w:trHeight w:val="244"/>
        </w:trPr>
        <w:tc>
          <w:tcPr>
            <w:tcW w:w="1414" w:type="dxa"/>
          </w:tcPr>
          <w:p w14:paraId="77576F1E" w14:textId="77777777" w:rsidR="007D7609" w:rsidRDefault="007D7609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704EC908" w14:textId="77777777" w:rsidR="007D7609" w:rsidRDefault="007D7609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98330EB" w14:textId="77777777" w:rsidR="007D7609" w:rsidRDefault="007D7609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captaciones</w:t>
            </w:r>
            <w:proofErr w:type="spellEnd"/>
          </w:p>
        </w:tc>
        <w:tc>
          <w:tcPr>
            <w:tcW w:w="2125" w:type="dxa"/>
          </w:tcPr>
          <w:p w14:paraId="58F86855" w14:textId="77777777" w:rsidR="007D7609" w:rsidRDefault="007D7609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7D7609" w14:paraId="4F3B332F" w14:textId="77777777" w:rsidTr="0000205B">
        <w:trPr>
          <w:trHeight w:val="242"/>
        </w:trPr>
        <w:tc>
          <w:tcPr>
            <w:tcW w:w="1414" w:type="dxa"/>
          </w:tcPr>
          <w:p w14:paraId="1A4F8A93" w14:textId="77777777" w:rsidR="007D7609" w:rsidRDefault="007D7609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7883EE55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85B3746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Renovaciones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mayoristas</w:t>
            </w:r>
            <w:proofErr w:type="spellEnd"/>
          </w:p>
        </w:tc>
        <w:tc>
          <w:tcPr>
            <w:tcW w:w="2125" w:type="dxa"/>
          </w:tcPr>
          <w:p w14:paraId="5E647722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7D7609" w14:paraId="7497AFE1" w14:textId="77777777" w:rsidTr="0000205B">
        <w:trPr>
          <w:trHeight w:val="244"/>
        </w:trPr>
        <w:tc>
          <w:tcPr>
            <w:tcW w:w="1414" w:type="dxa"/>
          </w:tcPr>
          <w:p w14:paraId="2D277821" w14:textId="77777777" w:rsidR="007D7609" w:rsidRDefault="007D7609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5E384C99" w14:textId="77777777" w:rsidR="007D7609" w:rsidRDefault="007D7609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0DF75C8" w14:textId="77777777" w:rsidR="007D7609" w:rsidRDefault="007D7609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interés</w:t>
            </w:r>
            <w:proofErr w:type="spellEnd"/>
          </w:p>
        </w:tc>
        <w:tc>
          <w:tcPr>
            <w:tcW w:w="2125" w:type="dxa"/>
          </w:tcPr>
          <w:p w14:paraId="07B6383A" w14:textId="77777777" w:rsidR="007D7609" w:rsidRDefault="007D7609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9(03)V9(2)</w:t>
            </w:r>
          </w:p>
        </w:tc>
      </w:tr>
      <w:tr w:rsidR="007D7609" w14:paraId="1584F89A" w14:textId="77777777" w:rsidTr="0000205B">
        <w:trPr>
          <w:trHeight w:val="242"/>
        </w:trPr>
        <w:tc>
          <w:tcPr>
            <w:tcW w:w="1414" w:type="dxa"/>
          </w:tcPr>
          <w:p w14:paraId="7A434E62" w14:textId="77777777" w:rsidR="007D7609" w:rsidRDefault="007D7609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03230B5A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2773803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62ACAD65" w14:textId="77777777" w:rsidR="007D7609" w:rsidRDefault="007D7609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54D996C3" w14:textId="552C0FF7" w:rsidR="00B3558E" w:rsidRDefault="007D7609" w:rsidP="007D7609">
      <w:r>
        <w:t xml:space="preserve">    Largo del registro: 52 Bytes</w:t>
      </w:r>
    </w:p>
    <w:p w14:paraId="05ED58DC" w14:textId="2D54A48E" w:rsidR="00B3558E" w:rsidRDefault="00B3558E" w:rsidP="004D2F75"/>
    <w:p w14:paraId="638518E0" w14:textId="77777777" w:rsidR="00B3558E" w:rsidRDefault="00B3558E" w:rsidP="004D2F75"/>
    <w:p w14:paraId="2339B0A2" w14:textId="61350A41" w:rsidR="002D3B40" w:rsidRDefault="002D3B40" w:rsidP="004D2F75">
      <w:pPr>
        <w:sectPr w:rsidR="002D3B40" w:rsidSect="009E4A44">
          <w:pgSz w:w="12250" w:h="15850"/>
          <w:pgMar w:top="1380" w:right="840" w:bottom="880" w:left="920" w:header="567" w:footer="685" w:gutter="0"/>
          <w:cols w:space="720"/>
        </w:sectPr>
      </w:pPr>
      <w:r>
        <w:rPr>
          <w:noProof/>
        </w:rPr>
        <w:drawing>
          <wp:inline distT="0" distB="0" distL="0" distR="0" wp14:anchorId="4E824A49" wp14:editId="0083F405">
            <wp:extent cx="4800600" cy="1543050"/>
            <wp:effectExtent l="0" t="0" r="0" b="0"/>
            <wp:docPr id="1303404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117" w:rsidRPr="00B537DA" w14:paraId="6B02B262" w14:textId="77777777" w:rsidTr="00AC4117">
        <w:tc>
          <w:tcPr>
            <w:tcW w:w="595" w:type="dxa"/>
          </w:tcPr>
          <w:bookmarkEnd w:id="6"/>
          <w:p w14:paraId="6F65A62D" w14:textId="77777777" w:rsidR="00AC4117" w:rsidRPr="00B537DA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29A501D7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A445877" w14:textId="77777777" w:rsidR="00AC4117" w:rsidRPr="00B537DA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117" w:rsidRPr="00B537DA" w14:paraId="7D9CBD70" w14:textId="77777777" w:rsidTr="00AC4117">
        <w:tc>
          <w:tcPr>
            <w:tcW w:w="595" w:type="dxa"/>
          </w:tcPr>
          <w:p w14:paraId="61823BAE" w14:textId="77777777" w:rsidR="00AC4117" w:rsidRPr="00B537DA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C387992" w14:textId="77777777" w:rsidR="00AC4117" w:rsidRPr="00B537DA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117" w:rsidRPr="00B537DA" w14:paraId="0B0F0792" w14:textId="77777777" w:rsidTr="00AC4117">
        <w:tc>
          <w:tcPr>
            <w:tcW w:w="595" w:type="dxa"/>
          </w:tcPr>
          <w:p w14:paraId="011C6502" w14:textId="77777777" w:rsidR="00AC4117" w:rsidRPr="00E81654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95B9FD2" w14:textId="77777777" w:rsidR="00AC4117" w:rsidRPr="00B537DA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117" w:rsidRPr="00B537DA" w14:paraId="070E0933" w14:textId="77777777" w:rsidTr="00AC4117">
        <w:tc>
          <w:tcPr>
            <w:tcW w:w="595" w:type="dxa"/>
          </w:tcPr>
          <w:p w14:paraId="5AA22788" w14:textId="77777777" w:rsidR="00AC4117" w:rsidRPr="00E81654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9D36ECA" w14:textId="77777777" w:rsidR="00AC4117" w:rsidRPr="00E81654" w:rsidRDefault="00AC4117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F4E01D0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EA87EE0" w14:textId="77777777" w:rsidR="00AC4117" w:rsidRPr="00DD1EE4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311829F2" w14:textId="77777777" w:rsidR="00AC4117" w:rsidRPr="00DD1EE4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117" w:rsidRPr="00B537DA" w14:paraId="10888F00" w14:textId="77777777" w:rsidTr="00AC4117">
        <w:tc>
          <w:tcPr>
            <w:tcW w:w="595" w:type="dxa"/>
          </w:tcPr>
          <w:p w14:paraId="4083ACAA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1683C602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585002CE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117" w:rsidRPr="00B537DA" w14:paraId="41B40DA0" w14:textId="77777777" w:rsidTr="00AC4117">
        <w:tc>
          <w:tcPr>
            <w:tcW w:w="595" w:type="dxa"/>
          </w:tcPr>
          <w:p w14:paraId="61E2B7A2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ABAA60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AC4117" w:rsidRPr="00B537DA" w14:paraId="52D78586" w14:textId="77777777" w:rsidTr="00AC4117">
        <w:tc>
          <w:tcPr>
            <w:tcW w:w="595" w:type="dxa"/>
          </w:tcPr>
          <w:p w14:paraId="337B8A6B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579F5CD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117" w:rsidRPr="00B537DA" w14:paraId="2B8FF6DB" w14:textId="77777777" w:rsidTr="00AC4117">
        <w:tc>
          <w:tcPr>
            <w:tcW w:w="595" w:type="dxa"/>
          </w:tcPr>
          <w:p w14:paraId="312A4D88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3EED2ACE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117" w:rsidRPr="00B537DA" w14:paraId="3C374EA3" w14:textId="77777777" w:rsidTr="00AC4117">
        <w:tc>
          <w:tcPr>
            <w:tcW w:w="595" w:type="dxa"/>
          </w:tcPr>
          <w:p w14:paraId="4CFDF71D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45FDFF48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117" w:rsidRPr="00B537DA" w14:paraId="7B4DCB42" w14:textId="77777777" w:rsidTr="00AC4117">
        <w:tc>
          <w:tcPr>
            <w:tcW w:w="595" w:type="dxa"/>
          </w:tcPr>
          <w:p w14:paraId="30D0A91E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FF4BEF0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117" w:rsidRPr="00B537DA" w14:paraId="17AA96DA" w14:textId="77777777" w:rsidTr="00AC4117">
        <w:tc>
          <w:tcPr>
            <w:tcW w:w="595" w:type="dxa"/>
          </w:tcPr>
          <w:p w14:paraId="727BAD84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DBC9B9D" w14:textId="77777777" w:rsidR="00AC4117" w:rsidRDefault="00AC4117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BE4ADA0" w14:textId="77777777" w:rsidR="003C369A" w:rsidRPr="00170411" w:rsidRDefault="003C369A" w:rsidP="003C369A"/>
    <w:p w14:paraId="0EE5D6DA" w14:textId="35D2021A" w:rsidR="003C369A" w:rsidRPr="00230F5A" w:rsidRDefault="003C369A" w:rsidP="003C369A">
      <w:pPr>
        <w:pStyle w:val="Ttulo2"/>
        <w:numPr>
          <w:ilvl w:val="2"/>
          <w:numId w:val="7"/>
        </w:numPr>
        <w:tabs>
          <w:tab w:val="num" w:pos="360"/>
        </w:tabs>
        <w:ind w:left="1276" w:hanging="709"/>
        <w:rPr>
          <w:sz w:val="32"/>
          <w:szCs w:val="32"/>
        </w:rPr>
      </w:pPr>
      <w:r>
        <w:t>Validaciones variables asociadas al documento C47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22702943" w14:textId="77777777" w:rsidR="003C369A" w:rsidRDefault="003C369A" w:rsidP="003C369A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3C369A" w:rsidRPr="00B537DA" w14:paraId="749CCD05" w14:textId="77777777" w:rsidTr="001C205D">
        <w:tc>
          <w:tcPr>
            <w:tcW w:w="595" w:type="dxa"/>
          </w:tcPr>
          <w:p w14:paraId="43EBAE6E" w14:textId="77777777" w:rsidR="003C369A" w:rsidRDefault="003C369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38F898D" w14:textId="084C70D7" w:rsidR="003C369A" w:rsidRDefault="003C369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</w:t>
            </w:r>
            <w:r w:rsidR="00AC1C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C1C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Nivel de Consolidación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tenga los valores esperados 01,02</w:t>
            </w:r>
            <w:r w:rsidR="00AC1CE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03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3C369A" w:rsidRPr="00B537DA" w14:paraId="5B0E8EDC" w14:textId="77777777" w:rsidTr="001C205D">
        <w:tc>
          <w:tcPr>
            <w:tcW w:w="595" w:type="dxa"/>
            <w:shd w:val="clear" w:color="auto" w:fill="auto"/>
          </w:tcPr>
          <w:p w14:paraId="3E72411D" w14:textId="77777777" w:rsidR="003C369A" w:rsidRPr="00E81654" w:rsidRDefault="003C369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038B899" w14:textId="77777777" w:rsidR="003C369A" w:rsidRPr="00B537DA" w:rsidRDefault="003C369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40EFD65" w14:textId="77777777" w:rsidR="003C369A" w:rsidRDefault="003C369A" w:rsidP="003C369A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862D28">
                    <w:rPr>
                      <w:rFonts w:ascii="Arial MT" w:hAnsi="Arial MT"/>
                      <w:sz w:val="20"/>
                    </w:rPr>
                    <w:t>en</w:t>
                  </w:r>
                  <w:r w:rsidRPr="00862D28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862D28">
                    <w:rPr>
                      <w:rFonts w:ascii="Arial MT" w:hAnsi="Arial MT"/>
                      <w:sz w:val="20"/>
                    </w:rPr>
                    <w:t>1</w:t>
                  </w:r>
                  <w:r w:rsidRPr="00862D28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862D28">
                    <w:rPr>
                      <w:rFonts w:ascii="Arial MT" w:hAnsi="Arial MT"/>
                      <w:sz w:val="20"/>
                    </w:rPr>
                    <w:t>y</w:t>
                  </w:r>
                  <w:r w:rsidRPr="00862D28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862D28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44A85A73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</w:t>
                  </w:r>
                  <w:r w:rsidR="00862D28">
                    <w:rPr>
                      <w:rFonts w:ascii="Arial MT" w:hAnsi="Arial MT"/>
                      <w:sz w:val="20"/>
                    </w:rPr>
                    <w:t xml:space="preserve"> 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2A046EB" w14:textId="3AA98E57" w:rsidR="00862D28" w:rsidRDefault="00B23F8D" w:rsidP="00862D28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862D28">
                    <w:rPr>
                      <w:rFonts w:ascii="Arial MT" w:hAnsi="Arial MT"/>
                      <w:spacing w:val="-53"/>
                      <w:sz w:val="20"/>
                    </w:rPr>
                    <w:t xml:space="preserve">4        </w:t>
                  </w:r>
                  <w:r w:rsidR="00862D28">
                    <w:rPr>
                      <w:rFonts w:ascii="Arial MT" w:hAnsi="Arial MT"/>
                      <w:sz w:val="20"/>
                    </w:rPr>
                    <w:t xml:space="preserve"> dígitos </w:t>
                  </w:r>
                  <w:r>
                    <w:rPr>
                      <w:rFonts w:ascii="Arial MT" w:hAnsi="Arial MT"/>
                      <w:sz w:val="20"/>
                    </w:rPr>
                    <w:t xml:space="preserve">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7B48D97A" w14:textId="452B8BD5" w:rsidR="00B23F8D" w:rsidRDefault="00B23F8D" w:rsidP="00862D28">
                  <w:pPr>
                    <w:pStyle w:val="Prrafodelista"/>
                    <w:ind w:left="823" w:right="101" w:firstLine="0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862D28" w:rsidRPr="00F45E53" w14:paraId="3C49826D" w14:textId="77777777" w:rsidTr="00862D28">
        <w:trPr>
          <w:trHeight w:val="268"/>
        </w:trPr>
        <w:tc>
          <w:tcPr>
            <w:tcW w:w="862" w:type="dxa"/>
          </w:tcPr>
          <w:p w14:paraId="4F186F2F" w14:textId="77777777" w:rsidR="00862D28" w:rsidRPr="00F45E53" w:rsidRDefault="00862D28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862D28" w:rsidRPr="00F45E53" w:rsidRDefault="00862D28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862D28" w:rsidRPr="00F45E53" w:rsidRDefault="00862D28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862D28" w:rsidRPr="00F45E53" w:rsidRDefault="00862D28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862D28" w:rsidRPr="00F45E53" w:rsidRDefault="00862D28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862D28" w:rsidRPr="00F45E53" w14:paraId="3218A4A9" w14:textId="77777777" w:rsidTr="00862D28">
        <w:trPr>
          <w:trHeight w:val="268"/>
        </w:trPr>
        <w:tc>
          <w:tcPr>
            <w:tcW w:w="862" w:type="dxa"/>
          </w:tcPr>
          <w:p w14:paraId="6B1D5128" w14:textId="77777777" w:rsidR="00862D28" w:rsidRPr="00F45E53" w:rsidRDefault="00862D28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862D28" w:rsidRPr="00F45E53" w:rsidRDefault="00862D28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862D28" w:rsidRPr="00F45E53" w:rsidRDefault="00862D28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862D28" w:rsidRPr="00F45E53" w:rsidRDefault="00862D2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862D28" w:rsidRPr="00F45E53" w:rsidRDefault="00862D2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62D28" w:rsidRPr="00F45E53" w14:paraId="622814C1" w14:textId="77777777" w:rsidTr="00862D28">
        <w:trPr>
          <w:trHeight w:val="268"/>
        </w:trPr>
        <w:tc>
          <w:tcPr>
            <w:tcW w:w="862" w:type="dxa"/>
          </w:tcPr>
          <w:p w14:paraId="7671AEB9" w14:textId="77777777" w:rsidR="00862D28" w:rsidRPr="00F45E53" w:rsidRDefault="00862D28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862D28" w:rsidRPr="00F45E53" w:rsidRDefault="00862D28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7777777" w:rsidR="00862D28" w:rsidRPr="00F45E53" w:rsidRDefault="00862D28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862D28" w:rsidRPr="00F45E53" w:rsidRDefault="00862D2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862D28" w:rsidRPr="00F45E53" w:rsidRDefault="00862D2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862D28" w:rsidRPr="00F45E53" w14:paraId="29ABD7A0" w14:textId="77777777" w:rsidTr="00862D28">
        <w:trPr>
          <w:trHeight w:val="268"/>
        </w:trPr>
        <w:tc>
          <w:tcPr>
            <w:tcW w:w="862" w:type="dxa"/>
          </w:tcPr>
          <w:p w14:paraId="36B1247A" w14:textId="77777777" w:rsidR="00862D28" w:rsidRPr="00F45E53" w:rsidRDefault="00862D28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862D28" w:rsidRPr="00F45E53" w:rsidRDefault="00862D28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862D28" w:rsidRPr="00F45E53" w:rsidRDefault="00862D28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862D28" w:rsidRPr="00F45E53" w:rsidRDefault="00862D2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862D28" w:rsidRPr="00F45E53" w:rsidRDefault="00862D2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62D28" w:rsidRPr="00F45E53" w14:paraId="4A41D4E9" w14:textId="77777777" w:rsidTr="00862D28">
        <w:trPr>
          <w:trHeight w:val="268"/>
        </w:trPr>
        <w:tc>
          <w:tcPr>
            <w:tcW w:w="862" w:type="dxa"/>
          </w:tcPr>
          <w:p w14:paraId="407BD317" w14:textId="77777777" w:rsidR="00862D28" w:rsidRPr="00F45E53" w:rsidRDefault="00862D28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862D28" w:rsidRPr="00F45E53" w:rsidRDefault="00862D28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862D28" w:rsidRPr="00F45E53" w:rsidRDefault="00862D28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862D28" w:rsidRPr="00F45E53" w:rsidRDefault="00862D2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862D28" w:rsidRPr="00F45E53" w:rsidRDefault="00862D28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862D28" w:rsidRPr="00F45E53" w14:paraId="306FA4E7" w14:textId="77777777" w:rsidTr="00862D28">
        <w:trPr>
          <w:trHeight w:val="268"/>
        </w:trPr>
        <w:tc>
          <w:tcPr>
            <w:tcW w:w="862" w:type="dxa"/>
          </w:tcPr>
          <w:p w14:paraId="0E8DBBC7" w14:textId="7F4D293D" w:rsidR="00862D28" w:rsidRPr="00F45E53" w:rsidRDefault="00862D28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862D28" w:rsidRPr="00F45E53" w:rsidRDefault="00862D28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561F27C" w:rsidR="00862D28" w:rsidRPr="00F45E53" w:rsidRDefault="00862D28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PCA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FDF9EA1" w:rsidR="00862D28" w:rsidRPr="002D3B40" w:rsidRDefault="00862D28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3B4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REGISTROS TIPO DE CONSOLIDACION: INDIVIDUAL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.      Cantidad de registro cuando el campo 3 es igual 1</w:t>
            </w:r>
          </w:p>
        </w:tc>
        <w:tc>
          <w:tcPr>
            <w:tcW w:w="850" w:type="dxa"/>
          </w:tcPr>
          <w:p w14:paraId="4F1C09C0" w14:textId="7F9AB3DE" w:rsidR="00862D28" w:rsidRPr="00F45E53" w:rsidRDefault="00862D28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62D28" w:rsidRPr="00F45E53" w14:paraId="69A338AE" w14:textId="77777777" w:rsidTr="00862D28">
        <w:trPr>
          <w:trHeight w:val="268"/>
        </w:trPr>
        <w:tc>
          <w:tcPr>
            <w:tcW w:w="862" w:type="dxa"/>
          </w:tcPr>
          <w:p w14:paraId="60628F2D" w14:textId="4E3409F6" w:rsidR="00862D28" w:rsidRPr="00F45E53" w:rsidRDefault="00862D28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862D28" w:rsidRPr="00F45E53" w:rsidRDefault="00862D28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6AADE776" w:rsidR="00862D28" w:rsidRPr="00F45E53" w:rsidRDefault="00862D28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PC7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3BEDE406" w:rsidR="00862D28" w:rsidRPr="002D3B40" w:rsidRDefault="00862D28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3B4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NUM.REG.INF. TIPO DE CONSOLIDACIÓN:CONSOLIDADO LOCAL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.   Cantidad de registro cuando el campo 3 es igual 2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862D28" w:rsidRPr="00F45E53" w:rsidRDefault="00862D28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62D28" w:rsidRPr="00F45E53" w14:paraId="7AE00EB8" w14:textId="77777777" w:rsidTr="00862D28">
        <w:trPr>
          <w:trHeight w:val="268"/>
        </w:trPr>
        <w:tc>
          <w:tcPr>
            <w:tcW w:w="862" w:type="dxa"/>
          </w:tcPr>
          <w:p w14:paraId="70AC5B8A" w14:textId="3D6F057F" w:rsidR="00862D28" w:rsidRPr="00F45E53" w:rsidRDefault="00862D28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862D28" w:rsidRPr="00F45E53" w:rsidRDefault="00862D28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6DF00FA1" w:rsidR="00862D28" w:rsidRPr="00F45E53" w:rsidRDefault="00862D28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PC8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2FCC1B77" w:rsidR="00862D28" w:rsidRPr="002D3B40" w:rsidRDefault="00862D28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3B4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NÚM.REG.INF. TIPO DE CONSOLIDACIÓN: CONSOLIDADO GLOBAL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  Cantidad de registro cuando el campo 3 es igual 3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862D28" w:rsidRPr="00F45E53" w:rsidRDefault="00862D28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862D28" w:rsidRPr="00F45E53" w14:paraId="25816211" w14:textId="77777777" w:rsidTr="00862D28">
        <w:trPr>
          <w:trHeight w:val="268"/>
        </w:trPr>
        <w:tc>
          <w:tcPr>
            <w:tcW w:w="862" w:type="dxa"/>
          </w:tcPr>
          <w:p w14:paraId="664DDB0C" w14:textId="279E1F18" w:rsidR="00862D28" w:rsidRDefault="00862D28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3D95AF6" w14:textId="7E3ED776" w:rsidR="00862D28" w:rsidRPr="00F45E53" w:rsidRDefault="00862D28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862D28" w:rsidRDefault="00862D28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862D28" w:rsidRPr="009F2F7C" w:rsidRDefault="00862D2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</w:tcPr>
          <w:p w14:paraId="664203CA" w14:textId="77777777" w:rsidR="00862D28" w:rsidRPr="00F45E53" w:rsidRDefault="00862D28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F0DAA2E" w:rsidR="00202F52" w:rsidRPr="00F45E53" w:rsidRDefault="00256C0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46AA48F5" w:rsidR="00F32211" w:rsidRPr="00A96CA0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91419">
              <w:rPr>
                <w:rFonts w:ascii="Times New Roman" w:hAnsi="Times New Roman" w:cs="Times New Roman"/>
                <w:b/>
                <w:bCs/>
                <w:color w:val="FF0000"/>
              </w:rPr>
              <w:t>47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991419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991419" w:rsidRPr="0099141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58BA6431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99141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99141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057847"/>
      <w:r w:rsidRPr="00230F5A">
        <w:t>Archivo Carát</w:t>
      </w:r>
      <w:r>
        <w:t>u</w:t>
      </w:r>
      <w:r w:rsidRPr="00230F5A">
        <w:t>la</w:t>
      </w:r>
      <w:bookmarkEnd w:id="22"/>
      <w:bookmarkEnd w:id="23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6BF93706" w:rsidR="00F32211" w:rsidRPr="00230F5A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991419">
              <w:rPr>
                <w:rFonts w:ascii="Times New Roman" w:hAnsi="Times New Roman" w:cs="Times New Roman"/>
                <w:b/>
                <w:bCs/>
                <w:color w:val="FF0000"/>
              </w:rPr>
              <w:t>47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</w:t>
            </w:r>
            <w:r w:rsidR="00F32211" w:rsidRPr="00991419">
              <w:rPr>
                <w:rFonts w:ascii="Times New Roman" w:hAnsi="Times New Roman" w:cs="Times New Roman"/>
                <w:b/>
                <w:bCs/>
                <w:color w:val="FF0000"/>
              </w:rPr>
              <w:t>###c.X</w:t>
            </w:r>
            <w:r w:rsidR="00991419" w:rsidRPr="0099141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991419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3EA64A2F" w:rsidR="00917B9E" w:rsidRPr="00F45E53" w:rsidRDefault="00917B9E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PCA</w:t>
            </w:r>
          </w:p>
        </w:tc>
        <w:tc>
          <w:tcPr>
            <w:tcW w:w="6095" w:type="dxa"/>
          </w:tcPr>
          <w:p w14:paraId="0567EE05" w14:textId="0D09F800" w:rsidR="00917B9E" w:rsidRPr="002D3B40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3B4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REGISTROS TIPO DE CONSOLIDACION: INDIVIDUAL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917B9E" w:rsidRPr="00F45E53" w14:paraId="449A74F0" w14:textId="77777777" w:rsidTr="000856BB">
        <w:trPr>
          <w:trHeight w:val="268"/>
        </w:trPr>
        <w:tc>
          <w:tcPr>
            <w:tcW w:w="862" w:type="dxa"/>
          </w:tcPr>
          <w:p w14:paraId="446C1F3A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FA5B10F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2A205AB" w14:textId="702EB087" w:rsidR="00917B9E" w:rsidRPr="00F45E53" w:rsidRDefault="00917B9E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PC7</w:t>
            </w:r>
          </w:p>
        </w:tc>
        <w:tc>
          <w:tcPr>
            <w:tcW w:w="6095" w:type="dxa"/>
          </w:tcPr>
          <w:p w14:paraId="67FA48B0" w14:textId="3EDC8028" w:rsidR="00917B9E" w:rsidRPr="002D3B40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3B4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NUM.REG.INF. TIPO DE CONSOLIDACIÓN:CONSOLIDADO LOCAL</w:t>
            </w:r>
          </w:p>
        </w:tc>
        <w:tc>
          <w:tcPr>
            <w:tcW w:w="851" w:type="dxa"/>
          </w:tcPr>
          <w:p w14:paraId="07C36CDF" w14:textId="69901410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917B9E" w:rsidRPr="00F45E53" w14:paraId="457D6C4A" w14:textId="77777777" w:rsidTr="000856BB">
        <w:trPr>
          <w:trHeight w:val="268"/>
        </w:trPr>
        <w:tc>
          <w:tcPr>
            <w:tcW w:w="862" w:type="dxa"/>
          </w:tcPr>
          <w:p w14:paraId="7484FA91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60668C94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EB2B647" w14:textId="5FE3C5DE" w:rsidR="00917B9E" w:rsidRPr="00F45E53" w:rsidRDefault="00917B9E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17B9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PC8</w:t>
            </w:r>
          </w:p>
        </w:tc>
        <w:tc>
          <w:tcPr>
            <w:tcW w:w="6095" w:type="dxa"/>
          </w:tcPr>
          <w:p w14:paraId="76546BB7" w14:textId="425E6BC7" w:rsidR="00917B9E" w:rsidRPr="002D3B40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D3B4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NÚM.REG.INF. TIPO DE CONSOLIDACIÓN: CONSOLIDADO GLOBAL</w:t>
            </w:r>
          </w:p>
        </w:tc>
        <w:tc>
          <w:tcPr>
            <w:tcW w:w="851" w:type="dxa"/>
          </w:tcPr>
          <w:p w14:paraId="1FB54790" w14:textId="627CD1DA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4B9A4229" w:rsidR="00B8004D" w:rsidRDefault="006014AB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9E4A44">
      <w:headerReference w:type="default" r:id="rId11"/>
      <w:footerReference w:type="default" r:id="rId12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3AA32" w14:textId="77777777" w:rsidR="002B7D7E" w:rsidRDefault="002B7D7E" w:rsidP="00F10206">
      <w:pPr>
        <w:spacing w:after="0" w:line="240" w:lineRule="auto"/>
      </w:pPr>
      <w:r>
        <w:separator/>
      </w:r>
    </w:p>
  </w:endnote>
  <w:endnote w:type="continuationSeparator" w:id="0">
    <w:p w14:paraId="484FB8AA" w14:textId="77777777" w:rsidR="002B7D7E" w:rsidRDefault="002B7D7E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081BE46E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6A58BB">
          <w:rPr>
            <w:noProof/>
            <w:lang w:val="en-US" w:bidi="es-ES"/>
          </w:rPr>
          <w:t>11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A74BB" w14:textId="77777777" w:rsidR="002B7D7E" w:rsidRDefault="002B7D7E" w:rsidP="00F10206">
      <w:pPr>
        <w:spacing w:after="0" w:line="240" w:lineRule="auto"/>
      </w:pPr>
      <w:r>
        <w:separator/>
      </w:r>
    </w:p>
  </w:footnote>
  <w:footnote w:type="continuationSeparator" w:id="0">
    <w:p w14:paraId="16B72189" w14:textId="77777777" w:rsidR="002B7D7E" w:rsidRDefault="002B7D7E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277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F26D2"/>
    <w:multiLevelType w:val="multilevel"/>
    <w:tmpl w:val="20E8E30A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0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6521D6"/>
    <w:multiLevelType w:val="multilevel"/>
    <w:tmpl w:val="B0706736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9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6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F7549FD"/>
    <w:multiLevelType w:val="multilevel"/>
    <w:tmpl w:val="8B00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5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0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70429188">
    <w:abstractNumId w:val="34"/>
  </w:num>
  <w:num w:numId="2" w16cid:durableId="1675843362">
    <w:abstractNumId w:val="7"/>
  </w:num>
  <w:num w:numId="3" w16cid:durableId="144051675">
    <w:abstractNumId w:val="3"/>
  </w:num>
  <w:num w:numId="4" w16cid:durableId="187063692">
    <w:abstractNumId w:val="40"/>
  </w:num>
  <w:num w:numId="5" w16cid:durableId="725421010">
    <w:abstractNumId w:val="24"/>
  </w:num>
  <w:num w:numId="6" w16cid:durableId="725643110">
    <w:abstractNumId w:val="17"/>
  </w:num>
  <w:num w:numId="7" w16cid:durableId="177087071">
    <w:abstractNumId w:val="2"/>
  </w:num>
  <w:num w:numId="8" w16cid:durableId="219027016">
    <w:abstractNumId w:val="22"/>
  </w:num>
  <w:num w:numId="9" w16cid:durableId="526527601">
    <w:abstractNumId w:val="10"/>
  </w:num>
  <w:num w:numId="10" w16cid:durableId="1646465467">
    <w:abstractNumId w:val="19"/>
  </w:num>
  <w:num w:numId="11" w16cid:durableId="1725988206">
    <w:abstractNumId w:val="33"/>
  </w:num>
  <w:num w:numId="12" w16cid:durableId="767971891">
    <w:abstractNumId w:val="42"/>
  </w:num>
  <w:num w:numId="13" w16cid:durableId="57285730">
    <w:abstractNumId w:val="31"/>
  </w:num>
  <w:num w:numId="14" w16cid:durableId="2132895284">
    <w:abstractNumId w:val="35"/>
  </w:num>
  <w:num w:numId="15" w16cid:durableId="1525286091">
    <w:abstractNumId w:val="43"/>
  </w:num>
  <w:num w:numId="16" w16cid:durableId="308094650">
    <w:abstractNumId w:val="8"/>
  </w:num>
  <w:num w:numId="17" w16cid:durableId="1975017702">
    <w:abstractNumId w:val="39"/>
  </w:num>
  <w:num w:numId="18" w16cid:durableId="785927429">
    <w:abstractNumId w:val="1"/>
  </w:num>
  <w:num w:numId="19" w16cid:durableId="937173042">
    <w:abstractNumId w:val="41"/>
  </w:num>
  <w:num w:numId="20" w16cid:durableId="863640258">
    <w:abstractNumId w:val="14"/>
  </w:num>
  <w:num w:numId="21" w16cid:durableId="881937103">
    <w:abstractNumId w:val="26"/>
  </w:num>
  <w:num w:numId="22" w16cid:durableId="2045403490">
    <w:abstractNumId w:val="23"/>
  </w:num>
  <w:num w:numId="23" w16cid:durableId="2036154677">
    <w:abstractNumId w:val="11"/>
  </w:num>
  <w:num w:numId="24" w16cid:durableId="2084788714">
    <w:abstractNumId w:val="32"/>
  </w:num>
  <w:num w:numId="25" w16cid:durableId="166865618">
    <w:abstractNumId w:val="5"/>
  </w:num>
  <w:num w:numId="26" w16cid:durableId="2090349435">
    <w:abstractNumId w:val="4"/>
  </w:num>
  <w:num w:numId="27" w16cid:durableId="236088617">
    <w:abstractNumId w:val="20"/>
  </w:num>
  <w:num w:numId="28" w16cid:durableId="1036347375">
    <w:abstractNumId w:val="20"/>
  </w:num>
  <w:num w:numId="29" w16cid:durableId="250622459">
    <w:abstractNumId w:val="20"/>
  </w:num>
  <w:num w:numId="30" w16cid:durableId="1497069165">
    <w:abstractNumId w:val="20"/>
  </w:num>
  <w:num w:numId="31" w16cid:durableId="1165241308">
    <w:abstractNumId w:val="0"/>
  </w:num>
  <w:num w:numId="32" w16cid:durableId="429396288">
    <w:abstractNumId w:val="15"/>
  </w:num>
  <w:num w:numId="33" w16cid:durableId="1800798882">
    <w:abstractNumId w:val="20"/>
  </w:num>
  <w:num w:numId="34" w16cid:durableId="1296445844">
    <w:abstractNumId w:val="20"/>
  </w:num>
  <w:num w:numId="35" w16cid:durableId="134178176">
    <w:abstractNumId w:val="20"/>
  </w:num>
  <w:num w:numId="36" w16cid:durableId="1266110139">
    <w:abstractNumId w:val="37"/>
  </w:num>
  <w:num w:numId="37" w16cid:durableId="350762607">
    <w:abstractNumId w:val="25"/>
  </w:num>
  <w:num w:numId="38" w16cid:durableId="1458907923">
    <w:abstractNumId w:val="28"/>
  </w:num>
  <w:num w:numId="39" w16cid:durableId="2031494402">
    <w:abstractNumId w:val="36"/>
  </w:num>
  <w:num w:numId="40" w16cid:durableId="338430798">
    <w:abstractNumId w:val="29"/>
  </w:num>
  <w:num w:numId="41" w16cid:durableId="1205486632">
    <w:abstractNumId w:val="13"/>
  </w:num>
  <w:num w:numId="42" w16cid:durableId="913470357">
    <w:abstractNumId w:val="38"/>
  </w:num>
  <w:num w:numId="43" w16cid:durableId="1816679383">
    <w:abstractNumId w:val="27"/>
  </w:num>
  <w:num w:numId="44" w16cid:durableId="833498007">
    <w:abstractNumId w:val="21"/>
  </w:num>
  <w:num w:numId="45" w16cid:durableId="358821233">
    <w:abstractNumId w:val="9"/>
  </w:num>
  <w:num w:numId="46" w16cid:durableId="834107926">
    <w:abstractNumId w:val="6"/>
  </w:num>
  <w:num w:numId="47" w16cid:durableId="1486169869">
    <w:abstractNumId w:val="12"/>
  </w:num>
  <w:num w:numId="48" w16cid:durableId="556475539">
    <w:abstractNumId w:val="34"/>
  </w:num>
  <w:num w:numId="49" w16cid:durableId="257955629">
    <w:abstractNumId w:val="16"/>
  </w:num>
  <w:num w:numId="50" w16cid:durableId="1144472270">
    <w:abstractNumId w:val="18"/>
  </w:num>
  <w:num w:numId="51" w16cid:durableId="1148282759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1BD2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1F712F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B7D7E"/>
    <w:rsid w:val="002D3B40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A732D"/>
    <w:rsid w:val="003B2354"/>
    <w:rsid w:val="003B2729"/>
    <w:rsid w:val="003B5E2B"/>
    <w:rsid w:val="003C048C"/>
    <w:rsid w:val="003C369A"/>
    <w:rsid w:val="003C483F"/>
    <w:rsid w:val="003C5937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FEB"/>
    <w:rsid w:val="00597FD4"/>
    <w:rsid w:val="005B3B96"/>
    <w:rsid w:val="005B5D60"/>
    <w:rsid w:val="005B65DC"/>
    <w:rsid w:val="005C5769"/>
    <w:rsid w:val="00601454"/>
    <w:rsid w:val="006014AB"/>
    <w:rsid w:val="00601681"/>
    <w:rsid w:val="00603543"/>
    <w:rsid w:val="00611BAA"/>
    <w:rsid w:val="00614535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6E1A"/>
    <w:rsid w:val="00670F81"/>
    <w:rsid w:val="0067254A"/>
    <w:rsid w:val="006835D7"/>
    <w:rsid w:val="006852C5"/>
    <w:rsid w:val="0069591F"/>
    <w:rsid w:val="006A0A36"/>
    <w:rsid w:val="006A19E5"/>
    <w:rsid w:val="006A36D6"/>
    <w:rsid w:val="006A58BB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2D28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1419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D4BB4"/>
    <w:rsid w:val="009E4A44"/>
    <w:rsid w:val="009F2F7C"/>
    <w:rsid w:val="00A03641"/>
    <w:rsid w:val="00A06AD3"/>
    <w:rsid w:val="00A10C95"/>
    <w:rsid w:val="00A120BD"/>
    <w:rsid w:val="00A14E19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A5B47"/>
    <w:rsid w:val="00AA6E30"/>
    <w:rsid w:val="00AB6B68"/>
    <w:rsid w:val="00AC1CE5"/>
    <w:rsid w:val="00AC3753"/>
    <w:rsid w:val="00AC4117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3558E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77328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FDF"/>
    <w:rsid w:val="00BF210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26C7"/>
    <w:rsid w:val="00C967A1"/>
    <w:rsid w:val="00CA0AE4"/>
    <w:rsid w:val="00CB3011"/>
    <w:rsid w:val="00CB3359"/>
    <w:rsid w:val="00CB4B2D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46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6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C618F-D085-430A-8D03-37D966DA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1426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41</cp:revision>
  <dcterms:created xsi:type="dcterms:W3CDTF">2024-03-06T13:25:00Z</dcterms:created>
  <dcterms:modified xsi:type="dcterms:W3CDTF">2024-07-26T14:45:00Z</dcterms:modified>
</cp:coreProperties>
</file>