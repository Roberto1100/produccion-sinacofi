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F2CA2AA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56694F">
        <w:rPr>
          <w:rFonts w:ascii="Times New Roman" w:hAnsi="Times New Roman" w:cs="Times New Roman"/>
          <w:b/>
          <w:sz w:val="72"/>
          <w:szCs w:val="72"/>
        </w:rPr>
        <w:t>E05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6694F" w:rsidRPr="0056694F">
        <w:rPr>
          <w:rFonts w:ascii="Times New Roman" w:hAnsi="Times New Roman" w:cs="Times New Roman"/>
          <w:b/>
          <w:sz w:val="72"/>
          <w:szCs w:val="72"/>
        </w:rPr>
        <w:t>795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6694F" w:rsidRPr="0056694F">
        <w:rPr>
          <w:rFonts w:ascii="Times New Roman" w:hAnsi="Times New Roman" w:cs="Times New Roman"/>
          <w:b/>
          <w:sz w:val="72"/>
          <w:szCs w:val="72"/>
        </w:rPr>
        <w:t>Cierre de productos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336C546" w:rsidR="00DA6AAC" w:rsidRPr="00230F5A" w:rsidRDefault="0056694F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E05</w:t>
            </w:r>
          </w:p>
        </w:tc>
        <w:tc>
          <w:tcPr>
            <w:tcW w:w="1342" w:type="dxa"/>
          </w:tcPr>
          <w:p w14:paraId="22F848E4" w14:textId="477665EA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A0E45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CCE9E0B" w:rsidR="00DA6AAC" w:rsidRPr="00230F5A" w:rsidRDefault="00FA0E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80A81" w:rsidRPr="00230F5A" w14:paraId="5339FC0E" w14:textId="7AB2D237" w:rsidTr="000506C0">
        <w:tc>
          <w:tcPr>
            <w:tcW w:w="1256" w:type="dxa"/>
          </w:tcPr>
          <w:p w14:paraId="3DF7E2D2" w14:textId="3989E661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E05</w:t>
            </w:r>
          </w:p>
        </w:tc>
        <w:tc>
          <w:tcPr>
            <w:tcW w:w="1342" w:type="dxa"/>
          </w:tcPr>
          <w:p w14:paraId="69C55B7E" w14:textId="2C01A87F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76444FF" w14:textId="77777777" w:rsidR="00280A81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CB7AE98" w14:textId="77777777" w:rsidR="00280A81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DB1F3C2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4C1AF4AD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418FFB3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280A81" w:rsidRPr="00230F5A" w14:paraId="251EA50D" w14:textId="22DD7FE9" w:rsidTr="000506C0">
        <w:tc>
          <w:tcPr>
            <w:tcW w:w="1256" w:type="dxa"/>
          </w:tcPr>
          <w:p w14:paraId="7287933A" w14:textId="2774A3A0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A81" w:rsidRPr="00230F5A" w14:paraId="38B70AFE" w14:textId="34FEEE1D" w:rsidTr="000506C0">
        <w:tc>
          <w:tcPr>
            <w:tcW w:w="1256" w:type="dxa"/>
          </w:tcPr>
          <w:p w14:paraId="23AEB014" w14:textId="5799241D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A81" w:rsidRPr="00230F5A" w14:paraId="4B606B6E" w14:textId="62885254" w:rsidTr="000506C0">
        <w:tc>
          <w:tcPr>
            <w:tcW w:w="1256" w:type="dxa"/>
          </w:tcPr>
          <w:p w14:paraId="612D72B6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A81" w:rsidRPr="00230F5A" w14:paraId="2EA7A1DB" w14:textId="6C6D457E" w:rsidTr="000506C0">
        <w:tc>
          <w:tcPr>
            <w:tcW w:w="1256" w:type="dxa"/>
          </w:tcPr>
          <w:p w14:paraId="4D062B49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0A81" w:rsidRPr="00230F5A" w14:paraId="4EBD62EB" w14:textId="7659FBA3" w:rsidTr="000506C0">
        <w:tc>
          <w:tcPr>
            <w:tcW w:w="1256" w:type="dxa"/>
          </w:tcPr>
          <w:p w14:paraId="6FF918B3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80A81" w:rsidRPr="00230F5A" w:rsidRDefault="00280A81" w:rsidP="00280A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655C935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280A81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5485C49A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56694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21686B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56694F"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163B5B6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6694F">
        <w:rPr>
          <w:rFonts w:ascii="Times New Roman" w:hAnsi="Times New Roman" w:cs="Times New Roman"/>
        </w:rPr>
        <w:t>62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67E5CDFE" w14:textId="77777777" w:rsidR="0056694F" w:rsidRDefault="0056694F" w:rsidP="0056694F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761C89D9" w14:textId="77777777" w:rsidR="0056694F" w:rsidRDefault="0056694F" w:rsidP="0056694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6694F" w14:paraId="749B4008" w14:textId="77777777" w:rsidTr="00D47C67">
        <w:trPr>
          <w:trHeight w:val="241"/>
        </w:trPr>
        <w:tc>
          <w:tcPr>
            <w:tcW w:w="1414" w:type="dxa"/>
          </w:tcPr>
          <w:p w14:paraId="3FE13E59" w14:textId="77777777" w:rsidR="0056694F" w:rsidRDefault="0056694F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F21A131" w14:textId="77777777" w:rsidR="0056694F" w:rsidRDefault="0056694F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831ABDF" w14:textId="77777777" w:rsidR="0056694F" w:rsidRPr="00280A81" w:rsidRDefault="0056694F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Cierres</w:t>
            </w:r>
            <w:r w:rsidRPr="00280A81">
              <w:rPr>
                <w:spacing w:val="-5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productos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efectivamente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cursados.</w:t>
            </w:r>
          </w:p>
        </w:tc>
      </w:tr>
      <w:tr w:rsidR="0056694F" w14:paraId="504B7E5F" w14:textId="77777777" w:rsidTr="00D47C67">
        <w:trPr>
          <w:trHeight w:val="244"/>
        </w:trPr>
        <w:tc>
          <w:tcPr>
            <w:tcW w:w="1414" w:type="dxa"/>
          </w:tcPr>
          <w:p w14:paraId="02F471B0" w14:textId="77777777" w:rsidR="0056694F" w:rsidRDefault="0056694F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6BA2D4C" w14:textId="77777777" w:rsidR="0056694F" w:rsidRDefault="0056694F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F68BDF0" w14:textId="77777777" w:rsidR="0056694F" w:rsidRPr="00280A81" w:rsidRDefault="0056694F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Solicitudes</w:t>
            </w:r>
            <w:r w:rsidRPr="00280A81">
              <w:rPr>
                <w:spacing w:val="-5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cierres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productos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que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aún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no</w:t>
            </w:r>
            <w:r w:rsidRPr="00280A81">
              <w:rPr>
                <w:spacing w:val="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han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sido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ejecutadas.</w:t>
            </w:r>
          </w:p>
        </w:tc>
      </w:tr>
    </w:tbl>
    <w:p w14:paraId="7B3BE8B6" w14:textId="77777777" w:rsidR="0056694F" w:rsidRDefault="0056694F" w:rsidP="0056694F">
      <w:pPr>
        <w:pStyle w:val="Textoindependiente"/>
        <w:rPr>
          <w:rFonts w:ascii="Times New Roman"/>
          <w:i/>
          <w:sz w:val="22"/>
        </w:rPr>
      </w:pPr>
    </w:p>
    <w:p w14:paraId="445B8507" w14:textId="77777777" w:rsidR="0056694F" w:rsidRDefault="0056694F" w:rsidP="0056694F">
      <w:pPr>
        <w:pStyle w:val="Textoindependiente"/>
        <w:spacing w:before="1"/>
        <w:rPr>
          <w:rFonts w:ascii="Times New Roman"/>
          <w:i/>
        </w:rPr>
      </w:pPr>
    </w:p>
    <w:p w14:paraId="060B4193" w14:textId="77777777" w:rsidR="0056694F" w:rsidRDefault="0056694F" w:rsidP="0056694F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contiene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cierres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productos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efectivamente</w:t>
      </w:r>
      <w:r>
        <w:rPr>
          <w:rFonts w:ascii="Times New Roman"/>
          <w:i/>
          <w:spacing w:val="4"/>
          <w:sz w:val="20"/>
        </w:rPr>
        <w:t xml:space="preserve"> </w:t>
      </w:r>
      <w:r>
        <w:rPr>
          <w:rFonts w:ascii="Times New Roman"/>
          <w:i/>
          <w:sz w:val="20"/>
        </w:rPr>
        <w:t>cursados.</w:t>
      </w:r>
    </w:p>
    <w:p w14:paraId="78DF6AAF" w14:textId="77777777" w:rsidR="0056694F" w:rsidRDefault="0056694F" w:rsidP="0056694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56694F" w14:paraId="24277607" w14:textId="77777777" w:rsidTr="00D47C67">
        <w:trPr>
          <w:trHeight w:val="299"/>
        </w:trPr>
        <w:tc>
          <w:tcPr>
            <w:tcW w:w="1366" w:type="dxa"/>
          </w:tcPr>
          <w:p w14:paraId="2E0CA3F3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5FA7C2B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57A3DC2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1DA027E6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7CF61375" w14:textId="77777777" w:rsidTr="00D47C67">
        <w:trPr>
          <w:trHeight w:val="299"/>
        </w:trPr>
        <w:tc>
          <w:tcPr>
            <w:tcW w:w="1366" w:type="dxa"/>
          </w:tcPr>
          <w:p w14:paraId="18E7AB5C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AA5A079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F09F057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06" w:type="dxa"/>
          </w:tcPr>
          <w:p w14:paraId="0B55FDCB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6694F" w14:paraId="36DA617C" w14:textId="77777777" w:rsidTr="00D47C67">
        <w:trPr>
          <w:trHeight w:val="302"/>
        </w:trPr>
        <w:tc>
          <w:tcPr>
            <w:tcW w:w="1366" w:type="dxa"/>
          </w:tcPr>
          <w:p w14:paraId="075570FC" w14:textId="77777777" w:rsidR="0056694F" w:rsidRDefault="0056694F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73DC2239" w14:textId="77777777" w:rsidR="0056694F" w:rsidRDefault="0056694F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19EB20" w14:textId="77777777" w:rsidR="0056694F" w:rsidRDefault="0056694F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Producto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cerrado</w:t>
            </w:r>
          </w:p>
        </w:tc>
        <w:tc>
          <w:tcPr>
            <w:tcW w:w="1606" w:type="dxa"/>
          </w:tcPr>
          <w:p w14:paraId="005E25BD" w14:textId="77777777" w:rsidR="0056694F" w:rsidRDefault="0056694F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2FAE9361" w14:textId="77777777" w:rsidTr="00D47C67">
        <w:trPr>
          <w:trHeight w:val="299"/>
        </w:trPr>
        <w:tc>
          <w:tcPr>
            <w:tcW w:w="1366" w:type="dxa"/>
          </w:tcPr>
          <w:p w14:paraId="72DA90C3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5F07257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5F43DB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Número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identificación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del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producto</w:t>
            </w:r>
          </w:p>
        </w:tc>
        <w:tc>
          <w:tcPr>
            <w:tcW w:w="1606" w:type="dxa"/>
          </w:tcPr>
          <w:p w14:paraId="45BAF0A4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6694F" w14:paraId="01D14B11" w14:textId="77777777" w:rsidTr="00D47C67">
        <w:trPr>
          <w:trHeight w:val="299"/>
        </w:trPr>
        <w:tc>
          <w:tcPr>
            <w:tcW w:w="1366" w:type="dxa"/>
          </w:tcPr>
          <w:p w14:paraId="5758B4DF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11FB78A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8D0EB85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</w:p>
        </w:tc>
        <w:tc>
          <w:tcPr>
            <w:tcW w:w="1606" w:type="dxa"/>
          </w:tcPr>
          <w:p w14:paraId="41E8249C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1DE4CF06" w14:textId="77777777" w:rsidTr="00D47C67">
        <w:trPr>
          <w:trHeight w:val="299"/>
        </w:trPr>
        <w:tc>
          <w:tcPr>
            <w:tcW w:w="1366" w:type="dxa"/>
          </w:tcPr>
          <w:p w14:paraId="55398F36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C37E1C3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6DCC9D6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Vía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ingreso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la solicitud</w:t>
            </w:r>
          </w:p>
        </w:tc>
        <w:tc>
          <w:tcPr>
            <w:tcW w:w="1606" w:type="dxa"/>
          </w:tcPr>
          <w:p w14:paraId="7F37E1F7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6DE6CA41" w14:textId="77777777" w:rsidR="0056694F" w:rsidRDefault="0056694F" w:rsidP="0056694F">
      <w:pPr>
        <w:rPr>
          <w:sz w:val="20"/>
        </w:rPr>
        <w:sectPr w:rsidR="0056694F" w:rsidSect="00746772">
          <w:pgSz w:w="12250" w:h="15850"/>
          <w:pgMar w:top="1380" w:right="840" w:bottom="880" w:left="920" w:header="567" w:footer="685" w:gutter="0"/>
          <w:cols w:space="720"/>
        </w:sectPr>
      </w:pPr>
    </w:p>
    <w:p w14:paraId="49EA1ED7" w14:textId="77777777" w:rsidR="0056694F" w:rsidRDefault="0056694F" w:rsidP="0056694F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56694F" w14:paraId="4B9A0E51" w14:textId="77777777" w:rsidTr="0056694F">
        <w:trPr>
          <w:trHeight w:val="300"/>
        </w:trPr>
        <w:tc>
          <w:tcPr>
            <w:tcW w:w="1366" w:type="dxa"/>
          </w:tcPr>
          <w:p w14:paraId="35AE086E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0863422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78AE3D3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Fecha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solicitud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cierre</w:t>
            </w:r>
          </w:p>
        </w:tc>
        <w:tc>
          <w:tcPr>
            <w:tcW w:w="1606" w:type="dxa"/>
          </w:tcPr>
          <w:p w14:paraId="56531002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6694F" w14:paraId="56B3625D" w14:textId="77777777" w:rsidTr="0056694F">
        <w:trPr>
          <w:trHeight w:val="299"/>
        </w:trPr>
        <w:tc>
          <w:tcPr>
            <w:tcW w:w="1366" w:type="dxa"/>
          </w:tcPr>
          <w:p w14:paraId="70242159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5205110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3D2A4DC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</w:p>
        </w:tc>
        <w:tc>
          <w:tcPr>
            <w:tcW w:w="1606" w:type="dxa"/>
          </w:tcPr>
          <w:p w14:paraId="330B61CA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6694F" w14:paraId="31A1A01A" w14:textId="77777777" w:rsidTr="0056694F">
        <w:trPr>
          <w:trHeight w:val="299"/>
        </w:trPr>
        <w:tc>
          <w:tcPr>
            <w:tcW w:w="1366" w:type="dxa"/>
          </w:tcPr>
          <w:p w14:paraId="3AD17DC6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1D2F5AA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5274157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2E02847E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2087E67B" w14:textId="77777777" w:rsidR="0056694F" w:rsidRDefault="0056694F" w:rsidP="0056694F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62 Bytes</w:t>
      </w:r>
    </w:p>
    <w:p w14:paraId="18A1B8C7" w14:textId="77777777" w:rsidR="0056694F" w:rsidRDefault="0056694F" w:rsidP="0056694F">
      <w:pPr>
        <w:pStyle w:val="Textoindependiente"/>
        <w:spacing w:before="10"/>
        <w:rPr>
          <w:sz w:val="19"/>
        </w:rPr>
      </w:pPr>
    </w:p>
    <w:p w14:paraId="0F3A77B2" w14:textId="77777777" w:rsidR="0056694F" w:rsidRDefault="0056694F" w:rsidP="0056694F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spacing w:after="58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contiene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solicitudes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 cierres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productos 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aún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no han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sido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ejecutadas.</w:t>
      </w: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56694F" w14:paraId="6E5DDE02" w14:textId="77777777" w:rsidTr="0056694F">
        <w:trPr>
          <w:trHeight w:val="302"/>
        </w:trPr>
        <w:tc>
          <w:tcPr>
            <w:tcW w:w="1366" w:type="dxa"/>
          </w:tcPr>
          <w:p w14:paraId="510EB37E" w14:textId="77777777" w:rsidR="0056694F" w:rsidRDefault="0056694F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C08BBB8" w14:textId="77777777" w:rsidR="0056694F" w:rsidRDefault="0056694F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6165E9B" w14:textId="77777777" w:rsidR="0056694F" w:rsidRDefault="0056694F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13383535" w14:textId="77777777" w:rsidR="0056694F" w:rsidRDefault="0056694F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01461BB6" w14:textId="77777777" w:rsidTr="0056694F">
        <w:trPr>
          <w:trHeight w:val="299"/>
        </w:trPr>
        <w:tc>
          <w:tcPr>
            <w:tcW w:w="1366" w:type="dxa"/>
          </w:tcPr>
          <w:p w14:paraId="221AF5EE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F596108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2EC6B3E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06" w:type="dxa"/>
          </w:tcPr>
          <w:p w14:paraId="62DADC66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6694F" w14:paraId="75784F2B" w14:textId="77777777" w:rsidTr="0056694F">
        <w:trPr>
          <w:trHeight w:val="299"/>
        </w:trPr>
        <w:tc>
          <w:tcPr>
            <w:tcW w:w="1366" w:type="dxa"/>
          </w:tcPr>
          <w:p w14:paraId="79A1C2BF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DB90AFB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EE70C49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Producto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del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cual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se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solicita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el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cierre</w:t>
            </w:r>
          </w:p>
        </w:tc>
        <w:tc>
          <w:tcPr>
            <w:tcW w:w="1606" w:type="dxa"/>
          </w:tcPr>
          <w:p w14:paraId="10CF22D7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4ACDE060" w14:textId="77777777" w:rsidTr="0056694F">
        <w:trPr>
          <w:trHeight w:val="299"/>
        </w:trPr>
        <w:tc>
          <w:tcPr>
            <w:tcW w:w="1366" w:type="dxa"/>
          </w:tcPr>
          <w:p w14:paraId="23822640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3022204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3DFD935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Número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identificación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del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producto</w:t>
            </w:r>
          </w:p>
        </w:tc>
        <w:tc>
          <w:tcPr>
            <w:tcW w:w="1606" w:type="dxa"/>
          </w:tcPr>
          <w:p w14:paraId="0D9C935C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6694F" w14:paraId="52E29055" w14:textId="77777777" w:rsidTr="0056694F">
        <w:trPr>
          <w:trHeight w:val="299"/>
        </w:trPr>
        <w:tc>
          <w:tcPr>
            <w:tcW w:w="1366" w:type="dxa"/>
          </w:tcPr>
          <w:p w14:paraId="5725A64E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A69D999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9CDA590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Vía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ingreso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3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la solicitud</w:t>
            </w:r>
          </w:p>
        </w:tc>
        <w:tc>
          <w:tcPr>
            <w:tcW w:w="1606" w:type="dxa"/>
          </w:tcPr>
          <w:p w14:paraId="51555D21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6694F" w14:paraId="028BBEE3" w14:textId="77777777" w:rsidTr="0056694F">
        <w:trPr>
          <w:trHeight w:val="299"/>
        </w:trPr>
        <w:tc>
          <w:tcPr>
            <w:tcW w:w="1366" w:type="dxa"/>
          </w:tcPr>
          <w:p w14:paraId="58C7E272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74719E4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DB8F793" w14:textId="77777777" w:rsidR="0056694F" w:rsidRPr="00280A81" w:rsidRDefault="0056694F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80A81">
              <w:rPr>
                <w:sz w:val="20"/>
                <w:lang w:val="es-CL"/>
              </w:rPr>
              <w:t>Fecha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4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solicitud</w:t>
            </w:r>
            <w:r w:rsidRPr="00280A81">
              <w:rPr>
                <w:spacing w:val="-1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de</w:t>
            </w:r>
            <w:r w:rsidRPr="00280A81">
              <w:rPr>
                <w:spacing w:val="-2"/>
                <w:sz w:val="20"/>
                <w:lang w:val="es-CL"/>
              </w:rPr>
              <w:t xml:space="preserve"> </w:t>
            </w:r>
            <w:r w:rsidRPr="00280A81">
              <w:rPr>
                <w:sz w:val="20"/>
                <w:lang w:val="es-CL"/>
              </w:rPr>
              <w:t>cierre</w:t>
            </w:r>
          </w:p>
        </w:tc>
        <w:tc>
          <w:tcPr>
            <w:tcW w:w="1606" w:type="dxa"/>
          </w:tcPr>
          <w:p w14:paraId="4BFEA1A3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6694F" w14:paraId="671FB1ED" w14:textId="77777777" w:rsidTr="0056694F">
        <w:trPr>
          <w:trHeight w:val="302"/>
        </w:trPr>
        <w:tc>
          <w:tcPr>
            <w:tcW w:w="1366" w:type="dxa"/>
          </w:tcPr>
          <w:p w14:paraId="4626C7AE" w14:textId="77777777" w:rsidR="0056694F" w:rsidRDefault="0056694F" w:rsidP="00D47C67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8C74769" w14:textId="77777777" w:rsidR="0056694F" w:rsidRDefault="0056694F" w:rsidP="00D47C67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00B78E2" w14:textId="77777777" w:rsidR="0056694F" w:rsidRDefault="0056694F" w:rsidP="00D47C67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</w:p>
        </w:tc>
        <w:tc>
          <w:tcPr>
            <w:tcW w:w="1606" w:type="dxa"/>
          </w:tcPr>
          <w:p w14:paraId="03296BF8" w14:textId="77777777" w:rsidR="0056694F" w:rsidRDefault="0056694F" w:rsidP="00D47C67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6694F" w14:paraId="2D3FD1B4" w14:textId="77777777" w:rsidTr="0056694F">
        <w:trPr>
          <w:trHeight w:val="299"/>
        </w:trPr>
        <w:tc>
          <w:tcPr>
            <w:tcW w:w="1366" w:type="dxa"/>
          </w:tcPr>
          <w:p w14:paraId="45F9D114" w14:textId="77777777" w:rsidR="0056694F" w:rsidRDefault="0056694F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1BD6C00A" w14:textId="77777777" w:rsidR="0056694F" w:rsidRDefault="0056694F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891F5F5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329585EE" w14:textId="77777777" w:rsidR="0056694F" w:rsidRDefault="0056694F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X(09)</w:t>
            </w:r>
          </w:p>
        </w:tc>
      </w:tr>
    </w:tbl>
    <w:p w14:paraId="110FEECD" w14:textId="045CC2DB" w:rsidR="000F012A" w:rsidRDefault="0056694F" w:rsidP="00FD2D2F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62</w:t>
      </w:r>
      <w:r>
        <w:rPr>
          <w:spacing w:val="-1"/>
        </w:rPr>
        <w:t xml:space="preserve"> </w:t>
      </w:r>
      <w:r>
        <w:t>Bytes</w:t>
      </w:r>
      <w:r w:rsidR="000F012A"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6272F" w14:paraId="44130D10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013EAC66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681F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2C6F4767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6272F" w14:paraId="20281D6D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0611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7930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6272F" w14:paraId="48A793DD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A328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1716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F6272F" w14:paraId="261B5448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C33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3E0557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B44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69FDF51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E47086F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6272F" w14:paraId="4F0BAC43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0C5A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8308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4662956F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F6272F" w14:paraId="0582733A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5BE9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BDC1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F6272F" w14:paraId="7781E212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0F0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6239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F6272F" w14:paraId="32B74707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C3AD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967F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F6272F" w14:paraId="1F8717F7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968F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BC93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F6272F" w14:paraId="189A943A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19ED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5F9C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F6272F" w14:paraId="72F9A795" w14:textId="77777777" w:rsidTr="008D0EE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4384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25F8" w14:textId="77777777" w:rsidR="00F6272F" w:rsidRDefault="00F6272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144FC98" w14:textId="77777777" w:rsidR="00F86636" w:rsidRPr="00170411" w:rsidRDefault="00F86636" w:rsidP="00F86636"/>
    <w:p w14:paraId="7E9B56F0" w14:textId="17C2129F" w:rsidR="00F86636" w:rsidRPr="00230F5A" w:rsidRDefault="00F86636" w:rsidP="00F86636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 w:rsidR="004D3790">
        <w:t>E05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86341FB" w14:textId="77777777" w:rsidR="00F86636" w:rsidRDefault="00F86636" w:rsidP="00F8663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86636" w:rsidRPr="00B537DA" w14:paraId="6B9A7282" w14:textId="77777777" w:rsidTr="001C205D">
        <w:tc>
          <w:tcPr>
            <w:tcW w:w="595" w:type="dxa"/>
          </w:tcPr>
          <w:p w14:paraId="02E6F95A" w14:textId="77777777" w:rsidR="00F86636" w:rsidRDefault="00F8663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1F8A9E4" w14:textId="0E5AB467" w:rsidR="00F86636" w:rsidRDefault="00F8663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86636" w:rsidRPr="00B537DA" w14:paraId="7250B82B" w14:textId="77777777" w:rsidTr="001C205D">
        <w:tc>
          <w:tcPr>
            <w:tcW w:w="595" w:type="dxa"/>
            <w:shd w:val="clear" w:color="auto" w:fill="auto"/>
          </w:tcPr>
          <w:p w14:paraId="1F27DE8A" w14:textId="77777777" w:rsidR="00F86636" w:rsidRPr="00E81654" w:rsidRDefault="00F8663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7910A9B" w14:textId="77777777" w:rsidR="00F86636" w:rsidRPr="00B537DA" w:rsidRDefault="00F8663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67F6E92" w14:textId="77777777" w:rsidR="00F86636" w:rsidRDefault="00F86636" w:rsidP="00F8663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1E0A28C0" w14:textId="77777777" w:rsidR="00F86636" w:rsidRDefault="00F86636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35B68B94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4.35pt;margin-top:-11.5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E60A9">
                    <w:rPr>
                      <w:rFonts w:ascii="Arial MT" w:hAnsi="Arial MT"/>
                      <w:sz w:val="20"/>
                    </w:rPr>
                    <w:t>en</w:t>
                  </w:r>
                  <w:r w:rsidRPr="002E60A9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E60A9">
                    <w:rPr>
                      <w:rFonts w:ascii="Arial MT" w:hAnsi="Arial MT"/>
                      <w:sz w:val="20"/>
                    </w:rPr>
                    <w:t>1</w:t>
                  </w:r>
                  <w:r w:rsidRPr="002E60A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E60A9">
                    <w:rPr>
                      <w:rFonts w:ascii="Arial MT" w:hAnsi="Arial MT"/>
                      <w:sz w:val="20"/>
                    </w:rPr>
                    <w:t>y</w:t>
                  </w:r>
                  <w:r w:rsidRPr="002E60A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E60A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2E60A9">
                    <w:rPr>
                      <w:rFonts w:ascii="Arial MT" w:hAnsi="Arial MT"/>
                      <w:sz w:val="20"/>
                    </w:rPr>
                    <w:t xml:space="preserve">30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E60A9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2E60A9" w:rsidRPr="00F45E53" w14:paraId="3C49826D" w14:textId="77777777" w:rsidTr="002E60A9">
        <w:trPr>
          <w:trHeight w:val="268"/>
        </w:trPr>
        <w:tc>
          <w:tcPr>
            <w:tcW w:w="862" w:type="dxa"/>
          </w:tcPr>
          <w:p w14:paraId="4F186F2F" w14:textId="77777777" w:rsidR="002E60A9" w:rsidRPr="00F45E53" w:rsidRDefault="002E60A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2E60A9" w:rsidRPr="00F45E53" w:rsidRDefault="002E60A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E60A9" w:rsidRPr="00F45E53" w:rsidRDefault="002E60A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2E60A9" w:rsidRPr="00F45E53" w:rsidRDefault="002E60A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2E60A9" w:rsidRPr="00F45E53" w:rsidRDefault="002E60A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2E60A9" w:rsidRPr="00F45E53" w14:paraId="3218A4A9" w14:textId="77777777" w:rsidTr="002E60A9">
        <w:trPr>
          <w:trHeight w:val="268"/>
        </w:trPr>
        <w:tc>
          <w:tcPr>
            <w:tcW w:w="862" w:type="dxa"/>
          </w:tcPr>
          <w:p w14:paraId="6B1D5128" w14:textId="77777777" w:rsidR="002E60A9" w:rsidRPr="00F45E53" w:rsidRDefault="002E60A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E60A9" w:rsidRPr="00F45E53" w:rsidRDefault="002E60A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E60A9" w:rsidRPr="00F45E53" w:rsidRDefault="002E60A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E60A9" w:rsidRPr="00F45E53" w14:paraId="622814C1" w14:textId="77777777" w:rsidTr="002E60A9">
        <w:trPr>
          <w:trHeight w:val="268"/>
        </w:trPr>
        <w:tc>
          <w:tcPr>
            <w:tcW w:w="862" w:type="dxa"/>
          </w:tcPr>
          <w:p w14:paraId="7671AEB9" w14:textId="77777777" w:rsidR="002E60A9" w:rsidRPr="00F45E53" w:rsidRDefault="002E60A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E60A9" w:rsidRPr="00F45E53" w:rsidRDefault="002E60A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2E60A9" w:rsidRPr="00F45E53" w:rsidRDefault="002E60A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6B325F8F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E60A9" w:rsidRPr="00F45E53" w14:paraId="29ABD7A0" w14:textId="77777777" w:rsidTr="002E60A9">
        <w:trPr>
          <w:trHeight w:val="268"/>
        </w:trPr>
        <w:tc>
          <w:tcPr>
            <w:tcW w:w="862" w:type="dxa"/>
          </w:tcPr>
          <w:p w14:paraId="36B1247A" w14:textId="77777777" w:rsidR="002E60A9" w:rsidRPr="00F45E53" w:rsidRDefault="002E60A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E60A9" w:rsidRPr="00F45E53" w:rsidRDefault="002E60A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E60A9" w:rsidRPr="00F45E53" w:rsidRDefault="002E60A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E60A9" w:rsidRPr="00F45E53" w14:paraId="4A41D4E9" w14:textId="77777777" w:rsidTr="002E60A9">
        <w:trPr>
          <w:trHeight w:val="268"/>
        </w:trPr>
        <w:tc>
          <w:tcPr>
            <w:tcW w:w="862" w:type="dxa"/>
          </w:tcPr>
          <w:p w14:paraId="407BD317" w14:textId="77777777" w:rsidR="002E60A9" w:rsidRPr="00F45E53" w:rsidRDefault="002E60A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E60A9" w:rsidRPr="00F45E53" w:rsidRDefault="002E60A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E60A9" w:rsidRPr="00F45E53" w:rsidRDefault="002E60A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2E60A9" w:rsidRPr="00F45E53" w:rsidRDefault="002E60A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E60A9" w:rsidRPr="00F45E53" w14:paraId="306FA4E7" w14:textId="77777777" w:rsidTr="002E60A9">
        <w:trPr>
          <w:trHeight w:val="268"/>
        </w:trPr>
        <w:tc>
          <w:tcPr>
            <w:tcW w:w="862" w:type="dxa"/>
          </w:tcPr>
          <w:p w14:paraId="0E8DBBC7" w14:textId="7F4D293D" w:rsidR="002E60A9" w:rsidRPr="00F45E53" w:rsidRDefault="002E60A9" w:rsidP="0056694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E60A9" w:rsidRPr="00F45E53" w:rsidRDefault="002E60A9" w:rsidP="0056694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770721E8" w:rsidR="002E60A9" w:rsidRPr="00F45E53" w:rsidRDefault="002E60A9" w:rsidP="0056694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66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APG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69FD5E6A" w:rsidR="002E60A9" w:rsidRPr="00280A81" w:rsidRDefault="002E60A9" w:rsidP="005669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80A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 EN EL REGISTRO 1</w:t>
            </w:r>
          </w:p>
        </w:tc>
        <w:tc>
          <w:tcPr>
            <w:tcW w:w="851" w:type="dxa"/>
          </w:tcPr>
          <w:p w14:paraId="4F1C09C0" w14:textId="7F9AB3DE" w:rsidR="002E60A9" w:rsidRPr="00F45E53" w:rsidRDefault="002E60A9" w:rsidP="005669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E60A9" w:rsidRPr="00F45E53" w14:paraId="69A338AE" w14:textId="77777777" w:rsidTr="002E60A9">
        <w:trPr>
          <w:trHeight w:val="268"/>
        </w:trPr>
        <w:tc>
          <w:tcPr>
            <w:tcW w:w="862" w:type="dxa"/>
          </w:tcPr>
          <w:p w14:paraId="60628F2D" w14:textId="4E3409F6" w:rsidR="002E60A9" w:rsidRPr="00F45E53" w:rsidRDefault="002E60A9" w:rsidP="0056694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2E60A9" w:rsidRPr="00F45E53" w:rsidRDefault="002E60A9" w:rsidP="0056694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2422BB56" w:rsidR="002E60A9" w:rsidRPr="00F45E53" w:rsidRDefault="002E60A9" w:rsidP="0056694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66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D0ADBF7" w:rsidR="002E60A9" w:rsidRPr="00280A81" w:rsidRDefault="002E60A9" w:rsidP="005669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80A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C3061D6" w:rsidR="002E60A9" w:rsidRPr="00F45E53" w:rsidRDefault="002E60A9" w:rsidP="005669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E60A9" w:rsidRPr="00F45E53" w14:paraId="25816211" w14:textId="77777777" w:rsidTr="002E60A9">
        <w:trPr>
          <w:trHeight w:val="268"/>
        </w:trPr>
        <w:tc>
          <w:tcPr>
            <w:tcW w:w="862" w:type="dxa"/>
          </w:tcPr>
          <w:p w14:paraId="664DDB0C" w14:textId="4A54026D" w:rsidR="002E60A9" w:rsidRDefault="002E60A9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3D95AF6" w14:textId="7E3ED776" w:rsidR="002E60A9" w:rsidRPr="00F45E53" w:rsidRDefault="002E60A9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2E60A9" w:rsidRDefault="002E60A9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2E60A9" w:rsidRPr="009F2F7C" w:rsidRDefault="002E60A9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2E60A9" w:rsidRPr="00F45E53" w:rsidRDefault="002E60A9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34C758F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2746A4C0" w:rsidR="00B23F8D" w:rsidRDefault="00B23F8D" w:rsidP="0056694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356478A" w:rsidR="00F32211" w:rsidRPr="00A96CA0" w:rsidRDefault="00B5148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E05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r w:rsidR="002E60A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62D048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E60A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2E60A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3813983E" w:rsidR="00F32211" w:rsidRPr="00230F5A" w:rsidRDefault="00B5148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E05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r w:rsidR="002E60A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FE1B195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E60A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2E60A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A503FD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A503FD" w:rsidRPr="00F45E53" w:rsidRDefault="00A503FD" w:rsidP="00A503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A503FD" w:rsidRPr="00F45E53" w:rsidRDefault="00A503FD" w:rsidP="00A503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14F8A929" w:rsidR="00A503FD" w:rsidRPr="00F45E53" w:rsidRDefault="00A503FD" w:rsidP="00A503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66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APG</w:t>
            </w:r>
          </w:p>
        </w:tc>
        <w:tc>
          <w:tcPr>
            <w:tcW w:w="6095" w:type="dxa"/>
          </w:tcPr>
          <w:p w14:paraId="0567EE05" w14:textId="5EAC46B3" w:rsidR="00A503FD" w:rsidRPr="00280A81" w:rsidRDefault="00A503FD" w:rsidP="00A503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80A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 EN EL REGISTRO 1</w:t>
            </w:r>
          </w:p>
        </w:tc>
        <w:tc>
          <w:tcPr>
            <w:tcW w:w="851" w:type="dxa"/>
          </w:tcPr>
          <w:p w14:paraId="7F22F9FF" w14:textId="3C13C994" w:rsidR="00A503FD" w:rsidRPr="00F45E53" w:rsidRDefault="00A503FD" w:rsidP="00A503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503FD" w:rsidRPr="00F45E53" w14:paraId="449A74F0" w14:textId="77777777" w:rsidTr="00391E48">
        <w:trPr>
          <w:trHeight w:val="268"/>
        </w:trPr>
        <w:tc>
          <w:tcPr>
            <w:tcW w:w="862" w:type="dxa"/>
          </w:tcPr>
          <w:p w14:paraId="446C1F3A" w14:textId="77777777" w:rsidR="00A503FD" w:rsidRPr="00F45E53" w:rsidRDefault="00A503FD" w:rsidP="00A503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A503FD" w:rsidRPr="00F45E53" w:rsidRDefault="00A503FD" w:rsidP="00A503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201E0E20" w:rsidR="00A503FD" w:rsidRPr="00F45E53" w:rsidRDefault="00A503FD" w:rsidP="00A503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66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AP3</w:t>
            </w:r>
          </w:p>
        </w:tc>
        <w:tc>
          <w:tcPr>
            <w:tcW w:w="6095" w:type="dxa"/>
          </w:tcPr>
          <w:p w14:paraId="67FA48B0" w14:textId="66EF2D2E" w:rsidR="00A503FD" w:rsidRPr="00B8004D" w:rsidRDefault="00A503FD" w:rsidP="00A503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80A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2</w:t>
            </w:r>
          </w:p>
        </w:tc>
        <w:tc>
          <w:tcPr>
            <w:tcW w:w="851" w:type="dxa"/>
          </w:tcPr>
          <w:p w14:paraId="07C36CDF" w14:textId="69901410" w:rsidR="00A503FD" w:rsidRPr="00F45E53" w:rsidRDefault="00A503FD" w:rsidP="00A503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A62786D" w:rsidR="00B8004D" w:rsidRDefault="00A503F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452FD0FD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-</w:t>
      </w:r>
      <w:r w:rsidR="00F52DDD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746772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27AF" w14:textId="77777777" w:rsidR="00BA1CF6" w:rsidRDefault="00BA1CF6" w:rsidP="00F10206">
      <w:pPr>
        <w:spacing w:after="0" w:line="240" w:lineRule="auto"/>
      </w:pPr>
      <w:r>
        <w:separator/>
      </w:r>
    </w:p>
  </w:endnote>
  <w:endnote w:type="continuationSeparator" w:id="0">
    <w:p w14:paraId="08690454" w14:textId="77777777" w:rsidR="00BA1CF6" w:rsidRDefault="00BA1CF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48F5F" w14:textId="77777777" w:rsidR="00BA1CF6" w:rsidRDefault="00BA1CF6" w:rsidP="00F10206">
      <w:pPr>
        <w:spacing w:after="0" w:line="240" w:lineRule="auto"/>
      </w:pPr>
      <w:r>
        <w:separator/>
      </w:r>
    </w:p>
  </w:footnote>
  <w:footnote w:type="continuationSeparator" w:id="0">
    <w:p w14:paraId="1C81097C" w14:textId="77777777" w:rsidR="00BA1CF6" w:rsidRDefault="00BA1CF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6A8154A"/>
    <w:multiLevelType w:val="multilevel"/>
    <w:tmpl w:val="E1FC1A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FB92F58"/>
    <w:multiLevelType w:val="multilevel"/>
    <w:tmpl w:val="02D6492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1484004762">
    <w:abstractNumId w:val="29"/>
  </w:num>
  <w:num w:numId="50" w16cid:durableId="828786305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5045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0A81"/>
    <w:rsid w:val="00284E6A"/>
    <w:rsid w:val="00294E79"/>
    <w:rsid w:val="00296526"/>
    <w:rsid w:val="002A13B4"/>
    <w:rsid w:val="002B267E"/>
    <w:rsid w:val="002B373A"/>
    <w:rsid w:val="002B4375"/>
    <w:rsid w:val="002E1CED"/>
    <w:rsid w:val="002E60A9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4070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D3790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523C"/>
    <w:rsid w:val="00536F81"/>
    <w:rsid w:val="00562E48"/>
    <w:rsid w:val="0056694F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6F7D3A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46772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BB2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0EE5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03FD"/>
    <w:rsid w:val="00A55743"/>
    <w:rsid w:val="00A61352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1481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CF6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122E9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41B0A"/>
    <w:rsid w:val="00F51EF6"/>
    <w:rsid w:val="00F52DDD"/>
    <w:rsid w:val="00F537D3"/>
    <w:rsid w:val="00F53BE2"/>
    <w:rsid w:val="00F55583"/>
    <w:rsid w:val="00F613A3"/>
    <w:rsid w:val="00F61BA1"/>
    <w:rsid w:val="00F6272F"/>
    <w:rsid w:val="00F6683B"/>
    <w:rsid w:val="00F741CD"/>
    <w:rsid w:val="00F81EAE"/>
    <w:rsid w:val="00F82FAC"/>
    <w:rsid w:val="00F86636"/>
    <w:rsid w:val="00F91149"/>
    <w:rsid w:val="00F91655"/>
    <w:rsid w:val="00F95832"/>
    <w:rsid w:val="00FA0E45"/>
    <w:rsid w:val="00FA265D"/>
    <w:rsid w:val="00FA7CB9"/>
    <w:rsid w:val="00FB402C"/>
    <w:rsid w:val="00FD1A65"/>
    <w:rsid w:val="00FD253A"/>
    <w:rsid w:val="00FD2D2F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1524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34</cp:revision>
  <dcterms:created xsi:type="dcterms:W3CDTF">2024-03-06T13:25:00Z</dcterms:created>
  <dcterms:modified xsi:type="dcterms:W3CDTF">2024-06-12T19:36:00Z</dcterms:modified>
</cp:coreProperties>
</file>