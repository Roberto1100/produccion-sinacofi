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20697996" w14:textId="1B937226" w:rsidR="005810A0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264C16">
        <w:rPr>
          <w:rFonts w:ascii="Times New Roman" w:hAnsi="Times New Roman" w:cs="Times New Roman"/>
          <w:b/>
          <w:sz w:val="72"/>
          <w:szCs w:val="72"/>
        </w:rPr>
        <w:t>C</w:t>
      </w:r>
      <w:r w:rsidR="009F2EBB">
        <w:rPr>
          <w:rFonts w:ascii="Times New Roman" w:hAnsi="Times New Roman" w:cs="Times New Roman"/>
          <w:b/>
          <w:sz w:val="72"/>
          <w:szCs w:val="72"/>
        </w:rPr>
        <w:t>44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D7A63" w:rsidRPr="002D7A63">
        <w:rPr>
          <w:rFonts w:ascii="Times New Roman" w:hAnsi="Times New Roman" w:cs="Times New Roman"/>
          <w:b/>
          <w:sz w:val="72"/>
          <w:szCs w:val="72"/>
        </w:rPr>
        <w:t>773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5810A0" w:rsidRPr="005810A0">
        <w:rPr>
          <w:rFonts w:ascii="Times New Roman" w:hAnsi="Times New Roman" w:cs="Times New Roman"/>
          <w:b/>
          <w:sz w:val="72"/>
          <w:szCs w:val="72"/>
        </w:rPr>
        <w:t>Depósitos a la vista y a plazo en entidades relacionadas del exterior.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420D143" w:rsidR="00DA6AAC" w:rsidRPr="00230F5A" w:rsidRDefault="0000606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C44</w:t>
            </w:r>
          </w:p>
        </w:tc>
        <w:tc>
          <w:tcPr>
            <w:tcW w:w="1342" w:type="dxa"/>
          </w:tcPr>
          <w:p w14:paraId="22F848E4" w14:textId="31B313DB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0606D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140CE643" w:rsidR="00DA6AAC" w:rsidRPr="00230F5A" w:rsidRDefault="0000606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4A38" w:rsidRPr="00230F5A" w14:paraId="5339FC0E" w14:textId="7AB2D237" w:rsidTr="000506C0">
        <w:tc>
          <w:tcPr>
            <w:tcW w:w="1256" w:type="dxa"/>
          </w:tcPr>
          <w:p w14:paraId="3DF7E2D2" w14:textId="54FE6C5F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C44</w:t>
            </w:r>
          </w:p>
        </w:tc>
        <w:tc>
          <w:tcPr>
            <w:tcW w:w="1342" w:type="dxa"/>
          </w:tcPr>
          <w:p w14:paraId="69C55B7E" w14:textId="749F732B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1A1FA9A" w14:textId="77777777" w:rsidR="00444A38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E17BBD0" w14:textId="77777777" w:rsidR="00444A38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F8CFA8C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6ADE3F9A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7D130B2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444A38" w:rsidRPr="00230F5A" w14:paraId="251EA50D" w14:textId="22DD7FE9" w:rsidTr="000506C0">
        <w:tc>
          <w:tcPr>
            <w:tcW w:w="1256" w:type="dxa"/>
          </w:tcPr>
          <w:p w14:paraId="7287933A" w14:textId="2774A3A0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4A38" w:rsidRPr="00230F5A" w14:paraId="38B70AFE" w14:textId="34FEEE1D" w:rsidTr="000506C0">
        <w:tc>
          <w:tcPr>
            <w:tcW w:w="1256" w:type="dxa"/>
          </w:tcPr>
          <w:p w14:paraId="23AEB014" w14:textId="5799241D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4A38" w:rsidRPr="00230F5A" w14:paraId="4B606B6E" w14:textId="62885254" w:rsidTr="000506C0">
        <w:tc>
          <w:tcPr>
            <w:tcW w:w="1256" w:type="dxa"/>
          </w:tcPr>
          <w:p w14:paraId="612D72B6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4A38" w:rsidRPr="00230F5A" w14:paraId="2EA7A1DB" w14:textId="6C6D457E" w:rsidTr="000506C0">
        <w:tc>
          <w:tcPr>
            <w:tcW w:w="1256" w:type="dxa"/>
          </w:tcPr>
          <w:p w14:paraId="4D062B49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4A38" w:rsidRPr="00230F5A" w14:paraId="4EBD62EB" w14:textId="7659FBA3" w:rsidTr="000506C0">
        <w:tc>
          <w:tcPr>
            <w:tcW w:w="1256" w:type="dxa"/>
          </w:tcPr>
          <w:p w14:paraId="6FF918B3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4A38" w:rsidRPr="00230F5A" w:rsidRDefault="00444A38" w:rsidP="00444A3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9FE811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5810A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2E24D58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444A38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B45CE0E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5810A0">
              <w:rPr>
                <w:rFonts w:ascii="Times New Roman" w:hAnsi="Times New Roman" w:cs="Times New Roman"/>
              </w:rPr>
              <w:t>66)</w:t>
            </w:r>
          </w:p>
        </w:tc>
      </w:tr>
    </w:tbl>
    <w:p w14:paraId="0B300366" w14:textId="49851DAD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5810A0">
        <w:rPr>
          <w:rFonts w:ascii="Times New Roman" w:hAnsi="Times New Roman" w:cs="Times New Roman"/>
        </w:rPr>
        <w:t>78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98707B" w14:textId="77777777" w:rsidR="005810A0" w:rsidRDefault="005810A0" w:rsidP="005810A0">
      <w:pPr>
        <w:pStyle w:val="Prrafodelista"/>
        <w:numPr>
          <w:ilvl w:val="5"/>
          <w:numId w:val="49"/>
        </w:numPr>
        <w:tabs>
          <w:tab w:val="left" w:pos="1349"/>
        </w:tabs>
        <w:ind w:hanging="1137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7D1FE87C" w14:textId="77777777" w:rsidR="005810A0" w:rsidRDefault="005810A0" w:rsidP="005810A0">
      <w:pPr>
        <w:pStyle w:val="Textoindependiente"/>
        <w:spacing w:before="60"/>
        <w:ind w:left="212" w:right="201"/>
      </w:pPr>
      <w:r>
        <w:t>Los</w:t>
      </w:r>
      <w:r>
        <w:rPr>
          <w:spacing w:val="7"/>
        </w:rPr>
        <w:t xml:space="preserve"> </w:t>
      </w:r>
      <w:r>
        <w:t>registros</w:t>
      </w:r>
      <w:r>
        <w:rPr>
          <w:spacing w:val="7"/>
        </w:rPr>
        <w:t xml:space="preserve"> </w:t>
      </w:r>
      <w:r>
        <w:t>siguientes</w:t>
      </w:r>
      <w:r>
        <w:rPr>
          <w:spacing w:val="7"/>
        </w:rPr>
        <w:t xml:space="preserve"> </w:t>
      </w:r>
      <w:r>
        <w:t>contendrán</w:t>
      </w:r>
      <w:r>
        <w:rPr>
          <w:spacing w:val="8"/>
        </w:rPr>
        <w:t xml:space="preserve"> </w:t>
      </w:r>
      <w:r>
        <w:t>información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distinta</w:t>
      </w:r>
      <w:r>
        <w:rPr>
          <w:spacing w:val="6"/>
        </w:rPr>
        <w:t xml:space="preserve"> </w:t>
      </w:r>
      <w:r>
        <w:t>índole,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cual</w:t>
      </w:r>
      <w:r>
        <w:rPr>
          <w:spacing w:val="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primer</w:t>
      </w:r>
      <w:r>
        <w:rPr>
          <w:spacing w:val="7"/>
        </w:rPr>
        <w:t xml:space="preserve"> </w:t>
      </w:r>
      <w:r>
        <w:t>campo</w:t>
      </w:r>
      <w:r>
        <w:rPr>
          <w:spacing w:val="-6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identificará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qué</w:t>
      </w:r>
      <w:r>
        <w:rPr>
          <w:spacing w:val="3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trata,</w:t>
      </w:r>
      <w:r>
        <w:rPr>
          <w:spacing w:val="-4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 códigos: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5810A0" w14:paraId="7DB81521" w14:textId="77777777" w:rsidTr="008F6DD9">
        <w:trPr>
          <w:trHeight w:val="242"/>
        </w:trPr>
        <w:tc>
          <w:tcPr>
            <w:tcW w:w="1414" w:type="dxa"/>
          </w:tcPr>
          <w:p w14:paraId="4C26DA07" w14:textId="77777777" w:rsidR="005810A0" w:rsidRDefault="005810A0" w:rsidP="008F6DD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0987177D" w14:textId="77777777" w:rsidR="005810A0" w:rsidRDefault="005810A0" w:rsidP="008F6DD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E9CBAD4" w14:textId="77777777" w:rsidR="005810A0" w:rsidRPr="00444A38" w:rsidRDefault="005810A0" w:rsidP="008F6DD9">
            <w:pPr>
              <w:pStyle w:val="TableParagraph"/>
              <w:spacing w:before="1" w:line="222" w:lineRule="exact"/>
              <w:rPr>
                <w:sz w:val="20"/>
                <w:lang w:val="es-CL"/>
              </w:rPr>
            </w:pPr>
            <w:r w:rsidRPr="00444A38">
              <w:rPr>
                <w:sz w:val="20"/>
                <w:lang w:val="es-CL"/>
              </w:rPr>
              <w:t>Depósitos</w:t>
            </w:r>
            <w:r w:rsidRPr="00444A38">
              <w:rPr>
                <w:spacing w:val="-3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en</w:t>
            </w:r>
            <w:r w:rsidRPr="00444A38">
              <w:rPr>
                <w:spacing w:val="-2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entidades</w:t>
            </w:r>
            <w:r w:rsidRPr="00444A38">
              <w:rPr>
                <w:spacing w:val="-3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relacionadas</w:t>
            </w:r>
            <w:r w:rsidRPr="00444A38">
              <w:rPr>
                <w:spacing w:val="-3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en</w:t>
            </w:r>
            <w:r w:rsidRPr="00444A38">
              <w:rPr>
                <w:spacing w:val="-2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el</w:t>
            </w:r>
            <w:r w:rsidRPr="00444A38">
              <w:rPr>
                <w:spacing w:val="-3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exterior</w:t>
            </w:r>
          </w:p>
        </w:tc>
      </w:tr>
      <w:tr w:rsidR="005810A0" w14:paraId="5BC507F6" w14:textId="77777777" w:rsidTr="008F6DD9">
        <w:trPr>
          <w:trHeight w:val="244"/>
        </w:trPr>
        <w:tc>
          <w:tcPr>
            <w:tcW w:w="1414" w:type="dxa"/>
          </w:tcPr>
          <w:p w14:paraId="1A0F8315" w14:textId="77777777" w:rsidR="005810A0" w:rsidRDefault="005810A0" w:rsidP="008F6D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60248C47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5265CDA" w14:textId="77777777" w:rsidR="005810A0" w:rsidRPr="00444A38" w:rsidRDefault="005810A0" w:rsidP="008F6DD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444A38">
              <w:rPr>
                <w:sz w:val="20"/>
                <w:lang w:val="es-CL"/>
              </w:rPr>
              <w:t>Límite</w:t>
            </w:r>
            <w:r w:rsidRPr="00444A38">
              <w:rPr>
                <w:spacing w:val="-5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diario</w:t>
            </w:r>
            <w:r w:rsidRPr="00444A38">
              <w:rPr>
                <w:spacing w:val="-5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de</w:t>
            </w:r>
            <w:r w:rsidRPr="00444A38">
              <w:rPr>
                <w:spacing w:val="-5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depósitos</w:t>
            </w:r>
            <w:r w:rsidRPr="00444A38">
              <w:rPr>
                <w:spacing w:val="-2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en</w:t>
            </w:r>
            <w:r w:rsidRPr="00444A38">
              <w:rPr>
                <w:spacing w:val="-2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entidades</w:t>
            </w:r>
            <w:r w:rsidRPr="00444A38">
              <w:rPr>
                <w:spacing w:val="-2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relacionadas</w:t>
            </w:r>
            <w:r w:rsidRPr="00444A38">
              <w:rPr>
                <w:spacing w:val="-4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en</w:t>
            </w:r>
            <w:r w:rsidRPr="00444A38">
              <w:rPr>
                <w:spacing w:val="-1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el</w:t>
            </w:r>
            <w:r w:rsidRPr="00444A38">
              <w:rPr>
                <w:spacing w:val="-2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exterior</w:t>
            </w:r>
          </w:p>
        </w:tc>
      </w:tr>
    </w:tbl>
    <w:p w14:paraId="30CF5072" w14:textId="77777777" w:rsidR="005810A0" w:rsidRDefault="005810A0" w:rsidP="005810A0">
      <w:pPr>
        <w:pStyle w:val="Textoindependiente"/>
        <w:spacing w:before="9"/>
        <w:rPr>
          <w:sz w:val="19"/>
        </w:rPr>
      </w:pPr>
    </w:p>
    <w:p w14:paraId="1C4DE45B" w14:textId="77777777" w:rsidR="005810A0" w:rsidRDefault="005810A0" w:rsidP="005810A0">
      <w:pPr>
        <w:pStyle w:val="Prrafodelista"/>
        <w:numPr>
          <w:ilvl w:val="5"/>
          <w:numId w:val="49"/>
        </w:numPr>
        <w:tabs>
          <w:tab w:val="left" w:pos="1349"/>
        </w:tabs>
        <w:ind w:hanging="1137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Depósitos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entidades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relacionadas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exterior</w:t>
      </w:r>
    </w:p>
    <w:p w14:paraId="733E40B6" w14:textId="77777777" w:rsidR="005810A0" w:rsidRDefault="005810A0" w:rsidP="005810A0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810A0" w14:paraId="2419EEA0" w14:textId="77777777" w:rsidTr="008F6DD9">
        <w:trPr>
          <w:trHeight w:val="241"/>
        </w:trPr>
        <w:tc>
          <w:tcPr>
            <w:tcW w:w="1414" w:type="dxa"/>
          </w:tcPr>
          <w:p w14:paraId="36457529" w14:textId="77777777" w:rsidR="005810A0" w:rsidRDefault="005810A0" w:rsidP="008F6DD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1AC873B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2CC9409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2D58008D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10A0" w14:paraId="205F8017" w14:textId="77777777" w:rsidTr="008F6DD9">
        <w:trPr>
          <w:trHeight w:val="244"/>
        </w:trPr>
        <w:tc>
          <w:tcPr>
            <w:tcW w:w="1414" w:type="dxa"/>
          </w:tcPr>
          <w:p w14:paraId="11E43BF5" w14:textId="77777777" w:rsidR="005810A0" w:rsidRDefault="005810A0" w:rsidP="008F6D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BDCD295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187A140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Día</w:t>
            </w:r>
          </w:p>
        </w:tc>
        <w:tc>
          <w:tcPr>
            <w:tcW w:w="2125" w:type="dxa"/>
          </w:tcPr>
          <w:p w14:paraId="2B420FA9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10A0" w14:paraId="60F93DB0" w14:textId="77777777" w:rsidTr="008F6DD9">
        <w:trPr>
          <w:trHeight w:val="242"/>
        </w:trPr>
        <w:tc>
          <w:tcPr>
            <w:tcW w:w="1414" w:type="dxa"/>
          </w:tcPr>
          <w:p w14:paraId="0AC1C6F4" w14:textId="77777777" w:rsidR="005810A0" w:rsidRDefault="005810A0" w:rsidP="008F6DD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6FA34E3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7CBD5CA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125" w:type="dxa"/>
          </w:tcPr>
          <w:p w14:paraId="31D55A62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5810A0" w14:paraId="3F8E8F8E" w14:textId="77777777" w:rsidTr="008F6DD9">
        <w:trPr>
          <w:trHeight w:val="241"/>
        </w:trPr>
        <w:tc>
          <w:tcPr>
            <w:tcW w:w="1414" w:type="dxa"/>
          </w:tcPr>
          <w:p w14:paraId="54C06BD8" w14:textId="77777777" w:rsidR="005810A0" w:rsidRDefault="005810A0" w:rsidP="008F6DD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4F60E50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9012E4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depositante</w:t>
            </w:r>
            <w:proofErr w:type="spellEnd"/>
          </w:p>
        </w:tc>
        <w:tc>
          <w:tcPr>
            <w:tcW w:w="2125" w:type="dxa"/>
          </w:tcPr>
          <w:p w14:paraId="18318A2D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10A0" w14:paraId="568EDDD3" w14:textId="77777777" w:rsidTr="008F6DD9">
        <w:trPr>
          <w:trHeight w:val="244"/>
        </w:trPr>
        <w:tc>
          <w:tcPr>
            <w:tcW w:w="1414" w:type="dxa"/>
          </w:tcPr>
          <w:p w14:paraId="5B25FEB2" w14:textId="77777777" w:rsidR="005810A0" w:rsidRDefault="005810A0" w:rsidP="008F6DD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BA8D0C6" w14:textId="77777777" w:rsidR="005810A0" w:rsidRDefault="005810A0" w:rsidP="008F6DD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65E1B29" w14:textId="77777777" w:rsidR="005810A0" w:rsidRDefault="005810A0" w:rsidP="008F6DD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depositante</w:t>
            </w:r>
            <w:proofErr w:type="spellEnd"/>
          </w:p>
        </w:tc>
        <w:tc>
          <w:tcPr>
            <w:tcW w:w="2125" w:type="dxa"/>
          </w:tcPr>
          <w:p w14:paraId="1344EEEE" w14:textId="77777777" w:rsidR="005810A0" w:rsidRDefault="005810A0" w:rsidP="008F6DD9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5810A0" w14:paraId="3514E9D8" w14:textId="77777777" w:rsidTr="008F6DD9">
        <w:trPr>
          <w:trHeight w:val="241"/>
        </w:trPr>
        <w:tc>
          <w:tcPr>
            <w:tcW w:w="1414" w:type="dxa"/>
          </w:tcPr>
          <w:p w14:paraId="41E0DECA" w14:textId="77777777" w:rsidR="005810A0" w:rsidRDefault="005810A0" w:rsidP="008F6DD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ACFBDE0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EB43A0E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depósito</w:t>
            </w:r>
            <w:proofErr w:type="spellEnd"/>
          </w:p>
        </w:tc>
        <w:tc>
          <w:tcPr>
            <w:tcW w:w="2125" w:type="dxa"/>
          </w:tcPr>
          <w:p w14:paraId="2323F258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10A0" w14:paraId="0D5EED17" w14:textId="77777777" w:rsidTr="008F6DD9">
        <w:trPr>
          <w:trHeight w:val="244"/>
        </w:trPr>
        <w:tc>
          <w:tcPr>
            <w:tcW w:w="1414" w:type="dxa"/>
          </w:tcPr>
          <w:p w14:paraId="7E5BCF11" w14:textId="77777777" w:rsidR="005810A0" w:rsidRDefault="005810A0" w:rsidP="008F6D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323C9F2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F070BAD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depositario</w:t>
            </w:r>
            <w:proofErr w:type="spellEnd"/>
          </w:p>
        </w:tc>
        <w:tc>
          <w:tcPr>
            <w:tcW w:w="2125" w:type="dxa"/>
          </w:tcPr>
          <w:p w14:paraId="3C57BF9E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</w:tbl>
    <w:p w14:paraId="0DBA32EC" w14:textId="77777777" w:rsidR="005810A0" w:rsidRDefault="005810A0" w:rsidP="005810A0">
      <w:pPr>
        <w:spacing w:line="224" w:lineRule="exact"/>
        <w:rPr>
          <w:sz w:val="20"/>
        </w:rPr>
        <w:sectPr w:rsidR="005810A0" w:rsidSect="00A13E44">
          <w:pgSz w:w="12250" w:h="15850"/>
          <w:pgMar w:top="1380" w:right="840" w:bottom="880" w:left="920" w:header="567" w:footer="685" w:gutter="0"/>
          <w:cols w:space="720"/>
        </w:sectPr>
      </w:pPr>
    </w:p>
    <w:p w14:paraId="3B40379D" w14:textId="77777777" w:rsidR="005810A0" w:rsidRDefault="005810A0" w:rsidP="005810A0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810A0" w14:paraId="44D5E27D" w14:textId="77777777" w:rsidTr="008F6DD9">
        <w:trPr>
          <w:trHeight w:val="242"/>
        </w:trPr>
        <w:tc>
          <w:tcPr>
            <w:tcW w:w="1414" w:type="dxa"/>
          </w:tcPr>
          <w:p w14:paraId="29A25E80" w14:textId="77777777" w:rsidR="005810A0" w:rsidRDefault="005810A0" w:rsidP="008F6DD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55100D85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3E389EC" w14:textId="77777777" w:rsidR="005810A0" w:rsidRPr="00444A38" w:rsidRDefault="005810A0" w:rsidP="008F6DD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44A38">
              <w:rPr>
                <w:sz w:val="20"/>
                <w:lang w:val="es-CL"/>
              </w:rPr>
              <w:t>Saldo</w:t>
            </w:r>
            <w:r w:rsidRPr="00444A38">
              <w:rPr>
                <w:spacing w:val="-4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diario</w:t>
            </w:r>
            <w:r w:rsidRPr="00444A38">
              <w:rPr>
                <w:spacing w:val="-4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de</w:t>
            </w:r>
            <w:r w:rsidRPr="00444A38">
              <w:rPr>
                <w:spacing w:val="-1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los</w:t>
            </w:r>
            <w:r w:rsidRPr="00444A38">
              <w:rPr>
                <w:spacing w:val="-3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depósitos</w:t>
            </w:r>
          </w:p>
        </w:tc>
        <w:tc>
          <w:tcPr>
            <w:tcW w:w="2125" w:type="dxa"/>
          </w:tcPr>
          <w:p w14:paraId="2B2EFE13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810A0" w14:paraId="0A9F25D8" w14:textId="77777777" w:rsidTr="008F6DD9">
        <w:trPr>
          <w:trHeight w:val="244"/>
        </w:trPr>
        <w:tc>
          <w:tcPr>
            <w:tcW w:w="1414" w:type="dxa"/>
          </w:tcPr>
          <w:p w14:paraId="5C5EA91B" w14:textId="77777777" w:rsidR="005810A0" w:rsidRDefault="005810A0" w:rsidP="008F6D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368A4687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1C07B16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003EF73A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</w:tbl>
    <w:p w14:paraId="167B84AC" w14:textId="77777777" w:rsidR="005810A0" w:rsidRDefault="005810A0" w:rsidP="005810A0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78 Bytes</w:t>
      </w:r>
    </w:p>
    <w:p w14:paraId="1B9D7AFE" w14:textId="77777777" w:rsidR="005810A0" w:rsidRDefault="005810A0" w:rsidP="005810A0">
      <w:pPr>
        <w:pStyle w:val="Textoindependiente"/>
        <w:spacing w:before="8"/>
        <w:rPr>
          <w:sz w:val="19"/>
        </w:rPr>
      </w:pPr>
    </w:p>
    <w:p w14:paraId="03841591" w14:textId="77777777" w:rsidR="005810A0" w:rsidRDefault="005810A0" w:rsidP="005810A0">
      <w:pPr>
        <w:pStyle w:val="Prrafodelista"/>
        <w:numPr>
          <w:ilvl w:val="5"/>
          <w:numId w:val="49"/>
        </w:numPr>
        <w:tabs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Límite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diario 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depósitos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entidades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relacionadas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 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exterior</w:t>
      </w:r>
    </w:p>
    <w:p w14:paraId="7D3C08BE" w14:textId="77777777" w:rsidR="005810A0" w:rsidRDefault="005810A0" w:rsidP="005810A0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810A0" w14:paraId="36D63836" w14:textId="77777777" w:rsidTr="008F6DD9">
        <w:trPr>
          <w:trHeight w:val="242"/>
        </w:trPr>
        <w:tc>
          <w:tcPr>
            <w:tcW w:w="1414" w:type="dxa"/>
          </w:tcPr>
          <w:p w14:paraId="032857E7" w14:textId="77777777" w:rsidR="005810A0" w:rsidRDefault="005810A0" w:rsidP="008F6DD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DC0DFF5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B5C85D6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17872655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10A0" w14:paraId="439714EC" w14:textId="77777777" w:rsidTr="008F6DD9">
        <w:trPr>
          <w:trHeight w:val="244"/>
        </w:trPr>
        <w:tc>
          <w:tcPr>
            <w:tcW w:w="1414" w:type="dxa"/>
          </w:tcPr>
          <w:p w14:paraId="53374556" w14:textId="77777777" w:rsidR="005810A0" w:rsidRDefault="005810A0" w:rsidP="008F6D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A6BC64B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3A2DAC0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Día</w:t>
            </w:r>
          </w:p>
        </w:tc>
        <w:tc>
          <w:tcPr>
            <w:tcW w:w="2125" w:type="dxa"/>
          </w:tcPr>
          <w:p w14:paraId="79AED7BB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810A0" w14:paraId="3C48BCA8" w14:textId="77777777" w:rsidTr="008F6DD9">
        <w:trPr>
          <w:trHeight w:val="242"/>
        </w:trPr>
        <w:tc>
          <w:tcPr>
            <w:tcW w:w="1414" w:type="dxa"/>
          </w:tcPr>
          <w:p w14:paraId="160A8278" w14:textId="77777777" w:rsidR="005810A0" w:rsidRDefault="005810A0" w:rsidP="008F6DD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C3BFC2E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446283C" w14:textId="77777777" w:rsidR="005810A0" w:rsidRPr="00444A38" w:rsidRDefault="005810A0" w:rsidP="008F6DD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44A38">
              <w:rPr>
                <w:sz w:val="20"/>
                <w:lang w:val="es-CL"/>
              </w:rPr>
              <w:t>Límite</w:t>
            </w:r>
            <w:r w:rsidRPr="00444A38">
              <w:rPr>
                <w:spacing w:val="-3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diario</w:t>
            </w:r>
            <w:r w:rsidRPr="00444A38">
              <w:rPr>
                <w:spacing w:val="-3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de</w:t>
            </w:r>
            <w:r w:rsidRPr="00444A38">
              <w:rPr>
                <w:spacing w:val="-3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los</w:t>
            </w:r>
            <w:r w:rsidRPr="00444A38">
              <w:rPr>
                <w:spacing w:val="-3"/>
                <w:sz w:val="20"/>
                <w:lang w:val="es-CL"/>
              </w:rPr>
              <w:t xml:space="preserve"> </w:t>
            </w:r>
            <w:r w:rsidRPr="00444A38">
              <w:rPr>
                <w:sz w:val="20"/>
                <w:lang w:val="es-CL"/>
              </w:rPr>
              <w:t>depósitos</w:t>
            </w:r>
          </w:p>
        </w:tc>
        <w:tc>
          <w:tcPr>
            <w:tcW w:w="2125" w:type="dxa"/>
          </w:tcPr>
          <w:p w14:paraId="62825020" w14:textId="77777777" w:rsidR="005810A0" w:rsidRDefault="005810A0" w:rsidP="008F6D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810A0" w14:paraId="462A6F31" w14:textId="77777777" w:rsidTr="008F6DD9">
        <w:trPr>
          <w:trHeight w:val="244"/>
        </w:trPr>
        <w:tc>
          <w:tcPr>
            <w:tcW w:w="1414" w:type="dxa"/>
          </w:tcPr>
          <w:p w14:paraId="4D7A5B7D" w14:textId="77777777" w:rsidR="005810A0" w:rsidRDefault="005810A0" w:rsidP="008F6DD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A1497CF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310D264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27641947" w14:textId="77777777" w:rsidR="005810A0" w:rsidRDefault="005810A0" w:rsidP="008F6DD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60)</w:t>
            </w:r>
          </w:p>
        </w:tc>
      </w:tr>
    </w:tbl>
    <w:p w14:paraId="64F87FB1" w14:textId="77777777" w:rsidR="005810A0" w:rsidRDefault="005810A0" w:rsidP="005810A0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78 Bytes</w:t>
      </w:r>
    </w:p>
    <w:p w14:paraId="2C47A1C9" w14:textId="77777777" w:rsidR="005810A0" w:rsidRDefault="005810A0" w:rsidP="005810A0">
      <w:pPr>
        <w:pStyle w:val="Textoindependiente"/>
        <w:spacing w:before="8"/>
        <w:rPr>
          <w:sz w:val="19"/>
        </w:rPr>
      </w:pPr>
    </w:p>
    <w:p w14:paraId="7EF6499A" w14:textId="77777777" w:rsidR="00074008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6432611" w14:textId="77777777" w:rsidR="005810A0" w:rsidRPr="00230F5A" w:rsidRDefault="005810A0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66F74" w14:paraId="04FFF8F7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1EF3DA7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FFF2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03378BE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766F74" w14:paraId="02875490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C47E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FF6A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66F74" w14:paraId="0CBD9A26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BDA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8E8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766F74" w14:paraId="25A7263E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4885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1DF04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BFF3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08780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8F2CCC9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66F74" w14:paraId="426407EA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EF9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03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93932F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766F74" w14:paraId="30497D9D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6F9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F590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766F74" w14:paraId="14205680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C3E2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7265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66F74" w14:paraId="2B3670DE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1CC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F10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766F74" w14:paraId="379AEA79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B2C3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2EE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766F74" w14:paraId="4932A13C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011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C71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766F74" w14:paraId="7A713ABF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5982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9A7B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3C0CE8A2" w14:textId="77777777" w:rsidR="00937C10" w:rsidRPr="00170411" w:rsidRDefault="00937C10" w:rsidP="00937C10"/>
    <w:p w14:paraId="564553BF" w14:textId="6D992CBB" w:rsidR="00937C10" w:rsidRPr="00230F5A" w:rsidRDefault="00937C10" w:rsidP="00937C10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 xml:space="preserve">Validaciones variables asociadas al documento </w:t>
      </w:r>
      <w:r>
        <w:t>C44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AAB415" w14:textId="77777777" w:rsidR="00937C10" w:rsidRDefault="00937C10" w:rsidP="00937C1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37C10" w:rsidRPr="00B537DA" w14:paraId="047CB29F" w14:textId="77777777" w:rsidTr="001C205D">
        <w:tc>
          <w:tcPr>
            <w:tcW w:w="595" w:type="dxa"/>
          </w:tcPr>
          <w:p w14:paraId="7BCB6078" w14:textId="77777777" w:rsidR="00937C10" w:rsidRDefault="00937C1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440C970" w14:textId="3F958E6C" w:rsidR="00937C10" w:rsidRDefault="00937C1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37C10" w:rsidRPr="00B537DA" w14:paraId="1FE15740" w14:textId="77777777" w:rsidTr="001C205D">
        <w:tc>
          <w:tcPr>
            <w:tcW w:w="595" w:type="dxa"/>
            <w:shd w:val="clear" w:color="auto" w:fill="auto"/>
          </w:tcPr>
          <w:p w14:paraId="3EDD2493" w14:textId="77777777" w:rsidR="00937C10" w:rsidRPr="00E81654" w:rsidRDefault="00937C1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4D0F8B0" w14:textId="77777777" w:rsidR="00937C10" w:rsidRPr="00B537DA" w:rsidRDefault="00937C1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1A6DE268" w14:textId="77777777" w:rsidR="00937C10" w:rsidRDefault="00937C10" w:rsidP="00937C1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400C24C7" w:rsidR="00B23F8D" w:rsidRPr="00C16F80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C16F80">
                    <w:rPr>
                      <w:rFonts w:ascii="Arial MT" w:hAnsi="Arial MT"/>
                      <w:sz w:val="20"/>
                    </w:rPr>
                    <w:t>Es</w:t>
                  </w:r>
                  <w:r w:rsidRPr="00C16F8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un</w:t>
                  </w:r>
                  <w:r w:rsidRPr="00C16F80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correlativo</w:t>
                  </w:r>
                  <w:r w:rsidRPr="00C16F80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numérico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y</w:t>
                  </w:r>
                  <w:r w:rsidRPr="00C16F80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secuencial</w:t>
                  </w:r>
                  <w:r w:rsidRPr="00C16F80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que</w:t>
                  </w:r>
                  <w:r w:rsidRPr="00C16F80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comienza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en</w:t>
                  </w:r>
                  <w:r w:rsidRPr="00C16F80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1</w:t>
                  </w:r>
                  <w:r w:rsidRPr="00C16F80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y</w:t>
                  </w:r>
                  <w:r w:rsidRPr="00C16F8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C16F80" w:rsidRPr="00C16F80">
                    <w:rPr>
                      <w:rFonts w:ascii="Arial MT" w:hAnsi="Arial MT"/>
                      <w:sz w:val="20"/>
                    </w:rPr>
                    <w:t>2</w:t>
                  </w:r>
                  <w:r w:rsidRPr="00C16F80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Pr="00C16F80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Pr="00C16F80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C16F80">
                    <w:rPr>
                      <w:rFonts w:ascii="Arial MT"/>
                      <w:sz w:val="20"/>
                    </w:rPr>
                    <w:t>&lt;valor</w:t>
                  </w:r>
                  <w:r w:rsidRPr="00C16F80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/>
                      <w:sz w:val="20"/>
                    </w:rPr>
                    <w:t>campo</w:t>
                  </w:r>
                  <w:r w:rsidRPr="00C16F80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19FA359D" w:rsidR="00B23F8D" w:rsidRPr="00C16F80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 w:rsidRPr="00C16F80"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C16F80" w:rsidRPr="00C16F80">
                    <w:rPr>
                      <w:rFonts w:ascii="Arial MT" w:hAnsi="Arial MT"/>
                      <w:sz w:val="20"/>
                    </w:rPr>
                    <w:t xml:space="preserve">19 </w:t>
                  </w:r>
                  <w:r w:rsidRPr="00C16F80">
                    <w:rPr>
                      <w:rFonts w:ascii="Arial MT" w:hAnsi="Arial MT"/>
                      <w:sz w:val="20"/>
                    </w:rPr>
                    <w:t>dígitos,</w:t>
                  </w:r>
                  <w:r w:rsidRPr="00C16F80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rellenado</w:t>
                  </w:r>
                  <w:r w:rsidRPr="00C16F80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con el</w:t>
                  </w:r>
                  <w:r w:rsidRPr="00C16F80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valor</w:t>
                  </w:r>
                  <w:r w:rsidRPr="00C16F80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Pr="00C16F80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C16F80">
                    <w:rPr>
                      <w:rFonts w:ascii="Arial MT"/>
                      <w:sz w:val="20"/>
                    </w:rPr>
                    <w:t>&lt;valor</w:t>
                  </w:r>
                  <w:r w:rsidRPr="00C16F80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/>
                      <w:sz w:val="20"/>
                    </w:rPr>
                    <w:t>decimal</w:t>
                  </w:r>
                  <w:r w:rsidRPr="00C16F80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/>
                      <w:sz w:val="20"/>
                    </w:rPr>
                    <w:t>campo</w:t>
                  </w:r>
                  <w:r w:rsidRPr="00C16F80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C16F80"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05E0EF92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C16F80">
                    <w:rPr>
                      <w:rFonts w:ascii="Arial MT" w:hAnsi="Arial MT"/>
                      <w:sz w:val="20"/>
                    </w:rPr>
                    <w:t>Representa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el</w:t>
                  </w:r>
                  <w:r w:rsidRPr="00C16F8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valor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decimal</w:t>
                  </w:r>
                  <w:r w:rsidRPr="00C16F8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del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campo</w:t>
                  </w:r>
                  <w:r w:rsidRPr="00C16F80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m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del</w:t>
                  </w:r>
                  <w:r w:rsidRPr="00C16F8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mensaje</w:t>
                  </w:r>
                  <w:r w:rsidRPr="00C16F80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carátula</w:t>
                  </w:r>
                  <w:r w:rsidRPr="00C16F80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del</w:t>
                  </w:r>
                  <w:r w:rsidRPr="00C16F8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tipo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de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C16F80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un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largo</w:t>
                  </w:r>
                  <w:r w:rsidRPr="00C16F8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C16F80">
                    <w:rPr>
                      <w:rFonts w:ascii="Arial MT" w:hAnsi="Arial MT"/>
                      <w:sz w:val="20"/>
                    </w:rPr>
                    <w:t>de</w:t>
                  </w:r>
                  <w:r w:rsidRPr="00C16F80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C16F80" w:rsidRPr="00C16F80">
                    <w:rPr>
                      <w:rFonts w:ascii="Arial MT" w:hAnsi="Arial MT"/>
                      <w:sz w:val="20"/>
                    </w:rPr>
                    <w:t>2</w:t>
                  </w:r>
                  <w:r w:rsidRPr="00C16F80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8"/>
                  <w:r w:rsidRPr="00C16F80"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7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75727D" w:rsidRPr="00F45E53" w14:paraId="3C49826D" w14:textId="77777777" w:rsidTr="0075727D">
        <w:trPr>
          <w:trHeight w:val="268"/>
        </w:trPr>
        <w:tc>
          <w:tcPr>
            <w:tcW w:w="862" w:type="dxa"/>
          </w:tcPr>
          <w:p w14:paraId="4F186F2F" w14:textId="77777777" w:rsidR="0075727D" w:rsidRPr="00F45E53" w:rsidRDefault="0075727D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75727D" w:rsidRPr="00F45E53" w:rsidRDefault="0075727D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75727D" w:rsidRPr="00F45E53" w:rsidRDefault="0075727D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75727D" w:rsidRPr="00F45E53" w:rsidRDefault="0075727D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313FA897" w14:textId="77777777" w:rsidR="0075727D" w:rsidRPr="00F45E53" w:rsidRDefault="0075727D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75727D" w:rsidRPr="00F45E53" w14:paraId="3218A4A9" w14:textId="77777777" w:rsidTr="0075727D">
        <w:trPr>
          <w:trHeight w:val="268"/>
        </w:trPr>
        <w:tc>
          <w:tcPr>
            <w:tcW w:w="862" w:type="dxa"/>
          </w:tcPr>
          <w:p w14:paraId="6B1D5128" w14:textId="77777777" w:rsidR="0075727D" w:rsidRPr="00F45E53" w:rsidRDefault="0075727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75727D" w:rsidRPr="00F45E53" w:rsidRDefault="0075727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75727D" w:rsidRPr="00F45E53" w:rsidRDefault="0075727D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75727D" w:rsidRPr="00F45E53" w:rsidRDefault="0075727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75727D" w:rsidRPr="00F45E53" w:rsidRDefault="0075727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5727D" w:rsidRPr="00F45E53" w14:paraId="622814C1" w14:textId="77777777" w:rsidTr="0075727D">
        <w:trPr>
          <w:trHeight w:val="268"/>
        </w:trPr>
        <w:tc>
          <w:tcPr>
            <w:tcW w:w="862" w:type="dxa"/>
          </w:tcPr>
          <w:p w14:paraId="7671AEB9" w14:textId="77777777" w:rsidR="0075727D" w:rsidRPr="00F45E53" w:rsidRDefault="0075727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75727D" w:rsidRPr="00F45E53" w:rsidRDefault="0075727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7777777" w:rsidR="0075727D" w:rsidRPr="00F45E53" w:rsidRDefault="0075727D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6B325F8F" w14:textId="77777777" w:rsidR="0075727D" w:rsidRPr="00F45E53" w:rsidRDefault="0075727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75727D" w:rsidRPr="00F45E53" w:rsidRDefault="0075727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75727D" w:rsidRPr="00F45E53" w14:paraId="29ABD7A0" w14:textId="77777777" w:rsidTr="0075727D">
        <w:trPr>
          <w:trHeight w:val="268"/>
        </w:trPr>
        <w:tc>
          <w:tcPr>
            <w:tcW w:w="862" w:type="dxa"/>
          </w:tcPr>
          <w:p w14:paraId="36B1247A" w14:textId="77777777" w:rsidR="0075727D" w:rsidRPr="00F45E53" w:rsidRDefault="0075727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3</w:t>
            </w:r>
          </w:p>
        </w:tc>
        <w:tc>
          <w:tcPr>
            <w:tcW w:w="425" w:type="dxa"/>
          </w:tcPr>
          <w:p w14:paraId="44D13988" w14:textId="77777777" w:rsidR="0075727D" w:rsidRPr="00F45E53" w:rsidRDefault="0075727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75727D" w:rsidRPr="00F45E53" w:rsidRDefault="0075727D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75727D" w:rsidRPr="00F45E53" w:rsidRDefault="0075727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75727D" w:rsidRPr="00F45E53" w:rsidRDefault="0075727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5727D" w:rsidRPr="00F45E53" w14:paraId="4A41D4E9" w14:textId="77777777" w:rsidTr="0075727D">
        <w:trPr>
          <w:trHeight w:val="268"/>
        </w:trPr>
        <w:tc>
          <w:tcPr>
            <w:tcW w:w="862" w:type="dxa"/>
          </w:tcPr>
          <w:p w14:paraId="407BD317" w14:textId="77777777" w:rsidR="0075727D" w:rsidRPr="00F45E53" w:rsidRDefault="0075727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75727D" w:rsidRPr="00F45E53" w:rsidRDefault="0075727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75727D" w:rsidRPr="00F45E53" w:rsidRDefault="0075727D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75727D" w:rsidRPr="00F45E53" w:rsidRDefault="0075727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75727D" w:rsidRPr="00F45E53" w:rsidRDefault="0075727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5727D" w:rsidRPr="00F45E53" w14:paraId="306FA4E7" w14:textId="77777777" w:rsidTr="0075727D">
        <w:trPr>
          <w:trHeight w:val="268"/>
        </w:trPr>
        <w:tc>
          <w:tcPr>
            <w:tcW w:w="862" w:type="dxa"/>
          </w:tcPr>
          <w:p w14:paraId="0E8DBBC7" w14:textId="7F4D293D" w:rsidR="0075727D" w:rsidRPr="00F45E53" w:rsidRDefault="0075727D" w:rsidP="00FC522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75727D" w:rsidRPr="00F45E53" w:rsidRDefault="0075727D" w:rsidP="00FC522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9C50A77" w:rsidR="0075727D" w:rsidRPr="00F45E53" w:rsidRDefault="0075727D" w:rsidP="00FC522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ECE6595" w14:textId="6D852E5D" w:rsidR="0075727D" w:rsidRPr="00F45E53" w:rsidRDefault="0075727D" w:rsidP="00FC522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4F1C09C0" w14:textId="7F9AB3DE" w:rsidR="0075727D" w:rsidRPr="00F45E53" w:rsidRDefault="0075727D" w:rsidP="00FC522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5727D" w:rsidRPr="00F45E53" w14:paraId="69A338AE" w14:textId="77777777" w:rsidTr="0075727D">
        <w:trPr>
          <w:trHeight w:val="268"/>
        </w:trPr>
        <w:tc>
          <w:tcPr>
            <w:tcW w:w="862" w:type="dxa"/>
          </w:tcPr>
          <w:p w14:paraId="60628F2D" w14:textId="4E3409F6" w:rsidR="0075727D" w:rsidRPr="00F45E53" w:rsidRDefault="0075727D" w:rsidP="00FC522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75727D" w:rsidRPr="00F45E53" w:rsidRDefault="0075727D" w:rsidP="00FC522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13D4C57E" w:rsidR="0075727D" w:rsidRPr="00F45E53" w:rsidRDefault="0075727D" w:rsidP="00FC522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46FF6480" w:rsidR="0075727D" w:rsidRPr="00444A38" w:rsidRDefault="0075727D" w:rsidP="00FC522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44A3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42BEE9" w14:textId="4C3061D6" w:rsidR="0075727D" w:rsidRPr="00F45E53" w:rsidRDefault="0075727D" w:rsidP="00FC522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5727D" w:rsidRPr="00F45E53" w14:paraId="7AE00EB8" w14:textId="77777777" w:rsidTr="0075727D">
        <w:trPr>
          <w:trHeight w:val="268"/>
        </w:trPr>
        <w:tc>
          <w:tcPr>
            <w:tcW w:w="862" w:type="dxa"/>
          </w:tcPr>
          <w:p w14:paraId="70AC5B8A" w14:textId="3D6F057F" w:rsidR="0075727D" w:rsidRPr="00F45E53" w:rsidRDefault="0075727D" w:rsidP="00FC522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75727D" w:rsidRPr="00F45E53" w:rsidRDefault="0075727D" w:rsidP="00FC522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1FD01590" w:rsidR="0075727D" w:rsidRPr="00F45E53" w:rsidRDefault="0075727D" w:rsidP="00FC522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5399ED14" w:rsidR="0075727D" w:rsidRPr="00444A38" w:rsidRDefault="0075727D" w:rsidP="00FC522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44A3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383F315" w14:textId="0F03A164" w:rsidR="0075727D" w:rsidRPr="00F45E53" w:rsidRDefault="0075727D" w:rsidP="00FC522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5727D" w:rsidRPr="00F45E53" w14:paraId="25816211" w14:textId="77777777" w:rsidTr="0075727D">
        <w:trPr>
          <w:trHeight w:val="268"/>
        </w:trPr>
        <w:tc>
          <w:tcPr>
            <w:tcW w:w="862" w:type="dxa"/>
          </w:tcPr>
          <w:p w14:paraId="664DDB0C" w14:textId="2640940D" w:rsidR="0075727D" w:rsidRDefault="0075727D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3D95AF6" w14:textId="7E3ED776" w:rsidR="0075727D" w:rsidRPr="00F45E53" w:rsidRDefault="0075727D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75727D" w:rsidRDefault="0075727D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75727D" w:rsidRPr="009F2F7C" w:rsidRDefault="0075727D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64203CA" w14:textId="77777777" w:rsidR="0075727D" w:rsidRPr="00F45E53" w:rsidRDefault="0075727D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43135DE0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C871D8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7289F05D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2F06A4E8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75727D" w14:paraId="3676ACCC" w14:textId="77777777" w:rsidTr="004118D8">
        <w:tc>
          <w:tcPr>
            <w:tcW w:w="1413" w:type="dxa"/>
          </w:tcPr>
          <w:p w14:paraId="7DDB3BFA" w14:textId="77777777" w:rsidR="00F32211" w:rsidRPr="0075727D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75727D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7DE7C8B4" w:rsidR="00F32211" w:rsidRPr="0075727D" w:rsidRDefault="00800BA4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727D">
              <w:rPr>
                <w:rFonts w:ascii="Times New Roman" w:hAnsi="Times New Roman" w:cs="Times New Roman"/>
                <w:b/>
                <w:bCs/>
                <w:color w:val="FF0000"/>
              </w:rPr>
              <w:t>C44</w:t>
            </w:r>
            <w:r w:rsidR="00F32211" w:rsidRPr="0075727D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75727D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75727D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75727D">
              <w:rPr>
                <w:rFonts w:ascii="Times New Roman" w:hAnsi="Times New Roman" w:cs="Times New Roman"/>
              </w:rPr>
              <w:t xml:space="preserve"> </w:t>
            </w:r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75727D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75727D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75727D">
        <w:t>Archivo Carátula</w:t>
      </w:r>
      <w:bookmarkEnd w:id="15"/>
      <w:r w:rsidRPr="0075727D">
        <w:fldChar w:fldCharType="begin"/>
      </w:r>
      <w:r w:rsidRPr="0075727D">
        <w:instrText xml:space="preserve"> XE "Archivo ”arátula" </w:instrText>
      </w:r>
      <w:r w:rsidRPr="0075727D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75727D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75727D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69414CD" w:rsidR="00F32211" w:rsidRPr="0075727D" w:rsidRDefault="00800BA4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727D">
              <w:rPr>
                <w:rFonts w:ascii="Times New Roman" w:hAnsi="Times New Roman" w:cs="Times New Roman"/>
                <w:b/>
                <w:bCs/>
                <w:color w:val="FF0000"/>
              </w:rPr>
              <w:t>C44</w:t>
            </w:r>
            <w:r w:rsidR="00F32211" w:rsidRPr="0075727D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75727D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5727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00BA4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800BA4" w:rsidRPr="00F45E53" w:rsidRDefault="00800BA4" w:rsidP="00800BA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800BA4" w:rsidRPr="00F45E53" w:rsidRDefault="00800BA4" w:rsidP="00800BA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3362EE93" w:rsidR="00800BA4" w:rsidRPr="00F45E53" w:rsidRDefault="00800BA4" w:rsidP="00800BA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19794C77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00BA4" w:rsidRPr="00F45E53" w14:paraId="449A74F0" w14:textId="77777777" w:rsidTr="008D71C3">
        <w:trPr>
          <w:trHeight w:val="268"/>
        </w:trPr>
        <w:tc>
          <w:tcPr>
            <w:tcW w:w="862" w:type="dxa"/>
          </w:tcPr>
          <w:p w14:paraId="446C1F3A" w14:textId="77777777" w:rsidR="00800BA4" w:rsidRPr="00F45E53" w:rsidRDefault="00800BA4" w:rsidP="00800BA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800BA4" w:rsidRPr="00F45E53" w:rsidRDefault="00800BA4" w:rsidP="00800BA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3F354083" w:rsidR="00800BA4" w:rsidRPr="00F45E53" w:rsidRDefault="00800BA4" w:rsidP="00800BA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7FA48B0" w14:textId="78B142D6" w:rsidR="00800BA4" w:rsidRPr="00B8004D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44A3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07C36CDF" w14:textId="69901410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00BA4" w:rsidRPr="00F45E53" w14:paraId="457D6C4A" w14:textId="77777777" w:rsidTr="008D71C3">
        <w:trPr>
          <w:trHeight w:val="268"/>
        </w:trPr>
        <w:tc>
          <w:tcPr>
            <w:tcW w:w="862" w:type="dxa"/>
          </w:tcPr>
          <w:p w14:paraId="7484FA91" w14:textId="77777777" w:rsidR="00800BA4" w:rsidRPr="00F45E53" w:rsidRDefault="00800BA4" w:rsidP="00800BA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800BA4" w:rsidRPr="00F45E53" w:rsidRDefault="00800BA4" w:rsidP="00800BA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0AD78AD6" w:rsidR="00800BA4" w:rsidRPr="00F45E53" w:rsidRDefault="00800BA4" w:rsidP="00800BA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76546BB7" w14:textId="39BCC0A1" w:rsidR="00800BA4" w:rsidRPr="000506C0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44A3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1FB54790" w14:textId="627CD1DA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61AB704D" w:rsidR="00B8004D" w:rsidRDefault="00800BA4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A13E4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1D59D" w14:textId="77777777" w:rsidR="00E94483" w:rsidRDefault="00E94483" w:rsidP="00F10206">
      <w:pPr>
        <w:spacing w:after="0" w:line="240" w:lineRule="auto"/>
      </w:pPr>
      <w:r>
        <w:separator/>
      </w:r>
    </w:p>
  </w:endnote>
  <w:endnote w:type="continuationSeparator" w:id="0">
    <w:p w14:paraId="19856816" w14:textId="77777777" w:rsidR="00E94483" w:rsidRDefault="00E9448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873CD" w14:textId="77777777" w:rsidR="00E94483" w:rsidRDefault="00E94483" w:rsidP="00F10206">
      <w:pPr>
        <w:spacing w:after="0" w:line="240" w:lineRule="auto"/>
      </w:pPr>
      <w:r>
        <w:separator/>
      </w:r>
    </w:p>
  </w:footnote>
  <w:footnote w:type="continuationSeparator" w:id="0">
    <w:p w14:paraId="40C379AA" w14:textId="77777777" w:rsidR="00E94483" w:rsidRDefault="00E9448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D376EB9"/>
    <w:multiLevelType w:val="multilevel"/>
    <w:tmpl w:val="F99C69D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7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39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6"/>
  </w:num>
  <w:num w:numId="18" w16cid:durableId="1632982083">
    <w:abstractNumId w:val="1"/>
  </w:num>
  <w:num w:numId="19" w16cid:durableId="2139444563">
    <w:abstractNumId w:val="38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4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5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1897273387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0606D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1DF7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32EBF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D7A63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3A93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4A38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810A0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3B8A"/>
    <w:rsid w:val="00627EDB"/>
    <w:rsid w:val="00634EE3"/>
    <w:rsid w:val="00641BC5"/>
    <w:rsid w:val="006437B6"/>
    <w:rsid w:val="00644807"/>
    <w:rsid w:val="00646F7F"/>
    <w:rsid w:val="00655667"/>
    <w:rsid w:val="006612B2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727D"/>
    <w:rsid w:val="00766F74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0BA4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37C10"/>
    <w:rsid w:val="009427D8"/>
    <w:rsid w:val="009437BA"/>
    <w:rsid w:val="00956F60"/>
    <w:rsid w:val="00960647"/>
    <w:rsid w:val="0097031A"/>
    <w:rsid w:val="009711E6"/>
    <w:rsid w:val="00974B8E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EBB"/>
    <w:rsid w:val="009F2F7C"/>
    <w:rsid w:val="00A03641"/>
    <w:rsid w:val="00A06AD3"/>
    <w:rsid w:val="00A10C95"/>
    <w:rsid w:val="00A120BD"/>
    <w:rsid w:val="00A13E44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4995"/>
    <w:rsid w:val="00C15D58"/>
    <w:rsid w:val="00C16F80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13966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448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C5222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1532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30</cp:revision>
  <dcterms:created xsi:type="dcterms:W3CDTF">2024-03-06T13:25:00Z</dcterms:created>
  <dcterms:modified xsi:type="dcterms:W3CDTF">2024-06-06T19:35:00Z</dcterms:modified>
</cp:coreProperties>
</file>