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D467409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1D72C1">
        <w:rPr>
          <w:rFonts w:ascii="Times New Roman" w:hAnsi="Times New Roman" w:cs="Times New Roman"/>
          <w:b/>
          <w:sz w:val="72"/>
          <w:szCs w:val="72"/>
        </w:rPr>
        <w:t>C51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1D72C1">
        <w:rPr>
          <w:rFonts w:ascii="Times New Roman" w:hAnsi="Times New Roman" w:cs="Times New Roman"/>
          <w:b/>
          <w:sz w:val="72"/>
          <w:szCs w:val="72"/>
        </w:rPr>
        <w:t>13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1D72C1" w:rsidRPr="001D72C1">
        <w:rPr>
          <w:rFonts w:ascii="Times New Roman" w:hAnsi="Times New Roman" w:cs="Times New Roman"/>
          <w:b/>
          <w:sz w:val="72"/>
          <w:szCs w:val="72"/>
        </w:rPr>
        <w:t>Operaciones</w:t>
      </w:r>
      <w:r w:rsidR="001D72C1" w:rsidRPr="001D72C1">
        <w:rPr>
          <w:rFonts w:ascii="Times New Roman" w:hAnsi="Times New Roman" w:cs="Times New Roman"/>
          <w:b/>
          <w:sz w:val="72"/>
          <w:szCs w:val="72"/>
        </w:rPr>
        <w:tab/>
        <w:t>asociadas</w:t>
      </w:r>
      <w:r w:rsidR="001D72C1" w:rsidRPr="001D72C1">
        <w:rPr>
          <w:rFonts w:ascii="Times New Roman" w:hAnsi="Times New Roman" w:cs="Times New Roman"/>
          <w:b/>
          <w:sz w:val="72"/>
          <w:szCs w:val="72"/>
        </w:rPr>
        <w:tab/>
        <w:t>a</w:t>
      </w:r>
      <w:r w:rsidR="001D72C1" w:rsidRPr="001D72C1">
        <w:rPr>
          <w:rFonts w:ascii="Times New Roman" w:hAnsi="Times New Roman" w:cs="Times New Roman"/>
          <w:b/>
          <w:sz w:val="72"/>
          <w:szCs w:val="72"/>
        </w:rPr>
        <w:tab/>
        <w:t>postergaciones</w:t>
      </w:r>
      <w:r w:rsidR="001D72C1" w:rsidRPr="001D72C1">
        <w:rPr>
          <w:rFonts w:ascii="Times New Roman" w:hAnsi="Times New Roman" w:cs="Times New Roman"/>
          <w:b/>
          <w:sz w:val="72"/>
          <w:szCs w:val="72"/>
        </w:rPr>
        <w:tab/>
        <w:t>hipotecarias garantizadas por el FOGAPE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595494E8" w14:textId="77777777" w:rsidR="00B06B5A" w:rsidRDefault="00C4642F">
      <w:pPr>
        <w:pStyle w:val="TtuloTDC"/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b/>
        </w:rPr>
        <w:id w:val="19547492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B9664A" w14:textId="64B6F151" w:rsidR="00522424" w:rsidRDefault="00522424" w:rsidP="00B06B5A">
          <w:r>
            <w:t>Contenido</w:t>
          </w:r>
        </w:p>
        <w:p w14:paraId="36CD2A8F" w14:textId="6B176BDA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5D574B4F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4879CEF4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005DCF02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7C70A2C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0FD48FF8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58522E6B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54D1BF26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10484341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63EAEA08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3603A745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4EAE6218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4EDB536B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068D220E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06E3D190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1D1CE7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D66780F" w:rsidR="00DA6AAC" w:rsidRPr="00230F5A" w:rsidRDefault="001D72C1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97145D" w:rsidRPr="00230F5A" w14:paraId="5339FC0E" w14:textId="7AB2D237" w:rsidTr="000506C0">
        <w:tc>
          <w:tcPr>
            <w:tcW w:w="1256" w:type="dxa"/>
          </w:tcPr>
          <w:p w14:paraId="3DF7E2D2" w14:textId="69A4F618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1342" w:type="dxa"/>
          </w:tcPr>
          <w:p w14:paraId="69C55B7E" w14:textId="4B3C8BBB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2D2CF7" w14:textId="77777777" w:rsidR="0097145D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2222BB00" w14:textId="77777777" w:rsidR="0097145D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96CBC7A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0451231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F47B71B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97145D" w:rsidRPr="00230F5A" w14:paraId="251EA50D" w14:textId="22DD7FE9" w:rsidTr="000506C0">
        <w:tc>
          <w:tcPr>
            <w:tcW w:w="1256" w:type="dxa"/>
          </w:tcPr>
          <w:p w14:paraId="7287933A" w14:textId="2774A3A0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7145D" w:rsidRPr="00230F5A" w14:paraId="38B70AFE" w14:textId="34FEEE1D" w:rsidTr="000506C0">
        <w:tc>
          <w:tcPr>
            <w:tcW w:w="1256" w:type="dxa"/>
          </w:tcPr>
          <w:p w14:paraId="23AEB014" w14:textId="5799241D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7145D" w:rsidRPr="00230F5A" w14:paraId="4B606B6E" w14:textId="62885254" w:rsidTr="000506C0">
        <w:tc>
          <w:tcPr>
            <w:tcW w:w="1256" w:type="dxa"/>
          </w:tcPr>
          <w:p w14:paraId="612D72B6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7145D" w:rsidRPr="00230F5A" w14:paraId="2EA7A1DB" w14:textId="6C6D457E" w:rsidTr="000506C0">
        <w:tc>
          <w:tcPr>
            <w:tcW w:w="1256" w:type="dxa"/>
          </w:tcPr>
          <w:p w14:paraId="4D062B49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97145D" w:rsidRPr="00230F5A" w14:paraId="4EBD62EB" w14:textId="7659FBA3" w:rsidTr="000506C0">
        <w:tc>
          <w:tcPr>
            <w:tcW w:w="1256" w:type="dxa"/>
          </w:tcPr>
          <w:p w14:paraId="6FF918B3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97145D" w:rsidRPr="00230F5A" w:rsidRDefault="0097145D" w:rsidP="0097145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97145D">
              <w:rPr>
                <w:sz w:val="20"/>
                <w:lang w:val="es-CL"/>
              </w:rPr>
              <w:t>Código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la</w:t>
            </w:r>
            <w:r w:rsidRPr="0097145D">
              <w:rPr>
                <w:spacing w:val="-3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institución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198BB63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97145D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del archivo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Periodo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42D10B38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X(163)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4A5356B4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BD65BC">
        <w:t>176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7018B5E" w14:textId="4F895BB3" w:rsidR="000C51D8" w:rsidRPr="000C51D8" w:rsidRDefault="00357A35" w:rsidP="000C51D8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114C9EDF" w14:textId="77777777" w:rsidR="000C51D8" w:rsidRDefault="000C51D8" w:rsidP="000C51D8">
      <w:pPr>
        <w:pStyle w:val="Textoindependiente"/>
        <w:spacing w:before="2"/>
        <w:rPr>
          <w:rFonts w:ascii="Times New Roman"/>
          <w:i/>
          <w:sz w:val="5"/>
        </w:rPr>
      </w:pPr>
    </w:p>
    <w:p w14:paraId="09D35B1E" w14:textId="77777777" w:rsidR="00BD65BC" w:rsidRDefault="00BD65BC" w:rsidP="00BD65B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BD65BC" w14:paraId="116C568C" w14:textId="77777777" w:rsidTr="0000205B">
        <w:trPr>
          <w:trHeight w:val="242"/>
        </w:trPr>
        <w:tc>
          <w:tcPr>
            <w:tcW w:w="1414" w:type="dxa"/>
          </w:tcPr>
          <w:p w14:paraId="0C5B47F9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4E4C62B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79327A0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deudor………</w:t>
            </w:r>
          </w:p>
        </w:tc>
        <w:tc>
          <w:tcPr>
            <w:tcW w:w="1699" w:type="dxa"/>
          </w:tcPr>
          <w:p w14:paraId="63641451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BD65BC" w14:paraId="702C8A62" w14:textId="77777777" w:rsidTr="0000205B">
        <w:trPr>
          <w:trHeight w:val="244"/>
        </w:trPr>
        <w:tc>
          <w:tcPr>
            <w:tcW w:w="1414" w:type="dxa"/>
          </w:tcPr>
          <w:p w14:paraId="0440FAA6" w14:textId="77777777" w:rsidR="00BD65BC" w:rsidRDefault="00BD65BC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BDC7836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3FC9B83" w14:textId="77777777" w:rsidR="00BD65BC" w:rsidRPr="0097145D" w:rsidRDefault="00BD65BC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97145D">
              <w:rPr>
                <w:sz w:val="20"/>
                <w:lang w:val="es-CL"/>
              </w:rPr>
              <w:t>Número</w:t>
            </w:r>
            <w:r w:rsidRPr="0097145D">
              <w:rPr>
                <w:spacing w:val="-5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interno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identificación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la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operación</w:t>
            </w:r>
          </w:p>
        </w:tc>
        <w:tc>
          <w:tcPr>
            <w:tcW w:w="1699" w:type="dxa"/>
          </w:tcPr>
          <w:p w14:paraId="6CE6E001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BD65BC" w14:paraId="1C2BA22D" w14:textId="77777777" w:rsidTr="0000205B">
        <w:trPr>
          <w:trHeight w:val="242"/>
        </w:trPr>
        <w:tc>
          <w:tcPr>
            <w:tcW w:w="1414" w:type="dxa"/>
          </w:tcPr>
          <w:p w14:paraId="77C5D3E6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B5F19F5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A73D281" w14:textId="77777777" w:rsidR="00BD65BC" w:rsidRPr="0097145D" w:rsidRDefault="00BD65BC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97145D">
              <w:rPr>
                <w:sz w:val="20"/>
                <w:lang w:val="es-CL"/>
              </w:rPr>
              <w:t>Número</w:t>
            </w:r>
            <w:r w:rsidRPr="0097145D">
              <w:rPr>
                <w:spacing w:val="-5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interno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identificación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la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operación</w:t>
            </w:r>
            <w:r w:rsidRPr="0097145D">
              <w:rPr>
                <w:spacing w:val="-3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principal</w:t>
            </w:r>
          </w:p>
        </w:tc>
        <w:tc>
          <w:tcPr>
            <w:tcW w:w="1699" w:type="dxa"/>
          </w:tcPr>
          <w:p w14:paraId="185F5424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BD65BC" w14:paraId="252DC673" w14:textId="77777777" w:rsidTr="0000205B">
        <w:trPr>
          <w:trHeight w:val="242"/>
        </w:trPr>
        <w:tc>
          <w:tcPr>
            <w:tcW w:w="1414" w:type="dxa"/>
          </w:tcPr>
          <w:p w14:paraId="50F95B8F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93A542B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DBBB995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activo</w:t>
            </w:r>
          </w:p>
        </w:tc>
        <w:tc>
          <w:tcPr>
            <w:tcW w:w="1699" w:type="dxa"/>
          </w:tcPr>
          <w:p w14:paraId="45CB594D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BD65BC" w14:paraId="427C5E8A" w14:textId="77777777" w:rsidTr="0000205B">
        <w:trPr>
          <w:trHeight w:val="244"/>
        </w:trPr>
        <w:tc>
          <w:tcPr>
            <w:tcW w:w="1414" w:type="dxa"/>
          </w:tcPr>
          <w:p w14:paraId="6822FDB2" w14:textId="77777777" w:rsidR="00BD65BC" w:rsidRDefault="00BD65BC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16B804A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4255C91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Cantidad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cuotas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postergadas</w:t>
            </w:r>
          </w:p>
        </w:tc>
        <w:tc>
          <w:tcPr>
            <w:tcW w:w="1699" w:type="dxa"/>
          </w:tcPr>
          <w:p w14:paraId="185CFDAC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BD65BC" w14:paraId="4CD2CF44" w14:textId="77777777" w:rsidTr="0000205B">
        <w:trPr>
          <w:trHeight w:val="241"/>
        </w:trPr>
        <w:tc>
          <w:tcPr>
            <w:tcW w:w="1414" w:type="dxa"/>
          </w:tcPr>
          <w:p w14:paraId="3843B0AC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7DD767A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616DE72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1699" w:type="dxa"/>
          </w:tcPr>
          <w:p w14:paraId="566070C3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BD65BC" w14:paraId="46D1E05F" w14:textId="77777777" w:rsidTr="0000205B">
        <w:trPr>
          <w:trHeight w:val="244"/>
        </w:trPr>
        <w:tc>
          <w:tcPr>
            <w:tcW w:w="1414" w:type="dxa"/>
          </w:tcPr>
          <w:p w14:paraId="4E664928" w14:textId="77777777" w:rsidR="00BD65BC" w:rsidRDefault="00BD65BC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5115B1F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5E19B10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</w:p>
        </w:tc>
        <w:tc>
          <w:tcPr>
            <w:tcW w:w="1699" w:type="dxa"/>
          </w:tcPr>
          <w:p w14:paraId="7B0696BE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D65BC" w14:paraId="0AB139C2" w14:textId="77777777" w:rsidTr="0000205B">
        <w:trPr>
          <w:trHeight w:val="242"/>
        </w:trPr>
        <w:tc>
          <w:tcPr>
            <w:tcW w:w="1414" w:type="dxa"/>
          </w:tcPr>
          <w:p w14:paraId="7C998555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89D1281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CDBA5D2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</w:p>
        </w:tc>
        <w:tc>
          <w:tcPr>
            <w:tcW w:w="1699" w:type="dxa"/>
          </w:tcPr>
          <w:p w14:paraId="017543A8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BD65BC" w14:paraId="11F2B35D" w14:textId="77777777" w:rsidTr="0000205B">
        <w:trPr>
          <w:trHeight w:val="244"/>
        </w:trPr>
        <w:tc>
          <w:tcPr>
            <w:tcW w:w="1414" w:type="dxa"/>
          </w:tcPr>
          <w:p w14:paraId="4C018405" w14:textId="77777777" w:rsidR="00BD65BC" w:rsidRDefault="00BD65BC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132902A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BD18369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último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vencimiento</w:t>
            </w:r>
          </w:p>
        </w:tc>
        <w:tc>
          <w:tcPr>
            <w:tcW w:w="1699" w:type="dxa"/>
          </w:tcPr>
          <w:p w14:paraId="6FAB1933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BD65BC" w14:paraId="76DEB2D0" w14:textId="77777777" w:rsidTr="0000205B">
        <w:trPr>
          <w:trHeight w:val="241"/>
        </w:trPr>
        <w:tc>
          <w:tcPr>
            <w:tcW w:w="1414" w:type="dxa"/>
          </w:tcPr>
          <w:p w14:paraId="26D7B7C0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3CB106BC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E5C26CC" w14:textId="77777777" w:rsidR="00BD65BC" w:rsidRPr="0097145D" w:rsidRDefault="00BD65BC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97145D">
              <w:rPr>
                <w:sz w:val="20"/>
                <w:lang w:val="es-CL"/>
              </w:rPr>
              <w:t>Monto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la cuota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del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crédito</w:t>
            </w:r>
          </w:p>
        </w:tc>
        <w:tc>
          <w:tcPr>
            <w:tcW w:w="1699" w:type="dxa"/>
          </w:tcPr>
          <w:p w14:paraId="60494B68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65BC" w14:paraId="5DC9A55E" w14:textId="77777777" w:rsidTr="0000205B">
        <w:trPr>
          <w:trHeight w:val="244"/>
        </w:trPr>
        <w:tc>
          <w:tcPr>
            <w:tcW w:w="1414" w:type="dxa"/>
          </w:tcPr>
          <w:p w14:paraId="587ED431" w14:textId="77777777" w:rsidR="00BD65BC" w:rsidRDefault="00BD65BC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49F34BE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AB727CD" w14:textId="77777777" w:rsidR="00BD65BC" w:rsidRPr="0097145D" w:rsidRDefault="00BD65BC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97145D">
              <w:rPr>
                <w:sz w:val="20"/>
                <w:lang w:val="es-CL"/>
              </w:rPr>
              <w:t>Monto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colocaciones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al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origen</w:t>
            </w:r>
          </w:p>
        </w:tc>
        <w:tc>
          <w:tcPr>
            <w:tcW w:w="1699" w:type="dxa"/>
          </w:tcPr>
          <w:p w14:paraId="1F7EC7F4" w14:textId="77777777" w:rsidR="00BD65BC" w:rsidRDefault="00BD65BC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65BC" w14:paraId="19171AFE" w14:textId="77777777" w:rsidTr="0000205B">
        <w:trPr>
          <w:trHeight w:val="242"/>
        </w:trPr>
        <w:tc>
          <w:tcPr>
            <w:tcW w:w="1414" w:type="dxa"/>
          </w:tcPr>
          <w:p w14:paraId="1BD9FD2A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4D1EAF5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42F8368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colocaciones………………</w:t>
            </w:r>
          </w:p>
        </w:tc>
        <w:tc>
          <w:tcPr>
            <w:tcW w:w="1699" w:type="dxa"/>
          </w:tcPr>
          <w:p w14:paraId="3DD114C8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65BC" w14:paraId="0D8ABAF8" w14:textId="77777777" w:rsidTr="0000205B">
        <w:trPr>
          <w:trHeight w:val="242"/>
        </w:trPr>
        <w:tc>
          <w:tcPr>
            <w:tcW w:w="1414" w:type="dxa"/>
          </w:tcPr>
          <w:p w14:paraId="2673500D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0D2CB08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1C3B040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provisión……………………………</w:t>
            </w:r>
          </w:p>
        </w:tc>
        <w:tc>
          <w:tcPr>
            <w:tcW w:w="1699" w:type="dxa"/>
          </w:tcPr>
          <w:p w14:paraId="6B4D3F85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65BC" w14:paraId="73289D08" w14:textId="77777777" w:rsidTr="0000205B">
        <w:trPr>
          <w:trHeight w:val="244"/>
        </w:trPr>
        <w:tc>
          <w:tcPr>
            <w:tcW w:w="1414" w:type="dxa"/>
          </w:tcPr>
          <w:p w14:paraId="1E337411" w14:textId="77777777" w:rsidR="00BD65BC" w:rsidRDefault="00BD65BC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36F87DF4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04C1F2" w14:textId="77777777" w:rsidR="00BD65BC" w:rsidRPr="0097145D" w:rsidRDefault="00BD65BC" w:rsidP="0000205B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97145D">
              <w:rPr>
                <w:sz w:val="20"/>
                <w:lang w:val="es-CL"/>
              </w:rPr>
              <w:t>Días</w:t>
            </w:r>
            <w:r w:rsidRPr="0097145D">
              <w:rPr>
                <w:spacing w:val="-3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morosidad</w:t>
            </w:r>
            <w:r w:rsidRPr="0097145D">
              <w:rPr>
                <w:spacing w:val="-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la</w:t>
            </w:r>
            <w:r w:rsidRPr="0097145D">
              <w:rPr>
                <w:spacing w:val="1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operación</w:t>
            </w:r>
          </w:p>
        </w:tc>
        <w:tc>
          <w:tcPr>
            <w:tcW w:w="1699" w:type="dxa"/>
          </w:tcPr>
          <w:p w14:paraId="2F91459E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BD65BC" w14:paraId="4EA375EF" w14:textId="77777777" w:rsidTr="0000205B">
        <w:trPr>
          <w:trHeight w:val="242"/>
        </w:trPr>
        <w:tc>
          <w:tcPr>
            <w:tcW w:w="1414" w:type="dxa"/>
          </w:tcPr>
          <w:p w14:paraId="781D258D" w14:textId="77777777" w:rsidR="00BD65BC" w:rsidRDefault="00BD65BC" w:rsidP="0000205B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113696ED" w14:textId="77777777" w:rsidR="00BD65BC" w:rsidRDefault="00BD65BC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648A995" w14:textId="77777777" w:rsidR="00BD65BC" w:rsidRDefault="00BD65BC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Situación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</w:p>
        </w:tc>
        <w:tc>
          <w:tcPr>
            <w:tcW w:w="1699" w:type="dxa"/>
          </w:tcPr>
          <w:p w14:paraId="5C9EAEC4" w14:textId="77777777" w:rsidR="00BD65BC" w:rsidRDefault="00BD65BC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BD65BC" w14:paraId="67B92B57" w14:textId="77777777" w:rsidTr="0000205B">
        <w:trPr>
          <w:trHeight w:val="244"/>
        </w:trPr>
        <w:tc>
          <w:tcPr>
            <w:tcW w:w="1414" w:type="dxa"/>
          </w:tcPr>
          <w:p w14:paraId="6FF03EC4" w14:textId="77777777" w:rsidR="00BD65BC" w:rsidRDefault="00BD65BC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EA4E973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79CD18B" w14:textId="77777777" w:rsidR="00BD65BC" w:rsidRPr="0097145D" w:rsidRDefault="00BD65BC" w:rsidP="0000205B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97145D">
              <w:rPr>
                <w:sz w:val="20"/>
                <w:lang w:val="es-CL"/>
              </w:rPr>
              <w:t>Valor</w:t>
            </w:r>
            <w:r w:rsidRPr="0097145D">
              <w:rPr>
                <w:spacing w:val="-4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de</w:t>
            </w:r>
            <w:r w:rsidRPr="0097145D">
              <w:rPr>
                <w:spacing w:val="-3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la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garantía</w:t>
            </w:r>
            <w:r w:rsidRPr="0097145D">
              <w:rPr>
                <w:spacing w:val="-2"/>
                <w:sz w:val="20"/>
                <w:lang w:val="es-CL"/>
              </w:rPr>
              <w:t xml:space="preserve"> </w:t>
            </w:r>
            <w:r w:rsidRPr="0097145D">
              <w:rPr>
                <w:sz w:val="20"/>
                <w:lang w:val="es-CL"/>
              </w:rPr>
              <w:t>Estatal</w:t>
            </w:r>
          </w:p>
        </w:tc>
        <w:tc>
          <w:tcPr>
            <w:tcW w:w="1699" w:type="dxa"/>
          </w:tcPr>
          <w:p w14:paraId="661FA992" w14:textId="77777777" w:rsidR="00BD65BC" w:rsidRDefault="00BD65BC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BD65BC" w14:paraId="6833B0FD" w14:textId="77777777" w:rsidTr="0000205B">
        <w:trPr>
          <w:trHeight w:val="242"/>
        </w:trPr>
        <w:tc>
          <w:tcPr>
            <w:tcW w:w="1414" w:type="dxa"/>
          </w:tcPr>
          <w:p w14:paraId="45C098A0" w14:textId="77777777" w:rsidR="00BD65BC" w:rsidRDefault="00BD65BC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08ABFACF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C19205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450B93D8" w14:textId="77777777" w:rsidR="00BD65BC" w:rsidRDefault="00BD65BC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2219CCDA" w14:textId="77777777" w:rsidR="00BD65BC" w:rsidRDefault="00BD65BC" w:rsidP="00BD65BC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176</w:t>
      </w:r>
      <w:r>
        <w:rPr>
          <w:spacing w:val="-1"/>
        </w:rPr>
        <w:t xml:space="preserve"> </w:t>
      </w:r>
      <w:r>
        <w:t>Bytes</w:t>
      </w: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A3EF6" w:rsidRPr="00B537DA" w14:paraId="2F00FC8D" w14:textId="77777777" w:rsidTr="009A3EF6">
        <w:tc>
          <w:tcPr>
            <w:tcW w:w="595" w:type="dxa"/>
          </w:tcPr>
          <w:bookmarkEnd w:id="6"/>
          <w:p w14:paraId="21279F3B" w14:textId="77777777" w:rsidR="009A3EF6" w:rsidRPr="00B537DA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8146CEF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2A3BFC7" w14:textId="77777777" w:rsidR="009A3EF6" w:rsidRPr="00B537DA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A3EF6" w:rsidRPr="00B537DA" w14:paraId="741D64FA" w14:textId="77777777" w:rsidTr="009A3EF6">
        <w:tc>
          <w:tcPr>
            <w:tcW w:w="595" w:type="dxa"/>
          </w:tcPr>
          <w:p w14:paraId="53E57D18" w14:textId="77777777" w:rsidR="009A3EF6" w:rsidRPr="00B537DA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5FCF3B0" w14:textId="77777777" w:rsidR="009A3EF6" w:rsidRPr="00B537DA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A3EF6" w:rsidRPr="00B537DA" w14:paraId="57CBDC21" w14:textId="77777777" w:rsidTr="009A3EF6">
        <w:tc>
          <w:tcPr>
            <w:tcW w:w="595" w:type="dxa"/>
          </w:tcPr>
          <w:p w14:paraId="26B7B3F2" w14:textId="77777777" w:rsidR="009A3EF6" w:rsidRPr="00E81654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07F1EC2" w14:textId="77777777" w:rsidR="009A3EF6" w:rsidRPr="00B537DA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A3EF6" w:rsidRPr="00B537DA" w14:paraId="361C3C34" w14:textId="77777777" w:rsidTr="009A3EF6">
        <w:tc>
          <w:tcPr>
            <w:tcW w:w="595" w:type="dxa"/>
          </w:tcPr>
          <w:p w14:paraId="42C8CE4E" w14:textId="77777777" w:rsidR="009A3EF6" w:rsidRPr="00E81654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9F6AE4" w14:textId="77777777" w:rsidR="009A3EF6" w:rsidRPr="00E81654" w:rsidRDefault="009A3EF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7AD47D86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4E06F92" w14:textId="77777777" w:rsidR="009A3EF6" w:rsidRPr="00DD1EE4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1251179" w14:textId="77777777" w:rsidR="009A3EF6" w:rsidRPr="00DD1EE4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3EF6" w:rsidRPr="00B537DA" w14:paraId="7C93F5F5" w14:textId="77777777" w:rsidTr="009A3EF6">
        <w:tc>
          <w:tcPr>
            <w:tcW w:w="595" w:type="dxa"/>
          </w:tcPr>
          <w:p w14:paraId="743E6A6F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9861279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477F6008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9A3EF6" w:rsidRPr="00B537DA" w14:paraId="01207C25" w14:textId="77777777" w:rsidTr="009A3EF6">
        <w:tc>
          <w:tcPr>
            <w:tcW w:w="595" w:type="dxa"/>
          </w:tcPr>
          <w:p w14:paraId="534FBD27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5185277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9A3EF6" w:rsidRPr="00B537DA" w14:paraId="63748CBA" w14:textId="77777777" w:rsidTr="009A3EF6">
        <w:tc>
          <w:tcPr>
            <w:tcW w:w="595" w:type="dxa"/>
          </w:tcPr>
          <w:p w14:paraId="564753E8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96ADB87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A3EF6" w:rsidRPr="00B537DA" w14:paraId="17A6305D" w14:textId="77777777" w:rsidTr="009A3EF6">
        <w:tc>
          <w:tcPr>
            <w:tcW w:w="595" w:type="dxa"/>
          </w:tcPr>
          <w:p w14:paraId="0947AEBD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E07431B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A3EF6" w:rsidRPr="00B537DA" w14:paraId="53BCB996" w14:textId="77777777" w:rsidTr="009A3EF6">
        <w:tc>
          <w:tcPr>
            <w:tcW w:w="595" w:type="dxa"/>
          </w:tcPr>
          <w:p w14:paraId="5D9A132F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ADEE323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A3EF6" w:rsidRPr="00B537DA" w14:paraId="7D48BB1F" w14:textId="77777777" w:rsidTr="009A3EF6">
        <w:tc>
          <w:tcPr>
            <w:tcW w:w="595" w:type="dxa"/>
          </w:tcPr>
          <w:p w14:paraId="0A28A3B6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41D2607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A3EF6" w:rsidRPr="00B537DA" w14:paraId="031F83C4" w14:textId="77777777" w:rsidTr="009A3EF6">
        <w:tc>
          <w:tcPr>
            <w:tcW w:w="595" w:type="dxa"/>
          </w:tcPr>
          <w:p w14:paraId="6A3F99A2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4F5C1FB" w14:textId="77777777" w:rsidR="009A3EF6" w:rsidRDefault="009A3EF6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F3E2ADC" w14:textId="77777777" w:rsidR="0097145D" w:rsidRPr="00170411" w:rsidRDefault="0097145D" w:rsidP="0097145D"/>
    <w:p w14:paraId="5EFEFEDB" w14:textId="35EE1B62" w:rsidR="0097145D" w:rsidRPr="00230F5A" w:rsidRDefault="0097145D" w:rsidP="0097145D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</w:t>
      </w:r>
      <w:r>
        <w:t>51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783F597" w14:textId="77777777" w:rsidR="0097145D" w:rsidRDefault="0097145D" w:rsidP="0097145D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7145D" w:rsidRPr="00B537DA" w14:paraId="37A23298" w14:textId="77777777" w:rsidTr="001C205D">
        <w:tc>
          <w:tcPr>
            <w:tcW w:w="595" w:type="dxa"/>
            <w:shd w:val="clear" w:color="auto" w:fill="auto"/>
          </w:tcPr>
          <w:p w14:paraId="08A85D6C" w14:textId="77777777" w:rsidR="0097145D" w:rsidRPr="00E81654" w:rsidRDefault="0097145D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E149B9A" w14:textId="77777777" w:rsidR="0097145D" w:rsidRPr="00B537DA" w:rsidRDefault="0097145D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26A639D" w14:textId="77777777" w:rsidR="0097145D" w:rsidRDefault="0097145D" w:rsidP="0097145D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9731611" w14:textId="77777777" w:rsidR="0097145D" w:rsidRDefault="0097145D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34CF0921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="00D015FB">
                    <w:rPr>
                      <w:rFonts w:ascii="Arial MT" w:hAnsi="Arial MT"/>
                      <w:spacing w:val="-6"/>
                      <w:sz w:val="20"/>
                    </w:rPr>
                    <w:t>1 y el largo es 3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45E80A89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</w:t>
                  </w:r>
                  <w:r w:rsidR="00D015FB">
                    <w:rPr>
                      <w:rFonts w:ascii="Arial MT" w:hAnsi="Arial MT"/>
                      <w:sz w:val="20"/>
                    </w:rPr>
                    <w:t xml:space="preserve">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2DB988F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D015FB">
                    <w:rPr>
                      <w:rFonts w:ascii="Arial MT" w:hAnsi="Arial MT"/>
                      <w:sz w:val="20"/>
                    </w:rPr>
                    <w:t>4 digitos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D015FB" w:rsidRPr="00F45E53" w14:paraId="3C49826D" w14:textId="77777777" w:rsidTr="00D015FB">
        <w:trPr>
          <w:trHeight w:val="268"/>
        </w:trPr>
        <w:tc>
          <w:tcPr>
            <w:tcW w:w="862" w:type="dxa"/>
          </w:tcPr>
          <w:p w14:paraId="4F186F2F" w14:textId="77777777" w:rsidR="00D015FB" w:rsidRPr="00F45E53" w:rsidRDefault="00D015F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D015FB" w:rsidRPr="00F45E53" w:rsidRDefault="00D015F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D015FB" w:rsidRPr="00F45E53" w:rsidRDefault="00D015F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D015FB" w:rsidRPr="00F45E53" w:rsidRDefault="00D015F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D015FB" w:rsidRPr="00F45E53" w:rsidRDefault="00D015F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D015FB" w:rsidRPr="00F45E53" w14:paraId="3218A4A9" w14:textId="77777777" w:rsidTr="00D015FB">
        <w:trPr>
          <w:trHeight w:val="268"/>
        </w:trPr>
        <w:tc>
          <w:tcPr>
            <w:tcW w:w="862" w:type="dxa"/>
          </w:tcPr>
          <w:p w14:paraId="6B1D5128" w14:textId="77777777" w:rsidR="00D015FB" w:rsidRPr="00F45E53" w:rsidRDefault="00D015F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D015FB" w:rsidRPr="00F45E53" w:rsidRDefault="00D015F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D015FB" w:rsidRPr="00F45E53" w:rsidRDefault="00D015FB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015FB" w:rsidRPr="00F45E53" w14:paraId="622814C1" w14:textId="77777777" w:rsidTr="00D015FB">
        <w:trPr>
          <w:trHeight w:val="268"/>
        </w:trPr>
        <w:tc>
          <w:tcPr>
            <w:tcW w:w="862" w:type="dxa"/>
          </w:tcPr>
          <w:p w14:paraId="7671AEB9" w14:textId="77777777" w:rsidR="00D015FB" w:rsidRPr="00F45E53" w:rsidRDefault="00D015F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D015FB" w:rsidRPr="00F45E53" w:rsidRDefault="00D015F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D015FB" w:rsidRPr="00F45E53" w:rsidRDefault="00D015F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015FB" w:rsidRPr="00F45E53" w14:paraId="29ABD7A0" w14:textId="77777777" w:rsidTr="00D015FB">
        <w:trPr>
          <w:trHeight w:val="268"/>
        </w:trPr>
        <w:tc>
          <w:tcPr>
            <w:tcW w:w="862" w:type="dxa"/>
          </w:tcPr>
          <w:p w14:paraId="36B1247A" w14:textId="77777777" w:rsidR="00D015FB" w:rsidRPr="00F45E53" w:rsidRDefault="00D015F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D015FB" w:rsidRPr="00F45E53" w:rsidRDefault="00D015F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D015FB" w:rsidRPr="00F45E53" w:rsidRDefault="00D015F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015FB" w:rsidRPr="00F45E53" w14:paraId="4A41D4E9" w14:textId="77777777" w:rsidTr="00D015FB">
        <w:trPr>
          <w:trHeight w:val="268"/>
        </w:trPr>
        <w:tc>
          <w:tcPr>
            <w:tcW w:w="862" w:type="dxa"/>
          </w:tcPr>
          <w:p w14:paraId="407BD317" w14:textId="77777777" w:rsidR="00D015FB" w:rsidRPr="00F45E53" w:rsidRDefault="00D015FB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D015FB" w:rsidRPr="00F45E53" w:rsidRDefault="00D015FB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D015FB" w:rsidRPr="00F45E53" w:rsidRDefault="00D015FB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D015FB" w:rsidRPr="00F45E53" w:rsidRDefault="00D015FB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015FB" w:rsidRPr="00F45E53" w14:paraId="306FA4E7" w14:textId="77777777" w:rsidTr="00D015FB">
        <w:trPr>
          <w:trHeight w:val="268"/>
        </w:trPr>
        <w:tc>
          <w:tcPr>
            <w:tcW w:w="862" w:type="dxa"/>
          </w:tcPr>
          <w:p w14:paraId="0E8DBBC7" w14:textId="7F4D293D" w:rsidR="00D015FB" w:rsidRPr="00F45E53" w:rsidRDefault="00D015FB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D015FB" w:rsidRPr="00F45E53" w:rsidRDefault="00D015FB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6BEEC274" w:rsidR="00D015FB" w:rsidRPr="00F45E53" w:rsidRDefault="00D015F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C5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36914E0C" w:rsidR="00D015FB" w:rsidRPr="00F45E53" w:rsidRDefault="00D015F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C5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D015FB" w:rsidRPr="00F45E53" w:rsidRDefault="00D015FB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D015FB" w:rsidRPr="00F45E53" w14:paraId="25816211" w14:textId="77777777" w:rsidTr="00D015FB">
        <w:trPr>
          <w:trHeight w:val="268"/>
        </w:trPr>
        <w:tc>
          <w:tcPr>
            <w:tcW w:w="862" w:type="dxa"/>
          </w:tcPr>
          <w:p w14:paraId="664DDB0C" w14:textId="064DEB07" w:rsidR="00D015FB" w:rsidRDefault="00D015FB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D015FB" w:rsidRPr="00F45E53" w:rsidRDefault="00D015FB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D015FB" w:rsidRDefault="00D015FB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D015FB" w:rsidRPr="009F2F7C" w:rsidRDefault="00D015FB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D015FB" w:rsidRPr="00F45E53" w:rsidRDefault="00D015FB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45B37DA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0DA23025" w:rsidR="00202F52" w:rsidRPr="00413F11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7578F1BE" w:rsidR="00F32211" w:rsidRPr="00A96CA0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D015FB">
              <w:rPr>
                <w:rFonts w:ascii="Times New Roman" w:hAnsi="Times New Roman" w:cs="Times New Roman"/>
                <w:b/>
                <w:bCs/>
                <w:color w:val="FF0000"/>
              </w:rPr>
              <w:t>51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D015FB">
              <w:rPr>
                <w:rFonts w:ascii="Times New Roman" w:hAnsi="Times New Roman" w:cs="Times New Roman"/>
                <w:b/>
                <w:bCs/>
                <w:color w:val="FF0000"/>
              </w:rPr>
              <w:t>XXXX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E50ADF1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015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D015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230F5A">
        <w:t>Archivo Carát</w:t>
      </w:r>
      <w:r>
        <w:t>u</w:t>
      </w:r>
      <w:r w:rsidRPr="00230F5A">
        <w:t>la</w:t>
      </w:r>
      <w:bookmarkEnd w:id="22"/>
      <w:bookmarkEnd w:id="23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48E5B65E" w:rsidR="00F32211" w:rsidRPr="00230F5A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D015FB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D015FB">
              <w:rPr>
                <w:rFonts w:ascii="Times New Roman" w:hAnsi="Times New Roman" w:cs="Times New Roman"/>
                <w:b/>
                <w:bCs/>
                <w:color w:val="FF0000"/>
              </w:rPr>
              <w:t>XXXX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19CB8DED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015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D015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115A985" w:rsidR="00917B9E" w:rsidRPr="00F45E53" w:rsidRDefault="00AC2A3A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A68E8AF" w:rsidR="00917B9E" w:rsidRPr="00F45E53" w:rsidRDefault="00AC2A3A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C2A3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27D6D35" w:rsidR="00B8004D" w:rsidRDefault="00AC2A3A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27E2D018" w14:textId="59539F08" w:rsidR="001278BF" w:rsidRPr="009947CD" w:rsidRDefault="00B612BD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0B3C2" w14:textId="77777777" w:rsidR="00CA03DD" w:rsidRDefault="00CA03DD" w:rsidP="00F10206">
      <w:pPr>
        <w:spacing w:after="0" w:line="240" w:lineRule="auto"/>
      </w:pPr>
      <w:r>
        <w:separator/>
      </w:r>
    </w:p>
  </w:endnote>
  <w:endnote w:type="continuationSeparator" w:id="0">
    <w:p w14:paraId="71A7EC43" w14:textId="77777777" w:rsidR="00CA03DD" w:rsidRDefault="00CA03DD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1A9BFF1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1D1CE7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A8973" w14:textId="77777777" w:rsidR="00CA03DD" w:rsidRDefault="00CA03DD" w:rsidP="00F10206">
      <w:pPr>
        <w:spacing w:after="0" w:line="240" w:lineRule="auto"/>
      </w:pPr>
      <w:r>
        <w:separator/>
      </w:r>
    </w:p>
  </w:footnote>
  <w:footnote w:type="continuationSeparator" w:id="0">
    <w:p w14:paraId="1E554CAD" w14:textId="77777777" w:rsidR="00CA03DD" w:rsidRDefault="00CA03DD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579024246">
    <w:abstractNumId w:val="1"/>
  </w:num>
  <w:num w:numId="2" w16cid:durableId="1614559289">
    <w:abstractNumId w:val="3"/>
  </w:num>
  <w:num w:numId="3" w16cid:durableId="1933662924">
    <w:abstractNumId w:val="2"/>
  </w:num>
  <w:num w:numId="4" w16cid:durableId="478348753">
    <w:abstractNumId w:val="4"/>
  </w:num>
  <w:num w:numId="5" w16cid:durableId="1561139007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1CE7"/>
    <w:rsid w:val="001D2934"/>
    <w:rsid w:val="001D4DBB"/>
    <w:rsid w:val="001D72C1"/>
    <w:rsid w:val="001E0F92"/>
    <w:rsid w:val="001E7E45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CB7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5C7E47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75AA7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7145D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3EF6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3DD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15FB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4671-38EA-4737-A882-DA27A40D7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47</cp:revision>
  <dcterms:created xsi:type="dcterms:W3CDTF">2024-03-06T13:25:00Z</dcterms:created>
  <dcterms:modified xsi:type="dcterms:W3CDTF">2024-06-11T15:08:00Z</dcterms:modified>
</cp:coreProperties>
</file>