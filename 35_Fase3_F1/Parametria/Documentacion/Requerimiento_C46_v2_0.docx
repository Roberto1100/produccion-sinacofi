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B3558E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B08F628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B3558E">
        <w:rPr>
          <w:rFonts w:ascii="Times New Roman" w:hAnsi="Times New Roman" w:cs="Times New Roman"/>
          <w:b/>
          <w:sz w:val="72"/>
          <w:szCs w:val="72"/>
        </w:rPr>
        <w:t>C46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B3558E">
        <w:rPr>
          <w:rFonts w:ascii="Times New Roman" w:hAnsi="Times New Roman" w:cs="Times New Roman"/>
          <w:b/>
          <w:sz w:val="72"/>
          <w:szCs w:val="72"/>
        </w:rPr>
        <w:t>820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B3558E" w:rsidRPr="00B3558E">
        <w:rPr>
          <w:rFonts w:ascii="Times New Roman" w:hAnsi="Times New Roman" w:cs="Times New Roman"/>
          <w:b/>
          <w:sz w:val="72"/>
          <w:szCs w:val="72"/>
        </w:rPr>
        <w:t>Situación de liquidez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6CD2A8F" w14:textId="0D2C8977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5D0C2B30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0B1AEAC1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1EE84803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16ABD79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182A77C3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4491544D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6DFC6D3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2CF75C90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6EB0DCC0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3F3A235A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3D25834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5744C14B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396E6EF7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53A64983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504A8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8FA4062" w:rsidR="00DA6AAC" w:rsidRPr="00230F5A" w:rsidRDefault="00B3558E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3712D" w:rsidRPr="00230F5A" w14:paraId="5339FC0E" w14:textId="7AB2D237" w:rsidTr="000506C0">
        <w:tc>
          <w:tcPr>
            <w:tcW w:w="1256" w:type="dxa"/>
          </w:tcPr>
          <w:p w14:paraId="3DF7E2D2" w14:textId="7A611E2F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342" w:type="dxa"/>
          </w:tcPr>
          <w:p w14:paraId="69C55B7E" w14:textId="68364996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39962E0" w14:textId="77777777" w:rsidR="0053712D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E72DFE5" w14:textId="77777777" w:rsidR="0053712D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804610F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1882E326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49205F0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3712D" w:rsidRPr="00230F5A" w14:paraId="251EA50D" w14:textId="22DD7FE9" w:rsidTr="000506C0">
        <w:tc>
          <w:tcPr>
            <w:tcW w:w="1256" w:type="dxa"/>
          </w:tcPr>
          <w:p w14:paraId="7287933A" w14:textId="2774A3A0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3712D" w:rsidRPr="00230F5A" w14:paraId="38B70AFE" w14:textId="34FEEE1D" w:rsidTr="000506C0">
        <w:tc>
          <w:tcPr>
            <w:tcW w:w="1256" w:type="dxa"/>
          </w:tcPr>
          <w:p w14:paraId="23AEB014" w14:textId="5799241D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3712D" w:rsidRPr="00230F5A" w14:paraId="4B606B6E" w14:textId="62885254" w:rsidTr="000506C0">
        <w:tc>
          <w:tcPr>
            <w:tcW w:w="1256" w:type="dxa"/>
          </w:tcPr>
          <w:p w14:paraId="612D72B6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3712D" w:rsidRPr="00230F5A" w14:paraId="2EA7A1DB" w14:textId="6C6D457E" w:rsidTr="000506C0">
        <w:tc>
          <w:tcPr>
            <w:tcW w:w="1256" w:type="dxa"/>
          </w:tcPr>
          <w:p w14:paraId="4D062B49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3712D" w:rsidRPr="00230F5A" w14:paraId="4EBD62EB" w14:textId="7659FBA3" w:rsidTr="000506C0">
        <w:tc>
          <w:tcPr>
            <w:tcW w:w="1256" w:type="dxa"/>
          </w:tcPr>
          <w:p w14:paraId="6FF918B3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3712D" w:rsidRPr="00230F5A" w:rsidRDefault="0053712D" w:rsidP="005371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197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2978"/>
      </w:tblGrid>
      <w:tr w:rsidR="00B3558E" w14:paraId="1CBC27A8" w14:textId="77777777" w:rsidTr="00B3558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055BE5B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5506FB">
              <w:rPr>
                <w:sz w:val="20"/>
                <w:lang w:val="es-CL"/>
              </w:rPr>
              <w:t>Código</w:t>
            </w:r>
            <w:r w:rsidRPr="005506FB">
              <w:rPr>
                <w:spacing w:val="-4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de</w:t>
            </w:r>
            <w:r w:rsidRPr="005506FB">
              <w:rPr>
                <w:spacing w:val="-4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la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institución</w:t>
            </w:r>
            <w:r w:rsidRPr="005506FB">
              <w:rPr>
                <w:spacing w:val="-1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099F491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B3558E" w14:paraId="0BB15B91" w14:textId="77777777" w:rsidTr="00B3558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09D63BD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53712D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3EC3045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B3558E" w14:paraId="7C07D41C" w14:textId="77777777" w:rsidTr="00B3558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772955F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5AD3163F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B3558E" w14:paraId="7065C47E" w14:textId="77777777" w:rsidTr="00B3558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07D4C35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0954D610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129)</w:t>
            </w:r>
          </w:p>
        </w:tc>
      </w:tr>
    </w:tbl>
    <w:p w14:paraId="0B300366" w14:textId="0F00FBF4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B3558E">
        <w:rPr>
          <w:rFonts w:ascii="Times New Roman" w:hAnsi="Times New Roman" w:cs="Times New Roman"/>
        </w:rPr>
        <w:t>26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56DA3968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0CD93781" w14:textId="51170D6C" w:rsidR="00B3558E" w:rsidRPr="00B3558E" w:rsidRDefault="00B3558E" w:rsidP="00B3558E">
      <w:pPr>
        <w:pStyle w:val="Textoindependiente"/>
        <w:spacing w:before="61"/>
        <w:ind w:left="212" w:right="201"/>
      </w:pPr>
      <w:r>
        <w:rPr>
          <w:rFonts w:ascii="Times New Roman"/>
          <w:i/>
        </w:rPr>
        <w:t xml:space="preserve">   </w:t>
      </w:r>
      <w:r>
        <w:t>Los</w:t>
      </w:r>
      <w:r>
        <w:rPr>
          <w:spacing w:val="7"/>
        </w:rPr>
        <w:t xml:space="preserve"> </w:t>
      </w:r>
      <w:r>
        <w:t>registros</w:t>
      </w:r>
      <w:r>
        <w:rPr>
          <w:spacing w:val="7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contendrán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distinta</w:t>
      </w:r>
      <w:r>
        <w:rPr>
          <w:spacing w:val="6"/>
        </w:rPr>
        <w:t xml:space="preserve"> </w:t>
      </w:r>
      <w:r>
        <w:t>índole,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primer</w:t>
      </w:r>
      <w:r>
        <w:rPr>
          <w:spacing w:val="7"/>
        </w:rPr>
        <w:t xml:space="preserve"> </w:t>
      </w:r>
      <w:r>
        <w:t>campo</w:t>
      </w:r>
      <w:r>
        <w:rPr>
          <w:spacing w:val="-6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identificará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trata,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 códigos:</w:t>
      </w:r>
    </w:p>
    <w:p w14:paraId="095B6625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722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B3558E" w14:paraId="7E69B15E" w14:textId="77777777" w:rsidTr="00B3558E">
        <w:trPr>
          <w:trHeight w:val="241"/>
        </w:trPr>
        <w:tc>
          <w:tcPr>
            <w:tcW w:w="1414" w:type="dxa"/>
          </w:tcPr>
          <w:p w14:paraId="126A51CA" w14:textId="5FEACCD7" w:rsidR="00B3558E" w:rsidRDefault="00B3558E" w:rsidP="00B3558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0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D07CA4" w14:textId="77777777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6BDBD6" w14:textId="7866B1B8" w:rsidR="00B3558E" w:rsidRPr="005506FB" w:rsidRDefault="00B3558E" w:rsidP="00B3558E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5506FB">
              <w:rPr>
                <w:sz w:val="20"/>
                <w:lang w:val="es-CL"/>
              </w:rPr>
              <w:t>Control de</w:t>
            </w:r>
            <w:r w:rsidRPr="005506FB">
              <w:rPr>
                <w:spacing w:val="-1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límites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de</w:t>
            </w:r>
            <w:r w:rsidRPr="005506FB">
              <w:rPr>
                <w:spacing w:val="-4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descalce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de</w:t>
            </w:r>
            <w:r w:rsidRPr="005506FB">
              <w:rPr>
                <w:spacing w:val="-4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plazo</w:t>
            </w:r>
          </w:p>
        </w:tc>
      </w:tr>
      <w:tr w:rsidR="00B3558E" w14:paraId="51DFE9AF" w14:textId="77777777" w:rsidTr="00B3558E">
        <w:trPr>
          <w:trHeight w:val="244"/>
        </w:trPr>
        <w:tc>
          <w:tcPr>
            <w:tcW w:w="1414" w:type="dxa"/>
          </w:tcPr>
          <w:p w14:paraId="37C6568A" w14:textId="7557729D" w:rsidR="00B3558E" w:rsidRDefault="00B3558E" w:rsidP="00B3558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0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EF2BB7B" w14:textId="77777777" w:rsidR="00B3558E" w:rsidRDefault="00B3558E" w:rsidP="00B3558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1FAC91" w14:textId="16BCE7C4" w:rsidR="00B3558E" w:rsidRPr="005506FB" w:rsidRDefault="00B3558E" w:rsidP="00B3558E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5506FB">
              <w:rPr>
                <w:sz w:val="20"/>
                <w:lang w:val="es-CL"/>
              </w:rPr>
              <w:t>Detalle</w:t>
            </w:r>
            <w:r w:rsidRPr="005506FB">
              <w:rPr>
                <w:spacing w:val="-4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de</w:t>
            </w:r>
            <w:r w:rsidRPr="005506FB">
              <w:rPr>
                <w:spacing w:val="-2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flujos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de</w:t>
            </w:r>
            <w:r w:rsidRPr="005506FB">
              <w:rPr>
                <w:spacing w:val="-4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ingreso</w:t>
            </w:r>
            <w:r w:rsidRPr="005506FB">
              <w:rPr>
                <w:spacing w:val="-4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y</w:t>
            </w:r>
            <w:r w:rsidRPr="005506FB">
              <w:rPr>
                <w:spacing w:val="2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egresos</w:t>
            </w:r>
          </w:p>
        </w:tc>
      </w:tr>
    </w:tbl>
    <w:p w14:paraId="30CA844B" w14:textId="77777777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29DEBF62" w14:textId="0CE86600" w:rsidR="00B3558E" w:rsidRPr="00B3558E" w:rsidRDefault="00B3558E" w:rsidP="00B3558E">
      <w:pPr>
        <w:tabs>
          <w:tab w:val="left" w:pos="1349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</w:t>
      </w:r>
      <w:r>
        <w:rPr>
          <w:rFonts w:ascii="Times New Roman" w:hAnsi="Times New Roman"/>
          <w:i/>
          <w:sz w:val="20"/>
        </w:rPr>
        <w:tab/>
      </w:r>
      <w:r w:rsidRPr="00B3558E">
        <w:rPr>
          <w:rFonts w:ascii="Times New Roman" w:hAnsi="Times New Roman"/>
          <w:i/>
          <w:sz w:val="20"/>
        </w:rPr>
        <w:t>Registro</w:t>
      </w:r>
      <w:r w:rsidRPr="00B3558E">
        <w:rPr>
          <w:rFonts w:ascii="Times New Roman" w:hAnsi="Times New Roman"/>
          <w:i/>
          <w:spacing w:val="-1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para remitir</w:t>
      </w:r>
      <w:r w:rsidRPr="00B3558E">
        <w:rPr>
          <w:rFonts w:ascii="Times New Roman" w:hAnsi="Times New Roman"/>
          <w:i/>
          <w:spacing w:val="-3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información sobre</w:t>
      </w:r>
      <w:r w:rsidRPr="00B3558E">
        <w:rPr>
          <w:rFonts w:ascii="Times New Roman" w:hAnsi="Times New Roman"/>
          <w:i/>
          <w:spacing w:val="-2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el</w:t>
      </w:r>
      <w:r w:rsidRPr="00B3558E">
        <w:rPr>
          <w:rFonts w:ascii="Times New Roman" w:hAnsi="Times New Roman"/>
          <w:i/>
          <w:spacing w:val="-1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control</w:t>
      </w:r>
      <w:r w:rsidRPr="00B3558E">
        <w:rPr>
          <w:rFonts w:ascii="Times New Roman" w:hAnsi="Times New Roman"/>
          <w:i/>
          <w:spacing w:val="-3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de</w:t>
      </w:r>
      <w:r w:rsidRPr="00B3558E">
        <w:rPr>
          <w:rFonts w:ascii="Times New Roman" w:hAnsi="Times New Roman"/>
          <w:i/>
          <w:spacing w:val="-3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límites</w:t>
      </w:r>
      <w:r w:rsidRPr="00B3558E">
        <w:rPr>
          <w:rFonts w:ascii="Times New Roman" w:hAnsi="Times New Roman"/>
          <w:i/>
          <w:spacing w:val="-2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de</w:t>
      </w:r>
      <w:r w:rsidRPr="00B3558E">
        <w:rPr>
          <w:rFonts w:ascii="Times New Roman" w:hAnsi="Times New Roman"/>
          <w:i/>
          <w:spacing w:val="-2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descalce</w:t>
      </w:r>
      <w:r w:rsidRPr="00B3558E">
        <w:rPr>
          <w:rFonts w:ascii="Times New Roman" w:hAnsi="Times New Roman"/>
          <w:i/>
          <w:spacing w:val="-1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de</w:t>
      </w:r>
      <w:r w:rsidRPr="00B3558E">
        <w:rPr>
          <w:rFonts w:ascii="Times New Roman" w:hAnsi="Times New Roman"/>
          <w:i/>
          <w:spacing w:val="-2"/>
          <w:sz w:val="20"/>
        </w:rPr>
        <w:t xml:space="preserve"> </w:t>
      </w:r>
      <w:r w:rsidRPr="00B3558E">
        <w:rPr>
          <w:rFonts w:ascii="Times New Roman" w:hAnsi="Times New Roman"/>
          <w:i/>
          <w:sz w:val="20"/>
        </w:rPr>
        <w:t>plazo</w:t>
      </w:r>
      <w:r>
        <w:rPr>
          <w:rFonts w:ascii="Times New Roman" w:hAnsi="Times New Roman"/>
          <w:i/>
          <w:sz w:val="20"/>
        </w:rPr>
        <w:t xml:space="preserve"> (Cod 01)</w:t>
      </w:r>
    </w:p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B3558E" w14:paraId="4A589329" w14:textId="77777777" w:rsidTr="00725859">
        <w:trPr>
          <w:trHeight w:val="244"/>
        </w:trPr>
        <w:tc>
          <w:tcPr>
            <w:tcW w:w="1414" w:type="dxa"/>
          </w:tcPr>
          <w:p w14:paraId="282A93A1" w14:textId="1BFA80B3" w:rsidR="00B3558E" w:rsidRDefault="00B3558E" w:rsidP="00B3558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46E441C" w14:textId="411DB70D" w:rsidR="00B3558E" w:rsidRDefault="00B3558E" w:rsidP="00B3558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3797A1" w14:textId="385A5218" w:rsidR="00B3558E" w:rsidRDefault="00B3558E" w:rsidP="00B3558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0C0AA79" w14:textId="798AED80" w:rsidR="00B3558E" w:rsidRDefault="00B3558E" w:rsidP="00B3558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3558E" w14:paraId="3E42C51A" w14:textId="77777777" w:rsidTr="00725859">
        <w:trPr>
          <w:trHeight w:val="242"/>
        </w:trPr>
        <w:tc>
          <w:tcPr>
            <w:tcW w:w="1414" w:type="dxa"/>
          </w:tcPr>
          <w:p w14:paraId="4312765E" w14:textId="0F7D0D59" w:rsidR="00B3558E" w:rsidRDefault="00B3558E" w:rsidP="00B3558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53D242" w14:textId="7EF8F9CB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B60D36" w14:textId="30B723A7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0B25A54A" w14:textId="28934A19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3558E" w14:paraId="7B30F303" w14:textId="77777777" w:rsidTr="00725859">
        <w:trPr>
          <w:trHeight w:val="242"/>
        </w:trPr>
        <w:tc>
          <w:tcPr>
            <w:tcW w:w="1414" w:type="dxa"/>
          </w:tcPr>
          <w:p w14:paraId="22903949" w14:textId="35004D90" w:rsidR="00B3558E" w:rsidRDefault="00B3558E" w:rsidP="00B3558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F259E6" w14:textId="5C7C8F26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6F7EC2" w14:textId="77648048" w:rsidR="00B3558E" w:rsidRPr="004D2F75" w:rsidRDefault="00B3558E" w:rsidP="00B3558E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5506FB">
              <w:rPr>
                <w:sz w:val="20"/>
                <w:lang w:val="es-CL"/>
              </w:rPr>
              <w:t>Tipo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de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monto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para</w:t>
            </w:r>
            <w:r w:rsidRPr="005506FB">
              <w:rPr>
                <w:spacing w:val="-2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control de</w:t>
            </w:r>
            <w:r w:rsidRPr="005506FB">
              <w:rPr>
                <w:spacing w:val="-3"/>
                <w:sz w:val="20"/>
                <w:lang w:val="es-CL"/>
              </w:rPr>
              <w:t xml:space="preserve"> </w:t>
            </w:r>
            <w:r w:rsidRPr="005506FB">
              <w:rPr>
                <w:sz w:val="20"/>
                <w:lang w:val="es-CL"/>
              </w:rPr>
              <w:t>límites</w:t>
            </w:r>
          </w:p>
        </w:tc>
        <w:tc>
          <w:tcPr>
            <w:tcW w:w="2549" w:type="dxa"/>
          </w:tcPr>
          <w:p w14:paraId="655EA6C6" w14:textId="68CD9811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3558E" w14:paraId="2BD9FA93" w14:textId="77777777" w:rsidTr="00725859">
        <w:trPr>
          <w:trHeight w:val="244"/>
        </w:trPr>
        <w:tc>
          <w:tcPr>
            <w:tcW w:w="1414" w:type="dxa"/>
          </w:tcPr>
          <w:p w14:paraId="1FE7A850" w14:textId="3661CF1D" w:rsidR="00B3558E" w:rsidRDefault="00B3558E" w:rsidP="00B3558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530C009" w14:textId="55E0D701" w:rsidR="00B3558E" w:rsidRDefault="00B3558E" w:rsidP="00B3558E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43CAE0" w14:textId="34E2EB1A" w:rsidR="00B3558E" w:rsidRDefault="00B3558E" w:rsidP="00B3558E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2549" w:type="dxa"/>
          </w:tcPr>
          <w:p w14:paraId="65CAB04A" w14:textId="4F560682" w:rsidR="00B3558E" w:rsidRDefault="00B3558E" w:rsidP="00B3558E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B3558E" w14:paraId="3FA71E00" w14:textId="77777777" w:rsidTr="000A7385">
        <w:trPr>
          <w:trHeight w:val="242"/>
        </w:trPr>
        <w:tc>
          <w:tcPr>
            <w:tcW w:w="1414" w:type="dxa"/>
          </w:tcPr>
          <w:p w14:paraId="646E9E42" w14:textId="15789397" w:rsidR="00B3558E" w:rsidRDefault="00B3558E" w:rsidP="00B3558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BA4769" w14:textId="4390B26E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523D2B" w14:textId="7C073DB2" w:rsidR="00B3558E" w:rsidRPr="004D2F75" w:rsidRDefault="00B3558E" w:rsidP="00B3558E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  <w:shd w:val="clear" w:color="auto" w:fill="FFFF00"/>
          </w:tcPr>
          <w:p w14:paraId="5101730A" w14:textId="31AF044D" w:rsidR="00B3558E" w:rsidRDefault="00B3558E" w:rsidP="00B3558E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</w:t>
            </w:r>
            <w:r w:rsidR="00BE1818">
              <w:rPr>
                <w:sz w:val="20"/>
              </w:rPr>
              <w:t>7</w:t>
            </w:r>
            <w:r>
              <w:rPr>
                <w:sz w:val="20"/>
              </w:rPr>
              <w:t>)</w:t>
            </w:r>
          </w:p>
        </w:tc>
      </w:tr>
    </w:tbl>
    <w:p w14:paraId="18EE657A" w14:textId="0A0A586F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B3558E">
        <w:t>26</w:t>
      </w:r>
      <w:r>
        <w:rPr>
          <w:spacing w:val="-2"/>
        </w:rPr>
        <w:t xml:space="preserve"> </w:t>
      </w:r>
      <w:r>
        <w:t>Bytes</w:t>
      </w:r>
    </w:p>
    <w:p w14:paraId="0CB7A6CE" w14:textId="039F6A5D" w:rsidR="004D2F75" w:rsidRDefault="000A7385" w:rsidP="000A7385">
      <w:pPr>
        <w:shd w:val="clear" w:color="auto" w:fill="FFFF00"/>
      </w:pPr>
      <w:r>
        <w:t xml:space="preserve">Validar </w:t>
      </w:r>
      <w:proofErr w:type="spellStart"/>
      <w:r>
        <w:t>Filler</w:t>
      </w:r>
      <w:proofErr w:type="spellEnd"/>
    </w:p>
    <w:p w14:paraId="428AB01A" w14:textId="29F51745" w:rsidR="00B3558E" w:rsidRDefault="00B3558E" w:rsidP="00B3558E">
      <w:pPr>
        <w:pStyle w:val="Prrafodelista"/>
        <w:tabs>
          <w:tab w:val="left" w:pos="1349"/>
        </w:tabs>
        <w:spacing w:after="58"/>
        <w:ind w:firstLine="0"/>
        <w:rPr>
          <w:rFonts w:ascii="Times New Roman" w:hAnsi="Times New Roman"/>
          <w:i/>
          <w:sz w:val="20"/>
        </w:rPr>
      </w:pPr>
      <w:r>
        <w:tab/>
      </w:r>
      <w:proofErr w:type="spellStart"/>
      <w:r>
        <w:rPr>
          <w:rFonts w:ascii="Times New Roman" w:hAnsi="Times New Roman"/>
          <w:i/>
          <w:sz w:val="20"/>
        </w:rPr>
        <w:t>Registro</w:t>
      </w:r>
      <w:proofErr w:type="spellEnd"/>
      <w:r>
        <w:rPr>
          <w:rFonts w:ascii="Times New Roman" w:hAnsi="Times New Roman"/>
          <w:i/>
          <w:sz w:val="20"/>
        </w:rPr>
        <w:t xml:space="preserve"> para remitir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información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sobre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detalle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flujos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ingreso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 egreso.</w:t>
      </w:r>
      <w:r w:rsidR="00E02B4F" w:rsidRPr="00E02B4F">
        <w:rPr>
          <w:rFonts w:ascii="Times New Roman" w:hAnsi="Times New Roman"/>
          <w:i/>
          <w:sz w:val="20"/>
        </w:rPr>
        <w:t xml:space="preserve"> </w:t>
      </w:r>
      <w:r w:rsidR="00E02B4F">
        <w:rPr>
          <w:rFonts w:ascii="Times New Roman" w:hAnsi="Times New Roman"/>
          <w:i/>
          <w:sz w:val="20"/>
        </w:rPr>
        <w:t>(Cod 02)</w:t>
      </w:r>
    </w:p>
    <w:p w14:paraId="3DC17C37" w14:textId="7A383AAB" w:rsidR="00B3558E" w:rsidRDefault="00B3558E" w:rsidP="00B3558E">
      <w:pPr>
        <w:pStyle w:val="Prrafodelista"/>
        <w:tabs>
          <w:tab w:val="left" w:pos="1349"/>
        </w:tabs>
        <w:spacing w:after="58"/>
        <w:ind w:firstLine="0"/>
        <w:rPr>
          <w:rFonts w:ascii="Times New Roman" w:hAns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B3558E" w14:paraId="6B3D6753" w14:textId="77777777" w:rsidTr="0000205B">
        <w:trPr>
          <w:trHeight w:val="244"/>
        </w:trPr>
        <w:tc>
          <w:tcPr>
            <w:tcW w:w="1414" w:type="dxa"/>
          </w:tcPr>
          <w:p w14:paraId="50FECF55" w14:textId="77777777" w:rsidR="00B3558E" w:rsidRDefault="00B3558E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A64C7EB" w14:textId="77777777" w:rsidR="00B3558E" w:rsidRDefault="00B3558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7566C9E" w14:textId="77777777" w:rsidR="00B3558E" w:rsidRDefault="00B3558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991D8F7" w14:textId="77777777" w:rsidR="00B3558E" w:rsidRDefault="00B3558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3558E" w14:paraId="752FA632" w14:textId="77777777" w:rsidTr="0000205B">
        <w:trPr>
          <w:trHeight w:val="242"/>
        </w:trPr>
        <w:tc>
          <w:tcPr>
            <w:tcW w:w="1414" w:type="dxa"/>
          </w:tcPr>
          <w:p w14:paraId="2DB1D510" w14:textId="77777777" w:rsidR="00B3558E" w:rsidRDefault="00B3558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478EAC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6391761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2125" w:type="dxa"/>
          </w:tcPr>
          <w:p w14:paraId="1742B53D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3558E" w14:paraId="23E7962D" w14:textId="77777777" w:rsidTr="0000205B">
        <w:trPr>
          <w:trHeight w:val="244"/>
        </w:trPr>
        <w:tc>
          <w:tcPr>
            <w:tcW w:w="1414" w:type="dxa"/>
          </w:tcPr>
          <w:p w14:paraId="4007BF7B" w14:textId="77777777" w:rsidR="00B3558E" w:rsidRDefault="00B3558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4499A25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6AB235C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monto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</w:p>
        </w:tc>
        <w:tc>
          <w:tcPr>
            <w:tcW w:w="2125" w:type="dxa"/>
          </w:tcPr>
          <w:p w14:paraId="3E783074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3558E" w14:paraId="1081527A" w14:textId="77777777" w:rsidTr="0000205B">
        <w:trPr>
          <w:trHeight w:val="242"/>
        </w:trPr>
        <w:tc>
          <w:tcPr>
            <w:tcW w:w="1414" w:type="dxa"/>
          </w:tcPr>
          <w:p w14:paraId="0679137E" w14:textId="77777777" w:rsidR="00B3558E" w:rsidRDefault="00B3558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DED85C3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31847F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2125" w:type="dxa"/>
          </w:tcPr>
          <w:p w14:paraId="22B4E351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3558E" w14:paraId="74A6A927" w14:textId="77777777" w:rsidTr="0000205B">
        <w:trPr>
          <w:trHeight w:val="244"/>
        </w:trPr>
        <w:tc>
          <w:tcPr>
            <w:tcW w:w="1414" w:type="dxa"/>
          </w:tcPr>
          <w:p w14:paraId="4C45C0B3" w14:textId="77777777" w:rsidR="00B3558E" w:rsidRDefault="00B3558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AFE7D94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024557C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</w:p>
        </w:tc>
        <w:tc>
          <w:tcPr>
            <w:tcW w:w="2125" w:type="dxa"/>
          </w:tcPr>
          <w:p w14:paraId="0CF02ACD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B3558E" w14:paraId="4531E707" w14:textId="77777777" w:rsidTr="0000205B">
        <w:trPr>
          <w:trHeight w:val="242"/>
        </w:trPr>
        <w:tc>
          <w:tcPr>
            <w:tcW w:w="1414" w:type="dxa"/>
          </w:tcPr>
          <w:p w14:paraId="38B42B9B" w14:textId="77777777" w:rsidR="00B3558E" w:rsidRDefault="00B3558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2F999F8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C94B5ED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  <w:tc>
          <w:tcPr>
            <w:tcW w:w="2125" w:type="dxa"/>
          </w:tcPr>
          <w:p w14:paraId="20144899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3558E" w14:paraId="1314A679" w14:textId="77777777" w:rsidTr="0000205B">
        <w:trPr>
          <w:trHeight w:val="244"/>
        </w:trPr>
        <w:tc>
          <w:tcPr>
            <w:tcW w:w="1414" w:type="dxa"/>
          </w:tcPr>
          <w:p w14:paraId="2678E265" w14:textId="77777777" w:rsidR="00B3558E" w:rsidRDefault="00B3558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691F0EC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7D43200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2125" w:type="dxa"/>
          </w:tcPr>
          <w:p w14:paraId="128F008C" w14:textId="77777777" w:rsidR="00B3558E" w:rsidRDefault="00B3558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B3558E" w14:paraId="5A0B1172" w14:textId="77777777" w:rsidTr="0000205B">
        <w:trPr>
          <w:trHeight w:val="242"/>
        </w:trPr>
        <w:tc>
          <w:tcPr>
            <w:tcW w:w="1414" w:type="dxa"/>
          </w:tcPr>
          <w:p w14:paraId="1A43187F" w14:textId="77777777" w:rsidR="00B3558E" w:rsidRDefault="00B3558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B0F7DE1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C5CEDFD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2125" w:type="dxa"/>
          </w:tcPr>
          <w:p w14:paraId="5422E72A" w14:textId="77777777" w:rsidR="00B3558E" w:rsidRDefault="00B3558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75A91E6C" w14:textId="77777777" w:rsidR="00B3558E" w:rsidRDefault="00B3558E" w:rsidP="00B3558E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26 Bytes</w:t>
      </w:r>
    </w:p>
    <w:p w14:paraId="5A2FB612" w14:textId="77777777" w:rsidR="00B3558E" w:rsidRDefault="00B3558E" w:rsidP="00B3558E">
      <w:pPr>
        <w:pStyle w:val="Prrafodelista"/>
        <w:tabs>
          <w:tab w:val="left" w:pos="1349"/>
        </w:tabs>
        <w:spacing w:after="58"/>
        <w:ind w:firstLine="0"/>
        <w:rPr>
          <w:rFonts w:ascii="Times New Roman" w:hAnsi="Times New Roman"/>
          <w:i/>
          <w:sz w:val="20"/>
        </w:rPr>
      </w:pPr>
    </w:p>
    <w:p w14:paraId="54D996C3" w14:textId="52C3F8E1" w:rsidR="00B3558E" w:rsidRDefault="005506FB" w:rsidP="004D2F75">
      <w:r>
        <w:rPr>
          <w:noProof/>
        </w:rPr>
        <w:drawing>
          <wp:inline distT="0" distB="0" distL="0" distR="0" wp14:anchorId="2FB4E6EC" wp14:editId="19685650">
            <wp:extent cx="4800600" cy="1543050"/>
            <wp:effectExtent l="0" t="0" r="0" b="0"/>
            <wp:docPr id="1978172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58DC" w14:textId="2D54A48E" w:rsidR="00B3558E" w:rsidRDefault="00B3558E" w:rsidP="004D2F75"/>
    <w:p w14:paraId="2339B0A2" w14:textId="77777777" w:rsidR="00B3558E" w:rsidRDefault="00B3558E" w:rsidP="004D2F75">
      <w:pPr>
        <w:sectPr w:rsidR="00B3558E" w:rsidSect="00C0315E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8E0ACF" w:rsidRPr="00B537DA" w14:paraId="24975DBB" w14:textId="77777777" w:rsidTr="008E0ACF">
        <w:tc>
          <w:tcPr>
            <w:tcW w:w="595" w:type="dxa"/>
          </w:tcPr>
          <w:bookmarkEnd w:id="6"/>
          <w:p w14:paraId="4C7D1ACF" w14:textId="77777777" w:rsidR="008E0ACF" w:rsidRPr="00B537DA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67A5C0D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F2A4B4B" w14:textId="77777777" w:rsidR="008E0ACF" w:rsidRPr="00B537DA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8E0ACF" w:rsidRPr="00B537DA" w14:paraId="14ED0EB7" w14:textId="77777777" w:rsidTr="008E0ACF">
        <w:tc>
          <w:tcPr>
            <w:tcW w:w="595" w:type="dxa"/>
          </w:tcPr>
          <w:p w14:paraId="5DF38E79" w14:textId="77777777" w:rsidR="008E0ACF" w:rsidRPr="00B537DA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3AD92FE" w14:textId="77777777" w:rsidR="008E0ACF" w:rsidRPr="00B537DA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8E0ACF" w:rsidRPr="00B537DA" w14:paraId="003EE027" w14:textId="77777777" w:rsidTr="008E0ACF">
        <w:tc>
          <w:tcPr>
            <w:tcW w:w="595" w:type="dxa"/>
          </w:tcPr>
          <w:p w14:paraId="655A404B" w14:textId="77777777" w:rsidR="008E0ACF" w:rsidRPr="00E81654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6177D4" w14:textId="77777777" w:rsidR="008E0ACF" w:rsidRPr="00B537DA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E0ACF" w:rsidRPr="00B537DA" w14:paraId="34935496" w14:textId="77777777" w:rsidTr="008E0ACF">
        <w:tc>
          <w:tcPr>
            <w:tcW w:w="595" w:type="dxa"/>
          </w:tcPr>
          <w:p w14:paraId="0729ED5F" w14:textId="77777777" w:rsidR="008E0ACF" w:rsidRPr="00E81654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E8407A3" w14:textId="77777777" w:rsidR="008E0ACF" w:rsidRPr="00E81654" w:rsidRDefault="008E0ACF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A25F449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197DCA" w14:textId="77777777" w:rsidR="008E0ACF" w:rsidRPr="00DD1EE4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5FBB674" w14:textId="77777777" w:rsidR="008E0ACF" w:rsidRPr="00DD1EE4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E0ACF" w:rsidRPr="00B537DA" w14:paraId="3D782F0C" w14:textId="77777777" w:rsidTr="008E0ACF">
        <w:tc>
          <w:tcPr>
            <w:tcW w:w="595" w:type="dxa"/>
          </w:tcPr>
          <w:p w14:paraId="1320CD2C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C6BB9D1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BC486E6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8E0ACF" w:rsidRPr="00B537DA" w14:paraId="2528CB6D" w14:textId="77777777" w:rsidTr="008E0ACF">
        <w:tc>
          <w:tcPr>
            <w:tcW w:w="595" w:type="dxa"/>
          </w:tcPr>
          <w:p w14:paraId="46B1C530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CE69682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8E0ACF" w:rsidRPr="00B537DA" w14:paraId="6779AE3F" w14:textId="77777777" w:rsidTr="008E0ACF">
        <w:tc>
          <w:tcPr>
            <w:tcW w:w="595" w:type="dxa"/>
          </w:tcPr>
          <w:p w14:paraId="2910D20A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556A161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8E0ACF" w:rsidRPr="00B537DA" w14:paraId="21DDE527" w14:textId="77777777" w:rsidTr="008E0ACF">
        <w:tc>
          <w:tcPr>
            <w:tcW w:w="595" w:type="dxa"/>
          </w:tcPr>
          <w:p w14:paraId="421EA6F0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CF72F4A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E0ACF" w:rsidRPr="00B537DA" w14:paraId="6E47037B" w14:textId="77777777" w:rsidTr="008E0ACF">
        <w:tc>
          <w:tcPr>
            <w:tcW w:w="595" w:type="dxa"/>
          </w:tcPr>
          <w:p w14:paraId="58ACD6A5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9B34ABC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E0ACF" w:rsidRPr="00B537DA" w14:paraId="0F95562B" w14:textId="77777777" w:rsidTr="008E0ACF">
        <w:tc>
          <w:tcPr>
            <w:tcW w:w="595" w:type="dxa"/>
          </w:tcPr>
          <w:p w14:paraId="355D892F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064A185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E0ACF" w:rsidRPr="00B537DA" w14:paraId="0EC1F36A" w14:textId="77777777" w:rsidTr="008E0ACF">
        <w:tc>
          <w:tcPr>
            <w:tcW w:w="595" w:type="dxa"/>
          </w:tcPr>
          <w:p w14:paraId="6F1763D8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5E4675" w14:textId="77777777" w:rsidR="008E0ACF" w:rsidRDefault="008E0AC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C36982" w14:textId="77777777" w:rsidR="00911EAC" w:rsidRPr="00170411" w:rsidRDefault="00911EAC" w:rsidP="00911EAC"/>
    <w:p w14:paraId="7FB3768A" w14:textId="7740FBF3" w:rsidR="00911EAC" w:rsidRPr="00230F5A" w:rsidRDefault="00911EAC" w:rsidP="00911EAC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C4</w:t>
      </w:r>
      <w:r>
        <w:t>6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2D795EE" w14:textId="77777777" w:rsidR="00911EAC" w:rsidRDefault="00911EAC" w:rsidP="00911E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11EAC" w:rsidRPr="00B537DA" w14:paraId="3156AD20" w14:textId="77777777" w:rsidTr="001C205D">
        <w:tc>
          <w:tcPr>
            <w:tcW w:w="595" w:type="dxa"/>
          </w:tcPr>
          <w:p w14:paraId="439F806F" w14:textId="77777777" w:rsidR="00911EAC" w:rsidRDefault="00911EA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590F0C46" w14:textId="744860B7" w:rsidR="00911EAC" w:rsidRDefault="00911EA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</w:t>
            </w:r>
            <w:r w:rsidR="00C572A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02</w:t>
            </w:r>
            <w:r w:rsidR="00C572A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11EAC" w:rsidRPr="00B537DA" w14:paraId="7859F351" w14:textId="77777777" w:rsidTr="001C205D">
        <w:tc>
          <w:tcPr>
            <w:tcW w:w="595" w:type="dxa"/>
            <w:shd w:val="clear" w:color="auto" w:fill="auto"/>
          </w:tcPr>
          <w:p w14:paraId="653C7A57" w14:textId="77777777" w:rsidR="00911EAC" w:rsidRPr="00E81654" w:rsidRDefault="00911EA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C2E5404" w14:textId="77777777" w:rsidR="00911EAC" w:rsidRPr="00B537DA" w:rsidRDefault="00911EA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3A203343" w14:textId="77777777" w:rsidR="00911EAC" w:rsidRDefault="00911EAC" w:rsidP="00911E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5B6F9B" w14:textId="77777777" w:rsidR="00911EAC" w:rsidRDefault="00911EAC" w:rsidP="00911EAC">
      <w:pPr>
        <w:pStyle w:val="Textoindependiente"/>
        <w:ind w:left="360"/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22FB9">
                    <w:rPr>
                      <w:rFonts w:ascii="Arial MT" w:hAnsi="Arial MT"/>
                      <w:sz w:val="20"/>
                    </w:rPr>
                    <w:t>1</w:t>
                  </w:r>
                  <w:r w:rsidRPr="00F22FB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F22FB9">
                    <w:rPr>
                      <w:rFonts w:ascii="Arial MT" w:hAnsi="Arial MT"/>
                      <w:sz w:val="20"/>
                    </w:rPr>
                    <w:t>y</w:t>
                  </w:r>
                  <w:r w:rsidRPr="00F22FB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F22FB9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F22FB9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F22FB9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911EAC" w:rsidRPr="00F45E53" w14:paraId="3C49826D" w14:textId="77777777" w:rsidTr="00911EAC">
        <w:trPr>
          <w:trHeight w:val="268"/>
        </w:trPr>
        <w:tc>
          <w:tcPr>
            <w:tcW w:w="862" w:type="dxa"/>
          </w:tcPr>
          <w:p w14:paraId="4F186F2F" w14:textId="77777777" w:rsidR="00911EAC" w:rsidRPr="00F45E53" w:rsidRDefault="00911EAC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911EAC" w:rsidRPr="00F45E53" w:rsidRDefault="00911EAC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911EAC" w:rsidRPr="00F45E53" w:rsidRDefault="00911EAC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911EAC" w:rsidRPr="00F45E53" w:rsidRDefault="00911EA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911EAC" w:rsidRPr="00F45E53" w:rsidRDefault="00911EA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911EAC" w:rsidRPr="00F45E53" w14:paraId="3218A4A9" w14:textId="77777777" w:rsidTr="00911EAC">
        <w:trPr>
          <w:trHeight w:val="268"/>
        </w:trPr>
        <w:tc>
          <w:tcPr>
            <w:tcW w:w="862" w:type="dxa"/>
          </w:tcPr>
          <w:p w14:paraId="6B1D5128" w14:textId="77777777" w:rsidR="00911EAC" w:rsidRPr="00F45E53" w:rsidRDefault="00911E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911EAC" w:rsidRPr="00F45E53" w:rsidRDefault="00911E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911EAC" w:rsidRPr="00F45E53" w:rsidRDefault="00911EAC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11EAC" w:rsidRPr="00F45E53" w14:paraId="622814C1" w14:textId="77777777" w:rsidTr="00911EAC">
        <w:trPr>
          <w:trHeight w:val="268"/>
        </w:trPr>
        <w:tc>
          <w:tcPr>
            <w:tcW w:w="862" w:type="dxa"/>
          </w:tcPr>
          <w:p w14:paraId="7671AEB9" w14:textId="77777777" w:rsidR="00911EAC" w:rsidRPr="00F45E53" w:rsidRDefault="00911E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911EAC" w:rsidRPr="00F45E53" w:rsidRDefault="00911E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7777777" w:rsidR="00911EAC" w:rsidRPr="00F45E53" w:rsidRDefault="00911EA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11EAC" w:rsidRPr="00F45E53" w14:paraId="29ABD7A0" w14:textId="77777777" w:rsidTr="00911EAC">
        <w:trPr>
          <w:trHeight w:val="268"/>
        </w:trPr>
        <w:tc>
          <w:tcPr>
            <w:tcW w:w="862" w:type="dxa"/>
          </w:tcPr>
          <w:p w14:paraId="36B1247A" w14:textId="77777777" w:rsidR="00911EAC" w:rsidRPr="00F45E53" w:rsidRDefault="00911E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911EAC" w:rsidRPr="00F45E53" w:rsidRDefault="00911E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911EAC" w:rsidRPr="00F45E53" w:rsidRDefault="00911EA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11EAC" w:rsidRPr="00F45E53" w14:paraId="4A41D4E9" w14:textId="77777777" w:rsidTr="00911EAC">
        <w:trPr>
          <w:trHeight w:val="268"/>
        </w:trPr>
        <w:tc>
          <w:tcPr>
            <w:tcW w:w="862" w:type="dxa"/>
          </w:tcPr>
          <w:p w14:paraId="407BD317" w14:textId="77777777" w:rsidR="00911EAC" w:rsidRPr="00F45E53" w:rsidRDefault="00911E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911EAC" w:rsidRPr="00F45E53" w:rsidRDefault="00911E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911EAC" w:rsidRPr="00F45E53" w:rsidRDefault="00911EA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911EAC" w:rsidRPr="00F45E53" w:rsidRDefault="00911E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11EAC" w:rsidRPr="00F45E53" w14:paraId="306FA4E7" w14:textId="77777777" w:rsidTr="00911EAC">
        <w:trPr>
          <w:trHeight w:val="268"/>
        </w:trPr>
        <w:tc>
          <w:tcPr>
            <w:tcW w:w="862" w:type="dxa"/>
          </w:tcPr>
          <w:p w14:paraId="0E8DBBC7" w14:textId="7F4D293D" w:rsidR="00911EAC" w:rsidRPr="00F45E53" w:rsidRDefault="00911EAC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911EAC" w:rsidRPr="00F45E53" w:rsidRDefault="00911EAC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911EAC" w:rsidRPr="00F45E53" w:rsidRDefault="00911EAC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9FD53BA" w:rsidR="00911EAC" w:rsidRPr="00F45E53" w:rsidRDefault="00911EA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911EAC" w:rsidRPr="00F45E53" w:rsidRDefault="00911EA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911EAC" w:rsidRPr="00F45E53" w14:paraId="69A338AE" w14:textId="77777777" w:rsidTr="00911EAC">
        <w:trPr>
          <w:trHeight w:val="268"/>
        </w:trPr>
        <w:tc>
          <w:tcPr>
            <w:tcW w:w="862" w:type="dxa"/>
          </w:tcPr>
          <w:p w14:paraId="60628F2D" w14:textId="4E3409F6" w:rsidR="00911EAC" w:rsidRPr="00F45E53" w:rsidRDefault="00911EAC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911EAC" w:rsidRPr="00F45E53" w:rsidRDefault="00911EAC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90A6" w14:textId="71B17B51" w:rsidR="00911EAC" w:rsidRPr="00F45E53" w:rsidRDefault="00911EAC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1CCC" w14:textId="40D4D088" w:rsidR="00911EAC" w:rsidRPr="005506FB" w:rsidRDefault="00911EA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06F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911EAC" w:rsidRPr="00F45E53" w:rsidRDefault="00911EA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911EAC" w:rsidRPr="00F45E53" w14:paraId="7AE00EB8" w14:textId="77777777" w:rsidTr="00911EAC">
        <w:trPr>
          <w:trHeight w:val="268"/>
        </w:trPr>
        <w:tc>
          <w:tcPr>
            <w:tcW w:w="862" w:type="dxa"/>
          </w:tcPr>
          <w:p w14:paraId="70AC5B8A" w14:textId="3D6F057F" w:rsidR="00911EAC" w:rsidRPr="00F45E53" w:rsidRDefault="00911EAC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911EAC" w:rsidRPr="00F45E53" w:rsidRDefault="00911EAC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6B71" w14:textId="3F50BFDB" w:rsidR="00911EAC" w:rsidRPr="00F45E53" w:rsidRDefault="00911EAC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38EA3" w14:textId="17DD1538" w:rsidR="00911EAC" w:rsidRPr="005506FB" w:rsidRDefault="00911EA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06F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911EAC" w:rsidRPr="00F45E53" w:rsidRDefault="00911EA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911EAC" w:rsidRPr="00F45E53" w14:paraId="25816211" w14:textId="77777777" w:rsidTr="00911EAC">
        <w:trPr>
          <w:trHeight w:val="268"/>
        </w:trPr>
        <w:tc>
          <w:tcPr>
            <w:tcW w:w="862" w:type="dxa"/>
          </w:tcPr>
          <w:p w14:paraId="664DDB0C" w14:textId="279E1F18" w:rsidR="00911EAC" w:rsidRDefault="00911EAC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3D95AF6" w14:textId="7E3ED776" w:rsidR="00911EAC" w:rsidRPr="00F45E53" w:rsidRDefault="00911EAC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911EAC" w:rsidRDefault="00911EAC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911EAC" w:rsidRPr="009F2F7C" w:rsidRDefault="00911EA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911EAC" w:rsidRPr="00F45E53" w:rsidRDefault="00911EA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F0DAA2E" w:rsidR="00202F52" w:rsidRPr="00F45E53" w:rsidRDefault="00256C0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F22FB9" w14:paraId="3676ACCC" w14:textId="77777777" w:rsidTr="004118D8">
        <w:tc>
          <w:tcPr>
            <w:tcW w:w="1413" w:type="dxa"/>
          </w:tcPr>
          <w:p w14:paraId="7DDB3BFA" w14:textId="77777777" w:rsidR="00F32211" w:rsidRPr="00F22F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F22F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0FD6212B" w:rsidR="00F32211" w:rsidRPr="00F22FB9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46</w:t>
            </w:r>
            <w:r w:rsidR="00F32211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a.X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F6F686D" w:rsidR="00F32211" w:rsidRPr="00F22F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F22F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F22FB9">
              <w:rPr>
                <w:rFonts w:ascii="Times New Roman" w:hAnsi="Times New Roman" w:cs="Times New Roman"/>
              </w:rPr>
              <w:t xml:space="preserve"> </w:t>
            </w: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F22FB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F22FB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057847"/>
      <w:r w:rsidRPr="00F22FB9">
        <w:t>Archivo Carátula</w:t>
      </w:r>
      <w:bookmarkEnd w:id="22"/>
      <w:bookmarkEnd w:id="23"/>
      <w:r w:rsidRPr="00F22FB9">
        <w:fldChar w:fldCharType="begin"/>
      </w:r>
      <w:r w:rsidRPr="00F22FB9">
        <w:instrText xml:space="preserve"> XE "Archivo ”arátula" </w:instrText>
      </w:r>
      <w:r w:rsidRPr="00F22FB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F22F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F22F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7453B650" w:rsidR="00F32211" w:rsidRPr="00F22FB9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46</w:t>
            </w:r>
            <w:r w:rsidR="00F32211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c.XXX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F22FB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C5A196B" w:rsidR="00F32211" w:rsidRPr="00F22F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22FB9"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22F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49A74F0" w14:textId="77777777" w:rsidTr="000C79C0">
        <w:trPr>
          <w:trHeight w:val="268"/>
        </w:trPr>
        <w:tc>
          <w:tcPr>
            <w:tcW w:w="862" w:type="dxa"/>
          </w:tcPr>
          <w:p w14:paraId="446C1F3A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2A205AB" w14:textId="02617695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  <w:vAlign w:val="center"/>
          </w:tcPr>
          <w:p w14:paraId="67FA48B0" w14:textId="700EE168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851" w:type="dxa"/>
          </w:tcPr>
          <w:p w14:paraId="07C36CDF" w14:textId="69901410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57D6C4A" w14:textId="77777777" w:rsidTr="000C79C0">
        <w:trPr>
          <w:trHeight w:val="268"/>
        </w:trPr>
        <w:tc>
          <w:tcPr>
            <w:tcW w:w="862" w:type="dxa"/>
          </w:tcPr>
          <w:p w14:paraId="7484FA91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B2B647" w14:textId="05EA443B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  <w:vAlign w:val="center"/>
          </w:tcPr>
          <w:p w14:paraId="76546BB7" w14:textId="07482FC7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851" w:type="dxa"/>
          </w:tcPr>
          <w:p w14:paraId="1FB54790" w14:textId="627CD1DA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4B9A4229" w:rsidR="00B8004D" w:rsidRDefault="006014AB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C0315E">
      <w:headerReference w:type="default" r:id="rId11"/>
      <w:footerReference w:type="default" r:id="rId12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D80EA" w14:textId="77777777" w:rsidR="001F3DB4" w:rsidRDefault="001F3DB4" w:rsidP="00F10206">
      <w:pPr>
        <w:spacing w:after="0" w:line="240" w:lineRule="auto"/>
      </w:pPr>
      <w:r>
        <w:separator/>
      </w:r>
    </w:p>
  </w:endnote>
  <w:endnote w:type="continuationSeparator" w:id="0">
    <w:p w14:paraId="1162C5D4" w14:textId="77777777" w:rsidR="001F3DB4" w:rsidRDefault="001F3DB4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B7154A3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504A81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0A9A9" w14:textId="77777777" w:rsidR="001F3DB4" w:rsidRDefault="001F3DB4" w:rsidP="00F10206">
      <w:pPr>
        <w:spacing w:after="0" w:line="240" w:lineRule="auto"/>
      </w:pPr>
      <w:r>
        <w:separator/>
      </w:r>
    </w:p>
  </w:footnote>
  <w:footnote w:type="continuationSeparator" w:id="0">
    <w:p w14:paraId="17414CBF" w14:textId="77777777" w:rsidR="001F3DB4" w:rsidRDefault="001F3DB4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277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26D2"/>
    <w:multiLevelType w:val="multilevel"/>
    <w:tmpl w:val="20E8E30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16646885">
    <w:abstractNumId w:val="32"/>
  </w:num>
  <w:num w:numId="2" w16cid:durableId="97600871">
    <w:abstractNumId w:val="7"/>
  </w:num>
  <w:num w:numId="3" w16cid:durableId="667950642">
    <w:abstractNumId w:val="3"/>
  </w:num>
  <w:num w:numId="4" w16cid:durableId="1846627701">
    <w:abstractNumId w:val="38"/>
  </w:num>
  <w:num w:numId="5" w16cid:durableId="684940680">
    <w:abstractNumId w:val="23"/>
  </w:num>
  <w:num w:numId="6" w16cid:durableId="293869958">
    <w:abstractNumId w:val="17"/>
  </w:num>
  <w:num w:numId="7" w16cid:durableId="1945066871">
    <w:abstractNumId w:val="2"/>
  </w:num>
  <w:num w:numId="8" w16cid:durableId="1211572768">
    <w:abstractNumId w:val="21"/>
  </w:num>
  <w:num w:numId="9" w16cid:durableId="1099787649">
    <w:abstractNumId w:val="10"/>
  </w:num>
  <w:num w:numId="10" w16cid:durableId="622199446">
    <w:abstractNumId w:val="18"/>
  </w:num>
  <w:num w:numId="11" w16cid:durableId="26569560">
    <w:abstractNumId w:val="31"/>
  </w:num>
  <w:num w:numId="12" w16cid:durableId="816145315">
    <w:abstractNumId w:val="40"/>
  </w:num>
  <w:num w:numId="13" w16cid:durableId="446049182">
    <w:abstractNumId w:val="29"/>
  </w:num>
  <w:num w:numId="14" w16cid:durableId="1518888928">
    <w:abstractNumId w:val="33"/>
  </w:num>
  <w:num w:numId="15" w16cid:durableId="220479202">
    <w:abstractNumId w:val="41"/>
  </w:num>
  <w:num w:numId="16" w16cid:durableId="1912035425">
    <w:abstractNumId w:val="8"/>
  </w:num>
  <w:num w:numId="17" w16cid:durableId="2116754554">
    <w:abstractNumId w:val="37"/>
  </w:num>
  <w:num w:numId="18" w16cid:durableId="1467089106">
    <w:abstractNumId w:val="1"/>
  </w:num>
  <w:num w:numId="19" w16cid:durableId="1826314344">
    <w:abstractNumId w:val="39"/>
  </w:num>
  <w:num w:numId="20" w16cid:durableId="476731227">
    <w:abstractNumId w:val="14"/>
  </w:num>
  <w:num w:numId="21" w16cid:durableId="1901940728">
    <w:abstractNumId w:val="25"/>
  </w:num>
  <w:num w:numId="22" w16cid:durableId="264655785">
    <w:abstractNumId w:val="22"/>
  </w:num>
  <w:num w:numId="23" w16cid:durableId="435759731">
    <w:abstractNumId w:val="11"/>
  </w:num>
  <w:num w:numId="24" w16cid:durableId="288315967">
    <w:abstractNumId w:val="30"/>
  </w:num>
  <w:num w:numId="25" w16cid:durableId="612327694">
    <w:abstractNumId w:val="5"/>
  </w:num>
  <w:num w:numId="26" w16cid:durableId="328798697">
    <w:abstractNumId w:val="4"/>
  </w:num>
  <w:num w:numId="27" w16cid:durableId="455300521">
    <w:abstractNumId w:val="19"/>
  </w:num>
  <w:num w:numId="28" w16cid:durableId="2070373826">
    <w:abstractNumId w:val="19"/>
  </w:num>
  <w:num w:numId="29" w16cid:durableId="127432776">
    <w:abstractNumId w:val="19"/>
  </w:num>
  <w:num w:numId="30" w16cid:durableId="1365133899">
    <w:abstractNumId w:val="19"/>
  </w:num>
  <w:num w:numId="31" w16cid:durableId="1856766463">
    <w:abstractNumId w:val="0"/>
  </w:num>
  <w:num w:numId="32" w16cid:durableId="1007055977">
    <w:abstractNumId w:val="15"/>
  </w:num>
  <w:num w:numId="33" w16cid:durableId="1501580743">
    <w:abstractNumId w:val="19"/>
  </w:num>
  <w:num w:numId="34" w16cid:durableId="1664505620">
    <w:abstractNumId w:val="19"/>
  </w:num>
  <w:num w:numId="35" w16cid:durableId="20858412">
    <w:abstractNumId w:val="19"/>
  </w:num>
  <w:num w:numId="36" w16cid:durableId="982933091">
    <w:abstractNumId w:val="35"/>
  </w:num>
  <w:num w:numId="37" w16cid:durableId="1022904026">
    <w:abstractNumId w:val="24"/>
  </w:num>
  <w:num w:numId="38" w16cid:durableId="858815006">
    <w:abstractNumId w:val="27"/>
  </w:num>
  <w:num w:numId="39" w16cid:durableId="867136783">
    <w:abstractNumId w:val="34"/>
  </w:num>
  <w:num w:numId="40" w16cid:durableId="1212617500">
    <w:abstractNumId w:val="28"/>
  </w:num>
  <w:num w:numId="41" w16cid:durableId="2064253019">
    <w:abstractNumId w:val="13"/>
  </w:num>
  <w:num w:numId="42" w16cid:durableId="295451160">
    <w:abstractNumId w:val="36"/>
  </w:num>
  <w:num w:numId="43" w16cid:durableId="1312059364">
    <w:abstractNumId w:val="26"/>
  </w:num>
  <w:num w:numId="44" w16cid:durableId="1334717880">
    <w:abstractNumId w:val="20"/>
  </w:num>
  <w:num w:numId="45" w16cid:durableId="1069494667">
    <w:abstractNumId w:val="9"/>
  </w:num>
  <w:num w:numId="46" w16cid:durableId="2031174585">
    <w:abstractNumId w:val="6"/>
  </w:num>
  <w:num w:numId="47" w16cid:durableId="148714417">
    <w:abstractNumId w:val="12"/>
  </w:num>
  <w:num w:numId="48" w16cid:durableId="1246189403">
    <w:abstractNumId w:val="32"/>
  </w:num>
  <w:num w:numId="49" w16cid:durableId="22645648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7385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1F3DB4"/>
    <w:rsid w:val="001F712F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A732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A81"/>
    <w:rsid w:val="00510095"/>
    <w:rsid w:val="00513350"/>
    <w:rsid w:val="00515650"/>
    <w:rsid w:val="00522424"/>
    <w:rsid w:val="00523465"/>
    <w:rsid w:val="00536F81"/>
    <w:rsid w:val="0053712D"/>
    <w:rsid w:val="005506FB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7F1364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A25BB"/>
    <w:rsid w:val="008B2624"/>
    <w:rsid w:val="008B2B0B"/>
    <w:rsid w:val="008B5146"/>
    <w:rsid w:val="008C1F00"/>
    <w:rsid w:val="008C7428"/>
    <w:rsid w:val="008D247E"/>
    <w:rsid w:val="008D67FD"/>
    <w:rsid w:val="008D6FFE"/>
    <w:rsid w:val="008E0ACF"/>
    <w:rsid w:val="008E4978"/>
    <w:rsid w:val="008E4FBF"/>
    <w:rsid w:val="008E6834"/>
    <w:rsid w:val="00911EAC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A5B47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1818"/>
    <w:rsid w:val="00BF210F"/>
    <w:rsid w:val="00BF7B27"/>
    <w:rsid w:val="00C0315E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572A7"/>
    <w:rsid w:val="00C71496"/>
    <w:rsid w:val="00C71E43"/>
    <w:rsid w:val="00C75830"/>
    <w:rsid w:val="00C967A1"/>
    <w:rsid w:val="00CA0AE4"/>
    <w:rsid w:val="00CA3F87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2B4F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22FB9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AF0F6-2B3C-4F94-B45F-F84B76DA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1264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36</cp:revision>
  <dcterms:created xsi:type="dcterms:W3CDTF">2024-03-06T13:25:00Z</dcterms:created>
  <dcterms:modified xsi:type="dcterms:W3CDTF">2024-06-11T14:37:00Z</dcterms:modified>
</cp:coreProperties>
</file>