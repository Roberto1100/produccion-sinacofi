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225E3FBD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D97A43">
        <w:rPr>
          <w:rFonts w:ascii="Times New Roman" w:hAnsi="Times New Roman" w:cs="Times New Roman"/>
          <w:b/>
          <w:sz w:val="72"/>
          <w:szCs w:val="72"/>
        </w:rPr>
        <w:t>E0</w:t>
      </w:r>
      <w:r w:rsidR="00972A24">
        <w:rPr>
          <w:rFonts w:ascii="Times New Roman" w:hAnsi="Times New Roman" w:cs="Times New Roman"/>
          <w:b/>
          <w:sz w:val="72"/>
          <w:szCs w:val="72"/>
        </w:rPr>
        <w:t>3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CD0B81" w:rsidRPr="00CD0B81">
        <w:rPr>
          <w:rFonts w:ascii="Times New Roman" w:hAnsi="Times New Roman" w:cs="Times New Roman"/>
          <w:b/>
          <w:sz w:val="72"/>
          <w:szCs w:val="72"/>
        </w:rPr>
        <w:t>592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086DC0" w:rsidRPr="00086DC0">
        <w:rPr>
          <w:rFonts w:ascii="Times New Roman" w:hAnsi="Times New Roman" w:cs="Times New Roman"/>
          <w:b/>
          <w:sz w:val="72"/>
          <w:szCs w:val="72"/>
        </w:rPr>
        <w:t>Venta de bienes recibidos o adjudicados en pago</w:t>
      </w:r>
      <w:r w:rsidR="00086DC0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21659968" w:rsidR="00DA6AAC" w:rsidRPr="00230F5A" w:rsidRDefault="00D97A43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E0</w:t>
            </w:r>
            <w:r w:rsidR="00CD0B8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2" w:type="dxa"/>
          </w:tcPr>
          <w:p w14:paraId="22F848E4" w14:textId="50DF55DC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97A43"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FDE5251" w:rsidR="00DA6AAC" w:rsidRPr="00230F5A" w:rsidRDefault="00D97A43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026D70" w:rsidRPr="00230F5A" w14:paraId="5339FC0E" w14:textId="7AB2D237" w:rsidTr="000506C0">
        <w:tc>
          <w:tcPr>
            <w:tcW w:w="1256" w:type="dxa"/>
          </w:tcPr>
          <w:p w14:paraId="3DF7E2D2" w14:textId="5C1E7AF8" w:rsidR="00026D70" w:rsidRPr="00230F5A" w:rsidRDefault="00026D70" w:rsidP="00026D7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E03</w:t>
            </w:r>
          </w:p>
        </w:tc>
        <w:tc>
          <w:tcPr>
            <w:tcW w:w="1342" w:type="dxa"/>
          </w:tcPr>
          <w:p w14:paraId="69C55B7E" w14:textId="37DF51D2" w:rsidR="00026D70" w:rsidRPr="00230F5A" w:rsidRDefault="00026D70" w:rsidP="00026D7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77AC9"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40F7503" w14:textId="77777777" w:rsidR="00026D70" w:rsidRDefault="00026D70" w:rsidP="00026D7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2008CC48" w14:textId="77777777" w:rsidR="00026D70" w:rsidRDefault="00026D70" w:rsidP="00026D7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0C91B7FB" w:rsidR="00026D70" w:rsidRPr="00230F5A" w:rsidRDefault="00026D70" w:rsidP="00026D7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4436A160" w14:textId="2D05483A" w:rsidR="00026D70" w:rsidRPr="00230F5A" w:rsidRDefault="00026D70" w:rsidP="00026D7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26E5A8E6" w:rsidR="00026D70" w:rsidRPr="00230F5A" w:rsidRDefault="00026D70" w:rsidP="00026D7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5777B7" w:rsidRPr="00230F5A" w14:paraId="251EA50D" w14:textId="22DD7FE9" w:rsidTr="000506C0">
        <w:tc>
          <w:tcPr>
            <w:tcW w:w="1256" w:type="dxa"/>
          </w:tcPr>
          <w:p w14:paraId="7287933A" w14:textId="6366B362" w:rsidR="005777B7" w:rsidRPr="00230F5A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E03</w:t>
            </w:r>
          </w:p>
        </w:tc>
        <w:tc>
          <w:tcPr>
            <w:tcW w:w="1342" w:type="dxa"/>
          </w:tcPr>
          <w:p w14:paraId="562818B9" w14:textId="2EBCA818" w:rsidR="005777B7" w:rsidRPr="00230F5A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6897996" w14:textId="77777777" w:rsidR="005777B7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Velásquez</w:t>
            </w:r>
          </w:p>
          <w:p w14:paraId="330A334E" w14:textId="77777777" w:rsidR="005777B7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95EF993" w14:textId="77777777" w:rsidR="005777B7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  <w:p w14:paraId="5B494666" w14:textId="3B9945C2" w:rsidR="005777B7" w:rsidRPr="00230F5A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0215F6A7" w:rsidR="005777B7" w:rsidRPr="00230F5A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294D2623" w14:textId="77777777" w:rsidR="005777B7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actualiza modificación, bajo correo de fecha 23-07 por parte de Claudio Velásquez.</w:t>
            </w:r>
          </w:p>
          <w:p w14:paraId="1D0F1656" w14:textId="77777777" w:rsidR="005777B7" w:rsidRPr="005777B7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5777B7">
              <w:rPr>
                <w:rFonts w:ascii="Times New Roman" w:hAnsi="Times New Roman" w:cs="Times New Roman"/>
                <w:lang w:val="es-CL"/>
              </w:rPr>
              <w:t>Archivo E03</w:t>
            </w:r>
          </w:p>
          <w:p w14:paraId="66D8A2CD" w14:textId="77777777" w:rsidR="005777B7" w:rsidRPr="005777B7" w:rsidRDefault="005777B7" w:rsidP="005777B7">
            <w:pPr>
              <w:numPr>
                <w:ilvl w:val="0"/>
                <w:numId w:val="49"/>
              </w:num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5777B7">
              <w:rPr>
                <w:rFonts w:ascii="Times New Roman" w:hAnsi="Times New Roman" w:cs="Times New Roman"/>
                <w:lang w:val="es-CL"/>
              </w:rPr>
              <w:t>En la carátula falta el campo EF5 (Total monto de valor de enajenación) de despliegue entre los campos EE1 y EF6. Considerar por este nuevo campo la corrección en los campos de la carátula de salida.</w:t>
            </w:r>
          </w:p>
          <w:p w14:paraId="1FEA9034" w14:textId="77777777" w:rsidR="005777B7" w:rsidRPr="005777B7" w:rsidRDefault="005777B7" w:rsidP="005777B7">
            <w:pPr>
              <w:numPr>
                <w:ilvl w:val="0"/>
                <w:numId w:val="49"/>
              </w:num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5777B7">
              <w:rPr>
                <w:rFonts w:ascii="Times New Roman" w:hAnsi="Times New Roman" w:cs="Times New Roman"/>
                <w:lang w:val="es-CL"/>
              </w:rPr>
              <w:t>En la carátula falta el campo EF7 (Total monto valor libro a la fecha) de despliegue entre los campos EF6 y EF8. Considerar por este nuevo campo la corrección en los campos de la carátula de salida.</w:t>
            </w:r>
          </w:p>
          <w:p w14:paraId="0FBCE85B" w14:textId="77777777" w:rsidR="005777B7" w:rsidRPr="005777B7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  <w:p w14:paraId="2680C47E" w14:textId="38C5E5AB" w:rsidR="005777B7" w:rsidRPr="00230F5A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777B7" w:rsidRPr="00230F5A" w14:paraId="38B70AFE" w14:textId="34FEEE1D" w:rsidTr="000506C0">
        <w:tc>
          <w:tcPr>
            <w:tcW w:w="1256" w:type="dxa"/>
          </w:tcPr>
          <w:p w14:paraId="23AEB014" w14:textId="5799241D" w:rsidR="005777B7" w:rsidRPr="00230F5A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5777B7" w:rsidRPr="00230F5A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5777B7" w:rsidRPr="00230F5A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5777B7" w:rsidRPr="00230F5A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5777B7" w:rsidRPr="00230F5A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777B7" w:rsidRPr="00230F5A" w14:paraId="4B606B6E" w14:textId="62885254" w:rsidTr="000506C0">
        <w:tc>
          <w:tcPr>
            <w:tcW w:w="1256" w:type="dxa"/>
          </w:tcPr>
          <w:p w14:paraId="612D72B6" w14:textId="77777777" w:rsidR="005777B7" w:rsidRPr="00230F5A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5777B7" w:rsidRPr="00230F5A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5777B7" w:rsidRPr="00230F5A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5777B7" w:rsidRPr="00230F5A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5777B7" w:rsidRPr="00230F5A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777B7" w:rsidRPr="00230F5A" w14:paraId="2EA7A1DB" w14:textId="6C6D457E" w:rsidTr="000506C0">
        <w:tc>
          <w:tcPr>
            <w:tcW w:w="1256" w:type="dxa"/>
          </w:tcPr>
          <w:p w14:paraId="4D062B49" w14:textId="77777777" w:rsidR="005777B7" w:rsidRPr="00230F5A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5777B7" w:rsidRPr="00230F5A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5777B7" w:rsidRPr="00230F5A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5777B7" w:rsidRPr="00230F5A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5777B7" w:rsidRPr="00230F5A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777B7" w:rsidRPr="00230F5A" w14:paraId="4EBD62EB" w14:textId="7659FBA3" w:rsidTr="000506C0">
        <w:tc>
          <w:tcPr>
            <w:tcW w:w="1256" w:type="dxa"/>
          </w:tcPr>
          <w:p w14:paraId="6FF918B3" w14:textId="77777777" w:rsidR="005777B7" w:rsidRPr="00230F5A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5777B7" w:rsidRPr="00230F5A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5777B7" w:rsidRPr="00230F5A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5777B7" w:rsidRPr="00230F5A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5777B7" w:rsidRPr="00230F5A" w:rsidRDefault="005777B7" w:rsidP="005777B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5F849F38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D97A4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0AB495C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026D70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2A15E29C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264C16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4DB6B3EA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</w:t>
            </w:r>
            <w:r w:rsidR="00086DC0">
              <w:rPr>
                <w:rFonts w:ascii="Times New Roman" w:hAnsi="Times New Roman" w:cs="Times New Roman"/>
              </w:rPr>
              <w:t>190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33D40CFC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086DC0">
        <w:rPr>
          <w:rFonts w:ascii="Times New Roman" w:hAnsi="Times New Roman" w:cs="Times New Roman"/>
        </w:rPr>
        <w:t>202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7B034B84" w14:textId="77777777" w:rsidR="00086DC0" w:rsidRDefault="00086DC0" w:rsidP="00086DC0">
      <w:pPr>
        <w:tabs>
          <w:tab w:val="left" w:pos="1348"/>
        </w:tabs>
        <w:ind w:left="212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Estructura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los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Registros</w:t>
      </w:r>
    </w:p>
    <w:p w14:paraId="487508BB" w14:textId="77777777" w:rsidR="00086DC0" w:rsidRDefault="00086DC0" w:rsidP="00086DC0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9967" w:type="dxa"/>
        <w:tblInd w:w="-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688"/>
        <w:gridCol w:w="1606"/>
      </w:tblGrid>
      <w:tr w:rsidR="00086DC0" w14:paraId="58887212" w14:textId="77777777" w:rsidTr="00086DC0">
        <w:trPr>
          <w:trHeight w:val="299"/>
        </w:trPr>
        <w:tc>
          <w:tcPr>
            <w:tcW w:w="1366" w:type="dxa"/>
          </w:tcPr>
          <w:p w14:paraId="4CDCB87D" w14:textId="77777777" w:rsidR="00086DC0" w:rsidRDefault="00086DC0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4A9E62FC" w14:textId="77777777" w:rsidR="00086DC0" w:rsidRDefault="00086DC0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94833A4" w14:textId="77777777" w:rsidR="00086DC0" w:rsidRPr="00026D70" w:rsidRDefault="00086DC0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026D70">
              <w:rPr>
                <w:sz w:val="20"/>
                <w:lang w:val="es-CL"/>
              </w:rPr>
              <w:t>Rut</w:t>
            </w:r>
            <w:r w:rsidRPr="00026D70">
              <w:rPr>
                <w:spacing w:val="-2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del</w:t>
            </w:r>
            <w:r w:rsidRPr="00026D70">
              <w:rPr>
                <w:spacing w:val="-2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comprador</w:t>
            </w:r>
            <w:r w:rsidRPr="00026D70">
              <w:rPr>
                <w:spacing w:val="-1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del</w:t>
            </w:r>
            <w:r w:rsidRPr="00026D70">
              <w:rPr>
                <w:spacing w:val="-2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bien</w:t>
            </w:r>
          </w:p>
        </w:tc>
        <w:tc>
          <w:tcPr>
            <w:tcW w:w="1606" w:type="dxa"/>
          </w:tcPr>
          <w:p w14:paraId="21F1E91B" w14:textId="77777777" w:rsidR="00086DC0" w:rsidRDefault="00086DC0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086DC0" w14:paraId="39647F5F" w14:textId="77777777" w:rsidTr="00086DC0">
        <w:trPr>
          <w:trHeight w:val="299"/>
        </w:trPr>
        <w:tc>
          <w:tcPr>
            <w:tcW w:w="1366" w:type="dxa"/>
          </w:tcPr>
          <w:p w14:paraId="058CFE66" w14:textId="77777777" w:rsidR="00086DC0" w:rsidRDefault="00086DC0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0D084B13" w14:textId="77777777" w:rsidR="00086DC0" w:rsidRDefault="00086DC0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234DE57" w14:textId="77777777" w:rsidR="00086DC0" w:rsidRPr="00026D70" w:rsidRDefault="00086DC0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026D70">
              <w:rPr>
                <w:sz w:val="20"/>
                <w:lang w:val="es-CL"/>
              </w:rPr>
              <w:t>Nombre</w:t>
            </w:r>
            <w:r w:rsidRPr="00026D70">
              <w:rPr>
                <w:spacing w:val="-5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del</w:t>
            </w:r>
            <w:r w:rsidRPr="00026D70">
              <w:rPr>
                <w:spacing w:val="-2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comprador</w:t>
            </w:r>
            <w:r w:rsidRPr="00026D70">
              <w:rPr>
                <w:spacing w:val="-3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del</w:t>
            </w:r>
            <w:r w:rsidRPr="00026D70">
              <w:rPr>
                <w:spacing w:val="-3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bien</w:t>
            </w:r>
          </w:p>
        </w:tc>
        <w:tc>
          <w:tcPr>
            <w:tcW w:w="1606" w:type="dxa"/>
          </w:tcPr>
          <w:p w14:paraId="11425932" w14:textId="77777777" w:rsidR="00086DC0" w:rsidRDefault="00086DC0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X(50)</w:t>
            </w:r>
          </w:p>
        </w:tc>
      </w:tr>
      <w:tr w:rsidR="00086DC0" w14:paraId="0B0890C8" w14:textId="77777777" w:rsidTr="00086DC0">
        <w:trPr>
          <w:trHeight w:val="302"/>
        </w:trPr>
        <w:tc>
          <w:tcPr>
            <w:tcW w:w="1366" w:type="dxa"/>
          </w:tcPr>
          <w:p w14:paraId="5F773FCB" w14:textId="77777777" w:rsidR="00086DC0" w:rsidRDefault="00086DC0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7CD7383E" w14:textId="77777777" w:rsidR="00086DC0" w:rsidRDefault="00086DC0" w:rsidP="00D47C67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7959922" w14:textId="77777777" w:rsidR="00086DC0" w:rsidRPr="00026D70" w:rsidRDefault="00086DC0" w:rsidP="00D47C67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026D70">
              <w:rPr>
                <w:sz w:val="20"/>
                <w:lang w:val="es-CL"/>
              </w:rPr>
              <w:t>Número</w:t>
            </w:r>
            <w:r w:rsidRPr="00026D70">
              <w:rPr>
                <w:spacing w:val="-5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de</w:t>
            </w:r>
            <w:r w:rsidRPr="00026D70">
              <w:rPr>
                <w:spacing w:val="-4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identificación</w:t>
            </w:r>
            <w:r w:rsidRPr="00026D70">
              <w:rPr>
                <w:spacing w:val="-2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del</w:t>
            </w:r>
            <w:r w:rsidRPr="00026D70">
              <w:rPr>
                <w:spacing w:val="-2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bien</w:t>
            </w:r>
          </w:p>
        </w:tc>
        <w:tc>
          <w:tcPr>
            <w:tcW w:w="1606" w:type="dxa"/>
          </w:tcPr>
          <w:p w14:paraId="71209BDE" w14:textId="77777777" w:rsidR="00086DC0" w:rsidRDefault="00086DC0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086DC0" w14:paraId="2DEDE566" w14:textId="77777777" w:rsidTr="00086DC0">
        <w:trPr>
          <w:trHeight w:val="299"/>
        </w:trPr>
        <w:tc>
          <w:tcPr>
            <w:tcW w:w="1366" w:type="dxa"/>
          </w:tcPr>
          <w:p w14:paraId="62A70951" w14:textId="77777777" w:rsidR="00086DC0" w:rsidRDefault="00086DC0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3D1D5F43" w14:textId="77777777" w:rsidR="00086DC0" w:rsidRDefault="00086DC0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ADC6A54" w14:textId="77777777" w:rsidR="00086DC0" w:rsidRDefault="00086DC0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vendido</w:t>
            </w:r>
          </w:p>
        </w:tc>
        <w:tc>
          <w:tcPr>
            <w:tcW w:w="1606" w:type="dxa"/>
          </w:tcPr>
          <w:p w14:paraId="64E7DBF3" w14:textId="77777777" w:rsidR="00086DC0" w:rsidRDefault="00086DC0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086DC0" w14:paraId="276E34F4" w14:textId="77777777" w:rsidTr="00086DC0">
        <w:trPr>
          <w:trHeight w:val="300"/>
        </w:trPr>
        <w:tc>
          <w:tcPr>
            <w:tcW w:w="1366" w:type="dxa"/>
          </w:tcPr>
          <w:p w14:paraId="1A865804" w14:textId="77777777" w:rsidR="00086DC0" w:rsidRDefault="00086DC0" w:rsidP="00D47C67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2EEB62C0" w14:textId="77777777" w:rsidR="00086DC0" w:rsidRDefault="00086DC0" w:rsidP="00D47C67">
            <w:pPr>
              <w:pStyle w:val="TableParagraph"/>
              <w:spacing w:before="1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7383CAA" w14:textId="77777777" w:rsidR="00086DC0" w:rsidRDefault="00086DC0" w:rsidP="00D47C67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bien</w:t>
            </w:r>
          </w:p>
        </w:tc>
        <w:tc>
          <w:tcPr>
            <w:tcW w:w="1606" w:type="dxa"/>
          </w:tcPr>
          <w:p w14:paraId="637C0239" w14:textId="77777777" w:rsidR="00086DC0" w:rsidRDefault="00086DC0" w:rsidP="00D47C67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x(60)</w:t>
            </w:r>
          </w:p>
        </w:tc>
      </w:tr>
      <w:tr w:rsidR="00086DC0" w14:paraId="1B5531A4" w14:textId="77777777" w:rsidTr="00086DC0">
        <w:trPr>
          <w:trHeight w:val="299"/>
        </w:trPr>
        <w:tc>
          <w:tcPr>
            <w:tcW w:w="1366" w:type="dxa"/>
          </w:tcPr>
          <w:p w14:paraId="49F22BDD" w14:textId="77777777" w:rsidR="00086DC0" w:rsidRDefault="00086DC0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6A89921A" w14:textId="77777777" w:rsidR="00086DC0" w:rsidRDefault="00086DC0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AB6E0F6" w14:textId="77777777" w:rsidR="00086DC0" w:rsidRPr="00026D70" w:rsidRDefault="00086DC0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026D70">
              <w:rPr>
                <w:sz w:val="20"/>
                <w:lang w:val="es-CL"/>
              </w:rPr>
              <w:t>Fecha</w:t>
            </w:r>
            <w:r w:rsidRPr="00026D70">
              <w:rPr>
                <w:spacing w:val="-4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de</w:t>
            </w:r>
            <w:r w:rsidRPr="00026D70">
              <w:rPr>
                <w:spacing w:val="-3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enajenación</w:t>
            </w:r>
            <w:r w:rsidRPr="00026D70">
              <w:rPr>
                <w:spacing w:val="-3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del</w:t>
            </w:r>
            <w:r w:rsidRPr="00026D70">
              <w:rPr>
                <w:spacing w:val="-3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bien</w:t>
            </w:r>
          </w:p>
        </w:tc>
        <w:tc>
          <w:tcPr>
            <w:tcW w:w="1606" w:type="dxa"/>
          </w:tcPr>
          <w:p w14:paraId="14E11E54" w14:textId="77777777" w:rsidR="00086DC0" w:rsidRDefault="00086DC0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086DC0" w14:paraId="0FEB6AD7" w14:textId="77777777" w:rsidTr="00086DC0">
        <w:trPr>
          <w:trHeight w:val="299"/>
        </w:trPr>
        <w:tc>
          <w:tcPr>
            <w:tcW w:w="1366" w:type="dxa"/>
          </w:tcPr>
          <w:p w14:paraId="2E5E321A" w14:textId="77777777" w:rsidR="00086DC0" w:rsidRDefault="00086DC0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6EB4DAE5" w14:textId="77777777" w:rsidR="00086DC0" w:rsidRDefault="00086DC0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B3E8006" w14:textId="77777777" w:rsidR="00086DC0" w:rsidRPr="00026D70" w:rsidRDefault="00086DC0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026D70">
              <w:rPr>
                <w:sz w:val="20"/>
                <w:lang w:val="es-CL"/>
              </w:rPr>
              <w:t>Valor</w:t>
            </w:r>
            <w:r w:rsidRPr="00026D70">
              <w:rPr>
                <w:spacing w:val="-4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de</w:t>
            </w:r>
            <w:r w:rsidRPr="00026D70">
              <w:rPr>
                <w:spacing w:val="-2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enajenación</w:t>
            </w:r>
            <w:r w:rsidRPr="00026D70">
              <w:rPr>
                <w:spacing w:val="-2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del</w:t>
            </w:r>
            <w:r w:rsidRPr="00026D70">
              <w:rPr>
                <w:spacing w:val="-2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bien</w:t>
            </w:r>
          </w:p>
        </w:tc>
        <w:tc>
          <w:tcPr>
            <w:tcW w:w="1606" w:type="dxa"/>
          </w:tcPr>
          <w:p w14:paraId="17C23156" w14:textId="77777777" w:rsidR="00086DC0" w:rsidRDefault="00086DC0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86DC0" w14:paraId="54853A76" w14:textId="77777777" w:rsidTr="00086DC0">
        <w:trPr>
          <w:trHeight w:val="299"/>
        </w:trPr>
        <w:tc>
          <w:tcPr>
            <w:tcW w:w="1366" w:type="dxa"/>
          </w:tcPr>
          <w:p w14:paraId="556E6F3B" w14:textId="77777777" w:rsidR="00086DC0" w:rsidRDefault="00086DC0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08ADFBF6" w14:textId="77777777" w:rsidR="00086DC0" w:rsidRDefault="00086DC0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5A7B176" w14:textId="77777777" w:rsidR="00086DC0" w:rsidRPr="00026D70" w:rsidRDefault="00086DC0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026D70">
              <w:rPr>
                <w:sz w:val="20"/>
                <w:lang w:val="es-CL"/>
              </w:rPr>
              <w:t>Valor</w:t>
            </w:r>
            <w:r w:rsidRPr="00026D70">
              <w:rPr>
                <w:spacing w:val="-4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libro</w:t>
            </w:r>
            <w:r w:rsidRPr="00026D70">
              <w:rPr>
                <w:spacing w:val="-2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a</w:t>
            </w:r>
            <w:r w:rsidRPr="00026D70">
              <w:rPr>
                <w:spacing w:val="-3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la</w:t>
            </w:r>
            <w:r w:rsidRPr="00026D70">
              <w:rPr>
                <w:spacing w:val="-3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fecha</w:t>
            </w:r>
            <w:r w:rsidRPr="00026D70">
              <w:rPr>
                <w:spacing w:val="-2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de</w:t>
            </w:r>
            <w:r w:rsidRPr="00026D70">
              <w:rPr>
                <w:spacing w:val="-2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enajenación</w:t>
            </w:r>
            <w:r w:rsidRPr="00026D70">
              <w:rPr>
                <w:spacing w:val="-2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del bien</w:t>
            </w:r>
          </w:p>
        </w:tc>
        <w:tc>
          <w:tcPr>
            <w:tcW w:w="1606" w:type="dxa"/>
          </w:tcPr>
          <w:p w14:paraId="5D4FABF8" w14:textId="77777777" w:rsidR="00086DC0" w:rsidRDefault="00086DC0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86DC0" w14:paraId="1D2AA0A2" w14:textId="77777777" w:rsidTr="00086DC0">
        <w:trPr>
          <w:trHeight w:val="302"/>
        </w:trPr>
        <w:tc>
          <w:tcPr>
            <w:tcW w:w="1366" w:type="dxa"/>
          </w:tcPr>
          <w:p w14:paraId="162093E4" w14:textId="77777777" w:rsidR="00086DC0" w:rsidRDefault="00086DC0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7AD64F31" w14:textId="77777777" w:rsidR="00086DC0" w:rsidRDefault="00086DC0" w:rsidP="00D47C67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AA901F1" w14:textId="77777777" w:rsidR="00086DC0" w:rsidRPr="00026D70" w:rsidRDefault="00086DC0" w:rsidP="00D47C67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026D70">
              <w:rPr>
                <w:sz w:val="20"/>
                <w:lang w:val="es-CL"/>
              </w:rPr>
              <w:t>Monto</w:t>
            </w:r>
            <w:r w:rsidRPr="00026D70">
              <w:rPr>
                <w:spacing w:val="-2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financiado</w:t>
            </w:r>
            <w:r w:rsidRPr="00026D70">
              <w:rPr>
                <w:spacing w:val="-4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por</w:t>
            </w:r>
            <w:r w:rsidRPr="00026D70">
              <w:rPr>
                <w:spacing w:val="-3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la</w:t>
            </w:r>
            <w:r w:rsidRPr="00026D70">
              <w:rPr>
                <w:spacing w:val="1"/>
                <w:sz w:val="20"/>
                <w:lang w:val="es-CL"/>
              </w:rPr>
              <w:t xml:space="preserve"> </w:t>
            </w:r>
            <w:r w:rsidRPr="00026D70">
              <w:rPr>
                <w:sz w:val="20"/>
                <w:lang w:val="es-CL"/>
              </w:rPr>
              <w:t>institución</w:t>
            </w:r>
          </w:p>
        </w:tc>
        <w:tc>
          <w:tcPr>
            <w:tcW w:w="1606" w:type="dxa"/>
          </w:tcPr>
          <w:p w14:paraId="10BC26D6" w14:textId="77777777" w:rsidR="00086DC0" w:rsidRDefault="00086DC0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076125DF" w14:textId="77777777" w:rsidR="00086DC0" w:rsidRDefault="00086DC0" w:rsidP="00086DC0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202</w:t>
      </w:r>
      <w:r>
        <w:rPr>
          <w:spacing w:val="-1"/>
        </w:rPr>
        <w:t xml:space="preserve"> </w:t>
      </w:r>
      <w:r>
        <w:t>Bytes</w:t>
      </w:r>
    </w:p>
    <w:p w14:paraId="449EFA09" w14:textId="46385AE1" w:rsidR="00DA2426" w:rsidRDefault="00DA2426" w:rsidP="00DA2426">
      <w:pPr>
        <w:pStyle w:val="Textoindependiente"/>
        <w:spacing w:before="1"/>
        <w:ind w:left="212"/>
      </w:pPr>
    </w:p>
    <w:p w14:paraId="49728EBB" w14:textId="0F8587B0" w:rsidR="00074008" w:rsidRPr="00230F5A" w:rsidRDefault="000F012A" w:rsidP="00086DC0">
      <w:pPr>
        <w:pStyle w:val="Textoindependiente"/>
        <w:jc w:val="both"/>
        <w:rPr>
          <w:rFonts w:cs="Times New Roman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  <w:bookmarkStart w:id="2" w:name="_Toc160527582"/>
      <w:r w:rsidR="00074008" w:rsidRPr="00230F5A">
        <w:rPr>
          <w:rFonts w:cs="Times New Roman"/>
        </w:rPr>
        <w:lastRenderedPageBreak/>
        <w:t>Validaciones</w:t>
      </w:r>
      <w:bookmarkEnd w:id="2"/>
      <w:r w:rsidR="00074008" w:rsidRPr="00230F5A">
        <w:rPr>
          <w:rFonts w:cs="Times New Roman"/>
        </w:rPr>
        <w:fldChar w:fldCharType="begin"/>
      </w:r>
      <w:r w:rsidR="00074008" w:rsidRPr="00230F5A">
        <w:rPr>
          <w:rFonts w:cs="Times New Roman"/>
        </w:rPr>
        <w:instrText xml:space="preserve"> XE "Validaciones" </w:instrText>
      </w:r>
      <w:r w:rsidR="00074008"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548EE" w14:paraId="78AFAD8F" w14:textId="77777777" w:rsidTr="00910597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2A38A0AC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8A74C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65)</w:t>
            </w:r>
          </w:p>
          <w:p w14:paraId="04B6ED06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548EE" w14:paraId="35676AD6" w14:textId="77777777" w:rsidTr="00910597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23180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1BA5E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548EE" w14:paraId="432A9EE3" w14:textId="77777777" w:rsidTr="00910597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A608B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954F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83)</w:t>
            </w:r>
          </w:p>
        </w:tc>
      </w:tr>
      <w:tr w:rsidR="001548EE" w14:paraId="4D48EDD7" w14:textId="77777777" w:rsidTr="00910597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443B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C619B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92671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347A30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3E408C08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548EE" w14:paraId="309877B8" w14:textId="77777777" w:rsidTr="00910597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3045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6E68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header,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78214D1E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1548EE" w14:paraId="6EB53523" w14:textId="77777777" w:rsidTr="00910597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93E6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D863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deberá estar asociada a una familia de documento, en caso contrario 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1548EE" w14:paraId="36F3007A" w14:textId="77777777" w:rsidTr="00910597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48490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6419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definida para la familia de documento contiene usuarios,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1548EE" w14:paraId="65560121" w14:textId="77777777" w:rsidTr="00910597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629A7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C3A3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no ha sido eliminado,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87)</w:t>
            </w:r>
          </w:p>
        </w:tc>
      </w:tr>
      <w:tr w:rsidR="001548EE" w14:paraId="0CCFD39C" w14:textId="77777777" w:rsidTr="00910597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42AE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8D211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7)</w:t>
            </w:r>
          </w:p>
        </w:tc>
      </w:tr>
      <w:tr w:rsidR="001548EE" w14:paraId="39A39BFE" w14:textId="77777777" w:rsidTr="00910597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5BDB3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B2E14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89)</w:t>
            </w:r>
          </w:p>
        </w:tc>
      </w:tr>
      <w:tr w:rsidR="001548EE" w14:paraId="2CB30201" w14:textId="77777777" w:rsidTr="00910597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3A3C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FD45" w14:textId="77777777" w:rsidR="001548EE" w:rsidRDefault="001548E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86)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F188FDF" w14:textId="77777777" w:rsidR="00026D70" w:rsidRPr="00170411" w:rsidRDefault="00026D70" w:rsidP="00026D70"/>
    <w:p w14:paraId="6C545F43" w14:textId="7BCB5CE0" w:rsidR="00026D70" w:rsidRPr="00230F5A" w:rsidRDefault="00026D70" w:rsidP="00026D70">
      <w:pPr>
        <w:pStyle w:val="Ttulo2"/>
        <w:numPr>
          <w:ilvl w:val="2"/>
          <w:numId w:val="7"/>
        </w:numPr>
        <w:tabs>
          <w:tab w:val="num" w:pos="360"/>
        </w:tabs>
        <w:ind w:left="1276" w:hanging="709"/>
        <w:rPr>
          <w:sz w:val="32"/>
          <w:szCs w:val="32"/>
        </w:rPr>
      </w:pPr>
      <w:r>
        <w:t>Validaciones variables asociadas al documento E03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7BD773EA" w14:textId="77777777" w:rsidR="00026D70" w:rsidRDefault="00026D70" w:rsidP="00026D7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26D70" w:rsidRPr="00B537DA" w14:paraId="15663046" w14:textId="77777777" w:rsidTr="001C205D">
        <w:tc>
          <w:tcPr>
            <w:tcW w:w="595" w:type="dxa"/>
            <w:shd w:val="clear" w:color="auto" w:fill="auto"/>
          </w:tcPr>
          <w:p w14:paraId="0AD4CC14" w14:textId="77777777" w:rsidR="00026D70" w:rsidRPr="00E81654" w:rsidRDefault="00026D70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20A5D842" w14:textId="77777777" w:rsidR="00026D70" w:rsidRPr="00B537DA" w:rsidRDefault="00026D70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26D70" w:rsidRPr="00B537DA" w14:paraId="4E6B61AD" w14:textId="77777777" w:rsidTr="001C205D">
        <w:tc>
          <w:tcPr>
            <w:tcW w:w="595" w:type="dxa"/>
            <w:shd w:val="clear" w:color="auto" w:fill="auto"/>
          </w:tcPr>
          <w:p w14:paraId="0C56AE2C" w14:textId="77777777" w:rsidR="00026D70" w:rsidRPr="00E24E62" w:rsidRDefault="00026D70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647F0F" w14:textId="5CA8546F" w:rsidR="00026D70" w:rsidRDefault="00026D70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009F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  <w:r w:rsidR="004B67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8 y 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D009F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deben ser numéricos , en caso contrario </w:t>
            </w:r>
            <w:r w:rsidRPr="00D009FF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</w:tbl>
    <w:p w14:paraId="088F142D" w14:textId="77777777" w:rsidR="00026D70" w:rsidRDefault="00026D70" w:rsidP="00026D7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5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5A2AC1A" w14:textId="77777777" w:rsidR="007A0862" w:rsidRPr="007A0862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6" w:name="_Toc160527585"/>
      <w:r w:rsidRPr="003F5278">
        <w:lastRenderedPageBreak/>
        <w:t>Formato de carátula de salida</w:t>
      </w:r>
      <w:bookmarkEnd w:id="6"/>
    </w:p>
    <w:p w14:paraId="50088934" w14:textId="3022E472" w:rsidR="00E337AC" w:rsidRPr="00182D60" w:rsidRDefault="00E337AC" w:rsidP="007A0862">
      <w:pPr>
        <w:pStyle w:val="Ttulo2"/>
        <w:numPr>
          <w:ilvl w:val="0"/>
          <w:numId w:val="0"/>
        </w:numPr>
        <w:ind w:left="1715"/>
        <w:rPr>
          <w:b w:val="0"/>
        </w:rPr>
      </w:pPr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60308F07" w:rsidR="00E337AC" w:rsidRPr="00230F5A" w:rsidRDefault="00000000" w:rsidP="00E337AC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</w:r>
      <w:r>
        <w:rPr>
          <w:rFonts w:ascii="Times New Roman" w:hAnsi="Times New Roman" w:cs="Times New Roman"/>
          <w:color w:val="4472C4" w:themeColor="accent1"/>
        </w:rPr>
        <w:pict w14:anchorId="518E19A7">
          <v:group id="Grupo 1" o:spid="_x0000_s2059" style="width:416pt;height:111.5pt;mso-position-horizontal-relative:char;mso-position-vertical-relative:line" coordsize="9936,1832">
            <v:shape id="Freeform 3" o:spid="_x0000_s2060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61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41EBFB79" w14:textId="77777777" w:rsidR="007A0862" w:rsidRDefault="007A0862" w:rsidP="007A0862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151B3B6F" w14:textId="77777777" w:rsidR="007A0862" w:rsidRDefault="007A0862" w:rsidP="007A0862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50C3C912" w14:textId="77777777" w:rsidR="007A0862" w:rsidRDefault="007A0862" w:rsidP="007A0862">
                    <w:pPr>
                      <w:spacing w:before="1"/>
                      <w:rPr>
                        <w:sz w:val="20"/>
                      </w:rPr>
                    </w:pPr>
                  </w:p>
                  <w:p w14:paraId="020596C7" w14:textId="77777777" w:rsidR="007A0862" w:rsidRDefault="007A0862" w:rsidP="007A0862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2B75FE9A" w14:textId="77777777" w:rsidR="007A0862" w:rsidRDefault="007A0862" w:rsidP="007A0862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68B51729" w14:textId="77777777" w:rsidR="007A0862" w:rsidRDefault="007A0862" w:rsidP="007A0862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</w:p>
    <w:p w14:paraId="15A5609E" w14:textId="7F7CD815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E337AC" w:rsidRPr="00F45E53" w14:paraId="3C49826D" w14:textId="77777777" w:rsidTr="005777B7">
        <w:trPr>
          <w:trHeight w:val="268"/>
        </w:trPr>
        <w:tc>
          <w:tcPr>
            <w:tcW w:w="862" w:type="dxa"/>
          </w:tcPr>
          <w:p w14:paraId="4F186F2F" w14:textId="77777777" w:rsidR="00E337AC" w:rsidRPr="00F45E53" w:rsidRDefault="00E337AC" w:rsidP="00D97A4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E337AC" w:rsidRPr="00F45E53" w:rsidRDefault="00E337AC" w:rsidP="00D97A4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E337AC" w:rsidRPr="00F45E53" w:rsidRDefault="00E337AC" w:rsidP="00D97A43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53EFCAB0" w14:textId="77777777" w:rsidR="00E337AC" w:rsidRPr="00F45E53" w:rsidRDefault="00E337AC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313FA897" w14:textId="77777777" w:rsidR="00E337AC" w:rsidRPr="00F45E53" w:rsidRDefault="00E337AC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  <w:tc>
          <w:tcPr>
            <w:tcW w:w="708" w:type="dxa"/>
          </w:tcPr>
          <w:p w14:paraId="72337CD9" w14:textId="77777777" w:rsidR="00E337AC" w:rsidRPr="00F45E53" w:rsidRDefault="00E337AC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E337AC" w:rsidRPr="00F45E53" w14:paraId="3218A4A9" w14:textId="77777777" w:rsidTr="005777B7">
        <w:trPr>
          <w:trHeight w:val="268"/>
        </w:trPr>
        <w:tc>
          <w:tcPr>
            <w:tcW w:w="862" w:type="dxa"/>
          </w:tcPr>
          <w:p w14:paraId="6B1D5128" w14:textId="77777777" w:rsidR="00E337AC" w:rsidRPr="00F45E53" w:rsidRDefault="00E337AC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E337AC" w:rsidRPr="00F45E53" w:rsidRDefault="00E337AC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E337AC" w:rsidRPr="00F45E53" w:rsidRDefault="00E337AC" w:rsidP="00D97A4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62E008D5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7BFB383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0568428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337AC" w:rsidRPr="00F45E53" w14:paraId="622814C1" w14:textId="77777777" w:rsidTr="005777B7">
        <w:trPr>
          <w:trHeight w:val="268"/>
        </w:trPr>
        <w:tc>
          <w:tcPr>
            <w:tcW w:w="862" w:type="dxa"/>
          </w:tcPr>
          <w:p w14:paraId="7671AEB9" w14:textId="77777777" w:rsidR="00E337AC" w:rsidRPr="00F45E53" w:rsidRDefault="00E337AC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E337AC" w:rsidRPr="00F45E53" w:rsidRDefault="00E337AC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590D0245" w:rsidR="00E337AC" w:rsidRPr="00F45E53" w:rsidRDefault="00E337AC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6B325F8F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688E970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4D702429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E337AC" w:rsidRPr="00F45E53" w14:paraId="29ABD7A0" w14:textId="77777777" w:rsidTr="005777B7">
        <w:trPr>
          <w:trHeight w:val="268"/>
        </w:trPr>
        <w:tc>
          <w:tcPr>
            <w:tcW w:w="862" w:type="dxa"/>
          </w:tcPr>
          <w:p w14:paraId="36B1247A" w14:textId="77777777" w:rsidR="00E337AC" w:rsidRPr="00F45E53" w:rsidRDefault="00E337AC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E337AC" w:rsidRPr="00F45E53" w:rsidRDefault="00E337AC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E337AC" w:rsidRPr="00F45E53" w:rsidRDefault="00E337AC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6B0BF525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44C86B87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57D1E0D9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337AC" w:rsidRPr="00F45E53" w14:paraId="4A41D4E9" w14:textId="77777777" w:rsidTr="005777B7">
        <w:trPr>
          <w:trHeight w:val="268"/>
        </w:trPr>
        <w:tc>
          <w:tcPr>
            <w:tcW w:w="862" w:type="dxa"/>
          </w:tcPr>
          <w:p w14:paraId="407BD317" w14:textId="77777777" w:rsidR="00E337AC" w:rsidRPr="00F45E53" w:rsidRDefault="00E337AC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E337AC" w:rsidRPr="00F45E53" w:rsidRDefault="00E337AC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E337AC" w:rsidRPr="00F45E53" w:rsidRDefault="00E337AC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9FA52FF" w14:textId="3A5DDFE5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="004B67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</w:t>
            </w:r>
          </w:p>
        </w:tc>
        <w:tc>
          <w:tcPr>
            <w:tcW w:w="851" w:type="dxa"/>
          </w:tcPr>
          <w:p w14:paraId="034ED216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01DE5A7B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86DC0" w:rsidRPr="00F45E53" w14:paraId="306FA4E7" w14:textId="77777777" w:rsidTr="005777B7">
        <w:trPr>
          <w:trHeight w:val="268"/>
        </w:trPr>
        <w:tc>
          <w:tcPr>
            <w:tcW w:w="862" w:type="dxa"/>
          </w:tcPr>
          <w:p w14:paraId="0E8DBBC7" w14:textId="7F4D293D" w:rsidR="00086DC0" w:rsidRPr="00F45E53" w:rsidRDefault="00086DC0" w:rsidP="00086D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086DC0" w:rsidRPr="00F45E53" w:rsidRDefault="00086DC0" w:rsidP="00086D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3AC77F22" w:rsidR="00086DC0" w:rsidRPr="00F45E53" w:rsidRDefault="00086DC0" w:rsidP="00086DC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86D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EE1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ECE6595" w14:textId="492B2917" w:rsidR="00086DC0" w:rsidRPr="004B67E8" w:rsidRDefault="00086DC0" w:rsidP="00086D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B67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Registros Informados</w:t>
            </w:r>
            <w:r w:rsidR="004B67E8" w:rsidRPr="004B67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c</w:t>
            </w:r>
            <w:r w:rsidR="004B67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registros</w:t>
            </w:r>
          </w:p>
        </w:tc>
        <w:tc>
          <w:tcPr>
            <w:tcW w:w="851" w:type="dxa"/>
          </w:tcPr>
          <w:p w14:paraId="4F1C09C0" w14:textId="7F9AB3DE" w:rsidR="00086DC0" w:rsidRPr="00F45E53" w:rsidRDefault="00086DC0" w:rsidP="00086D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  <w:tc>
          <w:tcPr>
            <w:tcW w:w="708" w:type="dxa"/>
          </w:tcPr>
          <w:p w14:paraId="01AEF813" w14:textId="01F44C49" w:rsidR="00086DC0" w:rsidRPr="00F45E53" w:rsidRDefault="00086DC0" w:rsidP="00086D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5777B7" w:rsidRPr="00F45E53" w14:paraId="516DE25C" w14:textId="77777777" w:rsidTr="005777B7">
        <w:trPr>
          <w:trHeight w:val="268"/>
        </w:trPr>
        <w:tc>
          <w:tcPr>
            <w:tcW w:w="862" w:type="dxa"/>
          </w:tcPr>
          <w:p w14:paraId="7CBF8B25" w14:textId="69C0264E" w:rsidR="005777B7" w:rsidRPr="00105B59" w:rsidRDefault="005777B7" w:rsidP="005777B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105B5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5B4A0447" w14:textId="0B8A7254" w:rsidR="005777B7" w:rsidRPr="00105B59" w:rsidRDefault="005777B7" w:rsidP="005777B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105B5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192EFAF" w14:textId="4D3AF46F" w:rsidR="005777B7" w:rsidRPr="00105B59" w:rsidRDefault="005777B7" w:rsidP="005777B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05B5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EF5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3D01E8E3" w14:textId="1388EAE6" w:rsidR="005777B7" w:rsidRPr="00105B59" w:rsidRDefault="005777B7" w:rsidP="005777B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05B5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Total monto de valor de enajenación</w:t>
            </w:r>
          </w:p>
        </w:tc>
        <w:tc>
          <w:tcPr>
            <w:tcW w:w="851" w:type="dxa"/>
          </w:tcPr>
          <w:p w14:paraId="0D501DEA" w14:textId="0D3DB4A9" w:rsidR="005777B7" w:rsidRPr="005777B7" w:rsidRDefault="00105B59" w:rsidP="005777B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</w:t>
            </w:r>
          </w:p>
        </w:tc>
        <w:tc>
          <w:tcPr>
            <w:tcW w:w="708" w:type="dxa"/>
          </w:tcPr>
          <w:p w14:paraId="55985E7E" w14:textId="5A7E1299" w:rsidR="005777B7" w:rsidRPr="005777B7" w:rsidRDefault="005777B7" w:rsidP="005777B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5777B7" w:rsidRPr="00F45E53" w14:paraId="69A338AE" w14:textId="77777777" w:rsidTr="005777B7">
        <w:trPr>
          <w:trHeight w:val="268"/>
        </w:trPr>
        <w:tc>
          <w:tcPr>
            <w:tcW w:w="862" w:type="dxa"/>
          </w:tcPr>
          <w:p w14:paraId="60628F2D" w14:textId="7C806626" w:rsidR="005777B7" w:rsidRPr="00105B59" w:rsidRDefault="005777B7" w:rsidP="005777B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105B5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5777B7" w:rsidRPr="00105B59" w:rsidRDefault="005777B7" w:rsidP="005777B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105B5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70C405D9" w:rsidR="005777B7" w:rsidRPr="00105B59" w:rsidRDefault="005777B7" w:rsidP="005777B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05B5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EF6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50A1129A" w:rsidR="005777B7" w:rsidRPr="00105B59" w:rsidRDefault="005777B7" w:rsidP="005777B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05B5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de valor de enajenaci</w:t>
            </w:r>
            <w:r w:rsidRPr="00105B5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ón</w:t>
            </w:r>
            <w:r w:rsidRPr="00105B5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bienes. Sumar campo 7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142BEE9" w14:textId="1AF069DD" w:rsidR="005777B7" w:rsidRPr="00F45E53" w:rsidRDefault="00105B59" w:rsidP="00105B59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</w:tc>
        <w:tc>
          <w:tcPr>
            <w:tcW w:w="708" w:type="dxa"/>
          </w:tcPr>
          <w:p w14:paraId="08A2D3C7" w14:textId="7349484F" w:rsidR="005777B7" w:rsidRPr="00F45E53" w:rsidRDefault="005777B7" w:rsidP="005777B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5777B7" w:rsidRPr="00F45E53" w14:paraId="14366FC1" w14:textId="77777777" w:rsidTr="005777B7">
        <w:trPr>
          <w:trHeight w:val="268"/>
        </w:trPr>
        <w:tc>
          <w:tcPr>
            <w:tcW w:w="862" w:type="dxa"/>
          </w:tcPr>
          <w:p w14:paraId="29A8E8C2" w14:textId="15444B55" w:rsidR="005777B7" w:rsidRPr="00105B59" w:rsidRDefault="005777B7" w:rsidP="005777B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105B5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FF61213" w14:textId="202E7046" w:rsidR="005777B7" w:rsidRPr="00105B59" w:rsidRDefault="005777B7" w:rsidP="005777B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105B5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03433" w14:textId="759CCCBD" w:rsidR="005777B7" w:rsidRPr="00105B59" w:rsidRDefault="005777B7" w:rsidP="005777B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05B5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EF7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F6571" w14:textId="12A9C055" w:rsidR="005777B7" w:rsidRPr="00105B59" w:rsidRDefault="005777B7" w:rsidP="005777B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05B5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Total monto valor libro a la fecha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6635C85" w14:textId="6B8AEA59" w:rsidR="005777B7" w:rsidRPr="005777B7" w:rsidRDefault="00105B59" w:rsidP="005777B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</w:t>
            </w:r>
          </w:p>
        </w:tc>
        <w:tc>
          <w:tcPr>
            <w:tcW w:w="708" w:type="dxa"/>
          </w:tcPr>
          <w:p w14:paraId="6CE12431" w14:textId="6DF777CB" w:rsidR="005777B7" w:rsidRPr="005777B7" w:rsidRDefault="005777B7" w:rsidP="005777B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5777B7" w:rsidRPr="00F45E53" w14:paraId="7AE00EB8" w14:textId="77777777" w:rsidTr="005777B7">
        <w:trPr>
          <w:trHeight w:val="268"/>
        </w:trPr>
        <w:tc>
          <w:tcPr>
            <w:tcW w:w="862" w:type="dxa"/>
          </w:tcPr>
          <w:p w14:paraId="70AC5B8A" w14:textId="4DFB9BF6" w:rsidR="005777B7" w:rsidRPr="00F45E53" w:rsidRDefault="005777B7" w:rsidP="005777B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5777B7" w:rsidRPr="00F45E53" w:rsidRDefault="005777B7" w:rsidP="005777B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4937C83D" w:rsidR="005777B7" w:rsidRPr="00F45E53" w:rsidRDefault="005777B7" w:rsidP="005777B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86D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EF8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38EA3" w14:textId="0263E462" w:rsidR="005777B7" w:rsidRPr="00026D70" w:rsidRDefault="005777B7" w:rsidP="005777B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26D7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Total monto de valor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libro a fecha de</w:t>
            </w:r>
            <w:r w:rsidRPr="00026D7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enajenaci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ón</w:t>
            </w:r>
            <w:r w:rsidRPr="00026D7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bienes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. Sumar campo 8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383F315" w14:textId="6CA07E51" w:rsidR="005777B7" w:rsidRPr="00F45E53" w:rsidRDefault="005777B7" w:rsidP="005777B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  <w:tc>
          <w:tcPr>
            <w:tcW w:w="708" w:type="dxa"/>
          </w:tcPr>
          <w:p w14:paraId="68114DBC" w14:textId="641AE0B6" w:rsidR="005777B7" w:rsidRPr="00F45E53" w:rsidRDefault="005777B7" w:rsidP="005777B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5777B7" w:rsidRPr="00F45E53" w14:paraId="66774E11" w14:textId="77777777" w:rsidTr="005777B7">
        <w:trPr>
          <w:trHeight w:val="268"/>
        </w:trPr>
        <w:tc>
          <w:tcPr>
            <w:tcW w:w="862" w:type="dxa"/>
          </w:tcPr>
          <w:p w14:paraId="3C090C12" w14:textId="57EE0D75" w:rsidR="005777B7" w:rsidRDefault="005777B7" w:rsidP="005777B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220E6CE" w14:textId="7C95785D" w:rsidR="005777B7" w:rsidRPr="00F45E53" w:rsidRDefault="005777B7" w:rsidP="005777B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345A1" w14:textId="4B9C8467" w:rsidR="005777B7" w:rsidRPr="00D97A43" w:rsidRDefault="005777B7" w:rsidP="005777B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86D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EF9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2EE54" w14:textId="0DCCA801" w:rsidR="005777B7" w:rsidRPr="00026D70" w:rsidRDefault="005777B7" w:rsidP="005777B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26D7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financiado por la institución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. Sumar campo 9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50DF93E" w14:textId="36A758FE" w:rsidR="005777B7" w:rsidRDefault="005777B7" w:rsidP="005777B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  <w:tc>
          <w:tcPr>
            <w:tcW w:w="708" w:type="dxa"/>
          </w:tcPr>
          <w:p w14:paraId="241F7925" w14:textId="4D0DD7C6" w:rsidR="005777B7" w:rsidRPr="00F45E53" w:rsidRDefault="005777B7" w:rsidP="005777B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5777B7" w:rsidRPr="00F45E53" w14:paraId="25816211" w14:textId="77777777" w:rsidTr="005777B7">
        <w:trPr>
          <w:trHeight w:val="268"/>
        </w:trPr>
        <w:tc>
          <w:tcPr>
            <w:tcW w:w="862" w:type="dxa"/>
          </w:tcPr>
          <w:p w14:paraId="664DDB0C" w14:textId="24ACC9AC" w:rsidR="005777B7" w:rsidRDefault="005777B7" w:rsidP="005777B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</w:tcPr>
          <w:p w14:paraId="53D95AF6" w14:textId="7E3ED776" w:rsidR="005777B7" w:rsidRPr="00F45E53" w:rsidRDefault="005777B7" w:rsidP="005777B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5777B7" w:rsidRDefault="005777B7" w:rsidP="005777B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525371CF" w14:textId="4E84BA50" w:rsidR="005777B7" w:rsidRPr="009F2F7C" w:rsidRDefault="005777B7" w:rsidP="005777B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664203CA" w14:textId="77777777" w:rsidR="005777B7" w:rsidRPr="00F45E53" w:rsidRDefault="005777B7" w:rsidP="005777B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0D984450" w14:textId="77777777" w:rsidR="005777B7" w:rsidRPr="00F45E53" w:rsidRDefault="005777B7" w:rsidP="005777B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D97A43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D97A43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D97A4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6A15F4C3" w:rsidR="00202F52" w:rsidRPr="00F45E53" w:rsidRDefault="00D97A43" w:rsidP="00D97A43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97A4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F2(F)</w:t>
            </w:r>
          </w:p>
        </w:tc>
      </w:tr>
      <w:tr w:rsidR="00DA2426" w:rsidRPr="00F45E53" w14:paraId="61CDF538" w14:textId="77777777" w:rsidTr="00D97A43">
        <w:trPr>
          <w:trHeight w:val="242"/>
        </w:trPr>
        <w:tc>
          <w:tcPr>
            <w:tcW w:w="4815" w:type="dxa"/>
          </w:tcPr>
          <w:p w14:paraId="7717E096" w14:textId="77777777" w:rsidR="00DA2426" w:rsidRPr="00F45E53" w:rsidRDefault="00DA2426" w:rsidP="00DA2426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DA2426" w:rsidRPr="00F45E53" w:rsidRDefault="00DA2426" w:rsidP="00DA2426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0409D6AF" w:rsidR="00DA2426" w:rsidRPr="00F45E53" w:rsidRDefault="00DA2426" w:rsidP="00DA2426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A242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5,7,</w:t>
            </w:r>
            <w:r w:rsidR="00E40E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9,10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7536A23E" w14:textId="7E825C31" w:rsidR="007A0862" w:rsidRPr="00230F5A" w:rsidRDefault="007A0862" w:rsidP="007A086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999999999999999</w:t>
      </w:r>
      <w:r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00000000000000</w:t>
      </w:r>
      <w:r w:rsidR="00DA2426"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00000000</w:t>
      </w:r>
      <w:r w:rsidRPr="00286504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</w:t>
      </w:r>
      <w:r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</w:t>
      </w:r>
      <w:r w:rsidRPr="00286504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</w:t>
      </w:r>
      <w:r w:rsidR="00DA2426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</w:t>
      </w:r>
      <w:r w:rsidRPr="00286504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</w:t>
      </w:r>
      <w:r w:rsidR="00DA2426" w:rsidRPr="00086DC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0000000000000000000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15804729" w14:textId="77777777" w:rsidR="007A0862" w:rsidRPr="00F45E53" w:rsidRDefault="007A086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7" w:name="_Toc160527586"/>
      <w:r w:rsidRPr="00230F5A">
        <w:rPr>
          <w:rFonts w:cs="Times New Roman"/>
        </w:rPr>
        <w:t>Definición de nombres</w:t>
      </w:r>
      <w:bookmarkEnd w:id="7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8" w:name="_Hlk150869745"/>
    </w:p>
    <w:bookmarkEnd w:id="8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9" w:name="_Toc160527587"/>
      <w:r w:rsidRPr="00A96CA0">
        <w:t>Archivo de salida a dest</w:t>
      </w:r>
      <w:ins w:id="10" w:author="Roberto Carrasco Venegas" w:date="2023-11-27T13:21:00Z">
        <w:r w:rsidRPr="00A96CA0">
          <w:t>i</w:t>
        </w:r>
      </w:ins>
      <w:r w:rsidRPr="00A96CA0">
        <w:t>no</w:t>
      </w:r>
      <w:bookmarkEnd w:id="9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1" w:name="_Toc160527588"/>
      <w:r w:rsidRPr="00A96CA0">
        <w:t>Archivo de da</w:t>
      </w:r>
      <w:ins w:id="12" w:author="Roberto Carrasco Venegas" w:date="2023-11-27T13:24:00Z">
        <w:r w:rsidRPr="00A96CA0">
          <w:t>t</w:t>
        </w:r>
      </w:ins>
      <w:r w:rsidRPr="00A96CA0">
        <w:t>os</w:t>
      </w:r>
      <w:bookmarkEnd w:id="11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026D70" w14:paraId="3676ACCC" w14:textId="77777777" w:rsidTr="00D97A43">
        <w:tc>
          <w:tcPr>
            <w:tcW w:w="1413" w:type="dxa"/>
          </w:tcPr>
          <w:p w14:paraId="7DDB3BFA" w14:textId="77777777" w:rsidR="00F32211" w:rsidRPr="00026D70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26D7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026D70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26D7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578CD1B1" w:rsidR="00F32211" w:rsidRPr="00026D70" w:rsidRDefault="00A84B04" w:rsidP="00A84B04">
            <w:pPr>
              <w:ind w:left="708" w:hanging="708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26D70">
              <w:rPr>
                <w:rFonts w:ascii="Times New Roman" w:hAnsi="Times New Roman" w:cs="Times New Roman"/>
                <w:b/>
                <w:bCs/>
                <w:color w:val="FF0000"/>
              </w:rPr>
              <w:t>E03</w:t>
            </w:r>
            <w:r w:rsidR="00F32211" w:rsidRPr="00026D70">
              <w:rPr>
                <w:rFonts w:ascii="Times New Roman" w:hAnsi="Times New Roman" w:cs="Times New Roman"/>
                <w:b/>
                <w:bCs/>
                <w:color w:val="FF0000"/>
              </w:rPr>
              <w:t>####a.XXX</w:t>
            </w:r>
            <w:r w:rsidR="00F32211" w:rsidRPr="00026D7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80FEFAE" w:rsidR="00F32211" w:rsidRPr="00026D70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26D7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Código Institución origen de largo </w:t>
            </w:r>
            <w:r w:rsidR="00D50645" w:rsidRPr="00026D7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026D7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026D70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26D7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026D70">
              <w:rPr>
                <w:rFonts w:ascii="Times New Roman" w:hAnsi="Times New Roman" w:cs="Times New Roman"/>
              </w:rPr>
              <w:t xml:space="preserve"> </w:t>
            </w:r>
            <w:r w:rsidRPr="00026D7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026D70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026D7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3" w:name="_Toc160527589"/>
      <w:r w:rsidRPr="00026D70">
        <w:t>Archivo Carátula</w:t>
      </w:r>
      <w:bookmarkEnd w:id="13"/>
      <w:r w:rsidRPr="00026D70">
        <w:fldChar w:fldCharType="begin"/>
      </w:r>
      <w:r w:rsidRPr="00026D70">
        <w:instrText xml:space="preserve"> XE "Archivo ”arátula" </w:instrText>
      </w:r>
      <w:r w:rsidRPr="00026D70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D97A43">
        <w:tc>
          <w:tcPr>
            <w:tcW w:w="1413" w:type="dxa"/>
          </w:tcPr>
          <w:p w14:paraId="01B744DD" w14:textId="77777777" w:rsidR="00F32211" w:rsidRPr="00026D70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26D7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026D70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26D7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762C30D7" w:rsidR="00F32211" w:rsidRPr="00026D70" w:rsidRDefault="00A84B04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26D70">
              <w:rPr>
                <w:rFonts w:ascii="Times New Roman" w:hAnsi="Times New Roman" w:cs="Times New Roman"/>
                <w:b/>
                <w:bCs/>
                <w:color w:val="FF0000"/>
              </w:rPr>
              <w:t>E03</w:t>
            </w:r>
            <w:r w:rsidR="00F32211" w:rsidRPr="00026D7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####c.XXX </w:t>
            </w:r>
            <w:r w:rsidR="00F32211" w:rsidRPr="00026D7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5528513" w:rsidR="00F32211" w:rsidRPr="00026D70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26D7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Código Institución origen de largo 3</w:t>
            </w:r>
          </w:p>
          <w:p w14:paraId="0A5FAC31" w14:textId="77777777" w:rsidR="00F32211" w:rsidRPr="00230F5A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26D7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15" w:name="_Toc160527590"/>
      <w:r>
        <w:t>Definición de correlativo</w:t>
      </w:r>
      <w:bookmarkEnd w:id="15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6" w:name="_Toc160527591"/>
      <w:r>
        <w:t>Salida</w:t>
      </w:r>
      <w:bookmarkEnd w:id="16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7" w:name="_Toc160527592"/>
      <w:r>
        <w:t>Entrada</w:t>
      </w:r>
      <w:bookmarkEnd w:id="17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18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18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D97A4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D97A4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D97A43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6D77E2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6D77E2" w:rsidRPr="00F45E53" w:rsidRDefault="006D77E2" w:rsidP="006D77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6D77E2" w:rsidRPr="00F45E53" w:rsidRDefault="006D77E2" w:rsidP="006D77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0087AB78" w:rsidR="006D77E2" w:rsidRPr="00F45E53" w:rsidRDefault="006D77E2" w:rsidP="006D77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86D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EE1</w:t>
            </w:r>
          </w:p>
        </w:tc>
        <w:tc>
          <w:tcPr>
            <w:tcW w:w="6095" w:type="dxa"/>
          </w:tcPr>
          <w:p w14:paraId="0567EE05" w14:textId="508A5011" w:rsidR="006D77E2" w:rsidRPr="00F45E53" w:rsidRDefault="006D77E2" w:rsidP="006D77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86D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Número de Registros Informados</w:t>
            </w:r>
          </w:p>
        </w:tc>
        <w:tc>
          <w:tcPr>
            <w:tcW w:w="851" w:type="dxa"/>
          </w:tcPr>
          <w:p w14:paraId="7F22F9FF" w14:textId="3C13C994" w:rsidR="006D77E2" w:rsidRPr="00F45E53" w:rsidRDefault="006D77E2" w:rsidP="006D77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547F55" w:rsidRPr="00F45E53" w14:paraId="48E0562F" w14:textId="77777777" w:rsidTr="003B5E2B">
        <w:trPr>
          <w:trHeight w:val="268"/>
        </w:trPr>
        <w:tc>
          <w:tcPr>
            <w:tcW w:w="862" w:type="dxa"/>
          </w:tcPr>
          <w:p w14:paraId="2D95EE0C" w14:textId="388AD48F" w:rsidR="00547F55" w:rsidRDefault="00547F55" w:rsidP="006D77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6BDA0232" w14:textId="77777777" w:rsidR="00547F55" w:rsidRPr="00F45E53" w:rsidRDefault="00547F55" w:rsidP="006D77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25932F14" w14:textId="21FB1614" w:rsidR="00547F55" w:rsidRPr="00086DC0" w:rsidRDefault="00547F55" w:rsidP="006D77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EF5</w:t>
            </w:r>
          </w:p>
        </w:tc>
        <w:tc>
          <w:tcPr>
            <w:tcW w:w="6095" w:type="dxa"/>
          </w:tcPr>
          <w:p w14:paraId="1A81CFEF" w14:textId="615723E3" w:rsidR="00547F55" w:rsidRPr="00086DC0" w:rsidRDefault="00547F55" w:rsidP="006D77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05B5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de valor de enajenaci</w:t>
            </w:r>
            <w:r w:rsidRPr="00105B5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ón</w:t>
            </w:r>
            <w:r w:rsidRPr="00105B5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bienes. Sumar campo 7</w:t>
            </w:r>
          </w:p>
        </w:tc>
        <w:tc>
          <w:tcPr>
            <w:tcW w:w="851" w:type="dxa"/>
          </w:tcPr>
          <w:p w14:paraId="0112CA1C" w14:textId="75423E4C" w:rsidR="00547F55" w:rsidRPr="00F45E53" w:rsidRDefault="00547F55" w:rsidP="006D77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6D77E2" w:rsidRPr="00F45E53" w14:paraId="449A74F0" w14:textId="77777777" w:rsidTr="00A728B1">
        <w:trPr>
          <w:trHeight w:val="268"/>
        </w:trPr>
        <w:tc>
          <w:tcPr>
            <w:tcW w:w="862" w:type="dxa"/>
          </w:tcPr>
          <w:p w14:paraId="446C1F3A" w14:textId="1A714FCB" w:rsidR="006D77E2" w:rsidRPr="00F45E53" w:rsidRDefault="00547F55" w:rsidP="006D77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02F6D6FB" w14:textId="77777777" w:rsidR="006D77E2" w:rsidRPr="00F45E53" w:rsidRDefault="006D77E2" w:rsidP="006D77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2A205AB" w14:textId="3E463387" w:rsidR="006D77E2" w:rsidRPr="00F45E53" w:rsidRDefault="006D77E2" w:rsidP="006D77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86D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EF6</w:t>
            </w:r>
          </w:p>
        </w:tc>
        <w:tc>
          <w:tcPr>
            <w:tcW w:w="6095" w:type="dxa"/>
          </w:tcPr>
          <w:p w14:paraId="67FA48B0" w14:textId="41C01125" w:rsidR="006D77E2" w:rsidRPr="00B8004D" w:rsidRDefault="006D77E2" w:rsidP="006D77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26D7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de valor de enajenaci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ón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Pr="00026D7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 bienes</w:t>
            </w:r>
          </w:p>
        </w:tc>
        <w:tc>
          <w:tcPr>
            <w:tcW w:w="851" w:type="dxa"/>
          </w:tcPr>
          <w:p w14:paraId="07C36CDF" w14:textId="69901410" w:rsidR="006D77E2" w:rsidRPr="00F45E53" w:rsidRDefault="006D77E2" w:rsidP="006D77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547F55" w:rsidRPr="00F45E53" w14:paraId="293718A5" w14:textId="77777777" w:rsidTr="00A728B1">
        <w:trPr>
          <w:trHeight w:val="268"/>
        </w:trPr>
        <w:tc>
          <w:tcPr>
            <w:tcW w:w="862" w:type="dxa"/>
          </w:tcPr>
          <w:p w14:paraId="2ABA32CC" w14:textId="59C9746E" w:rsidR="00547F55" w:rsidRDefault="00547F55" w:rsidP="006D77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443B859D" w14:textId="77777777" w:rsidR="00547F55" w:rsidRPr="00F45E53" w:rsidRDefault="00547F55" w:rsidP="006D77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3A81B925" w14:textId="6D686A78" w:rsidR="00547F55" w:rsidRPr="00086DC0" w:rsidRDefault="00547F55" w:rsidP="006D77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EF7</w:t>
            </w:r>
          </w:p>
        </w:tc>
        <w:tc>
          <w:tcPr>
            <w:tcW w:w="6095" w:type="dxa"/>
          </w:tcPr>
          <w:p w14:paraId="1DA88381" w14:textId="41B9415E" w:rsidR="00547F55" w:rsidRPr="00026D70" w:rsidRDefault="00547F55" w:rsidP="006D77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05B5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Total monto valor libro a la fecha</w:t>
            </w:r>
          </w:p>
        </w:tc>
        <w:tc>
          <w:tcPr>
            <w:tcW w:w="851" w:type="dxa"/>
          </w:tcPr>
          <w:p w14:paraId="64C9B524" w14:textId="095CCF2E" w:rsidR="00547F55" w:rsidRPr="00547F55" w:rsidRDefault="00547F55" w:rsidP="006D77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6D77E2" w:rsidRPr="00F45E53" w14:paraId="457D6C4A" w14:textId="77777777" w:rsidTr="00A728B1">
        <w:trPr>
          <w:trHeight w:val="268"/>
        </w:trPr>
        <w:tc>
          <w:tcPr>
            <w:tcW w:w="862" w:type="dxa"/>
          </w:tcPr>
          <w:p w14:paraId="7484FA91" w14:textId="15BFF975" w:rsidR="006D77E2" w:rsidRPr="00F45E53" w:rsidRDefault="00547F55" w:rsidP="006D77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2C8D95A5" w14:textId="77777777" w:rsidR="006D77E2" w:rsidRPr="00F45E53" w:rsidRDefault="006D77E2" w:rsidP="006D77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4EB2B647" w14:textId="59177C52" w:rsidR="006D77E2" w:rsidRPr="00F45E53" w:rsidRDefault="006D77E2" w:rsidP="006D77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86D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EF8</w:t>
            </w:r>
          </w:p>
        </w:tc>
        <w:tc>
          <w:tcPr>
            <w:tcW w:w="6095" w:type="dxa"/>
          </w:tcPr>
          <w:p w14:paraId="76546BB7" w14:textId="45193D1B" w:rsidR="006D77E2" w:rsidRPr="000506C0" w:rsidRDefault="006D77E2" w:rsidP="006D77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26D7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Total monto de valor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libro a fecha de</w:t>
            </w:r>
            <w:r w:rsidRPr="00026D7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enajenaci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ón</w:t>
            </w:r>
            <w:r w:rsidRPr="00026D7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bienes</w:t>
            </w:r>
          </w:p>
        </w:tc>
        <w:tc>
          <w:tcPr>
            <w:tcW w:w="851" w:type="dxa"/>
          </w:tcPr>
          <w:p w14:paraId="1FB54790" w14:textId="627CD1DA" w:rsidR="006D77E2" w:rsidRPr="00F45E53" w:rsidRDefault="006D77E2" w:rsidP="006D77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6D77E2" w:rsidRPr="00F45E53" w14:paraId="11B65347" w14:textId="77777777" w:rsidTr="00A728B1">
        <w:trPr>
          <w:trHeight w:val="268"/>
        </w:trPr>
        <w:tc>
          <w:tcPr>
            <w:tcW w:w="862" w:type="dxa"/>
          </w:tcPr>
          <w:p w14:paraId="77B032DD" w14:textId="38CFB8DB" w:rsidR="006D77E2" w:rsidRPr="00F45E53" w:rsidRDefault="00547F55" w:rsidP="006D77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3D9C3C46" w14:textId="77777777" w:rsidR="006D77E2" w:rsidRPr="00F45E53" w:rsidRDefault="006D77E2" w:rsidP="006D77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2DC12A2A" w14:textId="7F90BE89" w:rsidR="006D77E2" w:rsidRPr="00F45E53" w:rsidRDefault="006D77E2" w:rsidP="006D77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86D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EF9</w:t>
            </w:r>
          </w:p>
        </w:tc>
        <w:tc>
          <w:tcPr>
            <w:tcW w:w="6095" w:type="dxa"/>
          </w:tcPr>
          <w:p w14:paraId="244C3CFE" w14:textId="59FE00E5" w:rsidR="006D77E2" w:rsidRPr="000506C0" w:rsidRDefault="006D77E2" w:rsidP="006D77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26D7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financiado por la institución</w:t>
            </w:r>
          </w:p>
        </w:tc>
        <w:tc>
          <w:tcPr>
            <w:tcW w:w="851" w:type="dxa"/>
          </w:tcPr>
          <w:p w14:paraId="1BCCA69B" w14:textId="287CB418" w:rsidR="006D77E2" w:rsidRPr="00F45E53" w:rsidRDefault="006D77E2" w:rsidP="006D77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6D77E2" w:rsidRPr="00F45E53" w14:paraId="78DB4142" w14:textId="77777777" w:rsidTr="00A728B1">
        <w:trPr>
          <w:trHeight w:val="268"/>
        </w:trPr>
        <w:tc>
          <w:tcPr>
            <w:tcW w:w="862" w:type="dxa"/>
          </w:tcPr>
          <w:p w14:paraId="5F461BAF" w14:textId="7663FA4E" w:rsidR="006D77E2" w:rsidRDefault="00547F55" w:rsidP="006D77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</w:tcPr>
          <w:p w14:paraId="1FA0FD77" w14:textId="77777777" w:rsidR="006D77E2" w:rsidRPr="00F45E53" w:rsidRDefault="006D77E2" w:rsidP="006D77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7E287F7D" w14:textId="11A86EBA" w:rsidR="006D77E2" w:rsidRDefault="006D77E2" w:rsidP="006D77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72AFE6A1" w14:textId="478DFD78" w:rsidR="006D77E2" w:rsidRPr="000506C0" w:rsidRDefault="006D77E2" w:rsidP="006D77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612F9104" w14:textId="3449E373" w:rsidR="006D77E2" w:rsidRPr="00B8004D" w:rsidRDefault="006D77E2" w:rsidP="006D77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19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19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0" w:name="_Toc16052759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0"/>
    </w:p>
    <w:p w14:paraId="3201D802" w14:textId="77777777" w:rsidR="001278BF" w:rsidRPr="009947CD" w:rsidRDefault="001278BF" w:rsidP="001278BF"/>
    <w:p w14:paraId="0BC88D56" w14:textId="77777777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EB5FC4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2F476" w14:textId="77777777" w:rsidR="002F0DF7" w:rsidRDefault="002F0DF7" w:rsidP="00F10206">
      <w:pPr>
        <w:spacing w:after="0" w:line="240" w:lineRule="auto"/>
      </w:pPr>
      <w:r>
        <w:separator/>
      </w:r>
    </w:p>
  </w:endnote>
  <w:endnote w:type="continuationSeparator" w:id="0">
    <w:p w14:paraId="02E430BC" w14:textId="77777777" w:rsidR="002F0DF7" w:rsidRDefault="002F0DF7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09999" w14:textId="77777777" w:rsidR="002F0DF7" w:rsidRDefault="002F0DF7" w:rsidP="00F10206">
      <w:pPr>
        <w:spacing w:after="0" w:line="240" w:lineRule="auto"/>
      </w:pPr>
      <w:r>
        <w:separator/>
      </w:r>
    </w:p>
  </w:footnote>
  <w:footnote w:type="continuationSeparator" w:id="0">
    <w:p w14:paraId="71822787" w14:textId="77777777" w:rsidR="002F0DF7" w:rsidRDefault="002F0DF7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2EE0805"/>
    <w:multiLevelType w:val="multilevel"/>
    <w:tmpl w:val="AC78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9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10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4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5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5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8"/>
  </w:num>
  <w:num w:numId="3" w16cid:durableId="1265504613">
    <w:abstractNumId w:val="4"/>
  </w:num>
  <w:num w:numId="4" w16cid:durableId="1091202158">
    <w:abstractNumId w:val="38"/>
  </w:num>
  <w:num w:numId="5" w16cid:durableId="940797627">
    <w:abstractNumId w:val="23"/>
  </w:num>
  <w:num w:numId="6" w16cid:durableId="1616906328">
    <w:abstractNumId w:val="17"/>
  </w:num>
  <w:num w:numId="7" w16cid:durableId="1162311848">
    <w:abstractNumId w:val="3"/>
  </w:num>
  <w:num w:numId="8" w16cid:durableId="512838416">
    <w:abstractNumId w:val="21"/>
  </w:num>
  <w:num w:numId="9" w16cid:durableId="1445224092">
    <w:abstractNumId w:val="11"/>
  </w:num>
  <w:num w:numId="10" w16cid:durableId="1234050603">
    <w:abstractNumId w:val="18"/>
  </w:num>
  <w:num w:numId="11" w16cid:durableId="1613248723">
    <w:abstractNumId w:val="31"/>
  </w:num>
  <w:num w:numId="12" w16cid:durableId="1838303578">
    <w:abstractNumId w:val="40"/>
  </w:num>
  <w:num w:numId="13" w16cid:durableId="256329085">
    <w:abstractNumId w:val="29"/>
  </w:num>
  <w:num w:numId="14" w16cid:durableId="1078750577">
    <w:abstractNumId w:val="33"/>
  </w:num>
  <w:num w:numId="15" w16cid:durableId="716322791">
    <w:abstractNumId w:val="41"/>
  </w:num>
  <w:num w:numId="16" w16cid:durableId="1397778044">
    <w:abstractNumId w:val="9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5"/>
  </w:num>
  <w:num w:numId="21" w16cid:durableId="33819615">
    <w:abstractNumId w:val="25"/>
  </w:num>
  <w:num w:numId="22" w16cid:durableId="1889493333">
    <w:abstractNumId w:val="22"/>
  </w:num>
  <w:num w:numId="23" w16cid:durableId="1698433104">
    <w:abstractNumId w:val="12"/>
  </w:num>
  <w:num w:numId="24" w16cid:durableId="1247611988">
    <w:abstractNumId w:val="30"/>
  </w:num>
  <w:num w:numId="25" w16cid:durableId="1813214838">
    <w:abstractNumId w:val="6"/>
  </w:num>
  <w:num w:numId="26" w16cid:durableId="894269239">
    <w:abstractNumId w:val="5"/>
  </w:num>
  <w:num w:numId="27" w16cid:durableId="1768848310">
    <w:abstractNumId w:val="19"/>
  </w:num>
  <w:num w:numId="28" w16cid:durableId="944000182">
    <w:abstractNumId w:val="19"/>
  </w:num>
  <w:num w:numId="29" w16cid:durableId="2036151710">
    <w:abstractNumId w:val="19"/>
  </w:num>
  <w:num w:numId="30" w16cid:durableId="670568134">
    <w:abstractNumId w:val="19"/>
  </w:num>
  <w:num w:numId="31" w16cid:durableId="376245171">
    <w:abstractNumId w:val="0"/>
  </w:num>
  <w:num w:numId="32" w16cid:durableId="714543622">
    <w:abstractNumId w:val="16"/>
  </w:num>
  <w:num w:numId="33" w16cid:durableId="1034618042">
    <w:abstractNumId w:val="19"/>
  </w:num>
  <w:num w:numId="34" w16cid:durableId="1834711967">
    <w:abstractNumId w:val="19"/>
  </w:num>
  <w:num w:numId="35" w16cid:durableId="1422097222">
    <w:abstractNumId w:val="19"/>
  </w:num>
  <w:num w:numId="36" w16cid:durableId="704990168">
    <w:abstractNumId w:val="35"/>
  </w:num>
  <w:num w:numId="37" w16cid:durableId="394620088">
    <w:abstractNumId w:val="24"/>
  </w:num>
  <w:num w:numId="38" w16cid:durableId="906377431">
    <w:abstractNumId w:val="27"/>
  </w:num>
  <w:num w:numId="39" w16cid:durableId="1902331227">
    <w:abstractNumId w:val="34"/>
  </w:num>
  <w:num w:numId="40" w16cid:durableId="1170755107">
    <w:abstractNumId w:val="28"/>
  </w:num>
  <w:num w:numId="41" w16cid:durableId="445120807">
    <w:abstractNumId w:val="14"/>
  </w:num>
  <w:num w:numId="42" w16cid:durableId="1041591278">
    <w:abstractNumId w:val="36"/>
  </w:num>
  <w:num w:numId="43" w16cid:durableId="1729959455">
    <w:abstractNumId w:val="26"/>
  </w:num>
  <w:num w:numId="44" w16cid:durableId="1159732035">
    <w:abstractNumId w:val="20"/>
  </w:num>
  <w:num w:numId="45" w16cid:durableId="232591810">
    <w:abstractNumId w:val="10"/>
  </w:num>
  <w:num w:numId="46" w16cid:durableId="1482307536">
    <w:abstractNumId w:val="7"/>
  </w:num>
  <w:num w:numId="47" w16cid:durableId="254635676">
    <w:abstractNumId w:val="13"/>
  </w:num>
  <w:num w:numId="48" w16cid:durableId="1947762260">
    <w:abstractNumId w:val="32"/>
  </w:num>
  <w:num w:numId="49" w16cid:durableId="189237765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26D70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86DC0"/>
    <w:rsid w:val="00095C24"/>
    <w:rsid w:val="000A14DD"/>
    <w:rsid w:val="000A19A6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5B59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8EE"/>
    <w:rsid w:val="00154B3D"/>
    <w:rsid w:val="00155FCA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308E7"/>
    <w:rsid w:val="00230F5A"/>
    <w:rsid w:val="00234A32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0DF7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B5E2B"/>
    <w:rsid w:val="003C048C"/>
    <w:rsid w:val="003C483F"/>
    <w:rsid w:val="003C513D"/>
    <w:rsid w:val="003D1CEF"/>
    <w:rsid w:val="003D589E"/>
    <w:rsid w:val="003E30D8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23C2"/>
    <w:rsid w:val="004B67E8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10EF"/>
    <w:rsid w:val="00522424"/>
    <w:rsid w:val="00523465"/>
    <w:rsid w:val="00536F81"/>
    <w:rsid w:val="00547F55"/>
    <w:rsid w:val="00562E48"/>
    <w:rsid w:val="00570E48"/>
    <w:rsid w:val="00575FEB"/>
    <w:rsid w:val="005777B7"/>
    <w:rsid w:val="00597FD4"/>
    <w:rsid w:val="005B3B96"/>
    <w:rsid w:val="005B5D60"/>
    <w:rsid w:val="005B65DC"/>
    <w:rsid w:val="005C5769"/>
    <w:rsid w:val="005F52E7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D77E2"/>
    <w:rsid w:val="006E3515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7AC9"/>
    <w:rsid w:val="00785F5D"/>
    <w:rsid w:val="00787AE9"/>
    <w:rsid w:val="007A0862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966C5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0597"/>
    <w:rsid w:val="009144B1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72A24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4B04"/>
    <w:rsid w:val="00A8686E"/>
    <w:rsid w:val="00A93B33"/>
    <w:rsid w:val="00AA6E30"/>
    <w:rsid w:val="00AB6B68"/>
    <w:rsid w:val="00AB78B1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04D4"/>
    <w:rsid w:val="00C967A1"/>
    <w:rsid w:val="00CA0AE4"/>
    <w:rsid w:val="00CB3011"/>
    <w:rsid w:val="00CB3359"/>
    <w:rsid w:val="00CB6FC1"/>
    <w:rsid w:val="00CC035F"/>
    <w:rsid w:val="00CD0B81"/>
    <w:rsid w:val="00CE47ED"/>
    <w:rsid w:val="00CF0714"/>
    <w:rsid w:val="00CF0ACC"/>
    <w:rsid w:val="00CF0C84"/>
    <w:rsid w:val="00CF2663"/>
    <w:rsid w:val="00CF3752"/>
    <w:rsid w:val="00CF3C8B"/>
    <w:rsid w:val="00CF5780"/>
    <w:rsid w:val="00CF658F"/>
    <w:rsid w:val="00CF708A"/>
    <w:rsid w:val="00D04283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86F0A"/>
    <w:rsid w:val="00D923F1"/>
    <w:rsid w:val="00D92C2E"/>
    <w:rsid w:val="00D97610"/>
    <w:rsid w:val="00D97A43"/>
    <w:rsid w:val="00DA2426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0E14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B5FC4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E4905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0D6F2B1C"/>
  <w15:docId w15:val="{2BAF8298-4216-4209-A6BE-DA47EF71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9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209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1620</Words>
  <Characters>8913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19</cp:revision>
  <dcterms:created xsi:type="dcterms:W3CDTF">2024-03-06T13:25:00Z</dcterms:created>
  <dcterms:modified xsi:type="dcterms:W3CDTF">2024-07-24T19:24:00Z</dcterms:modified>
</cp:coreProperties>
</file>