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313666" w:rsidRDefault="00C4642F" w:rsidP="00313666">
      <w:pPr>
        <w:pStyle w:val="Sinespaciado"/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57D01C9F" w:rsidR="00C4642F" w:rsidRPr="004A1260" w:rsidRDefault="004A1260" w:rsidP="00D4113D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815AD9">
        <w:rPr>
          <w:rFonts w:ascii="Times New Roman" w:hAnsi="Times New Roman" w:cs="Times New Roman"/>
          <w:b/>
          <w:sz w:val="72"/>
          <w:szCs w:val="72"/>
        </w:rPr>
        <w:tab/>
        <w:t>C17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815AD9">
        <w:rPr>
          <w:rFonts w:ascii="Times New Roman" w:hAnsi="Times New Roman" w:cs="Times New Roman"/>
          <w:b/>
          <w:sz w:val="72"/>
          <w:szCs w:val="72"/>
        </w:rPr>
        <w:t>79</w:t>
      </w:r>
      <w:r w:rsidR="00D4113D">
        <w:rPr>
          <w:rFonts w:ascii="Times New Roman" w:hAnsi="Times New Roman" w:cs="Times New Roman"/>
          <w:b/>
          <w:sz w:val="72"/>
          <w:szCs w:val="72"/>
        </w:rPr>
        <w:t>4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 w:rsidR="00D4113D" w:rsidRPr="00D4113D">
        <w:t xml:space="preserve"> </w:t>
      </w:r>
      <w:r w:rsidR="00815AD9" w:rsidRPr="00815AD9">
        <w:rPr>
          <w:rFonts w:ascii="Times New Roman" w:hAnsi="Times New Roman" w:cs="Times New Roman"/>
          <w:b/>
          <w:sz w:val="72"/>
          <w:szCs w:val="72"/>
        </w:rPr>
        <w:t>Activos, pasivos y créditos contingentes con el exterior</w:t>
      </w:r>
      <w:r w:rsidR="0056450A" w:rsidRPr="0056450A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313666" w:rsidRPr="00A56777" w:rsidRDefault="00313666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313666" w:rsidRPr="002E031A" w:rsidRDefault="00313666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313666" w:rsidRPr="00A56777" w:rsidRDefault="00313666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313666" w:rsidRPr="00A56777" w:rsidRDefault="00313666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313666" w:rsidRDefault="00313666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2ECF11F" w14:textId="77777777" w:rsidR="000C1EF5" w:rsidRDefault="00C4642F" w:rsidP="00B06B5A">
      <w:pPr>
        <w:rPr>
          <w:rFonts w:cs="Times New Roman"/>
        </w:rPr>
      </w:pPr>
      <w:r w:rsidRPr="00230F5A">
        <w:rPr>
          <w:rFonts w:cs="Times New Roma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7A7C704B" w:rsidR="00522424" w:rsidRDefault="00522424" w:rsidP="000C1EF5">
          <w:pPr>
            <w:pStyle w:val="TtuloTDC"/>
          </w:pPr>
          <w:r>
            <w:t>Contenido</w:t>
          </w:r>
        </w:p>
        <w:p w14:paraId="3DB38D55" w14:textId="1C2C4F3E" w:rsidR="00E25DB3" w:rsidRDefault="00522424">
          <w:pPr>
            <w:pStyle w:val="TDC1"/>
            <w:rPr>
              <w:rFonts w:cstheme="minorBidi"/>
              <w:noProof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149993" w:history="1">
            <w:r w:rsidR="00E25DB3" w:rsidRPr="0071215D">
              <w:rPr>
                <w:rStyle w:val="Hipervnculo"/>
                <w:noProof/>
              </w:rPr>
              <w:t>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Definición de estructuras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_Toc166149993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4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2C41D065" w14:textId="58F0D631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49994" w:history="1">
            <w:r w:rsidR="00E25DB3" w:rsidRPr="0071215D">
              <w:rPr>
                <w:rStyle w:val="Hipervnculo"/>
                <w:bCs/>
                <w:noProof/>
              </w:rPr>
              <w:t>1.1.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bCs/>
                <w:noProof/>
              </w:rPr>
              <w:t xml:space="preserve">Archivo de datos del emisor  </w:t>
            </w:r>
            <w:r w:rsidR="00E25DB3" w:rsidRPr="0071215D">
              <w:rPr>
                <w:rStyle w:val="Hipervnculo"/>
                <w:noProof/>
              </w:rPr>
              <w:t>Manual Sistema de Información Bancos - Sistema Contable (cmfchile.cl)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_Toc166149994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4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73E47659" w14:textId="3FD48E7B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49995" w:history="1">
            <w:r w:rsidR="00E25DB3" w:rsidRPr="0071215D">
              <w:rPr>
                <w:rStyle w:val="Hipervnculo"/>
                <w:noProof/>
              </w:rPr>
              <w:t>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Validaciones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_Toc166149995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1E9D355C" w14:textId="3C6BBA41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49996" w:history="1">
            <w:r w:rsidR="00E25DB3" w:rsidRPr="0071215D">
              <w:rPr>
                <w:rStyle w:val="Hipervnculo"/>
                <w:noProof/>
              </w:rPr>
              <w:t>2.1.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de datos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_Toc166149996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1014DC2C" w14:textId="2BA410C3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49997" w:history="1">
            <w:r w:rsidR="00E25DB3" w:rsidRPr="0071215D">
              <w:rPr>
                <w:rStyle w:val="Hipervnculo"/>
                <w:noProof/>
              </w:rPr>
              <w:t>3.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Construyendo la carátula de salida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_Toc166149997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0B4F3DFB" w14:textId="71D84B7F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49998" w:history="1">
            <w:r w:rsidR="00E25DB3" w:rsidRPr="0071215D">
              <w:rPr>
                <w:rStyle w:val="Hipervnculo"/>
                <w:noProof/>
              </w:rPr>
              <w:t>3.1.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Formato de carátula de salida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_Toc166149998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5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7A099049" w14:textId="6839A415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49999" w:history="1">
            <w:r w:rsidR="00E25DB3" w:rsidRPr="0071215D">
              <w:rPr>
                <w:rStyle w:val="Hipervnculo"/>
                <w:bCs/>
                <w:noProof/>
              </w:rPr>
              <w:t>4.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Definición de nombres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_Toc166149999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5BF13302" w14:textId="1895B639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0" w:history="1">
            <w:r w:rsidR="00E25DB3" w:rsidRPr="0071215D">
              <w:rPr>
                <w:rStyle w:val="Hipervnculo"/>
                <w:noProof/>
              </w:rPr>
              <w:t>4.1.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de salida a destino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_Toc166150000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4F3EC28B" w14:textId="59FB6C5C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1" w:history="1">
            <w:r w:rsidR="00E25DB3" w:rsidRPr="0071215D">
              <w:rPr>
                <w:rStyle w:val="Hipervnculo"/>
                <w:noProof/>
              </w:rPr>
              <w:t>4.1.1.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de datos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_Toc166150001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35BA4123" w14:textId="4F056456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2" w:history="1">
            <w:r w:rsidR="00E25DB3" w:rsidRPr="0071215D">
              <w:rPr>
                <w:rStyle w:val="Hipervnculo"/>
                <w:noProof/>
              </w:rPr>
              <w:t>4.1.2.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Archivo Carátula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_Toc166150002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4561B21B" w14:textId="6BC36A89" w:rsidR="00E25DB3" w:rsidRDefault="00000000">
          <w:pPr>
            <w:pStyle w:val="TDC2"/>
            <w:tabs>
              <w:tab w:val="left" w:pos="88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3" w:history="1">
            <w:r w:rsidR="00E25DB3" w:rsidRPr="0071215D">
              <w:rPr>
                <w:rStyle w:val="Hipervnculo"/>
                <w:noProof/>
              </w:rPr>
              <w:t>4.2.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Definición de correlativo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_Toc166150003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4FFAA035" w14:textId="40A6F10E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4" w:history="1">
            <w:r w:rsidR="00E25DB3" w:rsidRPr="0071215D">
              <w:rPr>
                <w:rStyle w:val="Hipervnculo"/>
                <w:noProof/>
              </w:rPr>
              <w:t>4.2.1.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Salida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_Toc166150004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5CE0E865" w14:textId="7FA0EFFB" w:rsidR="00E25DB3" w:rsidRDefault="00000000">
          <w:pPr>
            <w:pStyle w:val="TDC2"/>
            <w:tabs>
              <w:tab w:val="left" w:pos="1100"/>
              <w:tab w:val="right" w:leader="dot" w:pos="10480"/>
            </w:tabs>
            <w:rPr>
              <w:rFonts w:cstheme="minorBidi"/>
              <w:noProof/>
              <w14:ligatures w14:val="none"/>
            </w:rPr>
          </w:pPr>
          <w:hyperlink w:anchor="_Toc166150005" w:history="1">
            <w:r w:rsidR="00E25DB3" w:rsidRPr="0071215D">
              <w:rPr>
                <w:rStyle w:val="Hipervnculo"/>
                <w:noProof/>
              </w:rPr>
              <w:t>4.2.2.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Entrada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_Toc166150005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8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3B404E0C" w14:textId="43B5B37B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0006" w:history="1">
            <w:r w:rsidR="00E25DB3" w:rsidRPr="0071215D">
              <w:rPr>
                <w:rStyle w:val="Hipervnculo"/>
                <w:noProof/>
              </w:rPr>
              <w:t>5.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Definir Notificación hacia el Front.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_Toc166150006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9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2CFEF6A8" w14:textId="70C0000C" w:rsidR="00E25DB3" w:rsidRDefault="00000000">
          <w:pPr>
            <w:pStyle w:val="TDC1"/>
            <w:rPr>
              <w:rFonts w:cstheme="minorBidi"/>
              <w:noProof/>
              <w14:ligatures w14:val="none"/>
            </w:rPr>
          </w:pPr>
          <w:hyperlink w:anchor="_Toc166150007" w:history="1">
            <w:r w:rsidR="00E25DB3" w:rsidRPr="0071215D">
              <w:rPr>
                <w:rStyle w:val="Hipervnculo"/>
                <w:noProof/>
              </w:rPr>
              <w:t>6.</w:t>
            </w:r>
            <w:r w:rsidR="00E25DB3">
              <w:rPr>
                <w:rFonts w:cstheme="minorBidi"/>
                <w:noProof/>
                <w14:ligatures w14:val="none"/>
              </w:rPr>
              <w:tab/>
            </w:r>
            <w:r w:rsidR="00E25DB3" w:rsidRPr="0071215D">
              <w:rPr>
                <w:rStyle w:val="Hipervnculo"/>
                <w:noProof/>
              </w:rPr>
              <w:t>Datos sensibles</w:t>
            </w:r>
            <w:r w:rsidR="00E25DB3">
              <w:rPr>
                <w:noProof/>
                <w:webHidden/>
              </w:rPr>
              <w:tab/>
            </w:r>
            <w:r w:rsidR="00E25DB3">
              <w:rPr>
                <w:noProof/>
                <w:webHidden/>
              </w:rPr>
              <w:fldChar w:fldCharType="begin"/>
            </w:r>
            <w:r w:rsidR="00E25DB3">
              <w:rPr>
                <w:noProof/>
                <w:webHidden/>
              </w:rPr>
              <w:instrText xml:space="preserve"> PAGEREF _Toc166150007 \h </w:instrText>
            </w:r>
            <w:r w:rsidR="00E25DB3">
              <w:rPr>
                <w:noProof/>
                <w:webHidden/>
              </w:rPr>
            </w:r>
            <w:r w:rsidR="00E25DB3">
              <w:rPr>
                <w:noProof/>
                <w:webHidden/>
              </w:rPr>
              <w:fldChar w:fldCharType="separate"/>
            </w:r>
            <w:r w:rsidR="00E3140F">
              <w:rPr>
                <w:noProof/>
                <w:webHidden/>
              </w:rPr>
              <w:t>10</w:t>
            </w:r>
            <w:r w:rsidR="00E25DB3">
              <w:rPr>
                <w:noProof/>
                <w:webHidden/>
              </w:rPr>
              <w:fldChar w:fldCharType="end"/>
            </w:r>
          </w:hyperlink>
        </w:p>
        <w:p w14:paraId="1B95E1CD" w14:textId="63909BBD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7D8580F5" w:rsidR="00DA6AAC" w:rsidRPr="00230F5A" w:rsidRDefault="00815AD9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342" w:type="dxa"/>
          </w:tcPr>
          <w:p w14:paraId="22F848E4" w14:textId="485E569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CF5DB9C" w:rsidR="00DA6AAC" w:rsidRPr="00230F5A" w:rsidRDefault="00264C16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6B092D" w:rsidRPr="00230F5A" w14:paraId="5339FC0E" w14:textId="7AB2D237" w:rsidTr="000506C0">
        <w:tc>
          <w:tcPr>
            <w:tcW w:w="1256" w:type="dxa"/>
          </w:tcPr>
          <w:p w14:paraId="3DF7E2D2" w14:textId="4470F6D9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C17</w:t>
            </w:r>
          </w:p>
        </w:tc>
        <w:tc>
          <w:tcPr>
            <w:tcW w:w="1342" w:type="dxa"/>
          </w:tcPr>
          <w:p w14:paraId="69C55B7E" w14:textId="42FFF6DF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606F607A" w14:textId="77777777" w:rsidR="006B092D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2BD515DE" w14:textId="77777777" w:rsidR="006B092D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8B4AE8E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Alejandro Aravena</w:t>
            </w:r>
          </w:p>
        </w:tc>
        <w:tc>
          <w:tcPr>
            <w:tcW w:w="889" w:type="dxa"/>
          </w:tcPr>
          <w:p w14:paraId="4436A160" w14:textId="7784CD09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38FDB138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6B092D" w:rsidRPr="00230F5A" w14:paraId="251EA50D" w14:textId="22DD7FE9" w:rsidTr="000506C0">
        <w:tc>
          <w:tcPr>
            <w:tcW w:w="1256" w:type="dxa"/>
          </w:tcPr>
          <w:p w14:paraId="7287933A" w14:textId="2774A3A0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B092D" w:rsidRPr="00230F5A" w14:paraId="38B70AFE" w14:textId="34FEEE1D" w:rsidTr="000506C0">
        <w:tc>
          <w:tcPr>
            <w:tcW w:w="1256" w:type="dxa"/>
          </w:tcPr>
          <w:p w14:paraId="23AEB014" w14:textId="5799241D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B092D" w:rsidRPr="00230F5A" w14:paraId="4B606B6E" w14:textId="62885254" w:rsidTr="000506C0">
        <w:tc>
          <w:tcPr>
            <w:tcW w:w="1256" w:type="dxa"/>
          </w:tcPr>
          <w:p w14:paraId="612D72B6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B092D" w:rsidRPr="00230F5A" w14:paraId="2EA7A1DB" w14:textId="6C6D457E" w:rsidTr="000506C0">
        <w:tc>
          <w:tcPr>
            <w:tcW w:w="1256" w:type="dxa"/>
          </w:tcPr>
          <w:p w14:paraId="4D062B49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6B092D" w:rsidRPr="00230F5A" w14:paraId="4EBD62EB" w14:textId="7659FBA3" w:rsidTr="000506C0">
        <w:tc>
          <w:tcPr>
            <w:tcW w:w="1256" w:type="dxa"/>
          </w:tcPr>
          <w:p w14:paraId="6FF918B3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6B092D" w:rsidRPr="00230F5A" w:rsidRDefault="006B092D" w:rsidP="006B092D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0" w:name="_Toc166149993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383278">
      <w:pPr>
        <w:pStyle w:val="Ttulo2"/>
        <w:numPr>
          <w:ilvl w:val="1"/>
          <w:numId w:val="1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149994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2466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4963"/>
        <w:gridCol w:w="4963"/>
        <w:gridCol w:w="4963"/>
        <w:gridCol w:w="2978"/>
      </w:tblGrid>
      <w:tr w:rsidR="001D72C1" w14:paraId="1CBC27A8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A8C1" w14:textId="59914ED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 w:rsidRPr="006B092D">
              <w:rPr>
                <w:sz w:val="20"/>
                <w:lang w:val="es-CL"/>
              </w:rPr>
              <w:t>Código</w:t>
            </w:r>
            <w:r w:rsidRPr="006B092D">
              <w:rPr>
                <w:spacing w:val="-4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de</w:t>
            </w:r>
            <w:r w:rsidRPr="006B092D">
              <w:rPr>
                <w:spacing w:val="-4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la</w:t>
            </w:r>
            <w:r w:rsidRPr="006B092D">
              <w:rPr>
                <w:spacing w:val="-3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institución</w:t>
            </w:r>
            <w:r w:rsidRPr="006B092D">
              <w:rPr>
                <w:spacing w:val="-1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financiera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01435" w14:textId="765DE51C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CBE0B" w14:textId="59CE67C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9(04)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F3337B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3D87DD7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9(04)</w:t>
            </w:r>
          </w:p>
        </w:tc>
      </w:tr>
      <w:tr w:rsidR="001D72C1" w14:paraId="0BB15B91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5E9AF" w14:textId="3063F833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 w:rsidR="006B092D">
              <w:rPr>
                <w:sz w:val="20"/>
              </w:rPr>
              <w:t>archive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EAED5" w14:textId="0EE1961A" w:rsidR="001D72C1" w:rsidRDefault="001D72C1" w:rsidP="001D72C1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FAFD0" w14:textId="0CC42A12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439B0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1D72C1" w14:paraId="7C07D41C" w14:textId="77777777" w:rsidTr="000C51D8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A7EF0" w14:textId="0E7B6CB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sz w:val="20"/>
              </w:rPr>
              <w:t>Periodo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1010" w14:textId="2E8987DC" w:rsidR="001D72C1" w:rsidRDefault="001D72C1" w:rsidP="001D72C1">
            <w:pPr>
              <w:pStyle w:val="TableParagraph"/>
              <w:tabs>
                <w:tab w:val="left" w:pos="1140"/>
              </w:tabs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P(06) AAAAMM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F921B" w14:textId="68D6075B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F(08) AAAAMMDD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4428AF08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014ABFFD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F(08)    AAAAMMDD</w:t>
            </w:r>
          </w:p>
        </w:tc>
      </w:tr>
      <w:tr w:rsidR="001D72C1" w14:paraId="7065C47E" w14:textId="77777777" w:rsidTr="000C51D8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A709F" w14:textId="34B2ED06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A49E" w14:textId="3A6D19CF" w:rsidR="001D72C1" w:rsidRDefault="00413D59" w:rsidP="00815AD9">
            <w:pPr>
              <w:pStyle w:val="TableParagraph"/>
              <w:spacing w:line="248" w:lineRule="exact"/>
              <w:ind w:left="110"/>
              <w:rPr>
                <w:sz w:val="20"/>
              </w:rPr>
            </w:pPr>
            <w:r>
              <w:rPr>
                <w:sz w:val="20"/>
              </w:rPr>
              <w:t>X(</w:t>
            </w:r>
            <w:r w:rsidR="00815AD9">
              <w:rPr>
                <w:sz w:val="20"/>
              </w:rPr>
              <w:t>27</w:t>
            </w:r>
            <w:r w:rsidR="001D72C1">
              <w:rPr>
                <w:sz w:val="20"/>
              </w:rPr>
              <w:t>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AB4BD" w14:textId="6FA62621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X(55)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21250B99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486DE26E" w:rsidR="001D72C1" w:rsidRDefault="001D72C1" w:rsidP="001D72C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X(129)</w:t>
            </w:r>
          </w:p>
        </w:tc>
      </w:tr>
    </w:tbl>
    <w:p w14:paraId="0B300366" w14:textId="7E495D62" w:rsidR="00357A35" w:rsidRPr="00881DC7" w:rsidRDefault="00357A35" w:rsidP="00881DC7">
      <w:pPr>
        <w:pStyle w:val="Textoindependiente"/>
        <w:jc w:val="both"/>
      </w:pPr>
      <w:r w:rsidRPr="00881DC7">
        <w:t xml:space="preserve">Longitud Total del registro: </w:t>
      </w:r>
      <w:r w:rsidR="00815AD9">
        <w:t>40</w:t>
      </w:r>
      <w:r w:rsidR="00881DC7" w:rsidRPr="00881DC7">
        <w:t xml:space="preserve"> Bytes</w:t>
      </w:r>
    </w:p>
    <w:p w14:paraId="27643AC8" w14:textId="04558C70" w:rsidR="009526D3" w:rsidRDefault="00815AD9" w:rsidP="00815AD9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5B40840" w14:textId="77777777" w:rsidR="00815AD9" w:rsidRDefault="00815AD9" w:rsidP="00815AD9">
      <w:pPr>
        <w:pStyle w:val="Textoindependiente"/>
        <w:spacing w:before="10"/>
        <w:rPr>
          <w:sz w:val="19"/>
        </w:rPr>
      </w:pPr>
    </w:p>
    <w:p w14:paraId="26AD5FAF" w14:textId="51955DCD" w:rsidR="00815AD9" w:rsidRDefault="00815AD9" w:rsidP="00815AD9">
      <w:pPr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 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los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p w14:paraId="643C8DA5" w14:textId="77777777" w:rsidR="00815AD9" w:rsidRDefault="00815AD9" w:rsidP="00815AD9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814"/>
        <w:gridCol w:w="2125"/>
      </w:tblGrid>
      <w:tr w:rsidR="00815AD9" w14:paraId="3AAAF162" w14:textId="77777777" w:rsidTr="00A256E3">
        <w:trPr>
          <w:trHeight w:val="242"/>
        </w:trPr>
        <w:tc>
          <w:tcPr>
            <w:tcW w:w="1414" w:type="dxa"/>
          </w:tcPr>
          <w:p w14:paraId="0212E151" w14:textId="77777777" w:rsidR="00815AD9" w:rsidRDefault="00815AD9" w:rsidP="00A256E3">
            <w:pPr>
              <w:pStyle w:val="TableParagraph"/>
              <w:spacing w:before="1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295A82E5" w14:textId="77777777" w:rsidR="00815AD9" w:rsidRDefault="00815AD9" w:rsidP="00A256E3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05C53F4" w14:textId="77777777" w:rsidR="00815AD9" w:rsidRDefault="00815AD9" w:rsidP="00A256E3">
            <w:pPr>
              <w:pStyle w:val="TableParagraph"/>
              <w:spacing w:before="1"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oficina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informante</w:t>
            </w:r>
            <w:proofErr w:type="spellEnd"/>
          </w:p>
        </w:tc>
        <w:tc>
          <w:tcPr>
            <w:tcW w:w="2125" w:type="dxa"/>
          </w:tcPr>
          <w:p w14:paraId="410D6A11" w14:textId="77777777" w:rsidR="00815AD9" w:rsidRDefault="00815AD9" w:rsidP="00A256E3">
            <w:pPr>
              <w:pStyle w:val="TableParagraph"/>
              <w:spacing w:before="1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15AD9" w14:paraId="409E5C03" w14:textId="77777777" w:rsidTr="00A256E3">
        <w:trPr>
          <w:trHeight w:val="242"/>
        </w:trPr>
        <w:tc>
          <w:tcPr>
            <w:tcW w:w="1414" w:type="dxa"/>
          </w:tcPr>
          <w:p w14:paraId="4AFB02F5" w14:textId="77777777" w:rsidR="00815AD9" w:rsidRDefault="00815AD9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1AAD605A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08560D07" w14:textId="4EAE7EA6" w:rsidR="00815AD9" w:rsidRDefault="00815AD9" w:rsidP="00A256E3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País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</w:t>
            </w:r>
            <w:r>
              <w:rPr>
                <w:spacing w:val="1"/>
                <w:sz w:val="20"/>
              </w:rPr>
              <w:t xml:space="preserve"> </w:t>
            </w:r>
            <w:r w:rsidR="006B092D">
              <w:rPr>
                <w:sz w:val="20"/>
              </w:rPr>
              <w:t>organism</w:t>
            </w:r>
          </w:p>
        </w:tc>
        <w:tc>
          <w:tcPr>
            <w:tcW w:w="2125" w:type="dxa"/>
          </w:tcPr>
          <w:p w14:paraId="683E7F16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15AD9" w14:paraId="696AB63E" w14:textId="77777777" w:rsidTr="00A256E3">
        <w:trPr>
          <w:trHeight w:val="244"/>
        </w:trPr>
        <w:tc>
          <w:tcPr>
            <w:tcW w:w="1414" w:type="dxa"/>
          </w:tcPr>
          <w:p w14:paraId="163CC3F2" w14:textId="77777777" w:rsidR="00815AD9" w:rsidRDefault="00815AD9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3435E11F" w14:textId="77777777" w:rsidR="00815AD9" w:rsidRDefault="00815AD9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20A43AC" w14:textId="77777777" w:rsidR="00815AD9" w:rsidRPr="006B092D" w:rsidRDefault="00815AD9" w:rsidP="00A256E3">
            <w:pPr>
              <w:pStyle w:val="TableParagraph"/>
              <w:spacing w:before="2" w:line="222" w:lineRule="exact"/>
              <w:ind w:left="177"/>
              <w:rPr>
                <w:sz w:val="20"/>
                <w:lang w:val="es-CL"/>
              </w:rPr>
            </w:pPr>
            <w:r w:rsidRPr="006B092D">
              <w:rPr>
                <w:sz w:val="20"/>
                <w:lang w:val="es-CL"/>
              </w:rPr>
              <w:t>Tipo</w:t>
            </w:r>
            <w:r w:rsidRPr="006B092D">
              <w:rPr>
                <w:spacing w:val="-4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de</w:t>
            </w:r>
            <w:r w:rsidRPr="006B092D">
              <w:rPr>
                <w:spacing w:val="-2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oficina</w:t>
            </w:r>
            <w:r w:rsidRPr="006B092D">
              <w:rPr>
                <w:spacing w:val="-3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de</w:t>
            </w:r>
            <w:r w:rsidRPr="006B092D">
              <w:rPr>
                <w:spacing w:val="-4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la contraparte</w:t>
            </w:r>
          </w:p>
        </w:tc>
        <w:tc>
          <w:tcPr>
            <w:tcW w:w="2125" w:type="dxa"/>
          </w:tcPr>
          <w:p w14:paraId="2ED2D60E" w14:textId="77777777" w:rsidR="00815AD9" w:rsidRDefault="00815AD9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15AD9" w14:paraId="51825AC5" w14:textId="77777777" w:rsidTr="00A256E3">
        <w:trPr>
          <w:trHeight w:val="241"/>
        </w:trPr>
        <w:tc>
          <w:tcPr>
            <w:tcW w:w="1414" w:type="dxa"/>
          </w:tcPr>
          <w:p w14:paraId="3DDE5C96" w14:textId="77777777" w:rsidR="00815AD9" w:rsidRDefault="00815AD9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1692CE32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8FD16A1" w14:textId="77777777" w:rsidR="00815AD9" w:rsidRDefault="00815AD9" w:rsidP="00A256E3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Clasificación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contraparte</w:t>
            </w:r>
            <w:proofErr w:type="spellEnd"/>
          </w:p>
        </w:tc>
        <w:tc>
          <w:tcPr>
            <w:tcW w:w="2125" w:type="dxa"/>
          </w:tcPr>
          <w:p w14:paraId="4059D663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815AD9" w14:paraId="364C827B" w14:textId="77777777" w:rsidTr="00A256E3">
        <w:trPr>
          <w:trHeight w:val="244"/>
        </w:trPr>
        <w:tc>
          <w:tcPr>
            <w:tcW w:w="1414" w:type="dxa"/>
          </w:tcPr>
          <w:p w14:paraId="10E12A5C" w14:textId="77777777" w:rsidR="00815AD9" w:rsidRDefault="00815AD9" w:rsidP="00A256E3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2922C964" w14:textId="77777777" w:rsidR="00815AD9" w:rsidRDefault="00815AD9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694BD1F" w14:textId="77777777" w:rsidR="00815AD9" w:rsidRDefault="00815AD9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posición</w:t>
            </w:r>
            <w:proofErr w:type="spellEnd"/>
          </w:p>
        </w:tc>
        <w:tc>
          <w:tcPr>
            <w:tcW w:w="2125" w:type="dxa"/>
          </w:tcPr>
          <w:p w14:paraId="03282628" w14:textId="77777777" w:rsidR="00815AD9" w:rsidRDefault="00815AD9" w:rsidP="00A256E3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sz w:val="20"/>
              </w:rPr>
              <w:t>9(09)</w:t>
            </w:r>
          </w:p>
        </w:tc>
      </w:tr>
      <w:tr w:rsidR="00815AD9" w14:paraId="1D3EBD05" w14:textId="77777777" w:rsidTr="00A256E3">
        <w:trPr>
          <w:trHeight w:val="241"/>
        </w:trPr>
        <w:tc>
          <w:tcPr>
            <w:tcW w:w="1414" w:type="dxa"/>
          </w:tcPr>
          <w:p w14:paraId="30367A22" w14:textId="77777777" w:rsidR="00815AD9" w:rsidRDefault="00815AD9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34F845D7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39C1AA1" w14:textId="77777777" w:rsidR="00815AD9" w:rsidRDefault="00815AD9" w:rsidP="00A256E3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proofErr w:type="spellStart"/>
            <w:r>
              <w:rPr>
                <w:sz w:val="20"/>
              </w:rPr>
              <w:t>Plazo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madurez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residual</w:t>
            </w:r>
          </w:p>
        </w:tc>
        <w:tc>
          <w:tcPr>
            <w:tcW w:w="2125" w:type="dxa"/>
          </w:tcPr>
          <w:p w14:paraId="06B65DF2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815AD9" w14:paraId="73BBBECA" w14:textId="77777777" w:rsidTr="00A256E3">
        <w:trPr>
          <w:trHeight w:val="244"/>
        </w:trPr>
        <w:tc>
          <w:tcPr>
            <w:tcW w:w="1414" w:type="dxa"/>
          </w:tcPr>
          <w:p w14:paraId="0AE633D3" w14:textId="77777777" w:rsidR="00815AD9" w:rsidRDefault="00815AD9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3C5ED24F" w14:textId="77777777" w:rsidR="00815AD9" w:rsidRDefault="00815AD9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1CB7046E" w14:textId="77777777" w:rsidR="00815AD9" w:rsidRDefault="00815AD9" w:rsidP="00A256E3">
            <w:pPr>
              <w:pStyle w:val="TableParagraph"/>
              <w:spacing w:line="224" w:lineRule="exact"/>
              <w:ind w:left="177"/>
              <w:rPr>
                <w:sz w:val="20"/>
              </w:rPr>
            </w:pPr>
            <w:r>
              <w:rPr>
                <w:sz w:val="20"/>
              </w:rPr>
              <w:t>País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garante</w:t>
            </w:r>
            <w:proofErr w:type="spellEnd"/>
          </w:p>
        </w:tc>
        <w:tc>
          <w:tcPr>
            <w:tcW w:w="2125" w:type="dxa"/>
          </w:tcPr>
          <w:p w14:paraId="3431C0BC" w14:textId="77777777" w:rsidR="00815AD9" w:rsidRDefault="00815AD9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15AD9" w14:paraId="3F587AA7" w14:textId="77777777" w:rsidTr="00A256E3">
        <w:trPr>
          <w:trHeight w:val="241"/>
        </w:trPr>
        <w:tc>
          <w:tcPr>
            <w:tcW w:w="1414" w:type="dxa"/>
          </w:tcPr>
          <w:p w14:paraId="04934B11" w14:textId="77777777" w:rsidR="00815AD9" w:rsidRDefault="00815AD9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21B36C12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B45BE69" w14:textId="77777777" w:rsidR="00815AD9" w:rsidRPr="006B092D" w:rsidRDefault="00815AD9" w:rsidP="00A256E3">
            <w:pPr>
              <w:pStyle w:val="TableParagraph"/>
              <w:spacing w:line="222" w:lineRule="exact"/>
              <w:ind w:left="177"/>
              <w:rPr>
                <w:sz w:val="20"/>
                <w:lang w:val="es-CL"/>
              </w:rPr>
            </w:pPr>
            <w:r w:rsidRPr="006B092D">
              <w:rPr>
                <w:sz w:val="20"/>
                <w:lang w:val="es-CL"/>
              </w:rPr>
              <w:t>País</w:t>
            </w:r>
            <w:r w:rsidRPr="006B092D">
              <w:rPr>
                <w:spacing w:val="-4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de</w:t>
            </w:r>
            <w:r w:rsidRPr="006B092D">
              <w:rPr>
                <w:spacing w:val="-3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la</w:t>
            </w:r>
            <w:r w:rsidRPr="006B092D">
              <w:rPr>
                <w:spacing w:val="-3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matriz</w:t>
            </w:r>
            <w:r w:rsidRPr="006B092D">
              <w:rPr>
                <w:spacing w:val="-1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de</w:t>
            </w:r>
            <w:r w:rsidRPr="006B092D">
              <w:rPr>
                <w:spacing w:val="-1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la contraparte</w:t>
            </w:r>
          </w:p>
        </w:tc>
        <w:tc>
          <w:tcPr>
            <w:tcW w:w="2125" w:type="dxa"/>
          </w:tcPr>
          <w:p w14:paraId="3DA6B41C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15AD9" w14:paraId="0240F893" w14:textId="77777777" w:rsidTr="00A256E3">
        <w:trPr>
          <w:trHeight w:val="244"/>
        </w:trPr>
        <w:tc>
          <w:tcPr>
            <w:tcW w:w="1414" w:type="dxa"/>
          </w:tcPr>
          <w:p w14:paraId="40662266" w14:textId="77777777" w:rsidR="00815AD9" w:rsidRDefault="00815AD9" w:rsidP="00A256E3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94272B5" w14:textId="77777777" w:rsidR="00815AD9" w:rsidRDefault="00815AD9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75374073" w14:textId="77777777" w:rsidR="00815AD9" w:rsidRPr="006B092D" w:rsidRDefault="00815AD9" w:rsidP="00A256E3">
            <w:pPr>
              <w:pStyle w:val="TableParagraph"/>
              <w:spacing w:line="224" w:lineRule="exact"/>
              <w:ind w:left="177"/>
              <w:rPr>
                <w:sz w:val="20"/>
                <w:lang w:val="es-CL"/>
              </w:rPr>
            </w:pPr>
            <w:r w:rsidRPr="006B092D">
              <w:rPr>
                <w:sz w:val="20"/>
                <w:lang w:val="es-CL"/>
              </w:rPr>
              <w:t>Moneda</w:t>
            </w:r>
            <w:r w:rsidRPr="006B092D">
              <w:rPr>
                <w:spacing w:val="-3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o</w:t>
            </w:r>
            <w:r w:rsidRPr="006B092D">
              <w:rPr>
                <w:spacing w:val="-2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unidad</w:t>
            </w:r>
            <w:r w:rsidRPr="006B092D">
              <w:rPr>
                <w:spacing w:val="-2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de</w:t>
            </w:r>
            <w:r w:rsidRPr="006B092D">
              <w:rPr>
                <w:spacing w:val="-4"/>
                <w:sz w:val="20"/>
                <w:lang w:val="es-CL"/>
              </w:rPr>
              <w:t xml:space="preserve"> </w:t>
            </w:r>
            <w:r w:rsidRPr="006B092D">
              <w:rPr>
                <w:sz w:val="20"/>
                <w:lang w:val="es-CL"/>
              </w:rPr>
              <w:t>cuenta</w:t>
            </w:r>
          </w:p>
        </w:tc>
        <w:tc>
          <w:tcPr>
            <w:tcW w:w="2125" w:type="dxa"/>
          </w:tcPr>
          <w:p w14:paraId="63B06C8B" w14:textId="77777777" w:rsidR="00815AD9" w:rsidRDefault="00815AD9" w:rsidP="00A256E3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815AD9" w14:paraId="3656B348" w14:textId="77777777" w:rsidTr="00A256E3">
        <w:trPr>
          <w:trHeight w:val="241"/>
        </w:trPr>
        <w:tc>
          <w:tcPr>
            <w:tcW w:w="1414" w:type="dxa"/>
          </w:tcPr>
          <w:p w14:paraId="118CDE58" w14:textId="77777777" w:rsidR="00815AD9" w:rsidRDefault="00815AD9" w:rsidP="00A256E3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643A9FA0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814" w:type="dxa"/>
          </w:tcPr>
          <w:p w14:paraId="380A9CCF" w14:textId="77777777" w:rsidR="00815AD9" w:rsidRDefault="00815AD9" w:rsidP="00A256E3">
            <w:pPr>
              <w:pStyle w:val="TableParagraph"/>
              <w:spacing w:line="222" w:lineRule="exact"/>
              <w:ind w:left="177"/>
              <w:rPr>
                <w:sz w:val="20"/>
              </w:rPr>
            </w:pPr>
            <w:r>
              <w:rPr>
                <w:sz w:val="20"/>
              </w:rPr>
              <w:t>Monto</w:t>
            </w:r>
          </w:p>
        </w:tc>
        <w:tc>
          <w:tcPr>
            <w:tcW w:w="2125" w:type="dxa"/>
          </w:tcPr>
          <w:p w14:paraId="0A2E8952" w14:textId="77777777" w:rsidR="00815AD9" w:rsidRDefault="00815AD9" w:rsidP="00A256E3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</w:tbl>
    <w:p w14:paraId="3728963E" w14:textId="77777777" w:rsidR="00815AD9" w:rsidRDefault="00815AD9" w:rsidP="00815AD9">
      <w:pPr>
        <w:pStyle w:val="Textoindependiente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40</w:t>
      </w:r>
      <w:r>
        <w:rPr>
          <w:spacing w:val="-1"/>
        </w:rPr>
        <w:t xml:space="preserve"> </w:t>
      </w:r>
      <w:r>
        <w:t>Bytes</w:t>
      </w:r>
    </w:p>
    <w:p w14:paraId="6FC76A8D" w14:textId="77777777" w:rsidR="000C51D8" w:rsidRDefault="000C51D8" w:rsidP="004D2F75">
      <w:pPr>
        <w:sectPr w:rsidR="000C51D8" w:rsidSect="00C8716C">
          <w:pgSz w:w="12250" w:h="15850"/>
          <w:pgMar w:top="1380" w:right="840" w:bottom="880" w:left="920" w:header="567" w:footer="685" w:gutter="0"/>
          <w:cols w:space="720"/>
        </w:sectPr>
      </w:pPr>
    </w:p>
    <w:p w14:paraId="49728EBB" w14:textId="77777777" w:rsidR="00074008" w:rsidRPr="00230F5A" w:rsidRDefault="00074008" w:rsidP="00383278">
      <w:pPr>
        <w:pStyle w:val="Ttulo1"/>
        <w:numPr>
          <w:ilvl w:val="0"/>
          <w:numId w:val="1"/>
        </w:numPr>
        <w:rPr>
          <w:rFonts w:cs="Times New Roman"/>
        </w:rPr>
      </w:pPr>
      <w:bookmarkStart w:id="2" w:name="_Toc160527582"/>
      <w:bookmarkStart w:id="3" w:name="_Toc166149995"/>
      <w:r w:rsidRPr="00230F5A">
        <w:rPr>
          <w:rFonts w:cs="Times New Roman"/>
        </w:rPr>
        <w:lastRenderedPageBreak/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383278">
      <w:pPr>
        <w:pStyle w:val="Ttulo2"/>
        <w:numPr>
          <w:ilvl w:val="1"/>
          <w:numId w:val="1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149996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3B25C99" w14:textId="77777777" w:rsidR="006B092D" w:rsidRDefault="006B092D" w:rsidP="006B092D">
      <w:pPr>
        <w:pStyle w:val="Ttulo2"/>
        <w:numPr>
          <w:ilvl w:val="2"/>
          <w:numId w:val="1"/>
        </w:numPr>
        <w:ind w:left="1348" w:hanging="1136"/>
      </w:pPr>
      <w:bookmarkStart w:id="6" w:name="_Hlk151646749"/>
      <w:r>
        <w:t>Validaciones Fijas</w:t>
      </w: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E279E9" w:rsidRPr="00B537DA" w14:paraId="72E28AFA" w14:textId="77777777" w:rsidTr="006B092D">
        <w:tc>
          <w:tcPr>
            <w:tcW w:w="595" w:type="dxa"/>
          </w:tcPr>
          <w:bookmarkEnd w:id="6"/>
          <w:p w14:paraId="1E811D20" w14:textId="77777777" w:rsidR="00E279E9" w:rsidRPr="00B537DA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5A470DCB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2E91549" w14:textId="77777777" w:rsidR="00E279E9" w:rsidRPr="00B537DA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E279E9" w:rsidRPr="00B537DA" w14:paraId="2362B3CE" w14:textId="77777777" w:rsidTr="006B092D">
        <w:tc>
          <w:tcPr>
            <w:tcW w:w="595" w:type="dxa"/>
          </w:tcPr>
          <w:p w14:paraId="77FA8397" w14:textId="77777777" w:rsidR="00E279E9" w:rsidRPr="00B537DA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09731E9" w14:textId="77777777" w:rsidR="00E279E9" w:rsidRPr="00B537DA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E279E9" w:rsidRPr="00B537DA" w14:paraId="1C30CFF7" w14:textId="77777777" w:rsidTr="006B092D">
        <w:tc>
          <w:tcPr>
            <w:tcW w:w="595" w:type="dxa"/>
          </w:tcPr>
          <w:p w14:paraId="159747EF" w14:textId="77777777" w:rsidR="00E279E9" w:rsidRPr="00E81654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7AF67F3" w14:textId="77777777" w:rsidR="00E279E9" w:rsidRPr="00E81654" w:rsidRDefault="00E279E9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F33C418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FF6BF5D" w14:textId="77777777" w:rsidR="00E279E9" w:rsidRPr="00DD1EE4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81802D1" w14:textId="77777777" w:rsidR="00E279E9" w:rsidRPr="00DD1EE4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E279E9" w:rsidRPr="00B537DA" w14:paraId="425CEF69" w14:textId="77777777" w:rsidTr="006B092D">
        <w:tc>
          <w:tcPr>
            <w:tcW w:w="595" w:type="dxa"/>
          </w:tcPr>
          <w:p w14:paraId="17A6E783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790C4994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676FAD6C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E279E9" w:rsidRPr="00B537DA" w14:paraId="37554211" w14:textId="77777777" w:rsidTr="006B092D">
        <w:tc>
          <w:tcPr>
            <w:tcW w:w="595" w:type="dxa"/>
          </w:tcPr>
          <w:p w14:paraId="02596D8F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3BCCB555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E279E9" w:rsidRPr="00B537DA" w14:paraId="09522408" w14:textId="77777777" w:rsidTr="006B092D">
        <w:tc>
          <w:tcPr>
            <w:tcW w:w="595" w:type="dxa"/>
          </w:tcPr>
          <w:p w14:paraId="5CD45BE4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9D6323D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E279E9" w:rsidRPr="00B537DA" w14:paraId="7D3B68DA" w14:textId="77777777" w:rsidTr="006B092D">
        <w:tc>
          <w:tcPr>
            <w:tcW w:w="595" w:type="dxa"/>
          </w:tcPr>
          <w:p w14:paraId="2F3D0087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24A08AB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279E9" w:rsidRPr="00B537DA" w14:paraId="2212E7E1" w14:textId="77777777" w:rsidTr="006B092D">
        <w:tc>
          <w:tcPr>
            <w:tcW w:w="595" w:type="dxa"/>
          </w:tcPr>
          <w:p w14:paraId="6B326024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69F231E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279E9" w:rsidRPr="00B537DA" w14:paraId="5F08866B" w14:textId="77777777" w:rsidTr="006B092D">
        <w:tc>
          <w:tcPr>
            <w:tcW w:w="595" w:type="dxa"/>
          </w:tcPr>
          <w:p w14:paraId="4A565C22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19636F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279E9" w:rsidRPr="00B537DA" w14:paraId="7E8ACF87" w14:textId="77777777" w:rsidTr="006B092D">
        <w:tc>
          <w:tcPr>
            <w:tcW w:w="595" w:type="dxa"/>
          </w:tcPr>
          <w:p w14:paraId="6519A2B1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238348C1" w14:textId="77777777" w:rsidR="00E279E9" w:rsidRDefault="00E279E9" w:rsidP="00E164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3777C543" w14:textId="77777777" w:rsidR="006B092D" w:rsidRPr="00170411" w:rsidRDefault="006B092D" w:rsidP="006B092D"/>
    <w:p w14:paraId="08D77449" w14:textId="3B35590E" w:rsidR="006B092D" w:rsidRPr="00230F5A" w:rsidRDefault="006B092D" w:rsidP="006B092D">
      <w:pPr>
        <w:pStyle w:val="Ttulo2"/>
        <w:numPr>
          <w:ilvl w:val="2"/>
          <w:numId w:val="1"/>
        </w:numPr>
        <w:rPr>
          <w:sz w:val="32"/>
          <w:szCs w:val="32"/>
        </w:rPr>
      </w:pPr>
      <w:r>
        <w:t>Validaciones variables asociadas al documento C17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737DA454" w14:textId="77777777" w:rsidR="006B092D" w:rsidRPr="006B092D" w:rsidRDefault="006B092D" w:rsidP="006B092D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6B092D" w:rsidRPr="00B537DA" w14:paraId="7CB6BEED" w14:textId="77777777" w:rsidTr="00725859">
        <w:tc>
          <w:tcPr>
            <w:tcW w:w="595" w:type="dxa"/>
          </w:tcPr>
          <w:p w14:paraId="3616282C" w14:textId="77777777" w:rsidR="006B092D" w:rsidRDefault="006B092D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0B0FEAFE" w14:textId="24594AE1" w:rsidR="006B092D" w:rsidRDefault="006B092D" w:rsidP="0072585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D009F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10 debe ser numérico, en caso contrario </w:t>
            </w:r>
            <w:r w:rsidRPr="00D009FF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tr w:rsidR="00556206" w:rsidRPr="00B537DA" w14:paraId="48BBC7D8" w14:textId="77777777" w:rsidTr="00556206">
        <w:tc>
          <w:tcPr>
            <w:tcW w:w="595" w:type="dxa"/>
          </w:tcPr>
          <w:p w14:paraId="422B9533" w14:textId="77777777" w:rsidR="00556206" w:rsidRPr="00E81654" w:rsidRDefault="0055620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1D07A118" w14:textId="77777777" w:rsidR="00556206" w:rsidRPr="00B537DA" w:rsidRDefault="00556206" w:rsidP="001C205D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9C79432" w14:textId="77777777" w:rsidR="006B092D" w:rsidRPr="006B092D" w:rsidRDefault="006B092D" w:rsidP="006B092D">
      <w:pPr>
        <w:pStyle w:val="Prrafodelista"/>
        <w:ind w:left="360" w:firstLine="0"/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C94B8EF" w14:textId="77777777" w:rsidR="006B092D" w:rsidRDefault="006B092D" w:rsidP="006B092D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6B092D">
      <w:pPr>
        <w:pStyle w:val="Ttulo1"/>
        <w:numPr>
          <w:ilvl w:val="0"/>
          <w:numId w:val="1"/>
        </w:numPr>
        <w:rPr>
          <w:rFonts w:cs="Times New Roman"/>
        </w:rPr>
      </w:pPr>
      <w:bookmarkStart w:id="7" w:name="_Toc160527584"/>
      <w:bookmarkStart w:id="8" w:name="_Toc166149997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6B092D">
      <w:pPr>
        <w:pStyle w:val="Ttulo2"/>
        <w:numPr>
          <w:ilvl w:val="1"/>
          <w:numId w:val="1"/>
        </w:numPr>
        <w:ind w:left="1715" w:hanging="360"/>
        <w:rPr>
          <w:b w:val="0"/>
        </w:rPr>
      </w:pPr>
      <w:bookmarkStart w:id="9" w:name="_Toc160527585"/>
      <w:bookmarkStart w:id="10" w:name="_Toc166149998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1B94E9CF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lastRenderedPageBreak/>
        <w:t xml:space="preserve"> </w:t>
      </w:r>
      <w:r w:rsidR="00000000">
        <w:rPr>
          <w:rFonts w:ascii="Times New Roman" w:hAnsi="Times New Roman" w:cs="Times New Roman"/>
          <w14:ligatures w14:val="none"/>
        </w:rPr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313666" w:rsidRDefault="00313666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313666" w:rsidRDefault="00313666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313666" w:rsidRDefault="00313666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313666" w:rsidRDefault="00313666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313666" w:rsidRDefault="00313666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313666" w:rsidRDefault="00313666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313666" w:rsidRDefault="00313666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313666" w:rsidRDefault="00313666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313666" w:rsidRDefault="00313666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313666" w:rsidRDefault="00313666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313666" w:rsidRPr="006B092D" w:rsidRDefault="00313666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1</w:t>
                  </w:r>
                  <w:r w:rsidRPr="006B092D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y</w:t>
                  </w:r>
                  <w:r w:rsidRPr="006B092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el largo es 3.</w:t>
                  </w:r>
                </w:p>
                <w:p w14:paraId="7795EA57" w14:textId="77777777" w:rsidR="00313666" w:rsidRPr="006B092D" w:rsidRDefault="00313666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313666" w:rsidRPr="006B092D" w:rsidRDefault="00313666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6B092D">
                    <w:rPr>
                      <w:rFonts w:ascii="Arial MT"/>
                      <w:sz w:val="20"/>
                    </w:rPr>
                    <w:t>&lt;valor</w:t>
                  </w:r>
                  <w:r w:rsidRPr="006B092D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/>
                      <w:sz w:val="20"/>
                    </w:rPr>
                    <w:t>campo</w:t>
                  </w:r>
                  <w:r w:rsidRPr="006B092D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313666" w:rsidRPr="006B092D" w:rsidRDefault="00313666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 w:rsidRPr="006B092D">
                    <w:rPr>
                      <w:rFonts w:ascii="Arial MT" w:hAnsi="Arial MT"/>
                      <w:sz w:val="20"/>
                    </w:rPr>
                    <w:t>Representa el campo m del mensaje carátula del tipo de archivo el cual tiene un largo de 30</w:t>
                  </w:r>
                  <w:r w:rsidRPr="006B092D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dígitos,</w:t>
                  </w:r>
                  <w:r w:rsidRPr="006B092D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rellenado</w:t>
                  </w:r>
                  <w:r w:rsidRPr="006B092D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con el</w:t>
                  </w:r>
                  <w:r w:rsidRPr="006B092D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valor</w:t>
                  </w:r>
                  <w:r w:rsidRPr="006B092D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313666" w:rsidRPr="006B092D" w:rsidRDefault="00313666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 w:rsidRPr="006B092D">
                    <w:rPr>
                      <w:rFonts w:ascii="Arial MT"/>
                      <w:sz w:val="20"/>
                    </w:rPr>
                    <w:t>&lt;valor</w:t>
                  </w:r>
                  <w:r w:rsidRPr="006B092D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/>
                      <w:sz w:val="20"/>
                    </w:rPr>
                    <w:t>decimal</w:t>
                  </w:r>
                  <w:r w:rsidRPr="006B092D"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/>
                      <w:sz w:val="20"/>
                    </w:rPr>
                    <w:t>campo</w:t>
                  </w:r>
                  <w:r w:rsidRPr="006B092D"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 w:rsidRPr="006B092D"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313666" w:rsidRDefault="00313666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6B092D">
                    <w:rPr>
                      <w:rFonts w:ascii="Arial MT" w:hAnsi="Arial MT"/>
                      <w:sz w:val="20"/>
                    </w:rPr>
                    <w:t>Representa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el</w:t>
                  </w:r>
                  <w:r w:rsidRPr="006B092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valor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decimal</w:t>
                  </w:r>
                  <w:r w:rsidRPr="006B092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del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campo</w:t>
                  </w:r>
                  <w:r w:rsidRPr="006B092D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m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del</w:t>
                  </w:r>
                  <w:r w:rsidRPr="006B092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mensaje</w:t>
                  </w:r>
                  <w:r w:rsidRPr="006B092D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carátula</w:t>
                  </w:r>
                  <w:r w:rsidRPr="006B092D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del</w:t>
                  </w:r>
                  <w:r w:rsidRPr="006B092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tipo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de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6B092D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un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largo</w:t>
                  </w:r>
                  <w:r w:rsidRPr="006B092D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de</w:t>
                  </w:r>
                  <w:r w:rsidRPr="006B092D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6B092D">
                    <w:rPr>
                      <w:rFonts w:ascii="Arial MT" w:hAnsi="Arial MT"/>
                      <w:sz w:val="20"/>
                    </w:rPr>
                    <w:t>4 dígitos, rellenado con valor 0 a la izquierda cuando es</w:t>
                  </w:r>
                  <w:r>
                    <w:rPr>
                      <w:rFonts w:ascii="Arial MT" w:hAnsi="Arial MT"/>
                      <w:sz w:val="20"/>
                    </w:rPr>
                    <w:t xml:space="preserve">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313666" w:rsidRDefault="00313666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313666" w:rsidRDefault="00313666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313666" w:rsidRDefault="00313666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313666" w:rsidRDefault="00313666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313666" w:rsidRDefault="00313666" w:rsidP="00383278">
                  <w:pPr>
                    <w:widowControl w:val="0"/>
                    <w:numPr>
                      <w:ilvl w:val="0"/>
                      <w:numId w:val="4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313666" w:rsidRDefault="00313666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</w:p>
                <w:p w14:paraId="3C22BC0C" w14:textId="77777777" w:rsidR="00313666" w:rsidRDefault="00313666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5953"/>
        <w:gridCol w:w="993"/>
      </w:tblGrid>
      <w:tr w:rsidR="006B092D" w:rsidRPr="00F45E53" w14:paraId="3C49826D" w14:textId="77777777" w:rsidTr="006B092D">
        <w:trPr>
          <w:trHeight w:val="268"/>
        </w:trPr>
        <w:tc>
          <w:tcPr>
            <w:tcW w:w="862" w:type="dxa"/>
          </w:tcPr>
          <w:p w14:paraId="4F186F2F" w14:textId="77777777" w:rsidR="006B092D" w:rsidRPr="00F45E53" w:rsidRDefault="006B092D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6B092D" w:rsidRPr="00F45E53" w:rsidRDefault="006B092D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6B092D" w:rsidRPr="00F45E53" w:rsidRDefault="006B092D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3" w:type="dxa"/>
          </w:tcPr>
          <w:p w14:paraId="53EFCAB0" w14:textId="77777777" w:rsidR="006B092D" w:rsidRPr="00F45E53" w:rsidRDefault="006B092D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993" w:type="dxa"/>
          </w:tcPr>
          <w:p w14:paraId="313FA897" w14:textId="77777777" w:rsidR="006B092D" w:rsidRPr="00F45E53" w:rsidRDefault="006B092D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6B092D" w:rsidRPr="00F45E53" w14:paraId="3218A4A9" w14:textId="77777777" w:rsidTr="006B092D">
        <w:trPr>
          <w:trHeight w:val="268"/>
        </w:trPr>
        <w:tc>
          <w:tcPr>
            <w:tcW w:w="862" w:type="dxa"/>
          </w:tcPr>
          <w:p w14:paraId="6B1D5128" w14:textId="77777777" w:rsidR="006B092D" w:rsidRPr="00F45E53" w:rsidRDefault="006B092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6B092D" w:rsidRPr="00F45E53" w:rsidRDefault="006B092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6B092D" w:rsidRPr="00F45E53" w:rsidRDefault="006B092D" w:rsidP="008202A5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5953" w:type="dxa"/>
          </w:tcPr>
          <w:p w14:paraId="62E008D5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993" w:type="dxa"/>
          </w:tcPr>
          <w:p w14:paraId="47BFB383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B092D" w:rsidRPr="00F45E53" w14:paraId="622814C1" w14:textId="77777777" w:rsidTr="006B092D">
        <w:trPr>
          <w:trHeight w:val="268"/>
        </w:trPr>
        <w:tc>
          <w:tcPr>
            <w:tcW w:w="862" w:type="dxa"/>
          </w:tcPr>
          <w:p w14:paraId="7671AEB9" w14:textId="77777777" w:rsidR="006B092D" w:rsidRPr="00F45E53" w:rsidRDefault="006B092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6B092D" w:rsidRPr="00F45E53" w:rsidRDefault="006B092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3F2EB635" w:rsidR="006B092D" w:rsidRPr="00F45E53" w:rsidRDefault="006B092D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5953" w:type="dxa"/>
          </w:tcPr>
          <w:p w14:paraId="6B325F8F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993" w:type="dxa"/>
          </w:tcPr>
          <w:p w14:paraId="0688E970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6B092D" w:rsidRPr="00F45E53" w14:paraId="29ABD7A0" w14:textId="77777777" w:rsidTr="006B092D">
        <w:trPr>
          <w:trHeight w:val="268"/>
        </w:trPr>
        <w:tc>
          <w:tcPr>
            <w:tcW w:w="862" w:type="dxa"/>
          </w:tcPr>
          <w:p w14:paraId="36B1247A" w14:textId="77777777" w:rsidR="006B092D" w:rsidRPr="00F45E53" w:rsidRDefault="006B092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6B092D" w:rsidRPr="00F45E53" w:rsidRDefault="006B092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6B092D" w:rsidRPr="00F45E53" w:rsidRDefault="006B092D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5953" w:type="dxa"/>
          </w:tcPr>
          <w:p w14:paraId="6B0BF525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993" w:type="dxa"/>
          </w:tcPr>
          <w:p w14:paraId="44C86B87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B092D" w:rsidRPr="00F45E53" w14:paraId="4A41D4E9" w14:textId="77777777" w:rsidTr="006B092D">
        <w:trPr>
          <w:trHeight w:val="268"/>
        </w:trPr>
        <w:tc>
          <w:tcPr>
            <w:tcW w:w="862" w:type="dxa"/>
          </w:tcPr>
          <w:p w14:paraId="407BD317" w14:textId="77777777" w:rsidR="006B092D" w:rsidRPr="00F45E53" w:rsidRDefault="006B092D" w:rsidP="008202A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6B092D" w:rsidRPr="00F45E53" w:rsidRDefault="006B092D" w:rsidP="008202A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6B092D" w:rsidRPr="00F45E53" w:rsidRDefault="006B092D" w:rsidP="008202A5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5953" w:type="dxa"/>
          </w:tcPr>
          <w:p w14:paraId="29FA52FF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993" w:type="dxa"/>
          </w:tcPr>
          <w:p w14:paraId="034ED216" w14:textId="77777777" w:rsidR="006B092D" w:rsidRPr="00F45E53" w:rsidRDefault="006B092D" w:rsidP="008202A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6B092D" w:rsidRPr="00F45E53" w14:paraId="306FA4E7" w14:textId="77777777" w:rsidTr="006B092D">
        <w:trPr>
          <w:trHeight w:val="268"/>
        </w:trPr>
        <w:tc>
          <w:tcPr>
            <w:tcW w:w="862" w:type="dxa"/>
          </w:tcPr>
          <w:p w14:paraId="0E8DBBC7" w14:textId="7F4D293D" w:rsidR="006B092D" w:rsidRPr="00F45E53" w:rsidRDefault="006B092D" w:rsidP="00794EB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6B092D" w:rsidRPr="00F45E53" w:rsidRDefault="006B092D" w:rsidP="00794EB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211D7F58" w:rsidR="006B092D" w:rsidRPr="00794EB0" w:rsidRDefault="006B092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794EB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PA1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7ECE6595" w14:textId="0B5F9719" w:rsidR="006B092D" w:rsidRPr="006B092D" w:rsidRDefault="006B092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NUMERO DE REGISTROS INFORMADOS,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antidad de líneas de detalle</w:t>
            </w:r>
          </w:p>
        </w:tc>
        <w:tc>
          <w:tcPr>
            <w:tcW w:w="993" w:type="dxa"/>
          </w:tcPr>
          <w:p w14:paraId="4F1C09C0" w14:textId="7F9AB3DE" w:rsidR="006B092D" w:rsidRPr="00F45E53" w:rsidRDefault="006B092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B092D" w:rsidRPr="00F45E53" w14:paraId="7AD2ABC3" w14:textId="77777777" w:rsidTr="006B092D">
        <w:trPr>
          <w:trHeight w:val="268"/>
        </w:trPr>
        <w:tc>
          <w:tcPr>
            <w:tcW w:w="862" w:type="dxa"/>
          </w:tcPr>
          <w:p w14:paraId="39EAE958" w14:textId="60515369" w:rsidR="006B092D" w:rsidRPr="007A6816" w:rsidRDefault="006B092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0406ADEA" w14:textId="2AF9DCE8" w:rsidR="006B092D" w:rsidRPr="007A6816" w:rsidRDefault="006B092D" w:rsidP="00794EB0">
            <w:pPr>
              <w:pStyle w:val="TableParagraph"/>
              <w:spacing w:before="18"/>
              <w:ind w:left="109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7A6816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0F4A8E6D" w14:textId="1CDAA227" w:rsidR="006B092D" w:rsidRPr="00794EB0" w:rsidRDefault="006B092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</w:pPr>
            <w:r w:rsidRPr="00794EB0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>CAS</w:t>
            </w:r>
          </w:p>
        </w:tc>
        <w:tc>
          <w:tcPr>
            <w:tcW w:w="5953" w:type="dxa"/>
            <w:tcBorders>
              <w:bottom w:val="single" w:sz="4" w:space="0" w:color="auto"/>
            </w:tcBorders>
          </w:tcPr>
          <w:p w14:paraId="3A46A9B7" w14:textId="629413B1" w:rsidR="006B092D" w:rsidRPr="006B092D" w:rsidRDefault="006B092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TOTAL IMPORTES INFORMADOS, sumar c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>ampo 10</w:t>
            </w:r>
          </w:p>
        </w:tc>
        <w:tc>
          <w:tcPr>
            <w:tcW w:w="993" w:type="dxa"/>
          </w:tcPr>
          <w:p w14:paraId="43E99B36" w14:textId="0FC55708" w:rsidR="006B092D" w:rsidRPr="00F45E53" w:rsidRDefault="006B092D" w:rsidP="00794EB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6B092D" w:rsidRPr="00F45E53" w14:paraId="25816211" w14:textId="77777777" w:rsidTr="006B092D">
        <w:trPr>
          <w:trHeight w:val="268"/>
        </w:trPr>
        <w:tc>
          <w:tcPr>
            <w:tcW w:w="862" w:type="dxa"/>
          </w:tcPr>
          <w:p w14:paraId="664DDB0C" w14:textId="656D8CE1" w:rsidR="006B092D" w:rsidRDefault="006B092D" w:rsidP="007A68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6B092D" w:rsidRPr="00F45E53" w:rsidRDefault="006B092D" w:rsidP="007A681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6B092D" w:rsidRDefault="006B092D" w:rsidP="007A681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5953" w:type="dxa"/>
            <w:tcBorders>
              <w:top w:val="single" w:sz="4" w:space="0" w:color="auto"/>
            </w:tcBorders>
          </w:tcPr>
          <w:p w14:paraId="525371CF" w14:textId="4E84BA50" w:rsidR="006B092D" w:rsidRPr="009F2F7C" w:rsidRDefault="006B092D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993" w:type="dxa"/>
          </w:tcPr>
          <w:p w14:paraId="664203CA" w14:textId="77777777" w:rsidR="006B092D" w:rsidRPr="00F45E53" w:rsidRDefault="006B092D" w:rsidP="007A681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8202A5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8202A5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8202A5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8202A5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8202A5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8202A5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43F841C" w:rsidR="00202F52" w:rsidRPr="00F45E53" w:rsidRDefault="00413F11" w:rsidP="00794EB0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 w:rsidR="00794EB0">
              <w:rPr>
                <w:rFonts w:ascii="Times New Roman" w:hAnsi="Times New Roman" w:cs="Times New Roman"/>
                <w:color w:val="4472C4" w:themeColor="accent1"/>
                <w:sz w:val="20"/>
              </w:rPr>
              <w:t>,6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1CF78C0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5FC3A11D" w14:textId="113BBF3F" w:rsidR="00256C01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C249560" w14:textId="77777777" w:rsidR="00256C01" w:rsidRPr="00F45E53" w:rsidRDefault="00256C01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208AE9D1" w:rsidR="00202F52" w:rsidRDefault="00B23F8D" w:rsidP="00202F52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lastRenderedPageBreak/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2755B62" w14:textId="21CA18A0" w:rsidR="007A6816" w:rsidRPr="00413F11" w:rsidRDefault="007A6816" w:rsidP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C38AF46" w14:textId="1DB8D02B" w:rsidR="007A6816" w:rsidRDefault="007A6816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6B092D">
      <w:pPr>
        <w:pStyle w:val="Ttulo1"/>
        <w:numPr>
          <w:ilvl w:val="0"/>
          <w:numId w:val="1"/>
        </w:numPr>
        <w:rPr>
          <w:rFonts w:cs="Times New Roman"/>
          <w:b w:val="0"/>
          <w:bCs/>
          <w:color w:val="4472C4" w:themeColor="accent1"/>
        </w:rPr>
      </w:pPr>
      <w:bookmarkStart w:id="13" w:name="_Toc160527586"/>
      <w:bookmarkStart w:id="14" w:name="_Toc166149999"/>
      <w:r w:rsidRPr="00230F5A">
        <w:rPr>
          <w:rFonts w:cs="Times New Roman"/>
        </w:rPr>
        <w:t>Definición de nombres</w:t>
      </w:r>
      <w:bookmarkEnd w:id="13"/>
      <w:bookmarkEnd w:id="14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5" w:name="_Hlk150869745"/>
    </w:p>
    <w:bookmarkEnd w:id="15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6B092D">
      <w:pPr>
        <w:pStyle w:val="Ttulo2"/>
        <w:numPr>
          <w:ilvl w:val="1"/>
          <w:numId w:val="1"/>
        </w:numPr>
        <w:ind w:left="1715" w:hanging="360"/>
      </w:pPr>
      <w:bookmarkStart w:id="16" w:name="_Toc160527587"/>
      <w:bookmarkStart w:id="17" w:name="_Toc166150000"/>
      <w:r w:rsidRPr="00A96CA0">
        <w:t>Archivo de salida a dest</w:t>
      </w:r>
      <w:ins w:id="18" w:author="Roberto Carrasco Venegas" w:date="2023-11-27T13:21:00Z">
        <w:r w:rsidRPr="00A96CA0">
          <w:t>i</w:t>
        </w:r>
      </w:ins>
      <w:r w:rsidRPr="00A96CA0">
        <w:t>no</w:t>
      </w:r>
      <w:bookmarkEnd w:id="16"/>
      <w:bookmarkEnd w:id="17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6B092D">
      <w:pPr>
        <w:pStyle w:val="Ttulo2"/>
        <w:numPr>
          <w:ilvl w:val="2"/>
          <w:numId w:val="1"/>
        </w:numPr>
        <w:ind w:left="2610" w:hanging="360"/>
      </w:pPr>
      <w:bookmarkStart w:id="19" w:name="_Toc160527588"/>
      <w:bookmarkStart w:id="20" w:name="_Toc166150001"/>
      <w:r w:rsidRPr="00A96CA0">
        <w:t>Archivo de da</w:t>
      </w:r>
      <w:ins w:id="21" w:author="Roberto Carrasco Venegas" w:date="2023-11-27T13:24:00Z">
        <w:r w:rsidRPr="00A96CA0">
          <w:t>t</w:t>
        </w:r>
      </w:ins>
      <w:r w:rsidRPr="00A96CA0">
        <w:t>os</w:t>
      </w:r>
      <w:bookmarkEnd w:id="19"/>
      <w:bookmarkEnd w:id="20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6B092D" w14:paraId="3676ACCC" w14:textId="77777777" w:rsidTr="008202A5">
        <w:tc>
          <w:tcPr>
            <w:tcW w:w="1413" w:type="dxa"/>
          </w:tcPr>
          <w:p w14:paraId="7DDB3BFA" w14:textId="77777777" w:rsidR="00F32211" w:rsidRPr="006B092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6B092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43C8E640" w:rsidR="00F32211" w:rsidRPr="006B092D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F32211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####a.XX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637D80A2" w:rsidR="00F32211" w:rsidRPr="006B092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6B092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6B092D">
              <w:rPr>
                <w:rFonts w:ascii="Times New Roman" w:hAnsi="Times New Roman" w:cs="Times New Roman"/>
              </w:rPr>
              <w:t xml:space="preserve"> </w:t>
            </w: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6B092D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6B092D" w:rsidRDefault="00F32211" w:rsidP="006B092D">
      <w:pPr>
        <w:pStyle w:val="Ttulo2"/>
        <w:numPr>
          <w:ilvl w:val="2"/>
          <w:numId w:val="1"/>
        </w:numPr>
        <w:ind w:left="2610" w:hanging="360"/>
      </w:pPr>
      <w:bookmarkStart w:id="22" w:name="_Toc160527589"/>
      <w:bookmarkStart w:id="23" w:name="_Toc166150002"/>
      <w:r w:rsidRPr="006B092D">
        <w:t>Archivo Carátula</w:t>
      </w:r>
      <w:bookmarkEnd w:id="22"/>
      <w:bookmarkEnd w:id="23"/>
      <w:r w:rsidRPr="006B092D">
        <w:fldChar w:fldCharType="begin"/>
      </w:r>
      <w:r w:rsidRPr="006B092D">
        <w:instrText xml:space="preserve"> XE "Archivo ”arátula" </w:instrText>
      </w:r>
      <w:r w:rsidRPr="006B092D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8202A5">
        <w:tc>
          <w:tcPr>
            <w:tcW w:w="1413" w:type="dxa"/>
          </w:tcPr>
          <w:p w14:paraId="01B744DD" w14:textId="77777777" w:rsidR="00F32211" w:rsidRPr="006B092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6B092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4540521D" w:rsidR="00F32211" w:rsidRPr="006B092D" w:rsidRDefault="00B8004D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C1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="00F32211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####c.X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6B092D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XX </w:t>
            </w:r>
            <w:r w:rsidR="00F32211"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54A5F975" w:rsidR="00F32211" w:rsidRPr="006B092D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6B092D"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8202A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B092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6B092D">
      <w:pPr>
        <w:pStyle w:val="Ttulo2"/>
        <w:numPr>
          <w:ilvl w:val="1"/>
          <w:numId w:val="1"/>
        </w:numPr>
      </w:pPr>
      <w:bookmarkStart w:id="25" w:name="_Toc160527590"/>
      <w:bookmarkStart w:id="26" w:name="_Toc166150003"/>
      <w:r>
        <w:t>Definición de correlativo</w:t>
      </w:r>
      <w:bookmarkEnd w:id="25"/>
      <w:bookmarkEnd w:id="26"/>
    </w:p>
    <w:p w14:paraId="1A14ADBC" w14:textId="77777777" w:rsidR="00B24397" w:rsidRPr="00793B06" w:rsidRDefault="00B24397" w:rsidP="00B24397"/>
    <w:p w14:paraId="2659C224" w14:textId="77777777" w:rsidR="00B24397" w:rsidRDefault="00B24397" w:rsidP="006B092D">
      <w:pPr>
        <w:pStyle w:val="Ttulo2"/>
        <w:numPr>
          <w:ilvl w:val="2"/>
          <w:numId w:val="1"/>
        </w:numPr>
        <w:ind w:left="2610" w:hanging="360"/>
      </w:pPr>
      <w:bookmarkStart w:id="27" w:name="_Toc160527591"/>
      <w:bookmarkStart w:id="28" w:name="_Toc166150004"/>
      <w:r>
        <w:t>Salida</w:t>
      </w:r>
      <w:bookmarkEnd w:id="27"/>
      <w:bookmarkEnd w:id="2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6B092D">
      <w:pPr>
        <w:pStyle w:val="Ttulo2"/>
        <w:numPr>
          <w:ilvl w:val="2"/>
          <w:numId w:val="1"/>
        </w:numPr>
        <w:ind w:left="2610" w:hanging="360"/>
      </w:pPr>
      <w:bookmarkStart w:id="29" w:name="_Toc160527592"/>
      <w:bookmarkStart w:id="30" w:name="_Toc166150005"/>
      <w:r>
        <w:t>Entrada</w:t>
      </w:r>
      <w:bookmarkEnd w:id="29"/>
      <w:bookmarkEnd w:id="30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1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1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8202A5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8202A5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8202A5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8202A5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74C91D55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205600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205600" w:rsidRPr="00F45E53" w:rsidRDefault="00205600" w:rsidP="002056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E23B985" w:rsidR="00205600" w:rsidRPr="00F45E53" w:rsidRDefault="00205600" w:rsidP="002056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7F041ADE" w:rsidR="00205600" w:rsidRPr="00F45E53" w:rsidRDefault="00205600" w:rsidP="0020560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56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DD83976" w:rsidR="00205600" w:rsidRPr="00F45E53" w:rsidRDefault="00205600" w:rsidP="002056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56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205600" w:rsidRPr="00F45E53" w:rsidRDefault="00205600" w:rsidP="002056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205600" w:rsidRPr="00F45E53" w14:paraId="7FC4899C" w14:textId="77777777" w:rsidTr="003B5E2B">
        <w:trPr>
          <w:trHeight w:val="268"/>
        </w:trPr>
        <w:tc>
          <w:tcPr>
            <w:tcW w:w="862" w:type="dxa"/>
          </w:tcPr>
          <w:p w14:paraId="70B4B2F2" w14:textId="33EF77E3" w:rsidR="00205600" w:rsidRPr="00AB5B9C" w:rsidRDefault="00205600" w:rsidP="00205600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6</w:t>
            </w:r>
          </w:p>
        </w:tc>
        <w:tc>
          <w:tcPr>
            <w:tcW w:w="425" w:type="dxa"/>
          </w:tcPr>
          <w:p w14:paraId="5F41E81F" w14:textId="04D71FAD" w:rsidR="00205600" w:rsidRPr="00AB5B9C" w:rsidRDefault="00205600" w:rsidP="00205600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AB5B9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:</w:t>
            </w:r>
          </w:p>
        </w:tc>
        <w:tc>
          <w:tcPr>
            <w:tcW w:w="1134" w:type="dxa"/>
          </w:tcPr>
          <w:p w14:paraId="7E72D0FD" w14:textId="7848980B" w:rsidR="00205600" w:rsidRDefault="00205600" w:rsidP="00205600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56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CAS</w:t>
            </w:r>
          </w:p>
        </w:tc>
        <w:tc>
          <w:tcPr>
            <w:tcW w:w="6095" w:type="dxa"/>
          </w:tcPr>
          <w:p w14:paraId="15C8710D" w14:textId="0B5F3201" w:rsidR="00205600" w:rsidRPr="002022BC" w:rsidRDefault="00205600" w:rsidP="002056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20560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TOTAL IMPORTES INFORMADOS</w:t>
            </w:r>
          </w:p>
        </w:tc>
        <w:tc>
          <w:tcPr>
            <w:tcW w:w="851" w:type="dxa"/>
          </w:tcPr>
          <w:p w14:paraId="45A5AC01" w14:textId="55675D78" w:rsidR="00205600" w:rsidRPr="00F45E53" w:rsidRDefault="00205600" w:rsidP="00205600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AB5B9C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0B632D1C" w:rsidR="00AB5B9C" w:rsidRDefault="00AB5B9C" w:rsidP="00AB5B9C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DCC81FD" w14:textId="77777777" w:rsidR="00AB5B9C" w:rsidRPr="00F45E53" w:rsidRDefault="00AB5B9C" w:rsidP="00AB5B9C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AB5B9C" w:rsidRDefault="00AB5B9C" w:rsidP="00AB5B9C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AB5B9C" w:rsidRPr="009F2F7C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AB5B9C" w:rsidRPr="00F45E53" w:rsidRDefault="00AB5B9C" w:rsidP="00AB5B9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6B092D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2" w:name="_Toc160527594"/>
      <w:bookmarkStart w:id="33" w:name="_Toc166150006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2"/>
      <w:bookmarkEnd w:id="33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383278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1B3B7150" w:rsidR="001278BF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276B9F1" w14:textId="3FDA7A3D" w:rsidR="004B1545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3B905625" w14:textId="77777777" w:rsidR="004B1545" w:rsidRPr="00230F5A" w:rsidRDefault="004B1545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6B092D">
      <w:pPr>
        <w:pStyle w:val="Ttulo1"/>
        <w:numPr>
          <w:ilvl w:val="0"/>
          <w:numId w:val="1"/>
        </w:numPr>
        <w:ind w:left="823"/>
        <w:rPr>
          <w:rFonts w:cs="Times New Roman"/>
        </w:rPr>
      </w:pPr>
      <w:bookmarkStart w:id="34" w:name="_Toc160527595"/>
      <w:bookmarkStart w:id="35" w:name="_Toc166150007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34"/>
      <w:bookmarkEnd w:id="35"/>
    </w:p>
    <w:p w14:paraId="3201D802" w14:textId="77777777" w:rsidR="001278BF" w:rsidRPr="009947CD" w:rsidRDefault="001278BF" w:rsidP="001278BF"/>
    <w:p w14:paraId="758BA358" w14:textId="5D28D250" w:rsidR="006A0B61" w:rsidRPr="009947CD" w:rsidRDefault="00B612BD" w:rsidP="002022BC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4D73CE">
        <w:rPr>
          <w:rFonts w:ascii="Times New Roman" w:hAnsi="Times New Roman" w:cs="Times New Roman"/>
          <w:color w:val="4472C4" w:themeColor="accent1"/>
        </w:rPr>
        <w:t>No hay</w:t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C8716C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4D723" w14:textId="77777777" w:rsidR="00945D18" w:rsidRDefault="00945D18" w:rsidP="00F10206">
      <w:pPr>
        <w:spacing w:after="0" w:line="240" w:lineRule="auto"/>
      </w:pPr>
      <w:r>
        <w:separator/>
      </w:r>
    </w:p>
  </w:endnote>
  <w:endnote w:type="continuationSeparator" w:id="0">
    <w:p w14:paraId="4CDA9E30" w14:textId="77777777" w:rsidR="00945D18" w:rsidRDefault="00945D1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42751411" w:rsidR="00313666" w:rsidRPr="008131F5" w:rsidRDefault="00313666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E3140F">
          <w:rPr>
            <w:noProof/>
            <w:lang w:val="en-US" w:bidi="es-ES"/>
          </w:rPr>
          <w:t>10</w:t>
        </w:r>
        <w:r>
          <w:rPr>
            <w:noProof/>
            <w:lang w:bidi="es-ES"/>
          </w:rPr>
          <w:fldChar w:fldCharType="end"/>
        </w:r>
      </w:sdtContent>
    </w:sdt>
  </w:p>
  <w:p w14:paraId="480E176B" w14:textId="77777777" w:rsidR="00313666" w:rsidRPr="008131F5" w:rsidRDefault="00313666" w:rsidP="00F10206">
    <w:pPr>
      <w:pStyle w:val="Piedepgina"/>
      <w:rPr>
        <w:noProof/>
        <w:lang w:val="en-US"/>
      </w:rPr>
    </w:pPr>
  </w:p>
  <w:p w14:paraId="19776197" w14:textId="77777777" w:rsidR="00313666" w:rsidRPr="001C0052" w:rsidRDefault="0031366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AD927" w14:textId="77777777" w:rsidR="00945D18" w:rsidRDefault="00945D18" w:rsidP="00F10206">
      <w:pPr>
        <w:spacing w:after="0" w:line="240" w:lineRule="auto"/>
      </w:pPr>
      <w:r>
        <w:separator/>
      </w:r>
    </w:p>
  </w:footnote>
  <w:footnote w:type="continuationSeparator" w:id="0">
    <w:p w14:paraId="3E12CE2F" w14:textId="77777777" w:rsidR="00945D18" w:rsidRDefault="00945D1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31366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313666" w:rsidRDefault="0031366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313666" w:rsidRDefault="003136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E25"/>
    <w:multiLevelType w:val="multilevel"/>
    <w:tmpl w:val="AB0EAF5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3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1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17550A"/>
    <w:multiLevelType w:val="multilevel"/>
    <w:tmpl w:val="57A24E4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6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8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0E23F92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A3532D9"/>
    <w:multiLevelType w:val="multilevel"/>
    <w:tmpl w:val="BB84403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7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7" w15:restartNumberingAfterBreak="0">
    <w:nsid w:val="636154FC"/>
    <w:multiLevelType w:val="multilevel"/>
    <w:tmpl w:val="22CE900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6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7F233A34"/>
    <w:multiLevelType w:val="hybridMultilevel"/>
    <w:tmpl w:val="56A69562"/>
    <w:lvl w:ilvl="0" w:tplc="4C6A066E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2A2C3446">
      <w:numFmt w:val="bullet"/>
      <w:lvlText w:val="•"/>
      <w:lvlJc w:val="left"/>
      <w:pPr>
        <w:ind w:left="1246" w:hanging="207"/>
      </w:pPr>
      <w:rPr>
        <w:rFonts w:hint="default"/>
        <w:lang w:val="es-ES" w:eastAsia="en-US" w:bidi="ar-SA"/>
      </w:rPr>
    </w:lvl>
    <w:lvl w:ilvl="2" w:tplc="E4CAD7FC">
      <w:numFmt w:val="bullet"/>
      <w:lvlText w:val="•"/>
      <w:lvlJc w:val="left"/>
      <w:pPr>
        <w:ind w:left="2272" w:hanging="207"/>
      </w:pPr>
      <w:rPr>
        <w:rFonts w:hint="default"/>
        <w:lang w:val="es-ES" w:eastAsia="en-US" w:bidi="ar-SA"/>
      </w:rPr>
    </w:lvl>
    <w:lvl w:ilvl="3" w:tplc="8B84BE2E">
      <w:numFmt w:val="bullet"/>
      <w:lvlText w:val="•"/>
      <w:lvlJc w:val="left"/>
      <w:pPr>
        <w:ind w:left="3298" w:hanging="207"/>
      </w:pPr>
      <w:rPr>
        <w:rFonts w:hint="default"/>
        <w:lang w:val="es-ES" w:eastAsia="en-US" w:bidi="ar-SA"/>
      </w:rPr>
    </w:lvl>
    <w:lvl w:ilvl="4" w:tplc="7772E7B6">
      <w:numFmt w:val="bullet"/>
      <w:lvlText w:val="•"/>
      <w:lvlJc w:val="left"/>
      <w:pPr>
        <w:ind w:left="4324" w:hanging="207"/>
      </w:pPr>
      <w:rPr>
        <w:rFonts w:hint="default"/>
        <w:lang w:val="es-ES" w:eastAsia="en-US" w:bidi="ar-SA"/>
      </w:rPr>
    </w:lvl>
    <w:lvl w:ilvl="5" w:tplc="B31CBFA8">
      <w:numFmt w:val="bullet"/>
      <w:lvlText w:val="•"/>
      <w:lvlJc w:val="left"/>
      <w:pPr>
        <w:ind w:left="5351" w:hanging="207"/>
      </w:pPr>
      <w:rPr>
        <w:rFonts w:hint="default"/>
        <w:lang w:val="es-ES" w:eastAsia="en-US" w:bidi="ar-SA"/>
      </w:rPr>
    </w:lvl>
    <w:lvl w:ilvl="6" w:tplc="2E8C0D2E">
      <w:numFmt w:val="bullet"/>
      <w:lvlText w:val="•"/>
      <w:lvlJc w:val="left"/>
      <w:pPr>
        <w:ind w:left="6377" w:hanging="207"/>
      </w:pPr>
      <w:rPr>
        <w:rFonts w:hint="default"/>
        <w:lang w:val="es-ES" w:eastAsia="en-US" w:bidi="ar-SA"/>
      </w:rPr>
    </w:lvl>
    <w:lvl w:ilvl="7" w:tplc="F66291A6">
      <w:numFmt w:val="bullet"/>
      <w:lvlText w:val="•"/>
      <w:lvlJc w:val="left"/>
      <w:pPr>
        <w:ind w:left="7403" w:hanging="207"/>
      </w:pPr>
      <w:rPr>
        <w:rFonts w:hint="default"/>
        <w:lang w:val="es-ES" w:eastAsia="en-US" w:bidi="ar-SA"/>
      </w:rPr>
    </w:lvl>
    <w:lvl w:ilvl="8" w:tplc="F97E0AC6">
      <w:numFmt w:val="bullet"/>
      <w:lvlText w:val="•"/>
      <w:lvlJc w:val="left"/>
      <w:pPr>
        <w:ind w:left="8429" w:hanging="207"/>
      </w:pPr>
      <w:rPr>
        <w:rFonts w:hint="default"/>
        <w:lang w:val="es-ES" w:eastAsia="en-US" w:bidi="ar-SA"/>
      </w:rPr>
    </w:lvl>
  </w:abstractNum>
  <w:num w:numId="1" w16cid:durableId="1157111639">
    <w:abstractNumId w:val="1"/>
  </w:num>
  <w:num w:numId="2" w16cid:durableId="1028024332">
    <w:abstractNumId w:val="6"/>
  </w:num>
  <w:num w:numId="3" w16cid:durableId="1797601175">
    <w:abstractNumId w:val="3"/>
  </w:num>
  <w:num w:numId="4" w16cid:durableId="2041470050">
    <w:abstractNumId w:val="8"/>
  </w:num>
  <w:num w:numId="5" w16cid:durableId="1202939588">
    <w:abstractNumId w:val="0"/>
  </w:num>
  <w:num w:numId="6" w16cid:durableId="123544790">
    <w:abstractNumId w:val="2"/>
  </w:num>
  <w:num w:numId="7" w16cid:durableId="733703948">
    <w:abstractNumId w:val="7"/>
  </w:num>
  <w:num w:numId="8" w16cid:durableId="1746609103">
    <w:abstractNumId w:val="9"/>
  </w:num>
  <w:num w:numId="9" w16cid:durableId="994449827">
    <w:abstractNumId w:val="5"/>
  </w:num>
  <w:num w:numId="10" w16cid:durableId="28142176">
    <w:abstractNumId w:val="4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7F0A"/>
    <w:rsid w:val="00021EEB"/>
    <w:rsid w:val="0002549C"/>
    <w:rsid w:val="00026595"/>
    <w:rsid w:val="00032746"/>
    <w:rsid w:val="00035F9D"/>
    <w:rsid w:val="000401C9"/>
    <w:rsid w:val="000465DB"/>
    <w:rsid w:val="000506C0"/>
    <w:rsid w:val="00051F19"/>
    <w:rsid w:val="00055995"/>
    <w:rsid w:val="00056880"/>
    <w:rsid w:val="00062196"/>
    <w:rsid w:val="0006551A"/>
    <w:rsid w:val="000701D0"/>
    <w:rsid w:val="00074008"/>
    <w:rsid w:val="00095C24"/>
    <w:rsid w:val="000A14DC"/>
    <w:rsid w:val="000B1A73"/>
    <w:rsid w:val="000B75EE"/>
    <w:rsid w:val="000C1EF5"/>
    <w:rsid w:val="000C51D8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5B66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3A9F"/>
    <w:rsid w:val="001C7F53"/>
    <w:rsid w:val="001D2934"/>
    <w:rsid w:val="001D4DBB"/>
    <w:rsid w:val="001D72C1"/>
    <w:rsid w:val="001E0F92"/>
    <w:rsid w:val="001E7E45"/>
    <w:rsid w:val="001F712F"/>
    <w:rsid w:val="002022BC"/>
    <w:rsid w:val="00202F52"/>
    <w:rsid w:val="00205600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56C01"/>
    <w:rsid w:val="00264C16"/>
    <w:rsid w:val="00266AD3"/>
    <w:rsid w:val="00270DA4"/>
    <w:rsid w:val="00273BB4"/>
    <w:rsid w:val="00276ED2"/>
    <w:rsid w:val="00276FA5"/>
    <w:rsid w:val="00283FB1"/>
    <w:rsid w:val="00284E6A"/>
    <w:rsid w:val="00294E79"/>
    <w:rsid w:val="00296526"/>
    <w:rsid w:val="002A13B4"/>
    <w:rsid w:val="002A36D1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3666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3278"/>
    <w:rsid w:val="00386793"/>
    <w:rsid w:val="003920D1"/>
    <w:rsid w:val="003A508D"/>
    <w:rsid w:val="003A732D"/>
    <w:rsid w:val="003B2354"/>
    <w:rsid w:val="003B2729"/>
    <w:rsid w:val="003B5E2B"/>
    <w:rsid w:val="003C048C"/>
    <w:rsid w:val="003C0871"/>
    <w:rsid w:val="003C483F"/>
    <w:rsid w:val="003D1CEF"/>
    <w:rsid w:val="003D5362"/>
    <w:rsid w:val="003D589E"/>
    <w:rsid w:val="003E24D5"/>
    <w:rsid w:val="003E42CB"/>
    <w:rsid w:val="003F025E"/>
    <w:rsid w:val="003F5278"/>
    <w:rsid w:val="0040464B"/>
    <w:rsid w:val="00411E32"/>
    <w:rsid w:val="0041204F"/>
    <w:rsid w:val="00413D59"/>
    <w:rsid w:val="00413F11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A1260"/>
    <w:rsid w:val="004A44F4"/>
    <w:rsid w:val="004A6793"/>
    <w:rsid w:val="004B1545"/>
    <w:rsid w:val="004B23C2"/>
    <w:rsid w:val="004B7993"/>
    <w:rsid w:val="004C450B"/>
    <w:rsid w:val="004C75BD"/>
    <w:rsid w:val="004D0C43"/>
    <w:rsid w:val="004D2F75"/>
    <w:rsid w:val="004D3648"/>
    <w:rsid w:val="004D73CE"/>
    <w:rsid w:val="004E113D"/>
    <w:rsid w:val="004E65A5"/>
    <w:rsid w:val="004F0504"/>
    <w:rsid w:val="004F1CB7"/>
    <w:rsid w:val="004F39F4"/>
    <w:rsid w:val="004F47CB"/>
    <w:rsid w:val="004F4C51"/>
    <w:rsid w:val="0050010C"/>
    <w:rsid w:val="00504CB7"/>
    <w:rsid w:val="00510095"/>
    <w:rsid w:val="00513350"/>
    <w:rsid w:val="00515650"/>
    <w:rsid w:val="00522424"/>
    <w:rsid w:val="00523465"/>
    <w:rsid w:val="00536F81"/>
    <w:rsid w:val="00556206"/>
    <w:rsid w:val="00562E48"/>
    <w:rsid w:val="0056450A"/>
    <w:rsid w:val="00570E48"/>
    <w:rsid w:val="00575FEB"/>
    <w:rsid w:val="00597FD4"/>
    <w:rsid w:val="005B3B96"/>
    <w:rsid w:val="005B5D60"/>
    <w:rsid w:val="005B65DC"/>
    <w:rsid w:val="005C5769"/>
    <w:rsid w:val="005F7355"/>
    <w:rsid w:val="00601454"/>
    <w:rsid w:val="006014AB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1DEC"/>
    <w:rsid w:val="006437B6"/>
    <w:rsid w:val="006443D1"/>
    <w:rsid w:val="00644807"/>
    <w:rsid w:val="00646F7F"/>
    <w:rsid w:val="00655667"/>
    <w:rsid w:val="00661AC6"/>
    <w:rsid w:val="00665EB3"/>
    <w:rsid w:val="00666E1A"/>
    <w:rsid w:val="0067254A"/>
    <w:rsid w:val="006835D7"/>
    <w:rsid w:val="006852C5"/>
    <w:rsid w:val="00692DB8"/>
    <w:rsid w:val="0069591F"/>
    <w:rsid w:val="00697999"/>
    <w:rsid w:val="006A0A36"/>
    <w:rsid w:val="006A0B61"/>
    <w:rsid w:val="006A19E5"/>
    <w:rsid w:val="006A36D6"/>
    <w:rsid w:val="006A5C5E"/>
    <w:rsid w:val="006B092D"/>
    <w:rsid w:val="006B4D0F"/>
    <w:rsid w:val="006B70A9"/>
    <w:rsid w:val="006D2868"/>
    <w:rsid w:val="006D45CE"/>
    <w:rsid w:val="006D5D01"/>
    <w:rsid w:val="006F07F7"/>
    <w:rsid w:val="006F384B"/>
    <w:rsid w:val="006F53A6"/>
    <w:rsid w:val="006F65AF"/>
    <w:rsid w:val="00700946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94EB0"/>
    <w:rsid w:val="007A1B85"/>
    <w:rsid w:val="007A6816"/>
    <w:rsid w:val="007B2C34"/>
    <w:rsid w:val="007B56DB"/>
    <w:rsid w:val="007B6066"/>
    <w:rsid w:val="007C18B3"/>
    <w:rsid w:val="007C2A8E"/>
    <w:rsid w:val="007D03A4"/>
    <w:rsid w:val="007D140C"/>
    <w:rsid w:val="007D7609"/>
    <w:rsid w:val="007D77A9"/>
    <w:rsid w:val="007E38CF"/>
    <w:rsid w:val="007E5A3C"/>
    <w:rsid w:val="008014F3"/>
    <w:rsid w:val="00801B0F"/>
    <w:rsid w:val="0080267F"/>
    <w:rsid w:val="00802B3C"/>
    <w:rsid w:val="0080430D"/>
    <w:rsid w:val="008062A7"/>
    <w:rsid w:val="00815AD9"/>
    <w:rsid w:val="008202A5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81DC7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B9E"/>
    <w:rsid w:val="00920D2A"/>
    <w:rsid w:val="009248DE"/>
    <w:rsid w:val="009258AA"/>
    <w:rsid w:val="00930A0D"/>
    <w:rsid w:val="00940586"/>
    <w:rsid w:val="009427D8"/>
    <w:rsid w:val="009437BA"/>
    <w:rsid w:val="00945D18"/>
    <w:rsid w:val="009526D3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B46D5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5A5"/>
    <w:rsid w:val="00A64CF0"/>
    <w:rsid w:val="00A673C0"/>
    <w:rsid w:val="00A70A3A"/>
    <w:rsid w:val="00A73491"/>
    <w:rsid w:val="00A829A4"/>
    <w:rsid w:val="00A8686E"/>
    <w:rsid w:val="00A93B33"/>
    <w:rsid w:val="00A96BE2"/>
    <w:rsid w:val="00AA5B47"/>
    <w:rsid w:val="00AA6E30"/>
    <w:rsid w:val="00AB5B9C"/>
    <w:rsid w:val="00AB6B68"/>
    <w:rsid w:val="00AC2A3A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6B5A"/>
    <w:rsid w:val="00B07851"/>
    <w:rsid w:val="00B16019"/>
    <w:rsid w:val="00B1738F"/>
    <w:rsid w:val="00B229CD"/>
    <w:rsid w:val="00B23F8D"/>
    <w:rsid w:val="00B24397"/>
    <w:rsid w:val="00B258D8"/>
    <w:rsid w:val="00B34DB0"/>
    <w:rsid w:val="00B3558E"/>
    <w:rsid w:val="00B46EC9"/>
    <w:rsid w:val="00B46F4F"/>
    <w:rsid w:val="00B46F58"/>
    <w:rsid w:val="00B52400"/>
    <w:rsid w:val="00B53939"/>
    <w:rsid w:val="00B612BD"/>
    <w:rsid w:val="00B63C37"/>
    <w:rsid w:val="00B64A55"/>
    <w:rsid w:val="00B652C4"/>
    <w:rsid w:val="00B67156"/>
    <w:rsid w:val="00B73A75"/>
    <w:rsid w:val="00B77253"/>
    <w:rsid w:val="00B8004D"/>
    <w:rsid w:val="00B86519"/>
    <w:rsid w:val="00B87677"/>
    <w:rsid w:val="00B90006"/>
    <w:rsid w:val="00B96893"/>
    <w:rsid w:val="00B971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D65BC"/>
    <w:rsid w:val="00BF210F"/>
    <w:rsid w:val="00BF30CF"/>
    <w:rsid w:val="00BF7B27"/>
    <w:rsid w:val="00C036AC"/>
    <w:rsid w:val="00C1237E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716C"/>
    <w:rsid w:val="00C967A1"/>
    <w:rsid w:val="00CA0AE4"/>
    <w:rsid w:val="00CB3011"/>
    <w:rsid w:val="00CB3359"/>
    <w:rsid w:val="00CB6FC1"/>
    <w:rsid w:val="00CC035F"/>
    <w:rsid w:val="00CC506D"/>
    <w:rsid w:val="00CD6790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2C96"/>
    <w:rsid w:val="00D04283"/>
    <w:rsid w:val="00D20A22"/>
    <w:rsid w:val="00D23218"/>
    <w:rsid w:val="00D23639"/>
    <w:rsid w:val="00D3155F"/>
    <w:rsid w:val="00D31E6D"/>
    <w:rsid w:val="00D35EF3"/>
    <w:rsid w:val="00D4113D"/>
    <w:rsid w:val="00D41FAB"/>
    <w:rsid w:val="00D4790F"/>
    <w:rsid w:val="00D50645"/>
    <w:rsid w:val="00D5246E"/>
    <w:rsid w:val="00D71044"/>
    <w:rsid w:val="00D734FF"/>
    <w:rsid w:val="00D745B3"/>
    <w:rsid w:val="00D75878"/>
    <w:rsid w:val="00D923F1"/>
    <w:rsid w:val="00D92545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5DB3"/>
    <w:rsid w:val="00E2662F"/>
    <w:rsid w:val="00E279E9"/>
    <w:rsid w:val="00E3140F"/>
    <w:rsid w:val="00E337AC"/>
    <w:rsid w:val="00E33D1B"/>
    <w:rsid w:val="00E372F4"/>
    <w:rsid w:val="00E37BE6"/>
    <w:rsid w:val="00E40077"/>
    <w:rsid w:val="00E43229"/>
    <w:rsid w:val="00E53F0A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0B6F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355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2CBC4-76CA-4C2B-8E56-696FE21F3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1123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79</cp:revision>
  <dcterms:created xsi:type="dcterms:W3CDTF">2024-03-06T13:25:00Z</dcterms:created>
  <dcterms:modified xsi:type="dcterms:W3CDTF">2024-06-05T19:35:00Z</dcterms:modified>
</cp:coreProperties>
</file>