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34D0C5F9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3B4522">
        <w:rPr>
          <w:rFonts w:ascii="Times New Roman" w:hAnsi="Times New Roman" w:cs="Times New Roman"/>
          <w:b/>
          <w:sz w:val="72"/>
          <w:szCs w:val="72"/>
        </w:rPr>
        <w:t>C20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3B4522">
        <w:rPr>
          <w:rFonts w:ascii="Times New Roman" w:hAnsi="Times New Roman" w:cs="Times New Roman"/>
          <w:b/>
          <w:sz w:val="72"/>
          <w:szCs w:val="72"/>
        </w:rPr>
        <w:t>525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>Colocaciones,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ab/>
        <w:t>créditos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ab/>
        <w:t>contingentes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ab/>
        <w:t>y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ab/>
        <w:t>provisiones</w:t>
      </w:r>
      <w:r w:rsidR="00CD491D" w:rsidRPr="00CD491D">
        <w:rPr>
          <w:rFonts w:ascii="Times New Roman" w:hAnsi="Times New Roman" w:cs="Times New Roman"/>
          <w:b/>
          <w:sz w:val="72"/>
          <w:szCs w:val="72"/>
        </w:rPr>
        <w:tab/>
        <w:t>de colocaciones comerciales grupales genéricas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D491D" w:rsidRPr="00A56777" w:rsidRDefault="00CD491D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D491D" w:rsidRPr="002E031A" w:rsidRDefault="00CD491D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D491D" w:rsidRPr="00A56777" w:rsidRDefault="00CD491D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D491D" w:rsidRPr="00A56777" w:rsidRDefault="00CD491D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D491D" w:rsidRDefault="00CD491D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3EE633F6" w14:textId="7DA7413D" w:rsidR="00CD491D" w:rsidRDefault="00CD491D" w:rsidP="00CD491D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2A1D3E27" w:rsidR="00522424" w:rsidRDefault="00522424" w:rsidP="00CD491D">
          <w:pPr>
            <w:pStyle w:val="TtuloTDC"/>
          </w:pPr>
          <w:r>
            <w:t>Contenido</w:t>
          </w:r>
        </w:p>
        <w:p w14:paraId="494BAE5E" w14:textId="6BB3976E" w:rsidR="007A5BC6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63408" w:history="1">
            <w:r w:rsidR="007A5BC6" w:rsidRPr="00F0574E">
              <w:rPr>
                <w:rStyle w:val="Hipervnculo"/>
                <w:noProof/>
              </w:rPr>
              <w:t>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Definición de estructuras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_Toc166063408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4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776D17E6" w14:textId="1CA49DBE" w:rsidR="007A5BC6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09" w:history="1">
            <w:r w:rsidR="007A5BC6" w:rsidRPr="00F0574E">
              <w:rPr>
                <w:rStyle w:val="Hipervnculo"/>
                <w:bCs/>
                <w:noProof/>
              </w:rPr>
              <w:t>1.1.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bCs/>
                <w:noProof/>
              </w:rPr>
              <w:t xml:space="preserve">Archivo de datos del emisor  </w:t>
            </w:r>
            <w:r w:rsidR="007A5BC6" w:rsidRPr="00F0574E">
              <w:rPr>
                <w:rStyle w:val="Hipervnculo"/>
                <w:noProof/>
              </w:rPr>
              <w:t>Manual Sistema de Información Bancos - Sistema Contable (cmfchile.cl)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_Toc166063409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4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2F3AC4E6" w14:textId="20F7CA37" w:rsidR="007A5BC6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63410" w:history="1">
            <w:r w:rsidR="007A5BC6" w:rsidRPr="00F0574E">
              <w:rPr>
                <w:rStyle w:val="Hipervnculo"/>
                <w:noProof/>
              </w:rPr>
              <w:t>2.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Validaciones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_Toc166063410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6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7CA06638" w14:textId="408EFE30" w:rsidR="007A5BC6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1" w:history="1">
            <w:r w:rsidR="007A5BC6" w:rsidRPr="00F0574E">
              <w:rPr>
                <w:rStyle w:val="Hipervnculo"/>
                <w:noProof/>
              </w:rPr>
              <w:t>2.1.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Archivo de datos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_Toc166063411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6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307E7B2A" w14:textId="62AF6A48" w:rsidR="007A5BC6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63412" w:history="1">
            <w:r w:rsidR="007A5BC6" w:rsidRPr="00F0574E">
              <w:rPr>
                <w:rStyle w:val="Hipervnculo"/>
                <w:noProof/>
              </w:rPr>
              <w:t>3.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Construyendo la carátula de salida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_Toc166063412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6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7F47C7CE" w14:textId="2D5A91EF" w:rsidR="007A5BC6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3" w:history="1">
            <w:r w:rsidR="007A5BC6" w:rsidRPr="00F0574E">
              <w:rPr>
                <w:rStyle w:val="Hipervnculo"/>
                <w:noProof/>
              </w:rPr>
              <w:t>3.1.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Formato de carátula de salida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_Toc166063413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6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7FC929F6" w14:textId="12D98E1F" w:rsidR="007A5BC6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63414" w:history="1">
            <w:r w:rsidR="007A5BC6" w:rsidRPr="00F0574E">
              <w:rPr>
                <w:rStyle w:val="Hipervnculo"/>
                <w:bCs/>
                <w:noProof/>
              </w:rPr>
              <w:t>4.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Definición de nombres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_Toc166063414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635BB395" w14:textId="4078D90D" w:rsidR="007A5BC6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5" w:history="1">
            <w:r w:rsidR="007A5BC6" w:rsidRPr="00F0574E">
              <w:rPr>
                <w:rStyle w:val="Hipervnculo"/>
                <w:noProof/>
              </w:rPr>
              <w:t>4.1.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Archivo de salida a destino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_Toc166063415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500546A6" w14:textId="44DB180F" w:rsidR="007A5BC6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6" w:history="1">
            <w:r w:rsidR="007A5BC6" w:rsidRPr="00F0574E">
              <w:rPr>
                <w:rStyle w:val="Hipervnculo"/>
                <w:noProof/>
              </w:rPr>
              <w:t>4.1.1.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Archivo de datos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_Toc166063416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7574413E" w14:textId="5005A555" w:rsidR="007A5BC6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7" w:history="1">
            <w:r w:rsidR="007A5BC6" w:rsidRPr="00F0574E">
              <w:rPr>
                <w:rStyle w:val="Hipervnculo"/>
                <w:noProof/>
              </w:rPr>
              <w:t>4.1.2.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Archivo Carátula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_Toc166063417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07F7D9CB" w14:textId="1D6A85A1" w:rsidR="007A5BC6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8" w:history="1">
            <w:r w:rsidR="007A5BC6" w:rsidRPr="00F0574E">
              <w:rPr>
                <w:rStyle w:val="Hipervnculo"/>
                <w:noProof/>
              </w:rPr>
              <w:t>4.2.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Definición de correlativo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_Toc166063418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4A6AF45F" w14:textId="76283056" w:rsidR="007A5BC6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19" w:history="1">
            <w:r w:rsidR="007A5BC6" w:rsidRPr="00F0574E">
              <w:rPr>
                <w:rStyle w:val="Hipervnculo"/>
                <w:noProof/>
              </w:rPr>
              <w:t>4.2.1.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Salida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_Toc166063419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042DC020" w14:textId="753F6814" w:rsidR="007A5BC6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63420" w:history="1">
            <w:r w:rsidR="007A5BC6" w:rsidRPr="00F0574E">
              <w:rPr>
                <w:rStyle w:val="Hipervnculo"/>
                <w:noProof/>
              </w:rPr>
              <w:t>4.2.2.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Entrada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_Toc166063420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9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6A303668" w14:textId="22A1308D" w:rsidR="007A5BC6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63421" w:history="1">
            <w:r w:rsidR="007A5BC6" w:rsidRPr="00F0574E">
              <w:rPr>
                <w:rStyle w:val="Hipervnculo"/>
                <w:noProof/>
              </w:rPr>
              <w:t>5.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Definir Notificación hacia el Front.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_Toc166063421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10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56A4291E" w14:textId="177451F5" w:rsidR="007A5BC6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63422" w:history="1">
            <w:r w:rsidR="007A5BC6" w:rsidRPr="00F0574E">
              <w:rPr>
                <w:rStyle w:val="Hipervnculo"/>
                <w:noProof/>
              </w:rPr>
              <w:t>6.</w:t>
            </w:r>
            <w:r w:rsidR="007A5BC6">
              <w:rPr>
                <w:rFonts w:cstheme="minorBidi"/>
                <w:noProof/>
                <w14:ligatures w14:val="none"/>
              </w:rPr>
              <w:tab/>
            </w:r>
            <w:r w:rsidR="007A5BC6" w:rsidRPr="00F0574E">
              <w:rPr>
                <w:rStyle w:val="Hipervnculo"/>
                <w:noProof/>
              </w:rPr>
              <w:t>Datos sensibles</w:t>
            </w:r>
            <w:r w:rsidR="007A5BC6">
              <w:rPr>
                <w:noProof/>
                <w:webHidden/>
              </w:rPr>
              <w:tab/>
            </w:r>
            <w:r w:rsidR="007A5BC6">
              <w:rPr>
                <w:noProof/>
                <w:webHidden/>
              </w:rPr>
              <w:fldChar w:fldCharType="begin"/>
            </w:r>
            <w:r w:rsidR="007A5BC6">
              <w:rPr>
                <w:noProof/>
                <w:webHidden/>
              </w:rPr>
              <w:instrText xml:space="preserve"> PAGEREF _Toc166063422 \h </w:instrText>
            </w:r>
            <w:r w:rsidR="007A5BC6">
              <w:rPr>
                <w:noProof/>
                <w:webHidden/>
              </w:rPr>
            </w:r>
            <w:r w:rsidR="007A5BC6">
              <w:rPr>
                <w:noProof/>
                <w:webHidden/>
              </w:rPr>
              <w:fldChar w:fldCharType="separate"/>
            </w:r>
            <w:r w:rsidR="007A5BC6">
              <w:rPr>
                <w:noProof/>
                <w:webHidden/>
              </w:rPr>
              <w:t>11</w:t>
            </w:r>
            <w:r w:rsidR="007A5BC6">
              <w:rPr>
                <w:noProof/>
                <w:webHidden/>
              </w:rPr>
              <w:fldChar w:fldCharType="end"/>
            </w:r>
          </w:hyperlink>
        </w:p>
        <w:p w14:paraId="1B95E1CD" w14:textId="354F967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A86B035" w:rsidR="00DA6AAC" w:rsidRPr="00230F5A" w:rsidRDefault="00CD491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C20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A69AC" w:rsidRPr="00230F5A" w14:paraId="5339FC0E" w14:textId="7AB2D237" w:rsidTr="000506C0">
        <w:tc>
          <w:tcPr>
            <w:tcW w:w="1256" w:type="dxa"/>
          </w:tcPr>
          <w:p w14:paraId="3DF7E2D2" w14:textId="269E19DE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C20</w:t>
            </w:r>
          </w:p>
        </w:tc>
        <w:tc>
          <w:tcPr>
            <w:tcW w:w="1342" w:type="dxa"/>
          </w:tcPr>
          <w:p w14:paraId="69C55B7E" w14:textId="2D5EB2F8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504A611" w14:textId="77777777" w:rsidR="001A69AC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3E63A913" w14:textId="77777777" w:rsidR="001A69AC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105A2203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6CD773FA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0892214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1A69AC" w:rsidRPr="00230F5A" w14:paraId="251EA50D" w14:textId="22DD7FE9" w:rsidTr="000506C0">
        <w:tc>
          <w:tcPr>
            <w:tcW w:w="1256" w:type="dxa"/>
          </w:tcPr>
          <w:p w14:paraId="7287933A" w14:textId="2774A3A0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69AC" w:rsidRPr="00230F5A" w14:paraId="38B70AFE" w14:textId="34FEEE1D" w:rsidTr="000506C0">
        <w:tc>
          <w:tcPr>
            <w:tcW w:w="1256" w:type="dxa"/>
          </w:tcPr>
          <w:p w14:paraId="23AEB014" w14:textId="5799241D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69AC" w:rsidRPr="00230F5A" w14:paraId="4B606B6E" w14:textId="62885254" w:rsidTr="000506C0">
        <w:tc>
          <w:tcPr>
            <w:tcW w:w="1256" w:type="dxa"/>
          </w:tcPr>
          <w:p w14:paraId="612D72B6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69AC" w:rsidRPr="00230F5A" w14:paraId="2EA7A1DB" w14:textId="6C6D457E" w:rsidTr="000506C0">
        <w:tc>
          <w:tcPr>
            <w:tcW w:w="1256" w:type="dxa"/>
          </w:tcPr>
          <w:p w14:paraId="4D062B49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A69AC" w:rsidRPr="00230F5A" w14:paraId="4EBD62EB" w14:textId="7659FBA3" w:rsidTr="000506C0">
        <w:tc>
          <w:tcPr>
            <w:tcW w:w="1256" w:type="dxa"/>
          </w:tcPr>
          <w:p w14:paraId="6FF918B3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A69AC" w:rsidRPr="00230F5A" w:rsidRDefault="001A69AC" w:rsidP="001A69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6340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6340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CD491D" w14:paraId="1CBC27A8" w14:textId="77777777" w:rsidTr="00CD491D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358C1DE6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1E42E2F2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061D2AC4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1A69AC">
              <w:rPr>
                <w:sz w:val="20"/>
                <w:lang w:val="es-CL"/>
              </w:rPr>
              <w:t>Código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institución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628D8E2F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9(04)</w:t>
            </w:r>
          </w:p>
        </w:tc>
      </w:tr>
      <w:tr w:rsidR="00CD491D" w14:paraId="0BB15B91" w14:textId="77777777" w:rsidTr="00CD491D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3C7DFAB0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4DE64ACC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50B87009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25C1810E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</w:tr>
      <w:tr w:rsidR="00CD491D" w14:paraId="7C07D41C" w14:textId="77777777" w:rsidTr="00CD491D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62CA816A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09E83A6C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3D6E0665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C1EE9B5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P(06)</w:t>
            </w:r>
            <w:r w:rsidR="001A69AC">
              <w:rPr>
                <w:sz w:val="20"/>
              </w:rPr>
              <w:t xml:space="preserve">  AAAAMM</w:t>
            </w:r>
          </w:p>
        </w:tc>
      </w:tr>
      <w:tr w:rsidR="00CD491D" w14:paraId="7065C47E" w14:textId="77777777" w:rsidTr="00CD491D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1357BB2C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493C06A4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510D628F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3118C7A4" w:rsidR="00CD491D" w:rsidRDefault="00CD491D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X(145)</w:t>
            </w:r>
          </w:p>
        </w:tc>
      </w:tr>
    </w:tbl>
    <w:p w14:paraId="0B300366" w14:textId="2AFCA3BE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D2F75">
        <w:rPr>
          <w:rFonts w:ascii="Times New Roman" w:hAnsi="Times New Roman" w:cs="Times New Roman"/>
        </w:rPr>
        <w:t>1</w:t>
      </w:r>
      <w:r w:rsidR="00CD491D">
        <w:rPr>
          <w:rFonts w:ascii="Times New Roman" w:hAnsi="Times New Roman" w:cs="Times New Roman"/>
        </w:rPr>
        <w:t>58 Bytes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51510D55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2D794A8D" w14:textId="6AEAB785" w:rsidR="00A51696" w:rsidRPr="00A51696" w:rsidRDefault="00A51696" w:rsidP="00A51696">
      <w:pPr>
        <w:pStyle w:val="Textoindependiente"/>
        <w:spacing w:before="60"/>
        <w:ind w:left="212" w:right="296"/>
        <w:jc w:val="both"/>
      </w:pPr>
      <w:r>
        <w:t>Los registros siguientes contendrán información sobre los activos, créditos contingentes, avales</w:t>
      </w:r>
      <w:r>
        <w:rPr>
          <w:spacing w:val="1"/>
        </w:rPr>
        <w:t xml:space="preserve"> </w:t>
      </w:r>
      <w:r>
        <w:t>calificados y metodologías de provisiones, a la fecha a que se refiere la información, lo que se</w:t>
      </w:r>
      <w:r>
        <w:rPr>
          <w:spacing w:val="1"/>
        </w:rPr>
        <w:t xml:space="preserve"> </w:t>
      </w:r>
      <w:r>
        <w:t>identificará en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primer campo de cada</w:t>
      </w:r>
      <w:r>
        <w:rPr>
          <w:spacing w:val="1"/>
        </w:rPr>
        <w:t xml:space="preserve"> </w:t>
      </w:r>
      <w:r>
        <w:t>registro con</w:t>
      </w:r>
      <w:r>
        <w:rPr>
          <w:spacing w:val="-1"/>
        </w:rPr>
        <w:t xml:space="preserve"> </w:t>
      </w:r>
      <w:r>
        <w:t>los siguientes</w:t>
      </w:r>
      <w:r>
        <w:rPr>
          <w:spacing w:val="-3"/>
        </w:rPr>
        <w:t xml:space="preserve"> </w:t>
      </w:r>
      <w:r>
        <w:t>códigos: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A51696" w14:paraId="7E69B15E" w14:textId="77777777" w:rsidTr="00CD491D">
        <w:trPr>
          <w:trHeight w:val="241"/>
        </w:trPr>
        <w:tc>
          <w:tcPr>
            <w:tcW w:w="1414" w:type="dxa"/>
          </w:tcPr>
          <w:p w14:paraId="126A51CA" w14:textId="5E2ABCE3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425" w:type="dxa"/>
          </w:tcPr>
          <w:p w14:paraId="13D07CA4" w14:textId="31867756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04A5347" w14:textId="33CCB2FF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rFonts w:ascii="Calibri"/>
              </w:rPr>
              <w:t>Activos</w:t>
            </w:r>
          </w:p>
        </w:tc>
      </w:tr>
      <w:tr w:rsidR="00A51696" w14:paraId="51DFE9AF" w14:textId="77777777" w:rsidTr="00CD491D">
        <w:trPr>
          <w:trHeight w:val="244"/>
        </w:trPr>
        <w:tc>
          <w:tcPr>
            <w:tcW w:w="1414" w:type="dxa"/>
          </w:tcPr>
          <w:p w14:paraId="37C6568A" w14:textId="2817040C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2</w:t>
            </w:r>
          </w:p>
        </w:tc>
        <w:tc>
          <w:tcPr>
            <w:tcW w:w="425" w:type="dxa"/>
          </w:tcPr>
          <w:p w14:paraId="4EF2BB7B" w14:textId="0FE2EA46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10F453C" w14:textId="77F89359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Calibri" w:hAnsi="Calibri"/>
              </w:rPr>
              <w:t>Créditos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contingentes</w:t>
            </w:r>
          </w:p>
        </w:tc>
      </w:tr>
      <w:tr w:rsidR="00A51696" w14:paraId="196697F1" w14:textId="77777777" w:rsidTr="00CD491D">
        <w:trPr>
          <w:trHeight w:val="242"/>
        </w:trPr>
        <w:tc>
          <w:tcPr>
            <w:tcW w:w="1414" w:type="dxa"/>
          </w:tcPr>
          <w:p w14:paraId="1614C514" w14:textId="40BE7BCB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3</w:t>
            </w:r>
          </w:p>
        </w:tc>
        <w:tc>
          <w:tcPr>
            <w:tcW w:w="425" w:type="dxa"/>
          </w:tcPr>
          <w:p w14:paraId="35D95653" w14:textId="1F12ABB6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DD1819F" w14:textId="2F857758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rFonts w:ascii="Calibri"/>
              </w:rPr>
              <w:t>Avales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calificados</w:t>
            </w:r>
          </w:p>
        </w:tc>
      </w:tr>
      <w:tr w:rsidR="00A51696" w14:paraId="4E317C4F" w14:textId="77777777" w:rsidTr="00CD491D">
        <w:trPr>
          <w:trHeight w:val="242"/>
        </w:trPr>
        <w:tc>
          <w:tcPr>
            <w:tcW w:w="1414" w:type="dxa"/>
          </w:tcPr>
          <w:p w14:paraId="0FDFB0AD" w14:textId="6DEDE0CC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4</w:t>
            </w:r>
          </w:p>
        </w:tc>
        <w:tc>
          <w:tcPr>
            <w:tcW w:w="425" w:type="dxa"/>
          </w:tcPr>
          <w:p w14:paraId="13899233" w14:textId="7E7EA716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FBA6E98" w14:textId="4682B0CE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rFonts w:ascii="Calibri" w:hAnsi="Calibri"/>
              </w:rPr>
              <w:t>Metodologías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provisiones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grupales</w:t>
            </w:r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0C1A41B0" w14:textId="6E5555E9" w:rsidR="004D2F75" w:rsidRDefault="004D2F75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los activos.(Cod</w:t>
      </w:r>
      <w:r w:rsidR="007B6951">
        <w:rPr>
          <w:rFonts w:ascii="Times New Roman"/>
          <w:i/>
          <w:sz w:val="20"/>
        </w:rPr>
        <w:t>.</w:t>
      </w:r>
      <w:r>
        <w:rPr>
          <w:rFonts w:ascii="Times New Roman"/>
          <w:i/>
          <w:sz w:val="20"/>
        </w:rPr>
        <w:t>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A51696" w14:paraId="4A589329" w14:textId="77777777" w:rsidTr="00CD491D">
        <w:trPr>
          <w:trHeight w:val="244"/>
        </w:trPr>
        <w:tc>
          <w:tcPr>
            <w:tcW w:w="1414" w:type="dxa"/>
          </w:tcPr>
          <w:p w14:paraId="282A93A1" w14:textId="541316F3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527131BD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72C5DCDB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10C0AA79" w14:textId="1B6A014C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A51696" w14:paraId="3E42C51A" w14:textId="77777777" w:rsidTr="00CD491D">
        <w:trPr>
          <w:trHeight w:val="242"/>
        </w:trPr>
        <w:tc>
          <w:tcPr>
            <w:tcW w:w="1414" w:type="dxa"/>
          </w:tcPr>
          <w:p w14:paraId="4312765E" w14:textId="11657CCF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12B7F9D2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5796F194" w:rsidR="00A51696" w:rsidRPr="001A69AC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Número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interno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identificación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0B25A54A" w14:textId="2E4C5080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A51696" w14:paraId="7B30F303" w14:textId="77777777" w:rsidTr="00CD491D">
        <w:trPr>
          <w:trHeight w:val="242"/>
        </w:trPr>
        <w:tc>
          <w:tcPr>
            <w:tcW w:w="1414" w:type="dxa"/>
          </w:tcPr>
          <w:p w14:paraId="22903949" w14:textId="148EF9D2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01AE50E1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11AF7F6F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549" w:type="dxa"/>
          </w:tcPr>
          <w:p w14:paraId="655EA6C6" w14:textId="055532C2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A51696" w14:paraId="2BD9FA93" w14:textId="77777777" w:rsidTr="00CD491D">
        <w:trPr>
          <w:trHeight w:val="244"/>
        </w:trPr>
        <w:tc>
          <w:tcPr>
            <w:tcW w:w="1414" w:type="dxa"/>
          </w:tcPr>
          <w:p w14:paraId="1FE7A850" w14:textId="119807BD" w:rsidR="00A51696" w:rsidRDefault="00A51696" w:rsidP="00A5169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54B970A8" w:rsidR="00A51696" w:rsidRDefault="00A51696" w:rsidP="00A5169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1A22BB13" w:rsidR="00A51696" w:rsidRDefault="00A51696" w:rsidP="00A5169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</w:p>
        </w:tc>
        <w:tc>
          <w:tcPr>
            <w:tcW w:w="2549" w:type="dxa"/>
          </w:tcPr>
          <w:p w14:paraId="65CAB04A" w14:textId="6EA61558" w:rsidR="00A51696" w:rsidRDefault="00A51696" w:rsidP="00A5169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A51696" w14:paraId="3FA71E00" w14:textId="77777777" w:rsidTr="00CD491D">
        <w:trPr>
          <w:trHeight w:val="242"/>
        </w:trPr>
        <w:tc>
          <w:tcPr>
            <w:tcW w:w="1414" w:type="dxa"/>
          </w:tcPr>
          <w:p w14:paraId="646E9E42" w14:textId="7F173CBB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44A0D7E0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68F75C3A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Cartera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5101730A" w14:textId="564544E7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7CFD411C" w14:textId="77777777" w:rsidTr="00CD491D">
        <w:trPr>
          <w:trHeight w:val="244"/>
        </w:trPr>
        <w:tc>
          <w:tcPr>
            <w:tcW w:w="1414" w:type="dxa"/>
          </w:tcPr>
          <w:p w14:paraId="0936B7E6" w14:textId="264059C4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339BA7D" w14:textId="2CDCE747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B40F46" w14:textId="13F391AC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1EBABD4F" w14:textId="5851C9B6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553BFE43" w14:textId="77777777" w:rsidTr="00CD491D">
        <w:trPr>
          <w:trHeight w:val="242"/>
        </w:trPr>
        <w:tc>
          <w:tcPr>
            <w:tcW w:w="1414" w:type="dxa"/>
          </w:tcPr>
          <w:p w14:paraId="1AB7BEF8" w14:textId="20F1918A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625E3DF" w14:textId="51A40E59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A3A932" w14:textId="03263D47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Cartera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549" w:type="dxa"/>
          </w:tcPr>
          <w:p w14:paraId="0F9EAC13" w14:textId="20F7E3D4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5DA47E37" w14:textId="77777777" w:rsidTr="00CD491D">
        <w:trPr>
          <w:trHeight w:val="244"/>
        </w:trPr>
        <w:tc>
          <w:tcPr>
            <w:tcW w:w="1414" w:type="dxa"/>
          </w:tcPr>
          <w:p w14:paraId="7996345E" w14:textId="593AE4D2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263E6CC" w14:textId="343ECDC8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99E246" w14:textId="29292854" w:rsidR="00A51696" w:rsidRPr="001A69AC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Provisión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sobre</w:t>
            </w:r>
            <w:r w:rsidRPr="001A69AC">
              <w:rPr>
                <w:spacing w:val="-6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cartera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en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338A59D1" w14:textId="451E54C0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08DA37A4" w14:textId="77777777" w:rsidTr="00CD491D">
        <w:trPr>
          <w:trHeight w:val="241"/>
        </w:trPr>
        <w:tc>
          <w:tcPr>
            <w:tcW w:w="1414" w:type="dxa"/>
          </w:tcPr>
          <w:p w14:paraId="0A8AF547" w14:textId="79AAC0CE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FF04A7C" w14:textId="50068120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66388A" w14:textId="724F2A87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Monto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activo</w:t>
            </w:r>
          </w:p>
        </w:tc>
        <w:tc>
          <w:tcPr>
            <w:tcW w:w="2549" w:type="dxa"/>
          </w:tcPr>
          <w:p w14:paraId="3C93B02B" w14:textId="69A7F327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46E45505" w14:textId="77777777" w:rsidTr="00CD491D">
        <w:trPr>
          <w:trHeight w:val="486"/>
        </w:trPr>
        <w:tc>
          <w:tcPr>
            <w:tcW w:w="1414" w:type="dxa"/>
          </w:tcPr>
          <w:p w14:paraId="36955623" w14:textId="78322BC4" w:rsidR="00A51696" w:rsidRDefault="00A51696" w:rsidP="00A5169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A16421A" w14:textId="3FBE048C" w:rsidR="00A51696" w:rsidRDefault="00A51696" w:rsidP="00A5169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F29A90" w14:textId="4EBB196E" w:rsidR="00A51696" w:rsidRPr="004D2F75" w:rsidRDefault="00A51696" w:rsidP="00A51696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10206C38" w14:textId="68B60D2D" w:rsidR="00A51696" w:rsidRDefault="00A51696" w:rsidP="00A516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A51696" w14:paraId="7D6BF4EB" w14:textId="77777777" w:rsidTr="00CD491D">
        <w:trPr>
          <w:trHeight w:val="485"/>
        </w:trPr>
        <w:tc>
          <w:tcPr>
            <w:tcW w:w="1414" w:type="dxa"/>
          </w:tcPr>
          <w:p w14:paraId="409E6EE4" w14:textId="3030B7B9" w:rsidR="00A51696" w:rsidRDefault="00A51696" w:rsidP="00A51696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9110503" w14:textId="55D8E9F1" w:rsidR="00A51696" w:rsidRDefault="00A51696" w:rsidP="00A51696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F9F1F2" w14:textId="266451A7" w:rsidR="00A51696" w:rsidRPr="004D2F75" w:rsidRDefault="00A51696" w:rsidP="00A5169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Fecha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desembolso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5BC3B10C" w14:textId="37B0E88F" w:rsidR="00A51696" w:rsidRDefault="00A51696" w:rsidP="00A51696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A51696" w14:paraId="050BE246" w14:textId="77777777" w:rsidTr="00CD491D">
        <w:trPr>
          <w:trHeight w:val="484"/>
        </w:trPr>
        <w:tc>
          <w:tcPr>
            <w:tcW w:w="1414" w:type="dxa"/>
          </w:tcPr>
          <w:p w14:paraId="319FDA3A" w14:textId="79151889" w:rsidR="00A51696" w:rsidRDefault="00A51696" w:rsidP="00A51696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C83AA7A" w14:textId="7CCEC3E8" w:rsidR="00A51696" w:rsidRDefault="00A51696" w:rsidP="00A51696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2FE821" w14:textId="346C8F62" w:rsidR="00A51696" w:rsidRPr="004D2F75" w:rsidRDefault="00A51696" w:rsidP="00A5169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Fecha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primer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vencimiento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42E923B6" w14:textId="08AE7EF6" w:rsidR="00A51696" w:rsidRDefault="00A51696" w:rsidP="00A5169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A51696" w14:paraId="3F0558B2" w14:textId="77777777" w:rsidTr="00CD491D">
        <w:trPr>
          <w:trHeight w:val="244"/>
        </w:trPr>
        <w:tc>
          <w:tcPr>
            <w:tcW w:w="1414" w:type="dxa"/>
          </w:tcPr>
          <w:p w14:paraId="33F45326" w14:textId="7E5BC537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F26A9BA" w14:textId="080E4BF7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4A2501" w14:textId="30F4D74D" w:rsidR="00A51696" w:rsidRPr="004D2F75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Fecha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último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vencimiento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3C7A6870" w14:textId="2B3C3F8F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F(08)</w:t>
            </w:r>
          </w:p>
        </w:tc>
      </w:tr>
      <w:tr w:rsidR="00A51696" w14:paraId="0F4A8441" w14:textId="77777777" w:rsidTr="00CD491D">
        <w:trPr>
          <w:trHeight w:val="241"/>
        </w:trPr>
        <w:tc>
          <w:tcPr>
            <w:tcW w:w="1414" w:type="dxa"/>
          </w:tcPr>
          <w:p w14:paraId="4B286D7E" w14:textId="782D9941" w:rsidR="00A51696" w:rsidRDefault="00A51696" w:rsidP="00A5169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8FD69E4" w14:textId="7DBADF0E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437FA" w14:textId="39B7D676" w:rsidR="00A51696" w:rsidRPr="004D2F75" w:rsidRDefault="00A51696" w:rsidP="00A5169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</w:p>
        </w:tc>
        <w:tc>
          <w:tcPr>
            <w:tcW w:w="2549" w:type="dxa"/>
          </w:tcPr>
          <w:p w14:paraId="54745E17" w14:textId="2E40A7E8" w:rsidR="00A51696" w:rsidRDefault="00A51696" w:rsidP="00A5169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51696" w14:paraId="296561BF" w14:textId="77777777" w:rsidTr="00CD491D">
        <w:trPr>
          <w:trHeight w:val="244"/>
        </w:trPr>
        <w:tc>
          <w:tcPr>
            <w:tcW w:w="1414" w:type="dxa"/>
          </w:tcPr>
          <w:p w14:paraId="38C07AAB" w14:textId="2FA3F5AC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4B2ECFC8" w14:textId="6ED7945B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E60771" w14:textId="7F5E5679" w:rsidR="00A51696" w:rsidRPr="001A69AC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Periodicidad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los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vencimientos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</w:t>
            </w:r>
          </w:p>
        </w:tc>
        <w:tc>
          <w:tcPr>
            <w:tcW w:w="2549" w:type="dxa"/>
          </w:tcPr>
          <w:p w14:paraId="5CB86772" w14:textId="619C9DA4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51696" w14:paraId="3F9861D3" w14:textId="77777777" w:rsidTr="00CD491D">
        <w:trPr>
          <w:trHeight w:val="484"/>
        </w:trPr>
        <w:tc>
          <w:tcPr>
            <w:tcW w:w="1414" w:type="dxa"/>
          </w:tcPr>
          <w:p w14:paraId="3163B45B" w14:textId="70B4AB26" w:rsidR="00A51696" w:rsidRDefault="00A51696" w:rsidP="00A51696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90AC3F9" w14:textId="283E1ADD" w:rsidR="00A51696" w:rsidRDefault="00A51696" w:rsidP="00A5169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0D1B26" w14:textId="2227E63A" w:rsidR="00A51696" w:rsidRPr="004D2F75" w:rsidRDefault="00A51696" w:rsidP="00A51696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Situación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</w:p>
        </w:tc>
        <w:tc>
          <w:tcPr>
            <w:tcW w:w="2549" w:type="dxa"/>
          </w:tcPr>
          <w:p w14:paraId="4AD745AA" w14:textId="00BDE111" w:rsidR="00A51696" w:rsidRDefault="00A51696" w:rsidP="00A516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A51696" w14:paraId="6987C71C" w14:textId="77777777" w:rsidTr="00CD491D">
        <w:trPr>
          <w:trHeight w:val="244"/>
        </w:trPr>
        <w:tc>
          <w:tcPr>
            <w:tcW w:w="1414" w:type="dxa"/>
          </w:tcPr>
          <w:p w14:paraId="53EDB80A" w14:textId="572259FE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1BA300C" w14:textId="3BF6EF45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D22316" w14:textId="176FB433" w:rsidR="00A51696" w:rsidRPr="004D2F75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Días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morosidad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</w:t>
            </w:r>
            <w:r w:rsidRPr="001A69AC">
              <w:rPr>
                <w:spacing w:val="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1E98DDF5" w14:textId="211F03C7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A51696" w14:paraId="020E03E8" w14:textId="77777777" w:rsidTr="00CD491D">
        <w:trPr>
          <w:trHeight w:val="244"/>
        </w:trPr>
        <w:tc>
          <w:tcPr>
            <w:tcW w:w="1414" w:type="dxa"/>
          </w:tcPr>
          <w:p w14:paraId="3160F3E4" w14:textId="3DE0BA71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6F794F30" w14:textId="715D5006" w:rsidR="00A51696" w:rsidRDefault="00A51696" w:rsidP="00A51696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BDFE1B8" w14:textId="23D3E141" w:rsidR="00A51696" w:rsidRPr="004D2F75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Metodología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determinación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76E31E4A" w14:textId="127543D2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A51696" w14:paraId="53788939" w14:textId="77777777" w:rsidTr="00CD491D">
        <w:trPr>
          <w:trHeight w:val="244"/>
        </w:trPr>
        <w:tc>
          <w:tcPr>
            <w:tcW w:w="1414" w:type="dxa"/>
          </w:tcPr>
          <w:p w14:paraId="18FA0337" w14:textId="37B79486" w:rsidR="00A51696" w:rsidRDefault="00A51696" w:rsidP="00A5169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425" w:type="dxa"/>
          </w:tcPr>
          <w:p w14:paraId="4A5A186A" w14:textId="18C9AC3A" w:rsidR="00A51696" w:rsidRDefault="00A51696" w:rsidP="00A51696">
            <w:pPr>
              <w:pStyle w:val="TableParagraph"/>
              <w:spacing w:line="224" w:lineRule="exact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D6786A0" w14:textId="0BE0F4DB" w:rsidR="00A51696" w:rsidRPr="004D2F75" w:rsidRDefault="00A51696" w:rsidP="00A51696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07A4AC74" w14:textId="76C195D2" w:rsidR="00A51696" w:rsidRDefault="00A51696" w:rsidP="00A5169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X(01</w:t>
            </w:r>
            <w:r w:rsidR="00025556">
              <w:rPr>
                <w:sz w:val="20"/>
              </w:rPr>
              <w:t>)</w:t>
            </w:r>
          </w:p>
        </w:tc>
      </w:tr>
    </w:tbl>
    <w:p w14:paraId="18EE657A" w14:textId="31F36CF4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 w:rsidR="00A51696">
        <w:t>158</w:t>
      </w:r>
      <w:r>
        <w:rPr>
          <w:spacing w:val="-2"/>
        </w:rPr>
        <w:t xml:space="preserve"> </w:t>
      </w:r>
      <w:r>
        <w:t>Bytes</w:t>
      </w:r>
    </w:p>
    <w:p w14:paraId="0CB7A6CE" w14:textId="77777777" w:rsidR="004D2F75" w:rsidRDefault="004D2F75" w:rsidP="004D2F75">
      <w:pPr>
        <w:sectPr w:rsidR="004D2F75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7C86EA20" w14:textId="61DA7727" w:rsidR="004D2F75" w:rsidRDefault="004D2F75" w:rsidP="004D2F75">
      <w:pPr>
        <w:pStyle w:val="Prrafodelista"/>
        <w:numPr>
          <w:ilvl w:val="5"/>
          <w:numId w:val="46"/>
        </w:numPr>
        <w:tabs>
          <w:tab w:val="left" w:pos="1349"/>
        </w:tabs>
        <w:spacing w:before="9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contingentes.(Cod.2)</w:t>
      </w:r>
    </w:p>
    <w:p w14:paraId="5ED0BDCB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9777" w:type="dxa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A51696" w14:paraId="3711FB88" w14:textId="77777777" w:rsidTr="00A51696">
        <w:trPr>
          <w:trHeight w:val="268"/>
        </w:trPr>
        <w:tc>
          <w:tcPr>
            <w:tcW w:w="1414" w:type="dxa"/>
          </w:tcPr>
          <w:p w14:paraId="090DEB71" w14:textId="3F7BE19F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760E0798" w14:textId="156B88C9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3463F3E" w14:textId="016DCECA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549" w:type="dxa"/>
          </w:tcPr>
          <w:p w14:paraId="08F4EC18" w14:textId="39CA636B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9(01)</w:t>
            </w:r>
          </w:p>
        </w:tc>
      </w:tr>
      <w:tr w:rsidR="00A51696" w14:paraId="0F8C1842" w14:textId="77777777" w:rsidTr="00A51696">
        <w:trPr>
          <w:trHeight w:val="268"/>
        </w:trPr>
        <w:tc>
          <w:tcPr>
            <w:tcW w:w="1414" w:type="dxa"/>
          </w:tcPr>
          <w:p w14:paraId="47EB6DB1" w14:textId="6675E9AF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DDBFE9C" w14:textId="1E153106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BC3824F" w14:textId="49157040" w:rsidR="00A51696" w:rsidRPr="001A69AC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Número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interno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identificación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466AF028" w14:textId="0E8D697E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X(30)</w:t>
            </w:r>
          </w:p>
        </w:tc>
      </w:tr>
      <w:tr w:rsidR="00A51696" w14:paraId="5C66E11E" w14:textId="77777777" w:rsidTr="00A51696">
        <w:trPr>
          <w:trHeight w:val="268"/>
        </w:trPr>
        <w:tc>
          <w:tcPr>
            <w:tcW w:w="1414" w:type="dxa"/>
          </w:tcPr>
          <w:p w14:paraId="0C8B5AC5" w14:textId="52BDDDF4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925F348" w14:textId="579D0C45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F30872" w14:textId="144DED4D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549" w:type="dxa"/>
          </w:tcPr>
          <w:p w14:paraId="4997B77C" w14:textId="58D4836E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R(09)VX(01)</w:t>
            </w:r>
          </w:p>
        </w:tc>
      </w:tr>
      <w:tr w:rsidR="00A51696" w14:paraId="00F29C42" w14:textId="77777777" w:rsidTr="00A51696">
        <w:trPr>
          <w:trHeight w:val="268"/>
        </w:trPr>
        <w:tc>
          <w:tcPr>
            <w:tcW w:w="1414" w:type="dxa"/>
          </w:tcPr>
          <w:p w14:paraId="71D72A44" w14:textId="31E6306B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67D61E5" w14:textId="2D0D6569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3217D4F" w14:textId="50C2437A" w:rsidR="00A51696" w:rsidRDefault="00A51696" w:rsidP="00A51696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crédito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contingente</w:t>
            </w:r>
          </w:p>
        </w:tc>
        <w:tc>
          <w:tcPr>
            <w:tcW w:w="2549" w:type="dxa"/>
          </w:tcPr>
          <w:p w14:paraId="66D127D9" w14:textId="6696DE1D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9(02)</w:t>
            </w:r>
          </w:p>
        </w:tc>
      </w:tr>
      <w:tr w:rsidR="00A51696" w14:paraId="019AA718" w14:textId="77777777" w:rsidTr="00A51696">
        <w:trPr>
          <w:trHeight w:val="268"/>
        </w:trPr>
        <w:tc>
          <w:tcPr>
            <w:tcW w:w="1414" w:type="dxa"/>
          </w:tcPr>
          <w:p w14:paraId="76613D15" w14:textId="12D2367E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B7135CF" w14:textId="69166A3B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2A09DD" w14:textId="509B04C5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>
              <w:rPr>
                <w:sz w:val="20"/>
              </w:rPr>
              <w:t>Créditos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contingentes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cartera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14C91797" w14:textId="7EAEE722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04768317" w14:textId="77777777" w:rsidTr="00A51696">
        <w:trPr>
          <w:trHeight w:val="537"/>
        </w:trPr>
        <w:tc>
          <w:tcPr>
            <w:tcW w:w="1414" w:type="dxa"/>
          </w:tcPr>
          <w:p w14:paraId="62E377A3" w14:textId="130BDA5A" w:rsidR="00A51696" w:rsidRDefault="00A51696" w:rsidP="00A51696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61E5579D" w14:textId="306FE9BC" w:rsidR="00A51696" w:rsidRDefault="00A51696" w:rsidP="00A5169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5C088BB" w14:textId="0DF6CCEF" w:rsidR="00A51696" w:rsidRPr="001A69AC" w:rsidRDefault="00A51696" w:rsidP="00A51696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Monto</w:t>
            </w:r>
            <w:r w:rsidRPr="001A69AC">
              <w:rPr>
                <w:spacing w:val="3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3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exposición</w:t>
            </w:r>
            <w:r w:rsidRPr="001A69AC">
              <w:rPr>
                <w:spacing w:val="3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3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créditos</w:t>
            </w:r>
            <w:r w:rsidRPr="001A69AC">
              <w:rPr>
                <w:spacing w:val="3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contingentes</w:t>
            </w:r>
            <w:r w:rsidRPr="001A69AC">
              <w:rPr>
                <w:spacing w:val="3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cartera</w:t>
            </w:r>
            <w:r w:rsidRPr="001A69AC">
              <w:rPr>
                <w:spacing w:val="-67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normal</w:t>
            </w:r>
          </w:p>
        </w:tc>
        <w:tc>
          <w:tcPr>
            <w:tcW w:w="2549" w:type="dxa"/>
          </w:tcPr>
          <w:p w14:paraId="21E5B5A7" w14:textId="0E64DF24" w:rsidR="00A51696" w:rsidRDefault="00A51696" w:rsidP="00A5169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13F8D658" w14:textId="77777777" w:rsidTr="00A51696">
        <w:trPr>
          <w:trHeight w:val="268"/>
        </w:trPr>
        <w:tc>
          <w:tcPr>
            <w:tcW w:w="1414" w:type="dxa"/>
          </w:tcPr>
          <w:p w14:paraId="518FBE67" w14:textId="46770FA1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2886657" w14:textId="5FD5D9D0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CAC0D2" w14:textId="0EEDD9CD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cartera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</w:tc>
        <w:tc>
          <w:tcPr>
            <w:tcW w:w="2549" w:type="dxa"/>
          </w:tcPr>
          <w:p w14:paraId="1E53E805" w14:textId="271AC170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745AC6A9" w14:textId="77777777" w:rsidTr="00A51696">
        <w:trPr>
          <w:trHeight w:val="268"/>
        </w:trPr>
        <w:tc>
          <w:tcPr>
            <w:tcW w:w="1414" w:type="dxa"/>
          </w:tcPr>
          <w:p w14:paraId="4C43AF3B" w14:textId="4E3E91EA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5BA64C4A" w14:textId="666D1DCA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C99544" w14:textId="7E8AF792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Créditos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contingentes</w:t>
            </w:r>
            <w:r w:rsidRPr="001A69AC">
              <w:rPr>
                <w:spacing w:val="-7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cartera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en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71701822" w14:textId="62A727DD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4A4DF863" w14:textId="77777777" w:rsidTr="00A51696">
        <w:trPr>
          <w:trHeight w:val="268"/>
        </w:trPr>
        <w:tc>
          <w:tcPr>
            <w:tcW w:w="1414" w:type="dxa"/>
          </w:tcPr>
          <w:p w14:paraId="59843A67" w14:textId="466ED3D6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40C168BF" w14:textId="31468E1F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6DC2D5E" w14:textId="40289326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Provisión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sobre</w:t>
            </w:r>
            <w:r w:rsidRPr="001A69AC">
              <w:rPr>
                <w:spacing w:val="-6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cartera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en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57C56203" w14:textId="2FB05A9A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25E87AEE" w14:textId="77777777" w:rsidTr="00A51696">
        <w:trPr>
          <w:trHeight w:val="268"/>
        </w:trPr>
        <w:tc>
          <w:tcPr>
            <w:tcW w:w="1414" w:type="dxa"/>
          </w:tcPr>
          <w:p w14:paraId="2C3ECC00" w14:textId="14A546D6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0024F445" w14:textId="13620485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BBAD7F" w14:textId="6016CFEF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Monto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original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crédito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contingente</w:t>
            </w:r>
          </w:p>
        </w:tc>
        <w:tc>
          <w:tcPr>
            <w:tcW w:w="2549" w:type="dxa"/>
          </w:tcPr>
          <w:p w14:paraId="4EFB9DFB" w14:textId="6E8C5746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9(14)</w:t>
            </w:r>
          </w:p>
        </w:tc>
      </w:tr>
      <w:tr w:rsidR="00A51696" w14:paraId="02891CED" w14:textId="77777777" w:rsidTr="00A51696">
        <w:trPr>
          <w:trHeight w:val="268"/>
        </w:trPr>
        <w:tc>
          <w:tcPr>
            <w:tcW w:w="1414" w:type="dxa"/>
          </w:tcPr>
          <w:p w14:paraId="62C0C0A5" w14:textId="3CEC7B89" w:rsidR="00A51696" w:rsidRDefault="00A51696" w:rsidP="00A51696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7AB5F06" w14:textId="1B31AD57" w:rsidR="00A51696" w:rsidRDefault="00A51696" w:rsidP="00A5169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691DEE" w14:textId="5FE0CD69" w:rsidR="00A51696" w:rsidRPr="004D2F75" w:rsidRDefault="00A51696" w:rsidP="00A51696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1A69AC">
              <w:rPr>
                <w:sz w:val="20"/>
                <w:lang w:val="es-CL"/>
              </w:rPr>
              <w:t>Metodología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determinación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provisiones</w:t>
            </w:r>
          </w:p>
        </w:tc>
        <w:tc>
          <w:tcPr>
            <w:tcW w:w="2549" w:type="dxa"/>
          </w:tcPr>
          <w:p w14:paraId="6FAE0881" w14:textId="670DAE61" w:rsidR="00A51696" w:rsidRDefault="00A51696" w:rsidP="00A51696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sz w:val="20"/>
              </w:rPr>
              <w:t>9(01)</w:t>
            </w:r>
          </w:p>
        </w:tc>
      </w:tr>
      <w:tr w:rsidR="00A51696" w14:paraId="4A24860D" w14:textId="77777777" w:rsidTr="00A51696">
        <w:trPr>
          <w:trHeight w:val="268"/>
        </w:trPr>
        <w:tc>
          <w:tcPr>
            <w:tcW w:w="1414" w:type="dxa"/>
          </w:tcPr>
          <w:p w14:paraId="61275E7A" w14:textId="5A1943BD" w:rsidR="00A51696" w:rsidRDefault="00A51696" w:rsidP="00A51696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3E6058DF" w14:textId="77D82C6F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13E38BC" w14:textId="6091CDEE" w:rsidR="00A51696" w:rsidRPr="004D2F75" w:rsidRDefault="00A51696" w:rsidP="00A51696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549" w:type="dxa"/>
          </w:tcPr>
          <w:p w14:paraId="1B132FFC" w14:textId="193763BE" w:rsidR="00A51696" w:rsidRDefault="00A51696" w:rsidP="00A51696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sz w:val="20"/>
              </w:rPr>
              <w:t>X(30)</w:t>
            </w:r>
          </w:p>
        </w:tc>
      </w:tr>
    </w:tbl>
    <w:p w14:paraId="46ADC267" w14:textId="5CDF5F8C" w:rsidR="004D2F75" w:rsidRDefault="004D2F75" w:rsidP="004D2F75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 w:rsidR="00A51696">
        <w:t>158</w:t>
      </w:r>
      <w:r>
        <w:t xml:space="preserve"> Bytes</w:t>
      </w:r>
    </w:p>
    <w:p w14:paraId="1307C62F" w14:textId="77777777" w:rsidR="004D2F75" w:rsidRDefault="004D2F75" w:rsidP="004D2F75">
      <w:pPr>
        <w:pStyle w:val="Textoindependiente"/>
        <w:spacing w:before="11"/>
        <w:rPr>
          <w:sz w:val="19"/>
        </w:rPr>
      </w:pPr>
    </w:p>
    <w:p w14:paraId="5390F2B6" w14:textId="56272ACF" w:rsidR="009579FE" w:rsidRDefault="009579FE" w:rsidP="009579FE">
      <w:pPr>
        <w:tabs>
          <w:tab w:val="left" w:pos="1349"/>
        </w:tabs>
        <w:ind w:left="212"/>
        <w:rPr>
          <w:rFonts w:ascii="Times New Roman"/>
          <w:i/>
          <w:sz w:val="20"/>
        </w:rPr>
      </w:pPr>
      <w:r w:rsidRPr="009579FE">
        <w:rPr>
          <w:rFonts w:ascii="Times New Roman"/>
          <w:i/>
          <w:sz w:val="20"/>
        </w:rPr>
        <w:t>Registros</w:t>
      </w:r>
      <w:r w:rsidRPr="009579FE">
        <w:rPr>
          <w:rFonts w:ascii="Times New Roman"/>
          <w:i/>
          <w:spacing w:val="-3"/>
          <w:sz w:val="20"/>
        </w:rPr>
        <w:t xml:space="preserve"> </w:t>
      </w:r>
      <w:r w:rsidRPr="009579FE">
        <w:rPr>
          <w:rFonts w:ascii="Times New Roman"/>
          <w:i/>
          <w:sz w:val="20"/>
        </w:rPr>
        <w:t>para informar avales</w:t>
      </w:r>
      <w:r w:rsidRPr="009579FE">
        <w:rPr>
          <w:rFonts w:ascii="Times New Roman"/>
          <w:i/>
          <w:spacing w:val="-2"/>
          <w:sz w:val="20"/>
        </w:rPr>
        <w:t xml:space="preserve"> </w:t>
      </w:r>
      <w:r w:rsidRPr="009579FE">
        <w:rPr>
          <w:rFonts w:ascii="Times New Roman"/>
          <w:i/>
          <w:sz w:val="20"/>
        </w:rPr>
        <w:t>calificados</w:t>
      </w:r>
      <w:r>
        <w:rPr>
          <w:rFonts w:ascii="Times New Roman"/>
          <w:i/>
          <w:sz w:val="20"/>
        </w:rPr>
        <w:t>(Cod.03)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9579FE" w14:paraId="16241DF7" w14:textId="77777777" w:rsidTr="0000205B">
        <w:trPr>
          <w:trHeight w:val="268"/>
        </w:trPr>
        <w:tc>
          <w:tcPr>
            <w:tcW w:w="1414" w:type="dxa"/>
          </w:tcPr>
          <w:p w14:paraId="0BFBA161" w14:textId="77777777" w:rsidR="009579FE" w:rsidRDefault="009579F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4F6ACF11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4F96AE4B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registro</w:t>
            </w:r>
          </w:p>
        </w:tc>
        <w:tc>
          <w:tcPr>
            <w:tcW w:w="2125" w:type="dxa"/>
          </w:tcPr>
          <w:p w14:paraId="62A95B65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9579FE" w14:paraId="49594531" w14:textId="77777777" w:rsidTr="0000205B">
        <w:trPr>
          <w:trHeight w:val="268"/>
        </w:trPr>
        <w:tc>
          <w:tcPr>
            <w:tcW w:w="1414" w:type="dxa"/>
          </w:tcPr>
          <w:p w14:paraId="029E5245" w14:textId="77777777" w:rsidR="009579FE" w:rsidRDefault="009579F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0EC6C3C3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7A50C723" w14:textId="77777777" w:rsidR="009579FE" w:rsidRPr="001A69AC" w:rsidRDefault="009579FE" w:rsidP="0000205B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1A69AC">
              <w:rPr>
                <w:rFonts w:ascii="Calibri" w:hAnsi="Calibri"/>
                <w:lang w:val="es-CL"/>
              </w:rPr>
              <w:t>Número interno de</w:t>
            </w:r>
            <w:r w:rsidRPr="001A69AC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1A69AC">
              <w:rPr>
                <w:rFonts w:ascii="Calibri" w:hAnsi="Calibri"/>
                <w:lang w:val="es-CL"/>
              </w:rPr>
              <w:t>identificación</w:t>
            </w:r>
            <w:r w:rsidRPr="001A69A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1A69AC">
              <w:rPr>
                <w:rFonts w:ascii="Calibri" w:hAnsi="Calibri"/>
                <w:lang w:val="es-CL"/>
              </w:rPr>
              <w:t>de</w:t>
            </w:r>
            <w:r w:rsidRPr="001A69AC">
              <w:rPr>
                <w:rFonts w:ascii="Calibri" w:hAnsi="Calibri"/>
                <w:spacing w:val="1"/>
                <w:lang w:val="es-CL"/>
              </w:rPr>
              <w:t xml:space="preserve"> </w:t>
            </w:r>
            <w:r w:rsidRPr="001A69AC">
              <w:rPr>
                <w:rFonts w:ascii="Calibri" w:hAnsi="Calibri"/>
                <w:lang w:val="es-CL"/>
              </w:rPr>
              <w:t>la</w:t>
            </w:r>
            <w:r w:rsidRPr="001A69AC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1A69AC">
              <w:rPr>
                <w:rFonts w:ascii="Calibri" w:hAnsi="Calibri"/>
                <w:lang w:val="es-CL"/>
              </w:rPr>
              <w:t>operación</w:t>
            </w:r>
            <w:r w:rsidRPr="001A69AC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1A69AC">
              <w:rPr>
                <w:rFonts w:ascii="Calibri" w:hAnsi="Calibri"/>
                <w:lang w:val="es-CL"/>
              </w:rPr>
              <w:t>avalada</w:t>
            </w:r>
          </w:p>
        </w:tc>
        <w:tc>
          <w:tcPr>
            <w:tcW w:w="2125" w:type="dxa"/>
          </w:tcPr>
          <w:p w14:paraId="07F47C82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9579FE" w14:paraId="0012C0A3" w14:textId="77777777" w:rsidTr="0000205B">
        <w:trPr>
          <w:trHeight w:val="268"/>
        </w:trPr>
        <w:tc>
          <w:tcPr>
            <w:tcW w:w="1414" w:type="dxa"/>
          </w:tcPr>
          <w:p w14:paraId="00C04AF6" w14:textId="77777777" w:rsidR="009579FE" w:rsidRDefault="009579FE" w:rsidP="0000205B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C0870E4" w14:textId="77777777" w:rsidR="009579FE" w:rsidRDefault="009579FE" w:rsidP="0000205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1ADFDD82" w14:textId="77777777" w:rsidR="009579FE" w:rsidRDefault="009579FE" w:rsidP="0000205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RUT 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aval</w:t>
            </w:r>
          </w:p>
        </w:tc>
        <w:tc>
          <w:tcPr>
            <w:tcW w:w="2125" w:type="dxa"/>
          </w:tcPr>
          <w:p w14:paraId="19417ADA" w14:textId="77777777" w:rsidR="009579FE" w:rsidRDefault="009579FE" w:rsidP="0000205B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9579FE" w14:paraId="0C74C76A" w14:textId="77777777" w:rsidTr="0000205B">
        <w:trPr>
          <w:trHeight w:val="268"/>
        </w:trPr>
        <w:tc>
          <w:tcPr>
            <w:tcW w:w="1414" w:type="dxa"/>
          </w:tcPr>
          <w:p w14:paraId="6A74CC9C" w14:textId="77777777" w:rsidR="009579FE" w:rsidRDefault="009579F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1DDA5AA3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5CD3D7C9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Clasificación</w:t>
            </w:r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aval</w:t>
            </w:r>
          </w:p>
        </w:tc>
        <w:tc>
          <w:tcPr>
            <w:tcW w:w="2125" w:type="dxa"/>
          </w:tcPr>
          <w:p w14:paraId="460A192E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X(02)</w:t>
            </w:r>
          </w:p>
        </w:tc>
      </w:tr>
      <w:tr w:rsidR="009579FE" w14:paraId="65456D96" w14:textId="77777777" w:rsidTr="0000205B">
        <w:trPr>
          <w:trHeight w:val="268"/>
        </w:trPr>
        <w:tc>
          <w:tcPr>
            <w:tcW w:w="1414" w:type="dxa"/>
          </w:tcPr>
          <w:p w14:paraId="7712EED8" w14:textId="77777777" w:rsidR="009579FE" w:rsidRDefault="009579F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2C61BD4C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3CA7C495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Monto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avalado</w:t>
            </w:r>
          </w:p>
        </w:tc>
        <w:tc>
          <w:tcPr>
            <w:tcW w:w="2125" w:type="dxa"/>
          </w:tcPr>
          <w:p w14:paraId="0B2D55E8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9579FE" w14:paraId="40A64099" w14:textId="77777777" w:rsidTr="0000205B">
        <w:trPr>
          <w:trHeight w:val="268"/>
        </w:trPr>
        <w:tc>
          <w:tcPr>
            <w:tcW w:w="1414" w:type="dxa"/>
          </w:tcPr>
          <w:p w14:paraId="3389F832" w14:textId="77777777" w:rsidR="009579FE" w:rsidRDefault="009579FE" w:rsidP="0000205B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F0374CC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52A49FC2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 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aval</w:t>
            </w:r>
          </w:p>
        </w:tc>
        <w:tc>
          <w:tcPr>
            <w:tcW w:w="2125" w:type="dxa"/>
          </w:tcPr>
          <w:p w14:paraId="1091B3AA" w14:textId="77777777" w:rsidR="009579FE" w:rsidRDefault="009579FE" w:rsidP="0000205B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9579FE" w14:paraId="2C47801E" w14:textId="77777777" w:rsidTr="0000205B">
        <w:trPr>
          <w:trHeight w:val="270"/>
        </w:trPr>
        <w:tc>
          <w:tcPr>
            <w:tcW w:w="1414" w:type="dxa"/>
          </w:tcPr>
          <w:p w14:paraId="4508FE21" w14:textId="77777777" w:rsidR="009579FE" w:rsidRDefault="009579FE" w:rsidP="0000205B">
            <w:pPr>
              <w:pStyle w:val="TableParagraph"/>
              <w:spacing w:before="1"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050A1BF2" w14:textId="77777777" w:rsidR="009579FE" w:rsidRDefault="009579FE" w:rsidP="0000205B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814" w:type="dxa"/>
          </w:tcPr>
          <w:p w14:paraId="6FDED23A" w14:textId="77777777" w:rsidR="009579FE" w:rsidRDefault="009579FE" w:rsidP="0000205B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125" w:type="dxa"/>
          </w:tcPr>
          <w:p w14:paraId="5233E791" w14:textId="77777777" w:rsidR="009579FE" w:rsidRDefault="009579FE" w:rsidP="0000205B">
            <w:pPr>
              <w:pStyle w:val="TableParagraph"/>
              <w:spacing w:before="1" w:line="249" w:lineRule="exact"/>
              <w:rPr>
                <w:rFonts w:ascii="Calibri"/>
              </w:rPr>
            </w:pPr>
            <w:r>
              <w:rPr>
                <w:rFonts w:ascii="Calibri"/>
              </w:rPr>
              <w:t>X(99)</w:t>
            </w:r>
          </w:p>
        </w:tc>
      </w:tr>
    </w:tbl>
    <w:p w14:paraId="4E0ABB97" w14:textId="77777777" w:rsidR="009579FE" w:rsidRDefault="009579FE" w:rsidP="009579FE">
      <w:pPr>
        <w:pStyle w:val="Textoindependiente"/>
        <w:ind w:left="212"/>
      </w:pPr>
      <w:r>
        <w:rPr>
          <w:rFonts w:ascii="Calibri"/>
          <w:sz w:val="22"/>
        </w:rPr>
        <w:t>Lar</w:t>
      </w:r>
      <w:r>
        <w:t>go</w:t>
      </w:r>
      <w:r>
        <w:rPr>
          <w:spacing w:val="-5"/>
        </w:rPr>
        <w:t xml:space="preserve"> </w:t>
      </w:r>
      <w:r>
        <w:t>del registro: 158</w:t>
      </w:r>
      <w:r>
        <w:rPr>
          <w:spacing w:val="-1"/>
        </w:rPr>
        <w:t xml:space="preserve"> </w:t>
      </w:r>
      <w:r>
        <w:t>Bytes</w:t>
      </w:r>
    </w:p>
    <w:p w14:paraId="37A22589" w14:textId="2813B7A7" w:rsidR="009579FE" w:rsidRDefault="009579FE" w:rsidP="009579FE">
      <w:pPr>
        <w:tabs>
          <w:tab w:val="left" w:pos="1349"/>
        </w:tabs>
        <w:ind w:left="212"/>
        <w:rPr>
          <w:rFonts w:ascii="Times New Roman"/>
          <w:i/>
          <w:sz w:val="20"/>
        </w:rPr>
      </w:pPr>
    </w:p>
    <w:p w14:paraId="17793C57" w14:textId="210C91B3" w:rsidR="009579FE" w:rsidRDefault="009579FE" w:rsidP="009579FE">
      <w:pPr>
        <w:tabs>
          <w:tab w:val="left" w:pos="1349"/>
        </w:tabs>
        <w:ind w:left="212"/>
        <w:rPr>
          <w:rFonts w:ascii="Times New Roman"/>
          <w:i/>
          <w:sz w:val="20"/>
        </w:rPr>
      </w:pPr>
    </w:p>
    <w:p w14:paraId="0C8199AA" w14:textId="73BA3BE1" w:rsidR="009579FE" w:rsidRPr="00DA4D24" w:rsidRDefault="009579FE" w:rsidP="00DA4D24">
      <w:pPr>
        <w:tabs>
          <w:tab w:val="left" w:pos="1349"/>
        </w:tabs>
        <w:ind w:left="212"/>
        <w:rPr>
          <w:rFonts w:ascii="Times New Roman"/>
          <w:i/>
          <w:sz w:val="20"/>
        </w:rPr>
      </w:pPr>
      <w:r w:rsidRPr="009579FE">
        <w:rPr>
          <w:rFonts w:ascii="Times New Roman" w:hAnsi="Times New Roman"/>
          <w:i/>
          <w:sz w:val="20"/>
        </w:rPr>
        <w:t>Registros</w:t>
      </w:r>
      <w:r w:rsidRPr="009579FE">
        <w:rPr>
          <w:rFonts w:ascii="Times New Roman" w:hAnsi="Times New Roman"/>
          <w:i/>
          <w:spacing w:val="-3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para</w:t>
      </w:r>
      <w:r w:rsidRPr="009579FE">
        <w:rPr>
          <w:rFonts w:ascii="Times New Roman" w:hAnsi="Times New Roman"/>
          <w:i/>
          <w:spacing w:val="-1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informar</w:t>
      </w:r>
      <w:r w:rsidRPr="009579FE">
        <w:rPr>
          <w:rFonts w:ascii="Times New Roman" w:hAnsi="Times New Roman"/>
          <w:i/>
          <w:spacing w:val="1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metodologías</w:t>
      </w:r>
      <w:r w:rsidRPr="009579FE">
        <w:rPr>
          <w:rFonts w:ascii="Times New Roman" w:hAnsi="Times New Roman"/>
          <w:i/>
          <w:spacing w:val="-3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de</w:t>
      </w:r>
      <w:r w:rsidRPr="009579FE">
        <w:rPr>
          <w:rFonts w:ascii="Times New Roman" w:hAnsi="Times New Roman"/>
          <w:i/>
          <w:spacing w:val="-4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provisiones</w:t>
      </w:r>
      <w:r w:rsidRPr="009579FE">
        <w:rPr>
          <w:rFonts w:ascii="Times New Roman" w:hAnsi="Times New Roman"/>
          <w:i/>
          <w:spacing w:val="-2"/>
          <w:sz w:val="20"/>
        </w:rPr>
        <w:t xml:space="preserve"> </w:t>
      </w:r>
      <w:r w:rsidRPr="009579FE">
        <w:rPr>
          <w:rFonts w:ascii="Times New Roman" w:hAnsi="Times New Roman"/>
          <w:i/>
          <w:sz w:val="20"/>
        </w:rPr>
        <w:t>grupales*</w:t>
      </w:r>
      <w:r w:rsidR="00DA4D24">
        <w:rPr>
          <w:rFonts w:ascii="Times New Roman"/>
          <w:i/>
          <w:sz w:val="20"/>
        </w:rPr>
        <w:t>(Cod.4)</w:t>
      </w:r>
    </w:p>
    <w:p w14:paraId="644F42F8" w14:textId="77777777" w:rsidR="009579FE" w:rsidRPr="009579FE" w:rsidRDefault="009579FE" w:rsidP="009579FE">
      <w:pPr>
        <w:pStyle w:val="Prrafodelista"/>
        <w:tabs>
          <w:tab w:val="left" w:pos="1349"/>
        </w:tabs>
        <w:spacing w:before="91" w:after="59"/>
        <w:ind w:left="212" w:right="295" w:firstLine="0"/>
        <w:jc w:val="both"/>
        <w:rPr>
          <w:sz w:val="20"/>
          <w:szCs w:val="20"/>
        </w:rPr>
      </w:pPr>
      <w:r w:rsidRPr="009579FE">
        <w:rPr>
          <w:sz w:val="20"/>
          <w:szCs w:val="20"/>
        </w:rPr>
        <w:t>Este tipo de registro incluirá información referida a las metodologías empleadas para efectos de gestión y/o determinación de provisiones de la cartera evaluada grupalmente, respecto a las operaciones comerciales genéricas, según lo indicado en el numeral 3.1 del Capítulo B-1.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9579FE" w14:paraId="549C7B88" w14:textId="77777777" w:rsidTr="0000205B">
        <w:trPr>
          <w:trHeight w:val="244"/>
        </w:trPr>
        <w:tc>
          <w:tcPr>
            <w:tcW w:w="1414" w:type="dxa"/>
          </w:tcPr>
          <w:p w14:paraId="4FC90F8A" w14:textId="77777777" w:rsidR="009579FE" w:rsidRDefault="009579F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F660D1A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91194D5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</w:p>
        </w:tc>
        <w:tc>
          <w:tcPr>
            <w:tcW w:w="2125" w:type="dxa"/>
          </w:tcPr>
          <w:p w14:paraId="728788EA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579FE" w14:paraId="05939CD7" w14:textId="77777777" w:rsidTr="0000205B">
        <w:trPr>
          <w:trHeight w:val="241"/>
        </w:trPr>
        <w:tc>
          <w:tcPr>
            <w:tcW w:w="1414" w:type="dxa"/>
          </w:tcPr>
          <w:p w14:paraId="123BFA6F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20328A0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E3A53B8" w14:textId="77777777" w:rsidR="009579FE" w:rsidRPr="001A69AC" w:rsidRDefault="009579FE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Número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interno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identificación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operación</w:t>
            </w:r>
          </w:p>
        </w:tc>
        <w:tc>
          <w:tcPr>
            <w:tcW w:w="2125" w:type="dxa"/>
          </w:tcPr>
          <w:p w14:paraId="4EAAB2A1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9579FE" w14:paraId="30DEA421" w14:textId="77777777" w:rsidTr="0000205B">
        <w:trPr>
          <w:trHeight w:val="242"/>
        </w:trPr>
        <w:tc>
          <w:tcPr>
            <w:tcW w:w="1414" w:type="dxa"/>
          </w:tcPr>
          <w:p w14:paraId="0AF48920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23D39C2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1DDBCF6" w14:textId="77777777" w:rsidR="009579FE" w:rsidRPr="001A69AC" w:rsidRDefault="009579FE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Número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interno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identificación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del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grupo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garantizado</w:t>
            </w:r>
          </w:p>
        </w:tc>
        <w:tc>
          <w:tcPr>
            <w:tcW w:w="2125" w:type="dxa"/>
          </w:tcPr>
          <w:p w14:paraId="12A72261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X(30)</w:t>
            </w:r>
          </w:p>
        </w:tc>
      </w:tr>
      <w:tr w:rsidR="009579FE" w14:paraId="18FEA8AE" w14:textId="77777777" w:rsidTr="0000205B">
        <w:trPr>
          <w:trHeight w:val="244"/>
        </w:trPr>
        <w:tc>
          <w:tcPr>
            <w:tcW w:w="1414" w:type="dxa"/>
          </w:tcPr>
          <w:p w14:paraId="684B4500" w14:textId="77777777" w:rsidR="009579FE" w:rsidRDefault="009579FE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2AA307FD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B763978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125" w:type="dxa"/>
          </w:tcPr>
          <w:p w14:paraId="11879227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9579FE" w14:paraId="55D476E2" w14:textId="77777777" w:rsidTr="0000205B">
        <w:trPr>
          <w:trHeight w:val="242"/>
        </w:trPr>
        <w:tc>
          <w:tcPr>
            <w:tcW w:w="1414" w:type="dxa"/>
          </w:tcPr>
          <w:p w14:paraId="7C99CBC3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32AECA7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0C5A367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estándar</w:t>
            </w:r>
          </w:p>
        </w:tc>
        <w:tc>
          <w:tcPr>
            <w:tcW w:w="2125" w:type="dxa"/>
          </w:tcPr>
          <w:p w14:paraId="091A6D01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79FE" w14:paraId="421446FF" w14:textId="77777777" w:rsidTr="0000205B">
        <w:trPr>
          <w:trHeight w:val="244"/>
        </w:trPr>
        <w:tc>
          <w:tcPr>
            <w:tcW w:w="1414" w:type="dxa"/>
          </w:tcPr>
          <w:p w14:paraId="52E1ACCB" w14:textId="77777777" w:rsidR="009579FE" w:rsidRDefault="009579FE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6AEC8C7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A595CBF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Provisión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método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interno</w:t>
            </w:r>
          </w:p>
        </w:tc>
        <w:tc>
          <w:tcPr>
            <w:tcW w:w="2125" w:type="dxa"/>
          </w:tcPr>
          <w:p w14:paraId="0147FF28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79FE" w14:paraId="57E12F60" w14:textId="77777777" w:rsidTr="0000205B">
        <w:trPr>
          <w:trHeight w:val="242"/>
        </w:trPr>
        <w:tc>
          <w:tcPr>
            <w:tcW w:w="1414" w:type="dxa"/>
          </w:tcPr>
          <w:p w14:paraId="1EF47796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39C775B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49BAAEF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Carácter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garantía</w:t>
            </w:r>
          </w:p>
        </w:tc>
        <w:tc>
          <w:tcPr>
            <w:tcW w:w="2125" w:type="dxa"/>
          </w:tcPr>
          <w:p w14:paraId="22F97A9A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9579FE" w14:paraId="746B355B" w14:textId="77777777" w:rsidTr="0000205B">
        <w:trPr>
          <w:trHeight w:val="244"/>
        </w:trPr>
        <w:tc>
          <w:tcPr>
            <w:tcW w:w="1414" w:type="dxa"/>
          </w:tcPr>
          <w:p w14:paraId="74E35003" w14:textId="77777777" w:rsidR="009579FE" w:rsidRDefault="009579F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4F8170A2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3CAE645" w14:textId="77777777" w:rsidR="009579FE" w:rsidRPr="001A69AC" w:rsidRDefault="009579FE" w:rsidP="0000205B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Valor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las</w:t>
            </w:r>
            <w:r w:rsidRPr="001A69AC">
              <w:rPr>
                <w:spacing w:val="-3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garantías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reales</w:t>
            </w:r>
          </w:p>
        </w:tc>
        <w:tc>
          <w:tcPr>
            <w:tcW w:w="2125" w:type="dxa"/>
          </w:tcPr>
          <w:p w14:paraId="09F0C2BB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9579FE" w14:paraId="53223498" w14:textId="77777777" w:rsidTr="0000205B">
        <w:trPr>
          <w:trHeight w:val="242"/>
        </w:trPr>
        <w:tc>
          <w:tcPr>
            <w:tcW w:w="1414" w:type="dxa"/>
          </w:tcPr>
          <w:p w14:paraId="4FEAD174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7E723078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DBA69EB" w14:textId="77777777" w:rsidR="009579FE" w:rsidRPr="001A69AC" w:rsidRDefault="009579FE" w:rsidP="0000205B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1A69AC">
              <w:rPr>
                <w:sz w:val="20"/>
                <w:lang w:val="es-CL"/>
              </w:rPr>
              <w:t>Relación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entre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obligaciones</w:t>
            </w:r>
            <w:r w:rsidRPr="001A69AC">
              <w:rPr>
                <w:spacing w:val="-5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y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el</w:t>
            </w:r>
            <w:r w:rsidRPr="001A69AC">
              <w:rPr>
                <w:spacing w:val="-1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valor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de</w:t>
            </w:r>
            <w:r w:rsidRPr="001A69AC">
              <w:rPr>
                <w:spacing w:val="-4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las</w:t>
            </w:r>
            <w:r w:rsidRPr="001A69AC">
              <w:rPr>
                <w:spacing w:val="-2"/>
                <w:sz w:val="20"/>
                <w:lang w:val="es-CL"/>
              </w:rPr>
              <w:t xml:space="preserve"> </w:t>
            </w:r>
            <w:r w:rsidRPr="001A69AC">
              <w:rPr>
                <w:sz w:val="20"/>
                <w:lang w:val="es-CL"/>
              </w:rPr>
              <w:t>garantías</w:t>
            </w:r>
          </w:p>
        </w:tc>
        <w:tc>
          <w:tcPr>
            <w:tcW w:w="2125" w:type="dxa"/>
          </w:tcPr>
          <w:p w14:paraId="737E6629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9579FE" w14:paraId="3427B0A6" w14:textId="77777777" w:rsidTr="0000205B">
        <w:trPr>
          <w:trHeight w:val="244"/>
        </w:trPr>
        <w:tc>
          <w:tcPr>
            <w:tcW w:w="1414" w:type="dxa"/>
          </w:tcPr>
          <w:p w14:paraId="6248953E" w14:textId="77777777" w:rsidR="009579FE" w:rsidRDefault="009579FE" w:rsidP="0000205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5924631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79B7109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Probabilidad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125" w:type="dxa"/>
          </w:tcPr>
          <w:p w14:paraId="114C38B2" w14:textId="77777777" w:rsidR="009579FE" w:rsidRDefault="009579FE" w:rsidP="0000205B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9579FE" w14:paraId="44282594" w14:textId="77777777" w:rsidTr="0000205B">
        <w:trPr>
          <w:trHeight w:val="242"/>
        </w:trPr>
        <w:tc>
          <w:tcPr>
            <w:tcW w:w="1414" w:type="dxa"/>
          </w:tcPr>
          <w:p w14:paraId="71B09BAE" w14:textId="77777777" w:rsidR="009579FE" w:rsidRDefault="009579FE" w:rsidP="0000205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F515813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EACA01B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incumplimiento</w:t>
            </w:r>
          </w:p>
        </w:tc>
        <w:tc>
          <w:tcPr>
            <w:tcW w:w="2125" w:type="dxa"/>
          </w:tcPr>
          <w:p w14:paraId="0F86DF10" w14:textId="77777777" w:rsidR="009579FE" w:rsidRDefault="009579FE" w:rsidP="0000205B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9579FE" w14:paraId="0118E5EA" w14:textId="77777777" w:rsidTr="0000205B">
        <w:trPr>
          <w:trHeight w:val="242"/>
        </w:trPr>
        <w:tc>
          <w:tcPr>
            <w:tcW w:w="1414" w:type="dxa"/>
          </w:tcPr>
          <w:p w14:paraId="53368484" w14:textId="77777777" w:rsidR="009579FE" w:rsidRDefault="009579FE" w:rsidP="0000205B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6D86AF6A" w14:textId="77777777" w:rsidR="009579FE" w:rsidRDefault="009579FE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3047230" w14:textId="77777777" w:rsidR="009579FE" w:rsidRDefault="009579FE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Pérdida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</w:p>
        </w:tc>
        <w:tc>
          <w:tcPr>
            <w:tcW w:w="2125" w:type="dxa"/>
          </w:tcPr>
          <w:p w14:paraId="3C9D7EDE" w14:textId="77777777" w:rsidR="009579FE" w:rsidRDefault="009579FE" w:rsidP="0000205B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9(01)V9(05)</w:t>
            </w:r>
          </w:p>
        </w:tc>
      </w:tr>
      <w:tr w:rsidR="009579FE" w14:paraId="31F8BE21" w14:textId="77777777" w:rsidTr="0000205B">
        <w:trPr>
          <w:trHeight w:val="244"/>
        </w:trPr>
        <w:tc>
          <w:tcPr>
            <w:tcW w:w="1414" w:type="dxa"/>
          </w:tcPr>
          <w:p w14:paraId="3338FEA0" w14:textId="77777777" w:rsidR="009579FE" w:rsidRDefault="009579FE" w:rsidP="0000205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2C8D17F2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BDC5965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0F5E5BE9" w14:textId="77777777" w:rsidR="009579FE" w:rsidRDefault="009579FE" w:rsidP="0000205B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X(20)</w:t>
            </w:r>
          </w:p>
        </w:tc>
      </w:tr>
    </w:tbl>
    <w:p w14:paraId="2EA2D294" w14:textId="77777777" w:rsidR="009579FE" w:rsidRDefault="009579FE" w:rsidP="009579FE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158</w:t>
      </w:r>
      <w:r>
        <w:rPr>
          <w:spacing w:val="-1"/>
        </w:rPr>
        <w:t xml:space="preserve"> </w:t>
      </w:r>
      <w:r>
        <w:t>Bytes</w:t>
      </w:r>
    </w:p>
    <w:p w14:paraId="063190D6" w14:textId="77777777" w:rsidR="009579FE" w:rsidRPr="009579FE" w:rsidRDefault="009579FE" w:rsidP="009579FE">
      <w:pPr>
        <w:tabs>
          <w:tab w:val="left" w:pos="1349"/>
        </w:tabs>
        <w:rPr>
          <w:rFonts w:ascii="Times New Roman" w:hAnsi="Times New Roman"/>
          <w:i/>
          <w:sz w:val="20"/>
        </w:rPr>
      </w:pPr>
    </w:p>
    <w:p w14:paraId="7A3E4D6D" w14:textId="77777777" w:rsidR="009579FE" w:rsidRPr="009579FE" w:rsidRDefault="009579FE" w:rsidP="009579FE">
      <w:pPr>
        <w:tabs>
          <w:tab w:val="left" w:pos="1349"/>
        </w:tabs>
        <w:ind w:left="212"/>
        <w:rPr>
          <w:rFonts w:ascii="Times New Roman"/>
          <w:i/>
          <w:sz w:val="20"/>
        </w:rPr>
      </w:pPr>
    </w:p>
    <w:p w14:paraId="110FEECD" w14:textId="3D40DB1B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63410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06341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F2AF0" w:rsidRPr="00B537DA" w14:paraId="5841FB63" w14:textId="77777777" w:rsidTr="007F2AF0">
        <w:tc>
          <w:tcPr>
            <w:tcW w:w="595" w:type="dxa"/>
          </w:tcPr>
          <w:bookmarkEnd w:id="6"/>
          <w:p w14:paraId="306AAD90" w14:textId="77777777" w:rsidR="007F2AF0" w:rsidRPr="00B537DA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7912FED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7E85CEE" w14:textId="77777777" w:rsidR="007F2AF0" w:rsidRPr="00B537DA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F2AF0" w:rsidRPr="00B537DA" w14:paraId="26C87331" w14:textId="77777777" w:rsidTr="007F2AF0">
        <w:tc>
          <w:tcPr>
            <w:tcW w:w="595" w:type="dxa"/>
          </w:tcPr>
          <w:p w14:paraId="7655F880" w14:textId="77777777" w:rsidR="007F2AF0" w:rsidRPr="00B537DA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5B2B4A26" w14:textId="77777777" w:rsidR="007F2AF0" w:rsidRPr="00B537DA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F2AF0" w:rsidRPr="00B537DA" w14:paraId="3CCE76E7" w14:textId="77777777" w:rsidTr="007F2AF0">
        <w:tc>
          <w:tcPr>
            <w:tcW w:w="595" w:type="dxa"/>
          </w:tcPr>
          <w:p w14:paraId="72F7DB0A" w14:textId="77777777" w:rsidR="007F2AF0" w:rsidRPr="00E81654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299B1056" w14:textId="77777777" w:rsidR="007F2AF0" w:rsidRPr="00B537DA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F2AF0" w:rsidRPr="00B537DA" w14:paraId="268AB194" w14:textId="77777777" w:rsidTr="007F2AF0">
        <w:tc>
          <w:tcPr>
            <w:tcW w:w="595" w:type="dxa"/>
          </w:tcPr>
          <w:p w14:paraId="57B45695" w14:textId="77777777" w:rsidR="007F2AF0" w:rsidRPr="00E81654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6A63BA" w14:textId="77777777" w:rsidR="007F2AF0" w:rsidRPr="00E81654" w:rsidRDefault="007F2AF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880A8FE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ADFEA9E" w14:textId="77777777" w:rsidR="007F2AF0" w:rsidRPr="00DD1EE4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B38A123" w14:textId="77777777" w:rsidR="007F2AF0" w:rsidRPr="00DD1EE4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F2AF0" w:rsidRPr="00B537DA" w14:paraId="515F2DA2" w14:textId="77777777" w:rsidTr="007F2AF0">
        <w:tc>
          <w:tcPr>
            <w:tcW w:w="595" w:type="dxa"/>
          </w:tcPr>
          <w:p w14:paraId="31CB49E4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DE8279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9404336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7F2AF0" w:rsidRPr="00B537DA" w14:paraId="755BE54B" w14:textId="77777777" w:rsidTr="007F2AF0">
        <w:tc>
          <w:tcPr>
            <w:tcW w:w="595" w:type="dxa"/>
          </w:tcPr>
          <w:p w14:paraId="4B667079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3F5BCE1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7F2AF0" w:rsidRPr="00B537DA" w14:paraId="4AC7543F" w14:textId="77777777" w:rsidTr="007F2AF0">
        <w:tc>
          <w:tcPr>
            <w:tcW w:w="595" w:type="dxa"/>
          </w:tcPr>
          <w:p w14:paraId="61785B1D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14C64E3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F2AF0" w:rsidRPr="00B537DA" w14:paraId="5FB212FA" w14:textId="77777777" w:rsidTr="007F2AF0">
        <w:tc>
          <w:tcPr>
            <w:tcW w:w="595" w:type="dxa"/>
          </w:tcPr>
          <w:p w14:paraId="5BF7D16C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4D2A0296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F2AF0" w:rsidRPr="00B537DA" w14:paraId="686457D4" w14:textId="77777777" w:rsidTr="007F2AF0">
        <w:tc>
          <w:tcPr>
            <w:tcW w:w="595" w:type="dxa"/>
          </w:tcPr>
          <w:p w14:paraId="4D8EDC88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7CAF33D4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F2AF0" w:rsidRPr="00B537DA" w14:paraId="0997DC0F" w14:textId="77777777" w:rsidTr="007F2AF0">
        <w:tc>
          <w:tcPr>
            <w:tcW w:w="595" w:type="dxa"/>
          </w:tcPr>
          <w:p w14:paraId="6C8A5E1E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34999A4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7F2AF0" w:rsidRPr="00B537DA" w14:paraId="319977E0" w14:textId="77777777" w:rsidTr="007F2AF0">
        <w:tc>
          <w:tcPr>
            <w:tcW w:w="595" w:type="dxa"/>
          </w:tcPr>
          <w:p w14:paraId="21E1D6C3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F8A9DD" w14:textId="77777777" w:rsidR="007F2AF0" w:rsidRDefault="007F2AF0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26DD0B2C" w14:textId="77777777" w:rsidR="0059192A" w:rsidRDefault="0059192A" w:rsidP="0059192A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9025C72" w14:textId="7B9231E1" w:rsidR="0059192A" w:rsidRPr="00170411" w:rsidRDefault="0059192A" w:rsidP="0059192A">
      <w:pPr>
        <w:pStyle w:val="Ttulo2"/>
        <w:numPr>
          <w:ilvl w:val="1"/>
          <w:numId w:val="7"/>
        </w:numPr>
      </w:pPr>
      <w:r>
        <w:t>Validaciones variables asociadas al documento C</w:t>
      </w:r>
      <w:r>
        <w:t>20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AA14380" w14:textId="77777777" w:rsidR="0059192A" w:rsidRPr="00230F5A" w:rsidRDefault="0059192A" w:rsidP="0059192A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9192A" w:rsidRPr="00B537DA" w14:paraId="0B6C981E" w14:textId="77777777" w:rsidTr="001C205D">
        <w:tc>
          <w:tcPr>
            <w:tcW w:w="595" w:type="dxa"/>
          </w:tcPr>
          <w:p w14:paraId="044E52D8" w14:textId="77777777" w:rsidR="0059192A" w:rsidRPr="00E81654" w:rsidRDefault="0059192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BCCD0A1" w14:textId="77777777" w:rsidR="0059192A" w:rsidRPr="00B537DA" w:rsidRDefault="0059192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9192A" w:rsidRPr="00B537DA" w14:paraId="2D73348D" w14:textId="77777777" w:rsidTr="001C205D">
        <w:tc>
          <w:tcPr>
            <w:tcW w:w="595" w:type="dxa"/>
          </w:tcPr>
          <w:p w14:paraId="60147264" w14:textId="3E12B88D" w:rsidR="0059192A" w:rsidRPr="00E81654" w:rsidRDefault="0059192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932" w:type="dxa"/>
          </w:tcPr>
          <w:p w14:paraId="0B7548B6" w14:textId="2C1BEFFB" w:rsidR="0059192A" w:rsidRDefault="0059192A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valores 1,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y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error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5)</w:t>
            </w:r>
          </w:p>
        </w:tc>
      </w:tr>
    </w:tbl>
    <w:p w14:paraId="37B3D52C" w14:textId="77777777" w:rsidR="0059192A" w:rsidRPr="006B092D" w:rsidRDefault="0059192A" w:rsidP="0059192A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59192A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6341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59192A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6341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CD491D" w:rsidRDefault="00CD491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1BA58FC1" w14:textId="77777777" w:rsidR="00CD491D" w:rsidRDefault="00CD491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CD491D" w:rsidRDefault="00CD491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CD491D" w:rsidRDefault="00CD491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CD491D" w:rsidRDefault="00CD491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CD491D" w:rsidRDefault="00CD491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CD491D" w:rsidRDefault="00CD491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CD491D" w:rsidRDefault="00CD491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CD491D" w:rsidRDefault="00CD491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CD491D" w:rsidRDefault="00CD491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CD491D" w:rsidRPr="00665F5A" w:rsidRDefault="00CD491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1</w:t>
                  </w:r>
                  <w:r w:rsidRPr="00665F5A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y</w:t>
                  </w:r>
                  <w:r w:rsidRPr="00665F5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CD491D" w:rsidRPr="00665F5A" w:rsidRDefault="00CD491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CD491D" w:rsidRPr="00665F5A" w:rsidRDefault="00CD491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665F5A">
                    <w:rPr>
                      <w:rFonts w:ascii="Arial MT"/>
                      <w:sz w:val="20"/>
                    </w:rPr>
                    <w:t>&lt;valor</w:t>
                  </w:r>
                  <w:r w:rsidRPr="00665F5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/>
                      <w:sz w:val="20"/>
                    </w:rPr>
                    <w:t>campo</w:t>
                  </w:r>
                  <w:r w:rsidRPr="00665F5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CD491D" w:rsidRPr="00665F5A" w:rsidRDefault="00CD491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665F5A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665F5A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dígitos,</w:t>
                  </w:r>
                  <w:r w:rsidRPr="00665F5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rellenado</w:t>
                  </w:r>
                  <w:r w:rsidRPr="00665F5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con el</w:t>
                  </w:r>
                  <w:r w:rsidRPr="00665F5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valor</w:t>
                  </w:r>
                  <w:r w:rsidRPr="00665F5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CD491D" w:rsidRPr="00665F5A" w:rsidRDefault="00CD491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665F5A">
                    <w:rPr>
                      <w:rFonts w:ascii="Arial MT"/>
                      <w:sz w:val="20"/>
                    </w:rPr>
                    <w:t>&lt;valor</w:t>
                  </w:r>
                  <w:r w:rsidRPr="00665F5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/>
                      <w:sz w:val="20"/>
                    </w:rPr>
                    <w:t>decimal</w:t>
                  </w:r>
                  <w:r w:rsidRPr="00665F5A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/>
                      <w:sz w:val="20"/>
                    </w:rPr>
                    <w:t>campo</w:t>
                  </w:r>
                  <w:r w:rsidRPr="00665F5A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665F5A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CD491D" w:rsidRDefault="00CD491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665F5A">
                    <w:rPr>
                      <w:rFonts w:ascii="Arial MT" w:hAnsi="Arial MT"/>
                      <w:sz w:val="20"/>
                    </w:rPr>
                    <w:t>Representa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el</w:t>
                  </w:r>
                  <w:r w:rsidRPr="00665F5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valor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decimal</w:t>
                  </w:r>
                  <w:r w:rsidRPr="00665F5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del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campo</w:t>
                  </w:r>
                  <w:r w:rsidRPr="00665F5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m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del</w:t>
                  </w:r>
                  <w:r w:rsidRPr="00665F5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mensaje</w:t>
                  </w:r>
                  <w:r w:rsidRPr="00665F5A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carátula</w:t>
                  </w:r>
                  <w:r w:rsidRPr="00665F5A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del</w:t>
                  </w:r>
                  <w:r w:rsidRPr="00665F5A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tipo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665F5A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un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largo</w:t>
                  </w:r>
                  <w:r w:rsidRPr="00665F5A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de</w:t>
                  </w:r>
                  <w:r w:rsidRPr="00665F5A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665F5A">
                    <w:rPr>
                      <w:rFonts w:ascii="Arial MT" w:hAnsi="Arial MT"/>
                      <w:sz w:val="20"/>
                    </w:rPr>
                    <w:t>4 dígitos, rellenado con valor 0 a la izquierda cuando es menor</w:t>
                  </w:r>
                  <w:r>
                    <w:rPr>
                      <w:rFonts w:ascii="Arial MT" w:hAnsi="Arial MT"/>
                      <w:sz w:val="20"/>
                    </w:rPr>
                    <w:t xml:space="preserve">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CD491D" w:rsidRDefault="00CD491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CD491D" w:rsidRDefault="00CD491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CD491D" w:rsidRDefault="00CD491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CD491D" w:rsidRDefault="00CD491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CD491D" w:rsidRDefault="00CD491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CD491D" w:rsidRDefault="00CD491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11"/>
                </w:p>
                <w:p w14:paraId="3C22BC0C" w14:textId="77777777" w:rsidR="00CD491D" w:rsidRDefault="00CD491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850"/>
      </w:tblGrid>
      <w:tr w:rsidR="00025556" w:rsidRPr="00F45E53" w14:paraId="3C49826D" w14:textId="77777777" w:rsidTr="00025556">
        <w:trPr>
          <w:trHeight w:val="268"/>
        </w:trPr>
        <w:tc>
          <w:tcPr>
            <w:tcW w:w="862" w:type="dxa"/>
          </w:tcPr>
          <w:p w14:paraId="4F186F2F" w14:textId="77777777" w:rsidR="00025556" w:rsidRPr="00F45E53" w:rsidRDefault="00025556" w:rsidP="00CD491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025556" w:rsidRPr="00F45E53" w:rsidRDefault="00025556" w:rsidP="00CD491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025556" w:rsidRPr="00F45E53" w:rsidRDefault="00025556" w:rsidP="00CD491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025556" w:rsidRPr="00F45E53" w:rsidRDefault="00025556" w:rsidP="00CD491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0" w:type="dxa"/>
          </w:tcPr>
          <w:p w14:paraId="313FA897" w14:textId="77777777" w:rsidR="00025556" w:rsidRPr="00F45E53" w:rsidRDefault="00025556" w:rsidP="00CD491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025556" w:rsidRPr="00F45E53" w14:paraId="3218A4A9" w14:textId="77777777" w:rsidTr="00025556">
        <w:trPr>
          <w:trHeight w:val="268"/>
        </w:trPr>
        <w:tc>
          <w:tcPr>
            <w:tcW w:w="862" w:type="dxa"/>
          </w:tcPr>
          <w:p w14:paraId="6B1D5128" w14:textId="77777777" w:rsidR="00025556" w:rsidRPr="00F45E53" w:rsidRDefault="00025556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025556" w:rsidRPr="00F45E53" w:rsidRDefault="00025556" w:rsidP="00CD49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025556" w:rsidRPr="00F45E53" w:rsidRDefault="00025556" w:rsidP="00CD491D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25556" w:rsidRPr="00F45E53" w14:paraId="622814C1" w14:textId="77777777" w:rsidTr="00025556">
        <w:trPr>
          <w:trHeight w:val="268"/>
        </w:trPr>
        <w:tc>
          <w:tcPr>
            <w:tcW w:w="862" w:type="dxa"/>
          </w:tcPr>
          <w:p w14:paraId="7671AEB9" w14:textId="77777777" w:rsidR="00025556" w:rsidRPr="00F45E53" w:rsidRDefault="00025556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025556" w:rsidRPr="00F45E53" w:rsidRDefault="00025556" w:rsidP="00CD49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88A4D25" w:rsidR="00025556" w:rsidRPr="00F45E53" w:rsidRDefault="00025556" w:rsidP="00CD491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025556" w:rsidRPr="00F45E53" w14:paraId="29ABD7A0" w14:textId="77777777" w:rsidTr="00025556">
        <w:trPr>
          <w:trHeight w:val="268"/>
        </w:trPr>
        <w:tc>
          <w:tcPr>
            <w:tcW w:w="862" w:type="dxa"/>
          </w:tcPr>
          <w:p w14:paraId="36B1247A" w14:textId="77777777" w:rsidR="00025556" w:rsidRPr="00F45E53" w:rsidRDefault="00025556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025556" w:rsidRPr="00F45E53" w:rsidRDefault="00025556" w:rsidP="00CD49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025556" w:rsidRPr="00F45E53" w:rsidRDefault="00025556" w:rsidP="00CD491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25556" w:rsidRPr="00F45E53" w14:paraId="4A41D4E9" w14:textId="77777777" w:rsidTr="00025556">
        <w:trPr>
          <w:trHeight w:val="268"/>
        </w:trPr>
        <w:tc>
          <w:tcPr>
            <w:tcW w:w="862" w:type="dxa"/>
          </w:tcPr>
          <w:p w14:paraId="407BD317" w14:textId="77777777" w:rsidR="00025556" w:rsidRPr="00F45E53" w:rsidRDefault="00025556" w:rsidP="00CD491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025556" w:rsidRPr="00F45E53" w:rsidRDefault="00025556" w:rsidP="00CD491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025556" w:rsidRPr="00F45E53" w:rsidRDefault="00025556" w:rsidP="00CD491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025556" w:rsidRPr="00F45E53" w:rsidRDefault="00025556" w:rsidP="00CD491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025556" w:rsidRPr="00F45E53" w14:paraId="306FA4E7" w14:textId="77777777" w:rsidTr="00025556">
        <w:trPr>
          <w:trHeight w:val="268"/>
        </w:trPr>
        <w:tc>
          <w:tcPr>
            <w:tcW w:w="862" w:type="dxa"/>
          </w:tcPr>
          <w:p w14:paraId="0E8DBBC7" w14:textId="7F4D293D" w:rsidR="00025556" w:rsidRPr="00F45E53" w:rsidRDefault="00025556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025556" w:rsidRPr="00F45E53" w:rsidRDefault="00025556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025556" w:rsidRPr="00F45E53" w:rsidRDefault="00025556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025556" w:rsidRPr="00F45E53" w:rsidRDefault="00025556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025556" w:rsidRPr="00F45E53" w:rsidRDefault="00025556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25556" w:rsidRPr="00F45E53" w14:paraId="69A338AE" w14:textId="77777777" w:rsidTr="00025556">
        <w:trPr>
          <w:trHeight w:val="268"/>
        </w:trPr>
        <w:tc>
          <w:tcPr>
            <w:tcW w:w="862" w:type="dxa"/>
          </w:tcPr>
          <w:p w14:paraId="60628F2D" w14:textId="4E3409F6" w:rsidR="00025556" w:rsidRPr="00F45E53" w:rsidRDefault="0002555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025556" w:rsidRPr="00F45E53" w:rsidRDefault="0002555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90A6" w14:textId="71B17B51" w:rsidR="00025556" w:rsidRPr="00F45E53" w:rsidRDefault="0002555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CCC" w14:textId="7B9D8183" w:rsidR="00025556" w:rsidRPr="001A69AC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69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142BEE9" w14:textId="4C3061D6" w:rsidR="00025556" w:rsidRPr="00F45E53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25556" w:rsidRPr="00F45E53" w14:paraId="7AE00EB8" w14:textId="77777777" w:rsidTr="00025556">
        <w:trPr>
          <w:trHeight w:val="268"/>
        </w:trPr>
        <w:tc>
          <w:tcPr>
            <w:tcW w:w="862" w:type="dxa"/>
          </w:tcPr>
          <w:p w14:paraId="70AC5B8A" w14:textId="3D6F057F" w:rsidR="00025556" w:rsidRPr="00F45E53" w:rsidRDefault="0002555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025556" w:rsidRPr="00F45E53" w:rsidRDefault="0002555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6B71" w14:textId="3F50BFDB" w:rsidR="00025556" w:rsidRPr="00F45E53" w:rsidRDefault="0002555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EA3" w14:textId="647E71E7" w:rsidR="00025556" w:rsidRPr="001A69AC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69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3383F315" w14:textId="0F03A164" w:rsidR="00025556" w:rsidRPr="00F45E53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25556" w:rsidRPr="00F45E53" w14:paraId="6C652519" w14:textId="77777777" w:rsidTr="00025556">
        <w:trPr>
          <w:trHeight w:val="268"/>
        </w:trPr>
        <w:tc>
          <w:tcPr>
            <w:tcW w:w="862" w:type="dxa"/>
          </w:tcPr>
          <w:p w14:paraId="40B0DD1E" w14:textId="6732BEE3" w:rsidR="00025556" w:rsidRPr="00F45E53" w:rsidRDefault="0002555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025556" w:rsidRPr="00F45E53" w:rsidRDefault="0002555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F2A2F" w14:textId="1783C4F6" w:rsidR="00025556" w:rsidRPr="00F45E53" w:rsidRDefault="0002555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DB2" w14:textId="61E499BC" w:rsidR="00025556" w:rsidRPr="001A69AC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69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24A2096" w14:textId="251341B8" w:rsidR="00025556" w:rsidRPr="00F45E53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25556" w:rsidRPr="00F45E53" w14:paraId="07E8E41E" w14:textId="77777777" w:rsidTr="00025556">
        <w:trPr>
          <w:trHeight w:val="268"/>
        </w:trPr>
        <w:tc>
          <w:tcPr>
            <w:tcW w:w="862" w:type="dxa"/>
          </w:tcPr>
          <w:p w14:paraId="42A731B1" w14:textId="2223A6DF" w:rsidR="00025556" w:rsidRDefault="0002555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2A214E" w14:textId="1CD6C0A6" w:rsidR="00025556" w:rsidRPr="00F45E53" w:rsidRDefault="0002555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6430" w14:textId="52F0B60B" w:rsidR="00025556" w:rsidRDefault="0002555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376A" w14:textId="19EAB3F1" w:rsidR="00025556" w:rsidRPr="001A69AC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A69A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1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14:paraId="54D6BD44" w14:textId="777F226D" w:rsidR="00025556" w:rsidRPr="00B23F8D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025556" w:rsidRPr="00F45E53" w14:paraId="25816211" w14:textId="77777777" w:rsidTr="00025556">
        <w:trPr>
          <w:trHeight w:val="268"/>
        </w:trPr>
        <w:tc>
          <w:tcPr>
            <w:tcW w:w="862" w:type="dxa"/>
          </w:tcPr>
          <w:p w14:paraId="664DDB0C" w14:textId="735B962E" w:rsidR="00025556" w:rsidRDefault="00025556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3D95AF6" w14:textId="7E3ED776" w:rsidR="00025556" w:rsidRPr="00F45E53" w:rsidRDefault="00025556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025556" w:rsidRDefault="00025556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025556" w:rsidRPr="009F2F7C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0" w:type="dxa"/>
          </w:tcPr>
          <w:p w14:paraId="664203CA" w14:textId="77777777" w:rsidR="00025556" w:rsidRPr="00F45E53" w:rsidRDefault="00025556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CD491D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CD491D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CD491D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CD491D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(nf)</w:t>
            </w:r>
          </w:p>
        </w:tc>
      </w:tr>
      <w:tr w:rsidR="00202F52" w:rsidRPr="00F45E53" w14:paraId="61CDF538" w14:textId="77777777" w:rsidTr="00CD491D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CD491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CD491D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155E29F5" w:rsidR="00202F52" w:rsidRPr="00F45E53" w:rsidRDefault="00202F52" w:rsidP="00CD491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9579FE">
              <w:rPr>
                <w:rFonts w:ascii="Times New Roman" w:hAnsi="Times New Roman" w:cs="Times New Roman"/>
                <w:color w:val="4472C4" w:themeColor="accent1"/>
                <w:sz w:val="20"/>
              </w:rPr>
              <w:t>,9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70324EC0" w:rsidR="00202F52" w:rsidRPr="009579FE" w:rsidRDefault="00B23F8D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59192A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6341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59192A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6341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59192A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6341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665F5A" w14:paraId="3676ACCC" w14:textId="77777777" w:rsidTr="00CD491D">
        <w:tc>
          <w:tcPr>
            <w:tcW w:w="1413" w:type="dxa"/>
          </w:tcPr>
          <w:p w14:paraId="7DDB3BFA" w14:textId="77777777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0CC6DFCB" w:rsidR="00F32211" w:rsidRPr="00665F5A" w:rsidRDefault="00B8004D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20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####a.X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XX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2B36A838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665F5A">
              <w:rPr>
                <w:rFonts w:ascii="Times New Roman" w:hAnsi="Times New Roman" w:cs="Times New Roman"/>
              </w:rPr>
              <w:t xml:space="preserve"> </w:t>
            </w: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665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665F5A" w:rsidRDefault="00F32211" w:rsidP="0059192A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63417"/>
      <w:r w:rsidRPr="00665F5A">
        <w:t>Archivo Carátula</w:t>
      </w:r>
      <w:bookmarkEnd w:id="22"/>
      <w:bookmarkEnd w:id="23"/>
      <w:r w:rsidRPr="00665F5A">
        <w:fldChar w:fldCharType="begin"/>
      </w:r>
      <w:r w:rsidRPr="00665F5A">
        <w:instrText xml:space="preserve"> XE "Archivo ”arátula" </w:instrText>
      </w:r>
      <w:r w:rsidRPr="00665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CD491D">
        <w:tc>
          <w:tcPr>
            <w:tcW w:w="1413" w:type="dxa"/>
          </w:tcPr>
          <w:p w14:paraId="01B744DD" w14:textId="77777777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6F93415C" w:rsidR="00F32211" w:rsidRPr="00665F5A" w:rsidRDefault="00B8004D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20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BB8D7AC" w:rsidR="00F32211" w:rsidRPr="00665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665F5A"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CD491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65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59192A">
      <w:pPr>
        <w:pStyle w:val="Ttulo2"/>
        <w:numPr>
          <w:ilvl w:val="1"/>
          <w:numId w:val="7"/>
        </w:numPr>
      </w:pPr>
      <w:bookmarkStart w:id="25" w:name="_Toc160527590"/>
      <w:bookmarkStart w:id="26" w:name="_Toc16606341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59192A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6341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59192A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6342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CD491D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CD491D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CD491D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CD491D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EE0040F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449A74F0" w14:textId="77777777" w:rsidTr="00CD491D">
        <w:trPr>
          <w:trHeight w:val="268"/>
        </w:trPr>
        <w:tc>
          <w:tcPr>
            <w:tcW w:w="862" w:type="dxa"/>
          </w:tcPr>
          <w:p w14:paraId="446C1F3A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A205AB" w14:textId="02617695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  <w:vAlign w:val="center"/>
          </w:tcPr>
          <w:p w14:paraId="67FA48B0" w14:textId="7B473B9C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851" w:type="dxa"/>
          </w:tcPr>
          <w:p w14:paraId="07C36CDF" w14:textId="69901410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457D6C4A" w14:textId="77777777" w:rsidTr="00CD491D">
        <w:trPr>
          <w:trHeight w:val="268"/>
        </w:trPr>
        <w:tc>
          <w:tcPr>
            <w:tcW w:w="862" w:type="dxa"/>
          </w:tcPr>
          <w:p w14:paraId="7484FA91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B2B647" w14:textId="05EA443B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  <w:vAlign w:val="center"/>
          </w:tcPr>
          <w:p w14:paraId="76546BB7" w14:textId="76C6D03F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851" w:type="dxa"/>
          </w:tcPr>
          <w:p w14:paraId="1FB54790" w14:textId="627CD1DA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11B65347" w14:textId="77777777" w:rsidTr="00CD491D">
        <w:trPr>
          <w:trHeight w:val="268"/>
        </w:trPr>
        <w:tc>
          <w:tcPr>
            <w:tcW w:w="862" w:type="dxa"/>
          </w:tcPr>
          <w:p w14:paraId="77B032DD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C12A2A" w14:textId="775D9C70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  <w:vAlign w:val="center"/>
          </w:tcPr>
          <w:p w14:paraId="244C3CFE" w14:textId="442FF566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851" w:type="dxa"/>
          </w:tcPr>
          <w:p w14:paraId="1BCCA69B" w14:textId="287CB418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78DB4142" w14:textId="77777777" w:rsidTr="00CD491D">
        <w:trPr>
          <w:trHeight w:val="268"/>
        </w:trPr>
        <w:tc>
          <w:tcPr>
            <w:tcW w:w="862" w:type="dxa"/>
          </w:tcPr>
          <w:p w14:paraId="5F461BAF" w14:textId="25CD26BE" w:rsidR="00B8004D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E287F7D" w14:textId="17903545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095" w:type="dxa"/>
            <w:vAlign w:val="center"/>
          </w:tcPr>
          <w:p w14:paraId="72AFE6A1" w14:textId="7EE63546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1</w:t>
            </w:r>
          </w:p>
        </w:tc>
        <w:tc>
          <w:tcPr>
            <w:tcW w:w="851" w:type="dxa"/>
          </w:tcPr>
          <w:p w14:paraId="612F9104" w14:textId="1CA8DCB5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2A909661" w:rsidR="00B8004D" w:rsidRDefault="009E40B5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59192A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6342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59192A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6342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64354D82" w:rsidR="001278BF" w:rsidRDefault="0004102B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-Rut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6A165" w14:textId="77777777" w:rsidR="008A4855" w:rsidRDefault="008A4855" w:rsidP="00F10206">
      <w:pPr>
        <w:spacing w:after="0" w:line="240" w:lineRule="auto"/>
      </w:pPr>
      <w:r>
        <w:separator/>
      </w:r>
    </w:p>
  </w:endnote>
  <w:endnote w:type="continuationSeparator" w:id="0">
    <w:p w14:paraId="11E957BB" w14:textId="77777777" w:rsidR="008A4855" w:rsidRDefault="008A4855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37EBA781" w:rsidR="00CD491D" w:rsidRPr="008131F5" w:rsidRDefault="00CD491D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7F2AF0">
          <w:rPr>
            <w:noProof/>
            <w:lang w:val="en-US" w:bidi="es-ES"/>
          </w:rPr>
          <w:t>6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CD491D" w:rsidRPr="008131F5" w:rsidRDefault="00CD491D" w:rsidP="00F10206">
    <w:pPr>
      <w:pStyle w:val="Piedepgina"/>
      <w:rPr>
        <w:noProof/>
        <w:lang w:val="en-US"/>
      </w:rPr>
    </w:pPr>
  </w:p>
  <w:p w14:paraId="19776197" w14:textId="77777777" w:rsidR="00CD491D" w:rsidRPr="001C0052" w:rsidRDefault="00CD491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29038" w14:textId="77777777" w:rsidR="008A4855" w:rsidRDefault="008A4855" w:rsidP="00F10206">
      <w:pPr>
        <w:spacing w:after="0" w:line="240" w:lineRule="auto"/>
      </w:pPr>
      <w:r>
        <w:separator/>
      </w:r>
    </w:p>
  </w:footnote>
  <w:footnote w:type="continuationSeparator" w:id="0">
    <w:p w14:paraId="78D11890" w14:textId="77777777" w:rsidR="008A4855" w:rsidRDefault="008A4855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CD491D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CD491D" w:rsidRDefault="00CD491D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CD491D" w:rsidRDefault="00CD49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F5118"/>
    <w:multiLevelType w:val="multilevel"/>
    <w:tmpl w:val="B11621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2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7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5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9791BE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27764171">
    <w:abstractNumId w:val="33"/>
  </w:num>
  <w:num w:numId="2" w16cid:durableId="1563760031">
    <w:abstractNumId w:val="7"/>
  </w:num>
  <w:num w:numId="3" w16cid:durableId="348874349">
    <w:abstractNumId w:val="3"/>
  </w:num>
  <w:num w:numId="4" w16cid:durableId="2016031939">
    <w:abstractNumId w:val="39"/>
  </w:num>
  <w:num w:numId="5" w16cid:durableId="2089569022">
    <w:abstractNumId w:val="23"/>
  </w:num>
  <w:num w:numId="6" w16cid:durableId="1661958027">
    <w:abstractNumId w:val="17"/>
  </w:num>
  <w:num w:numId="7" w16cid:durableId="251551331">
    <w:abstractNumId w:val="2"/>
  </w:num>
  <w:num w:numId="8" w16cid:durableId="713966826">
    <w:abstractNumId w:val="21"/>
  </w:num>
  <w:num w:numId="9" w16cid:durableId="1021591578">
    <w:abstractNumId w:val="10"/>
  </w:num>
  <w:num w:numId="10" w16cid:durableId="853959948">
    <w:abstractNumId w:val="18"/>
  </w:num>
  <w:num w:numId="11" w16cid:durableId="1348561711">
    <w:abstractNumId w:val="32"/>
  </w:num>
  <w:num w:numId="12" w16cid:durableId="133262332">
    <w:abstractNumId w:val="41"/>
  </w:num>
  <w:num w:numId="13" w16cid:durableId="217135732">
    <w:abstractNumId w:val="29"/>
  </w:num>
  <w:num w:numId="14" w16cid:durableId="1030423905">
    <w:abstractNumId w:val="34"/>
  </w:num>
  <w:num w:numId="15" w16cid:durableId="96995363">
    <w:abstractNumId w:val="42"/>
  </w:num>
  <w:num w:numId="16" w16cid:durableId="1451969738">
    <w:abstractNumId w:val="8"/>
  </w:num>
  <w:num w:numId="17" w16cid:durableId="617101630">
    <w:abstractNumId w:val="38"/>
  </w:num>
  <w:num w:numId="18" w16cid:durableId="1079903827">
    <w:abstractNumId w:val="1"/>
  </w:num>
  <w:num w:numId="19" w16cid:durableId="1731002374">
    <w:abstractNumId w:val="40"/>
  </w:num>
  <w:num w:numId="20" w16cid:durableId="403063491">
    <w:abstractNumId w:val="14"/>
  </w:num>
  <w:num w:numId="21" w16cid:durableId="87165627">
    <w:abstractNumId w:val="25"/>
  </w:num>
  <w:num w:numId="22" w16cid:durableId="1818573931">
    <w:abstractNumId w:val="22"/>
  </w:num>
  <w:num w:numId="23" w16cid:durableId="677855042">
    <w:abstractNumId w:val="11"/>
  </w:num>
  <w:num w:numId="24" w16cid:durableId="550313082">
    <w:abstractNumId w:val="31"/>
  </w:num>
  <w:num w:numId="25" w16cid:durableId="503522011">
    <w:abstractNumId w:val="5"/>
  </w:num>
  <w:num w:numId="26" w16cid:durableId="1301694830">
    <w:abstractNumId w:val="4"/>
  </w:num>
  <w:num w:numId="27" w16cid:durableId="910457972">
    <w:abstractNumId w:val="19"/>
  </w:num>
  <w:num w:numId="28" w16cid:durableId="73670368">
    <w:abstractNumId w:val="19"/>
  </w:num>
  <w:num w:numId="29" w16cid:durableId="1388652033">
    <w:abstractNumId w:val="19"/>
  </w:num>
  <w:num w:numId="30" w16cid:durableId="1377314821">
    <w:abstractNumId w:val="19"/>
  </w:num>
  <w:num w:numId="31" w16cid:durableId="1674457727">
    <w:abstractNumId w:val="0"/>
  </w:num>
  <w:num w:numId="32" w16cid:durableId="2102487335">
    <w:abstractNumId w:val="15"/>
  </w:num>
  <w:num w:numId="33" w16cid:durableId="1598171689">
    <w:abstractNumId w:val="19"/>
  </w:num>
  <w:num w:numId="34" w16cid:durableId="823081812">
    <w:abstractNumId w:val="19"/>
  </w:num>
  <w:num w:numId="35" w16cid:durableId="215894754">
    <w:abstractNumId w:val="19"/>
  </w:num>
  <w:num w:numId="36" w16cid:durableId="2081633143">
    <w:abstractNumId w:val="36"/>
  </w:num>
  <w:num w:numId="37" w16cid:durableId="1431781936">
    <w:abstractNumId w:val="24"/>
  </w:num>
  <w:num w:numId="38" w16cid:durableId="877350875">
    <w:abstractNumId w:val="27"/>
  </w:num>
  <w:num w:numId="39" w16cid:durableId="1980106500">
    <w:abstractNumId w:val="35"/>
  </w:num>
  <w:num w:numId="40" w16cid:durableId="1708482599">
    <w:abstractNumId w:val="28"/>
  </w:num>
  <w:num w:numId="41" w16cid:durableId="828254776">
    <w:abstractNumId w:val="13"/>
  </w:num>
  <w:num w:numId="42" w16cid:durableId="751008662">
    <w:abstractNumId w:val="37"/>
  </w:num>
  <w:num w:numId="43" w16cid:durableId="817382549">
    <w:abstractNumId w:val="26"/>
  </w:num>
  <w:num w:numId="44" w16cid:durableId="1713187855">
    <w:abstractNumId w:val="20"/>
  </w:num>
  <w:num w:numId="45" w16cid:durableId="944385526">
    <w:abstractNumId w:val="9"/>
  </w:num>
  <w:num w:numId="46" w16cid:durableId="2061129105">
    <w:abstractNumId w:val="6"/>
  </w:num>
  <w:num w:numId="47" w16cid:durableId="435755577">
    <w:abstractNumId w:val="12"/>
  </w:num>
  <w:num w:numId="48" w16cid:durableId="1345284998">
    <w:abstractNumId w:val="33"/>
  </w:num>
  <w:num w:numId="49" w16cid:durableId="158622192">
    <w:abstractNumId w:val="16"/>
  </w:num>
  <w:num w:numId="50" w16cid:durableId="1965698700">
    <w:abstractNumId w:val="3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5556"/>
    <w:rsid w:val="00026595"/>
    <w:rsid w:val="00032746"/>
    <w:rsid w:val="00035F9D"/>
    <w:rsid w:val="0004102B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7B6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A69AC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0923"/>
    <w:rsid w:val="002A13B4"/>
    <w:rsid w:val="002B267E"/>
    <w:rsid w:val="002B373A"/>
    <w:rsid w:val="002B4375"/>
    <w:rsid w:val="002C5460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4522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1F5B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192A"/>
    <w:rsid w:val="00597FD4"/>
    <w:rsid w:val="005B3B96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5EB3"/>
    <w:rsid w:val="00665F5A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5BC6"/>
    <w:rsid w:val="007B56DB"/>
    <w:rsid w:val="007B6066"/>
    <w:rsid w:val="007B6951"/>
    <w:rsid w:val="007C18B3"/>
    <w:rsid w:val="007C2A8E"/>
    <w:rsid w:val="007D03A4"/>
    <w:rsid w:val="007D140C"/>
    <w:rsid w:val="007D77A9"/>
    <w:rsid w:val="007E38CF"/>
    <w:rsid w:val="007E5A3C"/>
    <w:rsid w:val="007F2AF0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A4855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30DD4"/>
    <w:rsid w:val="009427D8"/>
    <w:rsid w:val="009437BA"/>
    <w:rsid w:val="00956F60"/>
    <w:rsid w:val="009579FE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E40B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1696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098C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D491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4D24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2576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6CEF-6D0A-418E-ACAB-66993EAA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1686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36</cp:revision>
  <dcterms:created xsi:type="dcterms:W3CDTF">2024-03-06T13:25:00Z</dcterms:created>
  <dcterms:modified xsi:type="dcterms:W3CDTF">2024-06-05T20:25:00Z</dcterms:modified>
</cp:coreProperties>
</file>