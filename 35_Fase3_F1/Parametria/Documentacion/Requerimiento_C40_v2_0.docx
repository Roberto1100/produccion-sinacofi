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CA0495" w:rsidRDefault="00C4642F" w:rsidP="00CA0495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DEEBA30" w:rsidR="00C4642F" w:rsidRPr="004A1260" w:rsidRDefault="004A1260" w:rsidP="00D411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CA0495">
        <w:rPr>
          <w:rFonts w:ascii="Times New Roman" w:hAnsi="Times New Roman" w:cs="Times New Roman"/>
          <w:b/>
          <w:sz w:val="72"/>
          <w:szCs w:val="72"/>
        </w:rPr>
        <w:tab/>
        <w:t>C4</w:t>
      </w:r>
      <w:r w:rsidR="00E37C83">
        <w:rPr>
          <w:rFonts w:ascii="Times New Roman" w:hAnsi="Times New Roman" w:cs="Times New Roman"/>
          <w:b/>
          <w:sz w:val="72"/>
          <w:szCs w:val="72"/>
        </w:rPr>
        <w:t>0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CA0495">
        <w:rPr>
          <w:rFonts w:ascii="Times New Roman" w:hAnsi="Times New Roman" w:cs="Times New Roman"/>
          <w:b/>
          <w:sz w:val="72"/>
          <w:szCs w:val="72"/>
        </w:rPr>
        <w:t>852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D4113D" w:rsidRPr="00D4113D">
        <w:t xml:space="preserve"> 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>Flujos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asociados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a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los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riesgos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de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tasa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de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interés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y</w:t>
      </w:r>
      <w:r w:rsidR="00CA0495" w:rsidRPr="00CA0495">
        <w:rPr>
          <w:rFonts w:ascii="Times New Roman" w:hAnsi="Times New Roman" w:cs="Times New Roman"/>
          <w:b/>
          <w:sz w:val="72"/>
          <w:szCs w:val="72"/>
        </w:rPr>
        <w:tab/>
        <w:t>de reajustabilidad en el libro de banca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8202A5" w:rsidRPr="00A56777" w:rsidRDefault="008202A5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8202A5" w:rsidRPr="002E031A" w:rsidRDefault="008202A5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8202A5" w:rsidRDefault="008202A5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60B96C92" w14:textId="2998C91E" w:rsidR="00F3059B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1468" w:history="1">
            <w:r w:rsidR="00F3059B" w:rsidRPr="007E7093">
              <w:rPr>
                <w:rStyle w:val="Hipervnculo"/>
                <w:noProof/>
              </w:rPr>
              <w:t>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Definición de estructuras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_Toc166151468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5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44870F14" w14:textId="21742287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69" w:history="1">
            <w:r w:rsidR="00F3059B" w:rsidRPr="007E7093">
              <w:rPr>
                <w:rStyle w:val="Hipervnculo"/>
                <w:bCs/>
                <w:noProof/>
              </w:rPr>
              <w:t>1.1.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bCs/>
                <w:noProof/>
              </w:rPr>
              <w:t xml:space="preserve">Archivo de datos del emisor  </w:t>
            </w:r>
            <w:r w:rsidR="00F3059B" w:rsidRPr="007E7093">
              <w:rPr>
                <w:rStyle w:val="Hipervnculo"/>
                <w:noProof/>
              </w:rPr>
              <w:t>Manual Sistema de Información Bancos - Sistema Contable (cmfchile.cl)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_Toc166151469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5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C5A5DA4" w14:textId="1F8DFD86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70" w:history="1">
            <w:r w:rsidR="00F3059B" w:rsidRPr="007E7093">
              <w:rPr>
                <w:rStyle w:val="Hipervnculo"/>
                <w:noProof/>
              </w:rPr>
              <w:t>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Validaciones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_Toc166151470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8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1C71B39" w14:textId="590BFB35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1" w:history="1">
            <w:r w:rsidR="00F3059B" w:rsidRPr="007E7093">
              <w:rPr>
                <w:rStyle w:val="Hipervnculo"/>
                <w:noProof/>
              </w:rPr>
              <w:t>2.1.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de datos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_Toc166151471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8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4E6C077D" w14:textId="3708C249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72" w:history="1">
            <w:r w:rsidR="00F3059B" w:rsidRPr="007E7093">
              <w:rPr>
                <w:rStyle w:val="Hipervnculo"/>
                <w:noProof/>
              </w:rPr>
              <w:t>3.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Construyendo la carátula de salida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_Toc166151472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8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21681F94" w14:textId="6756E2DC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3" w:history="1">
            <w:r w:rsidR="00F3059B" w:rsidRPr="007E7093">
              <w:rPr>
                <w:rStyle w:val="Hipervnculo"/>
                <w:noProof/>
              </w:rPr>
              <w:t>3.1.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Formato de carátula de salida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_Toc166151473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8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32904117" w14:textId="1E6157C6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74" w:history="1">
            <w:r w:rsidR="00F3059B" w:rsidRPr="007E7093">
              <w:rPr>
                <w:rStyle w:val="Hipervnculo"/>
                <w:bCs/>
                <w:noProof/>
              </w:rPr>
              <w:t>4.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Definición de nombres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_Toc166151474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10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631DDE67" w14:textId="5287DA65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5" w:history="1">
            <w:r w:rsidR="00F3059B" w:rsidRPr="007E7093">
              <w:rPr>
                <w:rStyle w:val="Hipervnculo"/>
                <w:noProof/>
              </w:rPr>
              <w:t>4.1.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de salida a destino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_Toc166151475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10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BEA0776" w14:textId="07DF29E8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6" w:history="1">
            <w:r w:rsidR="00F3059B" w:rsidRPr="007E7093">
              <w:rPr>
                <w:rStyle w:val="Hipervnculo"/>
                <w:noProof/>
              </w:rPr>
              <w:t>4.1.1.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de datos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_Toc166151476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10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2C2CFEE1" w14:textId="35CFA364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7" w:history="1">
            <w:r w:rsidR="00F3059B" w:rsidRPr="007E7093">
              <w:rPr>
                <w:rStyle w:val="Hipervnculo"/>
                <w:noProof/>
              </w:rPr>
              <w:t>4.1.2.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Carátula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_Toc166151477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10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553ABC61" w14:textId="06203E9A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8" w:history="1">
            <w:r w:rsidR="00F3059B" w:rsidRPr="007E7093">
              <w:rPr>
                <w:rStyle w:val="Hipervnculo"/>
                <w:noProof/>
              </w:rPr>
              <w:t>4.2.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Definición de correlativo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_Toc166151478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10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4959A962" w14:textId="3E079179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9" w:history="1">
            <w:r w:rsidR="00F3059B" w:rsidRPr="007E7093">
              <w:rPr>
                <w:rStyle w:val="Hipervnculo"/>
                <w:noProof/>
              </w:rPr>
              <w:t>4.2.1.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Salida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_Toc166151479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10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FC3EDC5" w14:textId="0C6345FD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80" w:history="1">
            <w:r w:rsidR="00F3059B" w:rsidRPr="007E7093">
              <w:rPr>
                <w:rStyle w:val="Hipervnculo"/>
                <w:noProof/>
              </w:rPr>
              <w:t>4.2.2.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Entrada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_Toc166151480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10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6A8557E2" w14:textId="1F595B3F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81" w:history="1">
            <w:r w:rsidR="00F3059B" w:rsidRPr="007E7093">
              <w:rPr>
                <w:rStyle w:val="Hipervnculo"/>
                <w:noProof/>
              </w:rPr>
              <w:t>5.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Definir Notificación hacia el Front.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_Toc166151481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11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18897795" w14:textId="286702D8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82" w:history="1">
            <w:r w:rsidR="00F3059B" w:rsidRPr="007E7093">
              <w:rPr>
                <w:rStyle w:val="Hipervnculo"/>
                <w:noProof/>
              </w:rPr>
              <w:t>6.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Datos sensibles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_Toc166151482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D287D">
              <w:rPr>
                <w:noProof/>
                <w:webHidden/>
              </w:rPr>
              <w:t>12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1B95E1CD" w14:textId="16F56F3E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70C0A92" w:rsidR="00DA6AAC" w:rsidRPr="00230F5A" w:rsidRDefault="00CA049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  <w:r w:rsidR="00E37C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D3B66" w:rsidRPr="00230F5A" w14:paraId="5339FC0E" w14:textId="7AB2D237" w:rsidTr="000506C0">
        <w:tc>
          <w:tcPr>
            <w:tcW w:w="1256" w:type="dxa"/>
          </w:tcPr>
          <w:p w14:paraId="3DF7E2D2" w14:textId="1F46E963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C40</w:t>
            </w:r>
          </w:p>
        </w:tc>
        <w:tc>
          <w:tcPr>
            <w:tcW w:w="1342" w:type="dxa"/>
          </w:tcPr>
          <w:p w14:paraId="69C55B7E" w14:textId="577F51F2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269206E" w14:textId="77777777" w:rsidR="003D3B66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60DDE93" w14:textId="77777777" w:rsidR="003D3B66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D20733C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670D200B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8EEEFA2" w14:textId="77777777" w:rsidR="003D3B66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  <w:p w14:paraId="39378B08" w14:textId="787EC85C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B66" w:rsidRPr="00230F5A" w14:paraId="251EA50D" w14:textId="22DD7FE9" w:rsidTr="000506C0">
        <w:tc>
          <w:tcPr>
            <w:tcW w:w="1256" w:type="dxa"/>
          </w:tcPr>
          <w:p w14:paraId="7287933A" w14:textId="2774A3A0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B66" w:rsidRPr="00230F5A" w14:paraId="38B70AFE" w14:textId="34FEEE1D" w:rsidTr="000506C0">
        <w:tc>
          <w:tcPr>
            <w:tcW w:w="1256" w:type="dxa"/>
          </w:tcPr>
          <w:p w14:paraId="23AEB014" w14:textId="5799241D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B66" w:rsidRPr="00230F5A" w14:paraId="4B606B6E" w14:textId="62885254" w:rsidTr="000506C0">
        <w:tc>
          <w:tcPr>
            <w:tcW w:w="1256" w:type="dxa"/>
          </w:tcPr>
          <w:p w14:paraId="612D72B6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B66" w:rsidRPr="00230F5A" w14:paraId="2EA7A1DB" w14:textId="6C6D457E" w:rsidTr="000506C0">
        <w:tc>
          <w:tcPr>
            <w:tcW w:w="1256" w:type="dxa"/>
          </w:tcPr>
          <w:p w14:paraId="4D062B49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B66" w:rsidRPr="00230F5A" w14:paraId="4EBD62EB" w14:textId="7659FBA3" w:rsidTr="000506C0">
        <w:tc>
          <w:tcPr>
            <w:tcW w:w="1256" w:type="dxa"/>
          </w:tcPr>
          <w:p w14:paraId="6FF918B3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D3B66" w:rsidRPr="00230F5A" w:rsidRDefault="003D3B66" w:rsidP="003D3B6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15146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15146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CA0495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1707F8BF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1A409743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49F0219A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F047F5">
              <w:rPr>
                <w:sz w:val="20"/>
                <w:lang w:val="es-CL"/>
              </w:rPr>
              <w:t>Código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institución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43947870" w:rsidR="00CA0495" w:rsidRDefault="00CA0495" w:rsidP="00CA0495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CA0495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102672B1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6936FB18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05E0B9EF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3D3B66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5D5A5533" w:rsidR="00CA0495" w:rsidRDefault="00CA0495" w:rsidP="00CA0495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CA0495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641C68C0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53844B6C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76E515EF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347C0240" w:rsidR="00CA0495" w:rsidRDefault="00CA0495" w:rsidP="00CA0495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CA0495" w14:paraId="70147C89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427D" w14:textId="779040EA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8AE7" w14:textId="3D233B55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A36D" w14:textId="48F8A99E" w:rsidR="00CA0495" w:rsidRDefault="00CA0495" w:rsidP="00CA0495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4878" w14:textId="5B01EAD9" w:rsidR="00CA0495" w:rsidRDefault="00CA0495" w:rsidP="00CA0495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DC17" w14:textId="77777777" w:rsidR="00CA0495" w:rsidRDefault="00CA0495" w:rsidP="00CA0495">
            <w:pPr>
              <w:pStyle w:val="TableParagraph"/>
              <w:spacing w:line="248" w:lineRule="exact"/>
              <w:ind w:left="110"/>
              <w:rPr>
                <w:sz w:val="20"/>
              </w:rPr>
            </w:pP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368B" w14:textId="77777777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6AAF" w14:textId="77777777" w:rsidR="00CA0495" w:rsidRDefault="00CA0495" w:rsidP="00CA049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6671884E" w14:textId="48221498" w:rsidR="00E37C83" w:rsidRDefault="00E37C83" w:rsidP="00E37C83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</w:t>
      </w:r>
      <w:r w:rsidR="00F45CB9">
        <w:t>6</w:t>
      </w:r>
      <w:r>
        <w:rPr>
          <w:spacing w:val="-1"/>
        </w:rPr>
        <w:t xml:space="preserve"> </w:t>
      </w:r>
      <w:r>
        <w:t>Bytes</w:t>
      </w:r>
    </w:p>
    <w:p w14:paraId="4CF7E77E" w14:textId="34CB7070" w:rsidR="001C2445" w:rsidRDefault="001C2445" w:rsidP="00881DC7">
      <w:pPr>
        <w:pStyle w:val="Textoindependiente"/>
        <w:jc w:val="both"/>
      </w:pPr>
    </w:p>
    <w:p w14:paraId="2636DD13" w14:textId="77777777" w:rsidR="00CA0495" w:rsidRDefault="00CA0495" w:rsidP="00814E78">
      <w:pPr>
        <w:pStyle w:val="Prrafodelista"/>
        <w:tabs>
          <w:tab w:val="left" w:pos="1349"/>
        </w:tabs>
        <w:ind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21CBEFD4" w14:textId="77777777" w:rsidR="00CA0495" w:rsidRDefault="00CA0495" w:rsidP="00CA0495">
      <w:pPr>
        <w:pStyle w:val="Textoindependiente"/>
        <w:spacing w:before="61"/>
        <w:ind w:left="212" w:right="201"/>
      </w:pPr>
      <w:r>
        <w:t>Los</w:t>
      </w:r>
      <w:r>
        <w:rPr>
          <w:spacing w:val="7"/>
        </w:rPr>
        <w:t xml:space="preserve"> </w:t>
      </w:r>
      <w:r>
        <w:t>registros</w:t>
      </w:r>
      <w:r>
        <w:rPr>
          <w:spacing w:val="7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contendrán</w:t>
      </w:r>
      <w:r>
        <w:rPr>
          <w:spacing w:val="8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distinta</w:t>
      </w:r>
      <w:r>
        <w:rPr>
          <w:spacing w:val="6"/>
        </w:rPr>
        <w:t xml:space="preserve"> </w:t>
      </w:r>
      <w:r>
        <w:t>índole,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primer</w:t>
      </w:r>
      <w:r>
        <w:rPr>
          <w:spacing w:val="7"/>
        </w:rPr>
        <w:t xml:space="preserve"> </w:t>
      </w:r>
      <w:r>
        <w:t>campo</w:t>
      </w:r>
      <w:r>
        <w:rPr>
          <w:spacing w:val="-6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identificará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trata,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siguientes códigos: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CA0495" w14:paraId="53008325" w14:textId="77777777" w:rsidTr="00E164D6">
        <w:trPr>
          <w:trHeight w:val="244"/>
        </w:trPr>
        <w:tc>
          <w:tcPr>
            <w:tcW w:w="1414" w:type="dxa"/>
          </w:tcPr>
          <w:p w14:paraId="27BC6E43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02DEB671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509C612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Patrimonio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efectivo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A0495" w14:paraId="259BDB50" w14:textId="77777777" w:rsidTr="00E164D6">
        <w:trPr>
          <w:trHeight w:val="242"/>
        </w:trPr>
        <w:tc>
          <w:tcPr>
            <w:tcW w:w="1414" w:type="dxa"/>
          </w:tcPr>
          <w:p w14:paraId="55B414C8" w14:textId="77777777" w:rsidR="00CA0495" w:rsidRDefault="00CA0495" w:rsidP="00E164D6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788E1D89" w14:textId="77777777" w:rsidR="00CA0495" w:rsidRDefault="00CA0495" w:rsidP="00E164D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F100BA6" w14:textId="77777777" w:rsidR="00CA0495" w:rsidRDefault="00CA0495" w:rsidP="00E164D6">
            <w:pPr>
              <w:pStyle w:val="TableParagraph"/>
              <w:spacing w:before="1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Margen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A0495" w14:paraId="7CE0495E" w14:textId="77777777" w:rsidTr="00E164D6">
        <w:trPr>
          <w:trHeight w:val="244"/>
        </w:trPr>
        <w:tc>
          <w:tcPr>
            <w:tcW w:w="1414" w:type="dxa"/>
          </w:tcPr>
          <w:p w14:paraId="67395737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1DD3B9F1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E9107AC" w14:textId="77777777" w:rsidR="00CA0495" w:rsidRPr="00F047F5" w:rsidRDefault="00CA0495" w:rsidP="00E164D6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 corto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plazo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</w:t>
            </w:r>
            <w:r w:rsidRPr="00F047F5">
              <w:rPr>
                <w:spacing w:val="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interés.</w:t>
            </w:r>
          </w:p>
        </w:tc>
      </w:tr>
      <w:tr w:rsidR="00CA0495" w14:paraId="70DDD751" w14:textId="77777777" w:rsidTr="00E164D6">
        <w:trPr>
          <w:trHeight w:val="242"/>
        </w:trPr>
        <w:tc>
          <w:tcPr>
            <w:tcW w:w="1414" w:type="dxa"/>
          </w:tcPr>
          <w:p w14:paraId="436B8CF7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100BB647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C5C6D67" w14:textId="77777777" w:rsidR="00CA0495" w:rsidRPr="00F047F5" w:rsidRDefault="00CA0495" w:rsidP="00E164D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 riesgo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reajustabilidad.</w:t>
            </w:r>
          </w:p>
        </w:tc>
      </w:tr>
      <w:tr w:rsidR="00CA0495" w14:paraId="5D07C0DB" w14:textId="77777777" w:rsidTr="00E164D6">
        <w:trPr>
          <w:trHeight w:val="244"/>
        </w:trPr>
        <w:tc>
          <w:tcPr>
            <w:tcW w:w="1414" w:type="dxa"/>
          </w:tcPr>
          <w:p w14:paraId="099A2289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792B88A7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626794A" w14:textId="77777777" w:rsidR="00CA0495" w:rsidRPr="00F047F5" w:rsidRDefault="00CA0495" w:rsidP="00E164D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Menor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ingreso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por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comisiones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sensible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las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tasas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interés.</w:t>
            </w:r>
          </w:p>
        </w:tc>
      </w:tr>
      <w:tr w:rsidR="00CA0495" w14:paraId="6FB6602F" w14:textId="77777777" w:rsidTr="00E164D6">
        <w:trPr>
          <w:trHeight w:val="241"/>
        </w:trPr>
        <w:tc>
          <w:tcPr>
            <w:tcW w:w="1414" w:type="dxa"/>
          </w:tcPr>
          <w:p w14:paraId="0D7E7B83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06</w:t>
            </w:r>
          </w:p>
        </w:tc>
        <w:tc>
          <w:tcPr>
            <w:tcW w:w="425" w:type="dxa"/>
          </w:tcPr>
          <w:p w14:paraId="4854FDEC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F9E1C73" w14:textId="77777777" w:rsidR="00CA0495" w:rsidRPr="00F047F5" w:rsidRDefault="00CA0495" w:rsidP="00E164D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 largo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plazo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 riesgo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interés.</w:t>
            </w:r>
          </w:p>
        </w:tc>
      </w:tr>
      <w:tr w:rsidR="00CA0495" w14:paraId="7D306B55" w14:textId="77777777" w:rsidTr="00E164D6">
        <w:trPr>
          <w:trHeight w:val="244"/>
        </w:trPr>
        <w:tc>
          <w:tcPr>
            <w:tcW w:w="1414" w:type="dxa"/>
          </w:tcPr>
          <w:p w14:paraId="4294E761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07</w:t>
            </w:r>
          </w:p>
        </w:tc>
        <w:tc>
          <w:tcPr>
            <w:tcW w:w="425" w:type="dxa"/>
          </w:tcPr>
          <w:p w14:paraId="657D5B43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523102E" w14:textId="77777777" w:rsidR="00CA0495" w:rsidRPr="00F047F5" w:rsidRDefault="00CA0495" w:rsidP="00E164D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 riesgo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opciones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sobre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tasas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interés.</w:t>
            </w:r>
          </w:p>
        </w:tc>
      </w:tr>
      <w:tr w:rsidR="00CA0495" w14:paraId="03280363" w14:textId="77777777" w:rsidTr="00E164D6">
        <w:trPr>
          <w:trHeight w:val="241"/>
        </w:trPr>
        <w:tc>
          <w:tcPr>
            <w:tcW w:w="1414" w:type="dxa"/>
          </w:tcPr>
          <w:p w14:paraId="459285AD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08</w:t>
            </w:r>
          </w:p>
        </w:tc>
        <w:tc>
          <w:tcPr>
            <w:tcW w:w="425" w:type="dxa"/>
          </w:tcPr>
          <w:p w14:paraId="211F29F9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399ED0E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Límites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A0495" w14:paraId="0CC4F66C" w14:textId="77777777" w:rsidTr="00E164D6">
        <w:trPr>
          <w:trHeight w:val="241"/>
        </w:trPr>
        <w:tc>
          <w:tcPr>
            <w:tcW w:w="1414" w:type="dxa"/>
          </w:tcPr>
          <w:p w14:paraId="3116A384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09</w:t>
            </w:r>
          </w:p>
        </w:tc>
        <w:tc>
          <w:tcPr>
            <w:tcW w:w="425" w:type="dxa"/>
          </w:tcPr>
          <w:p w14:paraId="4C8BBB6C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7A1FF1E" w14:textId="77777777" w:rsidR="00CA0495" w:rsidRPr="00F047F5" w:rsidRDefault="00CA0495" w:rsidP="00E164D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Detalle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flujos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asignables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</w:t>
            </w:r>
            <w:r w:rsidRPr="00F047F5">
              <w:rPr>
                <w:spacing w:val="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las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bandas temporales.</w:t>
            </w:r>
          </w:p>
        </w:tc>
      </w:tr>
      <w:tr w:rsidR="00CA0495" w14:paraId="05F8E38C" w14:textId="77777777" w:rsidTr="00E164D6">
        <w:trPr>
          <w:trHeight w:val="244"/>
        </w:trPr>
        <w:tc>
          <w:tcPr>
            <w:tcW w:w="1414" w:type="dxa"/>
          </w:tcPr>
          <w:p w14:paraId="7B2E3C83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37D45F08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94E900B" w14:textId="77777777" w:rsidR="00CA0495" w:rsidRPr="00F047F5" w:rsidRDefault="00CA0495" w:rsidP="00E164D6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Detalle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comisiones sensibles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las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tasas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interés.</w:t>
            </w:r>
          </w:p>
        </w:tc>
      </w:tr>
      <w:tr w:rsidR="00CA0495" w14:paraId="61125874" w14:textId="77777777" w:rsidTr="00E164D6">
        <w:trPr>
          <w:trHeight w:val="242"/>
        </w:trPr>
        <w:tc>
          <w:tcPr>
            <w:tcW w:w="1414" w:type="dxa"/>
          </w:tcPr>
          <w:p w14:paraId="383E1467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40A18324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F30E01C" w14:textId="77777777" w:rsidR="00CA0495" w:rsidRPr="00F047F5" w:rsidRDefault="00CA0495" w:rsidP="00E164D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Detalle</w:t>
            </w:r>
            <w:r w:rsidRPr="00F047F5">
              <w:rPr>
                <w:spacing w:val="-5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opciones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sobre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tasas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interés.</w:t>
            </w:r>
          </w:p>
        </w:tc>
      </w:tr>
      <w:tr w:rsidR="00CA0495" w14:paraId="51B81ED7" w14:textId="77777777" w:rsidTr="00E164D6">
        <w:trPr>
          <w:trHeight w:val="244"/>
        </w:trPr>
        <w:tc>
          <w:tcPr>
            <w:tcW w:w="1414" w:type="dxa"/>
          </w:tcPr>
          <w:p w14:paraId="17D84285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E7C9CC4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D96EABC" w14:textId="77777777" w:rsidR="00CA0495" w:rsidRPr="00F047F5" w:rsidRDefault="00CA0495" w:rsidP="00E164D6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Detalle</w:t>
            </w:r>
            <w:r w:rsidRPr="00F047F5">
              <w:rPr>
                <w:spacing w:val="-5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exposiciones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reajustabilidad.</w:t>
            </w:r>
          </w:p>
        </w:tc>
      </w:tr>
    </w:tbl>
    <w:p w14:paraId="0A135DE1" w14:textId="77777777" w:rsidR="00CA0495" w:rsidRDefault="00CA0495" w:rsidP="00CA0495">
      <w:pPr>
        <w:pStyle w:val="Textoindependiente"/>
        <w:spacing w:before="92"/>
        <w:ind w:left="212"/>
      </w:pPr>
      <w:r>
        <w:t xml:space="preserve"> 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Bytes</w:t>
      </w:r>
    </w:p>
    <w:p w14:paraId="1F83F15A" w14:textId="6070C9B1" w:rsidR="00CA0495" w:rsidRDefault="00CA0495" w:rsidP="00CA0495">
      <w:pPr>
        <w:spacing w:line="222" w:lineRule="exact"/>
        <w:rPr>
          <w:sz w:val="20"/>
        </w:rPr>
      </w:pPr>
    </w:p>
    <w:p w14:paraId="61F66284" w14:textId="118CDCDC" w:rsidR="00CA0495" w:rsidRDefault="00CA0495" w:rsidP="00CA0495">
      <w:pPr>
        <w:spacing w:line="222" w:lineRule="exact"/>
        <w:rPr>
          <w:sz w:val="20"/>
        </w:rPr>
      </w:pPr>
    </w:p>
    <w:p w14:paraId="11177C3E" w14:textId="786BF335" w:rsidR="00CA0495" w:rsidRDefault="00CA0495" w:rsidP="00CA049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 indicar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el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 xml:space="preserve">patrimonio </w:t>
      </w:r>
      <w:proofErr w:type="gramStart"/>
      <w:r>
        <w:rPr>
          <w:rFonts w:ascii="Times New Roman"/>
          <w:i/>
          <w:sz w:val="20"/>
        </w:rPr>
        <w:t>efectivo(</w:t>
      </w:r>
      <w:proofErr w:type="gramEnd"/>
      <w:r>
        <w:rPr>
          <w:rFonts w:ascii="Times New Roman"/>
          <w:i/>
          <w:sz w:val="20"/>
        </w:rPr>
        <w:t>Cod.01)</w:t>
      </w:r>
    </w:p>
    <w:p w14:paraId="4D0616BD" w14:textId="77777777" w:rsidR="00CA0495" w:rsidRDefault="00CA0495" w:rsidP="00CA049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697CEEEF" w14:textId="77777777" w:rsidTr="00E164D6">
        <w:trPr>
          <w:trHeight w:val="241"/>
        </w:trPr>
        <w:tc>
          <w:tcPr>
            <w:tcW w:w="1414" w:type="dxa"/>
          </w:tcPr>
          <w:p w14:paraId="7DA31DAF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5B6B849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DC8B024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171A5D60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248599C2" w14:textId="77777777" w:rsidTr="00E164D6">
        <w:trPr>
          <w:trHeight w:val="244"/>
        </w:trPr>
        <w:tc>
          <w:tcPr>
            <w:tcW w:w="1414" w:type="dxa"/>
          </w:tcPr>
          <w:p w14:paraId="78E73677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92165CB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14B129B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Patrimonio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efectivo</w:t>
            </w:r>
            <w:proofErr w:type="spellEnd"/>
          </w:p>
        </w:tc>
        <w:tc>
          <w:tcPr>
            <w:tcW w:w="2125" w:type="dxa"/>
          </w:tcPr>
          <w:p w14:paraId="6815B9CB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411552F4" w14:textId="77777777" w:rsidTr="00E164D6">
        <w:trPr>
          <w:trHeight w:val="241"/>
        </w:trPr>
        <w:tc>
          <w:tcPr>
            <w:tcW w:w="1414" w:type="dxa"/>
          </w:tcPr>
          <w:p w14:paraId="3468685E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4789D2A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23224E1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18BDB6AA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10)</w:t>
            </w:r>
          </w:p>
        </w:tc>
      </w:tr>
    </w:tbl>
    <w:p w14:paraId="6A1C2125" w14:textId="77777777" w:rsidR="00CA0495" w:rsidRDefault="00CA0495" w:rsidP="00CA0495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26 Bytes</w:t>
      </w:r>
    </w:p>
    <w:p w14:paraId="543085B8" w14:textId="77777777" w:rsidR="00CA0495" w:rsidRDefault="00CA0495" w:rsidP="00CA0495">
      <w:pPr>
        <w:pStyle w:val="Textoindependiente"/>
        <w:spacing w:before="10"/>
        <w:rPr>
          <w:sz w:val="19"/>
        </w:rPr>
      </w:pPr>
    </w:p>
    <w:p w14:paraId="6486D8A8" w14:textId="3FEF4895" w:rsidR="00CA0495" w:rsidRDefault="00CA0495" w:rsidP="00CA0495">
      <w:pPr>
        <w:pStyle w:val="Prrafodelista"/>
        <w:tabs>
          <w:tab w:val="left" w:pos="1349"/>
        </w:tabs>
        <w:spacing w:before="1" w:after="57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 xml:space="preserve">para indicar </w:t>
      </w:r>
      <w:proofErr w:type="gramStart"/>
      <w:r>
        <w:rPr>
          <w:rFonts w:ascii="Times New Roman"/>
          <w:i/>
          <w:sz w:val="20"/>
        </w:rPr>
        <w:t>margen(</w:t>
      </w:r>
      <w:proofErr w:type="gramEnd"/>
      <w:r>
        <w:rPr>
          <w:rFonts w:ascii="Times New Roman"/>
          <w:i/>
          <w:sz w:val="20"/>
        </w:rPr>
        <w:t>Cod.02)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0D262A57" w14:textId="77777777" w:rsidTr="00E164D6">
        <w:trPr>
          <w:trHeight w:val="244"/>
        </w:trPr>
        <w:tc>
          <w:tcPr>
            <w:tcW w:w="1414" w:type="dxa"/>
          </w:tcPr>
          <w:p w14:paraId="243285B1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13F96EA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8D7104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30357069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57115ED3" w14:textId="77777777" w:rsidTr="00E164D6">
        <w:trPr>
          <w:trHeight w:val="242"/>
        </w:trPr>
        <w:tc>
          <w:tcPr>
            <w:tcW w:w="1414" w:type="dxa"/>
          </w:tcPr>
          <w:p w14:paraId="0C32F5F2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11EA15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C4DDEB4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Margen</w:t>
            </w:r>
            <w:proofErr w:type="spellEnd"/>
          </w:p>
        </w:tc>
        <w:tc>
          <w:tcPr>
            <w:tcW w:w="2125" w:type="dxa"/>
          </w:tcPr>
          <w:p w14:paraId="12656647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CA0495" w14:paraId="4660E7EE" w14:textId="77777777" w:rsidTr="00E164D6">
        <w:trPr>
          <w:trHeight w:val="244"/>
        </w:trPr>
        <w:tc>
          <w:tcPr>
            <w:tcW w:w="1414" w:type="dxa"/>
          </w:tcPr>
          <w:p w14:paraId="506FA4DC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6146E73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8DE2C83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3E5E654C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09)</w:t>
            </w:r>
          </w:p>
        </w:tc>
      </w:tr>
    </w:tbl>
    <w:p w14:paraId="0EAE6EB4" w14:textId="77777777" w:rsidR="00CA0495" w:rsidRDefault="00CA0495" w:rsidP="00CA0495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54D9AFAE" w14:textId="77777777" w:rsidR="00CA0495" w:rsidRDefault="00CA0495" w:rsidP="00CA0495">
      <w:pPr>
        <w:pStyle w:val="Textoindependiente"/>
        <w:spacing w:before="9"/>
        <w:rPr>
          <w:sz w:val="19"/>
        </w:rPr>
      </w:pPr>
    </w:p>
    <w:p w14:paraId="3E357A35" w14:textId="72939D03" w:rsidR="00CA0495" w:rsidRDefault="00CA0495" w:rsidP="00CA049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indicar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 exposición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Libro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proofErr w:type="gramStart"/>
      <w:r>
        <w:rPr>
          <w:rFonts w:ascii="Times New Roman" w:hAnsi="Times New Roman"/>
          <w:i/>
          <w:sz w:val="20"/>
        </w:rPr>
        <w:t>Banca</w:t>
      </w:r>
      <w:r>
        <w:rPr>
          <w:rFonts w:ascii="Times New Roman"/>
          <w:i/>
          <w:sz w:val="20"/>
        </w:rPr>
        <w:t>(</w:t>
      </w:r>
      <w:proofErr w:type="gramEnd"/>
      <w:r>
        <w:rPr>
          <w:rFonts w:ascii="Times New Roman"/>
          <w:i/>
          <w:sz w:val="20"/>
        </w:rPr>
        <w:t>Cod.03)</w:t>
      </w:r>
    </w:p>
    <w:p w14:paraId="249E0E7C" w14:textId="77777777" w:rsidR="00CA0495" w:rsidRDefault="00CA0495" w:rsidP="00CA049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19886D57" w14:textId="77777777" w:rsidTr="00E164D6">
        <w:trPr>
          <w:trHeight w:val="242"/>
        </w:trPr>
        <w:tc>
          <w:tcPr>
            <w:tcW w:w="1414" w:type="dxa"/>
          </w:tcPr>
          <w:p w14:paraId="5E9E6C9C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EB97409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BA57588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059AAA6B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0452F5A4" w14:textId="77777777" w:rsidTr="00E164D6">
        <w:trPr>
          <w:trHeight w:val="486"/>
        </w:trPr>
        <w:tc>
          <w:tcPr>
            <w:tcW w:w="1414" w:type="dxa"/>
          </w:tcPr>
          <w:p w14:paraId="21D76B5D" w14:textId="77777777" w:rsidR="00CA0495" w:rsidRDefault="00CA0495" w:rsidP="00E164D6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03E9092" w14:textId="77777777" w:rsidR="00CA0495" w:rsidRDefault="00CA0495" w:rsidP="00E164D6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3D1D4F" w14:textId="77777777" w:rsidR="00CA0495" w:rsidRPr="00F047F5" w:rsidRDefault="00CA0495" w:rsidP="00E164D6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corto</w:t>
            </w:r>
            <w:r w:rsidRPr="00F047F5">
              <w:rPr>
                <w:spacing w:val="-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plazo</w:t>
            </w:r>
            <w:r w:rsidRPr="00F047F5">
              <w:rPr>
                <w:spacing w:val="-1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</w:t>
            </w:r>
            <w:r w:rsidRPr="00F047F5">
              <w:rPr>
                <w:spacing w:val="-10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1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</w:t>
            </w:r>
            <w:r w:rsidRPr="00F047F5">
              <w:rPr>
                <w:spacing w:val="-10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1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en</w:t>
            </w:r>
            <w:r w:rsidRPr="00F047F5">
              <w:rPr>
                <w:spacing w:val="-67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el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Libro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Banca</w:t>
            </w:r>
          </w:p>
        </w:tc>
        <w:tc>
          <w:tcPr>
            <w:tcW w:w="2125" w:type="dxa"/>
          </w:tcPr>
          <w:p w14:paraId="529A4B98" w14:textId="77777777" w:rsidR="00CA0495" w:rsidRDefault="00CA0495" w:rsidP="00E164D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3526F5B5" w14:textId="77777777" w:rsidTr="00E164D6">
        <w:trPr>
          <w:trHeight w:val="244"/>
        </w:trPr>
        <w:tc>
          <w:tcPr>
            <w:tcW w:w="1414" w:type="dxa"/>
          </w:tcPr>
          <w:p w14:paraId="7DA64BDF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FB9AC29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10E8E5D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66786E29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10)</w:t>
            </w:r>
          </w:p>
        </w:tc>
      </w:tr>
    </w:tbl>
    <w:p w14:paraId="32AD004A" w14:textId="77777777" w:rsidR="00CA0495" w:rsidRDefault="00CA0495" w:rsidP="00CA0495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31F0E110" w14:textId="77777777" w:rsidR="00CA0495" w:rsidRDefault="00CA0495" w:rsidP="00CA0495">
      <w:pPr>
        <w:pStyle w:val="Textoindependiente"/>
        <w:spacing w:before="8"/>
        <w:rPr>
          <w:sz w:val="19"/>
        </w:rPr>
      </w:pPr>
    </w:p>
    <w:p w14:paraId="00F6F5EA" w14:textId="261A8010" w:rsidR="00CA0495" w:rsidRDefault="00CA0495" w:rsidP="00CA0495">
      <w:pPr>
        <w:pStyle w:val="Prrafodelista"/>
        <w:tabs>
          <w:tab w:val="left" w:pos="1349"/>
        </w:tabs>
        <w:spacing w:before="1" w:after="60"/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exposición al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reajustabilidad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Libro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Banca: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>(Cod.04)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6F56E82E" w14:textId="77777777" w:rsidTr="00E164D6">
        <w:trPr>
          <w:trHeight w:val="242"/>
        </w:trPr>
        <w:tc>
          <w:tcPr>
            <w:tcW w:w="1414" w:type="dxa"/>
          </w:tcPr>
          <w:p w14:paraId="1D44AFFB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F1FFCD5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9337C1D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072D4905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40E16FA6" w14:textId="77777777" w:rsidTr="00E164D6">
        <w:trPr>
          <w:trHeight w:val="486"/>
        </w:trPr>
        <w:tc>
          <w:tcPr>
            <w:tcW w:w="1414" w:type="dxa"/>
          </w:tcPr>
          <w:p w14:paraId="741622B8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03EF059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997316A" w14:textId="77777777" w:rsidR="00CA0495" w:rsidRPr="00F047F5" w:rsidRDefault="00CA0495" w:rsidP="00E164D6">
            <w:pPr>
              <w:pStyle w:val="TableParagraph"/>
              <w:spacing w:line="244" w:lineRule="exact"/>
              <w:ind w:right="95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37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</w:t>
            </w:r>
            <w:r w:rsidRPr="00F047F5">
              <w:rPr>
                <w:spacing w:val="36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</w:t>
            </w:r>
            <w:r w:rsidRPr="00F047F5">
              <w:rPr>
                <w:spacing w:val="3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36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reajustabilidad</w:t>
            </w:r>
            <w:r w:rsidRPr="00F047F5">
              <w:rPr>
                <w:spacing w:val="4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en</w:t>
            </w:r>
            <w:r w:rsidRPr="00F047F5">
              <w:rPr>
                <w:spacing w:val="36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el</w:t>
            </w:r>
            <w:r w:rsidRPr="00F047F5">
              <w:rPr>
                <w:spacing w:val="37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Libro</w:t>
            </w:r>
            <w:r w:rsidRPr="00F047F5">
              <w:rPr>
                <w:spacing w:val="3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67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Banca</w:t>
            </w:r>
          </w:p>
        </w:tc>
        <w:tc>
          <w:tcPr>
            <w:tcW w:w="2125" w:type="dxa"/>
          </w:tcPr>
          <w:p w14:paraId="184F9A5C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15D32500" w14:textId="77777777" w:rsidTr="00E164D6">
        <w:trPr>
          <w:trHeight w:val="243"/>
        </w:trPr>
        <w:tc>
          <w:tcPr>
            <w:tcW w:w="1414" w:type="dxa"/>
          </w:tcPr>
          <w:p w14:paraId="2384FDEF" w14:textId="77777777" w:rsidR="00CA0495" w:rsidRDefault="00CA0495" w:rsidP="00E164D6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00E905E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9C53820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6E06CC29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10)</w:t>
            </w:r>
          </w:p>
        </w:tc>
      </w:tr>
    </w:tbl>
    <w:p w14:paraId="603F3E40" w14:textId="77777777" w:rsidR="00CA0495" w:rsidRDefault="00CA0495" w:rsidP="00CA0495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75440180" w14:textId="77777777" w:rsidR="00CA0495" w:rsidRDefault="00CA0495" w:rsidP="00CA0495">
      <w:pPr>
        <w:pStyle w:val="Textoindependiente"/>
        <w:spacing w:before="9"/>
        <w:rPr>
          <w:sz w:val="19"/>
        </w:rPr>
      </w:pPr>
    </w:p>
    <w:p w14:paraId="4CFA8D0D" w14:textId="6CE232F8" w:rsidR="00CA0495" w:rsidRDefault="00CA0495" w:rsidP="00CA049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indicar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menor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ingreso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comisiones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sensible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 las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>(Cod.05)</w:t>
      </w:r>
    </w:p>
    <w:p w14:paraId="430207CF" w14:textId="77777777" w:rsidR="00CA0495" w:rsidRDefault="00CA0495" w:rsidP="00CA049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362CB296" w14:textId="77777777" w:rsidTr="00E164D6">
        <w:trPr>
          <w:trHeight w:val="242"/>
        </w:trPr>
        <w:tc>
          <w:tcPr>
            <w:tcW w:w="1414" w:type="dxa"/>
          </w:tcPr>
          <w:p w14:paraId="3FF2731B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336A3A8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2313D7E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6110654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4FF05DE1" w14:textId="77777777" w:rsidTr="00E164D6">
        <w:trPr>
          <w:trHeight w:val="486"/>
        </w:trPr>
        <w:tc>
          <w:tcPr>
            <w:tcW w:w="1414" w:type="dxa"/>
          </w:tcPr>
          <w:p w14:paraId="6BCBF7CF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AEEBFCE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4410234" w14:textId="77777777" w:rsidR="00CA0495" w:rsidRPr="00F047F5" w:rsidRDefault="00CA0495" w:rsidP="00E164D6">
            <w:pPr>
              <w:pStyle w:val="TableParagraph"/>
              <w:spacing w:line="244" w:lineRule="exact"/>
              <w:ind w:right="98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Menor</w:t>
            </w:r>
            <w:r w:rsidRPr="00F047F5">
              <w:rPr>
                <w:spacing w:val="2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ingreso</w:t>
            </w:r>
            <w:r w:rsidRPr="00F047F5">
              <w:rPr>
                <w:spacing w:val="30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por</w:t>
            </w:r>
            <w:r w:rsidRPr="00F047F5">
              <w:rPr>
                <w:spacing w:val="3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comisiones</w:t>
            </w:r>
            <w:r w:rsidRPr="00F047F5">
              <w:rPr>
                <w:spacing w:val="3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sensible</w:t>
            </w:r>
            <w:r w:rsidRPr="00F047F5">
              <w:rPr>
                <w:spacing w:val="2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</w:t>
            </w:r>
            <w:r w:rsidRPr="00F047F5">
              <w:rPr>
                <w:spacing w:val="3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las</w:t>
            </w:r>
            <w:r w:rsidRPr="00F047F5">
              <w:rPr>
                <w:spacing w:val="30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tasas</w:t>
            </w:r>
            <w:r w:rsidRPr="00F047F5">
              <w:rPr>
                <w:spacing w:val="3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6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</w:t>
            </w:r>
          </w:p>
        </w:tc>
        <w:tc>
          <w:tcPr>
            <w:tcW w:w="2125" w:type="dxa"/>
          </w:tcPr>
          <w:p w14:paraId="4CFE397D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258042BF" w14:textId="77777777" w:rsidTr="00E164D6">
        <w:trPr>
          <w:trHeight w:val="243"/>
        </w:trPr>
        <w:tc>
          <w:tcPr>
            <w:tcW w:w="1414" w:type="dxa"/>
          </w:tcPr>
          <w:p w14:paraId="534E690A" w14:textId="77777777" w:rsidR="00CA0495" w:rsidRDefault="00CA0495" w:rsidP="00E164D6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220787B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2BAC3FA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41FD17A1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10)</w:t>
            </w:r>
          </w:p>
        </w:tc>
      </w:tr>
    </w:tbl>
    <w:p w14:paraId="448D6943" w14:textId="77777777" w:rsidR="00CA0495" w:rsidRDefault="00CA0495" w:rsidP="00CA0495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000BFAF2" w14:textId="77777777" w:rsidR="00CA0495" w:rsidRDefault="00CA0495" w:rsidP="00CA0495">
      <w:pPr>
        <w:pStyle w:val="Textoindependiente"/>
        <w:spacing w:before="8"/>
        <w:rPr>
          <w:sz w:val="19"/>
        </w:rPr>
      </w:pPr>
    </w:p>
    <w:p w14:paraId="66A6D3F4" w14:textId="23D4CDAA" w:rsidR="00CA0495" w:rsidRDefault="00CA0495" w:rsidP="00CA049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indicar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exposición 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largo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plazo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al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 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 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Libro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Banca: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>(Cod.06)</w:t>
      </w:r>
    </w:p>
    <w:p w14:paraId="291E20C5" w14:textId="77777777" w:rsidR="00CA0495" w:rsidRDefault="00CA0495" w:rsidP="00CA049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0778E5F3" w14:textId="77777777" w:rsidTr="00E164D6">
        <w:trPr>
          <w:trHeight w:val="241"/>
        </w:trPr>
        <w:tc>
          <w:tcPr>
            <w:tcW w:w="1414" w:type="dxa"/>
          </w:tcPr>
          <w:p w14:paraId="03DBE09D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5449F9C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4ABDC77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035B54B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4DC68310" w14:textId="77777777" w:rsidTr="00E164D6">
        <w:trPr>
          <w:trHeight w:val="486"/>
        </w:trPr>
        <w:tc>
          <w:tcPr>
            <w:tcW w:w="1414" w:type="dxa"/>
          </w:tcPr>
          <w:p w14:paraId="441A5DBD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8AF9EC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8A2998A" w14:textId="77777777" w:rsidR="00CA0495" w:rsidRPr="00F047F5" w:rsidRDefault="00CA0495" w:rsidP="00E164D6">
            <w:pPr>
              <w:pStyle w:val="TableParagraph"/>
              <w:spacing w:line="244" w:lineRule="exact"/>
              <w:ind w:right="103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largo</w:t>
            </w:r>
            <w:r w:rsidRPr="00F047F5">
              <w:rPr>
                <w:spacing w:val="-10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plazo</w:t>
            </w:r>
            <w:r w:rsidRPr="00F047F5">
              <w:rPr>
                <w:spacing w:val="-1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</w:t>
            </w:r>
            <w:r w:rsidRPr="00F047F5">
              <w:rPr>
                <w:spacing w:val="-6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</w:t>
            </w:r>
            <w:r w:rsidRPr="00F047F5">
              <w:rPr>
                <w:spacing w:val="-10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1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</w:t>
            </w:r>
            <w:r w:rsidRPr="00F047F5">
              <w:rPr>
                <w:spacing w:val="-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en</w:t>
            </w:r>
            <w:r w:rsidRPr="00F047F5">
              <w:rPr>
                <w:spacing w:val="-67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el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Libro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Banca</w:t>
            </w:r>
          </w:p>
        </w:tc>
        <w:tc>
          <w:tcPr>
            <w:tcW w:w="2125" w:type="dxa"/>
          </w:tcPr>
          <w:p w14:paraId="40E935EC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7D7C2011" w14:textId="77777777" w:rsidTr="00E164D6">
        <w:trPr>
          <w:trHeight w:val="240"/>
        </w:trPr>
        <w:tc>
          <w:tcPr>
            <w:tcW w:w="1414" w:type="dxa"/>
          </w:tcPr>
          <w:p w14:paraId="539EDEF8" w14:textId="77777777" w:rsidR="00CA0495" w:rsidRDefault="00CA0495" w:rsidP="00E164D6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0DCA7FD" w14:textId="77777777" w:rsidR="00CA0495" w:rsidRDefault="00CA0495" w:rsidP="00E16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C254ADB" w14:textId="77777777" w:rsidR="00CA0495" w:rsidRDefault="00CA0495" w:rsidP="00E16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3DB5AB5F" w14:textId="77777777" w:rsidR="00CA0495" w:rsidRDefault="00CA0495" w:rsidP="00E164D6">
            <w:pPr>
              <w:pStyle w:val="TableParagraph"/>
              <w:spacing w:line="22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10)</w:t>
            </w:r>
          </w:p>
        </w:tc>
      </w:tr>
    </w:tbl>
    <w:p w14:paraId="1DE73419" w14:textId="77777777" w:rsidR="00CA0495" w:rsidRDefault="00CA0495" w:rsidP="00CA0495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49C669BD" w14:textId="77777777" w:rsidR="00CA0495" w:rsidRDefault="00CA0495" w:rsidP="00CA0495">
      <w:pPr>
        <w:pStyle w:val="Textoindependiente"/>
        <w:spacing w:before="12"/>
        <w:rPr>
          <w:sz w:val="19"/>
        </w:rPr>
      </w:pPr>
    </w:p>
    <w:p w14:paraId="5BD35C83" w14:textId="3C106669" w:rsidR="00CA0495" w:rsidRDefault="00CA0495" w:rsidP="00CA0495">
      <w:pPr>
        <w:pStyle w:val="Prrafodelista"/>
        <w:tabs>
          <w:tab w:val="left" w:pos="1349"/>
        </w:tabs>
        <w:spacing w:after="60"/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 exposición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opciones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sobre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 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Libro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Banca: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>(Cod.07)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0790D3C1" w14:textId="77777777" w:rsidTr="00E164D6">
        <w:trPr>
          <w:trHeight w:val="242"/>
        </w:trPr>
        <w:tc>
          <w:tcPr>
            <w:tcW w:w="1414" w:type="dxa"/>
          </w:tcPr>
          <w:p w14:paraId="5690FA29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2D9D84E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A4BE0E8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5C000370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032E13FC" w14:textId="77777777" w:rsidTr="00E164D6">
        <w:trPr>
          <w:trHeight w:val="486"/>
        </w:trPr>
        <w:tc>
          <w:tcPr>
            <w:tcW w:w="1414" w:type="dxa"/>
          </w:tcPr>
          <w:p w14:paraId="5A185473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26CA899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D8CFA34" w14:textId="77777777" w:rsidR="00CA0495" w:rsidRPr="00F047F5" w:rsidRDefault="00CA0495" w:rsidP="00E164D6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al</w:t>
            </w:r>
            <w:r w:rsidRPr="00F047F5">
              <w:rPr>
                <w:spacing w:val="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</w:t>
            </w:r>
            <w:r w:rsidRPr="00F047F5">
              <w:rPr>
                <w:spacing w:val="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5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opciones</w:t>
            </w:r>
            <w:r w:rsidRPr="00F047F5">
              <w:rPr>
                <w:spacing w:val="7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sobre</w:t>
            </w:r>
            <w:r w:rsidRPr="00F047F5">
              <w:rPr>
                <w:spacing w:val="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tasas</w:t>
            </w:r>
            <w:r w:rsidRPr="00F047F5">
              <w:rPr>
                <w:spacing w:val="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5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</w:t>
            </w:r>
            <w:r w:rsidRPr="00F047F5">
              <w:rPr>
                <w:spacing w:val="-67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en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el</w:t>
            </w:r>
            <w:r w:rsidRPr="00F047F5">
              <w:rPr>
                <w:spacing w:val="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Libro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Banca</w:t>
            </w:r>
          </w:p>
        </w:tc>
        <w:tc>
          <w:tcPr>
            <w:tcW w:w="2125" w:type="dxa"/>
          </w:tcPr>
          <w:p w14:paraId="34678A36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4D10B51A" w14:textId="77777777" w:rsidTr="00E164D6">
        <w:trPr>
          <w:trHeight w:val="242"/>
        </w:trPr>
        <w:tc>
          <w:tcPr>
            <w:tcW w:w="1414" w:type="dxa"/>
          </w:tcPr>
          <w:p w14:paraId="19C16046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A9719FA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1CC4D50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15BEA01A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10)</w:t>
            </w:r>
          </w:p>
        </w:tc>
      </w:tr>
    </w:tbl>
    <w:p w14:paraId="15008502" w14:textId="77777777" w:rsidR="00CA0495" w:rsidRDefault="00CA0495" w:rsidP="00CA0495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4FFB5A0B" w14:textId="77777777" w:rsidR="00CA0495" w:rsidRDefault="00CA0495" w:rsidP="00CA0495">
      <w:pPr>
        <w:pStyle w:val="Textoindependiente"/>
        <w:spacing w:before="11"/>
        <w:rPr>
          <w:sz w:val="19"/>
        </w:rPr>
      </w:pPr>
    </w:p>
    <w:p w14:paraId="78BA3A4D" w14:textId="2246069C" w:rsidR="00CA0495" w:rsidRDefault="00CA0495" w:rsidP="00CA049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 para indicar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límites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 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exposiciones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corto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largo plazo: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>(Cod.08)</w:t>
      </w:r>
    </w:p>
    <w:p w14:paraId="208F699F" w14:textId="77777777" w:rsidR="00CA0495" w:rsidRDefault="00CA0495" w:rsidP="00CA0495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51E8E52D" w14:textId="77777777" w:rsidTr="00E164D6">
        <w:trPr>
          <w:trHeight w:val="242"/>
        </w:trPr>
        <w:tc>
          <w:tcPr>
            <w:tcW w:w="1414" w:type="dxa"/>
          </w:tcPr>
          <w:p w14:paraId="38D3AB90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B6992FF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C3918C2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05776EF8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04A31FB2" w14:textId="77777777" w:rsidTr="00E164D6">
        <w:trPr>
          <w:trHeight w:val="729"/>
        </w:trPr>
        <w:tc>
          <w:tcPr>
            <w:tcW w:w="1414" w:type="dxa"/>
          </w:tcPr>
          <w:p w14:paraId="6EACDB51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866A8CF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5670D1B" w14:textId="77777777" w:rsidR="00CA0495" w:rsidRPr="00F047F5" w:rsidRDefault="00CA0495" w:rsidP="00E164D6">
            <w:pPr>
              <w:pStyle w:val="TableParagraph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Límite</w:t>
            </w:r>
            <w:r w:rsidRPr="00F047F5">
              <w:rPr>
                <w:spacing w:val="2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</w:t>
            </w:r>
            <w:r w:rsidRPr="00F047F5">
              <w:rPr>
                <w:spacing w:val="29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</w:t>
            </w:r>
            <w:r w:rsidRPr="00F047F5">
              <w:rPr>
                <w:spacing w:val="3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exposición</w:t>
            </w:r>
            <w:r w:rsidRPr="00F047F5">
              <w:rPr>
                <w:spacing w:val="2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2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corto</w:t>
            </w:r>
            <w:r w:rsidRPr="00F047F5">
              <w:rPr>
                <w:spacing w:val="2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plazo</w:t>
            </w:r>
            <w:r w:rsidRPr="00F047F5">
              <w:rPr>
                <w:spacing w:val="2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a</w:t>
            </w:r>
            <w:r w:rsidRPr="00F047F5">
              <w:rPr>
                <w:spacing w:val="26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los</w:t>
            </w:r>
            <w:r w:rsidRPr="00F047F5">
              <w:rPr>
                <w:spacing w:val="2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riesgos</w:t>
            </w:r>
            <w:r w:rsidRPr="00F047F5">
              <w:rPr>
                <w:spacing w:val="2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</w:p>
          <w:p w14:paraId="2D6E7AAF" w14:textId="77777777" w:rsidR="00CA0495" w:rsidRPr="00F047F5" w:rsidRDefault="00CA0495" w:rsidP="00E164D6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tasas</w:t>
            </w:r>
            <w:r w:rsidRPr="00F047F5">
              <w:rPr>
                <w:spacing w:val="5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5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</w:t>
            </w:r>
            <w:r w:rsidRPr="00F047F5">
              <w:rPr>
                <w:spacing w:val="5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y</w:t>
            </w:r>
            <w:r w:rsidRPr="00F047F5">
              <w:rPr>
                <w:spacing w:val="5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5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reajustabilidad</w:t>
            </w:r>
            <w:r w:rsidRPr="00F047F5">
              <w:rPr>
                <w:spacing w:val="5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en</w:t>
            </w:r>
            <w:r w:rsidRPr="00F047F5">
              <w:rPr>
                <w:spacing w:val="56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el</w:t>
            </w:r>
            <w:r w:rsidRPr="00F047F5">
              <w:rPr>
                <w:spacing w:val="55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Libro</w:t>
            </w:r>
            <w:r w:rsidRPr="00F047F5">
              <w:rPr>
                <w:spacing w:val="5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68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Banca</w:t>
            </w:r>
          </w:p>
        </w:tc>
        <w:tc>
          <w:tcPr>
            <w:tcW w:w="2125" w:type="dxa"/>
          </w:tcPr>
          <w:p w14:paraId="0265560F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9(04)V9(01)</w:t>
            </w:r>
          </w:p>
        </w:tc>
      </w:tr>
      <w:tr w:rsidR="00CA0495" w14:paraId="0867E250" w14:textId="77777777" w:rsidTr="00E164D6">
        <w:trPr>
          <w:trHeight w:val="558"/>
        </w:trPr>
        <w:tc>
          <w:tcPr>
            <w:tcW w:w="1414" w:type="dxa"/>
          </w:tcPr>
          <w:p w14:paraId="0103A385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3A4E41A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7CF65E8" w14:textId="77777777" w:rsidR="00CA0495" w:rsidRPr="00F047F5" w:rsidRDefault="00CA0495" w:rsidP="00E164D6">
            <w:pPr>
              <w:pStyle w:val="TableParagraph"/>
              <w:spacing w:line="280" w:lineRule="exact"/>
              <w:rPr>
                <w:sz w:val="23"/>
                <w:lang w:val="es-CL"/>
              </w:rPr>
            </w:pPr>
            <w:r w:rsidRPr="00F047F5">
              <w:rPr>
                <w:sz w:val="23"/>
                <w:lang w:val="es-CL"/>
              </w:rPr>
              <w:t>Límite</w:t>
            </w:r>
            <w:r w:rsidRPr="00F047F5">
              <w:rPr>
                <w:spacing w:val="-8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a</w:t>
            </w:r>
            <w:r w:rsidRPr="00F047F5">
              <w:rPr>
                <w:spacing w:val="-5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la</w:t>
            </w:r>
            <w:r w:rsidRPr="00F047F5">
              <w:rPr>
                <w:spacing w:val="-7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exposición</w:t>
            </w:r>
            <w:r w:rsidRPr="00F047F5">
              <w:rPr>
                <w:spacing w:val="-5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de</w:t>
            </w:r>
            <w:r w:rsidRPr="00F047F5">
              <w:rPr>
                <w:spacing w:val="-7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largo</w:t>
            </w:r>
            <w:r w:rsidRPr="00F047F5">
              <w:rPr>
                <w:spacing w:val="-6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plazo</w:t>
            </w:r>
            <w:r w:rsidRPr="00F047F5">
              <w:rPr>
                <w:spacing w:val="-7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al</w:t>
            </w:r>
            <w:r w:rsidRPr="00F047F5">
              <w:rPr>
                <w:spacing w:val="-7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riesgo</w:t>
            </w:r>
            <w:r w:rsidRPr="00F047F5">
              <w:rPr>
                <w:spacing w:val="-7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de</w:t>
            </w:r>
            <w:r w:rsidRPr="00F047F5">
              <w:rPr>
                <w:spacing w:val="-77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tasas</w:t>
            </w:r>
            <w:r w:rsidRPr="00F047F5">
              <w:rPr>
                <w:spacing w:val="-4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de interés</w:t>
            </w:r>
            <w:r w:rsidRPr="00F047F5">
              <w:rPr>
                <w:spacing w:val="-4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en</w:t>
            </w:r>
            <w:r w:rsidRPr="00F047F5">
              <w:rPr>
                <w:spacing w:val="1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el</w:t>
            </w:r>
            <w:r w:rsidRPr="00F047F5">
              <w:rPr>
                <w:spacing w:val="-2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Libro</w:t>
            </w:r>
            <w:r w:rsidRPr="00F047F5">
              <w:rPr>
                <w:spacing w:val="-1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de</w:t>
            </w:r>
            <w:r w:rsidRPr="00F047F5">
              <w:rPr>
                <w:spacing w:val="-1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Banca</w:t>
            </w:r>
          </w:p>
        </w:tc>
        <w:tc>
          <w:tcPr>
            <w:tcW w:w="2125" w:type="dxa"/>
          </w:tcPr>
          <w:p w14:paraId="1A855704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9(04)V9(01)</w:t>
            </w:r>
          </w:p>
        </w:tc>
      </w:tr>
      <w:tr w:rsidR="00CA0495" w14:paraId="4FAEDA5B" w14:textId="77777777" w:rsidTr="00E164D6">
        <w:trPr>
          <w:trHeight w:val="243"/>
        </w:trPr>
        <w:tc>
          <w:tcPr>
            <w:tcW w:w="1414" w:type="dxa"/>
          </w:tcPr>
          <w:p w14:paraId="1461D0D6" w14:textId="77777777" w:rsidR="00CA0495" w:rsidRDefault="00CA0495" w:rsidP="00E164D6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79556F2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735340B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1F1A5155" w14:textId="77777777" w:rsidR="00CA0495" w:rsidRDefault="00CA0495" w:rsidP="00E164D6">
            <w:pPr>
              <w:pStyle w:val="TableParagraph"/>
              <w:spacing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14)</w:t>
            </w:r>
          </w:p>
        </w:tc>
      </w:tr>
    </w:tbl>
    <w:p w14:paraId="01FBC2E8" w14:textId="77777777" w:rsidR="00CA0495" w:rsidRDefault="00CA0495" w:rsidP="00CA0495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3270FCB3" w14:textId="77777777" w:rsidR="00CA0495" w:rsidRDefault="00CA0495" w:rsidP="00CA0495">
      <w:pPr>
        <w:pStyle w:val="Textoindependiente"/>
        <w:spacing w:before="8"/>
        <w:rPr>
          <w:sz w:val="19"/>
        </w:rPr>
      </w:pPr>
    </w:p>
    <w:p w14:paraId="339B1E45" w14:textId="12704BC1" w:rsidR="00CA0495" w:rsidRDefault="00CA0495" w:rsidP="00CA049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cálculo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 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 el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Libro 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Banca: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>(Cod.09)</w:t>
      </w:r>
    </w:p>
    <w:p w14:paraId="60E5133B" w14:textId="77777777" w:rsidR="00CA0495" w:rsidRDefault="00CA0495" w:rsidP="00CA049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6C61BB5E" w14:textId="77777777" w:rsidTr="00E164D6">
        <w:trPr>
          <w:trHeight w:val="242"/>
        </w:trPr>
        <w:tc>
          <w:tcPr>
            <w:tcW w:w="1414" w:type="dxa"/>
          </w:tcPr>
          <w:p w14:paraId="4F1FBA4A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F3A8C64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4289432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33CA2106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6E8A4894" w14:textId="77777777" w:rsidTr="00E164D6">
        <w:trPr>
          <w:trHeight w:val="244"/>
        </w:trPr>
        <w:tc>
          <w:tcPr>
            <w:tcW w:w="1414" w:type="dxa"/>
          </w:tcPr>
          <w:p w14:paraId="7C5DFD54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CCC8D35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E51F051" w14:textId="77777777" w:rsidR="00CA0495" w:rsidRPr="00F047F5" w:rsidRDefault="00CA0495" w:rsidP="00E164D6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Tipo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tasa de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interés</w:t>
            </w:r>
          </w:p>
        </w:tc>
        <w:tc>
          <w:tcPr>
            <w:tcW w:w="2125" w:type="dxa"/>
          </w:tcPr>
          <w:p w14:paraId="787D0088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CA0495" w14:paraId="5BB0BF52" w14:textId="77777777" w:rsidTr="00E164D6">
        <w:trPr>
          <w:trHeight w:val="277"/>
        </w:trPr>
        <w:tc>
          <w:tcPr>
            <w:tcW w:w="1414" w:type="dxa"/>
          </w:tcPr>
          <w:p w14:paraId="4A0F5A9D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A1414D2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F6FA9AE" w14:textId="77777777" w:rsidR="00CA0495" w:rsidRDefault="00CA0495" w:rsidP="00E164D6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Tipo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flujo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informado</w:t>
            </w:r>
            <w:proofErr w:type="spellEnd"/>
          </w:p>
        </w:tc>
        <w:tc>
          <w:tcPr>
            <w:tcW w:w="2125" w:type="dxa"/>
          </w:tcPr>
          <w:p w14:paraId="79CD7FE7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CA0495" w14:paraId="6CEE1451" w14:textId="77777777" w:rsidTr="00E164D6">
        <w:trPr>
          <w:trHeight w:val="245"/>
        </w:trPr>
        <w:tc>
          <w:tcPr>
            <w:tcW w:w="1414" w:type="dxa"/>
          </w:tcPr>
          <w:p w14:paraId="26A8971D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CBA03B6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72D1E3A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125" w:type="dxa"/>
          </w:tcPr>
          <w:p w14:paraId="18ED915B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CA0495" w14:paraId="107F024A" w14:textId="77777777" w:rsidTr="00E164D6">
        <w:trPr>
          <w:trHeight w:val="242"/>
        </w:trPr>
        <w:tc>
          <w:tcPr>
            <w:tcW w:w="1414" w:type="dxa"/>
          </w:tcPr>
          <w:p w14:paraId="048E537A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3252019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24D4270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2125" w:type="dxa"/>
          </w:tcPr>
          <w:p w14:paraId="08FA96FC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CA0495" w14:paraId="5A2A49C8" w14:textId="77777777" w:rsidTr="00E164D6">
        <w:trPr>
          <w:trHeight w:val="244"/>
        </w:trPr>
        <w:tc>
          <w:tcPr>
            <w:tcW w:w="1414" w:type="dxa"/>
          </w:tcPr>
          <w:p w14:paraId="738781F5" w14:textId="77777777" w:rsidR="00CA0495" w:rsidRDefault="00CA0495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091933C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CA28C1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</w:p>
        </w:tc>
        <w:tc>
          <w:tcPr>
            <w:tcW w:w="2125" w:type="dxa"/>
          </w:tcPr>
          <w:p w14:paraId="758A6AA6" w14:textId="77777777" w:rsidR="00CA0495" w:rsidRDefault="00CA0495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201B379A" w14:textId="77777777" w:rsidTr="00E164D6">
        <w:trPr>
          <w:trHeight w:val="242"/>
        </w:trPr>
        <w:tc>
          <w:tcPr>
            <w:tcW w:w="1414" w:type="dxa"/>
          </w:tcPr>
          <w:p w14:paraId="235D51A7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E123EE5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D03BF1E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2125" w:type="dxa"/>
          </w:tcPr>
          <w:p w14:paraId="03C7B945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6401AEB3" w14:textId="2E49A6E1" w:rsidR="00CA0495" w:rsidRDefault="00CA0495" w:rsidP="00CA0495">
      <w:pPr>
        <w:spacing w:line="222" w:lineRule="exact"/>
      </w:pPr>
      <w:r>
        <w:t>Largo del registro: 26 Bytes</w:t>
      </w:r>
    </w:p>
    <w:p w14:paraId="5A93BED5" w14:textId="3D3A5430" w:rsidR="00CA0495" w:rsidRDefault="00CA0495" w:rsidP="00CA0495">
      <w:pPr>
        <w:spacing w:line="222" w:lineRule="exact"/>
      </w:pPr>
    </w:p>
    <w:p w14:paraId="01BC8ADC" w14:textId="3927D019" w:rsidR="00CA0495" w:rsidRDefault="00CA0495" w:rsidP="00CA0495">
      <w:pPr>
        <w:spacing w:line="222" w:lineRule="exact"/>
      </w:pPr>
    </w:p>
    <w:p w14:paraId="2F1E73D4" w14:textId="360ACCAA" w:rsidR="00CA0495" w:rsidRPr="00CA0495" w:rsidRDefault="00CA0495" w:rsidP="00CA0495">
      <w:pPr>
        <w:tabs>
          <w:tab w:val="left" w:pos="1349"/>
        </w:tabs>
        <w:spacing w:before="9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CA0495">
        <w:rPr>
          <w:rFonts w:ascii="Times New Roman" w:hAnsi="Times New Roman"/>
          <w:i/>
          <w:sz w:val="20"/>
        </w:rPr>
        <w:t>Registros</w:t>
      </w:r>
      <w:r w:rsidRPr="00CA0495">
        <w:rPr>
          <w:rFonts w:ascii="Times New Roman" w:hAnsi="Times New Roman"/>
          <w:i/>
          <w:spacing w:val="-2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para el</w:t>
      </w:r>
      <w:r w:rsidRPr="00CA0495">
        <w:rPr>
          <w:rFonts w:ascii="Times New Roman" w:hAnsi="Times New Roman"/>
          <w:i/>
          <w:spacing w:val="-1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cálculo del</w:t>
      </w:r>
      <w:r w:rsidRPr="00CA0495">
        <w:rPr>
          <w:rFonts w:ascii="Times New Roman" w:hAnsi="Times New Roman"/>
          <w:i/>
          <w:spacing w:val="-3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menor</w:t>
      </w:r>
      <w:r w:rsidRPr="00CA0495">
        <w:rPr>
          <w:rFonts w:ascii="Times New Roman" w:hAnsi="Times New Roman"/>
          <w:i/>
          <w:spacing w:val="-2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ingreso</w:t>
      </w:r>
      <w:r w:rsidRPr="00CA0495">
        <w:rPr>
          <w:rFonts w:ascii="Times New Roman" w:hAnsi="Times New Roman"/>
          <w:i/>
          <w:spacing w:val="-1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neto por</w:t>
      </w:r>
      <w:r w:rsidRPr="00CA0495">
        <w:rPr>
          <w:rFonts w:ascii="Times New Roman" w:hAnsi="Times New Roman"/>
          <w:i/>
          <w:spacing w:val="-2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comisiones</w:t>
      </w:r>
      <w:r w:rsidRPr="00CA0495">
        <w:rPr>
          <w:rFonts w:ascii="Times New Roman" w:hAnsi="Times New Roman"/>
          <w:i/>
          <w:spacing w:val="-2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sensibles</w:t>
      </w:r>
      <w:r w:rsidRPr="00CA0495">
        <w:rPr>
          <w:rFonts w:ascii="Times New Roman" w:hAnsi="Times New Roman"/>
          <w:i/>
          <w:spacing w:val="-2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a cambios</w:t>
      </w:r>
      <w:r w:rsidRPr="00CA0495">
        <w:rPr>
          <w:rFonts w:ascii="Times New Roman" w:hAnsi="Times New Roman"/>
          <w:i/>
          <w:spacing w:val="-2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en las</w:t>
      </w:r>
      <w:r w:rsidRPr="00CA0495">
        <w:rPr>
          <w:rFonts w:ascii="Times New Roman" w:hAnsi="Times New Roman"/>
          <w:i/>
          <w:spacing w:val="-2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tasas</w:t>
      </w:r>
      <w:r w:rsidRPr="00CA0495">
        <w:rPr>
          <w:rFonts w:ascii="Times New Roman" w:hAnsi="Times New Roman"/>
          <w:i/>
          <w:spacing w:val="-1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de</w:t>
      </w:r>
      <w:r w:rsidRPr="00CA0495">
        <w:rPr>
          <w:rFonts w:ascii="Times New Roman" w:hAnsi="Times New Roman"/>
          <w:i/>
          <w:spacing w:val="-1"/>
          <w:sz w:val="20"/>
        </w:rPr>
        <w:t xml:space="preserve"> </w:t>
      </w:r>
      <w:r w:rsidRPr="00CA0495">
        <w:rPr>
          <w:rFonts w:ascii="Times New Roman" w:hAnsi="Times New Roman"/>
          <w:i/>
          <w:sz w:val="20"/>
        </w:rPr>
        <w:t>interés</w:t>
      </w:r>
      <w:proofErr w:type="gramStart"/>
      <w:r w:rsidRPr="00CA0495">
        <w:rPr>
          <w:rFonts w:ascii="Times New Roman" w:hAnsi="Times New Roman"/>
          <w:i/>
          <w:sz w:val="20"/>
        </w:rPr>
        <w:t>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 xml:space="preserve"> </w:t>
      </w:r>
      <w:r w:rsidRPr="00CA0495">
        <w:rPr>
          <w:rFonts w:ascii="Times New Roman"/>
          <w:i/>
          <w:sz w:val="20"/>
        </w:rPr>
        <w:t>(</w:t>
      </w:r>
      <w:proofErr w:type="gramEnd"/>
      <w:r w:rsidRPr="00CA0495">
        <w:rPr>
          <w:rFonts w:ascii="Times New Roman"/>
          <w:i/>
          <w:sz w:val="20"/>
        </w:rPr>
        <w:t>Cod.10)</w:t>
      </w:r>
    </w:p>
    <w:p w14:paraId="3E4E5A77" w14:textId="77777777" w:rsidR="00CA0495" w:rsidRDefault="00CA0495" w:rsidP="00CA049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77DF5AF8" w14:textId="77777777" w:rsidTr="00E164D6">
        <w:trPr>
          <w:trHeight w:val="242"/>
        </w:trPr>
        <w:tc>
          <w:tcPr>
            <w:tcW w:w="1414" w:type="dxa"/>
          </w:tcPr>
          <w:p w14:paraId="5EF167E3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E2B5571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F79B20F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4AB0B367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195169EF" w14:textId="77777777" w:rsidTr="00E164D6">
        <w:trPr>
          <w:trHeight w:val="244"/>
        </w:trPr>
        <w:tc>
          <w:tcPr>
            <w:tcW w:w="1414" w:type="dxa"/>
          </w:tcPr>
          <w:p w14:paraId="4EB1D327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6FE7123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A4709C2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125" w:type="dxa"/>
          </w:tcPr>
          <w:p w14:paraId="524E1A3D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CA0495" w14:paraId="53A59096" w14:textId="77777777" w:rsidTr="00E164D6">
        <w:trPr>
          <w:trHeight w:val="241"/>
        </w:trPr>
        <w:tc>
          <w:tcPr>
            <w:tcW w:w="1414" w:type="dxa"/>
          </w:tcPr>
          <w:p w14:paraId="6359AC25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22DFBBC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91F0B2D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comisión</w:t>
            </w:r>
            <w:proofErr w:type="spellEnd"/>
          </w:p>
        </w:tc>
        <w:tc>
          <w:tcPr>
            <w:tcW w:w="2125" w:type="dxa"/>
          </w:tcPr>
          <w:p w14:paraId="76FC99CF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CA0495" w14:paraId="77BD4D9D" w14:textId="77777777" w:rsidTr="00E164D6">
        <w:trPr>
          <w:trHeight w:val="244"/>
        </w:trPr>
        <w:tc>
          <w:tcPr>
            <w:tcW w:w="1414" w:type="dxa"/>
          </w:tcPr>
          <w:p w14:paraId="11A8A409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DA9A312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E1AD0D" w14:textId="77777777" w:rsidR="00CA0495" w:rsidRPr="00F047F5" w:rsidRDefault="00CA0495" w:rsidP="00E164D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Monto</w:t>
            </w:r>
            <w:r w:rsidRPr="00F047F5">
              <w:rPr>
                <w:spacing w:val="-4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neto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la</w:t>
            </w:r>
            <w:r w:rsidRPr="00F047F5">
              <w:rPr>
                <w:spacing w:val="-1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comisión</w:t>
            </w:r>
          </w:p>
        </w:tc>
        <w:tc>
          <w:tcPr>
            <w:tcW w:w="2125" w:type="dxa"/>
          </w:tcPr>
          <w:p w14:paraId="4FB89873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229978C3" w14:textId="77777777" w:rsidTr="00E164D6">
        <w:trPr>
          <w:trHeight w:val="242"/>
        </w:trPr>
        <w:tc>
          <w:tcPr>
            <w:tcW w:w="1414" w:type="dxa"/>
          </w:tcPr>
          <w:p w14:paraId="34577812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AA62415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2C2EF6D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3B681279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06)</w:t>
            </w:r>
          </w:p>
        </w:tc>
      </w:tr>
    </w:tbl>
    <w:p w14:paraId="74BA8B48" w14:textId="77777777" w:rsidR="00CA0495" w:rsidRDefault="00CA0495" w:rsidP="00CA0495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337E3D12" w14:textId="77777777" w:rsidR="00CA0495" w:rsidRDefault="00CA0495" w:rsidP="00CA0495">
      <w:pPr>
        <w:pStyle w:val="Textoindependiente"/>
        <w:spacing w:before="8"/>
        <w:rPr>
          <w:sz w:val="19"/>
        </w:rPr>
      </w:pPr>
    </w:p>
    <w:p w14:paraId="0CF9B562" w14:textId="1B4E35B9" w:rsidR="00CA0495" w:rsidRDefault="00CA0495" w:rsidP="00CA0495">
      <w:pPr>
        <w:pStyle w:val="Prrafodelista"/>
        <w:tabs>
          <w:tab w:val="left" w:pos="1349"/>
        </w:tabs>
        <w:spacing w:before="1"/>
        <w:ind w:left="212" w:right="297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cálculo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opciones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sobre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(exclusive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delta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ponderado)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Libro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 Banca:</w:t>
      </w:r>
      <w:r w:rsidRPr="00CA0495"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z w:val="20"/>
        </w:rPr>
        <w:t>(Cod.11)</w:t>
      </w:r>
    </w:p>
    <w:p w14:paraId="62B01BE9" w14:textId="77777777" w:rsidR="00CA0495" w:rsidRDefault="00CA0495" w:rsidP="00CA049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5AF98EB8" w14:textId="77777777" w:rsidTr="00E164D6">
        <w:trPr>
          <w:trHeight w:val="244"/>
        </w:trPr>
        <w:tc>
          <w:tcPr>
            <w:tcW w:w="1414" w:type="dxa"/>
          </w:tcPr>
          <w:p w14:paraId="192B9309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7B48E7F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4CB69E4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2AAA1BCF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10242D60" w14:textId="77777777" w:rsidTr="00E164D6">
        <w:trPr>
          <w:trHeight w:val="277"/>
        </w:trPr>
        <w:tc>
          <w:tcPr>
            <w:tcW w:w="1414" w:type="dxa"/>
          </w:tcPr>
          <w:p w14:paraId="32E4FD5D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5D8AE6E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4A87D0A" w14:textId="77777777" w:rsidR="00CA0495" w:rsidRPr="00F047F5" w:rsidRDefault="00CA0495" w:rsidP="00E164D6">
            <w:pPr>
              <w:pStyle w:val="TableParagraph"/>
              <w:spacing w:line="258" w:lineRule="exact"/>
              <w:rPr>
                <w:sz w:val="23"/>
                <w:lang w:val="es-CL"/>
              </w:rPr>
            </w:pPr>
            <w:r w:rsidRPr="00F047F5">
              <w:rPr>
                <w:sz w:val="23"/>
                <w:lang w:val="es-CL"/>
              </w:rPr>
              <w:t>Tipo</w:t>
            </w:r>
            <w:r w:rsidRPr="00F047F5">
              <w:rPr>
                <w:spacing w:val="-3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de</w:t>
            </w:r>
            <w:r w:rsidRPr="00F047F5">
              <w:rPr>
                <w:spacing w:val="-1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tasa</w:t>
            </w:r>
            <w:r w:rsidRPr="00F047F5">
              <w:rPr>
                <w:spacing w:val="-2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de</w:t>
            </w:r>
            <w:r w:rsidRPr="00F047F5">
              <w:rPr>
                <w:spacing w:val="-4"/>
                <w:sz w:val="23"/>
                <w:lang w:val="es-CL"/>
              </w:rPr>
              <w:t xml:space="preserve"> </w:t>
            </w:r>
            <w:r w:rsidRPr="00F047F5">
              <w:rPr>
                <w:sz w:val="23"/>
                <w:lang w:val="es-CL"/>
              </w:rPr>
              <w:t>interés</w:t>
            </w:r>
          </w:p>
        </w:tc>
        <w:tc>
          <w:tcPr>
            <w:tcW w:w="2125" w:type="dxa"/>
          </w:tcPr>
          <w:p w14:paraId="3ED1C29F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CA0495" w14:paraId="275AB63E" w14:textId="77777777" w:rsidTr="00E164D6">
        <w:trPr>
          <w:trHeight w:val="244"/>
        </w:trPr>
        <w:tc>
          <w:tcPr>
            <w:tcW w:w="1414" w:type="dxa"/>
          </w:tcPr>
          <w:p w14:paraId="56ED66A8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C88305E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B47139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125" w:type="dxa"/>
          </w:tcPr>
          <w:p w14:paraId="086860EA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CA0495" w14:paraId="2C053CA1" w14:textId="77777777" w:rsidTr="00E164D6">
        <w:trPr>
          <w:trHeight w:val="241"/>
        </w:trPr>
        <w:tc>
          <w:tcPr>
            <w:tcW w:w="1414" w:type="dxa"/>
          </w:tcPr>
          <w:p w14:paraId="5E0E3C11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3234652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4D9214" w14:textId="77777777" w:rsidR="00CA0495" w:rsidRPr="00F047F5" w:rsidRDefault="00CA0495" w:rsidP="00E164D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F047F5">
              <w:rPr>
                <w:sz w:val="20"/>
                <w:lang w:val="es-CL"/>
              </w:rPr>
              <w:t>Componente</w:t>
            </w:r>
            <w:r w:rsidRPr="00F047F5">
              <w:rPr>
                <w:spacing w:val="-5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del</w:t>
            </w:r>
            <w:r w:rsidRPr="00F047F5">
              <w:rPr>
                <w:spacing w:val="-2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riesgo</w:t>
            </w:r>
            <w:r w:rsidRPr="00F047F5">
              <w:rPr>
                <w:spacing w:val="-3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de</w:t>
            </w:r>
            <w:r w:rsidRPr="00F047F5">
              <w:rPr>
                <w:spacing w:val="-5"/>
                <w:sz w:val="20"/>
                <w:lang w:val="es-CL"/>
              </w:rPr>
              <w:t xml:space="preserve"> </w:t>
            </w:r>
            <w:r w:rsidRPr="00F047F5">
              <w:rPr>
                <w:sz w:val="20"/>
                <w:lang w:val="es-CL"/>
              </w:rPr>
              <w:t>opciones</w:t>
            </w:r>
          </w:p>
        </w:tc>
        <w:tc>
          <w:tcPr>
            <w:tcW w:w="2125" w:type="dxa"/>
          </w:tcPr>
          <w:p w14:paraId="49E9DE62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CA0495" w14:paraId="231BDC27" w14:textId="77777777" w:rsidTr="00E164D6">
        <w:trPr>
          <w:trHeight w:val="244"/>
        </w:trPr>
        <w:tc>
          <w:tcPr>
            <w:tcW w:w="1414" w:type="dxa"/>
          </w:tcPr>
          <w:p w14:paraId="5FF3BCF6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4A5065B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9F1947E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2125" w:type="dxa"/>
          </w:tcPr>
          <w:p w14:paraId="73DA91E4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260296A8" w14:textId="77777777" w:rsidTr="00E164D6">
        <w:trPr>
          <w:trHeight w:val="241"/>
        </w:trPr>
        <w:tc>
          <w:tcPr>
            <w:tcW w:w="1414" w:type="dxa"/>
          </w:tcPr>
          <w:p w14:paraId="7ED9959D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C4D92E1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708C2D7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36278ABF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05)</w:t>
            </w:r>
          </w:p>
        </w:tc>
      </w:tr>
    </w:tbl>
    <w:p w14:paraId="47670F13" w14:textId="552C1422" w:rsidR="00CA0495" w:rsidRDefault="00CA0495" w:rsidP="00CA0495">
      <w:pPr>
        <w:spacing w:line="222" w:lineRule="exact"/>
      </w:pPr>
      <w:r>
        <w:t>Largo del registro: 26 Bytes</w:t>
      </w:r>
    </w:p>
    <w:p w14:paraId="170D2F3A" w14:textId="6FD9737F" w:rsidR="00CA0495" w:rsidRDefault="00CA0495" w:rsidP="00CA0495">
      <w:pPr>
        <w:spacing w:line="222" w:lineRule="exact"/>
      </w:pPr>
    </w:p>
    <w:p w14:paraId="502A2494" w14:textId="042C26CD" w:rsidR="00CA0495" w:rsidRDefault="00CA0495" w:rsidP="00CA049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cálculo del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 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reajustabilidad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Libro 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Banca:(Cod.12)</w:t>
      </w:r>
    </w:p>
    <w:p w14:paraId="147D9061" w14:textId="77777777" w:rsidR="00CA0495" w:rsidRDefault="00CA0495" w:rsidP="00CA0495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CA0495" w14:paraId="412A370C" w14:textId="77777777" w:rsidTr="00E164D6">
        <w:trPr>
          <w:trHeight w:val="242"/>
        </w:trPr>
        <w:tc>
          <w:tcPr>
            <w:tcW w:w="1414" w:type="dxa"/>
          </w:tcPr>
          <w:p w14:paraId="3018939C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9E38E41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9D5317F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32D8C5D4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74C22DC4" w14:textId="77777777" w:rsidTr="00E164D6">
        <w:trPr>
          <w:trHeight w:val="280"/>
        </w:trPr>
        <w:tc>
          <w:tcPr>
            <w:tcW w:w="1414" w:type="dxa"/>
          </w:tcPr>
          <w:p w14:paraId="0B8EA9D2" w14:textId="77777777" w:rsidR="00CA0495" w:rsidRDefault="00CA0495" w:rsidP="00E164D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B158453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3825659" w14:textId="77777777" w:rsidR="00CA0495" w:rsidRDefault="00CA0495" w:rsidP="00E164D6"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Origen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exposición</w:t>
            </w:r>
            <w:proofErr w:type="spellEnd"/>
          </w:p>
        </w:tc>
        <w:tc>
          <w:tcPr>
            <w:tcW w:w="2125" w:type="dxa"/>
          </w:tcPr>
          <w:p w14:paraId="3A3740EA" w14:textId="77777777" w:rsidR="00CA0495" w:rsidRDefault="00CA0495" w:rsidP="00E164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A0495" w14:paraId="4FF37D74" w14:textId="77777777" w:rsidTr="00E164D6">
        <w:trPr>
          <w:trHeight w:val="242"/>
        </w:trPr>
        <w:tc>
          <w:tcPr>
            <w:tcW w:w="1414" w:type="dxa"/>
          </w:tcPr>
          <w:p w14:paraId="5862B376" w14:textId="77777777" w:rsidR="00CA0495" w:rsidRDefault="00CA0495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D8B8810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EFB19E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2125" w:type="dxa"/>
          </w:tcPr>
          <w:p w14:paraId="227DD224" w14:textId="77777777" w:rsidR="00CA0495" w:rsidRDefault="00CA0495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A0495" w14:paraId="2FFA4DE1" w14:textId="77777777" w:rsidTr="00E164D6">
        <w:trPr>
          <w:trHeight w:val="244"/>
        </w:trPr>
        <w:tc>
          <w:tcPr>
            <w:tcW w:w="1414" w:type="dxa"/>
          </w:tcPr>
          <w:p w14:paraId="4B20A4D4" w14:textId="77777777" w:rsidR="00CA0495" w:rsidRDefault="00CA0495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E60431D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DFB912C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06FCEC1A" w14:textId="77777777" w:rsidR="00CA0495" w:rsidRDefault="00CA0495" w:rsidP="00E164D6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08)</w:t>
            </w:r>
          </w:p>
        </w:tc>
      </w:tr>
    </w:tbl>
    <w:p w14:paraId="308A7F90" w14:textId="77777777" w:rsidR="00CA0495" w:rsidRDefault="00CA0495" w:rsidP="00CA0495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26 Bytes</w:t>
      </w:r>
    </w:p>
    <w:p w14:paraId="0430CE85" w14:textId="77777777" w:rsidR="00CA0495" w:rsidRDefault="00CA0495" w:rsidP="00CA0495">
      <w:pPr>
        <w:spacing w:line="222" w:lineRule="exact"/>
        <w:rPr>
          <w:sz w:val="20"/>
        </w:rPr>
        <w:sectPr w:rsidR="00CA0495" w:rsidSect="008E3C5B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15147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15147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A089C" w:rsidRPr="00B537DA" w14:paraId="7BD6198F" w14:textId="77777777" w:rsidTr="003D3B66">
        <w:tc>
          <w:tcPr>
            <w:tcW w:w="595" w:type="dxa"/>
          </w:tcPr>
          <w:bookmarkEnd w:id="6"/>
          <w:p w14:paraId="2D04905D" w14:textId="77777777" w:rsidR="00DA089C" w:rsidRPr="00B537DA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322FB6E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01474EB" w14:textId="77777777" w:rsidR="00DA089C" w:rsidRPr="00B537DA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DA089C" w:rsidRPr="00B537DA" w14:paraId="3D73BAB5" w14:textId="77777777" w:rsidTr="003D3B66">
        <w:tc>
          <w:tcPr>
            <w:tcW w:w="595" w:type="dxa"/>
          </w:tcPr>
          <w:p w14:paraId="5F9F7A02" w14:textId="77777777" w:rsidR="00DA089C" w:rsidRPr="00B537DA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41890B2" w14:textId="77777777" w:rsidR="00DA089C" w:rsidRPr="00B537DA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A089C" w:rsidRPr="00B537DA" w14:paraId="19BFF8E5" w14:textId="77777777" w:rsidTr="003D3B66">
        <w:tc>
          <w:tcPr>
            <w:tcW w:w="595" w:type="dxa"/>
          </w:tcPr>
          <w:p w14:paraId="1BCE7484" w14:textId="77777777" w:rsidR="00DA089C" w:rsidRPr="00E81654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A58BFB9" w14:textId="77777777" w:rsidR="00DA089C" w:rsidRPr="00B537DA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089C" w:rsidRPr="00B537DA" w14:paraId="425F0F61" w14:textId="77777777" w:rsidTr="003D3B66">
        <w:tc>
          <w:tcPr>
            <w:tcW w:w="595" w:type="dxa"/>
          </w:tcPr>
          <w:p w14:paraId="74BC371D" w14:textId="77777777" w:rsidR="00DA089C" w:rsidRPr="00E81654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9B5023" w14:textId="77777777" w:rsidR="00DA089C" w:rsidRPr="00E81654" w:rsidRDefault="00DA089C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285E519E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6DDA76" w14:textId="77777777" w:rsidR="00DA089C" w:rsidRPr="00DD1EE4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262C652" w14:textId="77777777" w:rsidR="00DA089C" w:rsidRPr="00DD1EE4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A089C" w:rsidRPr="00B537DA" w14:paraId="65D03D12" w14:textId="77777777" w:rsidTr="003D3B66">
        <w:tc>
          <w:tcPr>
            <w:tcW w:w="595" w:type="dxa"/>
          </w:tcPr>
          <w:p w14:paraId="53DDE30A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5BD891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88FF5AA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DA089C" w:rsidRPr="00B537DA" w14:paraId="2E48075B" w14:textId="77777777" w:rsidTr="003D3B66">
        <w:tc>
          <w:tcPr>
            <w:tcW w:w="595" w:type="dxa"/>
          </w:tcPr>
          <w:p w14:paraId="00C3C2DF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11784A1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DA089C" w:rsidRPr="00B537DA" w14:paraId="61354404" w14:textId="77777777" w:rsidTr="003D3B66">
        <w:tc>
          <w:tcPr>
            <w:tcW w:w="595" w:type="dxa"/>
          </w:tcPr>
          <w:p w14:paraId="1C4EFE9C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D8A6444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DA089C" w:rsidRPr="00B537DA" w14:paraId="4F1EC489" w14:textId="77777777" w:rsidTr="003D3B66">
        <w:tc>
          <w:tcPr>
            <w:tcW w:w="595" w:type="dxa"/>
          </w:tcPr>
          <w:p w14:paraId="537F39F3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2DEF9B7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089C" w:rsidRPr="00B537DA" w14:paraId="365F7D25" w14:textId="77777777" w:rsidTr="003D3B66">
        <w:tc>
          <w:tcPr>
            <w:tcW w:w="595" w:type="dxa"/>
          </w:tcPr>
          <w:p w14:paraId="6A669A8D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D440ACE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089C" w:rsidRPr="00B537DA" w14:paraId="18DEB025" w14:textId="77777777" w:rsidTr="003D3B66">
        <w:tc>
          <w:tcPr>
            <w:tcW w:w="595" w:type="dxa"/>
          </w:tcPr>
          <w:p w14:paraId="0850B51C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B409D49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089C" w:rsidRPr="00B537DA" w14:paraId="5E5FFD18" w14:textId="77777777" w:rsidTr="003D3B66">
        <w:tc>
          <w:tcPr>
            <w:tcW w:w="595" w:type="dxa"/>
          </w:tcPr>
          <w:p w14:paraId="32183EE1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731037F" w14:textId="77777777" w:rsidR="00DA089C" w:rsidRDefault="00DA089C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5A80584" w14:textId="77777777" w:rsidR="003D3B66" w:rsidRPr="00170411" w:rsidRDefault="003D3B66" w:rsidP="003D3B66"/>
    <w:p w14:paraId="29E86FCC" w14:textId="10B94583" w:rsidR="003D3B66" w:rsidRPr="00230F5A" w:rsidRDefault="003D3B66" w:rsidP="003D3B66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</w:t>
      </w:r>
      <w:r>
        <w:t>40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515AC97" w14:textId="77777777" w:rsidR="003D3B66" w:rsidRDefault="003D3B66" w:rsidP="003D3B6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D3B66" w:rsidRPr="00B537DA" w14:paraId="1B080CAC" w14:textId="77777777" w:rsidTr="001C205D">
        <w:tc>
          <w:tcPr>
            <w:tcW w:w="595" w:type="dxa"/>
          </w:tcPr>
          <w:p w14:paraId="3B8B01A2" w14:textId="77777777" w:rsidR="003D3B66" w:rsidRDefault="003D3B6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5ECA8974" w14:textId="1F10F89F" w:rsidR="003D3B66" w:rsidRDefault="003D3B6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01,02,03,04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05,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06,07,08,09,10,11,12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D3B66" w:rsidRPr="00B537DA" w14:paraId="337B3823" w14:textId="77777777" w:rsidTr="001C205D">
        <w:tc>
          <w:tcPr>
            <w:tcW w:w="595" w:type="dxa"/>
            <w:shd w:val="clear" w:color="auto" w:fill="auto"/>
          </w:tcPr>
          <w:p w14:paraId="1EDADAAF" w14:textId="77777777" w:rsidR="003D3B66" w:rsidRPr="00E81654" w:rsidRDefault="003D3B6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D0427E4" w14:textId="77777777" w:rsidR="003D3B66" w:rsidRPr="00B537DA" w:rsidRDefault="003D3B6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D3B66" w:rsidRPr="00B537DA" w14:paraId="77F316FF" w14:textId="77777777" w:rsidTr="001C205D">
        <w:tc>
          <w:tcPr>
            <w:tcW w:w="595" w:type="dxa"/>
            <w:shd w:val="clear" w:color="auto" w:fill="auto"/>
          </w:tcPr>
          <w:p w14:paraId="1925562F" w14:textId="77777777" w:rsidR="003D3B66" w:rsidRPr="00E24E62" w:rsidRDefault="003D3B6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577328DA" w14:textId="752C9D49" w:rsidR="003D3B66" w:rsidRDefault="003D3B6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 (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cuando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09), 4 (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cuando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10), 5 (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cuando el código sea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 ,</w:t>
            </w:r>
            <w:proofErr w:type="gramEnd"/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 (</w:t>
            </w:r>
            <w:r w:rsidR="00D22CF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cuando el código 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12) 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deben ser numéricos ,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43C632BE" w14:textId="77777777" w:rsidR="003D3B66" w:rsidRDefault="003D3B66" w:rsidP="003D3B6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15147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151473"/>
      <w:r w:rsidRPr="003F5278">
        <w:lastRenderedPageBreak/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434F16C" w14:textId="77777777" w:rsidR="008674EC" w:rsidRPr="00230F5A" w:rsidRDefault="008674EC" w:rsidP="008674EC">
      <w:pPr>
        <w:rPr>
          <w:rFonts w:ascii="Times New Roman" w:hAnsi="Times New Roman" w:cs="Times New Roman"/>
          <w:color w:val="4472C4" w:themeColor="accent1"/>
        </w:rPr>
      </w:pPr>
    </w:p>
    <w:p w14:paraId="15A5609E" w14:textId="59443B95" w:rsidR="00074008" w:rsidRDefault="008674EC" w:rsidP="008674E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Theme="minorHAnsi" w:hAnsiTheme="minorHAnsi" w:cstheme="minorBidi"/>
        </w:rPr>
      </w:r>
      <w:r w:rsidR="00000000">
        <w:rPr>
          <w:rFonts w:asciiTheme="minorHAnsi" w:hAnsiTheme="minorHAnsi" w:cstheme="minorBidi"/>
        </w:rPr>
        <w:pict w14:anchorId="7FEB5EC1">
          <v:group id="Grupo 1" o:spid="_x0000_s2059" style="width:416pt;height:111.5pt;mso-position-horizontal-relative:char;mso-position-vertical-relative:line" coordsize="9936,1832">
            <v:shape id="Freeform 3" o:spid="_x0000_s2060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1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039F1850" w14:textId="77777777" w:rsidR="008674EC" w:rsidRDefault="008674EC" w:rsidP="008674EC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097474D5" w14:textId="77777777" w:rsidR="008674EC" w:rsidRDefault="008674EC" w:rsidP="008674EC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53B2B298" w14:textId="77777777" w:rsidR="008674EC" w:rsidRDefault="008674EC" w:rsidP="008674EC">
                    <w:pPr>
                      <w:spacing w:before="1"/>
                      <w:rPr>
                        <w:sz w:val="20"/>
                      </w:rPr>
                    </w:pPr>
                  </w:p>
                  <w:p w14:paraId="097A594C" w14:textId="77777777" w:rsidR="008674EC" w:rsidRDefault="008674EC" w:rsidP="00A4068E">
                    <w:pPr>
                      <w:widowControl w:val="0"/>
                      <w:numPr>
                        <w:ilvl w:val="0"/>
                        <w:numId w:val="4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35C0778D" w14:textId="77777777" w:rsidR="008674EC" w:rsidRDefault="008674EC" w:rsidP="00A4068E">
                    <w:pPr>
                      <w:widowControl w:val="0"/>
                      <w:numPr>
                        <w:ilvl w:val="0"/>
                        <w:numId w:val="4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33B725E1" w14:textId="77777777" w:rsidR="008674EC" w:rsidRDefault="008674EC" w:rsidP="00A4068E">
                    <w:pPr>
                      <w:widowControl w:val="0"/>
                      <w:numPr>
                        <w:ilvl w:val="0"/>
                        <w:numId w:val="4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9E11EE9" w14:textId="77777777" w:rsidR="008674EC" w:rsidRDefault="008674EC" w:rsidP="008674E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E337AC" w:rsidRPr="00F45E53" w14:paraId="3C49826D" w14:textId="77777777" w:rsidTr="009C7175">
        <w:trPr>
          <w:trHeight w:val="268"/>
        </w:trPr>
        <w:tc>
          <w:tcPr>
            <w:tcW w:w="862" w:type="dxa"/>
          </w:tcPr>
          <w:p w14:paraId="4F186F2F" w14:textId="77777777" w:rsidR="00E337AC" w:rsidRPr="00F45E53" w:rsidRDefault="00E337AC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337AC" w:rsidRPr="00F45E53" w:rsidRDefault="00E337AC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337AC" w:rsidRPr="00F45E53" w:rsidRDefault="00E337AC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E337AC" w:rsidRPr="00F45E53" w:rsidRDefault="00E337AC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13FA897" w14:textId="77777777" w:rsidR="00E337AC" w:rsidRPr="00F45E53" w:rsidRDefault="00E337AC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72337CD9" w14:textId="77777777" w:rsidR="00E337AC" w:rsidRPr="00F45E53" w:rsidRDefault="00E337AC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E337AC" w:rsidRPr="00F45E53" w14:paraId="3218A4A9" w14:textId="77777777" w:rsidTr="009C7175">
        <w:trPr>
          <w:trHeight w:val="268"/>
        </w:trPr>
        <w:tc>
          <w:tcPr>
            <w:tcW w:w="862" w:type="dxa"/>
          </w:tcPr>
          <w:p w14:paraId="6B1D5128" w14:textId="77777777" w:rsidR="00E337AC" w:rsidRPr="00F45E53" w:rsidRDefault="00E337AC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337AC" w:rsidRPr="00F45E53" w:rsidRDefault="00E337AC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337AC" w:rsidRPr="00F45E53" w:rsidRDefault="00E337AC" w:rsidP="008202A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0568428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622814C1" w14:textId="77777777" w:rsidTr="009C7175">
        <w:trPr>
          <w:trHeight w:val="268"/>
        </w:trPr>
        <w:tc>
          <w:tcPr>
            <w:tcW w:w="862" w:type="dxa"/>
          </w:tcPr>
          <w:p w14:paraId="7671AEB9" w14:textId="77777777" w:rsidR="00E337AC" w:rsidRPr="00F45E53" w:rsidRDefault="00E337AC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337AC" w:rsidRPr="00F45E53" w:rsidRDefault="00E337AC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E337AC" w:rsidRPr="00F45E53" w:rsidRDefault="00E337AC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D702429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337AC" w:rsidRPr="00F45E53" w14:paraId="29ABD7A0" w14:textId="77777777" w:rsidTr="009C7175">
        <w:trPr>
          <w:trHeight w:val="268"/>
        </w:trPr>
        <w:tc>
          <w:tcPr>
            <w:tcW w:w="862" w:type="dxa"/>
          </w:tcPr>
          <w:p w14:paraId="36B1247A" w14:textId="77777777" w:rsidR="00E337AC" w:rsidRPr="00F45E53" w:rsidRDefault="00E337AC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337AC" w:rsidRPr="00F45E53" w:rsidRDefault="00E337AC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337AC" w:rsidRPr="00F45E53" w:rsidRDefault="00E337AC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57D1E0D9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4A41D4E9" w14:textId="77777777" w:rsidTr="009C7175">
        <w:trPr>
          <w:trHeight w:val="268"/>
        </w:trPr>
        <w:tc>
          <w:tcPr>
            <w:tcW w:w="862" w:type="dxa"/>
          </w:tcPr>
          <w:p w14:paraId="407BD317" w14:textId="77777777" w:rsidR="00E337AC" w:rsidRPr="00F45E53" w:rsidRDefault="00E337AC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337AC" w:rsidRPr="00F45E53" w:rsidRDefault="00E337AC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337AC" w:rsidRPr="00F45E53" w:rsidRDefault="00E337AC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1DE5A7B" w14:textId="77777777" w:rsidR="00E337AC" w:rsidRPr="00F45E53" w:rsidRDefault="00E337AC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1621A" w:rsidRPr="00F45E53" w14:paraId="306FA4E7" w14:textId="77777777" w:rsidTr="009C7175">
        <w:trPr>
          <w:trHeight w:val="268"/>
        </w:trPr>
        <w:tc>
          <w:tcPr>
            <w:tcW w:w="862" w:type="dxa"/>
          </w:tcPr>
          <w:p w14:paraId="0E8DBBC7" w14:textId="2C8FE907" w:rsidR="0041621A" w:rsidRPr="0041621A" w:rsidRDefault="0041621A" w:rsidP="004162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4AFAE965" w:rsidR="0041621A" w:rsidRPr="0041621A" w:rsidRDefault="0041621A" w:rsidP="004162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F77930E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3DD76E98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4F1C09C0" w14:textId="7F9AB3DE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1AEF813" w14:textId="1BC618AF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41621A" w:rsidRPr="00F45E53" w14:paraId="779526BD" w14:textId="77777777" w:rsidTr="009C7175">
        <w:trPr>
          <w:trHeight w:val="268"/>
        </w:trPr>
        <w:tc>
          <w:tcPr>
            <w:tcW w:w="862" w:type="dxa"/>
          </w:tcPr>
          <w:p w14:paraId="76B291B4" w14:textId="1AE35096" w:rsidR="0041621A" w:rsidRPr="0041621A" w:rsidRDefault="0041621A" w:rsidP="004162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3B8CB07C" w14:textId="6BCC3CEE" w:rsidR="0041621A" w:rsidRPr="0041621A" w:rsidRDefault="0041621A" w:rsidP="004162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5B55E6" w14:textId="154A74DE" w:rsidR="0041621A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PAA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0DFB0BA9" w14:textId="64722C9B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09</w:t>
            </w:r>
          </w:p>
        </w:tc>
        <w:tc>
          <w:tcPr>
            <w:tcW w:w="851" w:type="dxa"/>
          </w:tcPr>
          <w:p w14:paraId="72FB0139" w14:textId="115877A7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26AD5B4" w14:textId="253A9CDB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41621A" w:rsidRPr="00F45E53" w14:paraId="2A8759F5" w14:textId="77777777" w:rsidTr="009C7175">
        <w:trPr>
          <w:trHeight w:val="268"/>
        </w:trPr>
        <w:tc>
          <w:tcPr>
            <w:tcW w:w="862" w:type="dxa"/>
          </w:tcPr>
          <w:p w14:paraId="2396958F" w14:textId="4F84F7F1" w:rsidR="0041621A" w:rsidRPr="0041621A" w:rsidRDefault="0041621A" w:rsidP="004162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62F44665" w14:textId="529341F2" w:rsidR="0041621A" w:rsidRPr="0041621A" w:rsidRDefault="0041621A" w:rsidP="004162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3D7A6A" w14:textId="7655B4D5" w:rsidR="0041621A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PAB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618E19A9" w14:textId="51073A00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10</w:t>
            </w:r>
          </w:p>
        </w:tc>
        <w:tc>
          <w:tcPr>
            <w:tcW w:w="851" w:type="dxa"/>
          </w:tcPr>
          <w:p w14:paraId="237B4A7A" w14:textId="6D257074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BE4FB3E" w14:textId="54A0494F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41621A" w:rsidRPr="00F45E53" w14:paraId="28D24A4C" w14:textId="77777777" w:rsidTr="009C7175">
        <w:trPr>
          <w:trHeight w:val="268"/>
        </w:trPr>
        <w:tc>
          <w:tcPr>
            <w:tcW w:w="862" w:type="dxa"/>
          </w:tcPr>
          <w:p w14:paraId="3A1632F9" w14:textId="7A823BC8" w:rsidR="0041621A" w:rsidRPr="0041621A" w:rsidRDefault="0041621A" w:rsidP="004162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00AE50A1" w14:textId="1449C93A" w:rsidR="0041621A" w:rsidRPr="0041621A" w:rsidRDefault="0041621A" w:rsidP="004162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57DF9E" w14:textId="6DB96100" w:rsidR="0041621A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PAC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82A93E7" w14:textId="7BCB4045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11</w:t>
            </w:r>
          </w:p>
        </w:tc>
        <w:tc>
          <w:tcPr>
            <w:tcW w:w="851" w:type="dxa"/>
          </w:tcPr>
          <w:p w14:paraId="7478F29C" w14:textId="6326E7B0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5F0047E0" w14:textId="24294E0B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41621A" w:rsidRPr="00F45E53" w14:paraId="7E3108F5" w14:textId="77777777" w:rsidTr="009C7175">
        <w:trPr>
          <w:trHeight w:val="268"/>
        </w:trPr>
        <w:tc>
          <w:tcPr>
            <w:tcW w:w="862" w:type="dxa"/>
          </w:tcPr>
          <w:p w14:paraId="2F34878D" w14:textId="5C62EE34" w:rsidR="0041621A" w:rsidRPr="0041621A" w:rsidRDefault="0041621A" w:rsidP="004162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425" w:type="dxa"/>
          </w:tcPr>
          <w:p w14:paraId="0D410BB0" w14:textId="6BA9F44B" w:rsidR="0041621A" w:rsidRPr="0041621A" w:rsidRDefault="0041621A" w:rsidP="004162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36A096D" w14:textId="720DC5CC" w:rsidR="0041621A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PAD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65F84DB2" w14:textId="156A1A53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12</w:t>
            </w:r>
          </w:p>
        </w:tc>
        <w:tc>
          <w:tcPr>
            <w:tcW w:w="851" w:type="dxa"/>
          </w:tcPr>
          <w:p w14:paraId="01C9A13A" w14:textId="2159228A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F3ACF57" w14:textId="5FA3B683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41621A" w:rsidRPr="00F45E53" w14:paraId="2B294CD4" w14:textId="77777777" w:rsidTr="009C7175">
        <w:trPr>
          <w:trHeight w:val="268"/>
        </w:trPr>
        <w:tc>
          <w:tcPr>
            <w:tcW w:w="862" w:type="dxa"/>
          </w:tcPr>
          <w:p w14:paraId="2AB42AFE" w14:textId="257527F4" w:rsidR="0041621A" w:rsidRPr="0041621A" w:rsidRDefault="0041621A" w:rsidP="004162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425" w:type="dxa"/>
          </w:tcPr>
          <w:p w14:paraId="5CE21CFA" w14:textId="39ED93AE" w:rsidR="0041621A" w:rsidRPr="0041621A" w:rsidRDefault="0041621A" w:rsidP="004162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97E8054" w14:textId="6A473DB8" w:rsidR="0041621A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PAE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50E0ABB" w14:textId="4A17AEEF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7 DE REGISTROS CON CODIGO 09</w:t>
            </w:r>
          </w:p>
        </w:tc>
        <w:tc>
          <w:tcPr>
            <w:tcW w:w="851" w:type="dxa"/>
          </w:tcPr>
          <w:p w14:paraId="76BE7734" w14:textId="68271067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3F00CD7" w14:textId="0C07899B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1621A" w:rsidRPr="00F45E53" w14:paraId="7AD2ABC3" w14:textId="77777777" w:rsidTr="009C7175">
        <w:trPr>
          <w:trHeight w:val="268"/>
        </w:trPr>
        <w:tc>
          <w:tcPr>
            <w:tcW w:w="862" w:type="dxa"/>
          </w:tcPr>
          <w:p w14:paraId="39EAE958" w14:textId="33FD34DB" w:rsidR="0041621A" w:rsidRPr="007A6816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425" w:type="dxa"/>
          </w:tcPr>
          <w:p w14:paraId="0406ADEA" w14:textId="49EA6EEC" w:rsidR="0041621A" w:rsidRPr="007A6816" w:rsidRDefault="0041621A" w:rsidP="0041621A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4FFACA63" w:rsidR="0041621A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PAF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A46A9B7" w14:textId="3A4D115A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DE REGISTROS CON CODIGO 10</w:t>
            </w:r>
          </w:p>
        </w:tc>
        <w:tc>
          <w:tcPr>
            <w:tcW w:w="851" w:type="dxa"/>
          </w:tcPr>
          <w:p w14:paraId="43E99B36" w14:textId="0FC55708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73F43643" w14:textId="2F8CD53B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1621A" w:rsidRPr="00F45E53" w14:paraId="7EFDF180" w14:textId="77777777" w:rsidTr="009C7175">
        <w:trPr>
          <w:trHeight w:val="268"/>
        </w:trPr>
        <w:tc>
          <w:tcPr>
            <w:tcW w:w="862" w:type="dxa"/>
          </w:tcPr>
          <w:p w14:paraId="299EB636" w14:textId="417B2C87" w:rsidR="0041621A" w:rsidRPr="007A6816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12</w:t>
            </w:r>
          </w:p>
        </w:tc>
        <w:tc>
          <w:tcPr>
            <w:tcW w:w="425" w:type="dxa"/>
          </w:tcPr>
          <w:p w14:paraId="48C0F023" w14:textId="324749EC" w:rsidR="0041621A" w:rsidRPr="007A6816" w:rsidRDefault="0041621A" w:rsidP="0041621A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C9433C" w14:textId="3460B414" w:rsidR="0041621A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PAG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0252A71" w14:textId="17B52AB2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5 DE REGISTROS CON CODIGO 11</w:t>
            </w:r>
          </w:p>
        </w:tc>
        <w:tc>
          <w:tcPr>
            <w:tcW w:w="851" w:type="dxa"/>
          </w:tcPr>
          <w:p w14:paraId="6CD9FC20" w14:textId="0F9ACBE4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1AA57FB" w14:textId="48DD0995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1621A" w:rsidRPr="00F45E53" w14:paraId="1C36617D" w14:textId="77777777" w:rsidTr="009C7175">
        <w:trPr>
          <w:trHeight w:val="268"/>
        </w:trPr>
        <w:tc>
          <w:tcPr>
            <w:tcW w:w="862" w:type="dxa"/>
          </w:tcPr>
          <w:p w14:paraId="21CFFD5E" w14:textId="048A37E4" w:rsidR="0041621A" w:rsidRPr="007A6816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13</w:t>
            </w:r>
          </w:p>
        </w:tc>
        <w:tc>
          <w:tcPr>
            <w:tcW w:w="425" w:type="dxa"/>
          </w:tcPr>
          <w:p w14:paraId="4337B7F2" w14:textId="0442CD9B" w:rsidR="0041621A" w:rsidRPr="007A6816" w:rsidRDefault="0041621A" w:rsidP="0041621A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988C9D" w14:textId="6B14E8F6" w:rsidR="0041621A" w:rsidRPr="002D08AD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162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PAH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6574ABD" w14:textId="7D69E7AA" w:rsidR="0041621A" w:rsidRPr="00F047F5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3 DE REGISTROS CON CODIGO 12</w:t>
            </w:r>
          </w:p>
        </w:tc>
        <w:tc>
          <w:tcPr>
            <w:tcW w:w="851" w:type="dxa"/>
          </w:tcPr>
          <w:p w14:paraId="4DDAF71F" w14:textId="124DB7A7" w:rsidR="0041621A" w:rsidRPr="00F45E53" w:rsidRDefault="0041621A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64473E85" w14:textId="62C57F1B" w:rsidR="0041621A" w:rsidRPr="00F45E53" w:rsidRDefault="00244669" w:rsidP="004162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7A6816" w:rsidRPr="00F45E53" w14:paraId="25816211" w14:textId="77777777" w:rsidTr="009C7175">
        <w:trPr>
          <w:trHeight w:val="268"/>
        </w:trPr>
        <w:tc>
          <w:tcPr>
            <w:tcW w:w="862" w:type="dxa"/>
          </w:tcPr>
          <w:p w14:paraId="664DDB0C" w14:textId="662786CC" w:rsidR="007A6816" w:rsidRDefault="0041621A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53D95AF6" w14:textId="7E3ED776" w:rsidR="007A6816" w:rsidRPr="00F45E53" w:rsidRDefault="007A6816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7A6816" w:rsidRDefault="007A6816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7A6816" w:rsidRPr="009F2F7C" w:rsidRDefault="007A6816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4203CA" w14:textId="77777777" w:rsidR="007A6816" w:rsidRPr="00F45E53" w:rsidRDefault="007A6816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D984450" w14:textId="77777777" w:rsidR="007A6816" w:rsidRPr="00F45E53" w:rsidRDefault="007A6816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8202A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8202A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8202A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F4562AD" w:rsidR="00202F52" w:rsidRPr="00F45E53" w:rsidRDefault="00202F52" w:rsidP="008202A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8674EC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2</w:t>
            </w:r>
            <w:r w:rsidR="0041621A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(F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8202A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53FA6161" w:rsidR="00202F52" w:rsidRPr="008674EC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  <w:u w:val="single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674EC"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680A63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  <w:r w:rsidR="0041621A">
              <w:rPr>
                <w:rFonts w:ascii="Times New Roman" w:hAnsi="Times New Roman" w:cs="Times New Roman"/>
                <w:color w:val="4472C4" w:themeColor="accent1"/>
                <w:sz w:val="20"/>
              </w:rPr>
              <w:t>,9,10,11,12,13,14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0C38AF46" w14:textId="214FFCD2" w:rsidR="007A6816" w:rsidRDefault="008D721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D721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 w:rsidRPr="008D721F">
        <w:rPr>
          <w:rFonts w:ascii="Times New Roman" w:eastAsia="Verdana" w:hAnsi="Times New Roman" w:cs="Times New Roman"/>
          <w:color w:val="ED7D31" w:themeColor="accent2"/>
          <w:kern w:val="0"/>
          <w:sz w:val="20"/>
          <w:lang w:val="es-CL"/>
          <w14:ligatures w14:val="none"/>
        </w:rPr>
        <w:t>999999999999999</w:t>
      </w:r>
      <w:r w:rsidRPr="008D721F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</w:t>
      </w:r>
      <w:r w:rsidRPr="008D721F">
        <w:rPr>
          <w:rFonts w:ascii="Times New Roman" w:eastAsia="Verdana" w:hAnsi="Times New Roman" w:cs="Times New Roman"/>
          <w:color w:val="A5A5A5" w:themeColor="accent3"/>
          <w:kern w:val="0"/>
          <w:sz w:val="20"/>
          <w:lang w:val="es-CL"/>
          <w14:ligatures w14:val="none"/>
        </w:rPr>
        <w:t>000000000000000</w:t>
      </w:r>
      <w:r w:rsidRPr="008D721F">
        <w:rPr>
          <w:rFonts w:ascii="Times New Roman" w:eastAsia="Verdana" w:hAnsi="Times New Roman" w:cs="Times New Roman"/>
          <w:color w:val="FFD966" w:themeColor="accent4" w:themeTint="99"/>
          <w:kern w:val="0"/>
          <w:sz w:val="20"/>
          <w:lang w:val="es-CL"/>
          <w14:ligatures w14:val="none"/>
        </w:rPr>
        <w:t>999999999999999</w:t>
      </w:r>
      <w:r w:rsidRPr="008D721F">
        <w:rPr>
          <w:rFonts w:ascii="Times New Roman" w:eastAsia="Verdana" w:hAnsi="Times New Roman" w:cs="Times New Roman"/>
          <w:color w:val="A8D08D" w:themeColor="accent6" w:themeTint="99"/>
          <w:kern w:val="0"/>
          <w:sz w:val="20"/>
          <w:lang w:val="es-CL"/>
          <w14:ligatures w14:val="none"/>
        </w:rPr>
        <w:t>888888888888888</w:t>
      </w:r>
      <w:r w:rsidRPr="008D721F">
        <w:rPr>
          <w:rFonts w:ascii="Times New Roman" w:eastAsia="Verdana" w:hAnsi="Times New Roman" w:cs="Times New Roman"/>
          <w:color w:val="538135" w:themeColor="accent6" w:themeShade="BF"/>
          <w:kern w:val="0"/>
          <w:sz w:val="20"/>
          <w:lang w:val="es-CL"/>
          <w14:ligatures w14:val="none"/>
        </w:rPr>
        <w:t>7777777777777777777</w:t>
      </w:r>
      <w:r w:rsidRPr="008D721F">
        <w:rPr>
          <w:rFonts w:ascii="Times New Roman" w:eastAsia="Verdana" w:hAnsi="Times New Roman" w:cs="Times New Roman"/>
          <w:color w:val="385623" w:themeColor="accent6" w:themeShade="80"/>
          <w:kern w:val="0"/>
          <w:sz w:val="20"/>
          <w:lang w:val="es-CL"/>
          <w14:ligatures w14:val="none"/>
        </w:rPr>
        <w:t>6666666666666666666</w:t>
      </w:r>
      <w:r w:rsidRPr="008D721F">
        <w:rPr>
          <w:rFonts w:ascii="Times New Roman" w:eastAsia="Verdana" w:hAnsi="Times New Roman" w:cs="Times New Roman"/>
          <w:color w:val="833C0B" w:themeColor="accent2" w:themeShade="80"/>
          <w:kern w:val="0"/>
          <w:sz w:val="20"/>
          <w:lang w:val="es-CL"/>
          <w14:ligatures w14:val="none"/>
        </w:rPr>
        <w:t>5555555555555555555</w:t>
      </w:r>
      <w:r w:rsidRPr="008D721F">
        <w:rPr>
          <w:rFonts w:ascii="Times New Roman" w:eastAsia="Verdana" w:hAnsi="Times New Roman" w:cs="Times New Roman"/>
          <w:color w:val="A6A6A6" w:themeColor="background1" w:themeShade="A6"/>
          <w:kern w:val="0"/>
          <w:sz w:val="20"/>
          <w:lang w:val="es-CL"/>
          <w14:ligatures w14:val="none"/>
        </w:rPr>
        <w:t>4444444444444444444</w:t>
      </w:r>
      <w:r w:rsidRPr="008D721F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  <w:r w:rsidR="007A6816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1" w:name="_Toc160527586"/>
      <w:bookmarkStart w:id="12" w:name="_Toc166151474"/>
      <w:r w:rsidRPr="00230F5A">
        <w:rPr>
          <w:rFonts w:cs="Times New Roman"/>
        </w:rPr>
        <w:t>Definición de nombres</w:t>
      </w:r>
      <w:bookmarkEnd w:id="11"/>
      <w:bookmarkEnd w:id="12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3" w:name="_Hlk150869745"/>
    </w:p>
    <w:bookmarkEnd w:id="13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4" w:name="_Toc160527587"/>
      <w:bookmarkStart w:id="15" w:name="_Toc166151475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4"/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7" w:name="_Toc160527588"/>
      <w:bookmarkStart w:id="18" w:name="_Toc166151476"/>
      <w:r w:rsidRPr="00A96CA0">
        <w:t>Archivo de da</w:t>
      </w:r>
      <w:ins w:id="19" w:author="Roberto Carrasco Venegas" w:date="2023-11-27T13:24:00Z">
        <w:r w:rsidRPr="00A96CA0">
          <w:t>t</w:t>
        </w:r>
      </w:ins>
      <w:r w:rsidRPr="00A96CA0">
        <w:t>os</w:t>
      </w:r>
      <w:bookmarkEnd w:id="17"/>
      <w:bookmarkEnd w:id="18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9C7175" w14:paraId="3676ACCC" w14:textId="77777777" w:rsidTr="008202A5">
        <w:tc>
          <w:tcPr>
            <w:tcW w:w="1413" w:type="dxa"/>
          </w:tcPr>
          <w:p w14:paraId="7DDB3BFA" w14:textId="77777777" w:rsidR="00F32211" w:rsidRPr="009C7175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9C7175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3898360" w:rsidR="00F32211" w:rsidRPr="009C7175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047F5" w:rsidRPr="009C7175">
              <w:rPr>
                <w:rFonts w:ascii="Times New Roman" w:hAnsi="Times New Roman" w:cs="Times New Roman"/>
                <w:b/>
                <w:bCs/>
                <w:color w:val="FF0000"/>
              </w:rPr>
              <w:t>40</w:t>
            </w:r>
            <w:r w:rsidR="00F32211" w:rsidRPr="009C7175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9C7175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9C7175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9C7175">
              <w:rPr>
                <w:rFonts w:ascii="Times New Roman" w:hAnsi="Times New Roman" w:cs="Times New Roman"/>
              </w:rPr>
              <w:t xml:space="preserve"> </w:t>
            </w: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9C7175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9C7175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0" w:name="_Toc160527589"/>
      <w:bookmarkStart w:id="21" w:name="_Toc166151477"/>
      <w:r w:rsidRPr="009C7175">
        <w:t>Archivo Carátula</w:t>
      </w:r>
      <w:bookmarkEnd w:id="20"/>
      <w:bookmarkEnd w:id="21"/>
      <w:r w:rsidRPr="009C7175">
        <w:fldChar w:fldCharType="begin"/>
      </w:r>
      <w:r w:rsidRPr="009C7175">
        <w:instrText xml:space="preserve"> XE "Archivo ”arátula" </w:instrText>
      </w:r>
      <w:r w:rsidRPr="009C717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8202A5">
        <w:tc>
          <w:tcPr>
            <w:tcW w:w="1413" w:type="dxa"/>
          </w:tcPr>
          <w:p w14:paraId="01B744DD" w14:textId="77777777" w:rsidR="00F32211" w:rsidRPr="009C7175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9C7175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7F85E66" w:rsidR="00F32211" w:rsidRPr="009C7175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047F5" w:rsidRPr="009C7175">
              <w:rPr>
                <w:rFonts w:ascii="Times New Roman" w:hAnsi="Times New Roman" w:cs="Times New Roman"/>
                <w:b/>
                <w:bCs/>
                <w:color w:val="FF0000"/>
              </w:rPr>
              <w:t>40</w:t>
            </w:r>
            <w:r w:rsidR="00F32211" w:rsidRPr="009C717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9C7175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C717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2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2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3" w:name="_Toc160527590"/>
      <w:bookmarkStart w:id="24" w:name="_Toc166151478"/>
      <w:r>
        <w:t>Definición de correlativo</w:t>
      </w:r>
      <w:bookmarkEnd w:id="23"/>
      <w:bookmarkEnd w:id="24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5" w:name="_Toc160527591"/>
      <w:bookmarkStart w:id="26" w:name="_Toc166151479"/>
      <w:r>
        <w:t>Salida</w:t>
      </w:r>
      <w:bookmarkEnd w:id="25"/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2"/>
      <w:bookmarkStart w:id="28" w:name="_Toc166151480"/>
      <w:r>
        <w:t>Entrada</w:t>
      </w:r>
      <w:bookmarkEnd w:id="27"/>
      <w:bookmarkEnd w:id="28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9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9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7FC4899C" w14:textId="77777777" w:rsidTr="003B5E2B">
        <w:trPr>
          <w:trHeight w:val="268"/>
        </w:trPr>
        <w:tc>
          <w:tcPr>
            <w:tcW w:w="862" w:type="dxa"/>
          </w:tcPr>
          <w:p w14:paraId="70B4B2F2" w14:textId="33EF77E3" w:rsidR="003B7AC4" w:rsidRPr="00AB5B9C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04D71FAD" w:rsidR="003B7AC4" w:rsidRPr="00AB5B9C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7887319E" w:rsidR="003B7AC4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PAA</w:t>
            </w:r>
          </w:p>
        </w:tc>
        <w:tc>
          <w:tcPr>
            <w:tcW w:w="6095" w:type="dxa"/>
          </w:tcPr>
          <w:p w14:paraId="15C8710D" w14:textId="67CDCAD5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09</w:t>
            </w:r>
          </w:p>
        </w:tc>
        <w:tc>
          <w:tcPr>
            <w:tcW w:w="851" w:type="dxa"/>
          </w:tcPr>
          <w:p w14:paraId="45A5AC01" w14:textId="55675D78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24C7D4B5" w14:textId="77777777" w:rsidTr="003B5E2B">
        <w:trPr>
          <w:trHeight w:val="268"/>
        </w:trPr>
        <w:tc>
          <w:tcPr>
            <w:tcW w:w="862" w:type="dxa"/>
          </w:tcPr>
          <w:p w14:paraId="026B1D5F" w14:textId="15C64B5D" w:rsidR="003B7AC4" w:rsidRPr="00AB5B9C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62527BD5" w14:textId="7345DBD0" w:rsidR="003B7AC4" w:rsidRPr="00AB5B9C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1658EAC" w14:textId="44B3DC5C" w:rsidR="003B7AC4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PAB</w:t>
            </w:r>
          </w:p>
        </w:tc>
        <w:tc>
          <w:tcPr>
            <w:tcW w:w="6095" w:type="dxa"/>
          </w:tcPr>
          <w:p w14:paraId="001F235F" w14:textId="474C06FE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10</w:t>
            </w:r>
          </w:p>
        </w:tc>
        <w:tc>
          <w:tcPr>
            <w:tcW w:w="851" w:type="dxa"/>
          </w:tcPr>
          <w:p w14:paraId="459CA08B" w14:textId="24DDF80E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36F2AB4F" w14:textId="77777777" w:rsidTr="003B5E2B">
        <w:trPr>
          <w:trHeight w:val="268"/>
        </w:trPr>
        <w:tc>
          <w:tcPr>
            <w:tcW w:w="862" w:type="dxa"/>
          </w:tcPr>
          <w:p w14:paraId="2B297B7A" w14:textId="3DC13DEE" w:rsidR="003B7AC4" w:rsidRPr="00AB5B9C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7172B38F" w14:textId="1D52F151" w:rsidR="003B7AC4" w:rsidRPr="00AB5B9C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585F76A6" w14:textId="224DCC7B" w:rsidR="003B7AC4" w:rsidRPr="00D73178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PAC</w:t>
            </w:r>
          </w:p>
        </w:tc>
        <w:tc>
          <w:tcPr>
            <w:tcW w:w="6095" w:type="dxa"/>
          </w:tcPr>
          <w:p w14:paraId="6157A854" w14:textId="2C88FE3C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11</w:t>
            </w:r>
          </w:p>
        </w:tc>
        <w:tc>
          <w:tcPr>
            <w:tcW w:w="851" w:type="dxa"/>
          </w:tcPr>
          <w:p w14:paraId="7AE1792D" w14:textId="01D526A6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1C722CC1" w14:textId="77777777" w:rsidTr="003B5E2B">
        <w:trPr>
          <w:trHeight w:val="268"/>
        </w:trPr>
        <w:tc>
          <w:tcPr>
            <w:tcW w:w="862" w:type="dxa"/>
          </w:tcPr>
          <w:p w14:paraId="071A586B" w14:textId="196681E9" w:rsidR="003B7AC4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425" w:type="dxa"/>
          </w:tcPr>
          <w:p w14:paraId="18BEA2F7" w14:textId="424BE4BF" w:rsidR="003B7AC4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2A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47EAA01" w14:textId="1E8DFF5E" w:rsidR="003B7AC4" w:rsidRPr="00680A63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PAD</w:t>
            </w:r>
          </w:p>
        </w:tc>
        <w:tc>
          <w:tcPr>
            <w:tcW w:w="6095" w:type="dxa"/>
          </w:tcPr>
          <w:p w14:paraId="6A4CE51E" w14:textId="488A7C22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12</w:t>
            </w:r>
          </w:p>
        </w:tc>
        <w:tc>
          <w:tcPr>
            <w:tcW w:w="851" w:type="dxa"/>
          </w:tcPr>
          <w:p w14:paraId="22FE9A4C" w14:textId="45872C4A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12733252" w14:textId="77777777" w:rsidTr="003B5E2B">
        <w:trPr>
          <w:trHeight w:val="268"/>
        </w:trPr>
        <w:tc>
          <w:tcPr>
            <w:tcW w:w="862" w:type="dxa"/>
          </w:tcPr>
          <w:p w14:paraId="784E339F" w14:textId="06190AF5" w:rsidR="003B7AC4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425" w:type="dxa"/>
          </w:tcPr>
          <w:p w14:paraId="6B1F4396" w14:textId="74934F2C" w:rsidR="003B7AC4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2A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2970AFD4" w14:textId="03C90D08" w:rsidR="003B7AC4" w:rsidRPr="00680A63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PAE</w:t>
            </w:r>
          </w:p>
        </w:tc>
        <w:tc>
          <w:tcPr>
            <w:tcW w:w="6095" w:type="dxa"/>
          </w:tcPr>
          <w:p w14:paraId="631625DD" w14:textId="530595DE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7 DE REGISTROS CON CODIGO 09</w:t>
            </w:r>
          </w:p>
        </w:tc>
        <w:tc>
          <w:tcPr>
            <w:tcW w:w="851" w:type="dxa"/>
          </w:tcPr>
          <w:p w14:paraId="63B784EC" w14:textId="1A1AA2CF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13993B3A" w14:textId="77777777" w:rsidTr="003B5E2B">
        <w:trPr>
          <w:trHeight w:val="268"/>
        </w:trPr>
        <w:tc>
          <w:tcPr>
            <w:tcW w:w="862" w:type="dxa"/>
          </w:tcPr>
          <w:p w14:paraId="28FC6733" w14:textId="2F6B6C50" w:rsidR="003B7AC4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425" w:type="dxa"/>
          </w:tcPr>
          <w:p w14:paraId="760FC6D2" w14:textId="52513861" w:rsidR="003B7AC4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2A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564B6870" w14:textId="185334B3" w:rsidR="003B7AC4" w:rsidRPr="00680A63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PAF</w:t>
            </w:r>
          </w:p>
        </w:tc>
        <w:tc>
          <w:tcPr>
            <w:tcW w:w="6095" w:type="dxa"/>
          </w:tcPr>
          <w:p w14:paraId="25F27E29" w14:textId="4B1982B4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DE REGISTROS CON CODIGO 10</w:t>
            </w:r>
          </w:p>
        </w:tc>
        <w:tc>
          <w:tcPr>
            <w:tcW w:w="851" w:type="dxa"/>
          </w:tcPr>
          <w:p w14:paraId="62DEACD4" w14:textId="0A23B45B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1C843D79" w14:textId="77777777" w:rsidTr="003B5E2B">
        <w:trPr>
          <w:trHeight w:val="268"/>
        </w:trPr>
        <w:tc>
          <w:tcPr>
            <w:tcW w:w="862" w:type="dxa"/>
          </w:tcPr>
          <w:p w14:paraId="59E44F89" w14:textId="5C4AC290" w:rsidR="003B7AC4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12</w:t>
            </w:r>
          </w:p>
        </w:tc>
        <w:tc>
          <w:tcPr>
            <w:tcW w:w="425" w:type="dxa"/>
          </w:tcPr>
          <w:p w14:paraId="26CC20C0" w14:textId="10ECC293" w:rsidR="003B7AC4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2A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00112166" w14:textId="2CB81EC4" w:rsidR="003B7AC4" w:rsidRPr="00680A63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PAG</w:t>
            </w:r>
          </w:p>
        </w:tc>
        <w:tc>
          <w:tcPr>
            <w:tcW w:w="6095" w:type="dxa"/>
          </w:tcPr>
          <w:p w14:paraId="2C3AE9A6" w14:textId="2E8103D8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5 DE REGISTROS CON CODIGO 11</w:t>
            </w:r>
          </w:p>
        </w:tc>
        <w:tc>
          <w:tcPr>
            <w:tcW w:w="851" w:type="dxa"/>
          </w:tcPr>
          <w:p w14:paraId="6B22437F" w14:textId="17078F42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7AC4" w:rsidRPr="00F45E53" w14:paraId="6EE2F0CD" w14:textId="77777777" w:rsidTr="003B5E2B">
        <w:trPr>
          <w:trHeight w:val="268"/>
        </w:trPr>
        <w:tc>
          <w:tcPr>
            <w:tcW w:w="862" w:type="dxa"/>
          </w:tcPr>
          <w:p w14:paraId="240A7BBB" w14:textId="0ED4C72F" w:rsidR="003B7AC4" w:rsidRDefault="003B7AC4" w:rsidP="003B7A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13</w:t>
            </w:r>
          </w:p>
        </w:tc>
        <w:tc>
          <w:tcPr>
            <w:tcW w:w="425" w:type="dxa"/>
          </w:tcPr>
          <w:p w14:paraId="413977EB" w14:textId="65F13301" w:rsidR="003B7AC4" w:rsidRDefault="003B7AC4" w:rsidP="003B7A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2A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54BA5B0C" w14:textId="267D499D" w:rsidR="003B7AC4" w:rsidRPr="00680A63" w:rsidRDefault="003B7AC4" w:rsidP="003B7A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B7AC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PAH</w:t>
            </w:r>
          </w:p>
        </w:tc>
        <w:tc>
          <w:tcPr>
            <w:tcW w:w="6095" w:type="dxa"/>
          </w:tcPr>
          <w:p w14:paraId="0C43ABB0" w14:textId="2F7DE533" w:rsidR="003B7AC4" w:rsidRPr="00F047F5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47F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3 DE REGISTROS CON CODIGO 12</w:t>
            </w:r>
          </w:p>
        </w:tc>
        <w:tc>
          <w:tcPr>
            <w:tcW w:w="851" w:type="dxa"/>
          </w:tcPr>
          <w:p w14:paraId="1B1E27A0" w14:textId="4869A1DE" w:rsidR="003B7AC4" w:rsidRPr="00F45E53" w:rsidRDefault="003B7AC4" w:rsidP="003B7A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1D0D3EBF" w:rsidR="00AB5B9C" w:rsidRDefault="003B7AC4" w:rsidP="00AB5B9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5DCC81FD" w14:textId="77777777" w:rsidR="00AB5B9C" w:rsidRPr="00F45E53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AB5B9C" w:rsidRPr="009F2F7C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0" w:name="_Toc160527594"/>
      <w:bookmarkStart w:id="31" w:name="_Toc16615148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  <w:bookmarkEnd w:id="3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lastRenderedPageBreak/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5"/>
      <w:bookmarkStart w:id="33" w:name="_Toc16615148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2"/>
      <w:bookmarkEnd w:id="33"/>
    </w:p>
    <w:p w14:paraId="3201D802" w14:textId="77777777" w:rsidR="001278BF" w:rsidRPr="009947CD" w:rsidRDefault="001278BF" w:rsidP="001278BF"/>
    <w:p w14:paraId="758BA358" w14:textId="5697198B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592E24">
        <w:rPr>
          <w:rFonts w:ascii="Times New Roman" w:hAnsi="Times New Roman" w:cs="Times New Roman"/>
          <w:color w:val="4472C4" w:themeColor="accent1"/>
        </w:rPr>
        <w:t>No Hay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49793" w14:textId="77777777" w:rsidR="00976993" w:rsidRDefault="00976993" w:rsidP="00F10206">
      <w:pPr>
        <w:spacing w:after="0" w:line="240" w:lineRule="auto"/>
      </w:pPr>
      <w:r>
        <w:separator/>
      </w:r>
    </w:p>
  </w:endnote>
  <w:endnote w:type="continuationSeparator" w:id="0">
    <w:p w14:paraId="66ED1B93" w14:textId="77777777" w:rsidR="00976993" w:rsidRDefault="0097699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037C331" w:rsidR="008202A5" w:rsidRPr="008131F5" w:rsidRDefault="008202A5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D287D">
          <w:rPr>
            <w:noProof/>
            <w:lang w:val="en-US" w:bidi="es-ES"/>
          </w:rPr>
          <w:t>12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8202A5" w:rsidRPr="008131F5" w:rsidRDefault="008202A5" w:rsidP="00F10206">
    <w:pPr>
      <w:pStyle w:val="Piedepgina"/>
      <w:rPr>
        <w:noProof/>
        <w:lang w:val="en-US"/>
      </w:rPr>
    </w:pPr>
  </w:p>
  <w:p w14:paraId="19776197" w14:textId="77777777" w:rsidR="008202A5" w:rsidRPr="001C0052" w:rsidRDefault="008202A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5600D" w14:textId="77777777" w:rsidR="00976993" w:rsidRDefault="00976993" w:rsidP="00F10206">
      <w:pPr>
        <w:spacing w:after="0" w:line="240" w:lineRule="auto"/>
      </w:pPr>
      <w:r>
        <w:separator/>
      </w:r>
    </w:p>
  </w:footnote>
  <w:footnote w:type="continuationSeparator" w:id="0">
    <w:p w14:paraId="5E005D89" w14:textId="77777777" w:rsidR="00976993" w:rsidRDefault="0097699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8202A5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8202A5" w:rsidRDefault="008202A5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8202A5" w:rsidRDefault="008202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C6025A"/>
    <w:multiLevelType w:val="multilevel"/>
    <w:tmpl w:val="A72CB70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num w:numId="1" w16cid:durableId="1516387165">
    <w:abstractNumId w:val="0"/>
  </w:num>
  <w:num w:numId="2" w16cid:durableId="1791125675">
    <w:abstractNumId w:val="4"/>
  </w:num>
  <w:num w:numId="3" w16cid:durableId="79254360">
    <w:abstractNumId w:val="2"/>
  </w:num>
  <w:num w:numId="4" w16cid:durableId="956838709">
    <w:abstractNumId w:val="3"/>
  </w:num>
  <w:num w:numId="5" w16cid:durableId="1279869059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01C9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4DC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5B66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2445"/>
    <w:rsid w:val="001C3A9F"/>
    <w:rsid w:val="001C78F7"/>
    <w:rsid w:val="001C7F53"/>
    <w:rsid w:val="001D2934"/>
    <w:rsid w:val="001D4DBB"/>
    <w:rsid w:val="001D72C1"/>
    <w:rsid w:val="001E0F92"/>
    <w:rsid w:val="001E29DA"/>
    <w:rsid w:val="001E7E45"/>
    <w:rsid w:val="001F712F"/>
    <w:rsid w:val="002022BC"/>
    <w:rsid w:val="00202F52"/>
    <w:rsid w:val="0020586B"/>
    <w:rsid w:val="002119AD"/>
    <w:rsid w:val="00212731"/>
    <w:rsid w:val="002308E7"/>
    <w:rsid w:val="00230F5A"/>
    <w:rsid w:val="002358C5"/>
    <w:rsid w:val="00237685"/>
    <w:rsid w:val="002430D4"/>
    <w:rsid w:val="00244669"/>
    <w:rsid w:val="00254B9F"/>
    <w:rsid w:val="00255E64"/>
    <w:rsid w:val="00256C01"/>
    <w:rsid w:val="00264C16"/>
    <w:rsid w:val="00266AD3"/>
    <w:rsid w:val="00270DA4"/>
    <w:rsid w:val="00273BB4"/>
    <w:rsid w:val="00276ED2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D08AD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01D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B7AC4"/>
    <w:rsid w:val="003C048C"/>
    <w:rsid w:val="003C0871"/>
    <w:rsid w:val="003C483F"/>
    <w:rsid w:val="003D1CEF"/>
    <w:rsid w:val="003D3B66"/>
    <w:rsid w:val="003D5362"/>
    <w:rsid w:val="003D589E"/>
    <w:rsid w:val="003E24D5"/>
    <w:rsid w:val="003E42CB"/>
    <w:rsid w:val="003F025E"/>
    <w:rsid w:val="003F0938"/>
    <w:rsid w:val="003F5278"/>
    <w:rsid w:val="0040464B"/>
    <w:rsid w:val="00411E32"/>
    <w:rsid w:val="0041204F"/>
    <w:rsid w:val="00413D59"/>
    <w:rsid w:val="00413F11"/>
    <w:rsid w:val="0041621A"/>
    <w:rsid w:val="00421CF1"/>
    <w:rsid w:val="004231CD"/>
    <w:rsid w:val="004270E6"/>
    <w:rsid w:val="004307DB"/>
    <w:rsid w:val="004341B5"/>
    <w:rsid w:val="00435F3B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1C34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62E48"/>
    <w:rsid w:val="0056450A"/>
    <w:rsid w:val="00570E48"/>
    <w:rsid w:val="00575FEB"/>
    <w:rsid w:val="00592E24"/>
    <w:rsid w:val="00597FD4"/>
    <w:rsid w:val="005B3B96"/>
    <w:rsid w:val="005B5D60"/>
    <w:rsid w:val="005B65DC"/>
    <w:rsid w:val="005C5769"/>
    <w:rsid w:val="005E7F00"/>
    <w:rsid w:val="005F7355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1DEC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0A63"/>
    <w:rsid w:val="006835D7"/>
    <w:rsid w:val="006852C5"/>
    <w:rsid w:val="00692DB8"/>
    <w:rsid w:val="0069591F"/>
    <w:rsid w:val="00697999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214C"/>
    <w:rsid w:val="00783127"/>
    <w:rsid w:val="00785F5D"/>
    <w:rsid w:val="00787AE9"/>
    <w:rsid w:val="007A1B85"/>
    <w:rsid w:val="007A6816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14E78"/>
    <w:rsid w:val="008202A5"/>
    <w:rsid w:val="00830BF4"/>
    <w:rsid w:val="00834D6C"/>
    <w:rsid w:val="008363A4"/>
    <w:rsid w:val="0084328F"/>
    <w:rsid w:val="00855138"/>
    <w:rsid w:val="00857076"/>
    <w:rsid w:val="008640F8"/>
    <w:rsid w:val="00865882"/>
    <w:rsid w:val="008661A8"/>
    <w:rsid w:val="00866873"/>
    <w:rsid w:val="008674EC"/>
    <w:rsid w:val="0088031E"/>
    <w:rsid w:val="00881DC7"/>
    <w:rsid w:val="00891C53"/>
    <w:rsid w:val="008932A1"/>
    <w:rsid w:val="008A17BE"/>
    <w:rsid w:val="008B2624"/>
    <w:rsid w:val="008B2B0B"/>
    <w:rsid w:val="008B5146"/>
    <w:rsid w:val="008B7339"/>
    <w:rsid w:val="008C1F00"/>
    <w:rsid w:val="008C7428"/>
    <w:rsid w:val="008D247E"/>
    <w:rsid w:val="008D67FD"/>
    <w:rsid w:val="008D6FFE"/>
    <w:rsid w:val="008D721F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526D3"/>
    <w:rsid w:val="00956F60"/>
    <w:rsid w:val="00960647"/>
    <w:rsid w:val="0097031A"/>
    <w:rsid w:val="009711E6"/>
    <w:rsid w:val="00976993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C7175"/>
    <w:rsid w:val="009F2F7C"/>
    <w:rsid w:val="00A03641"/>
    <w:rsid w:val="00A06AD3"/>
    <w:rsid w:val="00A10C95"/>
    <w:rsid w:val="00A120BD"/>
    <w:rsid w:val="00A12DF3"/>
    <w:rsid w:val="00A167D3"/>
    <w:rsid w:val="00A256C6"/>
    <w:rsid w:val="00A2581E"/>
    <w:rsid w:val="00A25DAD"/>
    <w:rsid w:val="00A4068E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B52"/>
    <w:rsid w:val="00B96893"/>
    <w:rsid w:val="00B971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30C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495"/>
    <w:rsid w:val="00CA0AE4"/>
    <w:rsid w:val="00CB3011"/>
    <w:rsid w:val="00CB3359"/>
    <w:rsid w:val="00CB6FC1"/>
    <w:rsid w:val="00CC035F"/>
    <w:rsid w:val="00CC506D"/>
    <w:rsid w:val="00CE2CB5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2CF1"/>
    <w:rsid w:val="00D23218"/>
    <w:rsid w:val="00D23639"/>
    <w:rsid w:val="00D3155F"/>
    <w:rsid w:val="00D31E6D"/>
    <w:rsid w:val="00D35EF3"/>
    <w:rsid w:val="00D4113D"/>
    <w:rsid w:val="00D41FAB"/>
    <w:rsid w:val="00D4790F"/>
    <w:rsid w:val="00D50645"/>
    <w:rsid w:val="00D5246E"/>
    <w:rsid w:val="00D71044"/>
    <w:rsid w:val="00D73178"/>
    <w:rsid w:val="00D734FF"/>
    <w:rsid w:val="00D745B3"/>
    <w:rsid w:val="00D75878"/>
    <w:rsid w:val="00D923F1"/>
    <w:rsid w:val="00D92545"/>
    <w:rsid w:val="00D92C2E"/>
    <w:rsid w:val="00D97610"/>
    <w:rsid w:val="00DA089C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37C83"/>
    <w:rsid w:val="00E40077"/>
    <w:rsid w:val="00E43229"/>
    <w:rsid w:val="00E53F0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047F5"/>
    <w:rsid w:val="00F10206"/>
    <w:rsid w:val="00F11750"/>
    <w:rsid w:val="00F22445"/>
    <w:rsid w:val="00F3059B"/>
    <w:rsid w:val="00F305AC"/>
    <w:rsid w:val="00F32211"/>
    <w:rsid w:val="00F34170"/>
    <w:rsid w:val="00F35EE4"/>
    <w:rsid w:val="00F45CB9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0CA6"/>
    <w:rsid w:val="00FB402C"/>
    <w:rsid w:val="00FD1A65"/>
    <w:rsid w:val="00FD253A"/>
    <w:rsid w:val="00FD287D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A0495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1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1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CA0495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110F3-EC5F-4D65-BFF1-99DAEE6B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1927</Words>
  <Characters>10600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97</cp:revision>
  <dcterms:created xsi:type="dcterms:W3CDTF">2024-03-06T13:25:00Z</dcterms:created>
  <dcterms:modified xsi:type="dcterms:W3CDTF">2024-06-06T19:27:00Z</dcterms:modified>
</cp:coreProperties>
</file>