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B3558E">
      <w:pPr>
        <w:pStyle w:val="Sinespaciado"/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1A6B7114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692DB8">
        <w:rPr>
          <w:rFonts w:ascii="Times New Roman" w:hAnsi="Times New Roman" w:cs="Times New Roman"/>
          <w:b/>
          <w:sz w:val="72"/>
          <w:szCs w:val="72"/>
        </w:rPr>
        <w:t>C49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692DB8">
        <w:rPr>
          <w:rFonts w:ascii="Times New Roman" w:hAnsi="Times New Roman" w:cs="Times New Roman"/>
          <w:b/>
          <w:sz w:val="72"/>
          <w:szCs w:val="72"/>
        </w:rPr>
        <w:t>522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692DB8" w:rsidRPr="00692DB8">
        <w:rPr>
          <w:rFonts w:ascii="Times New Roman" w:hAnsi="Times New Roman" w:cs="Times New Roman"/>
          <w:b/>
          <w:sz w:val="72"/>
          <w:szCs w:val="72"/>
        </w:rPr>
        <w:t>Razones de liquidez</w:t>
      </w:r>
      <w:r w:rsidR="00665EB3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6CD2A8F" w14:textId="20627EEC" w:rsidR="00665E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7838" w:history="1">
            <w:r w:rsidR="00665EB3" w:rsidRPr="00005200">
              <w:rPr>
                <w:rStyle w:val="Hipervnculo"/>
                <w:noProof/>
              </w:rPr>
              <w:t>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estructuras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F523E">
              <w:rPr>
                <w:noProof/>
                <w:webHidden/>
              </w:rPr>
              <w:t>4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7E6721C" w14:textId="4557486F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39" w:history="1">
            <w:r w:rsidR="00665EB3" w:rsidRPr="00005200">
              <w:rPr>
                <w:rStyle w:val="Hipervnculo"/>
                <w:bCs/>
                <w:noProof/>
              </w:rPr>
              <w:t>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bCs/>
                <w:noProof/>
              </w:rPr>
              <w:t xml:space="preserve">Archivo de datos del emisor  </w:t>
            </w:r>
            <w:r w:rsidR="00665EB3" w:rsidRPr="00005200">
              <w:rPr>
                <w:rStyle w:val="Hipervnculo"/>
                <w:noProof/>
              </w:rPr>
              <w:t>Manual Sistema de Información Bancos - Sistema Contable (cmfchile.cl)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F523E">
              <w:rPr>
                <w:noProof/>
                <w:webHidden/>
              </w:rPr>
              <w:t>4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B484EC" w14:textId="510D6273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0" w:history="1">
            <w:r w:rsidR="00665EB3" w:rsidRPr="00005200">
              <w:rPr>
                <w:rStyle w:val="Hipervnculo"/>
                <w:noProof/>
              </w:rPr>
              <w:t>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Validaciones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F523E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E5C292D" w14:textId="2387F9F1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1" w:history="1">
            <w:r w:rsidR="00665EB3" w:rsidRPr="00005200">
              <w:rPr>
                <w:rStyle w:val="Hipervnculo"/>
                <w:noProof/>
              </w:rPr>
              <w:t>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F523E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0A47C37" w14:textId="79AB7A53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2" w:history="1">
            <w:r w:rsidR="00665EB3" w:rsidRPr="00005200">
              <w:rPr>
                <w:rStyle w:val="Hipervnculo"/>
                <w:noProof/>
              </w:rPr>
              <w:t>3.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Construyendo la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F523E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013E0DCB" w14:textId="1CC332E9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3" w:history="1">
            <w:r w:rsidR="00665EB3" w:rsidRPr="00005200">
              <w:rPr>
                <w:rStyle w:val="Hipervnculo"/>
                <w:noProof/>
              </w:rPr>
              <w:t>3.1.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Formato de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_Toc166057843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F523E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4A3E6FC" w14:textId="680F37C6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4" w:history="1">
            <w:r w:rsidR="00665EB3" w:rsidRPr="00005200">
              <w:rPr>
                <w:rStyle w:val="Hipervnculo"/>
                <w:bCs/>
                <w:noProof/>
              </w:rPr>
              <w:t>4.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nombres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_Toc166057844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F523E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E11AE7" w14:textId="5BEB0954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5" w:history="1">
            <w:r w:rsidR="00665EB3" w:rsidRPr="00005200">
              <w:rPr>
                <w:rStyle w:val="Hipervnculo"/>
                <w:noProof/>
              </w:rPr>
              <w:t>4.1.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salida a destino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_Toc166057845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F523E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CD1EE8D" w14:textId="66A15F1C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6" w:history="1">
            <w:r w:rsidR="00665EB3" w:rsidRPr="00005200">
              <w:rPr>
                <w:rStyle w:val="Hipervnculo"/>
                <w:noProof/>
              </w:rPr>
              <w:t>4.1.1.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_Toc166057846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F523E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CB980E0" w14:textId="1708621A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7" w:history="1">
            <w:r w:rsidR="00665EB3" w:rsidRPr="00005200">
              <w:rPr>
                <w:rStyle w:val="Hipervnculo"/>
                <w:noProof/>
              </w:rPr>
              <w:t>4.1.2.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Carátula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_Toc166057847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F523E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391C959" w14:textId="0CFBBF70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8" w:history="1">
            <w:r w:rsidR="00665EB3" w:rsidRPr="00005200">
              <w:rPr>
                <w:rStyle w:val="Hipervnculo"/>
                <w:noProof/>
              </w:rPr>
              <w:t>4.2.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correlativo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F523E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AE6291B" w14:textId="78183A0D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9" w:history="1">
            <w:r w:rsidR="00665EB3" w:rsidRPr="00005200">
              <w:rPr>
                <w:rStyle w:val="Hipervnculo"/>
                <w:noProof/>
              </w:rPr>
              <w:t>4.2.1.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F523E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AC3DF7A" w14:textId="1BC666CA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50" w:history="1">
            <w:r w:rsidR="00665EB3" w:rsidRPr="00005200">
              <w:rPr>
                <w:rStyle w:val="Hipervnculo"/>
                <w:noProof/>
              </w:rPr>
              <w:t>4.2.2.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Entrada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F523E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7613006" w14:textId="5CEA856E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1" w:history="1">
            <w:r w:rsidR="00665EB3" w:rsidRPr="00005200">
              <w:rPr>
                <w:rStyle w:val="Hipervnculo"/>
                <w:noProof/>
              </w:rPr>
              <w:t>5.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Definir Notificación hacia el Front.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F523E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67C34D0" w14:textId="09EE00DC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2" w:history="1">
            <w:r w:rsidR="00665EB3" w:rsidRPr="00005200">
              <w:rPr>
                <w:rStyle w:val="Hipervnculo"/>
                <w:noProof/>
              </w:rPr>
              <w:t>6.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Datos sensibles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F523E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B95E1CD" w14:textId="3F8A46D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61387BF8" w:rsidR="00DA6AAC" w:rsidRPr="00230F5A" w:rsidRDefault="00692DB8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C49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345806" w:rsidRPr="00230F5A" w14:paraId="5339FC0E" w14:textId="7AB2D237" w:rsidTr="000506C0">
        <w:tc>
          <w:tcPr>
            <w:tcW w:w="1256" w:type="dxa"/>
          </w:tcPr>
          <w:p w14:paraId="3DF7E2D2" w14:textId="32446AC2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C49</w:t>
            </w:r>
          </w:p>
        </w:tc>
        <w:tc>
          <w:tcPr>
            <w:tcW w:w="1342" w:type="dxa"/>
          </w:tcPr>
          <w:p w14:paraId="69C55B7E" w14:textId="741DFBEA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DC2FFBC" w14:textId="77777777" w:rsidR="00345806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CD99DF8" w14:textId="77777777" w:rsidR="00345806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438E28A8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2F1E3E0F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A7CE8B7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345806" w:rsidRPr="00230F5A" w14:paraId="251EA50D" w14:textId="22DD7FE9" w:rsidTr="000506C0">
        <w:tc>
          <w:tcPr>
            <w:tcW w:w="1256" w:type="dxa"/>
          </w:tcPr>
          <w:p w14:paraId="7287933A" w14:textId="2774A3A0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45806" w:rsidRPr="00230F5A" w14:paraId="38B70AFE" w14:textId="34FEEE1D" w:rsidTr="000506C0">
        <w:tc>
          <w:tcPr>
            <w:tcW w:w="1256" w:type="dxa"/>
          </w:tcPr>
          <w:p w14:paraId="23AEB014" w14:textId="5799241D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45806" w:rsidRPr="00230F5A" w14:paraId="4B606B6E" w14:textId="62885254" w:rsidTr="000506C0">
        <w:tc>
          <w:tcPr>
            <w:tcW w:w="1256" w:type="dxa"/>
          </w:tcPr>
          <w:p w14:paraId="612D72B6" w14:textId="77777777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45806" w:rsidRPr="00230F5A" w14:paraId="2EA7A1DB" w14:textId="6C6D457E" w:rsidTr="000506C0">
        <w:tc>
          <w:tcPr>
            <w:tcW w:w="1256" w:type="dxa"/>
          </w:tcPr>
          <w:p w14:paraId="4D062B49" w14:textId="77777777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45806" w:rsidRPr="00230F5A" w14:paraId="4EBD62EB" w14:textId="7659FBA3" w:rsidTr="000506C0">
        <w:tc>
          <w:tcPr>
            <w:tcW w:w="1256" w:type="dxa"/>
          </w:tcPr>
          <w:p w14:paraId="6FF918B3" w14:textId="77777777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345806" w:rsidRPr="00230F5A" w:rsidRDefault="00345806" w:rsidP="003458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6605783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383278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5783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197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2978"/>
      </w:tblGrid>
      <w:tr w:rsidR="00B3558E" w14:paraId="1CBC27A8" w14:textId="77777777" w:rsidTr="00B3558E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055BE5BD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F22622">
              <w:rPr>
                <w:sz w:val="20"/>
                <w:lang w:val="es-CL"/>
              </w:rPr>
              <w:t>Código</w:t>
            </w:r>
            <w:r w:rsidRPr="00F22622">
              <w:rPr>
                <w:spacing w:val="-4"/>
                <w:sz w:val="20"/>
                <w:lang w:val="es-CL"/>
              </w:rPr>
              <w:t xml:space="preserve"> </w:t>
            </w:r>
            <w:r w:rsidRPr="00F22622">
              <w:rPr>
                <w:sz w:val="20"/>
                <w:lang w:val="es-CL"/>
              </w:rPr>
              <w:t>de</w:t>
            </w:r>
            <w:r w:rsidRPr="00F22622">
              <w:rPr>
                <w:spacing w:val="-4"/>
                <w:sz w:val="20"/>
                <w:lang w:val="es-CL"/>
              </w:rPr>
              <w:t xml:space="preserve"> </w:t>
            </w:r>
            <w:r w:rsidRPr="00F22622">
              <w:rPr>
                <w:sz w:val="20"/>
                <w:lang w:val="es-CL"/>
              </w:rPr>
              <w:t>la</w:t>
            </w:r>
            <w:r w:rsidRPr="00F22622">
              <w:rPr>
                <w:spacing w:val="-3"/>
                <w:sz w:val="20"/>
                <w:lang w:val="es-CL"/>
              </w:rPr>
              <w:t xml:space="preserve"> </w:t>
            </w:r>
            <w:r w:rsidRPr="00F22622">
              <w:rPr>
                <w:sz w:val="20"/>
                <w:lang w:val="es-CL"/>
              </w:rPr>
              <w:t>institución</w:t>
            </w:r>
            <w:r w:rsidRPr="00F22622">
              <w:rPr>
                <w:spacing w:val="-1"/>
                <w:sz w:val="20"/>
                <w:lang w:val="es-CL"/>
              </w:rPr>
              <w:t xml:space="preserve"> </w:t>
            </w:r>
            <w:r w:rsidRPr="00F22622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099F4913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B3558E" w14:paraId="0BB15B91" w14:textId="77777777" w:rsidTr="00B3558E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74F626C8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345806">
              <w:rPr>
                <w:sz w:val="20"/>
              </w:rPr>
              <w:t>archive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3EC3045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B3558E" w14:paraId="7C07D41C" w14:textId="77777777" w:rsidTr="00B3558E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772955FD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5AD3163F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F(</w:t>
            </w:r>
            <w:proofErr w:type="gramEnd"/>
            <w:r>
              <w:rPr>
                <w:rFonts w:ascii="Times New Roman" w:hAnsi="Times New Roman" w:cs="Times New Roman"/>
              </w:rPr>
              <w:t>08)    AAAAMMDD</w:t>
            </w:r>
          </w:p>
        </w:tc>
      </w:tr>
      <w:tr w:rsidR="00B3558E" w14:paraId="7065C47E" w14:textId="77777777" w:rsidTr="00B3558E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709F" w14:textId="07D4C353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B4BD" w14:textId="3949C3B4" w:rsidR="00B3558E" w:rsidRDefault="00692DB8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55</w:t>
            </w:r>
            <w:r w:rsidR="00B3558E">
              <w:rPr>
                <w:sz w:val="20"/>
              </w:rPr>
              <w:t>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21250B99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86DE26E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129)</w:t>
            </w:r>
          </w:p>
        </w:tc>
      </w:tr>
    </w:tbl>
    <w:p w14:paraId="0B300366" w14:textId="019F67C5" w:rsidR="00357A35" w:rsidRPr="00881DC7" w:rsidRDefault="00357A35" w:rsidP="00881DC7">
      <w:pPr>
        <w:pStyle w:val="Textoindependiente"/>
        <w:jc w:val="both"/>
      </w:pPr>
      <w:r w:rsidRPr="00881DC7">
        <w:t xml:space="preserve">Longitud Total del registro: </w:t>
      </w:r>
      <w:r w:rsidR="00692DB8">
        <w:t>70</w:t>
      </w:r>
      <w:r w:rsidR="00881DC7" w:rsidRPr="00881DC7"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221AB27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0D798120" w14:textId="56DA3968" w:rsidR="004D2F75" w:rsidRDefault="004D2F75" w:rsidP="004D2F75">
      <w:pPr>
        <w:pStyle w:val="Prrafodelista"/>
        <w:tabs>
          <w:tab w:val="left" w:pos="1349"/>
        </w:tabs>
        <w:spacing w:before="192"/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4C9361CA" w14:textId="77777777" w:rsidR="00692DB8" w:rsidRDefault="00692DB8" w:rsidP="00692DB8">
      <w:pPr>
        <w:pStyle w:val="Textoindependiente"/>
        <w:spacing w:before="58"/>
        <w:ind w:left="212"/>
        <w:jc w:val="both"/>
      </w:pPr>
      <w:r>
        <w:t>Los</w:t>
      </w:r>
      <w:r>
        <w:rPr>
          <w:spacing w:val="-9"/>
        </w:rPr>
        <w:t xml:space="preserve"> </w:t>
      </w:r>
      <w:r>
        <w:t>registros</w:t>
      </w:r>
      <w:r>
        <w:rPr>
          <w:spacing w:val="-11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reportarán</w:t>
      </w:r>
      <w:r>
        <w:rPr>
          <w:spacing w:val="-9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indicadores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monitoreo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refieren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numerales</w:t>
      </w:r>
    </w:p>
    <w:p w14:paraId="4D1B6F54" w14:textId="77777777" w:rsidR="00692DB8" w:rsidRDefault="00692DB8" w:rsidP="00692DB8">
      <w:pPr>
        <w:pStyle w:val="Textoindependiente"/>
        <w:spacing w:before="2"/>
        <w:ind w:left="212" w:right="293"/>
        <w:jc w:val="both"/>
      </w:pPr>
      <w:r>
        <w:t>3.4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3.5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Título</w:t>
      </w:r>
      <w:r>
        <w:rPr>
          <w:spacing w:val="-7"/>
        </w:rPr>
        <w:t xml:space="preserve"> </w:t>
      </w:r>
      <w:r>
        <w:t>III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Capítulo</w:t>
      </w:r>
      <w:r>
        <w:rPr>
          <w:spacing w:val="-6"/>
        </w:rPr>
        <w:t xml:space="preserve"> </w:t>
      </w:r>
      <w:r>
        <w:t>12-20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RAN,</w:t>
      </w:r>
      <w:r>
        <w:rPr>
          <w:spacing w:val="-7"/>
        </w:rPr>
        <w:t xml:space="preserve"> </w:t>
      </w:r>
      <w:r>
        <w:t>así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detalle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flujos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efectivo</w:t>
      </w:r>
      <w:r>
        <w:rPr>
          <w:spacing w:val="-6"/>
        </w:rPr>
        <w:t xml:space="preserve"> </w:t>
      </w:r>
      <w:r>
        <w:t>del</w:t>
      </w:r>
      <w:r>
        <w:rPr>
          <w:spacing w:val="-68"/>
        </w:rPr>
        <w:t xml:space="preserve"> </w:t>
      </w:r>
      <w:r>
        <w:t>banco. Esta información se identificará en el primer campo de cada registro, según los siguientes</w:t>
      </w:r>
      <w:r>
        <w:rPr>
          <w:spacing w:val="1"/>
        </w:rPr>
        <w:t xml:space="preserve"> </w:t>
      </w:r>
      <w:r>
        <w:t>códigos:</w:t>
      </w:r>
    </w:p>
    <w:p w14:paraId="095B6625" w14:textId="77777777" w:rsidR="004D2F75" w:rsidRDefault="004D2F75" w:rsidP="004D2F75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7228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</w:tblGrid>
      <w:tr w:rsidR="00692DB8" w14:paraId="7E69B15E" w14:textId="77777777" w:rsidTr="00B3558E">
        <w:trPr>
          <w:trHeight w:val="241"/>
        </w:trPr>
        <w:tc>
          <w:tcPr>
            <w:tcW w:w="1414" w:type="dxa"/>
          </w:tcPr>
          <w:p w14:paraId="126A51CA" w14:textId="44DE8EAB" w:rsidR="00692DB8" w:rsidRDefault="00692DB8" w:rsidP="00692DB8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13D07CA4" w14:textId="0452E3E9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96BDBD6" w14:textId="0040BAA7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Indicadores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monitoreo</w:t>
            </w:r>
            <w:proofErr w:type="spellEnd"/>
          </w:p>
        </w:tc>
      </w:tr>
      <w:tr w:rsidR="00692DB8" w14:paraId="51DFE9AF" w14:textId="77777777" w:rsidTr="00B3558E">
        <w:trPr>
          <w:trHeight w:val="244"/>
        </w:trPr>
        <w:tc>
          <w:tcPr>
            <w:tcW w:w="1414" w:type="dxa"/>
          </w:tcPr>
          <w:p w14:paraId="37C6568A" w14:textId="54F128D2" w:rsidR="00692DB8" w:rsidRDefault="00692DB8" w:rsidP="00692DB8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4EF2BB7B" w14:textId="213B010B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C1FAC91" w14:textId="7925B466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Flujos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efectivo</w:t>
            </w:r>
            <w:proofErr w:type="spellEnd"/>
          </w:p>
        </w:tc>
      </w:tr>
    </w:tbl>
    <w:p w14:paraId="30CA844B" w14:textId="77777777" w:rsidR="004D2F75" w:rsidRDefault="004D2F75" w:rsidP="004D2F75">
      <w:pPr>
        <w:pStyle w:val="Textoindependiente"/>
        <w:rPr>
          <w:rFonts w:ascii="Times New Roman"/>
          <w:i/>
          <w:sz w:val="22"/>
        </w:rPr>
      </w:pPr>
    </w:p>
    <w:p w14:paraId="29DEBF62" w14:textId="038CFA58" w:rsidR="00B3558E" w:rsidRPr="00B3558E" w:rsidRDefault="00692DB8" w:rsidP="00692DB8">
      <w:pPr>
        <w:pStyle w:val="Prrafodelista"/>
        <w:tabs>
          <w:tab w:val="left" w:pos="1349"/>
        </w:tabs>
        <w:ind w:firstLine="0"/>
        <w:jc w:val="both"/>
        <w:rPr>
          <w:rFonts w:ascii="Times New Roman" w:hAns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 remitir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los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indicadores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monitoreo</w:t>
      </w:r>
      <w:r>
        <w:rPr>
          <w:rFonts w:ascii="Times New Roman" w:hAnsi="Times New Roman"/>
          <w:i/>
          <w:sz w:val="20"/>
        </w:rPr>
        <w:t xml:space="preserve"> </w:t>
      </w:r>
      <w:r w:rsidR="00B3558E">
        <w:rPr>
          <w:rFonts w:ascii="Times New Roman" w:hAnsi="Times New Roman"/>
          <w:i/>
          <w:sz w:val="20"/>
        </w:rPr>
        <w:t>(Cod 01)</w:t>
      </w:r>
    </w:p>
    <w:p w14:paraId="6656BA01" w14:textId="77777777" w:rsidR="004D2F75" w:rsidRDefault="004D2F75" w:rsidP="004D2F7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692DB8" w14:paraId="4A589329" w14:textId="77777777" w:rsidTr="00725859">
        <w:trPr>
          <w:trHeight w:val="244"/>
        </w:trPr>
        <w:tc>
          <w:tcPr>
            <w:tcW w:w="1414" w:type="dxa"/>
          </w:tcPr>
          <w:p w14:paraId="282A93A1" w14:textId="5903F90C" w:rsidR="00692DB8" w:rsidRDefault="00692DB8" w:rsidP="00692DB8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46E441C" w14:textId="374E9612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53797A1" w14:textId="16A54353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10C0AA79" w14:textId="75132B45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692DB8" w14:paraId="3E42C51A" w14:textId="77777777" w:rsidTr="00725859">
        <w:trPr>
          <w:trHeight w:val="242"/>
        </w:trPr>
        <w:tc>
          <w:tcPr>
            <w:tcW w:w="1414" w:type="dxa"/>
          </w:tcPr>
          <w:p w14:paraId="4312765E" w14:textId="10AF2DBF" w:rsidR="00692DB8" w:rsidRDefault="00692DB8" w:rsidP="00692DB8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653D242" w14:textId="1C650BDB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8B60D36" w14:textId="5825C3C8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2549" w:type="dxa"/>
          </w:tcPr>
          <w:p w14:paraId="0B25A54A" w14:textId="6AEFA25B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692DB8" w14:paraId="7B30F303" w14:textId="77777777" w:rsidTr="00725859">
        <w:trPr>
          <w:trHeight w:val="242"/>
        </w:trPr>
        <w:tc>
          <w:tcPr>
            <w:tcW w:w="1414" w:type="dxa"/>
          </w:tcPr>
          <w:p w14:paraId="22903949" w14:textId="2301AFC4" w:rsidR="00692DB8" w:rsidRDefault="00692DB8" w:rsidP="00692DB8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1F259E6" w14:textId="07300CE4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96F7EC2" w14:textId="0149B848" w:rsidR="00692DB8" w:rsidRPr="004D2F75" w:rsidRDefault="00692DB8" w:rsidP="00692DB8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2549" w:type="dxa"/>
          </w:tcPr>
          <w:p w14:paraId="655EA6C6" w14:textId="2445F86F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692DB8" w14:paraId="2BD9FA93" w14:textId="77777777" w:rsidTr="00725859">
        <w:trPr>
          <w:trHeight w:val="244"/>
        </w:trPr>
        <w:tc>
          <w:tcPr>
            <w:tcW w:w="1414" w:type="dxa"/>
          </w:tcPr>
          <w:p w14:paraId="1FE7A850" w14:textId="0000A573" w:rsidR="00692DB8" w:rsidRDefault="00692DB8" w:rsidP="00692DB8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530C009" w14:textId="7C14DB99" w:rsidR="00692DB8" w:rsidRDefault="00692DB8" w:rsidP="00692DB8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A43CAE0" w14:textId="023A3AE5" w:rsidR="00692DB8" w:rsidRDefault="00692DB8" w:rsidP="00692DB8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65CAB04A" w14:textId="77739A45" w:rsidR="00692DB8" w:rsidRDefault="00692DB8" w:rsidP="00692DB8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692DB8" w14:paraId="3FA71E00" w14:textId="77777777" w:rsidTr="00725859">
        <w:trPr>
          <w:trHeight w:val="242"/>
        </w:trPr>
        <w:tc>
          <w:tcPr>
            <w:tcW w:w="1414" w:type="dxa"/>
          </w:tcPr>
          <w:p w14:paraId="646E9E42" w14:textId="6DDB5CE3" w:rsidR="00692DB8" w:rsidRDefault="00692DB8" w:rsidP="00692DB8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2BA4769" w14:textId="49C9F22E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F523D2B" w14:textId="7724FF16" w:rsidR="00692DB8" w:rsidRPr="004D2F75" w:rsidRDefault="00692DB8" w:rsidP="00692DB8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proofErr w:type="spellStart"/>
            <w:r>
              <w:rPr>
                <w:sz w:val="20"/>
              </w:rPr>
              <w:t>Activos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líquidos</w:t>
            </w:r>
            <w:proofErr w:type="spellEnd"/>
          </w:p>
        </w:tc>
        <w:tc>
          <w:tcPr>
            <w:tcW w:w="2549" w:type="dxa"/>
          </w:tcPr>
          <w:p w14:paraId="5101730A" w14:textId="77F909F2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692DB8" w14:paraId="0C758CC2" w14:textId="77777777" w:rsidTr="00725859">
        <w:trPr>
          <w:trHeight w:val="242"/>
        </w:trPr>
        <w:tc>
          <w:tcPr>
            <w:tcW w:w="1414" w:type="dxa"/>
          </w:tcPr>
          <w:p w14:paraId="29A486C8" w14:textId="10A3BC94" w:rsidR="00692DB8" w:rsidRDefault="00692DB8" w:rsidP="00F27745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27D3655F" w14:textId="5AC49238" w:rsidR="00692DB8" w:rsidRDefault="00692DB8" w:rsidP="00692DB8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3E4C89F" w14:textId="6E1CA258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Egresos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netos</w:t>
            </w:r>
            <w:proofErr w:type="spellEnd"/>
          </w:p>
        </w:tc>
        <w:tc>
          <w:tcPr>
            <w:tcW w:w="2549" w:type="dxa"/>
          </w:tcPr>
          <w:p w14:paraId="2AF1772C" w14:textId="496DB287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692DB8" w14:paraId="15446CE8" w14:textId="77777777" w:rsidTr="00725859">
        <w:trPr>
          <w:trHeight w:val="242"/>
        </w:trPr>
        <w:tc>
          <w:tcPr>
            <w:tcW w:w="1414" w:type="dxa"/>
          </w:tcPr>
          <w:p w14:paraId="130B3D89" w14:textId="52FD3B85" w:rsidR="00692DB8" w:rsidRDefault="00692DB8" w:rsidP="00692DB8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31446BAA" w14:textId="77191F2C" w:rsidR="00692DB8" w:rsidRDefault="00692DB8" w:rsidP="00692DB8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8E329C2" w14:textId="095BB264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Fuentes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financiamiento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estable</w:t>
            </w:r>
            <w:proofErr w:type="spellEnd"/>
          </w:p>
        </w:tc>
        <w:tc>
          <w:tcPr>
            <w:tcW w:w="2549" w:type="dxa"/>
          </w:tcPr>
          <w:p w14:paraId="2DC5B884" w14:textId="6C40871D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692DB8" w14:paraId="63ED5C33" w14:textId="77777777" w:rsidTr="00725859">
        <w:trPr>
          <w:trHeight w:val="242"/>
        </w:trPr>
        <w:tc>
          <w:tcPr>
            <w:tcW w:w="1414" w:type="dxa"/>
          </w:tcPr>
          <w:p w14:paraId="2339756D" w14:textId="028C59ED" w:rsidR="00692DB8" w:rsidRDefault="00692DB8" w:rsidP="00692DB8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6E5AA412" w14:textId="5D628C46" w:rsidR="00692DB8" w:rsidRDefault="00692DB8" w:rsidP="00692DB8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6553FB3" w14:textId="28AC3598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Financiamiento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estable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requerido</w:t>
            </w:r>
            <w:proofErr w:type="spellEnd"/>
          </w:p>
        </w:tc>
        <w:tc>
          <w:tcPr>
            <w:tcW w:w="2549" w:type="dxa"/>
          </w:tcPr>
          <w:p w14:paraId="2F7984EE" w14:textId="7190E2BB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18EE657A" w14:textId="29547E96" w:rsidR="004D2F75" w:rsidRDefault="004D2F75" w:rsidP="004D2F75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 w:rsidR="00692DB8">
        <w:t>70</w:t>
      </w:r>
      <w:r>
        <w:rPr>
          <w:spacing w:val="-2"/>
        </w:rPr>
        <w:t xml:space="preserve"> </w:t>
      </w:r>
      <w:r>
        <w:t>Bytes</w:t>
      </w:r>
    </w:p>
    <w:p w14:paraId="0CB7A6CE" w14:textId="4C1B780E" w:rsidR="004D2F75" w:rsidRDefault="004D2F75" w:rsidP="004D2F75"/>
    <w:p w14:paraId="428AB01A" w14:textId="48DA1773" w:rsidR="00B3558E" w:rsidRPr="00881DC7" w:rsidRDefault="00692DB8" w:rsidP="00881DC7">
      <w:pPr>
        <w:pStyle w:val="Prrafodelista"/>
        <w:tabs>
          <w:tab w:val="left" w:pos="1349"/>
        </w:tabs>
        <w:ind w:firstLine="0"/>
        <w:jc w:val="both"/>
        <w:rPr>
          <w:rFonts w:ascii="Times New Roman" w:hAns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 remitir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los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flujos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3"/>
          <w:sz w:val="20"/>
        </w:rPr>
        <w:t xml:space="preserve"> </w:t>
      </w:r>
      <w:r>
        <w:rPr>
          <w:rFonts w:ascii="Times New Roman"/>
          <w:i/>
          <w:sz w:val="20"/>
        </w:rPr>
        <w:t>efectivo</w:t>
      </w:r>
      <w:r>
        <w:rPr>
          <w:rFonts w:ascii="Times New Roman" w:hAnsi="Times New Roman"/>
          <w:i/>
          <w:sz w:val="20"/>
        </w:rPr>
        <w:t xml:space="preserve"> </w:t>
      </w:r>
      <w:r w:rsidR="00881DC7">
        <w:rPr>
          <w:rFonts w:ascii="Times New Roman" w:hAnsi="Times New Roman"/>
          <w:i/>
          <w:sz w:val="20"/>
        </w:rPr>
        <w:t>(Cod.02)</w:t>
      </w:r>
    </w:p>
    <w:p w14:paraId="3DC17C37" w14:textId="7A383AAB" w:rsidR="00B3558E" w:rsidRDefault="00B3558E" w:rsidP="00B3558E">
      <w:pPr>
        <w:pStyle w:val="Prrafodelista"/>
        <w:tabs>
          <w:tab w:val="left" w:pos="1349"/>
        </w:tabs>
        <w:spacing w:after="58"/>
        <w:ind w:firstLine="0"/>
        <w:rPr>
          <w:rFonts w:ascii="Times New Roman" w:hAnsi="Times New Roman"/>
          <w:i/>
          <w:sz w:val="2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692DB8" w14:paraId="6B3D6753" w14:textId="77777777" w:rsidTr="0000205B">
        <w:trPr>
          <w:trHeight w:val="244"/>
        </w:trPr>
        <w:tc>
          <w:tcPr>
            <w:tcW w:w="1414" w:type="dxa"/>
          </w:tcPr>
          <w:p w14:paraId="50FECF55" w14:textId="26401B33" w:rsidR="00692DB8" w:rsidRDefault="00692DB8" w:rsidP="00692DB8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A64C7EB" w14:textId="7C1D90FC" w:rsidR="00692DB8" w:rsidRDefault="00692DB8" w:rsidP="00692DB8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7566C9E" w14:textId="38B70517" w:rsidR="00692DB8" w:rsidRDefault="00692DB8" w:rsidP="00692DB8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7991D8F7" w14:textId="3D49F1B9" w:rsidR="00692DB8" w:rsidRDefault="00692DB8" w:rsidP="00692DB8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692DB8" w14:paraId="752FA632" w14:textId="77777777" w:rsidTr="0000205B">
        <w:trPr>
          <w:trHeight w:val="242"/>
        </w:trPr>
        <w:tc>
          <w:tcPr>
            <w:tcW w:w="1414" w:type="dxa"/>
          </w:tcPr>
          <w:p w14:paraId="2DB1D510" w14:textId="040F18BC" w:rsidR="00692DB8" w:rsidRDefault="00692DB8" w:rsidP="00692DB8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A478EAC" w14:textId="444B1426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6391761" w14:textId="297A2748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2125" w:type="dxa"/>
          </w:tcPr>
          <w:p w14:paraId="1742B53D" w14:textId="4900343D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692DB8" w14:paraId="23E7962D" w14:textId="77777777" w:rsidTr="0000205B">
        <w:trPr>
          <w:trHeight w:val="244"/>
        </w:trPr>
        <w:tc>
          <w:tcPr>
            <w:tcW w:w="1414" w:type="dxa"/>
          </w:tcPr>
          <w:p w14:paraId="4007BF7B" w14:textId="780BDA06" w:rsidR="00692DB8" w:rsidRDefault="00692DB8" w:rsidP="00692DB8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4499A25" w14:textId="260ADF3F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6AB235C" w14:textId="02BDE00C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2125" w:type="dxa"/>
          </w:tcPr>
          <w:p w14:paraId="3E783074" w14:textId="09E2BBE3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692DB8" w14:paraId="1081527A" w14:textId="77777777" w:rsidTr="0000205B">
        <w:trPr>
          <w:trHeight w:val="242"/>
        </w:trPr>
        <w:tc>
          <w:tcPr>
            <w:tcW w:w="1414" w:type="dxa"/>
          </w:tcPr>
          <w:p w14:paraId="0679137E" w14:textId="18D1416C" w:rsidR="00692DB8" w:rsidRDefault="00692DB8" w:rsidP="00692DB8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DED85C3" w14:textId="35DD21E7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C31847F" w14:textId="3175AF01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Categoría</w:t>
            </w:r>
            <w:proofErr w:type="spellEnd"/>
          </w:p>
        </w:tc>
        <w:tc>
          <w:tcPr>
            <w:tcW w:w="2125" w:type="dxa"/>
          </w:tcPr>
          <w:p w14:paraId="22B4E351" w14:textId="23955884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692DB8" w14:paraId="74A6A927" w14:textId="77777777" w:rsidTr="0000205B">
        <w:trPr>
          <w:trHeight w:val="244"/>
        </w:trPr>
        <w:tc>
          <w:tcPr>
            <w:tcW w:w="1414" w:type="dxa"/>
          </w:tcPr>
          <w:p w14:paraId="4C45C0B3" w14:textId="24A4FAC5" w:rsidR="00692DB8" w:rsidRDefault="00692DB8" w:rsidP="00692DB8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AFE7D94" w14:textId="58DB154D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024557C" w14:textId="40D0DF21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Vencimiento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contractual</w:t>
            </w:r>
          </w:p>
        </w:tc>
        <w:tc>
          <w:tcPr>
            <w:tcW w:w="2125" w:type="dxa"/>
          </w:tcPr>
          <w:p w14:paraId="0CF02ACD" w14:textId="0E1CB00E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692DB8" w14:paraId="4531E707" w14:textId="77777777" w:rsidTr="0000205B">
        <w:trPr>
          <w:trHeight w:val="242"/>
        </w:trPr>
        <w:tc>
          <w:tcPr>
            <w:tcW w:w="1414" w:type="dxa"/>
          </w:tcPr>
          <w:p w14:paraId="38B42B9B" w14:textId="32FEC078" w:rsidR="00692DB8" w:rsidRDefault="00692DB8" w:rsidP="00692DB8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2F999F8" w14:textId="66D61371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C94B5ED" w14:textId="5BD760F1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País</w:t>
            </w:r>
          </w:p>
        </w:tc>
        <w:tc>
          <w:tcPr>
            <w:tcW w:w="2125" w:type="dxa"/>
          </w:tcPr>
          <w:p w14:paraId="20144899" w14:textId="005B940E" w:rsidR="00692DB8" w:rsidRDefault="00692DB8" w:rsidP="00692DB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692DB8" w14:paraId="1314A679" w14:textId="77777777" w:rsidTr="0000205B">
        <w:trPr>
          <w:trHeight w:val="244"/>
        </w:trPr>
        <w:tc>
          <w:tcPr>
            <w:tcW w:w="1414" w:type="dxa"/>
          </w:tcPr>
          <w:p w14:paraId="2678E265" w14:textId="6F945166" w:rsidR="00692DB8" w:rsidRDefault="00692DB8" w:rsidP="00692DB8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0691F0EC" w14:textId="323D0AAC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7D43200" w14:textId="2A2DB2FA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2125" w:type="dxa"/>
          </w:tcPr>
          <w:p w14:paraId="128F008C" w14:textId="181A2ACD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692DB8" w14:paraId="35F1216E" w14:textId="77777777" w:rsidTr="0000205B">
        <w:trPr>
          <w:trHeight w:val="244"/>
        </w:trPr>
        <w:tc>
          <w:tcPr>
            <w:tcW w:w="1414" w:type="dxa"/>
          </w:tcPr>
          <w:p w14:paraId="6DB3C967" w14:textId="3EE8AC4D" w:rsidR="00692DB8" w:rsidRDefault="00692DB8" w:rsidP="00692DB8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5425BBF" w14:textId="7F26D7CA" w:rsidR="00692DB8" w:rsidRDefault="00692DB8" w:rsidP="00692DB8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DC67471" w14:textId="10316E13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Flujo</w:t>
            </w:r>
            <w:proofErr w:type="spellEnd"/>
          </w:p>
        </w:tc>
        <w:tc>
          <w:tcPr>
            <w:tcW w:w="2125" w:type="dxa"/>
          </w:tcPr>
          <w:p w14:paraId="416E0CE2" w14:textId="535894F6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692DB8" w14:paraId="1623CCA0" w14:textId="77777777" w:rsidTr="0000205B">
        <w:trPr>
          <w:trHeight w:val="244"/>
        </w:trPr>
        <w:tc>
          <w:tcPr>
            <w:tcW w:w="1414" w:type="dxa"/>
          </w:tcPr>
          <w:p w14:paraId="72369ABF" w14:textId="085774D7" w:rsidR="00692DB8" w:rsidRDefault="00692DB8" w:rsidP="00692DB8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33DB78F0" w14:textId="1E2A1CEC" w:rsidR="00692DB8" w:rsidRDefault="00692DB8" w:rsidP="00692DB8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5BB6A3B" w14:textId="50A441C8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Flujo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efectivo</w:t>
            </w:r>
            <w:proofErr w:type="spellEnd"/>
          </w:p>
        </w:tc>
        <w:tc>
          <w:tcPr>
            <w:tcW w:w="2125" w:type="dxa"/>
          </w:tcPr>
          <w:p w14:paraId="01E70126" w14:textId="487C6A66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692DB8" w14:paraId="595800F8" w14:textId="77777777" w:rsidTr="0000205B">
        <w:trPr>
          <w:trHeight w:val="244"/>
        </w:trPr>
        <w:tc>
          <w:tcPr>
            <w:tcW w:w="1414" w:type="dxa"/>
          </w:tcPr>
          <w:p w14:paraId="0CB46163" w14:textId="680AB59A" w:rsidR="00692DB8" w:rsidRDefault="00692DB8" w:rsidP="00692DB8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7F08C563" w14:textId="7DE5BA05" w:rsidR="00692DB8" w:rsidRDefault="00692DB8" w:rsidP="00692DB8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E897089" w14:textId="711E534A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49AEFE20" w14:textId="336E394A" w:rsidR="00692DB8" w:rsidRDefault="00692DB8" w:rsidP="00692DB8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29)</w:t>
            </w:r>
          </w:p>
        </w:tc>
      </w:tr>
    </w:tbl>
    <w:p w14:paraId="75A91E6C" w14:textId="2C0D3E97" w:rsidR="00B3558E" w:rsidRDefault="00B3558E" w:rsidP="00B3558E">
      <w:pPr>
        <w:pStyle w:val="Textoindependiente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1"/>
        </w:rPr>
        <w:t xml:space="preserve"> </w:t>
      </w:r>
      <w:r w:rsidR="00692DB8">
        <w:rPr>
          <w:spacing w:val="-1"/>
        </w:rPr>
        <w:t>70</w:t>
      </w:r>
      <w:r>
        <w:t xml:space="preserve"> Bytes</w:t>
      </w:r>
    </w:p>
    <w:p w14:paraId="52C31307" w14:textId="27E1EEA0" w:rsidR="007D7609" w:rsidRDefault="007D7609" w:rsidP="00B3558E">
      <w:pPr>
        <w:pStyle w:val="Textoindependiente"/>
        <w:ind w:left="212"/>
      </w:pPr>
    </w:p>
    <w:p w14:paraId="279B5EA1" w14:textId="77777777" w:rsidR="00B3558E" w:rsidRDefault="00B3558E" w:rsidP="004D2F75"/>
    <w:p w14:paraId="2339B0A2" w14:textId="00F09C35" w:rsidR="00F22622" w:rsidRDefault="00F22622" w:rsidP="004D2F75">
      <w:pPr>
        <w:sectPr w:rsidR="00F22622" w:rsidSect="0079149C">
          <w:pgSz w:w="12250" w:h="15850"/>
          <w:pgMar w:top="1380" w:right="840" w:bottom="880" w:left="920" w:header="567" w:footer="685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5BB269BA" wp14:editId="16B6E15E">
            <wp:extent cx="4800600" cy="1543050"/>
            <wp:effectExtent l="0" t="0" r="0" b="0"/>
            <wp:docPr id="1419329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8EBB" w14:textId="77777777" w:rsidR="00074008" w:rsidRPr="00230F5A" w:rsidRDefault="00074008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bookmarkStart w:id="3" w:name="_Toc166057840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38327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057841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F27745" w:rsidRPr="00B537DA" w14:paraId="743C1927" w14:textId="77777777" w:rsidTr="00F27745">
        <w:tc>
          <w:tcPr>
            <w:tcW w:w="595" w:type="dxa"/>
          </w:tcPr>
          <w:bookmarkEnd w:id="6"/>
          <w:p w14:paraId="3660855D" w14:textId="77777777" w:rsidR="00F27745" w:rsidRPr="00B537DA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2FE91A2D" w14:textId="77777777" w:rsidR="00F27745" w:rsidRDefault="00F27745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9DFE93" w14:textId="77777777" w:rsidR="00F27745" w:rsidRPr="00B537DA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F27745" w:rsidRPr="00B537DA" w14:paraId="6E17496E" w14:textId="77777777" w:rsidTr="00F27745">
        <w:tc>
          <w:tcPr>
            <w:tcW w:w="595" w:type="dxa"/>
          </w:tcPr>
          <w:p w14:paraId="409DDF82" w14:textId="77777777" w:rsidR="00F27745" w:rsidRPr="00B537DA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03945F43" w14:textId="77777777" w:rsidR="00F27745" w:rsidRPr="00B537DA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F27745" w:rsidRPr="00B537DA" w14:paraId="5AD2AEDF" w14:textId="77777777" w:rsidTr="00F27745">
        <w:tc>
          <w:tcPr>
            <w:tcW w:w="595" w:type="dxa"/>
          </w:tcPr>
          <w:p w14:paraId="0E68F4BA" w14:textId="77777777" w:rsidR="00F27745" w:rsidRPr="00E81654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B814F78" w14:textId="77777777" w:rsidR="00F27745" w:rsidRPr="00B537DA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27745" w:rsidRPr="00B537DA" w14:paraId="137C9A66" w14:textId="77777777" w:rsidTr="00F27745">
        <w:tc>
          <w:tcPr>
            <w:tcW w:w="595" w:type="dxa"/>
          </w:tcPr>
          <w:p w14:paraId="5F8B79A6" w14:textId="77777777" w:rsidR="00F27745" w:rsidRPr="00E81654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4C6D0F1" w14:textId="77777777" w:rsidR="00F27745" w:rsidRPr="00E81654" w:rsidRDefault="00F27745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5A4A55C9" w14:textId="77777777" w:rsidR="00F27745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0C9EE9C" w14:textId="77777777" w:rsidR="00F27745" w:rsidRPr="00DD1EE4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0DD3DAC6" w14:textId="77777777" w:rsidR="00F27745" w:rsidRPr="00DD1EE4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27745" w:rsidRPr="00B537DA" w14:paraId="63ECD0E2" w14:textId="77777777" w:rsidTr="00F27745">
        <w:tc>
          <w:tcPr>
            <w:tcW w:w="595" w:type="dxa"/>
          </w:tcPr>
          <w:p w14:paraId="2E3C04EF" w14:textId="77777777" w:rsidR="00F27745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4F962269" w14:textId="77777777" w:rsidR="00F27745" w:rsidRDefault="00F27745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4DB2EAF6" w14:textId="77777777" w:rsidR="00F27745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F27745" w:rsidRPr="00B537DA" w14:paraId="6F6041B5" w14:textId="77777777" w:rsidTr="00F27745">
        <w:tc>
          <w:tcPr>
            <w:tcW w:w="595" w:type="dxa"/>
          </w:tcPr>
          <w:p w14:paraId="0F164F10" w14:textId="77777777" w:rsidR="00F27745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65E3CDEF" w14:textId="77777777" w:rsidR="00F27745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F27745" w:rsidRPr="00B537DA" w14:paraId="26953F1A" w14:textId="77777777" w:rsidTr="00F27745">
        <w:tc>
          <w:tcPr>
            <w:tcW w:w="595" w:type="dxa"/>
          </w:tcPr>
          <w:p w14:paraId="5AC5AE92" w14:textId="77777777" w:rsidR="00F27745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6CC6ED94" w14:textId="77777777" w:rsidR="00F27745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F27745" w:rsidRPr="00B537DA" w14:paraId="57314CEF" w14:textId="77777777" w:rsidTr="00F27745">
        <w:tc>
          <w:tcPr>
            <w:tcW w:w="595" w:type="dxa"/>
          </w:tcPr>
          <w:p w14:paraId="46A2977F" w14:textId="77777777" w:rsidR="00F27745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669AAED0" w14:textId="77777777" w:rsidR="00F27745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27745" w:rsidRPr="00B537DA" w14:paraId="4E322C0F" w14:textId="77777777" w:rsidTr="00F27745">
        <w:tc>
          <w:tcPr>
            <w:tcW w:w="595" w:type="dxa"/>
          </w:tcPr>
          <w:p w14:paraId="196151D5" w14:textId="77777777" w:rsidR="00F27745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458D0629" w14:textId="77777777" w:rsidR="00F27745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27745" w:rsidRPr="00B537DA" w14:paraId="21602973" w14:textId="77777777" w:rsidTr="00F27745">
        <w:tc>
          <w:tcPr>
            <w:tcW w:w="595" w:type="dxa"/>
          </w:tcPr>
          <w:p w14:paraId="75D11B21" w14:textId="77777777" w:rsidR="00F27745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720ABF77" w14:textId="77777777" w:rsidR="00F27745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27745" w:rsidRPr="00B537DA" w14:paraId="3B49CF1B" w14:textId="77777777" w:rsidTr="00F27745">
        <w:tc>
          <w:tcPr>
            <w:tcW w:w="595" w:type="dxa"/>
          </w:tcPr>
          <w:p w14:paraId="0122E5F1" w14:textId="77777777" w:rsidR="00F27745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32DBF4C4" w14:textId="77777777" w:rsidR="00F27745" w:rsidRDefault="00F2774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F26D4F3" w14:textId="77777777" w:rsidR="00345806" w:rsidRPr="00170411" w:rsidRDefault="00345806" w:rsidP="00345806"/>
    <w:p w14:paraId="0FC475C0" w14:textId="3969B2EA" w:rsidR="00345806" w:rsidRPr="00230F5A" w:rsidRDefault="00345806" w:rsidP="00345806">
      <w:pPr>
        <w:pStyle w:val="Ttulo2"/>
        <w:numPr>
          <w:ilvl w:val="2"/>
          <w:numId w:val="1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C49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7EE609CF" w14:textId="77777777" w:rsidR="00345806" w:rsidRDefault="00345806" w:rsidP="0034580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345806" w:rsidRPr="00B537DA" w14:paraId="1FFD58A7" w14:textId="77777777" w:rsidTr="001C205D">
        <w:tc>
          <w:tcPr>
            <w:tcW w:w="595" w:type="dxa"/>
          </w:tcPr>
          <w:p w14:paraId="5A1339D7" w14:textId="77777777" w:rsidR="00345806" w:rsidRDefault="00345806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2E9EDFD2" w14:textId="6CD32CC3" w:rsidR="00345806" w:rsidRDefault="00345806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3 “Nivel de Consolidación” tenga los valores esperados 1,2 o 3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345806" w:rsidRPr="00B537DA" w14:paraId="31D766C7" w14:textId="77777777" w:rsidTr="001C205D">
        <w:tc>
          <w:tcPr>
            <w:tcW w:w="595" w:type="dxa"/>
            <w:shd w:val="clear" w:color="auto" w:fill="auto"/>
          </w:tcPr>
          <w:p w14:paraId="553EBE95" w14:textId="77777777" w:rsidR="00345806" w:rsidRPr="00E81654" w:rsidRDefault="00345806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32231A5" w14:textId="77777777" w:rsidR="00345806" w:rsidRPr="00B537DA" w:rsidRDefault="00345806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2F8E9FFC" w14:textId="77777777" w:rsidR="00345806" w:rsidRDefault="00345806" w:rsidP="0034580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1E23C0F" w14:textId="77777777" w:rsidR="00345806" w:rsidRDefault="00345806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7" w:name="_Toc160527584"/>
      <w:bookmarkStart w:id="8" w:name="_Toc16605784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383278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9" w:name="_Toc160527585"/>
      <w:bookmarkStart w:id="10" w:name="_Toc166057843"/>
      <w:r w:rsidRPr="003F5278">
        <w:lastRenderedPageBreak/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A04B16C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 w:rsidR="00345806">
                    <w:rPr>
                      <w:rFonts w:ascii="Arial MT" w:hAnsi="Arial MT"/>
                      <w:sz w:val="20"/>
                    </w:rPr>
                    <w:t xml:space="preserve"> 1 y 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28991AFB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</w:t>
                  </w:r>
                  <w:r w:rsidR="00345806">
                    <w:rPr>
                      <w:rFonts w:ascii="Arial MT" w:hAnsi="Arial MT"/>
                      <w:sz w:val="20"/>
                    </w:rPr>
                    <w:t xml:space="preserve">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037D8F64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34580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345806">
                    <w:rPr>
                      <w:rFonts w:ascii="Arial MT" w:hAnsi="Arial MT"/>
                      <w:sz w:val="20"/>
                    </w:rPr>
                    <w:t>4</w:t>
                  </w:r>
                  <w:proofErr w:type="gramEnd"/>
                  <w:r w:rsidR="00345806">
                    <w:rPr>
                      <w:rFonts w:ascii="Arial MT" w:hAnsi="Arial MT"/>
                      <w:sz w:val="20"/>
                    </w:rPr>
                    <w:t xml:space="preserve">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345806" w:rsidRPr="00F45E53" w14:paraId="3C49826D" w14:textId="77777777" w:rsidTr="00345806">
        <w:trPr>
          <w:trHeight w:val="268"/>
        </w:trPr>
        <w:tc>
          <w:tcPr>
            <w:tcW w:w="862" w:type="dxa"/>
          </w:tcPr>
          <w:p w14:paraId="4F186F2F" w14:textId="77777777" w:rsidR="00345806" w:rsidRPr="00F45E53" w:rsidRDefault="00345806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345806" w:rsidRPr="00F45E53" w:rsidRDefault="00345806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345806" w:rsidRPr="00F45E53" w:rsidRDefault="00345806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345806" w:rsidRPr="00F45E53" w:rsidRDefault="00345806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345806" w:rsidRPr="00F45E53" w:rsidRDefault="00345806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345806" w:rsidRPr="00F45E53" w14:paraId="3218A4A9" w14:textId="77777777" w:rsidTr="00345806">
        <w:trPr>
          <w:trHeight w:val="268"/>
        </w:trPr>
        <w:tc>
          <w:tcPr>
            <w:tcW w:w="862" w:type="dxa"/>
          </w:tcPr>
          <w:p w14:paraId="6B1D5128" w14:textId="77777777" w:rsidR="00345806" w:rsidRPr="00F45E53" w:rsidRDefault="00345806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345806" w:rsidRPr="00F45E53" w:rsidRDefault="00345806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345806" w:rsidRPr="00F45E53" w:rsidRDefault="00345806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345806" w:rsidRPr="00F45E53" w:rsidRDefault="00345806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345806" w:rsidRPr="00F45E53" w:rsidRDefault="00345806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45806" w:rsidRPr="00F45E53" w14:paraId="622814C1" w14:textId="77777777" w:rsidTr="00345806">
        <w:trPr>
          <w:trHeight w:val="268"/>
        </w:trPr>
        <w:tc>
          <w:tcPr>
            <w:tcW w:w="862" w:type="dxa"/>
          </w:tcPr>
          <w:p w14:paraId="7671AEB9" w14:textId="77777777" w:rsidR="00345806" w:rsidRPr="00F45E53" w:rsidRDefault="00345806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345806" w:rsidRPr="00F45E53" w:rsidRDefault="00345806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77777777" w:rsidR="00345806" w:rsidRPr="00F45E53" w:rsidRDefault="00345806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237" w:type="dxa"/>
          </w:tcPr>
          <w:p w14:paraId="6B325F8F" w14:textId="77777777" w:rsidR="00345806" w:rsidRPr="00F45E53" w:rsidRDefault="00345806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345806" w:rsidRPr="00F45E53" w:rsidRDefault="00345806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45806" w:rsidRPr="00F45E53" w14:paraId="29ABD7A0" w14:textId="77777777" w:rsidTr="00345806">
        <w:trPr>
          <w:trHeight w:val="268"/>
        </w:trPr>
        <w:tc>
          <w:tcPr>
            <w:tcW w:w="862" w:type="dxa"/>
          </w:tcPr>
          <w:p w14:paraId="36B1247A" w14:textId="77777777" w:rsidR="00345806" w:rsidRPr="00F45E53" w:rsidRDefault="00345806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345806" w:rsidRPr="00F45E53" w:rsidRDefault="00345806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345806" w:rsidRPr="00F45E53" w:rsidRDefault="00345806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345806" w:rsidRPr="00F45E53" w:rsidRDefault="00345806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345806" w:rsidRPr="00F45E53" w:rsidRDefault="00345806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45806" w:rsidRPr="00F45E53" w14:paraId="4A41D4E9" w14:textId="77777777" w:rsidTr="00345806">
        <w:trPr>
          <w:trHeight w:val="268"/>
        </w:trPr>
        <w:tc>
          <w:tcPr>
            <w:tcW w:w="862" w:type="dxa"/>
          </w:tcPr>
          <w:p w14:paraId="407BD317" w14:textId="77777777" w:rsidR="00345806" w:rsidRPr="00F45E53" w:rsidRDefault="00345806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345806" w:rsidRPr="00F45E53" w:rsidRDefault="00345806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345806" w:rsidRPr="00F45E53" w:rsidRDefault="00345806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345806" w:rsidRPr="00F45E53" w:rsidRDefault="00345806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345806" w:rsidRPr="00F45E53" w:rsidRDefault="00345806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45806" w:rsidRPr="00F45E53" w14:paraId="306FA4E7" w14:textId="77777777" w:rsidTr="00345806">
        <w:trPr>
          <w:trHeight w:val="268"/>
        </w:trPr>
        <w:tc>
          <w:tcPr>
            <w:tcW w:w="862" w:type="dxa"/>
          </w:tcPr>
          <w:p w14:paraId="0E8DBBC7" w14:textId="7F4D293D" w:rsidR="00345806" w:rsidRPr="00F45E53" w:rsidRDefault="00345806" w:rsidP="003C08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345806" w:rsidRPr="00F45E53" w:rsidRDefault="00345806" w:rsidP="003C08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0561F27C" w:rsidR="00345806" w:rsidRPr="00F45E53" w:rsidRDefault="00345806" w:rsidP="003C08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17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PCA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4AE76620" w:rsidR="00345806" w:rsidRPr="00F22622" w:rsidRDefault="00345806" w:rsidP="003C08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2262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REGISTROS TIPO DE CONSOLIDACION: INDIVIDUAL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. Cantidad de registro cuando el campo 3 es igual 1</w:t>
            </w:r>
          </w:p>
        </w:tc>
        <w:tc>
          <w:tcPr>
            <w:tcW w:w="850" w:type="dxa"/>
          </w:tcPr>
          <w:p w14:paraId="4F1C09C0" w14:textId="7F9AB3DE" w:rsidR="00345806" w:rsidRPr="00F45E53" w:rsidRDefault="00345806" w:rsidP="003C08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45806" w:rsidRPr="00F45E53" w14:paraId="69A338AE" w14:textId="77777777" w:rsidTr="00345806">
        <w:trPr>
          <w:trHeight w:val="268"/>
        </w:trPr>
        <w:tc>
          <w:tcPr>
            <w:tcW w:w="862" w:type="dxa"/>
          </w:tcPr>
          <w:p w14:paraId="60628F2D" w14:textId="4E3409F6" w:rsidR="00345806" w:rsidRPr="00F45E53" w:rsidRDefault="00345806" w:rsidP="003C08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345806" w:rsidRPr="00F45E53" w:rsidRDefault="00345806" w:rsidP="003C08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6AADE776" w:rsidR="00345806" w:rsidRPr="00F45E53" w:rsidRDefault="00345806" w:rsidP="003C08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17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PC7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2B596712" w:rsidR="00345806" w:rsidRPr="00F22622" w:rsidRDefault="00345806" w:rsidP="003C08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2262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NUM.REG.INF. TIPO DE </w:t>
            </w:r>
            <w:proofErr w:type="gramStart"/>
            <w:r w:rsidRPr="00F2262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CONSOLIDACIÓN:CONSOLIDADO</w:t>
            </w:r>
            <w:proofErr w:type="gramEnd"/>
            <w:r w:rsidRPr="00F2262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LOCAL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. Cantidad de registro cuando el campo 3 es igual 2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345806" w:rsidRPr="00F45E53" w:rsidRDefault="00345806" w:rsidP="003C08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45806" w:rsidRPr="00F45E53" w14:paraId="7AE00EB8" w14:textId="77777777" w:rsidTr="00345806">
        <w:trPr>
          <w:trHeight w:val="268"/>
        </w:trPr>
        <w:tc>
          <w:tcPr>
            <w:tcW w:w="862" w:type="dxa"/>
          </w:tcPr>
          <w:p w14:paraId="70AC5B8A" w14:textId="3D6F057F" w:rsidR="00345806" w:rsidRPr="00F45E53" w:rsidRDefault="00345806" w:rsidP="003C08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345806" w:rsidRPr="00F45E53" w:rsidRDefault="00345806" w:rsidP="003C08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6DF00FA1" w:rsidR="00345806" w:rsidRPr="00F45E53" w:rsidRDefault="00345806" w:rsidP="003C08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17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PC8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7DF57B28" w:rsidR="00345806" w:rsidRPr="00F22622" w:rsidRDefault="00345806" w:rsidP="003C08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2262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NÚM.REG.INF. TIPO DE CONSOLIDACIÓN: CONSOLIDADO GLOBAL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. Cantidad de registro cuando el campo 3 es igual 3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345806" w:rsidRPr="00F45E53" w:rsidRDefault="00345806" w:rsidP="003C08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45806" w:rsidRPr="00F45E53" w14:paraId="25816211" w14:textId="77777777" w:rsidTr="00345806">
        <w:trPr>
          <w:trHeight w:val="268"/>
        </w:trPr>
        <w:tc>
          <w:tcPr>
            <w:tcW w:w="862" w:type="dxa"/>
          </w:tcPr>
          <w:p w14:paraId="664DDB0C" w14:textId="279E1F18" w:rsidR="00345806" w:rsidRDefault="00345806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3D95AF6" w14:textId="7E3ED776" w:rsidR="00345806" w:rsidRPr="00F45E53" w:rsidRDefault="00345806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345806" w:rsidRDefault="00345806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345806" w:rsidRPr="009F2F7C" w:rsidRDefault="00345806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</w:tcPr>
          <w:p w14:paraId="664203CA" w14:textId="77777777" w:rsidR="00345806" w:rsidRPr="00F45E53" w:rsidRDefault="00345806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2F0DAA2E" w:rsidR="00202F52" w:rsidRPr="00F45E53" w:rsidRDefault="00256C01" w:rsidP="003A732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5,6,7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C8D9E9" w14:textId="04900922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CE534D9" w14:textId="364814C9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383278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057844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383278">
      <w:pPr>
        <w:pStyle w:val="Ttulo2"/>
        <w:numPr>
          <w:ilvl w:val="1"/>
          <w:numId w:val="1"/>
        </w:numPr>
        <w:ind w:left="1715" w:hanging="360"/>
      </w:pPr>
      <w:bookmarkStart w:id="16" w:name="_Toc160527587"/>
      <w:bookmarkStart w:id="17" w:name="_Toc166057845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19" w:name="_Toc160527588"/>
      <w:bookmarkStart w:id="20" w:name="_Toc166057846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F77049" w14:paraId="3676ACCC" w14:textId="77777777" w:rsidTr="004118D8">
        <w:tc>
          <w:tcPr>
            <w:tcW w:w="1413" w:type="dxa"/>
          </w:tcPr>
          <w:p w14:paraId="7DDB3BFA" w14:textId="77777777" w:rsidR="00F32211" w:rsidRPr="00F770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770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F770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F770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2B6208E7" w:rsidR="00F32211" w:rsidRPr="00F77049" w:rsidRDefault="00B8004D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77049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77049" w:rsidRPr="00F77049">
              <w:rPr>
                <w:rFonts w:ascii="Times New Roman" w:hAnsi="Times New Roman" w:cs="Times New Roman"/>
                <w:b/>
                <w:bCs/>
                <w:color w:val="FF0000"/>
              </w:rPr>
              <w:t>49</w:t>
            </w:r>
            <w:r w:rsidR="00F32211" w:rsidRPr="00F77049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F77049">
              <w:rPr>
                <w:rFonts w:ascii="Times New Roman" w:hAnsi="Times New Roman" w:cs="Times New Roman"/>
                <w:b/>
                <w:bCs/>
                <w:color w:val="FF0000"/>
              </w:rPr>
              <w:t>a.XXX</w:t>
            </w:r>
            <w:r w:rsidR="00F77049" w:rsidRPr="00F7704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F770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0A31D73" w:rsidR="00F32211" w:rsidRPr="00F770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770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F77049" w:rsidRPr="00F770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F770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F77049" w:rsidRPr="00F770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73CA644C" w14:textId="77777777" w:rsidR="00F32211" w:rsidRPr="00F770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770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F77049">
              <w:rPr>
                <w:rFonts w:ascii="Times New Roman" w:hAnsi="Times New Roman" w:cs="Times New Roman"/>
              </w:rPr>
              <w:t xml:space="preserve"> </w:t>
            </w:r>
            <w:r w:rsidRPr="00F770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F77049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F77049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22" w:name="_Toc160527589"/>
      <w:bookmarkStart w:id="23" w:name="_Toc166057847"/>
      <w:r w:rsidRPr="00F77049">
        <w:t>Archivo Carátula</w:t>
      </w:r>
      <w:bookmarkEnd w:id="22"/>
      <w:bookmarkEnd w:id="23"/>
      <w:r w:rsidRPr="00F77049">
        <w:fldChar w:fldCharType="begin"/>
      </w:r>
      <w:r w:rsidRPr="00F77049">
        <w:instrText xml:space="preserve"> XE "Archivo ”arátula" </w:instrText>
      </w:r>
      <w:r w:rsidRPr="00F77049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F770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770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F770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F770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17D7A939" w:rsidR="00F32211" w:rsidRPr="00F77049" w:rsidRDefault="00B8004D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77049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77049" w:rsidRPr="00F77049">
              <w:rPr>
                <w:rFonts w:ascii="Times New Roman" w:hAnsi="Times New Roman" w:cs="Times New Roman"/>
                <w:b/>
                <w:bCs/>
                <w:color w:val="FF0000"/>
              </w:rPr>
              <w:t>49</w:t>
            </w:r>
            <w:r w:rsidR="00F32211" w:rsidRPr="00F77049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F77049">
              <w:rPr>
                <w:rFonts w:ascii="Times New Roman" w:hAnsi="Times New Roman" w:cs="Times New Roman"/>
                <w:b/>
                <w:bCs/>
                <w:color w:val="FF0000"/>
              </w:rPr>
              <w:t>c.X</w:t>
            </w:r>
            <w:r w:rsidR="00F77049" w:rsidRPr="00F7704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F77049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proofErr w:type="gramEnd"/>
            <w:r w:rsidR="00F32211" w:rsidRPr="00F7704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F770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5C30D1C1" w:rsidR="00F32211" w:rsidRPr="00F770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770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F77049" w:rsidRPr="00F770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F770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F77049" w:rsidRPr="00F770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770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383278">
      <w:pPr>
        <w:pStyle w:val="Ttulo2"/>
        <w:numPr>
          <w:ilvl w:val="1"/>
          <w:numId w:val="1"/>
        </w:numPr>
      </w:pPr>
      <w:bookmarkStart w:id="25" w:name="_Toc160527590"/>
      <w:bookmarkStart w:id="26" w:name="_Toc166057848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7" w:name="_Toc160527591"/>
      <w:bookmarkStart w:id="28" w:name="_Toc166057849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9" w:name="_Toc160527592"/>
      <w:bookmarkStart w:id="30" w:name="_Toc166057850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917B9E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E23B985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3EA64A2F" w:rsidR="00917B9E" w:rsidRPr="00F45E53" w:rsidRDefault="00917B9E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17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PCA</w:t>
            </w:r>
          </w:p>
        </w:tc>
        <w:tc>
          <w:tcPr>
            <w:tcW w:w="6095" w:type="dxa"/>
          </w:tcPr>
          <w:p w14:paraId="0567EE05" w14:textId="0D09F800" w:rsidR="00917B9E" w:rsidRPr="00F22622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2262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REGISTROS TIPO DE CONSOLIDACION: INDIVIDUAL</w:t>
            </w:r>
          </w:p>
        </w:tc>
        <w:tc>
          <w:tcPr>
            <w:tcW w:w="851" w:type="dxa"/>
          </w:tcPr>
          <w:p w14:paraId="7F22F9FF" w14:textId="3C13C994" w:rsidR="00917B9E" w:rsidRPr="00F45E53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917B9E" w:rsidRPr="00F45E53" w14:paraId="449A74F0" w14:textId="77777777" w:rsidTr="000856BB">
        <w:trPr>
          <w:trHeight w:val="268"/>
        </w:trPr>
        <w:tc>
          <w:tcPr>
            <w:tcW w:w="862" w:type="dxa"/>
          </w:tcPr>
          <w:p w14:paraId="446C1F3A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FA5B10F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2A205AB" w14:textId="702EB087" w:rsidR="00917B9E" w:rsidRPr="00F45E53" w:rsidRDefault="00917B9E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17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PC7</w:t>
            </w:r>
          </w:p>
        </w:tc>
        <w:tc>
          <w:tcPr>
            <w:tcW w:w="6095" w:type="dxa"/>
          </w:tcPr>
          <w:p w14:paraId="67FA48B0" w14:textId="3EDC8028" w:rsidR="00917B9E" w:rsidRPr="00F22622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2262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NUM.REG.INF. TIPO DE </w:t>
            </w:r>
            <w:proofErr w:type="gramStart"/>
            <w:r w:rsidRPr="00F2262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CONSOLIDACIÓN:CONSOLIDADO</w:t>
            </w:r>
            <w:proofErr w:type="gramEnd"/>
            <w:r w:rsidRPr="00F2262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LOCAL</w:t>
            </w:r>
          </w:p>
        </w:tc>
        <w:tc>
          <w:tcPr>
            <w:tcW w:w="851" w:type="dxa"/>
          </w:tcPr>
          <w:p w14:paraId="07C36CDF" w14:textId="69901410" w:rsidR="00917B9E" w:rsidRPr="00F45E53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917B9E" w:rsidRPr="00F45E53" w14:paraId="457D6C4A" w14:textId="77777777" w:rsidTr="000856BB">
        <w:trPr>
          <w:trHeight w:val="268"/>
        </w:trPr>
        <w:tc>
          <w:tcPr>
            <w:tcW w:w="862" w:type="dxa"/>
          </w:tcPr>
          <w:p w14:paraId="7484FA91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60668C94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EB2B647" w14:textId="5FE3C5DE" w:rsidR="00917B9E" w:rsidRPr="00F45E53" w:rsidRDefault="00917B9E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17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PC8</w:t>
            </w:r>
          </w:p>
        </w:tc>
        <w:tc>
          <w:tcPr>
            <w:tcW w:w="6095" w:type="dxa"/>
          </w:tcPr>
          <w:p w14:paraId="76546BB7" w14:textId="425E6BC7" w:rsidR="00917B9E" w:rsidRPr="00F22622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2262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NÚM.REG.INF. TIPO DE CONSOLIDACIÓN: CONSOLIDADO GLOBAL</w:t>
            </w:r>
          </w:p>
        </w:tc>
        <w:tc>
          <w:tcPr>
            <w:tcW w:w="851" w:type="dxa"/>
          </w:tcPr>
          <w:p w14:paraId="1FB54790" w14:textId="627CD1DA" w:rsidR="00917B9E" w:rsidRPr="00F45E53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4B9A4229" w:rsidR="00B8004D" w:rsidRDefault="006014AB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2" w:name="_Toc160527594"/>
      <w:bookmarkStart w:id="33" w:name="_Toc16605785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4" w:name="_Toc160527595"/>
      <w:bookmarkStart w:id="35" w:name="_Toc166057852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79149C">
      <w:headerReference w:type="default" r:id="rId11"/>
      <w:footerReference w:type="default" r:id="rId12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D0FC7" w14:textId="77777777" w:rsidR="00D914C7" w:rsidRDefault="00D914C7" w:rsidP="00F10206">
      <w:pPr>
        <w:spacing w:after="0" w:line="240" w:lineRule="auto"/>
      </w:pPr>
      <w:r>
        <w:separator/>
      </w:r>
    </w:p>
  </w:endnote>
  <w:endnote w:type="continuationSeparator" w:id="0">
    <w:p w14:paraId="1118587B" w14:textId="77777777" w:rsidR="00D914C7" w:rsidRDefault="00D914C7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4E6B2C2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AF523E">
          <w:rPr>
            <w:noProof/>
            <w:lang w:val="en-US" w:bidi="es-ES"/>
          </w:rPr>
          <w:t>10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3CE62" w14:textId="77777777" w:rsidR="00D914C7" w:rsidRDefault="00D914C7" w:rsidP="00F10206">
      <w:pPr>
        <w:spacing w:after="0" w:line="240" w:lineRule="auto"/>
      </w:pPr>
      <w:r>
        <w:separator/>
      </w:r>
    </w:p>
  </w:footnote>
  <w:footnote w:type="continuationSeparator" w:id="0">
    <w:p w14:paraId="36E5CE96" w14:textId="77777777" w:rsidR="00D914C7" w:rsidRDefault="00D914C7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num w:numId="1" w16cid:durableId="216403899">
    <w:abstractNumId w:val="0"/>
  </w:num>
  <w:num w:numId="2" w16cid:durableId="1000237353">
    <w:abstractNumId w:val="2"/>
  </w:num>
  <w:num w:numId="3" w16cid:durableId="886768603">
    <w:abstractNumId w:val="1"/>
  </w:num>
  <w:num w:numId="4" w16cid:durableId="1521697622">
    <w:abstractNumId w:val="3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A226C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313C"/>
    <w:rsid w:val="001C7F53"/>
    <w:rsid w:val="001D2934"/>
    <w:rsid w:val="001D4DBB"/>
    <w:rsid w:val="001E0F92"/>
    <w:rsid w:val="001E7E45"/>
    <w:rsid w:val="001F712F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56C01"/>
    <w:rsid w:val="00264C16"/>
    <w:rsid w:val="00266AD3"/>
    <w:rsid w:val="00270DA4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5806"/>
    <w:rsid w:val="00346716"/>
    <w:rsid w:val="00353FCC"/>
    <w:rsid w:val="00356D09"/>
    <w:rsid w:val="00356F35"/>
    <w:rsid w:val="00357A35"/>
    <w:rsid w:val="00360252"/>
    <w:rsid w:val="0036583C"/>
    <w:rsid w:val="00383278"/>
    <w:rsid w:val="00386793"/>
    <w:rsid w:val="003920D1"/>
    <w:rsid w:val="003A508D"/>
    <w:rsid w:val="003A732D"/>
    <w:rsid w:val="003B2354"/>
    <w:rsid w:val="003B2729"/>
    <w:rsid w:val="003B5E2B"/>
    <w:rsid w:val="003C048C"/>
    <w:rsid w:val="003C0871"/>
    <w:rsid w:val="003C483F"/>
    <w:rsid w:val="003D1CEF"/>
    <w:rsid w:val="003D589E"/>
    <w:rsid w:val="003E42CB"/>
    <w:rsid w:val="003F025E"/>
    <w:rsid w:val="003F5278"/>
    <w:rsid w:val="003F76C4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F81"/>
    <w:rsid w:val="00561898"/>
    <w:rsid w:val="00562E48"/>
    <w:rsid w:val="00570E48"/>
    <w:rsid w:val="00575FEB"/>
    <w:rsid w:val="00597FD4"/>
    <w:rsid w:val="005B3B96"/>
    <w:rsid w:val="005B5D60"/>
    <w:rsid w:val="005B65DC"/>
    <w:rsid w:val="005C5769"/>
    <w:rsid w:val="00601454"/>
    <w:rsid w:val="006014AB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5EB3"/>
    <w:rsid w:val="00666E1A"/>
    <w:rsid w:val="0067254A"/>
    <w:rsid w:val="006835D7"/>
    <w:rsid w:val="006852C5"/>
    <w:rsid w:val="00692DB8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9149C"/>
    <w:rsid w:val="007A1B85"/>
    <w:rsid w:val="007B2C34"/>
    <w:rsid w:val="007B56DB"/>
    <w:rsid w:val="007B6066"/>
    <w:rsid w:val="007C18B3"/>
    <w:rsid w:val="007C2A8E"/>
    <w:rsid w:val="007D03A4"/>
    <w:rsid w:val="007D140C"/>
    <w:rsid w:val="007D7609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81DC7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17B9E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A5B47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523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3558E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2334"/>
    <w:rsid w:val="00BF7B27"/>
    <w:rsid w:val="00C036AC"/>
    <w:rsid w:val="00C1237E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C506D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45B3"/>
    <w:rsid w:val="00D75878"/>
    <w:rsid w:val="00D914C7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22622"/>
    <w:rsid w:val="00F277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77049"/>
    <w:rsid w:val="00F81EAE"/>
    <w:rsid w:val="00F82FAC"/>
    <w:rsid w:val="00F91149"/>
    <w:rsid w:val="00F91655"/>
    <w:rsid w:val="00F95832"/>
    <w:rsid w:val="00FA265D"/>
    <w:rsid w:val="00FA7CB9"/>
    <w:rsid w:val="00FB402C"/>
    <w:rsid w:val="00FD180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769C5-593E-49A4-8DCF-2C43CCAF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11</Pages>
  <Words>1321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40</cp:revision>
  <dcterms:created xsi:type="dcterms:W3CDTF">2024-03-06T13:25:00Z</dcterms:created>
  <dcterms:modified xsi:type="dcterms:W3CDTF">2024-07-08T15:23:00Z</dcterms:modified>
</cp:coreProperties>
</file>