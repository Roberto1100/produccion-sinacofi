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B3ABE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28A96A42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  <w:noProof/>
          <w:lang w:eastAsia="es-ES"/>
        </w:rPr>
        <w:drawing>
          <wp:inline distT="0" distB="0" distL="0" distR="0" wp14:anchorId="64989886" wp14:editId="4D2042C4">
            <wp:extent cx="4346368" cy="1904671"/>
            <wp:effectExtent l="0" t="0" r="0" b="635"/>
            <wp:docPr id="2" name="Imagen 2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Logotipo, nombre de la empres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778" cy="1907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AA6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67FCAF85" w14:textId="77777777" w:rsidR="00C4642F" w:rsidRPr="00230F5A" w:rsidRDefault="00C4642F" w:rsidP="00C4642F">
      <w:pPr>
        <w:jc w:val="center"/>
        <w:rPr>
          <w:rFonts w:ascii="Times New Roman" w:hAnsi="Times New Roman" w:cs="Times New Roman"/>
        </w:rPr>
      </w:pPr>
    </w:p>
    <w:p w14:paraId="63E66A84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199124B2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703972DD" w14:textId="74B7386F" w:rsidR="00C4642F" w:rsidRPr="00230F5A" w:rsidRDefault="00C4642F" w:rsidP="00C4642F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 w:rsidRPr="00230F5A">
        <w:rPr>
          <w:rFonts w:ascii="Times New Roman" w:hAnsi="Times New Roman" w:cs="Times New Roman"/>
          <w:b/>
          <w:sz w:val="72"/>
          <w:szCs w:val="72"/>
        </w:rPr>
        <w:t>SINACOFI</w:t>
      </w:r>
    </w:p>
    <w:p w14:paraId="1BA62CBB" w14:textId="0590B392" w:rsidR="00C4642F" w:rsidRPr="004A1260" w:rsidRDefault="004A1260" w:rsidP="00866873">
      <w:pPr>
        <w:ind w:hanging="142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Definición documento </w:t>
      </w:r>
      <w:r w:rsidR="00866873">
        <w:rPr>
          <w:rFonts w:ascii="Times New Roman" w:hAnsi="Times New Roman" w:cs="Times New Roman"/>
          <w:b/>
          <w:sz w:val="72"/>
          <w:szCs w:val="72"/>
        </w:rPr>
        <w:t>P01</w:t>
      </w:r>
      <w:r>
        <w:rPr>
          <w:rFonts w:ascii="Times New Roman" w:hAnsi="Times New Roman" w:cs="Times New Roman"/>
          <w:b/>
          <w:sz w:val="72"/>
          <w:szCs w:val="72"/>
        </w:rPr>
        <w:t>(</w:t>
      </w:r>
      <w:r w:rsidR="0097031A">
        <w:rPr>
          <w:rFonts w:ascii="Times New Roman" w:hAnsi="Times New Roman" w:cs="Times New Roman"/>
          <w:b/>
          <w:kern w:val="0"/>
          <w:sz w:val="72"/>
          <w:szCs w:val="72"/>
          <w14:ligatures w14:val="none"/>
        </w:rPr>
        <w:t>559</w:t>
      </w:r>
      <w:r>
        <w:rPr>
          <w:rFonts w:ascii="Times New Roman" w:hAnsi="Times New Roman" w:cs="Times New Roman"/>
          <w:b/>
          <w:sz w:val="72"/>
          <w:szCs w:val="72"/>
        </w:rPr>
        <w:t xml:space="preserve">) </w:t>
      </w:r>
      <w:r w:rsidRPr="004A1260">
        <w:rPr>
          <w:rFonts w:ascii="Times New Roman" w:hAnsi="Times New Roman" w:cs="Times New Roman"/>
          <w:b/>
          <w:sz w:val="72"/>
          <w:szCs w:val="72"/>
        </w:rPr>
        <w:t>-</w:t>
      </w:r>
      <w:r>
        <w:rPr>
          <w:rFonts w:ascii="Times New Roman" w:hAnsi="Times New Roman" w:cs="Times New Roman"/>
          <w:b/>
          <w:sz w:val="72"/>
          <w:szCs w:val="72"/>
        </w:rPr>
        <w:t xml:space="preserve"> </w:t>
      </w:r>
      <w:r w:rsidR="0097031A" w:rsidRPr="0097031A">
        <w:rPr>
          <w:rFonts w:ascii="Times New Roman" w:hAnsi="Times New Roman" w:cs="Times New Roman"/>
          <w:b/>
          <w:sz w:val="72"/>
          <w:szCs w:val="72"/>
        </w:rPr>
        <w:t>Movimiento de cheques</w:t>
      </w:r>
    </w:p>
    <w:p w14:paraId="510EB8B5" w14:textId="77777777" w:rsidR="00C4642F" w:rsidRPr="00230F5A" w:rsidRDefault="00C4642F" w:rsidP="00C4642F">
      <w:pPr>
        <w:rPr>
          <w:rFonts w:ascii="Times New Roman" w:hAnsi="Times New Roman" w:cs="Times New Roman"/>
        </w:rPr>
      </w:pPr>
    </w:p>
    <w:p w14:paraId="3CD0C920" w14:textId="77777777" w:rsidR="00C4642F" w:rsidRDefault="00C4642F" w:rsidP="00C4642F">
      <w:pPr>
        <w:rPr>
          <w:rFonts w:ascii="Times New Roman" w:hAnsi="Times New Roman" w:cs="Times New Roman"/>
        </w:rPr>
      </w:pPr>
    </w:p>
    <w:p w14:paraId="592F5FD4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7E19B2F7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2DE3A3EC" w14:textId="77777777" w:rsidR="0097031A" w:rsidRDefault="0097031A" w:rsidP="00C4642F">
      <w:pPr>
        <w:rPr>
          <w:rFonts w:ascii="Times New Roman" w:hAnsi="Times New Roman" w:cs="Times New Roman"/>
        </w:rPr>
      </w:pPr>
    </w:p>
    <w:p w14:paraId="561403E5" w14:textId="77777777" w:rsidR="0097031A" w:rsidRPr="00230F5A" w:rsidRDefault="0097031A" w:rsidP="00C4642F">
      <w:pPr>
        <w:rPr>
          <w:rFonts w:ascii="Times New Roman" w:hAnsi="Times New Roman" w:cs="Times New Roman"/>
        </w:rPr>
      </w:pPr>
    </w:p>
    <w:p w14:paraId="30C0B481" w14:textId="126D6C74" w:rsidR="00C4642F" w:rsidRPr="00230F5A" w:rsidRDefault="00000000" w:rsidP="00C4642F">
      <w:pPr>
        <w:rPr>
          <w:rFonts w:ascii="Times New Roman" w:hAnsi="Times New Roman" w:cs="Times New Roman"/>
        </w:rPr>
      </w:pPr>
      <w:r>
        <w:rPr>
          <w:noProof/>
          <w:sz w:val="24"/>
          <w:szCs w:val="24"/>
        </w:rPr>
        <w:pict w14:anchorId="52E0EBFD"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5" o:spid="_x0000_s2051" type="#_x0000_t202" style="position:absolute;margin-left:251.45pt;margin-top:14pt;width:241.7pt;height:92.1pt;z-index:251661312;visibility:visible;mso-wrap-style:square;mso-width-percent:0;mso-height-percent:200;mso-wrap-distance-left:9pt;mso-wrap-distance-top:0;mso-wrap-distance-right:9pt;mso-wrap-distance-bottom:0;mso-position-horizontal-relative:text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" stroked="f">
            <v:textbox style="mso-fit-shape-to-text:t">
              <w:txbxContent>
                <w:p w14:paraId="2FAE1F7D" w14:textId="77777777" w:rsidR="00C4642F" w:rsidRPr="00A56777" w:rsidRDefault="00C4642F" w:rsidP="00C4642F">
                  <w:pPr>
                    <w:pStyle w:val="DatosCaratula"/>
                    <w:jc w:val="right"/>
                  </w:pPr>
                  <w:r>
                    <w:t>SONEDI Soluciones de Negocio Digitales</w:t>
                  </w:r>
                </w:p>
                <w:p w14:paraId="45FABB07" w14:textId="77777777" w:rsidR="00C4642F" w:rsidRPr="002E031A" w:rsidRDefault="00C4642F" w:rsidP="00C4642F">
                  <w:pPr>
                    <w:pStyle w:val="DatosCaratula"/>
                    <w:jc w:val="right"/>
                    <w:rPr>
                      <w:lang w:val="es-CL"/>
                    </w:rPr>
                  </w:pPr>
                  <w:r w:rsidRPr="002E031A">
                    <w:rPr>
                      <w:lang w:val="es-CL"/>
                    </w:rPr>
                    <w:t>Av. Apoquindo 5555 – Piso 14</w:t>
                  </w:r>
                </w:p>
                <w:p w14:paraId="3EE5D35C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Santiago – Chile</w:t>
                  </w:r>
                </w:p>
                <w:p w14:paraId="11EA45C5" w14:textId="77777777" w:rsidR="00C4642F" w:rsidRPr="00A56777" w:rsidRDefault="00C4642F" w:rsidP="00C4642F">
                  <w:pPr>
                    <w:pStyle w:val="DatosCaratula"/>
                    <w:jc w:val="right"/>
                    <w:rPr>
                      <w:lang w:val="en-US"/>
                    </w:rPr>
                  </w:pPr>
                  <w:r w:rsidRPr="00A56777">
                    <w:rPr>
                      <w:lang w:val="en-US"/>
                    </w:rPr>
                    <w:t>Tel/Fax.: (562) 26569646</w:t>
                  </w:r>
                </w:p>
                <w:p w14:paraId="638345C5" w14:textId="77777777" w:rsidR="00C4642F" w:rsidRDefault="00C4642F" w:rsidP="00C4642F"/>
              </w:txbxContent>
            </v:textbox>
          </v:shape>
        </w:pict>
      </w:r>
    </w:p>
    <w:p w14:paraId="6BD99792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598ACA9" w14:textId="77777777" w:rsidR="00C4642F" w:rsidRPr="00230F5A" w:rsidRDefault="00C4642F" w:rsidP="00C4642F">
      <w:pPr>
        <w:jc w:val="right"/>
        <w:rPr>
          <w:rFonts w:ascii="Times New Roman" w:hAnsi="Times New Roman" w:cs="Times New Roman"/>
        </w:rPr>
      </w:pPr>
    </w:p>
    <w:p w14:paraId="1D24832C" w14:textId="7EB8CBBF" w:rsidR="00C4642F" w:rsidRPr="00230F5A" w:rsidRDefault="00C4642F" w:rsidP="00C4642F">
      <w:pPr>
        <w:pStyle w:val="DatosCaratula"/>
        <w:rPr>
          <w:rFonts w:ascii="Times New Roman" w:hAnsi="Times New Roman" w:cs="Times New Roman"/>
          <w:sz w:val="22"/>
          <w:szCs w:val="22"/>
          <w:lang w:val="es-CL"/>
        </w:rPr>
      </w:pPr>
    </w:p>
    <w:p w14:paraId="1CC8F62B" w14:textId="5B26A317" w:rsidR="00C4642F" w:rsidRPr="00230F5A" w:rsidRDefault="00C4642F" w:rsidP="00C4642F">
      <w:pPr>
        <w:rPr>
          <w:rFonts w:ascii="Times New Roman" w:eastAsia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028831DA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lastRenderedPageBreak/>
        <w:tab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2"/>
          <w:szCs w:val="22"/>
          <w:lang w:eastAsia="en-US"/>
        </w:rPr>
        <w:id w:val="195474922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8B9664A" w14:textId="6E6881A1" w:rsidR="00522424" w:rsidRDefault="00522424">
          <w:pPr>
            <w:pStyle w:val="TtuloTDC"/>
          </w:pPr>
          <w:r>
            <w:t>Contenido</w:t>
          </w:r>
        </w:p>
        <w:p w14:paraId="3D7E5858" w14:textId="539528E6" w:rsidR="0071053E" w:rsidRDefault="00522424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39470" w:history="1">
            <w:r w:rsidR="0071053E" w:rsidRPr="00DE1D7E">
              <w:rPr>
                <w:rStyle w:val="Hipervnculo"/>
                <w:noProof/>
              </w:rPr>
              <w:t>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estructuras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31008DA" w14:textId="0CB4BB8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1" w:history="1">
            <w:r w:rsidR="0071053E" w:rsidRPr="00DE1D7E">
              <w:rPr>
                <w:rStyle w:val="Hipervnculo"/>
                <w:bCs/>
                <w:noProof/>
              </w:rPr>
              <w:t>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 xml:space="preserve">Archivo de datos del emisor  </w:t>
            </w:r>
            <w:r w:rsidR="0071053E" w:rsidRPr="00DE1D7E">
              <w:rPr>
                <w:rStyle w:val="Hipervnculo"/>
                <w:noProof/>
              </w:rPr>
              <w:t>Manual Sistema de Información Bancos - Sistema Contable (cmfchile.cl)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5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3067B8" w14:textId="631F28A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2" w:history="1">
            <w:r w:rsidR="0071053E" w:rsidRPr="00DE1D7E">
              <w:rPr>
                <w:rStyle w:val="Hipervnculo"/>
                <w:noProof/>
              </w:rPr>
              <w:t>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Carátula/s del origen (Carátula de entrada)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2107AD20" w14:textId="4AB6BB9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3" w:history="1">
            <w:r w:rsidR="0071053E" w:rsidRPr="00DE1D7E">
              <w:rPr>
                <w:rStyle w:val="Hipervnculo"/>
                <w:bCs/>
                <w:noProof/>
              </w:rPr>
              <w:t>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bCs/>
                <w:noProof/>
              </w:rPr>
              <w:t>Archivo/s de control de datos del origen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E896FB4" w14:textId="5B1B594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4" w:history="1">
            <w:r w:rsidR="0071053E" w:rsidRPr="00DE1D7E">
              <w:rPr>
                <w:rStyle w:val="Hipervnculo"/>
                <w:noProof/>
              </w:rPr>
              <w:t>1.4.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Archivo/s de datos del Receptor: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98F2661" w14:textId="6CD5E849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5" w:history="1">
            <w:r w:rsidR="0071053E" w:rsidRPr="00DE1D7E">
              <w:rPr>
                <w:rStyle w:val="Hipervnculo"/>
                <w:noProof/>
              </w:rPr>
              <w:t>1.5.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carátula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3C036D9" w14:textId="1C4FB990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6" w:history="1">
            <w:r w:rsidR="0071053E" w:rsidRPr="00DE1D7E">
              <w:rPr>
                <w:rStyle w:val="Hipervnculo"/>
                <w:noProof/>
              </w:rPr>
              <w:t>1.6.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del Receptor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004F3FB" w14:textId="7EA55109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77" w:history="1">
            <w:r w:rsidR="0071053E" w:rsidRPr="00DE1D7E">
              <w:rPr>
                <w:rStyle w:val="Hipervnculo"/>
                <w:noProof/>
              </w:rPr>
              <w:t>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Validaciones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10B329" w14:textId="06CEDFA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8" w:history="1">
            <w:r w:rsidR="0071053E" w:rsidRPr="00DE1D7E">
              <w:rPr>
                <w:rStyle w:val="Hipervnculo"/>
                <w:noProof/>
              </w:rPr>
              <w:t>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B5F09B" w14:textId="702C1A6F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79" w:history="1">
            <w:r w:rsidR="0071053E" w:rsidRPr="00DE1D7E">
              <w:rPr>
                <w:rStyle w:val="Hipervnculo"/>
                <w:noProof/>
              </w:rPr>
              <w:t>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_Toc152339479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DC3370" w14:textId="2F894F64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0" w:history="1">
            <w:r w:rsidR="0071053E" w:rsidRPr="00DE1D7E">
              <w:rPr>
                <w:rStyle w:val="Hipervnculo"/>
                <w:noProof/>
              </w:rPr>
              <w:t>2.3.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AE3450" w14:textId="4CE031E1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1" w:history="1">
            <w:r w:rsidR="0071053E" w:rsidRPr="00DE1D7E">
              <w:rPr>
                <w:rStyle w:val="Hipervnculo"/>
                <w:noProof/>
              </w:rPr>
              <w:t>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Construyendo la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13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619DF17" w14:textId="5CED8647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2" w:history="1">
            <w:r w:rsidR="0071053E" w:rsidRPr="00DE1D7E">
              <w:rPr>
                <w:rStyle w:val="Hipervnculo"/>
                <w:noProof/>
              </w:rPr>
              <w:t>3.1.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Formato de carátula de salida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14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9906347" w14:textId="4349540D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83" w:history="1">
            <w:r w:rsidR="0071053E" w:rsidRPr="00DE1D7E">
              <w:rPr>
                <w:rStyle w:val="Hipervnculo"/>
                <w:bCs/>
                <w:noProof/>
              </w:rPr>
              <w:t>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D602E" w14:textId="4F2F3FCD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4" w:history="1">
            <w:r w:rsidR="0071053E" w:rsidRPr="00DE1D7E">
              <w:rPr>
                <w:rStyle w:val="Hipervnculo"/>
                <w:noProof/>
              </w:rPr>
              <w:t>4.1.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Archivos de entrada a SINACOFI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49F7FD4" w14:textId="7F914C7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5" w:history="1">
            <w:r w:rsidR="0071053E" w:rsidRPr="00DE1D7E">
              <w:rPr>
                <w:rStyle w:val="Hipervnculo"/>
                <w:noProof/>
              </w:rPr>
              <w:t>4.1.1.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5F7CDEB" w14:textId="40D4C1B0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6" w:history="1">
            <w:r w:rsidR="0071053E" w:rsidRPr="00DE1D7E">
              <w:rPr>
                <w:rStyle w:val="Hipervnculo"/>
                <w:noProof/>
              </w:rPr>
              <w:t>4.1.2.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16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EA3A26A" w14:textId="72409C68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7" w:history="1">
            <w:r w:rsidR="0071053E" w:rsidRPr="00DE1D7E">
              <w:rPr>
                <w:rStyle w:val="Hipervnculo"/>
                <w:noProof/>
              </w:rPr>
              <w:t>4.1.3.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control de datos: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69A8185" w14:textId="62AF85D1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8" w:history="1">
            <w:r w:rsidR="0071053E" w:rsidRPr="00DE1D7E">
              <w:rPr>
                <w:rStyle w:val="Hipervnculo"/>
                <w:noProof/>
              </w:rPr>
              <w:t>4.2.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salida a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706789F4" w14:textId="23B72D59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89" w:history="1">
            <w:r w:rsidR="0071053E" w:rsidRPr="00DE1D7E">
              <w:rPr>
                <w:rStyle w:val="Hipervnculo"/>
                <w:noProof/>
              </w:rPr>
              <w:t>4.2.1.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de datos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_Toc152339489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F245026" w14:textId="63CF849A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0" w:history="1">
            <w:r w:rsidR="0071053E" w:rsidRPr="00DE1D7E">
              <w:rPr>
                <w:rStyle w:val="Hipervnculo"/>
                <w:noProof/>
              </w:rPr>
              <w:t>4.2.2.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Carátula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17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F239B0B" w14:textId="71379495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1" w:history="1">
            <w:r w:rsidR="0071053E" w:rsidRPr="00DE1D7E">
              <w:rPr>
                <w:rStyle w:val="Hipervnculo"/>
                <w:noProof/>
              </w:rPr>
              <w:t>4.3.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correlativo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18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53FFDBA6" w14:textId="71EB2EF6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2" w:history="1">
            <w:r w:rsidR="0071053E" w:rsidRPr="00DE1D7E">
              <w:rPr>
                <w:rStyle w:val="Hipervnculo"/>
                <w:noProof/>
              </w:rPr>
              <w:t>5.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del destino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19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99A434D" w14:textId="41964F5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3" w:history="1">
            <w:r w:rsidR="0071053E" w:rsidRPr="00DE1D7E">
              <w:rPr>
                <w:rStyle w:val="Hipervnculo"/>
                <w:noProof/>
              </w:rPr>
              <w:t>6.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E14AC33" w14:textId="3D237768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4" w:history="1">
            <w:r w:rsidR="0071053E" w:rsidRPr="00DE1D7E">
              <w:rPr>
                <w:rStyle w:val="Hipervnculo"/>
                <w:noProof/>
              </w:rPr>
              <w:t>6.1.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Aviso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A1F0875" w14:textId="73E1FF2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5" w:history="1">
            <w:r w:rsidR="0071053E" w:rsidRPr="00DE1D7E">
              <w:rPr>
                <w:rStyle w:val="Hipervnculo"/>
                <w:noProof/>
              </w:rPr>
              <w:t>6.2.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_Toc152339495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3942181" w14:textId="1E42E24E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6" w:history="1">
            <w:r w:rsidR="0071053E" w:rsidRPr="00DE1D7E">
              <w:rPr>
                <w:rStyle w:val="Hipervnculo"/>
                <w:noProof/>
              </w:rPr>
              <w:t>6.3.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Notificación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_Toc152339496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4D64A20" w14:textId="2F7DD97B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7" w:history="1">
            <w:r w:rsidR="0071053E" w:rsidRPr="00DE1D7E">
              <w:rPr>
                <w:rStyle w:val="Hipervnculo"/>
                <w:noProof/>
              </w:rPr>
              <w:t>6.4.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Resultado RES.DET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_Toc152339497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20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6BE6758E" w14:textId="3D9CF96F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498" w:history="1">
            <w:r w:rsidR="0071053E" w:rsidRPr="00DE1D7E">
              <w:rPr>
                <w:rStyle w:val="Hipervnculo"/>
                <w:noProof/>
              </w:rPr>
              <w:t>7.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Definir estructura y nombre para cada archivo de mensajería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_Toc152339498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338B0D1" w14:textId="3BFDB59C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499" w:history="1">
            <w:r w:rsidR="0071053E" w:rsidRPr="00DE1D7E">
              <w:rPr>
                <w:rStyle w:val="Hipervnculo"/>
                <w:noProof/>
              </w:rPr>
              <w:t>7.1.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Estructura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_Toc152339499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0E3E884" w14:textId="5F55106B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0" w:history="1">
            <w:r w:rsidR="0071053E" w:rsidRPr="00DE1D7E">
              <w:rPr>
                <w:rStyle w:val="Hipervnculo"/>
                <w:noProof/>
              </w:rPr>
              <w:t>7.1.1.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notificado (CMF):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_Toc152339500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325BD856" w14:textId="194EDC42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1" w:history="1">
            <w:r w:rsidR="0071053E" w:rsidRPr="00DE1D7E">
              <w:rPr>
                <w:rStyle w:val="Hipervnculo"/>
                <w:noProof/>
              </w:rPr>
              <w:t>7.1.2.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aviso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_Toc152339501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0887378F" w14:textId="46961443" w:rsidR="0071053E" w:rsidRDefault="00000000">
          <w:pPr>
            <w:pStyle w:val="TDC2"/>
            <w:tabs>
              <w:tab w:val="left" w:pos="110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2" w:history="1">
            <w:r w:rsidR="0071053E" w:rsidRPr="00DE1D7E">
              <w:rPr>
                <w:rStyle w:val="Hipervnculo"/>
                <w:noProof/>
              </w:rPr>
              <w:t>7.1.3.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Archivo resultado (SINACOFI)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_Toc152339502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21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466B1408" w14:textId="7374EA92" w:rsidR="0071053E" w:rsidRDefault="00000000">
          <w:pPr>
            <w:pStyle w:val="TDC2"/>
            <w:tabs>
              <w:tab w:val="left" w:pos="880"/>
              <w:tab w:val="right" w:leader="dot" w:pos="9628"/>
            </w:tabs>
            <w:rPr>
              <w:rFonts w:cstheme="minorBidi"/>
              <w:noProof/>
              <w:kern w:val="2"/>
              <w:lang w:val="es-CL" w:eastAsia="es-CL"/>
            </w:rPr>
          </w:pPr>
          <w:hyperlink w:anchor="_Toc152339503" w:history="1">
            <w:r w:rsidR="0071053E" w:rsidRPr="00DE1D7E">
              <w:rPr>
                <w:rStyle w:val="Hipervnculo"/>
                <w:noProof/>
              </w:rPr>
              <w:t>7.2.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Definición de nombres: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_Toc152339503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4EC61C2" w14:textId="2BEA8984" w:rsidR="0071053E" w:rsidRDefault="00000000">
          <w:pPr>
            <w:pStyle w:val="TDC1"/>
            <w:rPr>
              <w:rFonts w:cstheme="minorBidi"/>
              <w:noProof/>
              <w:kern w:val="2"/>
              <w:lang w:val="es-CL" w:eastAsia="es-CL"/>
            </w:rPr>
          </w:pPr>
          <w:hyperlink w:anchor="_Toc152339504" w:history="1">
            <w:r w:rsidR="0071053E" w:rsidRPr="00DE1D7E">
              <w:rPr>
                <w:rStyle w:val="Hipervnculo"/>
                <w:noProof/>
              </w:rPr>
              <w:t>8.</w:t>
            </w:r>
            <w:r w:rsidR="0071053E">
              <w:rPr>
                <w:rFonts w:cstheme="minorBidi"/>
                <w:noProof/>
                <w:kern w:val="2"/>
                <w:lang w:val="es-CL" w:eastAsia="es-CL"/>
              </w:rPr>
              <w:tab/>
            </w:r>
            <w:r w:rsidR="0071053E" w:rsidRPr="00DE1D7E">
              <w:rPr>
                <w:rStyle w:val="Hipervnculo"/>
                <w:noProof/>
              </w:rPr>
              <w:t>Datos sensibles</w:t>
            </w:r>
            <w:r w:rsidR="0071053E">
              <w:rPr>
                <w:noProof/>
                <w:webHidden/>
              </w:rPr>
              <w:tab/>
            </w:r>
            <w:r w:rsidR="0071053E">
              <w:rPr>
                <w:noProof/>
                <w:webHidden/>
              </w:rPr>
              <w:fldChar w:fldCharType="begin"/>
            </w:r>
            <w:r w:rsidR="0071053E">
              <w:rPr>
                <w:noProof/>
                <w:webHidden/>
              </w:rPr>
              <w:instrText xml:space="preserve"> PAGEREF _Toc152339504 \h </w:instrText>
            </w:r>
            <w:r w:rsidR="0071053E">
              <w:rPr>
                <w:noProof/>
                <w:webHidden/>
              </w:rPr>
            </w:r>
            <w:r w:rsidR="0071053E">
              <w:rPr>
                <w:noProof/>
                <w:webHidden/>
              </w:rPr>
              <w:fldChar w:fldCharType="separate"/>
            </w:r>
            <w:r w:rsidR="0071053E">
              <w:rPr>
                <w:noProof/>
                <w:webHidden/>
              </w:rPr>
              <w:t>22</w:t>
            </w:r>
            <w:r w:rsidR="0071053E">
              <w:rPr>
                <w:noProof/>
                <w:webHidden/>
              </w:rPr>
              <w:fldChar w:fldCharType="end"/>
            </w:r>
          </w:hyperlink>
        </w:p>
        <w:p w14:paraId="1B95E1CD" w14:textId="4B6F03B4" w:rsidR="00522424" w:rsidRDefault="00522424">
          <w:r>
            <w:rPr>
              <w:b/>
              <w:bCs/>
            </w:rPr>
            <w:fldChar w:fldCharType="end"/>
          </w:r>
        </w:p>
      </w:sdtContent>
    </w:sdt>
    <w:p w14:paraId="281A48C4" w14:textId="02834F5C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B7331F7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B58ECF4" w14:textId="0D8714F3" w:rsidR="000105A8" w:rsidRPr="00230F5A" w:rsidRDefault="000105A8">
      <w:pPr>
        <w:rPr>
          <w:rFonts w:ascii="Times New Roman" w:hAnsi="Times New Roman" w:cs="Times New Roman"/>
        </w:rPr>
      </w:pPr>
      <w:r w:rsidRPr="00230F5A">
        <w:rPr>
          <w:rFonts w:ascii="Times New Roman" w:hAnsi="Times New Roman" w:cs="Times New Roman"/>
        </w:rPr>
        <w:br w:type="page"/>
      </w:r>
    </w:p>
    <w:p w14:paraId="123B6C9F" w14:textId="77777777" w:rsidR="000105A8" w:rsidRPr="00230F5A" w:rsidRDefault="000105A8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95AF807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D4E938B" w14:textId="77777777" w:rsidR="00CF2663" w:rsidRPr="00230F5A" w:rsidRDefault="00CF2663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5A8DA4" w14:textId="691F0A2B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080B45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page" w:horzAnchor="page" w:tblpX="1551" w:tblpY="2361"/>
        <w:tblW w:w="0" w:type="auto"/>
        <w:tblLook w:val="04A0" w:firstRow="1" w:lastRow="0" w:firstColumn="1" w:lastColumn="0" w:noHBand="0" w:noVBand="1"/>
      </w:tblPr>
      <w:tblGrid>
        <w:gridCol w:w="421"/>
        <w:gridCol w:w="1310"/>
        <w:gridCol w:w="3543"/>
      </w:tblGrid>
      <w:tr w:rsidR="000105A8" w:rsidRPr="00230F5A" w14:paraId="0E6B0344" w14:textId="77777777" w:rsidTr="00E862A3">
        <w:trPr>
          <w:trHeight w:val="132"/>
        </w:trPr>
        <w:tc>
          <w:tcPr>
            <w:tcW w:w="421" w:type="dxa"/>
            <w:tcBorders>
              <w:right w:val="single" w:sz="4" w:space="0" w:color="auto"/>
            </w:tcBorders>
          </w:tcPr>
          <w:p w14:paraId="3587CB75" w14:textId="1620CBD4" w:rsidR="000105A8" w:rsidRPr="00230F5A" w:rsidRDefault="0097031A" w:rsidP="00E862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951FC5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r w:rsidRPr="00230F5A">
              <w:rPr>
                <w:rFonts w:ascii="Times New Roman" w:hAnsi="Times New Roman" w:cs="Times New Roman"/>
              </w:rPr>
              <w:t>Cassds</w:t>
            </w:r>
            <w:proofErr w:type="spellEnd"/>
            <w:r w:rsidRPr="00230F5A">
              <w:rPr>
                <w:rFonts w:ascii="Times New Roman" w:hAnsi="Times New Roman" w:cs="Times New Roman"/>
              </w:rPr>
              <w:t xml:space="preserve">    Canal Web 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34F0A15C" w14:textId="77777777" w:rsidR="000105A8" w:rsidRPr="00230F5A" w:rsidRDefault="000105A8" w:rsidP="00E862A3">
            <w:pPr>
              <w:ind w:left="-917"/>
              <w:rPr>
                <w:rFonts w:ascii="Times New Roman" w:hAnsi="Times New Roman" w:cs="Times New Roman"/>
              </w:rPr>
            </w:pPr>
          </w:p>
        </w:tc>
      </w:tr>
      <w:tr w:rsidR="000105A8" w:rsidRPr="00230F5A" w14:paraId="6C7F06AB" w14:textId="77777777" w:rsidTr="00E862A3">
        <w:tc>
          <w:tcPr>
            <w:tcW w:w="421" w:type="dxa"/>
            <w:tcBorders>
              <w:right w:val="single" w:sz="4" w:space="0" w:color="auto"/>
            </w:tcBorders>
          </w:tcPr>
          <w:p w14:paraId="3A690E10" w14:textId="58E64CE5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      </w:t>
            </w:r>
          </w:p>
        </w:tc>
        <w:tc>
          <w:tcPr>
            <w:tcW w:w="13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4D44CA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 xml:space="preserve"> Canal FT3</w:t>
            </w:r>
          </w:p>
        </w:tc>
        <w:tc>
          <w:tcPr>
            <w:tcW w:w="3543" w:type="dxa"/>
            <w:tcBorders>
              <w:top w:val="nil"/>
              <w:left w:val="nil"/>
              <w:bottom w:val="nil"/>
              <w:right w:val="nil"/>
            </w:tcBorders>
          </w:tcPr>
          <w:p w14:paraId="0E54F671" w14:textId="77777777" w:rsidR="000105A8" w:rsidRPr="00230F5A" w:rsidRDefault="000105A8" w:rsidP="00E862A3">
            <w:pPr>
              <w:rPr>
                <w:rFonts w:ascii="Times New Roman" w:hAnsi="Times New Roman" w:cs="Times New Roman"/>
              </w:rPr>
            </w:pPr>
          </w:p>
        </w:tc>
      </w:tr>
    </w:tbl>
    <w:p w14:paraId="697373F2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D6AF44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F1E99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9A60E5A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163F82B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E14BB4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D30929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51DF08E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AE31D41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4510DB0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654F906D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050BFFBF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</w:p>
    <w:p w14:paraId="3046F739" w14:textId="436E89B4" w:rsidR="00C4642F" w:rsidRPr="00230F5A" w:rsidRDefault="00C36169" w:rsidP="00655667">
      <w:pPr>
        <w:spacing w:line="40" w:lineRule="atLeast"/>
        <w:contextualSpacing/>
        <w:rPr>
          <w:rFonts w:ascii="Times New Roman" w:hAnsi="Times New Roman" w:cs="Times New Roman"/>
          <w:b/>
          <w:bCs/>
        </w:rPr>
      </w:pPr>
      <w:r w:rsidRPr="00230F5A">
        <w:rPr>
          <w:rFonts w:ascii="Times New Roman" w:hAnsi="Times New Roman" w:cs="Times New Roman"/>
          <w:b/>
          <w:bCs/>
        </w:rPr>
        <w:t>Control de versiones:</w:t>
      </w:r>
    </w:p>
    <w:p w14:paraId="31960945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6"/>
        <w:gridCol w:w="1342"/>
        <w:gridCol w:w="2046"/>
        <w:gridCol w:w="889"/>
        <w:gridCol w:w="4209"/>
      </w:tblGrid>
      <w:tr w:rsidR="00C36169" w:rsidRPr="00230F5A" w14:paraId="52CA1AE7" w14:textId="166D1866" w:rsidTr="000506C0">
        <w:tc>
          <w:tcPr>
            <w:tcW w:w="1256" w:type="dxa"/>
          </w:tcPr>
          <w:p w14:paraId="738B4AD2" w14:textId="32EF19C5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Nombre documento</w:t>
            </w:r>
          </w:p>
        </w:tc>
        <w:tc>
          <w:tcPr>
            <w:tcW w:w="1342" w:type="dxa"/>
          </w:tcPr>
          <w:p w14:paraId="41C256D2" w14:textId="715FDB34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Fecha</w:t>
            </w:r>
          </w:p>
        </w:tc>
        <w:tc>
          <w:tcPr>
            <w:tcW w:w="2046" w:type="dxa"/>
          </w:tcPr>
          <w:p w14:paraId="57898BEE" w14:textId="77FAFE9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Responsable</w:t>
            </w:r>
          </w:p>
        </w:tc>
        <w:tc>
          <w:tcPr>
            <w:tcW w:w="889" w:type="dxa"/>
          </w:tcPr>
          <w:p w14:paraId="2E420660" w14:textId="00F6ABF7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Versión</w:t>
            </w:r>
          </w:p>
        </w:tc>
        <w:tc>
          <w:tcPr>
            <w:tcW w:w="4209" w:type="dxa"/>
          </w:tcPr>
          <w:p w14:paraId="724DBA86" w14:textId="57A9F5A8" w:rsidR="00C36169" w:rsidRPr="00230F5A" w:rsidRDefault="00C36169" w:rsidP="00655667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Observaciones</w:t>
            </w:r>
          </w:p>
        </w:tc>
      </w:tr>
      <w:tr w:rsidR="00DA6AAC" w:rsidRPr="00230F5A" w14:paraId="6E9DFCCB" w14:textId="2AF98CBC" w:rsidTr="000506C0">
        <w:tc>
          <w:tcPr>
            <w:tcW w:w="1256" w:type="dxa"/>
          </w:tcPr>
          <w:p w14:paraId="2E76E9E9" w14:textId="4185FE59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P01</w:t>
            </w:r>
          </w:p>
        </w:tc>
        <w:tc>
          <w:tcPr>
            <w:tcW w:w="1342" w:type="dxa"/>
          </w:tcPr>
          <w:p w14:paraId="22F848E4" w14:textId="5C18D9B6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48015B9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0CE575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2A1123FA" w14:textId="36F965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45D1828" w14:textId="655F4A2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4209" w:type="dxa"/>
          </w:tcPr>
          <w:p w14:paraId="4298CB0F" w14:textId="35FB4A45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 w:rsidRPr="00230F5A">
              <w:rPr>
                <w:rFonts w:ascii="Times New Roman" w:hAnsi="Times New Roman" w:cs="Times New Roman"/>
              </w:rPr>
              <w:t>Creación documento</w:t>
            </w:r>
          </w:p>
        </w:tc>
      </w:tr>
      <w:tr w:rsidR="00DA6AAC" w:rsidRPr="00230F5A" w14:paraId="5339FC0E" w14:textId="7AB2D237" w:rsidTr="000506C0">
        <w:tc>
          <w:tcPr>
            <w:tcW w:w="1256" w:type="dxa"/>
          </w:tcPr>
          <w:p w14:paraId="3DF7E2D2" w14:textId="301B435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P01</w:t>
            </w:r>
          </w:p>
        </w:tc>
        <w:tc>
          <w:tcPr>
            <w:tcW w:w="1342" w:type="dxa"/>
          </w:tcPr>
          <w:p w14:paraId="69C55B7E" w14:textId="28009E86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ACE3726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142676B0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353DC5F" w14:textId="22A3F529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4436A160" w14:textId="784C9FD2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4B9F09A2" w14:textId="77777777" w:rsidR="00DA6AAC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04.04.2024</w:t>
            </w:r>
          </w:p>
          <w:p w14:paraId="39378B08" w14:textId="2F416CCF" w:rsidR="00DA6AAC" w:rsidRPr="00230F5A" w:rsidRDefault="00DA6AAC" w:rsidP="00DA6AAC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carpeta de salida y correlativo por institución </w:t>
            </w:r>
          </w:p>
        </w:tc>
      </w:tr>
      <w:tr w:rsidR="008D247E" w:rsidRPr="00230F5A" w14:paraId="251EA50D" w14:textId="22DD7FE9" w:rsidTr="000506C0">
        <w:tc>
          <w:tcPr>
            <w:tcW w:w="1256" w:type="dxa"/>
          </w:tcPr>
          <w:p w14:paraId="7287933A" w14:textId="05442C66" w:rsidR="008D247E" w:rsidRPr="00230F5A" w:rsidRDefault="008D247E" w:rsidP="008D24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P01</w:t>
            </w:r>
          </w:p>
        </w:tc>
        <w:tc>
          <w:tcPr>
            <w:tcW w:w="1342" w:type="dxa"/>
          </w:tcPr>
          <w:p w14:paraId="562818B9" w14:textId="05B625D1" w:rsidR="008D247E" w:rsidRPr="00230F5A" w:rsidRDefault="008D247E" w:rsidP="008D24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04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77332A8B" w14:textId="77777777" w:rsidR="008D247E" w:rsidRDefault="008D247E" w:rsidP="008D24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00F4155B" w14:textId="77777777" w:rsidR="008D247E" w:rsidRDefault="008D247E" w:rsidP="008D24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B494666" w14:textId="2EE3E51A" w:rsidR="008D247E" w:rsidRPr="00230F5A" w:rsidRDefault="008D247E" w:rsidP="008D24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03E710F1" w14:textId="13BBD8A0" w:rsidR="008D247E" w:rsidRPr="00230F5A" w:rsidRDefault="008D247E" w:rsidP="008D24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591F56D6" w14:textId="41A5ADC0" w:rsidR="008D247E" w:rsidRDefault="008D247E" w:rsidP="008D24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Observaciones Claudio 03.04.2024</w:t>
            </w:r>
          </w:p>
          <w:p w14:paraId="2680C47E" w14:textId="376F5F16" w:rsidR="008D247E" w:rsidRPr="00230F5A" w:rsidRDefault="008D247E" w:rsidP="008D247E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actualiza </w:t>
            </w:r>
            <w:proofErr w:type="spellStart"/>
            <w:r>
              <w:rPr>
                <w:rFonts w:ascii="Times New Roman" w:hAnsi="Times New Roman" w:cs="Times New Roman"/>
              </w:rPr>
              <w:t>filler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6A7E6B" w:rsidRPr="00230F5A" w14:paraId="38B70AFE" w14:textId="34FEEE1D" w:rsidTr="000506C0">
        <w:tc>
          <w:tcPr>
            <w:tcW w:w="1256" w:type="dxa"/>
          </w:tcPr>
          <w:p w14:paraId="23AEB014" w14:textId="3A0FBFD9" w:rsidR="006A7E6B" w:rsidRPr="00230F5A" w:rsidRDefault="006A7E6B" w:rsidP="006A7E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P01</w:t>
            </w:r>
          </w:p>
        </w:tc>
        <w:tc>
          <w:tcPr>
            <w:tcW w:w="1342" w:type="dxa"/>
          </w:tcPr>
          <w:p w14:paraId="7FA5A642" w14:textId="78320426" w:rsidR="006A7E6B" w:rsidRPr="00230F5A" w:rsidRDefault="006A7E6B" w:rsidP="006A7E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08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31D6269C" w14:textId="77777777" w:rsidR="006A7E6B" w:rsidRDefault="006A7E6B" w:rsidP="006A7E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7F93EB6F" w14:textId="77777777" w:rsidR="006A7E6B" w:rsidRDefault="006A7E6B" w:rsidP="006A7E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10E83E9F" w14:textId="68BC0D70" w:rsidR="006A7E6B" w:rsidRPr="00230F5A" w:rsidRDefault="006A7E6B" w:rsidP="006A7E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50EBE826" w14:textId="6D3ADD8F" w:rsidR="006A7E6B" w:rsidRPr="00230F5A" w:rsidRDefault="006A7E6B" w:rsidP="006A7E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3301AE4B" w14:textId="230CEF3B" w:rsidR="006A7E6B" w:rsidRPr="00230F5A" w:rsidRDefault="006A7E6B" w:rsidP="006A7E6B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modifica campo 18A a 18</w:t>
            </w:r>
          </w:p>
        </w:tc>
      </w:tr>
      <w:tr w:rsidR="00C062B6" w:rsidRPr="00230F5A" w14:paraId="4B606B6E" w14:textId="62885254" w:rsidTr="000506C0">
        <w:tc>
          <w:tcPr>
            <w:tcW w:w="1256" w:type="dxa"/>
          </w:tcPr>
          <w:p w14:paraId="612D72B6" w14:textId="56AFEC11" w:rsidR="00C062B6" w:rsidRPr="00230F5A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P01</w:t>
            </w:r>
          </w:p>
        </w:tc>
        <w:tc>
          <w:tcPr>
            <w:tcW w:w="1342" w:type="dxa"/>
          </w:tcPr>
          <w:p w14:paraId="2796920D" w14:textId="0AB73966" w:rsidR="00C062B6" w:rsidRPr="00230F5A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09</w:t>
            </w:r>
            <w:r w:rsidRPr="00230F5A">
              <w:rPr>
                <w:rFonts w:ascii="Times New Roman" w:hAnsi="Times New Roman" w:cs="Times New Roman"/>
              </w:rPr>
              <w:t>-202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46" w:type="dxa"/>
          </w:tcPr>
          <w:p w14:paraId="29FC2364" w14:textId="77777777" w:rsidR="00C062B6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Claudio </w:t>
            </w:r>
            <w:proofErr w:type="spellStart"/>
            <w:r>
              <w:rPr>
                <w:rFonts w:ascii="Times New Roman" w:hAnsi="Times New Roman" w:cs="Times New Roman"/>
              </w:rPr>
              <w:t>Velasquez</w:t>
            </w:r>
            <w:proofErr w:type="spellEnd"/>
          </w:p>
          <w:p w14:paraId="48E68DFE" w14:textId="77777777" w:rsidR="00C062B6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Jonathan Arce</w:t>
            </w:r>
          </w:p>
          <w:p w14:paraId="566DBFB5" w14:textId="4FE21ADF" w:rsidR="00C062B6" w:rsidRPr="00230F5A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Roberto</w:t>
            </w:r>
            <w:r w:rsidRPr="00230F5A">
              <w:rPr>
                <w:rFonts w:ascii="Times New Roman" w:hAnsi="Times New Roman" w:cs="Times New Roman"/>
              </w:rPr>
              <w:t xml:space="preserve"> Carrasco</w:t>
            </w:r>
          </w:p>
        </w:tc>
        <w:tc>
          <w:tcPr>
            <w:tcW w:w="889" w:type="dxa"/>
          </w:tcPr>
          <w:p w14:paraId="7B788475" w14:textId="53118FA7" w:rsidR="00C062B6" w:rsidRPr="00230F5A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Pr="00230F5A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4209" w:type="dxa"/>
          </w:tcPr>
          <w:p w14:paraId="63B007AB" w14:textId="77777777" w:rsidR="00C062B6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Bug </w:t>
            </w:r>
            <w:r w:rsidRPr="00DD7DA7">
              <w:rPr>
                <w:rFonts w:ascii="Times New Roman" w:hAnsi="Times New Roman" w:cs="Times New Roman"/>
              </w:rPr>
              <w:t>22166</w:t>
            </w:r>
          </w:p>
          <w:p w14:paraId="73231CDC" w14:textId="77777777" w:rsidR="00C062B6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  <w:p w14:paraId="251719C9" w14:textId="77777777" w:rsidR="00C062B6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Dice</w:t>
            </w:r>
          </w:p>
          <w:p w14:paraId="02450339" w14:textId="77777777" w:rsidR="00C062B6" w:rsidRDefault="00C062B6" w:rsidP="00C062B6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validar que el área exista para la Institución Bancaria informada en el archivo de datos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84)</w:t>
            </w:r>
          </w:p>
          <w:p w14:paraId="2C9954F6" w14:textId="77777777" w:rsidR="00C062B6" w:rsidRDefault="00C062B6" w:rsidP="00C062B6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115D1E24" w14:textId="77777777" w:rsidR="00C062B6" w:rsidRPr="00AD54F4" w:rsidRDefault="00C062B6" w:rsidP="00C062B6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AD54F4">
              <w:rPr>
                <w:rFonts w:ascii="Times New Roman" w:hAnsi="Times New Roman" w:cs="Times New Roman"/>
                <w:color w:val="000000" w:themeColor="text1"/>
              </w:rPr>
              <w:t>Debe decir</w:t>
            </w:r>
          </w:p>
          <w:p w14:paraId="22CB4D9D" w14:textId="3C59FB1C" w:rsidR="00C062B6" w:rsidRPr="00230F5A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C062B6" w:rsidRPr="00230F5A" w14:paraId="2EA7A1DB" w14:textId="6C6D457E" w:rsidTr="000506C0">
        <w:tc>
          <w:tcPr>
            <w:tcW w:w="1256" w:type="dxa"/>
          </w:tcPr>
          <w:p w14:paraId="4D062B49" w14:textId="77777777" w:rsidR="00C062B6" w:rsidRPr="00230F5A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00B75E93" w14:textId="77777777" w:rsidR="00C062B6" w:rsidRPr="00230F5A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5B3D2B8" w14:textId="77777777" w:rsidR="00C062B6" w:rsidRPr="00230F5A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636F09EA" w14:textId="77777777" w:rsidR="00C062B6" w:rsidRPr="00230F5A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370FDB39" w14:textId="597E7583" w:rsidR="00C062B6" w:rsidRPr="00230F5A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  <w:tr w:rsidR="00C062B6" w:rsidRPr="00230F5A" w14:paraId="4EBD62EB" w14:textId="7659FBA3" w:rsidTr="000506C0">
        <w:tc>
          <w:tcPr>
            <w:tcW w:w="1256" w:type="dxa"/>
          </w:tcPr>
          <w:p w14:paraId="6FF918B3" w14:textId="77777777" w:rsidR="00C062B6" w:rsidRPr="00230F5A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342" w:type="dxa"/>
          </w:tcPr>
          <w:p w14:paraId="42356DD2" w14:textId="77777777" w:rsidR="00C062B6" w:rsidRPr="00230F5A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046" w:type="dxa"/>
          </w:tcPr>
          <w:p w14:paraId="16C2EAFB" w14:textId="77777777" w:rsidR="00C062B6" w:rsidRPr="00230F5A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889" w:type="dxa"/>
          </w:tcPr>
          <w:p w14:paraId="5DEA698F" w14:textId="77777777" w:rsidR="00C062B6" w:rsidRPr="00230F5A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209" w:type="dxa"/>
          </w:tcPr>
          <w:p w14:paraId="75178590" w14:textId="35DC425B" w:rsidR="00C062B6" w:rsidRPr="00230F5A" w:rsidRDefault="00C062B6" w:rsidP="00C062B6">
            <w:pPr>
              <w:spacing w:line="40" w:lineRule="atLeast"/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4A87E0FC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448F73B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21928C58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5088BD36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DBEBF30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38839A14" w14:textId="77777777" w:rsidR="00C4642F" w:rsidRPr="00230F5A" w:rsidRDefault="00C4642F" w:rsidP="00655667">
      <w:pPr>
        <w:spacing w:line="40" w:lineRule="atLeast"/>
        <w:contextualSpacing/>
        <w:rPr>
          <w:rFonts w:ascii="Times New Roman" w:hAnsi="Times New Roman" w:cs="Times New Roman"/>
        </w:rPr>
      </w:pPr>
    </w:p>
    <w:p w14:paraId="7C8DA76F" w14:textId="77777777" w:rsidR="00E814DF" w:rsidRPr="00230F5A" w:rsidRDefault="00E814DF" w:rsidP="00C4642F">
      <w:pPr>
        <w:ind w:left="142" w:firstLine="142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2E71864" w14:textId="77777777" w:rsidR="00C4642F" w:rsidRPr="00230F5A" w:rsidRDefault="00C4642F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600DC40" w14:textId="77777777" w:rsidR="00661AC6" w:rsidRPr="00230F5A" w:rsidRDefault="00661AC6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D434884" w14:textId="77777777" w:rsidR="00340E64" w:rsidRPr="00230F5A" w:rsidRDefault="00340E64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23368CE8" w14:textId="77777777" w:rsidR="000105A8" w:rsidRPr="00230F5A" w:rsidRDefault="000105A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230F5A">
        <w:rPr>
          <w:rFonts w:ascii="Times New Roman" w:hAnsi="Times New Roman" w:cs="Times New Roman"/>
        </w:rPr>
        <w:br w:type="page"/>
      </w:r>
    </w:p>
    <w:p w14:paraId="64EB275F" w14:textId="602FC21C" w:rsidR="00C4642F" w:rsidRPr="00230F5A" w:rsidRDefault="00C4642F" w:rsidP="00A06AD3">
      <w:pPr>
        <w:pStyle w:val="Ttulo1"/>
        <w:numPr>
          <w:ilvl w:val="0"/>
          <w:numId w:val="7"/>
        </w:numPr>
        <w:rPr>
          <w:rFonts w:cs="Times New Roman"/>
        </w:rPr>
      </w:pPr>
      <w:bookmarkStart w:id="0" w:name="_Toc152339470"/>
      <w:r w:rsidRPr="00230F5A">
        <w:rPr>
          <w:rFonts w:cs="Times New Roman"/>
        </w:rPr>
        <w:lastRenderedPageBreak/>
        <w:t>Definición de estructuras</w:t>
      </w:r>
      <w:bookmarkEnd w:id="0"/>
    </w:p>
    <w:p w14:paraId="6D57BDBF" w14:textId="3B077FE6" w:rsidR="003B2729" w:rsidRPr="00230F5A" w:rsidRDefault="003B2729" w:rsidP="0041204F">
      <w:pPr>
        <w:pStyle w:val="Ttulo2"/>
        <w:numPr>
          <w:ilvl w:val="1"/>
          <w:numId w:val="7"/>
        </w:numPr>
        <w:rPr>
          <w:rFonts w:cs="Times New Roman"/>
          <w:bCs/>
          <w:color w:val="4472C4" w:themeColor="accent1"/>
          <w:sz w:val="32"/>
          <w:szCs w:val="32"/>
        </w:rPr>
      </w:pPr>
      <w:bookmarkStart w:id="1" w:name="_Toc152339471"/>
      <w:r w:rsidRPr="00230F5A">
        <w:rPr>
          <w:rFonts w:cs="Times New Roman"/>
          <w:bCs/>
          <w:color w:val="4472C4" w:themeColor="accent1"/>
        </w:rPr>
        <w:t xml:space="preserve">Archivo de datos del </w:t>
      </w:r>
      <w:r w:rsidR="00115D17">
        <w:rPr>
          <w:rFonts w:cs="Times New Roman"/>
          <w:bCs/>
          <w:color w:val="4472C4" w:themeColor="accent1"/>
        </w:rPr>
        <w:t xml:space="preserve">emisor </w:t>
      </w:r>
      <w:r w:rsidR="004F4C51">
        <w:rPr>
          <w:rFonts w:cs="Times New Roman"/>
          <w:bCs/>
          <w:color w:val="4472C4" w:themeColor="accent1"/>
        </w:rPr>
        <w:t xml:space="preserve"> </w:t>
      </w:r>
      <w:hyperlink r:id="rId9" w:history="1">
        <w:r w:rsidR="004F4C51">
          <w:rPr>
            <w:rStyle w:val="Hipervnculo"/>
          </w:rPr>
          <w:t>Manual Sistema de Información Bancos - Sistema Contable (cmfchile.cl)</w:t>
        </w:r>
        <w:bookmarkEnd w:id="1"/>
      </w:hyperlink>
    </w:p>
    <w:p w14:paraId="1D4FCFFA" w14:textId="77777777" w:rsid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  <w:proofErr w:type="spellStart"/>
      <w:r>
        <w:rPr>
          <w:rFonts w:ascii="Times New Roman" w:hAnsi="Times New Roman" w:cs="Times New Roman"/>
          <w:color w:val="4472C4" w:themeColor="accent1"/>
        </w:rPr>
        <w:t>Header</w:t>
      </w:r>
      <w:proofErr w:type="spellEnd"/>
      <w:r>
        <w:rPr>
          <w:rFonts w:ascii="Times New Roman" w:hAnsi="Times New Roman" w:cs="Times New Roman"/>
          <w:color w:val="4472C4" w:themeColor="accent1"/>
        </w:rPr>
        <w:t>:</w:t>
      </w:r>
    </w:p>
    <w:tbl>
      <w:tblPr>
        <w:tblStyle w:val="TableNormal"/>
        <w:tblW w:w="97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425"/>
        <w:gridCol w:w="4963"/>
        <w:gridCol w:w="2978"/>
      </w:tblGrid>
      <w:tr w:rsidR="00357A35" w14:paraId="1CBC27A8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A7A85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1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B0BD8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23AE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lang w:val="es-CL"/>
              </w:rPr>
            </w:pPr>
            <w:r>
              <w:rPr>
                <w:rFonts w:ascii="Times New Roman" w:hAnsi="Times New Roman" w:cs="Times New Roman"/>
                <w:lang w:val="es-CL"/>
              </w:rPr>
              <w:t>Código de la institución financiera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A9D29" w14:textId="7B02ADDE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9(0</w:t>
            </w:r>
            <w:r w:rsidR="00074008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357A35" w14:paraId="0BB15B91" w14:textId="77777777" w:rsidTr="00357A35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A11F3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2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F80C7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228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Identificación</w:t>
            </w:r>
            <w:proofErr w:type="spellEnd"/>
            <w:r>
              <w:rPr>
                <w:rFonts w:ascii="Times New Roman" w:hAnsi="Times New Roman" w:cs="Times New Roman"/>
              </w:rPr>
              <w:t xml:space="preserve"> del </w:t>
            </w:r>
            <w:proofErr w:type="spellStart"/>
            <w:r>
              <w:rPr>
                <w:rFonts w:ascii="Times New Roman" w:hAnsi="Times New Roman" w:cs="Times New Roman"/>
              </w:rPr>
              <w:t>archivo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5F69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X(03)</w:t>
            </w:r>
          </w:p>
        </w:tc>
      </w:tr>
      <w:tr w:rsidR="00357A35" w14:paraId="7C07D41C" w14:textId="77777777" w:rsidTr="00357A35">
        <w:trPr>
          <w:trHeight w:val="241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E50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3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EA553A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45474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Periodo</w:t>
            </w:r>
            <w:proofErr w:type="spellEnd"/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8E3CC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P(06)    AAAAMM</w:t>
            </w:r>
          </w:p>
        </w:tc>
      </w:tr>
      <w:tr w:rsidR="00357A35" w14:paraId="7065C47E" w14:textId="77777777" w:rsidTr="009258AA">
        <w:trPr>
          <w:trHeight w:val="244"/>
        </w:trPr>
        <w:tc>
          <w:tcPr>
            <w:tcW w:w="1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12F8E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Campo 4</w:t>
            </w:r>
          </w:p>
        </w:tc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6A3E51" w14:textId="77777777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57A33" w14:textId="08A12BE5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DC907" w14:textId="20BCDE19" w:rsidR="00357A35" w:rsidRDefault="00357A35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</w:rPr>
            </w:pPr>
          </w:p>
        </w:tc>
      </w:tr>
    </w:tbl>
    <w:p w14:paraId="0B300366" w14:textId="09852E52" w:rsidR="00357A35" w:rsidRDefault="00357A35" w:rsidP="00357A35">
      <w:pPr>
        <w:pStyle w:val="Textoindependiente"/>
        <w:ind w:left="212"/>
        <w:jc w:val="both"/>
        <w:rPr>
          <w:rFonts w:ascii="Times New Roman" w:hAnsi="Times New Roman" w:cs="Times New Roman"/>
          <w14:ligatures w14:val="none"/>
        </w:rPr>
      </w:pPr>
      <w:r>
        <w:rPr>
          <w:rFonts w:ascii="Times New Roman" w:hAnsi="Times New Roman" w:cs="Times New Roman"/>
        </w:rPr>
        <w:t>Longitud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Total</w:t>
      </w:r>
      <w:r>
        <w:rPr>
          <w:rFonts w:ascii="Times New Roman" w:hAnsi="Times New Roman" w:cs="Times New Roman"/>
          <w:spacing w:val="-1"/>
        </w:rPr>
        <w:t xml:space="preserve"> </w:t>
      </w:r>
      <w:r>
        <w:rPr>
          <w:rFonts w:ascii="Times New Roman" w:hAnsi="Times New Roman" w:cs="Times New Roman"/>
        </w:rPr>
        <w:t>del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 xml:space="preserve">registro: </w:t>
      </w:r>
    </w:p>
    <w:p w14:paraId="4BFF09A4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ab/>
      </w:r>
    </w:p>
    <w:p w14:paraId="1221AB27" w14:textId="77777777" w:rsidR="00357A35" w:rsidRDefault="00357A35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  <w:r>
        <w:rPr>
          <w:rFonts w:ascii="Times New Roman" w:hAnsi="Times New Roman" w:cs="Times New Roman"/>
          <w:i/>
          <w:sz w:val="20"/>
        </w:rPr>
        <w:t>Estructura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del</w:t>
      </w:r>
      <w:r>
        <w:rPr>
          <w:rFonts w:ascii="Times New Roman" w:hAnsi="Times New Roman" w:cs="Times New Roman"/>
          <w:i/>
          <w:spacing w:val="-2"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Registro</w:t>
      </w:r>
    </w:p>
    <w:p w14:paraId="3F00467F" w14:textId="77777777" w:rsidR="00A45E6E" w:rsidRDefault="00A45E6E" w:rsidP="00A45E6E">
      <w:pPr>
        <w:pStyle w:val="Prrafodelista"/>
        <w:numPr>
          <w:ilvl w:val="5"/>
          <w:numId w:val="39"/>
        </w:numPr>
        <w:tabs>
          <w:tab w:val="left" w:pos="1348"/>
          <w:tab w:val="left" w:pos="1349"/>
        </w:tabs>
        <w:ind w:hanging="1137"/>
        <w:rPr>
          <w:rFonts w:ascii="Times New Roman"/>
          <w:i/>
          <w:sz w:val="20"/>
        </w:rPr>
      </w:pPr>
      <w:r>
        <w:rPr>
          <w:rFonts w:ascii="Times New Roman"/>
          <w:i/>
          <w:sz w:val="20"/>
        </w:rPr>
        <w:t>Estructura</w:t>
      </w:r>
      <w:r>
        <w:rPr>
          <w:rFonts w:ascii="Times New Roman"/>
          <w:i/>
          <w:spacing w:val="-2"/>
          <w:sz w:val="20"/>
        </w:rPr>
        <w:t xml:space="preserve"> </w:t>
      </w:r>
      <w:r>
        <w:rPr>
          <w:rFonts w:ascii="Times New Roman"/>
          <w:i/>
          <w:sz w:val="20"/>
        </w:rPr>
        <w:t>de</w:t>
      </w:r>
      <w:r>
        <w:rPr>
          <w:rFonts w:ascii="Times New Roman"/>
          <w:i/>
          <w:spacing w:val="-1"/>
          <w:sz w:val="20"/>
        </w:rPr>
        <w:t xml:space="preserve"> </w:t>
      </w:r>
      <w:r>
        <w:rPr>
          <w:rFonts w:ascii="Times New Roman"/>
          <w:i/>
          <w:sz w:val="20"/>
        </w:rPr>
        <w:t>Registros</w:t>
      </w:r>
    </w:p>
    <w:p w14:paraId="089D5C91" w14:textId="77777777" w:rsidR="00A45E6E" w:rsidRDefault="00A45E6E" w:rsidP="00A45E6E">
      <w:pPr>
        <w:pStyle w:val="Textoindependiente"/>
        <w:spacing w:before="2"/>
        <w:rPr>
          <w:rFonts w:ascii="Times New Roman"/>
          <w:i/>
          <w:sz w:val="5"/>
        </w:rPr>
      </w:pPr>
    </w:p>
    <w:p w14:paraId="63CF5DFE" w14:textId="77777777" w:rsidR="00A45E6E" w:rsidRDefault="00A45E6E" w:rsidP="00A45E6E">
      <w:pPr>
        <w:pStyle w:val="Textoindependiente"/>
        <w:spacing w:before="10"/>
        <w:rPr>
          <w:rFonts w:ascii="Times New Roman"/>
          <w:i/>
          <w:sz w:val="7"/>
        </w:rPr>
      </w:pPr>
    </w:p>
    <w:tbl>
      <w:tblPr>
        <w:tblStyle w:val="TableNormal"/>
        <w:tblW w:w="0" w:type="auto"/>
        <w:tblInd w:w="2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14"/>
        <w:gridCol w:w="307"/>
        <w:gridCol w:w="7089"/>
        <w:gridCol w:w="991"/>
      </w:tblGrid>
      <w:tr w:rsidR="00A45E6E" w14:paraId="53C9CBDD" w14:textId="77777777" w:rsidTr="00BE3EFE">
        <w:trPr>
          <w:trHeight w:val="300"/>
        </w:trPr>
        <w:tc>
          <w:tcPr>
            <w:tcW w:w="1414" w:type="dxa"/>
          </w:tcPr>
          <w:p w14:paraId="49310C9A" w14:textId="32A49DCF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307" w:type="dxa"/>
          </w:tcPr>
          <w:p w14:paraId="79BD5279" w14:textId="5E9CDCC0" w:rsidR="00A45E6E" w:rsidRDefault="00A45E6E" w:rsidP="00BE3EFE">
            <w:pPr>
              <w:pStyle w:val="TableParagraph"/>
              <w:rPr>
                <w:w w:val="99"/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6F11E6B0" w14:textId="3C59DDC0" w:rsidR="00A45E6E" w:rsidRDefault="00A45E6E" w:rsidP="00BE3EFE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Identificación</w:t>
            </w:r>
            <w:proofErr w:type="spellEnd"/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3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producto</w:t>
            </w:r>
            <w:proofErr w:type="spellEnd"/>
          </w:p>
        </w:tc>
        <w:tc>
          <w:tcPr>
            <w:tcW w:w="991" w:type="dxa"/>
          </w:tcPr>
          <w:p w14:paraId="1CCBDC29" w14:textId="044F3E84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9(03)</w:t>
            </w:r>
          </w:p>
        </w:tc>
      </w:tr>
      <w:tr w:rsidR="00A45E6E" w14:paraId="47B1CC2A" w14:textId="77777777" w:rsidTr="00BE3EFE">
        <w:trPr>
          <w:trHeight w:val="300"/>
        </w:trPr>
        <w:tc>
          <w:tcPr>
            <w:tcW w:w="1414" w:type="dxa"/>
          </w:tcPr>
          <w:p w14:paraId="2555CEB0" w14:textId="77777777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307" w:type="dxa"/>
          </w:tcPr>
          <w:p w14:paraId="67E7019D" w14:textId="77777777" w:rsidR="00A45E6E" w:rsidRDefault="00A45E6E" w:rsidP="00BE3EFE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2435CF69" w14:textId="77777777" w:rsidR="00A45E6E" w:rsidRDefault="00A45E6E" w:rsidP="00BE3EFE">
            <w:pPr>
              <w:pStyle w:val="TableParagraph"/>
              <w:ind w:left="108"/>
              <w:rPr>
                <w:sz w:val="20"/>
              </w:rPr>
            </w:pPr>
            <w:proofErr w:type="spellStart"/>
            <w:r>
              <w:rPr>
                <w:sz w:val="20"/>
              </w:rPr>
              <w:t>Comuna</w:t>
            </w:r>
            <w:proofErr w:type="spellEnd"/>
          </w:p>
        </w:tc>
        <w:tc>
          <w:tcPr>
            <w:tcW w:w="991" w:type="dxa"/>
          </w:tcPr>
          <w:p w14:paraId="3F62ADC9" w14:textId="77777777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A45E6E" w14:paraId="5444F0DC" w14:textId="77777777" w:rsidTr="00BE3EFE">
        <w:trPr>
          <w:trHeight w:val="299"/>
        </w:trPr>
        <w:tc>
          <w:tcPr>
            <w:tcW w:w="1414" w:type="dxa"/>
          </w:tcPr>
          <w:p w14:paraId="0AF2406D" w14:textId="77777777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307" w:type="dxa"/>
          </w:tcPr>
          <w:p w14:paraId="0A9E4EEC" w14:textId="77777777" w:rsidR="00A45E6E" w:rsidRDefault="00A45E6E" w:rsidP="00BE3EFE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646657C" w14:textId="77777777" w:rsidR="00A45E6E" w:rsidRDefault="00A45E6E" w:rsidP="00BE3E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Tipo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cliente</w:t>
            </w:r>
            <w:proofErr w:type="spellEnd"/>
          </w:p>
        </w:tc>
        <w:tc>
          <w:tcPr>
            <w:tcW w:w="991" w:type="dxa"/>
          </w:tcPr>
          <w:p w14:paraId="05B03744" w14:textId="77777777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9(01)</w:t>
            </w:r>
          </w:p>
        </w:tc>
      </w:tr>
      <w:tr w:rsidR="00A45E6E" w14:paraId="00D7525A" w14:textId="77777777" w:rsidTr="00BE3EFE">
        <w:trPr>
          <w:trHeight w:val="299"/>
        </w:trPr>
        <w:tc>
          <w:tcPr>
            <w:tcW w:w="1414" w:type="dxa"/>
          </w:tcPr>
          <w:p w14:paraId="73D91ADC" w14:textId="77777777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307" w:type="dxa"/>
          </w:tcPr>
          <w:p w14:paraId="6AE85C2F" w14:textId="77777777" w:rsidR="00A45E6E" w:rsidRDefault="00A45E6E" w:rsidP="00BE3EFE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6F25776D" w14:textId="77777777" w:rsidR="00A45E6E" w:rsidRPr="000506C0" w:rsidRDefault="00A45E6E" w:rsidP="00BE3EFE">
            <w:pPr>
              <w:pStyle w:val="TableParagraph"/>
              <w:ind w:left="108"/>
              <w:rPr>
                <w:sz w:val="20"/>
                <w:lang w:val="es-CL"/>
              </w:rPr>
            </w:pPr>
            <w:proofErr w:type="spellStart"/>
            <w:r w:rsidRPr="000506C0">
              <w:rPr>
                <w:sz w:val="20"/>
                <w:lang w:val="es-CL"/>
              </w:rPr>
              <w:t>N°</w:t>
            </w:r>
            <w:proofErr w:type="spellEnd"/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de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cheques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presentados</w:t>
            </w:r>
            <w:r w:rsidRPr="000506C0">
              <w:rPr>
                <w:spacing w:val="-5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a cobro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en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el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mes</w:t>
            </w:r>
          </w:p>
        </w:tc>
        <w:tc>
          <w:tcPr>
            <w:tcW w:w="991" w:type="dxa"/>
          </w:tcPr>
          <w:p w14:paraId="0B637049" w14:textId="77777777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9(07)</w:t>
            </w:r>
          </w:p>
        </w:tc>
      </w:tr>
      <w:tr w:rsidR="00A45E6E" w14:paraId="4C01858F" w14:textId="77777777" w:rsidTr="00BE3EFE">
        <w:trPr>
          <w:trHeight w:val="299"/>
        </w:trPr>
        <w:tc>
          <w:tcPr>
            <w:tcW w:w="1414" w:type="dxa"/>
          </w:tcPr>
          <w:p w14:paraId="5F7EF227" w14:textId="77777777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07" w:type="dxa"/>
          </w:tcPr>
          <w:p w14:paraId="241CA97F" w14:textId="77777777" w:rsidR="00A45E6E" w:rsidRDefault="00A45E6E" w:rsidP="00BE3EFE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A9F3E95" w14:textId="77777777" w:rsidR="00A45E6E" w:rsidRPr="000506C0" w:rsidRDefault="00A45E6E" w:rsidP="00BE3EFE">
            <w:pPr>
              <w:pStyle w:val="TableParagraph"/>
              <w:ind w:left="108"/>
              <w:rPr>
                <w:sz w:val="20"/>
                <w:lang w:val="es-CL"/>
              </w:rPr>
            </w:pPr>
            <w:r w:rsidRPr="000506C0">
              <w:rPr>
                <w:sz w:val="20"/>
                <w:lang w:val="es-CL"/>
              </w:rPr>
              <w:t>Monto</w:t>
            </w:r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de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los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cheques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presentados</w:t>
            </w:r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a cobro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en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el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mes</w:t>
            </w:r>
          </w:p>
        </w:tc>
        <w:tc>
          <w:tcPr>
            <w:tcW w:w="991" w:type="dxa"/>
          </w:tcPr>
          <w:p w14:paraId="4A30C4FA" w14:textId="77777777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A45E6E" w14:paraId="3F1F6E3B" w14:textId="77777777" w:rsidTr="00BE3EFE">
        <w:trPr>
          <w:trHeight w:val="486"/>
        </w:trPr>
        <w:tc>
          <w:tcPr>
            <w:tcW w:w="1414" w:type="dxa"/>
          </w:tcPr>
          <w:p w14:paraId="716D9783" w14:textId="77777777" w:rsidR="00A45E6E" w:rsidRDefault="00A45E6E" w:rsidP="00BE3EFE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</w:p>
        </w:tc>
        <w:tc>
          <w:tcPr>
            <w:tcW w:w="307" w:type="dxa"/>
          </w:tcPr>
          <w:p w14:paraId="145A7142" w14:textId="77777777" w:rsidR="00A45E6E" w:rsidRDefault="00A45E6E" w:rsidP="00BE3EFE">
            <w:pPr>
              <w:pStyle w:val="TableParagraph"/>
              <w:spacing w:before="2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6CB79D68" w14:textId="77777777" w:rsidR="00A45E6E" w:rsidRPr="000506C0" w:rsidRDefault="00A45E6E" w:rsidP="00BE3EFE">
            <w:pPr>
              <w:pStyle w:val="TableParagraph"/>
              <w:spacing w:line="242" w:lineRule="exact"/>
              <w:ind w:left="108" w:right="230"/>
              <w:rPr>
                <w:sz w:val="20"/>
                <w:lang w:val="es-CL"/>
              </w:rPr>
            </w:pPr>
            <w:proofErr w:type="spellStart"/>
            <w:r w:rsidRPr="000506C0">
              <w:rPr>
                <w:sz w:val="20"/>
                <w:lang w:val="es-CL"/>
              </w:rPr>
              <w:t>N°</w:t>
            </w:r>
            <w:proofErr w:type="spellEnd"/>
            <w:r w:rsidRPr="000506C0">
              <w:rPr>
                <w:spacing w:val="-5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de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cheques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protestados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en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el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mes</w:t>
            </w:r>
            <w:r w:rsidRPr="000506C0">
              <w:rPr>
                <w:spacing w:val="-5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por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cuenta</w:t>
            </w:r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corriente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cerrada</w:t>
            </w:r>
            <w:r w:rsidRPr="000506C0">
              <w:rPr>
                <w:spacing w:val="-68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o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falta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de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fondos</w:t>
            </w:r>
          </w:p>
        </w:tc>
        <w:tc>
          <w:tcPr>
            <w:tcW w:w="991" w:type="dxa"/>
          </w:tcPr>
          <w:p w14:paraId="5B1E93F8" w14:textId="77777777" w:rsidR="00A45E6E" w:rsidRDefault="00A45E6E" w:rsidP="00BE3EFE">
            <w:pPr>
              <w:pStyle w:val="TableParagraph"/>
              <w:spacing w:before="2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A45E6E" w14:paraId="2EFEF827" w14:textId="77777777" w:rsidTr="00BE3EFE">
        <w:trPr>
          <w:trHeight w:val="486"/>
        </w:trPr>
        <w:tc>
          <w:tcPr>
            <w:tcW w:w="1414" w:type="dxa"/>
          </w:tcPr>
          <w:p w14:paraId="33D49ECF" w14:textId="77777777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</w:p>
        </w:tc>
        <w:tc>
          <w:tcPr>
            <w:tcW w:w="307" w:type="dxa"/>
          </w:tcPr>
          <w:p w14:paraId="7EDD28B6" w14:textId="77777777" w:rsidR="00A45E6E" w:rsidRDefault="00A45E6E" w:rsidP="00BE3EFE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56FD332" w14:textId="77777777" w:rsidR="00A45E6E" w:rsidRPr="000506C0" w:rsidRDefault="00A45E6E" w:rsidP="00BE3EFE">
            <w:pPr>
              <w:pStyle w:val="TableParagraph"/>
              <w:spacing w:line="244" w:lineRule="exact"/>
              <w:ind w:left="108"/>
              <w:rPr>
                <w:sz w:val="20"/>
                <w:lang w:val="es-CL"/>
              </w:rPr>
            </w:pPr>
            <w:r w:rsidRPr="000506C0">
              <w:rPr>
                <w:sz w:val="20"/>
                <w:lang w:val="es-CL"/>
              </w:rPr>
              <w:t>Monto</w:t>
            </w:r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de</w:t>
            </w:r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los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cheques</w:t>
            </w:r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protestados en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el mes</w:t>
            </w:r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por</w:t>
            </w:r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cuenta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corriente</w:t>
            </w:r>
            <w:r w:rsidRPr="000506C0">
              <w:rPr>
                <w:spacing w:val="-68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cerrada</w:t>
            </w:r>
            <w:r w:rsidRPr="000506C0">
              <w:rPr>
                <w:spacing w:val="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o falta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de</w:t>
            </w:r>
            <w:r w:rsidRPr="000506C0">
              <w:rPr>
                <w:spacing w:val="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fondos</w:t>
            </w:r>
          </w:p>
        </w:tc>
        <w:tc>
          <w:tcPr>
            <w:tcW w:w="991" w:type="dxa"/>
          </w:tcPr>
          <w:p w14:paraId="2E05C90E" w14:textId="77777777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A45E6E" w14:paraId="26C25049" w14:textId="77777777" w:rsidTr="00BE3EFE">
        <w:trPr>
          <w:trHeight w:val="485"/>
        </w:trPr>
        <w:tc>
          <w:tcPr>
            <w:tcW w:w="1414" w:type="dxa"/>
          </w:tcPr>
          <w:p w14:paraId="0682B063" w14:textId="77777777" w:rsidR="00A45E6E" w:rsidRDefault="00A45E6E" w:rsidP="00BE3EFE">
            <w:pPr>
              <w:pStyle w:val="TableParagraph"/>
              <w:spacing w:line="24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8</w:t>
            </w:r>
          </w:p>
        </w:tc>
        <w:tc>
          <w:tcPr>
            <w:tcW w:w="307" w:type="dxa"/>
          </w:tcPr>
          <w:p w14:paraId="5EB56CA0" w14:textId="77777777" w:rsidR="00A45E6E" w:rsidRDefault="00A45E6E" w:rsidP="00BE3EFE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1152BD6" w14:textId="77777777" w:rsidR="00A45E6E" w:rsidRPr="000506C0" w:rsidRDefault="00A45E6E" w:rsidP="00BE3EFE">
            <w:pPr>
              <w:pStyle w:val="TableParagraph"/>
              <w:spacing w:line="242" w:lineRule="exact"/>
              <w:ind w:left="108" w:right="230"/>
              <w:rPr>
                <w:sz w:val="20"/>
                <w:lang w:val="es-CL"/>
              </w:rPr>
            </w:pPr>
            <w:proofErr w:type="spellStart"/>
            <w:r w:rsidRPr="000506C0">
              <w:rPr>
                <w:sz w:val="20"/>
                <w:lang w:val="es-CL"/>
              </w:rPr>
              <w:t>N°</w:t>
            </w:r>
            <w:proofErr w:type="spellEnd"/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de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cheques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protestados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en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el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mes</w:t>
            </w:r>
            <w:r w:rsidRPr="000506C0">
              <w:rPr>
                <w:spacing w:val="-5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por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orden</w:t>
            </w:r>
            <w:r w:rsidRPr="000506C0">
              <w:rPr>
                <w:spacing w:val="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de</w:t>
            </w:r>
            <w:r w:rsidRPr="000506C0">
              <w:rPr>
                <w:spacing w:val="-5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no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pago</w:t>
            </w:r>
            <w:r w:rsidRPr="000506C0">
              <w:rPr>
                <w:spacing w:val="-67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conforme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al artículo</w:t>
            </w:r>
            <w:r w:rsidRPr="000506C0">
              <w:rPr>
                <w:spacing w:val="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26</w:t>
            </w:r>
          </w:p>
        </w:tc>
        <w:tc>
          <w:tcPr>
            <w:tcW w:w="991" w:type="dxa"/>
          </w:tcPr>
          <w:p w14:paraId="543F984B" w14:textId="77777777" w:rsidR="00A45E6E" w:rsidRDefault="00A45E6E" w:rsidP="00BE3EFE">
            <w:pPr>
              <w:pStyle w:val="TableParagraph"/>
              <w:spacing w:line="242" w:lineRule="exact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A45E6E" w14:paraId="4EAB82E0" w14:textId="77777777" w:rsidTr="00BE3EFE">
        <w:trPr>
          <w:trHeight w:val="484"/>
        </w:trPr>
        <w:tc>
          <w:tcPr>
            <w:tcW w:w="1414" w:type="dxa"/>
          </w:tcPr>
          <w:p w14:paraId="078ECE99" w14:textId="77777777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</w:p>
        </w:tc>
        <w:tc>
          <w:tcPr>
            <w:tcW w:w="307" w:type="dxa"/>
          </w:tcPr>
          <w:p w14:paraId="0C988167" w14:textId="77777777" w:rsidR="00A45E6E" w:rsidRDefault="00A45E6E" w:rsidP="00BE3EFE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51A8FA46" w14:textId="77777777" w:rsidR="00A45E6E" w:rsidRPr="000506C0" w:rsidRDefault="00A45E6E" w:rsidP="00BE3EFE">
            <w:pPr>
              <w:pStyle w:val="TableParagraph"/>
              <w:spacing w:line="242" w:lineRule="exact"/>
              <w:ind w:left="108" w:right="230"/>
              <w:rPr>
                <w:sz w:val="20"/>
                <w:lang w:val="es-CL"/>
              </w:rPr>
            </w:pPr>
            <w:r w:rsidRPr="000506C0">
              <w:rPr>
                <w:sz w:val="20"/>
                <w:lang w:val="es-CL"/>
              </w:rPr>
              <w:t>Monto de los cheques protestados en el mes por orden de no pago</w:t>
            </w:r>
            <w:r w:rsidRPr="000506C0">
              <w:rPr>
                <w:spacing w:val="-69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conforme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al artículo</w:t>
            </w:r>
            <w:r w:rsidRPr="000506C0">
              <w:rPr>
                <w:spacing w:val="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26</w:t>
            </w:r>
          </w:p>
        </w:tc>
        <w:tc>
          <w:tcPr>
            <w:tcW w:w="991" w:type="dxa"/>
          </w:tcPr>
          <w:p w14:paraId="5A962F90" w14:textId="77777777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A45E6E" w14:paraId="55AD2D1B" w14:textId="77777777" w:rsidTr="00BE3EFE">
        <w:trPr>
          <w:trHeight w:val="487"/>
        </w:trPr>
        <w:tc>
          <w:tcPr>
            <w:tcW w:w="1414" w:type="dxa"/>
          </w:tcPr>
          <w:p w14:paraId="24C8A3DE" w14:textId="77777777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307" w:type="dxa"/>
          </w:tcPr>
          <w:p w14:paraId="404342FB" w14:textId="77777777" w:rsidR="00A45E6E" w:rsidRDefault="00A45E6E" w:rsidP="00BE3EFE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6F6D6E06" w14:textId="77777777" w:rsidR="00A45E6E" w:rsidRPr="000506C0" w:rsidRDefault="00A45E6E" w:rsidP="00BE3EFE">
            <w:pPr>
              <w:pStyle w:val="TableParagraph"/>
              <w:spacing w:line="246" w:lineRule="exact"/>
              <w:ind w:left="108" w:right="230"/>
              <w:rPr>
                <w:sz w:val="20"/>
                <w:lang w:val="es-CL"/>
              </w:rPr>
            </w:pPr>
            <w:proofErr w:type="spellStart"/>
            <w:r w:rsidRPr="000506C0">
              <w:rPr>
                <w:sz w:val="20"/>
                <w:lang w:val="es-CL"/>
              </w:rPr>
              <w:t>N°</w:t>
            </w:r>
            <w:proofErr w:type="spellEnd"/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de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cheques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protestados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en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el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mes</w:t>
            </w:r>
            <w:r w:rsidRPr="000506C0">
              <w:rPr>
                <w:spacing w:val="-5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por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orden de</w:t>
            </w:r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no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pago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por</w:t>
            </w:r>
            <w:r w:rsidRPr="000506C0">
              <w:rPr>
                <w:spacing w:val="-67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otras causales</w:t>
            </w:r>
          </w:p>
        </w:tc>
        <w:tc>
          <w:tcPr>
            <w:tcW w:w="991" w:type="dxa"/>
          </w:tcPr>
          <w:p w14:paraId="5422CA06" w14:textId="77777777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A45E6E" w14:paraId="016B37AE" w14:textId="77777777" w:rsidTr="00BE3EFE">
        <w:trPr>
          <w:trHeight w:val="481"/>
        </w:trPr>
        <w:tc>
          <w:tcPr>
            <w:tcW w:w="1414" w:type="dxa"/>
          </w:tcPr>
          <w:p w14:paraId="6FA85858" w14:textId="77777777" w:rsidR="00A45E6E" w:rsidRDefault="00A45E6E" w:rsidP="00BE3EFE"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</w:p>
        </w:tc>
        <w:tc>
          <w:tcPr>
            <w:tcW w:w="307" w:type="dxa"/>
          </w:tcPr>
          <w:p w14:paraId="28522B9F" w14:textId="77777777" w:rsidR="00A45E6E" w:rsidRDefault="00A45E6E" w:rsidP="00BE3EFE">
            <w:pPr>
              <w:pStyle w:val="TableParagraph"/>
              <w:spacing w:line="239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73602BC8" w14:textId="77777777" w:rsidR="00A45E6E" w:rsidRPr="000506C0" w:rsidRDefault="00A45E6E" w:rsidP="00BE3EFE">
            <w:pPr>
              <w:pStyle w:val="TableParagraph"/>
              <w:spacing w:line="242" w:lineRule="exact"/>
              <w:ind w:left="108"/>
              <w:rPr>
                <w:sz w:val="20"/>
                <w:lang w:val="es-CL"/>
              </w:rPr>
            </w:pPr>
            <w:r w:rsidRPr="000506C0">
              <w:rPr>
                <w:sz w:val="20"/>
                <w:lang w:val="es-CL"/>
              </w:rPr>
              <w:t>Monto</w:t>
            </w:r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de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los cheques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protestados en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el</w:t>
            </w:r>
            <w:r w:rsidRPr="000506C0">
              <w:rPr>
                <w:spacing w:val="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mes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por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orden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de</w:t>
            </w:r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no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pago</w:t>
            </w:r>
            <w:r w:rsidRPr="000506C0">
              <w:rPr>
                <w:spacing w:val="-67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por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otras</w:t>
            </w:r>
            <w:r w:rsidRPr="000506C0">
              <w:rPr>
                <w:spacing w:val="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causales</w:t>
            </w:r>
          </w:p>
        </w:tc>
        <w:tc>
          <w:tcPr>
            <w:tcW w:w="991" w:type="dxa"/>
          </w:tcPr>
          <w:p w14:paraId="4B7C7A43" w14:textId="77777777" w:rsidR="00A45E6E" w:rsidRDefault="00A45E6E" w:rsidP="00BE3EFE">
            <w:pPr>
              <w:pStyle w:val="TableParagraph"/>
              <w:spacing w:line="239" w:lineRule="exact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A45E6E" w14:paraId="31E09DF0" w14:textId="77777777" w:rsidTr="00BE3EFE">
        <w:trPr>
          <w:trHeight w:val="297"/>
        </w:trPr>
        <w:tc>
          <w:tcPr>
            <w:tcW w:w="1414" w:type="dxa"/>
          </w:tcPr>
          <w:p w14:paraId="0943D1CD" w14:textId="77777777" w:rsidR="00A45E6E" w:rsidRDefault="00A45E6E" w:rsidP="00BE3EFE">
            <w:pPr>
              <w:pStyle w:val="TableParagraph"/>
              <w:spacing w:line="242" w:lineRule="exact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07" w:type="dxa"/>
          </w:tcPr>
          <w:p w14:paraId="09D452CF" w14:textId="77777777" w:rsidR="00A45E6E" w:rsidRDefault="00A45E6E" w:rsidP="00BE3EFE">
            <w:pPr>
              <w:pStyle w:val="TableParagraph"/>
              <w:spacing w:line="242" w:lineRule="exact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31798A0E" w14:textId="77777777" w:rsidR="00A45E6E" w:rsidRPr="000506C0" w:rsidRDefault="00A45E6E" w:rsidP="00BE3EFE">
            <w:pPr>
              <w:pStyle w:val="TableParagraph"/>
              <w:spacing w:line="242" w:lineRule="exact"/>
              <w:ind w:left="108"/>
              <w:rPr>
                <w:sz w:val="20"/>
                <w:lang w:val="es-CL"/>
              </w:rPr>
            </w:pPr>
            <w:proofErr w:type="spellStart"/>
            <w:r w:rsidRPr="000506C0">
              <w:rPr>
                <w:sz w:val="20"/>
                <w:lang w:val="es-CL"/>
              </w:rPr>
              <w:t>N°</w:t>
            </w:r>
            <w:proofErr w:type="spellEnd"/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de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cheques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protestados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en</w:t>
            </w:r>
            <w:r w:rsidRPr="000506C0">
              <w:rPr>
                <w:spacing w:val="-1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el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mes</w:t>
            </w:r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por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causas</w:t>
            </w:r>
            <w:r w:rsidRPr="000506C0">
              <w:rPr>
                <w:spacing w:val="-5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formales</w:t>
            </w:r>
          </w:p>
        </w:tc>
        <w:tc>
          <w:tcPr>
            <w:tcW w:w="991" w:type="dxa"/>
          </w:tcPr>
          <w:p w14:paraId="1EB21BC9" w14:textId="77777777" w:rsidR="00A45E6E" w:rsidRDefault="00A45E6E" w:rsidP="00BE3EFE">
            <w:pPr>
              <w:pStyle w:val="TableParagraph"/>
              <w:spacing w:line="242" w:lineRule="exact"/>
              <w:ind w:left="110"/>
              <w:rPr>
                <w:sz w:val="20"/>
              </w:rPr>
            </w:pPr>
            <w:r>
              <w:rPr>
                <w:sz w:val="20"/>
              </w:rPr>
              <w:t>9(06)</w:t>
            </w:r>
          </w:p>
        </w:tc>
      </w:tr>
      <w:tr w:rsidR="00A45E6E" w14:paraId="1544C176" w14:textId="77777777" w:rsidTr="00BE3EFE">
        <w:trPr>
          <w:trHeight w:val="299"/>
        </w:trPr>
        <w:tc>
          <w:tcPr>
            <w:tcW w:w="1414" w:type="dxa"/>
          </w:tcPr>
          <w:p w14:paraId="1117CCF4" w14:textId="77777777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13</w:t>
            </w:r>
          </w:p>
        </w:tc>
        <w:tc>
          <w:tcPr>
            <w:tcW w:w="307" w:type="dxa"/>
          </w:tcPr>
          <w:p w14:paraId="591E76C8" w14:textId="77777777" w:rsidR="00A45E6E" w:rsidRDefault="00A45E6E" w:rsidP="00BE3EFE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00BFB974" w14:textId="77777777" w:rsidR="00A45E6E" w:rsidRPr="000506C0" w:rsidRDefault="00A45E6E" w:rsidP="00BE3EFE">
            <w:pPr>
              <w:pStyle w:val="TableParagraph"/>
              <w:ind w:left="108"/>
              <w:rPr>
                <w:sz w:val="20"/>
                <w:lang w:val="es-CL"/>
              </w:rPr>
            </w:pPr>
            <w:r w:rsidRPr="000506C0">
              <w:rPr>
                <w:sz w:val="20"/>
                <w:lang w:val="es-CL"/>
              </w:rPr>
              <w:t>Monto</w:t>
            </w:r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de</w:t>
            </w:r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los cheques</w:t>
            </w:r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protestados en</w:t>
            </w:r>
            <w:r w:rsidRPr="000506C0">
              <w:rPr>
                <w:spacing w:val="-2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el mes</w:t>
            </w:r>
            <w:r w:rsidRPr="000506C0">
              <w:rPr>
                <w:spacing w:val="-3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por</w:t>
            </w:r>
            <w:r w:rsidRPr="000506C0">
              <w:rPr>
                <w:spacing w:val="-4"/>
                <w:sz w:val="20"/>
                <w:lang w:val="es-CL"/>
              </w:rPr>
              <w:t xml:space="preserve"> </w:t>
            </w:r>
            <w:r w:rsidRPr="000506C0">
              <w:rPr>
                <w:sz w:val="20"/>
                <w:lang w:val="es-CL"/>
              </w:rPr>
              <w:t>causas formales</w:t>
            </w:r>
          </w:p>
        </w:tc>
        <w:tc>
          <w:tcPr>
            <w:tcW w:w="991" w:type="dxa"/>
          </w:tcPr>
          <w:p w14:paraId="563A4A64" w14:textId="77777777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9(14)</w:t>
            </w:r>
          </w:p>
        </w:tc>
      </w:tr>
      <w:tr w:rsidR="00A45E6E" w14:paraId="2520088A" w14:textId="77777777" w:rsidTr="00BE3EFE">
        <w:trPr>
          <w:trHeight w:val="299"/>
        </w:trPr>
        <w:tc>
          <w:tcPr>
            <w:tcW w:w="1414" w:type="dxa"/>
          </w:tcPr>
          <w:p w14:paraId="09BE96B9" w14:textId="77777777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Campo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</w:p>
        </w:tc>
        <w:tc>
          <w:tcPr>
            <w:tcW w:w="307" w:type="dxa"/>
          </w:tcPr>
          <w:p w14:paraId="6FA8FC4A" w14:textId="77777777" w:rsidR="00A45E6E" w:rsidRDefault="00A45E6E" w:rsidP="00BE3EFE">
            <w:pPr>
              <w:pStyle w:val="TableParagraph"/>
              <w:rPr>
                <w:sz w:val="20"/>
              </w:rPr>
            </w:pPr>
            <w:r>
              <w:rPr>
                <w:w w:val="99"/>
                <w:sz w:val="20"/>
              </w:rPr>
              <w:t>:</w:t>
            </w:r>
          </w:p>
        </w:tc>
        <w:tc>
          <w:tcPr>
            <w:tcW w:w="7089" w:type="dxa"/>
          </w:tcPr>
          <w:p w14:paraId="40E38EDB" w14:textId="77777777" w:rsidR="00A45E6E" w:rsidRDefault="00A45E6E" w:rsidP="00BE3EFE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Filler</w:t>
            </w:r>
          </w:p>
        </w:tc>
        <w:tc>
          <w:tcPr>
            <w:tcW w:w="991" w:type="dxa"/>
          </w:tcPr>
          <w:p w14:paraId="74EC37A7" w14:textId="77777777" w:rsidR="00A45E6E" w:rsidRDefault="00A45E6E" w:rsidP="00BE3EFE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X(01)</w:t>
            </w:r>
          </w:p>
        </w:tc>
      </w:tr>
    </w:tbl>
    <w:p w14:paraId="58F46E2C" w14:textId="77777777" w:rsidR="00A45E6E" w:rsidRDefault="00A45E6E" w:rsidP="00A45E6E">
      <w:pPr>
        <w:pStyle w:val="Textoindependiente"/>
        <w:spacing w:before="1"/>
        <w:ind w:left="212"/>
      </w:pPr>
      <w:r>
        <w:t>Longitud</w:t>
      </w:r>
      <w:r>
        <w:rPr>
          <w:spacing w:val="-3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registro:</w:t>
      </w:r>
      <w:r>
        <w:rPr>
          <w:spacing w:val="-2"/>
        </w:rPr>
        <w:t xml:space="preserve"> </w:t>
      </w:r>
      <w:r>
        <w:t>112</w:t>
      </w:r>
      <w:r>
        <w:rPr>
          <w:spacing w:val="-1"/>
        </w:rPr>
        <w:t xml:space="preserve"> </w:t>
      </w:r>
      <w:r>
        <w:t>Bytes</w:t>
      </w:r>
    </w:p>
    <w:p w14:paraId="2FE01089" w14:textId="77777777" w:rsidR="00143BDB" w:rsidRDefault="00143BDB" w:rsidP="00357A35">
      <w:pPr>
        <w:tabs>
          <w:tab w:val="left" w:pos="1349"/>
        </w:tabs>
        <w:ind w:left="212"/>
        <w:rPr>
          <w:rFonts w:ascii="Times New Roman" w:hAnsi="Times New Roman" w:cs="Times New Roman"/>
          <w:i/>
          <w:sz w:val="20"/>
        </w:rPr>
      </w:pPr>
    </w:p>
    <w:p w14:paraId="110FEECD" w14:textId="7DBEAE77" w:rsidR="000F012A" w:rsidRDefault="000F012A" w:rsidP="00601454">
      <w:pPr>
        <w:pStyle w:val="Textoindependiente"/>
        <w:jc w:val="both"/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</w:rPr>
        <w:br w:type="page"/>
      </w:r>
    </w:p>
    <w:p w14:paraId="7EF6499A" w14:textId="77777777" w:rsidR="00074008" w:rsidRPr="00230F5A" w:rsidRDefault="00074008" w:rsidP="00074008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49728EBB" w14:textId="77777777" w:rsidR="00074008" w:rsidRPr="00230F5A" w:rsidRDefault="00074008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2" w:name="_Toc160527582"/>
      <w:r w:rsidRPr="00230F5A">
        <w:rPr>
          <w:rFonts w:cs="Times New Roman"/>
        </w:rPr>
        <w:t>Validaciones</w:t>
      </w:r>
      <w:bookmarkEnd w:id="2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"Validaciones" </w:instrText>
      </w:r>
      <w:r w:rsidRPr="00230F5A">
        <w:rPr>
          <w:rFonts w:cs="Times New Roman"/>
        </w:rPr>
        <w:fldChar w:fldCharType="end"/>
      </w:r>
    </w:p>
    <w:p w14:paraId="4ADA8A74" w14:textId="77777777" w:rsidR="00074008" w:rsidRPr="00230F5A" w:rsidRDefault="00074008" w:rsidP="00E337AC">
      <w:pPr>
        <w:pStyle w:val="Ttulo2"/>
        <w:numPr>
          <w:ilvl w:val="1"/>
          <w:numId w:val="7"/>
        </w:numPr>
        <w:ind w:left="1715" w:hanging="360"/>
        <w:rPr>
          <w:sz w:val="32"/>
          <w:szCs w:val="32"/>
        </w:rPr>
      </w:pPr>
      <w:bookmarkStart w:id="3" w:name="_Toc160527583"/>
      <w:r w:rsidRPr="00230F5A">
        <w:t>Archivo de datos</w:t>
      </w:r>
      <w:bookmarkEnd w:id="3"/>
      <w:r w:rsidRPr="00230F5A">
        <w:fldChar w:fldCharType="begin"/>
      </w:r>
      <w:r w:rsidRPr="00230F5A">
        <w:instrText xml:space="preserve"> XE "Archivo de datos\" </w:instrText>
      </w:r>
      <w:r w:rsidRPr="00230F5A">
        <w:fldChar w:fldCharType="end"/>
      </w:r>
    </w:p>
    <w:p w14:paraId="3CFE5AE8" w14:textId="77777777" w:rsidR="00074008" w:rsidRPr="00230F5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</w:rPr>
      </w:pPr>
    </w:p>
    <w:p w14:paraId="04F25D29" w14:textId="77777777" w:rsidR="00074008" w:rsidRPr="00B537DA" w:rsidRDefault="00074008" w:rsidP="00074008">
      <w:pPr>
        <w:pStyle w:val="Prrafodelista"/>
        <w:ind w:left="792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bookmarkStart w:id="4" w:name="_Hlk15164674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5"/>
        <w:gridCol w:w="7932"/>
      </w:tblGrid>
      <w:tr w:rsidR="00074008" w:rsidRPr="00B537DA" w14:paraId="2516935D" w14:textId="77777777" w:rsidTr="004118D8">
        <w:tc>
          <w:tcPr>
            <w:tcW w:w="562" w:type="dxa"/>
          </w:tcPr>
          <w:p w14:paraId="60ECB06E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B537D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</w:t>
            </w:r>
          </w:p>
        </w:tc>
        <w:tc>
          <w:tcPr>
            <w:tcW w:w="7932" w:type="dxa"/>
          </w:tcPr>
          <w:p w14:paraId="7339513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el largo de registro en función al tipo de documento (tabla en base de datos); En caso de no coincidir, se deberá catalogar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65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  <w:p w14:paraId="78EC877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Solo para líneas de “detalle”</w:t>
            </w:r>
          </w:p>
        </w:tc>
      </w:tr>
      <w:tr w:rsidR="00074008" w:rsidRPr="00B537DA" w14:paraId="0890E405" w14:textId="77777777" w:rsidTr="004118D8">
        <w:tc>
          <w:tcPr>
            <w:tcW w:w="562" w:type="dxa"/>
          </w:tcPr>
          <w:p w14:paraId="6E201F3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V2</w:t>
            </w:r>
          </w:p>
        </w:tc>
        <w:tc>
          <w:tcPr>
            <w:tcW w:w="7932" w:type="dxa"/>
          </w:tcPr>
          <w:p w14:paraId="615B59CC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código del banco (largo 3) se coteja con el usuario conectado (definición de casilla), en caso de no coincidir se catalogará con error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 05)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</w:tc>
      </w:tr>
      <w:tr w:rsidR="00074008" w:rsidRPr="00B537DA" w14:paraId="0B8A773F" w14:textId="77777777" w:rsidTr="004118D8">
        <w:tc>
          <w:tcPr>
            <w:tcW w:w="562" w:type="dxa"/>
          </w:tcPr>
          <w:p w14:paraId="39883F6D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V3</w:t>
            </w:r>
          </w:p>
        </w:tc>
        <w:tc>
          <w:tcPr>
            <w:tcW w:w="7932" w:type="dxa"/>
          </w:tcPr>
          <w:p w14:paraId="3AF6077F" w14:textId="77777777" w:rsidR="00074008" w:rsidRPr="00B537DA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Se debe cotejar que el tipo de documento definido en el </w:t>
            </w:r>
            <w:proofErr w:type="spellStart"/>
            <w:r w:rsidRPr="00EC396D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 existe en la base de datos (tabla mantenedora). 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(Error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 83</w:t>
            </w:r>
            <w:r w:rsidRPr="00EE7658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074008" w:rsidRPr="00B537DA" w14:paraId="78DFB8D2" w14:textId="77777777" w:rsidTr="004118D8">
        <w:tc>
          <w:tcPr>
            <w:tcW w:w="562" w:type="dxa"/>
          </w:tcPr>
          <w:p w14:paraId="5A0D52C6" w14:textId="77777777" w:rsidR="00074008" w:rsidRPr="00773E3F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</w:pPr>
          </w:p>
          <w:p w14:paraId="4C2D5A2F" w14:textId="77777777" w:rsidR="00074008" w:rsidRPr="00773E3F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  <w:highlight w:val="yellow"/>
              </w:rPr>
            </w:pPr>
            <w:r w:rsidRPr="00773E3F">
              <w:rPr>
                <w:rFonts w:ascii="Times New Roman" w:hAnsi="Times New Roman" w:cs="Times New Roman"/>
                <w:b/>
                <w:bCs/>
                <w:color w:val="4472C4" w:themeColor="accent1"/>
                <w:highlight w:val="yellow"/>
              </w:rPr>
              <w:t>V4</w:t>
            </w:r>
          </w:p>
        </w:tc>
        <w:tc>
          <w:tcPr>
            <w:tcW w:w="7932" w:type="dxa"/>
          </w:tcPr>
          <w:p w14:paraId="02E9984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  <w:p w14:paraId="56831E5A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Pr="00DD1EE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alidar que el archivo tenga datos, en caso contrario error </w:t>
            </w:r>
            <w:r w:rsidRPr="00DD1EE4">
              <w:rPr>
                <w:rFonts w:ascii="Times New Roman" w:hAnsi="Times New Roman" w:cs="Times New Roman"/>
                <w:b/>
                <w:bCs/>
                <w:color w:val="FF0000"/>
              </w:rPr>
              <w:t>(Error 40)</w:t>
            </w:r>
          </w:p>
          <w:p w14:paraId="7F303EA2" w14:textId="77777777" w:rsidR="00074008" w:rsidRPr="00DD1EE4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</w:p>
        </w:tc>
      </w:tr>
      <w:tr w:rsidR="00074008" w:rsidRPr="00B537DA" w14:paraId="473AED98" w14:textId="77777777" w:rsidTr="004118D8">
        <w:tc>
          <w:tcPr>
            <w:tcW w:w="562" w:type="dxa"/>
          </w:tcPr>
          <w:p w14:paraId="39C246C0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V5</w:t>
            </w:r>
          </w:p>
        </w:tc>
        <w:tc>
          <w:tcPr>
            <w:tcW w:w="7932" w:type="dxa"/>
          </w:tcPr>
          <w:p w14:paraId="6D211455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formato del campo fecha en la línea </w:t>
            </w:r>
            <w:proofErr w:type="spellStart"/>
            <w:r w:rsidRPr="00A42CB3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 xml:space="preserve">, </w:t>
            </w:r>
            <w:r w:rsidRPr="00A42CB3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en caso de error </w:t>
            </w:r>
            <w:r w:rsidRPr="00A42CB3">
              <w:rPr>
                <w:rFonts w:ascii="Times New Roman" w:hAnsi="Times New Roman" w:cs="Times New Roman"/>
                <w:b/>
                <w:bCs/>
                <w:color w:val="FF0000"/>
              </w:rPr>
              <w:t>(Error 74)</w:t>
            </w:r>
          </w:p>
          <w:p w14:paraId="2915DFE4" w14:textId="77777777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FF0000"/>
              </w:rPr>
              <w:t>Obs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: Un año es válido cuando es mayor a 1950. </w:t>
            </w:r>
          </w:p>
        </w:tc>
      </w:tr>
      <w:tr w:rsidR="00074008" w:rsidRPr="00B537DA" w14:paraId="06738233" w14:textId="77777777" w:rsidTr="004118D8">
        <w:tc>
          <w:tcPr>
            <w:tcW w:w="562" w:type="dxa"/>
          </w:tcPr>
          <w:p w14:paraId="57D699E4" w14:textId="2C279082" w:rsidR="00074008" w:rsidRDefault="0007400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</w:t>
            </w:r>
            <w:r w:rsidR="00F95832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6</w:t>
            </w:r>
          </w:p>
        </w:tc>
        <w:tc>
          <w:tcPr>
            <w:tcW w:w="7932" w:type="dxa"/>
          </w:tcPr>
          <w:p w14:paraId="5EDAAEDF" w14:textId="79CCC31D" w:rsidR="00074008" w:rsidRDefault="00A752CA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el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área d</w:t>
            </w:r>
            <w:r w:rsidRPr="00696824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eberá estar asociada a una familia de documento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 </w:t>
            </w:r>
            <w:r w:rsidRPr="00696824">
              <w:rPr>
                <w:rFonts w:ascii="Times New Roman" w:hAnsi="Times New Roman" w:cs="Times New Roman"/>
                <w:b/>
                <w:bCs/>
                <w:color w:val="FF0000"/>
              </w:rPr>
              <w:t>(Error 84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62030" w:rsidRPr="00B537DA" w14:paraId="6909AF87" w14:textId="77777777" w:rsidTr="004118D8">
        <w:tc>
          <w:tcPr>
            <w:tcW w:w="562" w:type="dxa"/>
          </w:tcPr>
          <w:p w14:paraId="08206A78" w14:textId="4327F327" w:rsidR="00A62030" w:rsidRDefault="00A62030" w:rsidP="00A620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V7</w:t>
            </w:r>
          </w:p>
        </w:tc>
        <w:tc>
          <w:tcPr>
            <w:tcW w:w="7932" w:type="dxa"/>
          </w:tcPr>
          <w:p w14:paraId="5EA1320B" w14:textId="6EA7F662" w:rsidR="00A62030" w:rsidRDefault="00A62030" w:rsidP="00A620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Se debe validar que e</w:t>
            </w:r>
            <w:r w:rsidRPr="007D54B1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l área definida para la familia de documento contiene usuarios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D54B1">
              <w:rPr>
                <w:rFonts w:ascii="Times New Roman" w:hAnsi="Times New Roman" w:cs="Times New Roman"/>
                <w:b/>
                <w:bCs/>
                <w:color w:val="FF0000"/>
              </w:rPr>
              <w:t>(Error 90)</w:t>
            </w:r>
          </w:p>
        </w:tc>
      </w:tr>
      <w:tr w:rsidR="00A62030" w:rsidRPr="00B537DA" w14:paraId="6341C899" w14:textId="77777777" w:rsidTr="004118D8">
        <w:tc>
          <w:tcPr>
            <w:tcW w:w="562" w:type="dxa"/>
          </w:tcPr>
          <w:p w14:paraId="3214E2D1" w14:textId="3CA3F7ED" w:rsidR="00A62030" w:rsidRDefault="00A62030" w:rsidP="00A620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V8</w:t>
            </w:r>
          </w:p>
        </w:tc>
        <w:tc>
          <w:tcPr>
            <w:tcW w:w="7932" w:type="dxa"/>
          </w:tcPr>
          <w:p w14:paraId="664E41DE" w14:textId="796B0F58" w:rsidR="00A62030" w:rsidRDefault="00A62030" w:rsidP="00A620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Validar que e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l tipo de documento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no </w:t>
            </w:r>
            <w:r w:rsidRPr="007E2CE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ha sido eliminado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62030" w:rsidRPr="00B537DA" w14:paraId="51EA0A2A" w14:textId="77777777" w:rsidTr="004118D8">
        <w:tc>
          <w:tcPr>
            <w:tcW w:w="562" w:type="dxa"/>
          </w:tcPr>
          <w:p w14:paraId="4DBA9823" w14:textId="1B38916A" w:rsidR="00A62030" w:rsidRDefault="00A62030" w:rsidP="00A620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V9</w:t>
            </w:r>
          </w:p>
        </w:tc>
        <w:tc>
          <w:tcPr>
            <w:tcW w:w="7932" w:type="dxa"/>
          </w:tcPr>
          <w:p w14:paraId="0A6B5008" w14:textId="642F5F74" w:rsidR="00A62030" w:rsidRDefault="00A62030" w:rsidP="00A620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la casilla origen existe en base de datos,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(Error 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7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62030" w:rsidRPr="00B537DA" w14:paraId="136E5AF1" w14:textId="77777777" w:rsidTr="004118D8">
        <w:tc>
          <w:tcPr>
            <w:tcW w:w="562" w:type="dxa"/>
          </w:tcPr>
          <w:p w14:paraId="408FBE77" w14:textId="086DDE14" w:rsidR="00A62030" w:rsidRDefault="00A62030" w:rsidP="00A620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V10</w:t>
            </w:r>
          </w:p>
        </w:tc>
        <w:tc>
          <w:tcPr>
            <w:tcW w:w="7932" w:type="dxa"/>
          </w:tcPr>
          <w:p w14:paraId="658AA87B" w14:textId="79ED5F2F" w:rsidR="00A62030" w:rsidRDefault="00A62030" w:rsidP="00A620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la existencia del tipo de documento en la línea </w:t>
            </w:r>
            <w:proofErr w:type="spellStart"/>
            <w:r w:rsidRPr="00643F1C">
              <w:rPr>
                <w:rFonts w:ascii="Times New Roman" w:hAnsi="Times New Roman" w:cs="Times New Roman"/>
                <w:b/>
                <w:bCs/>
                <w:i/>
                <w:iCs/>
                <w:color w:val="4472C4" w:themeColor="accent1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del archivo, en caso de no existir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9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62030" w:rsidRPr="00B537DA" w14:paraId="1540464D" w14:textId="77777777" w:rsidTr="004118D8">
        <w:tc>
          <w:tcPr>
            <w:tcW w:w="562" w:type="dxa"/>
          </w:tcPr>
          <w:p w14:paraId="24FC8A51" w14:textId="22697793" w:rsidR="00A62030" w:rsidRDefault="00A62030" w:rsidP="00A620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V11</w:t>
            </w:r>
          </w:p>
        </w:tc>
        <w:tc>
          <w:tcPr>
            <w:tcW w:w="7932" w:type="dxa"/>
          </w:tcPr>
          <w:p w14:paraId="0752F9A8" w14:textId="431D12A7" w:rsidR="00A62030" w:rsidRDefault="00A62030" w:rsidP="00A620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el tipo de documento este asociado a su flujo, en caso contrario 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(Error 8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6</w:t>
            </w:r>
            <w:r w:rsidRPr="00704194">
              <w:rPr>
                <w:rFonts w:ascii="Times New Roman" w:hAnsi="Times New Roman" w:cs="Times New Roman"/>
                <w:b/>
                <w:bCs/>
                <w:color w:val="FF0000"/>
              </w:rPr>
              <w:t>)</w:t>
            </w:r>
          </w:p>
        </w:tc>
      </w:tr>
      <w:tr w:rsidR="00A62030" w:rsidRPr="00B537DA" w14:paraId="6B4DA5BA" w14:textId="77777777" w:rsidTr="004118D8">
        <w:tc>
          <w:tcPr>
            <w:tcW w:w="562" w:type="dxa"/>
          </w:tcPr>
          <w:p w14:paraId="18568232" w14:textId="6C14C727" w:rsidR="00A62030" w:rsidRDefault="00A62030" w:rsidP="00A620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V12</w:t>
            </w:r>
          </w:p>
        </w:tc>
        <w:tc>
          <w:tcPr>
            <w:tcW w:w="7932" w:type="dxa"/>
          </w:tcPr>
          <w:p w14:paraId="49CD7D53" w14:textId="7338B3F5" w:rsidR="00A62030" w:rsidRDefault="00A62030" w:rsidP="00A62030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Validar que los campos 4 y 5 son numéricos  </w:t>
            </w:r>
            <w:r w:rsidRPr="000447C0">
              <w:rPr>
                <w:rFonts w:ascii="Times New Roman" w:hAnsi="Times New Roman" w:cs="Times New Roman"/>
                <w:b/>
                <w:bCs/>
                <w:color w:val="FF0000"/>
              </w:rPr>
              <w:t>(Error 85)</w:t>
            </w:r>
          </w:p>
        </w:tc>
      </w:tr>
      <w:bookmarkEnd w:id="4"/>
    </w:tbl>
    <w:p w14:paraId="059923A6" w14:textId="77777777" w:rsidR="00074008" w:rsidRDefault="00074008" w:rsidP="00074008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7DFD1CCA" w14:textId="77777777" w:rsidR="00074008" w:rsidRDefault="00074008" w:rsidP="00601454">
      <w:pPr>
        <w:pStyle w:val="Textoindependiente"/>
        <w:ind w:left="360"/>
      </w:pPr>
    </w:p>
    <w:p w14:paraId="449E7A3D" w14:textId="77777777" w:rsidR="00E337AC" w:rsidRDefault="00E337AC" w:rsidP="00E337AC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0EC45AF1" w14:textId="77777777" w:rsidR="00E337AC" w:rsidRPr="00230F5A" w:rsidRDefault="00E337AC" w:rsidP="00E337AC">
      <w:pPr>
        <w:pStyle w:val="Ttulo1"/>
        <w:numPr>
          <w:ilvl w:val="0"/>
          <w:numId w:val="7"/>
        </w:numPr>
        <w:rPr>
          <w:rFonts w:cs="Times New Roman"/>
        </w:rPr>
      </w:pPr>
      <w:bookmarkStart w:id="5" w:name="_Toc160527584"/>
      <w:r>
        <w:rPr>
          <w:rFonts w:cs="Times New Roman"/>
        </w:rPr>
        <w:t>C</w:t>
      </w:r>
      <w:r w:rsidRPr="00230F5A">
        <w:rPr>
          <w:rFonts w:cs="Times New Roman"/>
        </w:rPr>
        <w:t>onstruye</w:t>
      </w:r>
      <w:r>
        <w:rPr>
          <w:rFonts w:cs="Times New Roman"/>
        </w:rPr>
        <w:t xml:space="preserve">ndo </w:t>
      </w:r>
      <w:r w:rsidRPr="00230F5A">
        <w:rPr>
          <w:rFonts w:cs="Times New Roman"/>
        </w:rPr>
        <w:t>la carátula de salida</w:t>
      </w:r>
      <w:bookmarkEnd w:id="5"/>
      <w:r w:rsidRPr="00230F5A">
        <w:rPr>
          <w:rFonts w:cs="Times New Roman"/>
        </w:rPr>
        <w:fldChar w:fldCharType="begin"/>
      </w:r>
      <w:r w:rsidRPr="00230F5A">
        <w:rPr>
          <w:rFonts w:cs="Times New Roman"/>
        </w:rPr>
        <w:instrText xml:space="preserve"> XE "¿Cómo se construye la carátula de salida?" </w:instrText>
      </w:r>
      <w:r w:rsidRPr="00230F5A">
        <w:rPr>
          <w:rFonts w:cs="Times New Roman"/>
        </w:rPr>
        <w:fldChar w:fldCharType="end"/>
      </w:r>
    </w:p>
    <w:p w14:paraId="1DE18ECB" w14:textId="77777777" w:rsidR="00E337AC" w:rsidRPr="00230F5A" w:rsidRDefault="00E337AC" w:rsidP="00E337AC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12FC0E8" w14:textId="77777777" w:rsidR="00E337AC" w:rsidRDefault="00E337AC" w:rsidP="00E337AC">
      <w:pPr>
        <w:rPr>
          <w:rFonts w:ascii="Times New Roman" w:eastAsia="Verdana" w:hAnsi="Times New Roman" w:cs="Times New Roman"/>
          <w:color w:val="4472C4" w:themeColor="accent1"/>
          <w:kern w:val="0"/>
          <w14:ligatures w14:val="none"/>
        </w:rPr>
      </w:pPr>
    </w:p>
    <w:p w14:paraId="50088934" w14:textId="77777777" w:rsidR="00E337AC" w:rsidRPr="00182D60" w:rsidRDefault="00E337AC" w:rsidP="00E337AC">
      <w:pPr>
        <w:pStyle w:val="Ttulo2"/>
        <w:numPr>
          <w:ilvl w:val="1"/>
          <w:numId w:val="7"/>
        </w:numPr>
        <w:ind w:left="1715" w:hanging="360"/>
        <w:rPr>
          <w:b w:val="0"/>
        </w:rPr>
      </w:pPr>
      <w:bookmarkStart w:id="6" w:name="_Toc160527585"/>
      <w:r w:rsidRPr="003F5278">
        <w:t>Formato de carátula de salida</w:t>
      </w:r>
      <w:bookmarkEnd w:id="6"/>
      <w:r w:rsidRPr="003F5278">
        <w:fldChar w:fldCharType="begin"/>
      </w:r>
      <w:r w:rsidRPr="003F5278">
        <w:instrText xml:space="preserve"> XE "Formato de carátula de salida" </w:instrText>
      </w:r>
      <w:r w:rsidRPr="003F5278">
        <w:fldChar w:fldCharType="end"/>
      </w:r>
    </w:p>
    <w:p w14:paraId="728472B8" w14:textId="77777777" w:rsidR="00E337AC" w:rsidRPr="00230F5A" w:rsidRDefault="00E337AC" w:rsidP="00E337AC">
      <w:pPr>
        <w:rPr>
          <w:rFonts w:ascii="Times New Roman" w:hAnsi="Times New Roman" w:cs="Times New Roman"/>
          <w:color w:val="4472C4" w:themeColor="accent1"/>
        </w:rPr>
      </w:pPr>
    </w:p>
    <w:p w14:paraId="15A5609E" w14:textId="5E31ED16" w:rsidR="00074008" w:rsidRDefault="00E337AC" w:rsidP="00E337AC">
      <w:pPr>
        <w:pStyle w:val="Textoindependiente"/>
        <w:ind w:left="360"/>
      </w:pPr>
      <w:r w:rsidRPr="00230F5A">
        <w:rPr>
          <w:rFonts w:ascii="Times New Roman" w:hAnsi="Times New Roman" w:cs="Times New Roman"/>
          <w:color w:val="4472C4" w:themeColor="accent1"/>
        </w:rPr>
        <w:t xml:space="preserve"> </w:t>
      </w:r>
      <w:r w:rsidR="00000000">
        <w:rPr>
          <w:rFonts w:asciiTheme="minorHAnsi" w:hAnsiTheme="minorHAnsi" w:cstheme="minorBidi"/>
        </w:rPr>
      </w:r>
      <w:r w:rsidR="00000000">
        <w:rPr>
          <w:rFonts w:asciiTheme="minorHAnsi" w:hAnsiTheme="minorHAnsi" w:cstheme="minorBidi"/>
        </w:rPr>
        <w:pict w14:anchorId="5668F06F">
          <v:group id="Grupo 1" o:spid="_x0000_s2053" style="width:416pt;height:111.5pt;mso-position-horizontal-relative:char;mso-position-vertical-relative:line" coordsize="9936,1832">
            <v:shape id="Freeform 3" o:spid="_x0000_s2054" style="position:absolute;width:9936;height:1832;visibility:visible;mso-wrap-style:square;v-text-anchor:top" coordsize="9936,1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" path="m9936,r-10,l10,r,10l9926,10r,1793l10,1803,10,10,10,,,,,10,,1803r,29l9926,1832r10,l9936,1803r,-1793l9936,xe" fillcolor="#ffd966" stroked="f">
              <v:path arrowok="t" o:connecttype="custom" o:connectlocs="9936,0;9926,0;10,0;10,10;9926,10;9926,1803;10,1803;10,10;10,0;0,0;0,10;0,1803;0,1832;9926,1832;9936,1832;9936,1803;9936,10;9936,0" o:connectangles="0,0,0,0,0,0,0,0,0,0,0,0,0,0,0,0,0,0"/>
            </v:shape>
            <v:shape id="Text Box 4" o:spid="_x0000_s2055" type="#_x0000_t202" style="position:absolute;left:9;top:9;width:9917;height:17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<v:textbox inset="0,0,0,0">
                <w:txbxContent>
                  <w:p w14:paraId="12DCB682" w14:textId="77777777" w:rsidR="00E337AC" w:rsidRDefault="00E337AC" w:rsidP="00E337AC">
                    <w:pPr>
                      <w:spacing w:before="1" w:line="243" w:lineRule="exact"/>
                      <w:ind w:left="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formato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F2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(F)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es:</w:t>
                    </w:r>
                  </w:p>
                  <w:p w14:paraId="38524715" w14:textId="77777777" w:rsidR="00E337AC" w:rsidRDefault="00E337AC" w:rsidP="00E337AC">
                    <w:pPr>
                      <w:spacing w:line="243" w:lineRule="exact"/>
                      <w:ind w:left="10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&lt;S_HEAD&gt;&lt;campos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1&gt;&lt;campo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2&gt;...&lt;campo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m&gt;…&lt;signo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n&gt;&lt;S_FOOT&gt; Donde:</w:t>
                    </w:r>
                  </w:p>
                  <w:p w14:paraId="477DD0C3" w14:textId="77777777" w:rsidR="00E337AC" w:rsidRDefault="00E337AC" w:rsidP="00E337AC">
                    <w:pPr>
                      <w:spacing w:before="1"/>
                      <w:rPr>
                        <w:sz w:val="20"/>
                      </w:rPr>
                    </w:pPr>
                  </w:p>
                  <w:p w14:paraId="40BEA467" w14:textId="77777777" w:rsidR="00E337AC" w:rsidRDefault="00E337AC" w:rsidP="00E337AC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&lt;S_HEAD&gt;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 constante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“T”.</w:t>
                    </w:r>
                  </w:p>
                  <w:p w14:paraId="6CB5DBE8" w14:textId="77777777" w:rsidR="00E337AC" w:rsidRDefault="00E337AC" w:rsidP="00E337AC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2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&lt;campo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m&gt;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Representa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campo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mensaje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carátula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tipo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 archivo.</w:t>
                    </w:r>
                  </w:p>
                  <w:p w14:paraId="17C240FB" w14:textId="77777777" w:rsidR="00E337AC" w:rsidRDefault="00E337AC" w:rsidP="00E337AC">
                    <w:pPr>
                      <w:widowControl w:val="0"/>
                      <w:numPr>
                        <w:ilvl w:val="0"/>
                        <w:numId w:val="41"/>
                      </w:numPr>
                      <w:tabs>
                        <w:tab w:val="left" w:pos="824"/>
                      </w:tabs>
                      <w:autoSpaceDE w:val="0"/>
                      <w:autoSpaceDN w:val="0"/>
                      <w:spacing w:after="0" w:line="244" w:lineRule="exact"/>
                      <w:ind w:hanging="36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&lt;S_FOOT&gt;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Es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largo 15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y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tiene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el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valor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constante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“FFFFFFFFFFFFFFF”</w:t>
                    </w:r>
                  </w:p>
                </w:txbxContent>
              </v:textbox>
            </v:shape>
            <w10:anchorlock/>
          </v:group>
        </w:pict>
      </w:r>
    </w:p>
    <w:p w14:paraId="136C2DEA" w14:textId="77777777" w:rsidR="00074008" w:rsidRDefault="00074008" w:rsidP="00601454">
      <w:pPr>
        <w:pStyle w:val="Textoindependiente"/>
        <w:ind w:left="360"/>
      </w:pPr>
    </w:p>
    <w:tbl>
      <w:tblPr>
        <w:tblStyle w:val="TableNormal"/>
        <w:tblW w:w="10075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  <w:gridCol w:w="708"/>
      </w:tblGrid>
      <w:tr w:rsidR="00E337AC" w:rsidRPr="00F45E53" w14:paraId="3C49826D" w14:textId="77777777" w:rsidTr="00E337AC">
        <w:trPr>
          <w:trHeight w:val="268"/>
        </w:trPr>
        <w:tc>
          <w:tcPr>
            <w:tcW w:w="862" w:type="dxa"/>
          </w:tcPr>
          <w:p w14:paraId="4F186F2F" w14:textId="77777777" w:rsidR="00E337AC" w:rsidRPr="00F45E53" w:rsidRDefault="00E337AC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776E3A02" w14:textId="77777777" w:rsidR="00E337AC" w:rsidRPr="00F45E53" w:rsidRDefault="00E337AC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5AB45A0F" w14:textId="77777777" w:rsidR="00E337AC" w:rsidRPr="00F45E53" w:rsidRDefault="00E337AC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53EFCAB0" w14:textId="77777777" w:rsidR="00E337AC" w:rsidRPr="00F45E53" w:rsidRDefault="00E337AC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313FA897" w14:textId="77777777" w:rsidR="00E337AC" w:rsidRPr="00F45E53" w:rsidRDefault="00E337AC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Caratula</w:t>
            </w:r>
            <w:proofErr w:type="spellEnd"/>
          </w:p>
        </w:tc>
        <w:tc>
          <w:tcPr>
            <w:tcW w:w="708" w:type="dxa"/>
          </w:tcPr>
          <w:p w14:paraId="72337CD9" w14:textId="77777777" w:rsidR="00E337AC" w:rsidRPr="00F45E53" w:rsidRDefault="00E337AC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Largo</w:t>
            </w:r>
          </w:p>
        </w:tc>
      </w:tr>
      <w:tr w:rsidR="00E337AC" w:rsidRPr="00F45E53" w14:paraId="3218A4A9" w14:textId="77777777" w:rsidTr="00E337AC">
        <w:trPr>
          <w:trHeight w:val="268"/>
        </w:trPr>
        <w:tc>
          <w:tcPr>
            <w:tcW w:w="862" w:type="dxa"/>
          </w:tcPr>
          <w:p w14:paraId="6B1D5128" w14:textId="77777777" w:rsidR="00E337AC" w:rsidRPr="00F45E53" w:rsidRDefault="00E337AC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5EBF6942" w14:textId="77777777" w:rsidR="00E337AC" w:rsidRPr="00F45E53" w:rsidRDefault="00E337AC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0360162" w14:textId="77777777" w:rsidR="00E337AC" w:rsidRPr="00F45E53" w:rsidRDefault="00E337AC" w:rsidP="004118D8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62E008D5" w14:textId="77777777" w:rsidR="00E337AC" w:rsidRPr="00F45E53" w:rsidRDefault="00E337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47BFB383" w14:textId="77777777" w:rsidR="00E337AC" w:rsidRPr="00F45E53" w:rsidRDefault="00E337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20568428" w14:textId="77777777" w:rsidR="00E337AC" w:rsidRPr="00F45E53" w:rsidRDefault="00E337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337AC" w:rsidRPr="00F45E53" w14:paraId="622814C1" w14:textId="77777777" w:rsidTr="00E337AC">
        <w:trPr>
          <w:trHeight w:val="268"/>
        </w:trPr>
        <w:tc>
          <w:tcPr>
            <w:tcW w:w="862" w:type="dxa"/>
          </w:tcPr>
          <w:p w14:paraId="7671AEB9" w14:textId="77777777" w:rsidR="00E337AC" w:rsidRPr="00F45E53" w:rsidRDefault="00E337AC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248EC6B" w14:textId="77777777" w:rsidR="00E337AC" w:rsidRPr="00F45E53" w:rsidRDefault="00E337AC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42A26611" w14:textId="18170B07" w:rsidR="00E337AC" w:rsidRPr="00F45E53" w:rsidRDefault="00E337AC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6B325F8F" w14:textId="77777777" w:rsidR="00E337AC" w:rsidRPr="00F45E53" w:rsidRDefault="00E337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0688E970" w14:textId="77777777" w:rsidR="00E337AC" w:rsidRPr="00F45E53" w:rsidRDefault="00E337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  <w:tc>
          <w:tcPr>
            <w:tcW w:w="708" w:type="dxa"/>
          </w:tcPr>
          <w:p w14:paraId="4D702429" w14:textId="77777777" w:rsidR="00E337AC" w:rsidRPr="00F45E53" w:rsidRDefault="00E337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</w:p>
        </w:tc>
      </w:tr>
      <w:tr w:rsidR="00E337AC" w:rsidRPr="00F45E53" w14:paraId="29ABD7A0" w14:textId="77777777" w:rsidTr="00E337AC">
        <w:trPr>
          <w:trHeight w:val="268"/>
        </w:trPr>
        <w:tc>
          <w:tcPr>
            <w:tcW w:w="862" w:type="dxa"/>
          </w:tcPr>
          <w:p w14:paraId="36B1247A" w14:textId="77777777" w:rsidR="00E337AC" w:rsidRPr="00F45E53" w:rsidRDefault="00E337AC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44D13988" w14:textId="77777777" w:rsidR="00E337AC" w:rsidRPr="00F45E53" w:rsidRDefault="00E337AC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2998EEC0" w14:textId="77777777" w:rsidR="00E337AC" w:rsidRPr="00F45E53" w:rsidRDefault="00E337AC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6B0BF525" w14:textId="77777777" w:rsidR="00E337AC" w:rsidRPr="00F45E53" w:rsidRDefault="00E337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44C86B87" w14:textId="77777777" w:rsidR="00E337AC" w:rsidRPr="00F45E53" w:rsidRDefault="00E337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57D1E0D9" w14:textId="77777777" w:rsidR="00E337AC" w:rsidRPr="00F45E53" w:rsidRDefault="00E337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E337AC" w:rsidRPr="00F45E53" w14:paraId="4A41D4E9" w14:textId="77777777" w:rsidTr="00E337AC">
        <w:trPr>
          <w:trHeight w:val="268"/>
        </w:trPr>
        <w:tc>
          <w:tcPr>
            <w:tcW w:w="862" w:type="dxa"/>
          </w:tcPr>
          <w:p w14:paraId="407BD317" w14:textId="77777777" w:rsidR="00E337AC" w:rsidRPr="00F45E53" w:rsidRDefault="00E337AC" w:rsidP="004118D8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695DFB82" w14:textId="77777777" w:rsidR="00E337AC" w:rsidRPr="00F45E53" w:rsidRDefault="00E337AC" w:rsidP="004118D8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5586A87B" w14:textId="77777777" w:rsidR="00E337AC" w:rsidRPr="00F45E53" w:rsidRDefault="00E337AC" w:rsidP="004118D8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9FA52FF" w14:textId="77777777" w:rsidR="00E337AC" w:rsidRPr="00F45E53" w:rsidRDefault="00E337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034ED216" w14:textId="77777777" w:rsidR="00E337AC" w:rsidRPr="00F45E53" w:rsidRDefault="00E337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01DE5A7B" w14:textId="77777777" w:rsidR="00E337AC" w:rsidRPr="00F45E53" w:rsidRDefault="00E337AC" w:rsidP="004118D8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  <w:tr w:rsidR="00435F71" w:rsidRPr="00F45E53" w14:paraId="306FA4E7" w14:textId="77777777" w:rsidTr="00E337AC">
        <w:trPr>
          <w:trHeight w:val="268"/>
        </w:trPr>
        <w:tc>
          <w:tcPr>
            <w:tcW w:w="862" w:type="dxa"/>
          </w:tcPr>
          <w:p w14:paraId="0E8DBBC7" w14:textId="7F4D293D" w:rsidR="00435F71" w:rsidRPr="00F45E53" w:rsidRDefault="00435F71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6E6985ED" w14:textId="77777777" w:rsidR="00435F71" w:rsidRPr="00F45E53" w:rsidRDefault="00435F71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6143BD9F" w14:textId="3E71DAB9" w:rsidR="00435F71" w:rsidRPr="00F45E53" w:rsidRDefault="00435F71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7ECE6595" w14:textId="29FD53BA" w:rsidR="00435F71" w:rsidRPr="00F45E53" w:rsidRDefault="00435F71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35F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4F1C09C0" w14:textId="7F9AB3DE" w:rsidR="00435F71" w:rsidRPr="00F45E53" w:rsidRDefault="00435F71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1AEF813" w14:textId="422242E5" w:rsidR="00435F71" w:rsidRPr="00F45E53" w:rsidRDefault="00435F71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435F71" w:rsidRPr="00F45E53" w14:paraId="69A338AE" w14:textId="77777777" w:rsidTr="00E337AC">
        <w:trPr>
          <w:trHeight w:val="268"/>
        </w:trPr>
        <w:tc>
          <w:tcPr>
            <w:tcW w:w="862" w:type="dxa"/>
          </w:tcPr>
          <w:p w14:paraId="60628F2D" w14:textId="4E3409F6" w:rsidR="00435F71" w:rsidRPr="00F45E53" w:rsidRDefault="00435F71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401B954D" w14:textId="77777777" w:rsidR="00435F71" w:rsidRPr="00F45E53" w:rsidRDefault="00435F71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7D3B90A6" w14:textId="16F6FB39" w:rsidR="00435F71" w:rsidRPr="00F45E53" w:rsidRDefault="00435F71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PA2</w:t>
            </w:r>
          </w:p>
        </w:tc>
        <w:tc>
          <w:tcPr>
            <w:tcW w:w="6095" w:type="dxa"/>
          </w:tcPr>
          <w:p w14:paraId="7681D791" w14:textId="77777777" w:rsidR="00435F71" w:rsidRPr="000506C0" w:rsidRDefault="00435F71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506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LOCALIDADES CON INFORMACION</w:t>
            </w:r>
          </w:p>
          <w:p w14:paraId="71291CCC" w14:textId="6E37BD13" w:rsidR="00435F71" w:rsidRPr="000506C0" w:rsidRDefault="00435F71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506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Cuenta las comunas distintas informadas en el archivo (</w:t>
            </w:r>
            <w:proofErr w:type="spellStart"/>
            <w:r w:rsidRPr="000506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count</w:t>
            </w:r>
            <w:proofErr w:type="spellEnd"/>
            <w:r w:rsidRPr="000506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</w:t>
            </w:r>
            <w:proofErr w:type="spellStart"/>
            <w:r w:rsidRPr="000506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distinct</w:t>
            </w:r>
            <w:proofErr w:type="spellEnd"/>
            <w:r w:rsidRPr="000506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 xml:space="preserve"> del campo comuna)</w:t>
            </w:r>
          </w:p>
        </w:tc>
        <w:tc>
          <w:tcPr>
            <w:tcW w:w="851" w:type="dxa"/>
          </w:tcPr>
          <w:p w14:paraId="5142BEE9" w14:textId="4C3061D6" w:rsidR="00435F71" w:rsidRPr="00F45E53" w:rsidRDefault="00435F71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8A2D3C7" w14:textId="5B299744" w:rsidR="00435F71" w:rsidRPr="00F45E53" w:rsidRDefault="00435F71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435F71" w:rsidRPr="00F45E53" w14:paraId="7AE00EB8" w14:textId="77777777" w:rsidTr="00E337AC">
        <w:trPr>
          <w:trHeight w:val="268"/>
        </w:trPr>
        <w:tc>
          <w:tcPr>
            <w:tcW w:w="862" w:type="dxa"/>
          </w:tcPr>
          <w:p w14:paraId="70AC5B8A" w14:textId="3D6F057F" w:rsidR="00435F71" w:rsidRPr="00F45E53" w:rsidRDefault="00435F71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1F40B58B" w14:textId="77777777" w:rsidR="00435F71" w:rsidRPr="00F45E53" w:rsidRDefault="00435F71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10816B71" w14:textId="07E62857" w:rsidR="00435F71" w:rsidRPr="00F45E53" w:rsidRDefault="00435F71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PA3</w:t>
            </w:r>
          </w:p>
        </w:tc>
        <w:tc>
          <w:tcPr>
            <w:tcW w:w="6095" w:type="dxa"/>
          </w:tcPr>
          <w:p w14:paraId="6B5D7537" w14:textId="77777777" w:rsidR="00435F71" w:rsidRPr="000506C0" w:rsidRDefault="00435F71" w:rsidP="009F2F7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506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CHEQUES PRESENTADOS A COBRO</w:t>
            </w:r>
          </w:p>
          <w:p w14:paraId="50038EA3" w14:textId="7B66ADCC" w:rsidR="00435F71" w:rsidRPr="00F45E53" w:rsidRDefault="00435F71" w:rsidP="009F2F7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Suma del campo 4</w:t>
            </w:r>
          </w:p>
        </w:tc>
        <w:tc>
          <w:tcPr>
            <w:tcW w:w="851" w:type="dxa"/>
          </w:tcPr>
          <w:p w14:paraId="3383F315" w14:textId="0F03A164" w:rsidR="00435F71" w:rsidRPr="00F45E53" w:rsidRDefault="00435F71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68114DBC" w14:textId="53518109" w:rsidR="00435F71" w:rsidRPr="00F45E53" w:rsidRDefault="00435F71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8</w:t>
            </w:r>
          </w:p>
        </w:tc>
      </w:tr>
      <w:tr w:rsidR="00435F71" w:rsidRPr="00F45E53" w14:paraId="6C652519" w14:textId="77777777" w:rsidTr="00E337AC">
        <w:trPr>
          <w:trHeight w:val="268"/>
        </w:trPr>
        <w:tc>
          <w:tcPr>
            <w:tcW w:w="862" w:type="dxa"/>
          </w:tcPr>
          <w:p w14:paraId="40B0DD1E" w14:textId="6732BEE3" w:rsidR="00435F71" w:rsidRPr="00F45E53" w:rsidRDefault="00435F71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5C1FAF26" w14:textId="77777777" w:rsidR="00435F71" w:rsidRPr="00F45E53" w:rsidRDefault="00435F71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68F2A2F" w14:textId="15B9DF22" w:rsidR="00435F71" w:rsidRPr="00F45E53" w:rsidRDefault="00435F71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PA4</w:t>
            </w:r>
          </w:p>
        </w:tc>
        <w:tc>
          <w:tcPr>
            <w:tcW w:w="6095" w:type="dxa"/>
          </w:tcPr>
          <w:p w14:paraId="2D265DD3" w14:textId="77777777" w:rsidR="00435F71" w:rsidRPr="000506C0" w:rsidRDefault="00435F71" w:rsidP="009F2F7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506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DE CHEQUES PRESENTADOS A COBRO</w:t>
            </w:r>
          </w:p>
          <w:p w14:paraId="7D521DB2" w14:textId="33EA4517" w:rsidR="00435F71" w:rsidRPr="00F45E53" w:rsidRDefault="00435F71" w:rsidP="009F2F7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Suma del campo 5</w:t>
            </w:r>
          </w:p>
        </w:tc>
        <w:tc>
          <w:tcPr>
            <w:tcW w:w="851" w:type="dxa"/>
          </w:tcPr>
          <w:p w14:paraId="524A2096" w14:textId="251341B8" w:rsidR="00435F71" w:rsidRPr="00F45E53" w:rsidRDefault="00435F71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Sí</w:t>
            </w:r>
            <w:proofErr w:type="spellEnd"/>
          </w:p>
        </w:tc>
        <w:tc>
          <w:tcPr>
            <w:tcW w:w="708" w:type="dxa"/>
          </w:tcPr>
          <w:p w14:paraId="00D0FC21" w14:textId="6ECCFA8B" w:rsidR="00435F71" w:rsidRPr="00F45E53" w:rsidRDefault="00435F71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15</w:t>
            </w:r>
          </w:p>
        </w:tc>
      </w:tr>
      <w:tr w:rsidR="00435F71" w:rsidRPr="00F45E53" w14:paraId="25816211" w14:textId="77777777" w:rsidTr="00E337AC">
        <w:trPr>
          <w:trHeight w:val="268"/>
        </w:trPr>
        <w:tc>
          <w:tcPr>
            <w:tcW w:w="862" w:type="dxa"/>
          </w:tcPr>
          <w:p w14:paraId="664DDB0C" w14:textId="6F9BF812" w:rsidR="00435F71" w:rsidRDefault="00435F71" w:rsidP="00435F71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3D95AF6" w14:textId="77777777" w:rsidR="00435F71" w:rsidRPr="00F45E53" w:rsidRDefault="00435F71" w:rsidP="00435F71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4837605" w14:textId="1127AB9B" w:rsidR="00435F71" w:rsidRDefault="00435F71" w:rsidP="00435F71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525371CF" w14:textId="4E84BA50" w:rsidR="00435F71" w:rsidRPr="009F2F7C" w:rsidRDefault="00435F71" w:rsidP="009F2F7C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664203CA" w14:textId="77777777" w:rsidR="00435F71" w:rsidRPr="00F45E53" w:rsidRDefault="00435F71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  <w:tc>
          <w:tcPr>
            <w:tcW w:w="708" w:type="dxa"/>
          </w:tcPr>
          <w:p w14:paraId="0D984450" w14:textId="77777777" w:rsidR="00435F71" w:rsidRPr="00F45E53" w:rsidRDefault="00435F71" w:rsidP="00435F71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</w:p>
        </w:tc>
      </w:tr>
    </w:tbl>
    <w:p w14:paraId="33B12DB9" w14:textId="77777777" w:rsidR="00601454" w:rsidRDefault="00601454" w:rsidP="00601454">
      <w:pPr>
        <w:pStyle w:val="Textoindependiente"/>
        <w:ind w:left="360"/>
        <w:rPr>
          <w:sz w:val="24"/>
        </w:rPr>
      </w:pPr>
    </w:p>
    <w:p w14:paraId="3D0B6EB9" w14:textId="77777777" w:rsidR="00202F52" w:rsidRPr="00F45E53" w:rsidRDefault="00202F52" w:rsidP="00202F52">
      <w:pPr>
        <w:pStyle w:val="Textoindependiente"/>
        <w:spacing w:before="11" w:after="1"/>
        <w:rPr>
          <w:rFonts w:ascii="Times New Roman" w:hAnsi="Times New Roman" w:cs="Times New Roman"/>
          <w:color w:val="4472C4" w:themeColor="accent1"/>
          <w:sz w:val="19"/>
        </w:rPr>
      </w:pPr>
    </w:p>
    <w:tbl>
      <w:tblPr>
        <w:tblStyle w:val="TableNormal"/>
        <w:tblpPr w:leftFromText="141" w:rightFromText="141" w:vertAnchor="text" w:horzAnchor="margin" w:tblpX="-431" w:tblpY="127"/>
        <w:tblW w:w="878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69"/>
        <w:gridCol w:w="3400"/>
      </w:tblGrid>
      <w:tr w:rsidR="00202F52" w:rsidRPr="00F45E53" w14:paraId="61E70782" w14:textId="77777777" w:rsidTr="004118D8">
        <w:trPr>
          <w:trHeight w:val="244"/>
        </w:trPr>
        <w:tc>
          <w:tcPr>
            <w:tcW w:w="4815" w:type="dxa"/>
          </w:tcPr>
          <w:p w14:paraId="7AA376D6" w14:textId="77777777" w:rsidR="00202F52" w:rsidRPr="00F45E53" w:rsidRDefault="00202F52" w:rsidP="004118D8">
            <w:pPr>
              <w:pStyle w:val="TableParagraph"/>
              <w:spacing w:line="224" w:lineRule="exact"/>
              <w:ind w:left="-851" w:firstLine="993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Formato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Archivo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 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C12E274" w14:textId="77777777" w:rsidR="00202F52" w:rsidRPr="00F45E53" w:rsidRDefault="00202F52" w:rsidP="004118D8">
            <w:pPr>
              <w:pStyle w:val="TableParagraph"/>
              <w:spacing w:line="224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2B867FF1" w14:textId="77777777" w:rsidR="00202F52" w:rsidRPr="00F45E53" w:rsidRDefault="00202F52" w:rsidP="004118D8">
            <w:pPr>
              <w:pStyle w:val="TableParagraph"/>
              <w:spacing w:line="224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2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(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nf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)</w:t>
            </w:r>
          </w:p>
        </w:tc>
      </w:tr>
      <w:tr w:rsidR="00202F52" w:rsidRPr="00F45E53" w14:paraId="61CDF538" w14:textId="77777777" w:rsidTr="004118D8">
        <w:trPr>
          <w:trHeight w:val="242"/>
        </w:trPr>
        <w:tc>
          <w:tcPr>
            <w:tcW w:w="4815" w:type="dxa"/>
          </w:tcPr>
          <w:p w14:paraId="7717E096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Campos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incluir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en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Carátula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salida</w:t>
            </w:r>
          </w:p>
        </w:tc>
        <w:tc>
          <w:tcPr>
            <w:tcW w:w="569" w:type="dxa"/>
          </w:tcPr>
          <w:p w14:paraId="6A0FDCF1" w14:textId="77777777" w:rsidR="00202F52" w:rsidRPr="00F45E53" w:rsidRDefault="00202F52" w:rsidP="004118D8">
            <w:pPr>
              <w:pStyle w:val="TableParagraph"/>
              <w:spacing w:line="222" w:lineRule="exact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3400" w:type="dxa"/>
          </w:tcPr>
          <w:p w14:paraId="7D9BEC87" w14:textId="6ECDC09E" w:rsidR="00202F52" w:rsidRPr="00F45E53" w:rsidRDefault="00202F52" w:rsidP="004118D8">
            <w:pPr>
              <w:pStyle w:val="TableParagraph"/>
              <w:spacing w:line="222" w:lineRule="exact"/>
              <w:ind w:left="108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5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,6,7,8</w:t>
            </w:r>
          </w:p>
        </w:tc>
      </w:tr>
    </w:tbl>
    <w:p w14:paraId="3545610D" w14:textId="77777777" w:rsidR="00202F52" w:rsidRPr="00F45E53" w:rsidRDefault="00202F52" w:rsidP="00202F52">
      <w:pPr>
        <w:rPr>
          <w:rFonts w:ascii="Times New Roman" w:hAnsi="Times New Roman" w:cs="Times New Roman"/>
          <w:color w:val="4472C4" w:themeColor="accent1"/>
        </w:rPr>
      </w:pPr>
    </w:p>
    <w:p w14:paraId="41A9054A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0C3CD25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</w:p>
    <w:p w14:paraId="145ECB2C" w14:textId="77777777" w:rsidR="00202F52" w:rsidRPr="00F45E53" w:rsidRDefault="00202F52" w:rsidP="00202F52">
      <w:pPr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</w:pPr>
      <w:r w:rsidRPr="00F45E53">
        <w:rPr>
          <w:rFonts w:ascii="Times New Roman" w:eastAsia="Verdana" w:hAnsi="Times New Roman" w:cs="Times New Roman"/>
          <w:color w:val="4472C4" w:themeColor="accent1"/>
          <w:kern w:val="0"/>
          <w:sz w:val="20"/>
          <w:lang w:val="es-CL"/>
          <w14:ligatures w14:val="none"/>
        </w:rPr>
        <w:t>Definir el archivo de carátula de salida, a modo de ejemplo se espera:</w:t>
      </w:r>
    </w:p>
    <w:p w14:paraId="13A50FDC" w14:textId="4B6CC55A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T</w:t>
      </w:r>
      <w:r>
        <w:rPr>
          <w:rFonts w:ascii="Times New Roman" w:eastAsia="Verdana" w:hAnsi="Times New Roman" w:cs="Times New Roman"/>
          <w:color w:val="00B050"/>
          <w:kern w:val="0"/>
          <w:sz w:val="20"/>
          <w:lang w:val="es-CL"/>
          <w14:ligatures w14:val="none"/>
        </w:rPr>
        <w:t>99999999</w:t>
      </w:r>
      <w:r>
        <w:rPr>
          <w:rFonts w:ascii="Times New Roman" w:eastAsia="Verdana" w:hAnsi="Times New Roman" w:cs="Times New Roman"/>
          <w:color w:val="C00000"/>
          <w:kern w:val="0"/>
          <w:sz w:val="20"/>
          <w:lang w:val="es-CL"/>
          <w14:ligatures w14:val="none"/>
        </w:rPr>
        <w:t>00000099</w:t>
      </w:r>
      <w:r>
        <w:rPr>
          <w:rFonts w:ascii="Times New Roman" w:eastAsia="Verdana" w:hAnsi="Times New Roman" w:cs="Times New Roman"/>
          <w:color w:val="00B0F0"/>
          <w:kern w:val="0"/>
          <w:sz w:val="20"/>
          <w:lang w:val="es-CL"/>
          <w14:ligatures w14:val="none"/>
        </w:rPr>
        <w:t>00000000</w:t>
      </w:r>
      <w:r>
        <w:rPr>
          <w:rFonts w:ascii="Times New Roman" w:eastAsia="Verdana" w:hAnsi="Times New Roman" w:cs="Times New Roman"/>
          <w:color w:val="FF0000"/>
          <w:kern w:val="0"/>
          <w:sz w:val="20"/>
          <w:lang w:val="es-CL"/>
          <w14:ligatures w14:val="none"/>
        </w:rPr>
        <w:t>000001111111111FFFFFFFFFFFFFFF</w:t>
      </w:r>
    </w:p>
    <w:p w14:paraId="3E5E193A" w14:textId="77777777" w:rsidR="00202F52" w:rsidRPr="00230F5A" w:rsidRDefault="00202F52" w:rsidP="00202F52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7A72FD60" w14:textId="77777777" w:rsidR="00357A35" w:rsidRPr="00357A35" w:rsidRDefault="00357A35" w:rsidP="00357A35">
      <w:pPr>
        <w:rPr>
          <w:rFonts w:ascii="Times New Roman" w:hAnsi="Times New Roman" w:cs="Times New Roman"/>
          <w:color w:val="4472C4" w:themeColor="accent1"/>
        </w:rPr>
      </w:pPr>
    </w:p>
    <w:p w14:paraId="0136F042" w14:textId="77777777" w:rsidR="004A1260" w:rsidRDefault="004A1260">
      <w:pPr>
        <w:rPr>
          <w:rFonts w:ascii="Times New Roman" w:eastAsiaTheme="majorEastAsia" w:hAnsi="Times New Roman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0B2F2A4C" w14:textId="51160EA9" w:rsidR="00F32211" w:rsidRPr="00230F5A" w:rsidRDefault="00F32211" w:rsidP="00F32211">
      <w:pPr>
        <w:rPr>
          <w:rFonts w:ascii="Times New Roman" w:eastAsiaTheme="majorEastAsia" w:hAnsi="Times New Roman" w:cs="Times New Roman"/>
          <w:b/>
          <w:color w:val="2F5496" w:themeColor="accent1" w:themeShade="BF"/>
          <w:sz w:val="32"/>
          <w:szCs w:val="32"/>
        </w:rPr>
      </w:pPr>
    </w:p>
    <w:p w14:paraId="2B765F02" w14:textId="77777777" w:rsidR="00F32211" w:rsidRPr="00230F5A" w:rsidRDefault="00F32211" w:rsidP="00F32211">
      <w:pPr>
        <w:pStyle w:val="Ttulo1"/>
        <w:numPr>
          <w:ilvl w:val="0"/>
          <w:numId w:val="7"/>
        </w:numPr>
        <w:rPr>
          <w:rFonts w:cs="Times New Roman"/>
          <w:b w:val="0"/>
          <w:bCs/>
          <w:color w:val="4472C4" w:themeColor="accent1"/>
        </w:rPr>
      </w:pPr>
      <w:bookmarkStart w:id="7" w:name="_Toc160527586"/>
      <w:r w:rsidRPr="00230F5A">
        <w:rPr>
          <w:rFonts w:cs="Times New Roman"/>
        </w:rPr>
        <w:t>Definición de nombres</w:t>
      </w:r>
      <w:bookmarkEnd w:id="7"/>
      <w:r w:rsidRPr="00230F5A">
        <w:rPr>
          <w:rFonts w:cs="Times New Roman"/>
          <w:b w:val="0"/>
          <w:bCs/>
          <w:color w:val="4472C4" w:themeColor="accent1"/>
        </w:rPr>
        <w:fldChar w:fldCharType="begin"/>
      </w:r>
      <w:r w:rsidRPr="00230F5A">
        <w:rPr>
          <w:rFonts w:cs="Times New Roman"/>
        </w:rPr>
        <w:instrText xml:space="preserve"> XE "</w:instrText>
      </w:r>
      <w:r w:rsidRPr="00230F5A">
        <w:rPr>
          <w:rFonts w:cs="Times New Roman"/>
          <w:bCs/>
          <w:color w:val="4472C4" w:themeColor="accent1"/>
        </w:rPr>
        <w:instrText>Definición de nombres</w:instrText>
      </w:r>
      <w:r w:rsidRPr="00230F5A">
        <w:rPr>
          <w:rFonts w:cs="Times New Roman"/>
        </w:rPr>
        <w:instrText xml:space="preserve">" </w:instrText>
      </w:r>
      <w:r w:rsidRPr="00230F5A">
        <w:rPr>
          <w:rFonts w:cs="Times New Roman"/>
          <w:b w:val="0"/>
          <w:bCs/>
          <w:color w:val="4472C4" w:themeColor="accent1"/>
        </w:rPr>
        <w:fldChar w:fldCharType="end"/>
      </w:r>
    </w:p>
    <w:p w14:paraId="77278872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230F5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  <w:bookmarkStart w:id="8" w:name="_Hlk150869745"/>
    </w:p>
    <w:bookmarkEnd w:id="8"/>
    <w:p w14:paraId="42AA6A83" w14:textId="77777777" w:rsidR="00F32211" w:rsidRPr="00A96CA0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1EC4E90D" w14:textId="77777777" w:rsidR="00F32211" w:rsidRPr="00A96CA0" w:rsidRDefault="00F32211" w:rsidP="00F32211">
      <w:pPr>
        <w:pStyle w:val="Ttulo2"/>
        <w:numPr>
          <w:ilvl w:val="1"/>
          <w:numId w:val="7"/>
        </w:numPr>
        <w:ind w:left="1715" w:hanging="360"/>
      </w:pPr>
      <w:bookmarkStart w:id="9" w:name="_Toc160527587"/>
      <w:r w:rsidRPr="00A96CA0">
        <w:t>Archivo de salida a dest</w:t>
      </w:r>
      <w:ins w:id="10" w:author="Roberto Carrasco Venegas" w:date="2023-11-27T13:21:00Z">
        <w:r w:rsidRPr="00A96CA0">
          <w:t>i</w:t>
        </w:r>
      </w:ins>
      <w:r w:rsidRPr="00A96CA0">
        <w:t>no</w:t>
      </w:r>
      <w:bookmarkEnd w:id="9"/>
      <w:r w:rsidRPr="00A96CA0">
        <w:fldChar w:fldCharType="begin"/>
      </w:r>
      <w:r w:rsidRPr="00A96CA0">
        <w:instrText xml:space="preserve"> XE "Archivo de salida a”destino" </w:instrText>
      </w:r>
      <w:r w:rsidRPr="00A96CA0">
        <w:fldChar w:fldCharType="end"/>
      </w:r>
    </w:p>
    <w:p w14:paraId="032D59D0" w14:textId="77777777" w:rsidR="00F32211" w:rsidRPr="00A96CA0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1" w:name="_Toc160527588"/>
      <w:r w:rsidRPr="00A96CA0">
        <w:t>Archivo de da</w:t>
      </w:r>
      <w:ins w:id="12" w:author="Roberto Carrasco Venegas" w:date="2023-11-27T13:24:00Z">
        <w:r w:rsidRPr="00A96CA0">
          <w:t>t</w:t>
        </w:r>
      </w:ins>
      <w:r w:rsidRPr="00A96CA0">
        <w:t>os</w:t>
      </w:r>
      <w:bookmarkEnd w:id="11"/>
      <w:r w:rsidRPr="00A96CA0">
        <w:fldChar w:fldCharType="begin"/>
      </w:r>
      <w:r w:rsidRPr="00A96CA0">
        <w:instrText xml:space="preserve"> XE "Archivo ”e datos" </w:instrText>
      </w:r>
      <w:r w:rsidRPr="00A96CA0">
        <w:fldChar w:fldCharType="end"/>
      </w:r>
      <w:r w:rsidRPr="00A96CA0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3676ACCC" w14:textId="77777777" w:rsidTr="004118D8">
        <w:tc>
          <w:tcPr>
            <w:tcW w:w="1413" w:type="dxa"/>
          </w:tcPr>
          <w:p w14:paraId="7DDB3BFA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5E98E799" w14:textId="77777777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AF9BA37" w14:textId="39E8BEB6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P01</w:t>
            </w:r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>
              <w:rPr>
                <w:rFonts w:ascii="Times New Roman" w:hAnsi="Times New Roman" w:cs="Times New Roman"/>
                <w:b/>
                <w:bCs/>
                <w:color w:val="FF0000"/>
              </w:rPr>
              <w:t>a</w:t>
            </w:r>
            <w:r w:rsidRPr="00A96CA0">
              <w:rPr>
                <w:rFonts w:ascii="Times New Roman" w:hAnsi="Times New Roman" w:cs="Times New Roman"/>
                <w:b/>
                <w:bCs/>
                <w:color w:val="FF0000"/>
              </w:rPr>
              <w:t>.XXX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</w:t>
            </w:r>
          </w:p>
          <w:p w14:paraId="49699D75" w14:textId="480FEFAE" w:rsidR="00F32211" w:rsidRPr="00A96CA0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XXX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: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Código Institución origen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de largo </w:t>
            </w:r>
            <w:r w:rsidR="00D50645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3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</w:t>
            </w:r>
          </w:p>
          <w:p w14:paraId="73CA644C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####:</w:t>
            </w:r>
            <w:r w:rsidRPr="00A96CA0">
              <w:rPr>
                <w:rFonts w:ascii="Times New Roman" w:hAnsi="Times New Roman" w:cs="Times New Roman"/>
              </w:rPr>
              <w:t xml:space="preserve"> </w:t>
            </w:r>
            <w:r w:rsidRPr="00A96CA0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1CFEB40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2080A143" w14:textId="77777777" w:rsidR="00F32211" w:rsidRPr="00230F5A" w:rsidRDefault="00F32211" w:rsidP="00F32211">
      <w:pPr>
        <w:pStyle w:val="Ttulo2"/>
        <w:numPr>
          <w:ilvl w:val="2"/>
          <w:numId w:val="7"/>
        </w:numPr>
        <w:ind w:left="2610" w:hanging="360"/>
      </w:pPr>
      <w:bookmarkStart w:id="13" w:name="_Toc160527589"/>
      <w:r w:rsidRPr="00230F5A">
        <w:t>Archivo Carát</w:t>
      </w:r>
      <w:r>
        <w:t>u</w:t>
      </w:r>
      <w:r w:rsidRPr="00230F5A">
        <w:t>la</w:t>
      </w:r>
      <w:bookmarkEnd w:id="13"/>
      <w:r w:rsidRPr="00230F5A">
        <w:fldChar w:fldCharType="begin"/>
      </w:r>
      <w:r w:rsidRPr="00230F5A">
        <w:instrText xml:space="preserve"> XE "Archivo </w:instrText>
      </w:r>
      <w:r>
        <w:instrText>”</w:instrText>
      </w:r>
      <w:r w:rsidRPr="00230F5A">
        <w:instrText xml:space="preserve">arátula" </w:instrText>
      </w:r>
      <w:r w:rsidRPr="00230F5A">
        <w:fldChar w:fldCharType="end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28"/>
        <w:gridCol w:w="7081"/>
      </w:tblGrid>
      <w:tr w:rsidR="00F32211" w:rsidRPr="00230F5A" w14:paraId="135D9691" w14:textId="77777777" w:rsidTr="004118D8">
        <w:tc>
          <w:tcPr>
            <w:tcW w:w="1413" w:type="dxa"/>
          </w:tcPr>
          <w:p w14:paraId="01B744DD" w14:textId="77777777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CMF</w:t>
            </w:r>
          </w:p>
          <w:p w14:paraId="6ED97B45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Instit.Bancaria</w:t>
            </w:r>
            <w:proofErr w:type="spellEnd"/>
          </w:p>
        </w:tc>
        <w:tc>
          <w:tcPr>
            <w:tcW w:w="7081" w:type="dxa"/>
          </w:tcPr>
          <w:p w14:paraId="285AED9F" w14:textId="30D322C9" w:rsidR="00F32211" w:rsidRPr="00230F5A" w:rsidRDefault="001467D8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</w:rPr>
              <w:t>P01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>####</w:t>
            </w:r>
            <w:r w:rsidR="00F32211">
              <w:rPr>
                <w:rFonts w:ascii="Times New Roman" w:hAnsi="Times New Roman" w:cs="Times New Roman"/>
                <w:b/>
                <w:bCs/>
                <w:color w:val="FF0000"/>
              </w:rPr>
              <w:t>c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FF0000"/>
              </w:rPr>
              <w:t xml:space="preserve">.XXX </w:t>
            </w:r>
            <w:r w:rsidR="00F32211"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      </w:t>
            </w:r>
          </w:p>
          <w:p w14:paraId="435AB85D" w14:textId="25528513" w:rsidR="00F32211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XXX: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Código Institución origen de largo 3</w:t>
            </w:r>
          </w:p>
          <w:p w14:paraId="0A5FAC31" w14:textId="77777777" w:rsidR="00F32211" w:rsidRPr="00230F5A" w:rsidRDefault="00F32211" w:rsidP="004118D8">
            <w:pPr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230F5A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####: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 E</w:t>
            </w:r>
            <w:r w:rsidRPr="007A44F9"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 xml:space="preserve">s un correlativo número asignado por el sistema de largo </w:t>
            </w:r>
            <w:r>
              <w:rPr>
                <w:rFonts w:ascii="Times New Roman" w:hAnsi="Times New Roman" w:cs="Times New Roman"/>
                <w:b/>
                <w:bCs/>
                <w:color w:val="4472C4" w:themeColor="accent1"/>
              </w:rPr>
              <w:t>4</w:t>
            </w:r>
          </w:p>
        </w:tc>
      </w:tr>
    </w:tbl>
    <w:p w14:paraId="0865E616" w14:textId="77777777" w:rsidR="00F32211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48389051" w14:textId="77777777" w:rsidR="00F32211" w:rsidRPr="00230F5A" w:rsidRDefault="00F32211" w:rsidP="00F32211">
      <w:pPr>
        <w:ind w:firstLine="708"/>
        <w:rPr>
          <w:rFonts w:ascii="Times New Roman" w:hAnsi="Times New Roman" w:cs="Times New Roman"/>
          <w:b/>
          <w:bCs/>
          <w:color w:val="4472C4" w:themeColor="accent1"/>
        </w:rPr>
      </w:pPr>
    </w:p>
    <w:p w14:paraId="3D05415A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bookmarkStart w:id="14" w:name="_Hlk160526227"/>
      <w:r w:rsidRPr="00B9545E">
        <w:rPr>
          <w:rFonts w:ascii="Times New Roman" w:hAnsi="Times New Roman" w:cs="Times New Roman"/>
          <w:b/>
          <w:bCs/>
          <w:color w:val="4472C4" w:themeColor="accent1"/>
        </w:rPr>
        <w:t>Los archivos deben ir a una cuarta carpeta denominada:</w:t>
      </w:r>
    </w:p>
    <w:p w14:paraId="0DA8EFF1" w14:textId="6B8B0646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\salida</w:t>
      </w:r>
    </w:p>
    <w:p w14:paraId="2509A6A7" w14:textId="77777777" w:rsidR="00F32211" w:rsidRPr="00B9545E" w:rsidRDefault="00F32211" w:rsidP="00F32211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F98A57" w14:textId="4ECCBC5F" w:rsidR="002B267E" w:rsidRDefault="00F32211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B9545E">
        <w:rPr>
          <w:rFonts w:ascii="Times New Roman" w:hAnsi="Times New Roman" w:cs="Times New Roman"/>
          <w:b/>
          <w:bCs/>
          <w:color w:val="4472C4" w:themeColor="accent1"/>
        </w:rPr>
        <w:t>Para toda institución (Bancaria-CMF-Banco Central)</w:t>
      </w:r>
      <w:bookmarkEnd w:id="14"/>
    </w:p>
    <w:p w14:paraId="49DB4FC6" w14:textId="77777777" w:rsidR="00B24397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7D9033E5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023D7A6" w14:textId="77777777" w:rsidR="00B24397" w:rsidRDefault="00B24397" w:rsidP="00B24397">
      <w:pPr>
        <w:pStyle w:val="Ttulo2"/>
        <w:numPr>
          <w:ilvl w:val="1"/>
          <w:numId w:val="7"/>
        </w:numPr>
      </w:pPr>
      <w:bookmarkStart w:id="15" w:name="_Toc160527590"/>
      <w:r>
        <w:t>Definición de correlativo</w:t>
      </w:r>
      <w:bookmarkEnd w:id="15"/>
    </w:p>
    <w:p w14:paraId="1A14ADBC" w14:textId="77777777" w:rsidR="00B24397" w:rsidRPr="00793B06" w:rsidRDefault="00B24397" w:rsidP="00B24397"/>
    <w:p w14:paraId="2659C224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6" w:name="_Toc160527591"/>
      <w:r>
        <w:t>Salida</w:t>
      </w:r>
      <w:bookmarkEnd w:id="16"/>
      <w:r>
        <w:t xml:space="preserve"> </w:t>
      </w: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5C79A56F" w14:textId="77777777" w:rsidR="00B24397" w:rsidRPr="00787AE9" w:rsidRDefault="00B24397" w:rsidP="00B24397"/>
    <w:p w14:paraId="41CC82AB" w14:textId="77777777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930A0D">
        <w:rPr>
          <w:rFonts w:ascii="Times New Roman" w:hAnsi="Times New Roman" w:cs="Times New Roman"/>
          <w:color w:val="4472C4" w:themeColor="accent1"/>
        </w:rPr>
        <w:t xml:space="preserve">El correlativo es único y se define por Institución Receptora </w:t>
      </w:r>
      <w:r>
        <w:rPr>
          <w:rFonts w:ascii="Times New Roman" w:hAnsi="Times New Roman" w:cs="Times New Roman"/>
          <w:color w:val="4472C4" w:themeColor="accent1"/>
        </w:rPr>
        <w:t>(CMF-Bancos)</w:t>
      </w:r>
    </w:p>
    <w:p w14:paraId="5DBDB0D0" w14:textId="77777777" w:rsidR="00B24397" w:rsidRPr="00B537DA" w:rsidRDefault="00B24397" w:rsidP="00B24397">
      <w:pPr>
        <w:rPr>
          <w:rFonts w:ascii="Times New Roman" w:hAnsi="Times New Roman" w:cs="Times New Roman"/>
          <w:color w:val="4472C4" w:themeColor="accent1"/>
        </w:rPr>
      </w:pPr>
    </w:p>
    <w:p w14:paraId="5134FB78" w14:textId="77777777" w:rsidR="00B24397" w:rsidRPr="00793B06" w:rsidRDefault="00B24397" w:rsidP="00B24397"/>
    <w:p w14:paraId="78A0179C" w14:textId="77777777" w:rsidR="00B24397" w:rsidRDefault="00B24397" w:rsidP="00B24397">
      <w:pPr>
        <w:pStyle w:val="Ttulo2"/>
        <w:numPr>
          <w:ilvl w:val="2"/>
          <w:numId w:val="7"/>
        </w:numPr>
        <w:ind w:left="2610" w:hanging="360"/>
      </w:pPr>
      <w:bookmarkStart w:id="17" w:name="_Toc160527592"/>
      <w:r>
        <w:t>Entrada</w:t>
      </w:r>
      <w:bookmarkEnd w:id="17"/>
    </w:p>
    <w:p w14:paraId="30B6C6E4" w14:textId="77777777" w:rsidR="00B24397" w:rsidRDefault="00B24397" w:rsidP="00B24397">
      <w:pPr>
        <w:pStyle w:val="Ttulo2"/>
        <w:numPr>
          <w:ilvl w:val="0"/>
          <w:numId w:val="0"/>
        </w:numPr>
        <w:ind w:left="1224"/>
      </w:pPr>
      <w:r w:rsidRPr="00230F5A">
        <w:fldChar w:fldCharType="begin"/>
      </w:r>
      <w:r w:rsidRPr="00230F5A">
        <w:instrText xml:space="preserve"> XE "Archivo de salida a</w:instrText>
      </w:r>
      <w:r>
        <w:instrText>”</w:instrText>
      </w:r>
      <w:r w:rsidRPr="00230F5A">
        <w:instrText xml:space="preserve">destino" </w:instrText>
      </w:r>
      <w:r w:rsidRPr="00230F5A">
        <w:fldChar w:fldCharType="end"/>
      </w:r>
    </w:p>
    <w:p w14:paraId="7B657321" w14:textId="77777777" w:rsidR="00F537D3" w:rsidRPr="00B537DA" w:rsidRDefault="00F537D3" w:rsidP="00F537D3">
      <w:pPr>
        <w:ind w:firstLine="708"/>
        <w:rPr>
          <w:rFonts w:ascii="Times New Roman" w:hAnsi="Times New Roman" w:cs="Times New Roman"/>
          <w:color w:val="4472C4" w:themeColor="accent1"/>
        </w:rPr>
      </w:pPr>
      <w:bookmarkStart w:id="18" w:name="_Hlk163203721"/>
      <w:r w:rsidRPr="001E3C48">
        <w:rPr>
          <w:rFonts w:ascii="Times New Roman" w:hAnsi="Times New Roman" w:cs="Times New Roman"/>
          <w:color w:val="4472C4" w:themeColor="accent1"/>
        </w:rPr>
        <w:t>El correlativo es único y se define por Institución</w:t>
      </w:r>
    </w:p>
    <w:bookmarkEnd w:id="18"/>
    <w:p w14:paraId="6EF8DF2F" w14:textId="1311F6AD" w:rsidR="00B24397" w:rsidRDefault="00B24397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69C52076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76984297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01F64530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AF0CACC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2B241651" w14:textId="77777777" w:rsidR="003B5E2B" w:rsidRDefault="003B5E2B" w:rsidP="00B24397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36AA99CE" w14:textId="77777777" w:rsidR="00B24397" w:rsidRDefault="00B24397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338911F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7709A1BB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tbl>
      <w:tblPr>
        <w:tblStyle w:val="TableNormal"/>
        <w:tblW w:w="9367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425"/>
        <w:gridCol w:w="1134"/>
        <w:gridCol w:w="6095"/>
        <w:gridCol w:w="851"/>
      </w:tblGrid>
      <w:tr w:rsidR="003B5E2B" w:rsidRPr="00F45E53" w14:paraId="34B595B1" w14:textId="77777777" w:rsidTr="003B5E2B">
        <w:trPr>
          <w:trHeight w:val="268"/>
        </w:trPr>
        <w:tc>
          <w:tcPr>
            <w:tcW w:w="862" w:type="dxa"/>
          </w:tcPr>
          <w:p w14:paraId="591B5C65" w14:textId="77777777" w:rsidR="003B5E2B" w:rsidRPr="00F45E53" w:rsidRDefault="003B5E2B" w:rsidP="004118D8">
            <w:pPr>
              <w:pStyle w:val="TableParagraph"/>
              <w:ind w:left="11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ITEM</w:t>
            </w:r>
          </w:p>
        </w:tc>
        <w:tc>
          <w:tcPr>
            <w:tcW w:w="425" w:type="dxa"/>
          </w:tcPr>
          <w:p w14:paraId="09B47CC4" w14:textId="77777777" w:rsidR="003B5E2B" w:rsidRPr="00F45E53" w:rsidRDefault="003B5E2B" w:rsidP="004118D8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18"/>
              </w:rPr>
            </w:pPr>
          </w:p>
        </w:tc>
        <w:tc>
          <w:tcPr>
            <w:tcW w:w="1134" w:type="dxa"/>
          </w:tcPr>
          <w:p w14:paraId="6C231828" w14:textId="77777777" w:rsidR="003B5E2B" w:rsidRPr="00F45E53" w:rsidRDefault="003B5E2B" w:rsidP="004118D8">
            <w:pPr>
              <w:pStyle w:val="TableParagraph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CODIGO</w:t>
            </w:r>
          </w:p>
        </w:tc>
        <w:tc>
          <w:tcPr>
            <w:tcW w:w="6095" w:type="dxa"/>
          </w:tcPr>
          <w:p w14:paraId="1962B623" w14:textId="77777777" w:rsidR="003B5E2B" w:rsidRPr="00F45E53" w:rsidRDefault="003B5E2B" w:rsidP="004118D8">
            <w:pPr>
              <w:pStyle w:val="TableParagraph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Descripción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pacing w:val="-3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/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Forma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1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de</w:t>
            </w:r>
            <w:r w:rsidRPr="00F45E53">
              <w:rPr>
                <w:rFonts w:ascii="Times New Roman" w:hAnsi="Times New Roman" w:cs="Times New Roman"/>
                <w:color w:val="4472C4" w:themeColor="accent1"/>
                <w:spacing w:val="-2"/>
                <w:sz w:val="20"/>
              </w:rPr>
              <w:t xml:space="preserve"> </w:t>
            </w:r>
            <w:proofErr w:type="spellStart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cálculo</w:t>
            </w:r>
            <w:proofErr w:type="spellEnd"/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.</w:t>
            </w:r>
          </w:p>
        </w:tc>
        <w:tc>
          <w:tcPr>
            <w:tcW w:w="851" w:type="dxa"/>
          </w:tcPr>
          <w:p w14:paraId="7AF21D13" w14:textId="2403224F" w:rsidR="003B5E2B" w:rsidRPr="00F45E53" w:rsidRDefault="003B5E2B" w:rsidP="003B5E2B">
            <w:pPr>
              <w:pStyle w:val="TableParagraph"/>
              <w:ind w:left="0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Accion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</w:p>
        </w:tc>
      </w:tr>
      <w:tr w:rsidR="003B5E2B" w:rsidRPr="00F45E53" w14:paraId="5D951038" w14:textId="77777777" w:rsidTr="003B5E2B">
        <w:trPr>
          <w:trHeight w:val="268"/>
        </w:trPr>
        <w:tc>
          <w:tcPr>
            <w:tcW w:w="862" w:type="dxa"/>
          </w:tcPr>
          <w:p w14:paraId="353C772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1</w:t>
            </w:r>
          </w:p>
        </w:tc>
        <w:tc>
          <w:tcPr>
            <w:tcW w:w="425" w:type="dxa"/>
          </w:tcPr>
          <w:p w14:paraId="6BB4C4F3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10F482AF" w14:textId="77777777" w:rsidR="003B5E2B" w:rsidRPr="00F45E53" w:rsidRDefault="003B5E2B" w:rsidP="003B5E2B">
            <w:pPr>
              <w:pStyle w:val="TableParagraph"/>
              <w:spacing w:before="18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G01</w:t>
            </w:r>
          </w:p>
        </w:tc>
        <w:tc>
          <w:tcPr>
            <w:tcW w:w="6095" w:type="dxa"/>
          </w:tcPr>
          <w:p w14:paraId="0F463657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CONTROL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5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TRANSFERENCIA</w:t>
            </w:r>
          </w:p>
        </w:tc>
        <w:tc>
          <w:tcPr>
            <w:tcW w:w="851" w:type="dxa"/>
          </w:tcPr>
          <w:p w14:paraId="139F5504" w14:textId="0BA21D9B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no se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modifica</w:t>
            </w:r>
            <w:proofErr w:type="spellEnd"/>
          </w:p>
        </w:tc>
      </w:tr>
      <w:tr w:rsidR="003B5E2B" w:rsidRPr="00F45E53" w14:paraId="6F1D936B" w14:textId="77777777" w:rsidTr="003B5E2B">
        <w:trPr>
          <w:trHeight w:val="268"/>
        </w:trPr>
        <w:tc>
          <w:tcPr>
            <w:tcW w:w="862" w:type="dxa"/>
          </w:tcPr>
          <w:p w14:paraId="3A9C0A96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2</w:t>
            </w:r>
          </w:p>
        </w:tc>
        <w:tc>
          <w:tcPr>
            <w:tcW w:w="425" w:type="dxa"/>
          </w:tcPr>
          <w:p w14:paraId="0F4EF8F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63B18806" w14:textId="470EBB0C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18</w:t>
            </w:r>
          </w:p>
        </w:tc>
        <w:tc>
          <w:tcPr>
            <w:tcW w:w="6095" w:type="dxa"/>
          </w:tcPr>
          <w:p w14:paraId="2CBC30C9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NOMBRE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1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Y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CARGO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RESPONS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  <w:lang w:val="es-CL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INFORM</w:t>
            </w:r>
          </w:p>
        </w:tc>
        <w:tc>
          <w:tcPr>
            <w:tcW w:w="851" w:type="dxa"/>
          </w:tcPr>
          <w:p w14:paraId="4AA86A5B" w14:textId="65566852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7E828B7E" w14:textId="77777777" w:rsidTr="003B5E2B">
        <w:trPr>
          <w:trHeight w:val="268"/>
        </w:trPr>
        <w:tc>
          <w:tcPr>
            <w:tcW w:w="862" w:type="dxa"/>
          </w:tcPr>
          <w:p w14:paraId="5CAD6BF3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3</w:t>
            </w:r>
          </w:p>
        </w:tc>
        <w:tc>
          <w:tcPr>
            <w:tcW w:w="425" w:type="dxa"/>
          </w:tcPr>
          <w:p w14:paraId="041341B1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71CBD2C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20</w:t>
            </w:r>
          </w:p>
        </w:tc>
        <w:tc>
          <w:tcPr>
            <w:tcW w:w="6095" w:type="dxa"/>
          </w:tcPr>
          <w:p w14:paraId="336308D2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NUESTRA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REFERENCIA</w:t>
            </w:r>
          </w:p>
        </w:tc>
        <w:tc>
          <w:tcPr>
            <w:tcW w:w="851" w:type="dxa"/>
          </w:tcPr>
          <w:p w14:paraId="79562DFD" w14:textId="3EED07A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  <w:tr w:rsidR="003B5E2B" w:rsidRPr="00F45E53" w14:paraId="29EBC434" w14:textId="77777777" w:rsidTr="003B5E2B">
        <w:trPr>
          <w:trHeight w:val="268"/>
        </w:trPr>
        <w:tc>
          <w:tcPr>
            <w:tcW w:w="862" w:type="dxa"/>
          </w:tcPr>
          <w:p w14:paraId="712E6578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4</w:t>
            </w:r>
          </w:p>
        </w:tc>
        <w:tc>
          <w:tcPr>
            <w:tcW w:w="425" w:type="dxa"/>
          </w:tcPr>
          <w:p w14:paraId="1BF7A0CF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:</w:t>
            </w:r>
          </w:p>
        </w:tc>
        <w:tc>
          <w:tcPr>
            <w:tcW w:w="1134" w:type="dxa"/>
          </w:tcPr>
          <w:p w14:paraId="05E0F48D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34</w:t>
            </w:r>
          </w:p>
        </w:tc>
        <w:tc>
          <w:tcPr>
            <w:tcW w:w="6095" w:type="dxa"/>
          </w:tcPr>
          <w:p w14:paraId="2212866A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FECHA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4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VALIDEZ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pacing w:val="-2"/>
                <w:sz w:val="20"/>
              </w:rPr>
              <w:t xml:space="preserve"> </w:t>
            </w:r>
            <w:r w:rsidRPr="00F45E53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DATOS</w:t>
            </w:r>
          </w:p>
        </w:tc>
        <w:tc>
          <w:tcPr>
            <w:tcW w:w="851" w:type="dxa"/>
          </w:tcPr>
          <w:p w14:paraId="3BBB4508" w14:textId="264B60CB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Se coloca Fecha de la línea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header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 xml:space="preserve"> del archivo</w:t>
            </w:r>
          </w:p>
        </w:tc>
      </w:tr>
      <w:tr w:rsidR="003B5E2B" w:rsidRPr="00F45E53" w14:paraId="03C55575" w14:textId="77777777" w:rsidTr="003B5E2B">
        <w:trPr>
          <w:trHeight w:val="268"/>
        </w:trPr>
        <w:tc>
          <w:tcPr>
            <w:tcW w:w="862" w:type="dxa"/>
          </w:tcPr>
          <w:p w14:paraId="54D2D25C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5</w:t>
            </w:r>
          </w:p>
        </w:tc>
        <w:tc>
          <w:tcPr>
            <w:tcW w:w="425" w:type="dxa"/>
          </w:tcPr>
          <w:p w14:paraId="36DCFA99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6869DFE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PA1</w:t>
            </w:r>
          </w:p>
        </w:tc>
        <w:tc>
          <w:tcPr>
            <w:tcW w:w="6095" w:type="dxa"/>
          </w:tcPr>
          <w:p w14:paraId="0567EE05" w14:textId="77777777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35F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REGISTROS INFORMADOS</w:t>
            </w:r>
          </w:p>
        </w:tc>
        <w:tc>
          <w:tcPr>
            <w:tcW w:w="851" w:type="dxa"/>
          </w:tcPr>
          <w:p w14:paraId="7F22F9FF" w14:textId="3C13C994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3B5E2B" w:rsidRPr="00F45E53" w14:paraId="449A74F0" w14:textId="77777777" w:rsidTr="003B5E2B">
        <w:trPr>
          <w:trHeight w:val="268"/>
        </w:trPr>
        <w:tc>
          <w:tcPr>
            <w:tcW w:w="862" w:type="dxa"/>
          </w:tcPr>
          <w:p w14:paraId="446C1F3A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6</w:t>
            </w:r>
          </w:p>
        </w:tc>
        <w:tc>
          <w:tcPr>
            <w:tcW w:w="425" w:type="dxa"/>
          </w:tcPr>
          <w:p w14:paraId="02F6D6FB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52A205AB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PA2</w:t>
            </w:r>
          </w:p>
        </w:tc>
        <w:tc>
          <w:tcPr>
            <w:tcW w:w="6095" w:type="dxa"/>
          </w:tcPr>
          <w:p w14:paraId="2CC04A97" w14:textId="77777777" w:rsidR="003B5E2B" w:rsidRPr="00435F71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 w:rsidRPr="00435F71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NUMERO DE LOCALIDADES CON INFORMACION</w:t>
            </w:r>
          </w:p>
          <w:p w14:paraId="67FA48B0" w14:textId="55570221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</w:p>
        </w:tc>
        <w:tc>
          <w:tcPr>
            <w:tcW w:w="851" w:type="dxa"/>
          </w:tcPr>
          <w:p w14:paraId="07C36CDF" w14:textId="69901410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3B5E2B" w:rsidRPr="00F45E53" w14:paraId="457D6C4A" w14:textId="77777777" w:rsidTr="003B5E2B">
        <w:trPr>
          <w:trHeight w:val="268"/>
        </w:trPr>
        <w:tc>
          <w:tcPr>
            <w:tcW w:w="862" w:type="dxa"/>
          </w:tcPr>
          <w:p w14:paraId="7484FA91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7</w:t>
            </w:r>
          </w:p>
        </w:tc>
        <w:tc>
          <w:tcPr>
            <w:tcW w:w="425" w:type="dxa"/>
          </w:tcPr>
          <w:p w14:paraId="2C8D95A5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4EB2B647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PA3</w:t>
            </w:r>
          </w:p>
        </w:tc>
        <w:tc>
          <w:tcPr>
            <w:tcW w:w="6095" w:type="dxa"/>
          </w:tcPr>
          <w:p w14:paraId="76546BB7" w14:textId="050000F4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506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NUMERO DE CHEQUES PRESENTADOS A COBRO</w:t>
            </w:r>
          </w:p>
        </w:tc>
        <w:tc>
          <w:tcPr>
            <w:tcW w:w="851" w:type="dxa"/>
          </w:tcPr>
          <w:p w14:paraId="1FB54790" w14:textId="627CD1DA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3B5E2B" w:rsidRPr="00F45E53" w14:paraId="11B65347" w14:textId="77777777" w:rsidTr="003B5E2B">
        <w:trPr>
          <w:trHeight w:val="268"/>
        </w:trPr>
        <w:tc>
          <w:tcPr>
            <w:tcW w:w="862" w:type="dxa"/>
          </w:tcPr>
          <w:p w14:paraId="77B032DD" w14:textId="77777777" w:rsidR="003B5E2B" w:rsidRPr="00F45E53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8</w:t>
            </w:r>
          </w:p>
        </w:tc>
        <w:tc>
          <w:tcPr>
            <w:tcW w:w="425" w:type="dxa"/>
          </w:tcPr>
          <w:p w14:paraId="3D9C3C46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2DC12A2A" w14:textId="77777777" w:rsidR="003B5E2B" w:rsidRPr="00F45E53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PA4</w:t>
            </w:r>
          </w:p>
        </w:tc>
        <w:tc>
          <w:tcPr>
            <w:tcW w:w="6095" w:type="dxa"/>
          </w:tcPr>
          <w:p w14:paraId="244C3CFE" w14:textId="0C09AD19" w:rsidR="003B5E2B" w:rsidRPr="000506C0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</w:pPr>
            <w:r w:rsidRPr="000506C0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  <w:lang w:val="es-CL"/>
              </w:rPr>
              <w:t>MONTO DE CHEQUES PRESENTADOS A COBRO</w:t>
            </w:r>
          </w:p>
        </w:tc>
        <w:tc>
          <w:tcPr>
            <w:tcW w:w="851" w:type="dxa"/>
          </w:tcPr>
          <w:p w14:paraId="1BCCA69B" w14:textId="287CB418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 w:rsidRPr="00F45E53">
              <w:rPr>
                <w:rFonts w:ascii="Times New Roman" w:hAnsi="Times New Roman" w:cs="Times New Roman"/>
                <w:color w:val="4472C4" w:themeColor="accent1"/>
                <w:sz w:val="20"/>
              </w:rPr>
              <w:t>S</w:t>
            </w:r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e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puede</w:t>
            </w:r>
            <w:proofErr w:type="spellEnd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4472C4" w:themeColor="accent1"/>
                <w:sz w:val="20"/>
              </w:rPr>
              <w:t>cambiar</w:t>
            </w:r>
            <w:proofErr w:type="spellEnd"/>
          </w:p>
        </w:tc>
      </w:tr>
      <w:tr w:rsidR="003B5E2B" w:rsidRPr="00F45E53" w14:paraId="2C79226D" w14:textId="77777777" w:rsidTr="003B5E2B">
        <w:trPr>
          <w:trHeight w:val="268"/>
        </w:trPr>
        <w:tc>
          <w:tcPr>
            <w:tcW w:w="862" w:type="dxa"/>
          </w:tcPr>
          <w:p w14:paraId="1AA59832" w14:textId="77777777" w:rsidR="003B5E2B" w:rsidRDefault="003B5E2B" w:rsidP="003B5E2B">
            <w:pPr>
              <w:pStyle w:val="TableParagraph"/>
              <w:spacing w:line="248" w:lineRule="exact"/>
              <w:ind w:left="110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  <w:t>9</w:t>
            </w:r>
          </w:p>
        </w:tc>
        <w:tc>
          <w:tcPr>
            <w:tcW w:w="425" w:type="dxa"/>
          </w:tcPr>
          <w:p w14:paraId="5DCC81FD" w14:textId="77777777" w:rsidR="003B5E2B" w:rsidRPr="00F45E53" w:rsidRDefault="003B5E2B" w:rsidP="003B5E2B">
            <w:pPr>
              <w:pStyle w:val="TableParagraph"/>
              <w:spacing w:line="248" w:lineRule="exact"/>
              <w:ind w:left="0" w:right="6"/>
              <w:jc w:val="center"/>
              <w:rPr>
                <w:rFonts w:ascii="Times New Roman" w:hAnsi="Times New Roman" w:cs="Times New Roman"/>
                <w:b/>
                <w:bCs/>
                <w:color w:val="4472C4" w:themeColor="accent1"/>
                <w:w w:val="99"/>
                <w:sz w:val="20"/>
              </w:rPr>
            </w:pPr>
          </w:p>
        </w:tc>
        <w:tc>
          <w:tcPr>
            <w:tcW w:w="1134" w:type="dxa"/>
          </w:tcPr>
          <w:p w14:paraId="09A3C039" w14:textId="77777777" w:rsidR="003B5E2B" w:rsidRDefault="003B5E2B" w:rsidP="003B5E2B">
            <w:pPr>
              <w:pStyle w:val="TableParagraph"/>
              <w:spacing w:before="18"/>
              <w:ind w:left="162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79</w:t>
            </w:r>
          </w:p>
        </w:tc>
        <w:tc>
          <w:tcPr>
            <w:tcW w:w="6095" w:type="dxa"/>
          </w:tcPr>
          <w:p w14:paraId="6A12011A" w14:textId="77777777" w:rsidR="003B5E2B" w:rsidRPr="009F2F7C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</w:pPr>
            <w:proofErr w:type="spellStart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>Observaciones</w:t>
            </w:r>
            <w:proofErr w:type="spellEnd"/>
            <w:r w:rsidRPr="009F2F7C">
              <w:rPr>
                <w:rFonts w:ascii="Times New Roman" w:hAnsi="Times New Roman" w:cs="Times New Roman"/>
                <w:b/>
                <w:bCs/>
                <w:color w:val="4472C4" w:themeColor="accent1"/>
                <w:sz w:val="20"/>
              </w:rPr>
              <w:t xml:space="preserve"> </w:t>
            </w:r>
          </w:p>
        </w:tc>
        <w:tc>
          <w:tcPr>
            <w:tcW w:w="851" w:type="dxa"/>
          </w:tcPr>
          <w:p w14:paraId="4FC13DB4" w14:textId="0D60CAF6" w:rsidR="003B5E2B" w:rsidRPr="00F45E53" w:rsidRDefault="003B5E2B" w:rsidP="003B5E2B">
            <w:pPr>
              <w:pStyle w:val="TableParagraph"/>
              <w:spacing w:before="18"/>
              <w:ind w:left="109"/>
              <w:rPr>
                <w:rFonts w:ascii="Times New Roman" w:hAnsi="Times New Roman" w:cs="Times New Roman"/>
                <w:color w:val="4472C4" w:themeColor="accent1"/>
                <w:sz w:val="20"/>
              </w:rPr>
            </w:pPr>
            <w:r>
              <w:rPr>
                <w:rFonts w:ascii="Times New Roman" w:hAnsi="Times New Roman" w:cs="Times New Roman"/>
                <w:color w:val="4472C4" w:themeColor="accent1"/>
                <w:sz w:val="20"/>
                <w:lang w:val="es-CL"/>
              </w:rPr>
              <w:t>Ingresar</w:t>
            </w:r>
          </w:p>
        </w:tc>
      </w:tr>
    </w:tbl>
    <w:p w14:paraId="427D39B3" w14:textId="77777777" w:rsidR="003B5E2B" w:rsidRDefault="003B5E2B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87DE0C3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2119B158" w14:textId="77777777" w:rsidR="001278BF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p w14:paraId="3709F4D1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1401D0BE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19" w:name="_Toc160527594"/>
      <w:r w:rsidRPr="00230F5A">
        <w:rPr>
          <w:rFonts w:cs="Times New Roman"/>
        </w:rPr>
        <w:t>Defini</w:t>
      </w:r>
      <w:r>
        <w:rPr>
          <w:rFonts w:cs="Times New Roman"/>
        </w:rPr>
        <w:t>r Notificación hacia el Front.</w:t>
      </w:r>
      <w:bookmarkEnd w:id="19"/>
    </w:p>
    <w:p w14:paraId="24B1C232" w14:textId="77777777" w:rsidR="001278BF" w:rsidRDefault="001278BF" w:rsidP="001278BF"/>
    <w:p w14:paraId="5273C258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El sistema deberá notificar en el Front lo siguiente:</w:t>
      </w:r>
    </w:p>
    <w:p w14:paraId="3DF37D11" w14:textId="77777777" w:rsidR="001278BF" w:rsidRPr="00A30C68" w:rsidRDefault="001278BF" w:rsidP="001278BF">
      <w:pPr>
        <w:ind w:firstLine="851"/>
        <w:rPr>
          <w:rFonts w:ascii="Times New Roman" w:hAnsi="Times New Roman" w:cs="Times New Roman"/>
          <w:color w:val="4472C4" w:themeColor="accent1"/>
        </w:rPr>
      </w:pPr>
    </w:p>
    <w:p w14:paraId="4111B983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éxito en la propuesta de cálculo: Se deberá incluir el siguiente texto “Se encuentra archivo disponible para su Aprobación (incluir nombre)”. </w:t>
      </w:r>
    </w:p>
    <w:p w14:paraId="6006A33D" w14:textId="77777777" w:rsidR="001278BF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 xml:space="preserve">En caso de error (validación/transmisión): Se deberá incluir el texto “Se presentan problemas </w:t>
      </w:r>
      <w:r>
        <w:rPr>
          <w:rFonts w:ascii="Times New Roman" w:hAnsi="Times New Roman" w:cs="Times New Roman"/>
          <w:color w:val="4472C4" w:themeColor="accent1"/>
        </w:rPr>
        <w:t>en</w:t>
      </w:r>
      <w:r w:rsidRPr="00A30C68">
        <w:rPr>
          <w:rFonts w:ascii="Times New Roman" w:hAnsi="Times New Roman" w:cs="Times New Roman"/>
          <w:color w:val="4472C4" w:themeColor="accent1"/>
        </w:rPr>
        <w:t xml:space="preserve"> la</w:t>
      </w:r>
      <w:r>
        <w:rPr>
          <w:rFonts w:ascii="Times New Roman" w:hAnsi="Times New Roman" w:cs="Times New Roman"/>
          <w:color w:val="4472C4" w:themeColor="accent1"/>
        </w:rPr>
        <w:t>(s) validación(es)</w:t>
      </w:r>
      <w:r w:rsidRPr="00A30C68">
        <w:rPr>
          <w:rFonts w:ascii="Times New Roman" w:hAnsi="Times New Roman" w:cs="Times New Roman"/>
          <w:color w:val="4472C4" w:themeColor="accent1"/>
        </w:rPr>
        <w:t xml:space="preserve"> del archivo (incluir nombre)”</w:t>
      </w:r>
      <w:r>
        <w:rPr>
          <w:rFonts w:ascii="Times New Roman" w:hAnsi="Times New Roman" w:cs="Times New Roman"/>
          <w:color w:val="4472C4" w:themeColor="accent1"/>
        </w:rPr>
        <w:t>.</w:t>
      </w:r>
    </w:p>
    <w:p w14:paraId="79B15464" w14:textId="77777777" w:rsidR="001278BF" w:rsidRPr="00A30C68" w:rsidRDefault="001278BF" w:rsidP="001278BF">
      <w:pPr>
        <w:pStyle w:val="Prrafodelista"/>
        <w:numPr>
          <w:ilvl w:val="0"/>
          <w:numId w:val="45"/>
        </w:numPr>
        <w:rPr>
          <w:rFonts w:ascii="Times New Roman" w:hAnsi="Times New Roman" w:cs="Times New Roman"/>
          <w:color w:val="4472C4" w:themeColor="accent1"/>
        </w:rPr>
      </w:pPr>
      <w:r w:rsidRPr="00A30C68">
        <w:rPr>
          <w:rFonts w:ascii="Times New Roman" w:hAnsi="Times New Roman" w:cs="Times New Roman"/>
          <w:color w:val="4472C4" w:themeColor="accent1"/>
        </w:rPr>
        <w:t>Si la transmisión final fue exitosa, el mensaje será el siguiente “</w:t>
      </w:r>
      <w:r>
        <w:rPr>
          <w:rFonts w:ascii="Times New Roman" w:hAnsi="Times New Roman" w:cs="Times New Roman"/>
          <w:color w:val="4472C4" w:themeColor="accent1"/>
        </w:rPr>
        <w:t>La transferencia</w:t>
      </w:r>
      <w:r w:rsidRPr="00A30C68">
        <w:rPr>
          <w:rFonts w:ascii="Times New Roman" w:hAnsi="Times New Roman" w:cs="Times New Roman"/>
          <w:color w:val="4472C4" w:themeColor="accent1"/>
        </w:rPr>
        <w:t xml:space="preserve"> </w:t>
      </w:r>
      <w:r>
        <w:rPr>
          <w:rFonts w:ascii="Times New Roman" w:hAnsi="Times New Roman" w:cs="Times New Roman"/>
          <w:color w:val="4472C4" w:themeColor="accent1"/>
        </w:rPr>
        <w:t xml:space="preserve">se </w:t>
      </w:r>
      <w:r w:rsidRPr="00A30C68">
        <w:rPr>
          <w:rFonts w:ascii="Times New Roman" w:hAnsi="Times New Roman" w:cs="Times New Roman"/>
          <w:color w:val="4472C4" w:themeColor="accent1"/>
        </w:rPr>
        <w:t xml:space="preserve">ha </w:t>
      </w:r>
      <w:r>
        <w:rPr>
          <w:rFonts w:ascii="Times New Roman" w:hAnsi="Times New Roman" w:cs="Times New Roman"/>
          <w:color w:val="4472C4" w:themeColor="accent1"/>
        </w:rPr>
        <w:t>rea</w:t>
      </w:r>
      <w:r w:rsidRPr="00A30C68">
        <w:rPr>
          <w:rFonts w:ascii="Times New Roman" w:hAnsi="Times New Roman" w:cs="Times New Roman"/>
          <w:color w:val="4472C4" w:themeColor="accent1"/>
        </w:rPr>
        <w:t>lizado en forma exitosa para el archivo (incluir nombre</w:t>
      </w:r>
      <w:r>
        <w:rPr>
          <w:rFonts w:ascii="Times New Roman" w:hAnsi="Times New Roman" w:cs="Times New Roman"/>
          <w:color w:val="4472C4" w:themeColor="accent1"/>
        </w:rPr>
        <w:t>, correlativo salida y destino</w:t>
      </w:r>
      <w:r w:rsidRPr="00A30C68">
        <w:rPr>
          <w:rFonts w:ascii="Times New Roman" w:hAnsi="Times New Roman" w:cs="Times New Roman"/>
          <w:color w:val="4472C4" w:themeColor="accent1"/>
        </w:rPr>
        <w:t>)”.</w:t>
      </w:r>
      <w:r w:rsidRPr="00AE7337">
        <w:t xml:space="preserve">  </w:t>
      </w:r>
      <w:r w:rsidRPr="00AE7337">
        <w:fldChar w:fldCharType="begin"/>
      </w:r>
      <w:r w:rsidRPr="00AE7337">
        <w:instrText xml:space="preserve"> XE "Definir el estructura y nombre para cada archivo de mensajería" </w:instrText>
      </w:r>
      <w:r w:rsidRPr="00AE7337">
        <w:fldChar w:fldCharType="end"/>
      </w:r>
    </w:p>
    <w:p w14:paraId="22FF7C7D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3E577A23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CF5696E" w14:textId="77777777" w:rsidR="001278BF" w:rsidRPr="00230F5A" w:rsidRDefault="001278BF" w:rsidP="001278BF">
      <w:pPr>
        <w:rPr>
          <w:rFonts w:ascii="Times New Roman" w:eastAsia="Verdana" w:hAnsi="Times New Roman" w:cs="Times New Roman"/>
          <w:b/>
          <w:bCs/>
          <w:color w:val="4472C4" w:themeColor="accent1"/>
          <w:kern w:val="0"/>
          <w:sz w:val="32"/>
          <w:szCs w:val="32"/>
          <w14:ligatures w14:val="none"/>
        </w:rPr>
      </w:pPr>
    </w:p>
    <w:p w14:paraId="2DDA7D33" w14:textId="77777777" w:rsidR="001278BF" w:rsidRDefault="001278BF" w:rsidP="001278BF">
      <w:pPr>
        <w:pStyle w:val="Ttulo1"/>
        <w:numPr>
          <w:ilvl w:val="0"/>
          <w:numId w:val="7"/>
        </w:numPr>
        <w:ind w:left="823"/>
        <w:rPr>
          <w:rFonts w:cs="Times New Roman"/>
        </w:rPr>
      </w:pPr>
      <w:bookmarkStart w:id="20" w:name="_Toc160527595"/>
      <w:r w:rsidRPr="00230F5A">
        <w:rPr>
          <w:rFonts w:cs="Times New Roman"/>
        </w:rPr>
        <w:lastRenderedPageBreak/>
        <w:t>D</w:t>
      </w:r>
      <w:r>
        <w:rPr>
          <w:rFonts w:cs="Times New Roman"/>
        </w:rPr>
        <w:t>atos sensibles</w:t>
      </w:r>
      <w:bookmarkEnd w:id="20"/>
    </w:p>
    <w:p w14:paraId="3201D802" w14:textId="77777777" w:rsidR="001278BF" w:rsidRPr="009947CD" w:rsidRDefault="001278BF" w:rsidP="001278BF"/>
    <w:p w14:paraId="0BC88D56" w14:textId="77777777" w:rsidR="001278BF" w:rsidRDefault="001278BF" w:rsidP="001278BF">
      <w:pPr>
        <w:spacing w:after="0" w:line="240" w:lineRule="auto"/>
        <w:ind w:left="360"/>
        <w:rPr>
          <w:rFonts w:ascii="Times New Roman" w:hAnsi="Times New Roman" w:cs="Times New Roman"/>
          <w:color w:val="4472C4" w:themeColor="accent1"/>
        </w:rPr>
      </w:pPr>
      <w:r>
        <w:rPr>
          <w:rFonts w:ascii="Times New Roman" w:hAnsi="Times New Roman" w:cs="Times New Roman"/>
          <w:color w:val="4472C4" w:themeColor="accent1"/>
        </w:rPr>
        <w:t>-No hay</w:t>
      </w:r>
    </w:p>
    <w:p w14:paraId="27E2D018" w14:textId="77777777" w:rsidR="001278BF" w:rsidRPr="009947CD" w:rsidRDefault="001278BF" w:rsidP="001278BF">
      <w:pPr>
        <w:spacing w:after="0" w:line="240" w:lineRule="auto"/>
        <w:rPr>
          <w:rFonts w:ascii="Times New Roman" w:hAnsi="Times New Roman" w:cs="Times New Roman"/>
          <w:color w:val="4472C4" w:themeColor="accent1"/>
        </w:rPr>
      </w:pPr>
      <w:r w:rsidRPr="009947CD">
        <w:rPr>
          <w:rFonts w:ascii="Times New Roman" w:hAnsi="Times New Roman" w:cs="Times New Roman"/>
          <w:color w:val="4472C4" w:themeColor="accent1"/>
        </w:rPr>
        <w:t xml:space="preserve"> </w:t>
      </w:r>
      <w:r w:rsidRPr="009947CD">
        <w:rPr>
          <w:rFonts w:ascii="Times New Roman" w:hAnsi="Times New Roman" w:cs="Times New Roman"/>
          <w:color w:val="4472C4" w:themeColor="accent1"/>
        </w:rPr>
        <w:fldChar w:fldCharType="begin"/>
      </w:r>
      <w:r w:rsidRPr="009947CD">
        <w:rPr>
          <w:rFonts w:ascii="Times New Roman" w:hAnsi="Times New Roman" w:cs="Times New Roman"/>
          <w:color w:val="4472C4" w:themeColor="accent1"/>
        </w:rPr>
        <w:instrText xml:space="preserve"> XE "Definir el estructura y nombre para cada archivo de mensajería" </w:instrText>
      </w:r>
      <w:r w:rsidRPr="009947CD">
        <w:rPr>
          <w:rFonts w:ascii="Times New Roman" w:hAnsi="Times New Roman" w:cs="Times New Roman"/>
          <w:color w:val="4472C4" w:themeColor="accent1"/>
        </w:rPr>
        <w:fldChar w:fldCharType="end"/>
      </w:r>
    </w:p>
    <w:p w14:paraId="4355F6DE" w14:textId="77777777" w:rsidR="001278BF" w:rsidRPr="00230F5A" w:rsidRDefault="001278BF" w:rsidP="001278BF">
      <w:pPr>
        <w:pStyle w:val="Prrafodelista"/>
        <w:ind w:left="360" w:firstLine="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3EC8DCC" w14:textId="77777777" w:rsidR="001278BF" w:rsidRDefault="001278BF" w:rsidP="001278BF">
      <w:pPr>
        <w:rPr>
          <w:rFonts w:ascii="Times New Roman" w:hAnsi="Times New Roman" w:cs="Times New Roman"/>
          <w:color w:val="4472C4" w:themeColor="accent1"/>
        </w:rPr>
      </w:pPr>
    </w:p>
    <w:p w14:paraId="35089B35" w14:textId="77777777" w:rsidR="001278BF" w:rsidRDefault="001278BF" w:rsidP="001278BF">
      <w:pPr>
        <w:pStyle w:val="Ttulo1"/>
      </w:pPr>
    </w:p>
    <w:p w14:paraId="4F3B7525" w14:textId="77777777" w:rsidR="001278BF" w:rsidRPr="00B24397" w:rsidRDefault="001278BF" w:rsidP="00B24397">
      <w:pPr>
        <w:rPr>
          <w:rFonts w:ascii="Times New Roman" w:hAnsi="Times New Roman" w:cs="Times New Roman"/>
          <w:b/>
          <w:bCs/>
          <w:color w:val="4472C4" w:themeColor="accent1"/>
        </w:rPr>
      </w:pPr>
    </w:p>
    <w:sectPr w:rsidR="001278BF" w:rsidRPr="00B24397" w:rsidSect="008363A4">
      <w:headerReference w:type="default" r:id="rId10"/>
      <w:footerReference w:type="default" r:id="rId11"/>
      <w:pgSz w:w="11906" w:h="16838"/>
      <w:pgMar w:top="1418" w:right="567" w:bottom="1418" w:left="1701" w:header="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812684" w14:textId="77777777" w:rsidR="00D65851" w:rsidRDefault="00D65851" w:rsidP="00F10206">
      <w:pPr>
        <w:spacing w:after="0" w:line="240" w:lineRule="auto"/>
      </w:pPr>
      <w:r>
        <w:separator/>
      </w:r>
    </w:p>
  </w:endnote>
  <w:endnote w:type="continuationSeparator" w:id="0">
    <w:p w14:paraId="6CE4CA77" w14:textId="77777777" w:rsidR="00D65851" w:rsidRDefault="00D65851" w:rsidP="00F102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D6665" w14:textId="29C6B13A" w:rsidR="00F10206" w:rsidRPr="008131F5" w:rsidRDefault="001C0052" w:rsidP="00F10206">
    <w:pPr>
      <w:pStyle w:val="Piedepgina"/>
      <w:jc w:val="center"/>
      <w:rPr>
        <w:noProof/>
        <w:lang w:val="en-US"/>
      </w:rPr>
    </w:pPr>
    <w:r w:rsidRPr="008131F5">
      <w:rPr>
        <w:rStyle w:val="ui-provider"/>
        <w:lang w:val="en-US"/>
      </w:rPr>
      <w:t>Copyright © 2023 SONEDI All rights reserved.</w:t>
    </w:r>
    <w:r w:rsidR="00F10206">
      <w:rPr>
        <w:noProof/>
      </w:rPr>
      <w:ptab w:relativeTo="margin" w:alignment="right" w:leader="none"/>
    </w:r>
    <w:r w:rsidR="00F10206" w:rsidRPr="008131F5">
      <w:rPr>
        <w:noProof/>
        <w:lang w:val="en-US"/>
      </w:rPr>
      <w:t xml:space="preserve"> </w:t>
    </w:r>
    <w:sdt>
      <w:sdtPr>
        <w:rPr>
          <w:noProof/>
        </w:rPr>
        <w:id w:val="-890194395"/>
        <w:docPartObj>
          <w:docPartGallery w:val="Page Numbers (Bottom of Page)"/>
          <w:docPartUnique/>
        </w:docPartObj>
      </w:sdtPr>
      <w:sdtContent>
        <w:r w:rsidR="00F10206">
          <w:rPr>
            <w:noProof/>
            <w:lang w:bidi="es-ES"/>
          </w:rPr>
          <w:fldChar w:fldCharType="begin"/>
        </w:r>
        <w:r w:rsidR="00F10206" w:rsidRPr="008131F5">
          <w:rPr>
            <w:noProof/>
            <w:lang w:val="en-US" w:bidi="es-ES"/>
          </w:rPr>
          <w:instrText xml:space="preserve"> PAGE   \* MERGEFORMAT </w:instrText>
        </w:r>
        <w:r w:rsidR="00F10206">
          <w:rPr>
            <w:noProof/>
            <w:lang w:bidi="es-ES"/>
          </w:rPr>
          <w:fldChar w:fldCharType="separate"/>
        </w:r>
        <w:r w:rsidR="00A62030">
          <w:rPr>
            <w:noProof/>
            <w:lang w:val="en-US" w:bidi="es-ES"/>
          </w:rPr>
          <w:t>5</w:t>
        </w:r>
        <w:r w:rsidR="00F10206">
          <w:rPr>
            <w:noProof/>
            <w:lang w:bidi="es-ES"/>
          </w:rPr>
          <w:fldChar w:fldCharType="end"/>
        </w:r>
      </w:sdtContent>
    </w:sdt>
  </w:p>
  <w:p w14:paraId="480E176B" w14:textId="77777777" w:rsidR="00F10206" w:rsidRPr="008131F5" w:rsidRDefault="00F10206" w:rsidP="00F10206">
    <w:pPr>
      <w:pStyle w:val="Piedepgina"/>
      <w:rPr>
        <w:noProof/>
        <w:lang w:val="en-US"/>
      </w:rPr>
    </w:pPr>
  </w:p>
  <w:p w14:paraId="19776197" w14:textId="77777777" w:rsidR="00F10206" w:rsidRPr="001C0052" w:rsidRDefault="00F10206">
    <w:pPr>
      <w:pStyle w:val="Piedep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C5ED79" w14:textId="77777777" w:rsidR="00D65851" w:rsidRDefault="00D65851" w:rsidP="00F10206">
      <w:pPr>
        <w:spacing w:after="0" w:line="240" w:lineRule="auto"/>
      </w:pPr>
      <w:r>
        <w:separator/>
      </w:r>
    </w:p>
  </w:footnote>
  <w:footnote w:type="continuationSeparator" w:id="0">
    <w:p w14:paraId="13A652E4" w14:textId="77777777" w:rsidR="00D65851" w:rsidRDefault="00D65851" w:rsidP="00F102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35" w:type="dxa"/>
      <w:tblInd w:w="-757" w:type="dxa"/>
      <w:tblBorders>
        <w:top w:val="single" w:sz="36" w:space="0" w:color="44546A" w:themeColor="text2"/>
        <w:left w:val="single" w:sz="36" w:space="0" w:color="44546A" w:themeColor="text2"/>
        <w:bottom w:val="single" w:sz="36" w:space="0" w:color="44546A" w:themeColor="text2"/>
        <w:right w:val="single" w:sz="36" w:space="0" w:color="44546A" w:themeColor="text2"/>
        <w:insideH w:val="single" w:sz="36" w:space="0" w:color="44546A" w:themeColor="text2"/>
        <w:insideV w:val="single" w:sz="36" w:space="0" w:color="44546A" w:themeColor="text2"/>
      </w:tblBorders>
      <w:tblLook w:val="0000" w:firstRow="0" w:lastRow="0" w:firstColumn="0" w:lastColumn="0" w:noHBand="0" w:noVBand="0"/>
    </w:tblPr>
    <w:tblGrid>
      <w:gridCol w:w="10035"/>
    </w:tblGrid>
    <w:tr w:rsidR="00F10206" w14:paraId="738E7AED" w14:textId="77777777" w:rsidTr="00F10206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A5A5A5" w:themeColor="accent3"/>
            <w:right w:val="nil"/>
          </w:tcBorders>
        </w:tcPr>
        <w:p w14:paraId="32D013A5" w14:textId="77777777" w:rsidR="00F10206" w:rsidRDefault="00F10206" w:rsidP="00F10206">
          <w:pPr>
            <w:pStyle w:val="Encabezado"/>
            <w:rPr>
              <w:noProof/>
            </w:r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59264" behindDoc="1" locked="0" layoutInCell="1" allowOverlap="1" wp14:anchorId="3C0EDC12" wp14:editId="211D6FB0">
                <wp:simplePos x="0" y="0"/>
                <wp:positionH relativeFrom="column">
                  <wp:posOffset>-63297</wp:posOffset>
                </wp:positionH>
                <wp:positionV relativeFrom="paragraph">
                  <wp:posOffset>226771</wp:posOffset>
                </wp:positionV>
                <wp:extent cx="1766620" cy="336499"/>
                <wp:effectExtent l="0" t="0" r="5080" b="6985"/>
                <wp:wrapTight wrapText="bothSides">
                  <wp:wrapPolygon edited="0">
                    <wp:start x="2329" y="0"/>
                    <wp:lineTo x="0" y="1225"/>
                    <wp:lineTo x="0" y="6125"/>
                    <wp:lineTo x="1863" y="19599"/>
                    <wp:lineTo x="2329" y="20824"/>
                    <wp:lineTo x="21429" y="20824"/>
                    <wp:lineTo x="21429" y="1225"/>
                    <wp:lineTo x="5124" y="0"/>
                    <wp:lineTo x="2329" y="0"/>
                  </wp:wrapPolygon>
                </wp:wrapTight>
                <wp:docPr id="780596439" name="Imagen 24" descr="Imagen que contiene Interfaz de usuario gráfic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0596439" name="Imagen 24" descr="Imagen que contiene Interfaz de usuario gráfica&#10;&#10;Descripción generada automáticament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620" cy="336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</w:tbl>
  <w:p w14:paraId="08712C62" w14:textId="77777777" w:rsidR="00F10206" w:rsidRDefault="00F1020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C7C76"/>
    <w:multiLevelType w:val="hybridMultilevel"/>
    <w:tmpl w:val="328A1DA0"/>
    <w:lvl w:ilvl="0" w:tplc="20C23074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6757B"/>
    <w:multiLevelType w:val="multilevel"/>
    <w:tmpl w:val="6C4038B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5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2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2" w15:restartNumberingAfterBreak="0">
    <w:nsid w:val="049F6D2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5A833C8"/>
    <w:multiLevelType w:val="hybridMultilevel"/>
    <w:tmpl w:val="9970D1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5B74AF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7B562D6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44722CD"/>
    <w:multiLevelType w:val="multilevel"/>
    <w:tmpl w:val="7D1652FE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7" w15:restartNumberingAfterBreak="0">
    <w:nsid w:val="14734344"/>
    <w:multiLevelType w:val="hybridMultilevel"/>
    <w:tmpl w:val="B1C8E8F8"/>
    <w:lvl w:ilvl="0" w:tplc="F1FC0E00">
      <w:numFmt w:val="bullet"/>
      <w:lvlText w:val="*"/>
      <w:lvlJc w:val="left"/>
      <w:pPr>
        <w:ind w:left="0" w:hanging="202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7F5669BC">
      <w:numFmt w:val="bullet"/>
      <w:lvlText w:val="•"/>
      <w:lvlJc w:val="left"/>
      <w:pPr>
        <w:ind w:left="1034" w:hanging="202"/>
      </w:pPr>
      <w:rPr>
        <w:rFonts w:hint="default"/>
        <w:lang w:val="es-ES" w:eastAsia="en-US" w:bidi="ar-SA"/>
      </w:rPr>
    </w:lvl>
    <w:lvl w:ilvl="2" w:tplc="D53844AA">
      <w:numFmt w:val="bullet"/>
      <w:lvlText w:val="•"/>
      <w:lvlJc w:val="left"/>
      <w:pPr>
        <w:ind w:left="2060" w:hanging="202"/>
      </w:pPr>
      <w:rPr>
        <w:rFonts w:hint="default"/>
        <w:lang w:val="es-ES" w:eastAsia="en-US" w:bidi="ar-SA"/>
      </w:rPr>
    </w:lvl>
    <w:lvl w:ilvl="3" w:tplc="9012A90A">
      <w:numFmt w:val="bullet"/>
      <w:lvlText w:val="•"/>
      <w:lvlJc w:val="left"/>
      <w:pPr>
        <w:ind w:left="3086" w:hanging="202"/>
      </w:pPr>
      <w:rPr>
        <w:rFonts w:hint="default"/>
        <w:lang w:val="es-ES" w:eastAsia="en-US" w:bidi="ar-SA"/>
      </w:rPr>
    </w:lvl>
    <w:lvl w:ilvl="4" w:tplc="4EA8134A">
      <w:numFmt w:val="bullet"/>
      <w:lvlText w:val="•"/>
      <w:lvlJc w:val="left"/>
      <w:pPr>
        <w:ind w:left="4112" w:hanging="202"/>
      </w:pPr>
      <w:rPr>
        <w:rFonts w:hint="default"/>
        <w:lang w:val="es-ES" w:eastAsia="en-US" w:bidi="ar-SA"/>
      </w:rPr>
    </w:lvl>
    <w:lvl w:ilvl="5" w:tplc="505C2B6A">
      <w:numFmt w:val="bullet"/>
      <w:lvlText w:val="•"/>
      <w:lvlJc w:val="left"/>
      <w:pPr>
        <w:ind w:left="5139" w:hanging="202"/>
      </w:pPr>
      <w:rPr>
        <w:rFonts w:hint="default"/>
        <w:lang w:val="es-ES" w:eastAsia="en-US" w:bidi="ar-SA"/>
      </w:rPr>
    </w:lvl>
    <w:lvl w:ilvl="6" w:tplc="EB085062">
      <w:numFmt w:val="bullet"/>
      <w:lvlText w:val="•"/>
      <w:lvlJc w:val="left"/>
      <w:pPr>
        <w:ind w:left="6165" w:hanging="202"/>
      </w:pPr>
      <w:rPr>
        <w:rFonts w:hint="default"/>
        <w:lang w:val="es-ES" w:eastAsia="en-US" w:bidi="ar-SA"/>
      </w:rPr>
    </w:lvl>
    <w:lvl w:ilvl="7" w:tplc="58F42102">
      <w:numFmt w:val="bullet"/>
      <w:lvlText w:val="•"/>
      <w:lvlJc w:val="left"/>
      <w:pPr>
        <w:ind w:left="7191" w:hanging="202"/>
      </w:pPr>
      <w:rPr>
        <w:rFonts w:hint="default"/>
        <w:lang w:val="es-ES" w:eastAsia="en-US" w:bidi="ar-SA"/>
      </w:rPr>
    </w:lvl>
    <w:lvl w:ilvl="8" w:tplc="9B46532E">
      <w:numFmt w:val="bullet"/>
      <w:lvlText w:val="•"/>
      <w:lvlJc w:val="left"/>
      <w:pPr>
        <w:ind w:left="8217" w:hanging="202"/>
      </w:pPr>
      <w:rPr>
        <w:rFonts w:hint="default"/>
        <w:lang w:val="es-ES" w:eastAsia="en-US" w:bidi="ar-SA"/>
      </w:rPr>
    </w:lvl>
  </w:abstractNum>
  <w:abstractNum w:abstractNumId="8" w15:restartNumberingAfterBreak="0">
    <w:nsid w:val="194C32C0"/>
    <w:multiLevelType w:val="hybridMultilevel"/>
    <w:tmpl w:val="05CE1A02"/>
    <w:lvl w:ilvl="0" w:tplc="E506AD5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931" w:hanging="360"/>
      </w:pPr>
    </w:lvl>
    <w:lvl w:ilvl="2" w:tplc="0C0A001B" w:tentative="1">
      <w:start w:val="1"/>
      <w:numFmt w:val="lowerRoman"/>
      <w:lvlText w:val="%3."/>
      <w:lvlJc w:val="right"/>
      <w:pPr>
        <w:ind w:left="2651" w:hanging="180"/>
      </w:pPr>
    </w:lvl>
    <w:lvl w:ilvl="3" w:tplc="0C0A000F" w:tentative="1">
      <w:start w:val="1"/>
      <w:numFmt w:val="decimal"/>
      <w:lvlText w:val="%4."/>
      <w:lvlJc w:val="left"/>
      <w:pPr>
        <w:ind w:left="3371" w:hanging="360"/>
      </w:pPr>
    </w:lvl>
    <w:lvl w:ilvl="4" w:tplc="0C0A0019" w:tentative="1">
      <w:start w:val="1"/>
      <w:numFmt w:val="lowerLetter"/>
      <w:lvlText w:val="%5."/>
      <w:lvlJc w:val="left"/>
      <w:pPr>
        <w:ind w:left="4091" w:hanging="360"/>
      </w:pPr>
    </w:lvl>
    <w:lvl w:ilvl="5" w:tplc="0C0A001B" w:tentative="1">
      <w:start w:val="1"/>
      <w:numFmt w:val="lowerRoman"/>
      <w:lvlText w:val="%6."/>
      <w:lvlJc w:val="right"/>
      <w:pPr>
        <w:ind w:left="4811" w:hanging="180"/>
      </w:pPr>
    </w:lvl>
    <w:lvl w:ilvl="6" w:tplc="0C0A000F" w:tentative="1">
      <w:start w:val="1"/>
      <w:numFmt w:val="decimal"/>
      <w:lvlText w:val="%7."/>
      <w:lvlJc w:val="left"/>
      <w:pPr>
        <w:ind w:left="5531" w:hanging="360"/>
      </w:pPr>
    </w:lvl>
    <w:lvl w:ilvl="7" w:tplc="0C0A0019" w:tentative="1">
      <w:start w:val="1"/>
      <w:numFmt w:val="lowerLetter"/>
      <w:lvlText w:val="%8."/>
      <w:lvlJc w:val="left"/>
      <w:pPr>
        <w:ind w:left="6251" w:hanging="360"/>
      </w:pPr>
    </w:lvl>
    <w:lvl w:ilvl="8" w:tplc="0C0A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22542E92"/>
    <w:multiLevelType w:val="multilevel"/>
    <w:tmpl w:val="4B765E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8587879"/>
    <w:multiLevelType w:val="hybridMultilevel"/>
    <w:tmpl w:val="D4D0CABA"/>
    <w:lvl w:ilvl="0" w:tplc="45AC2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B25883"/>
    <w:multiLevelType w:val="hybridMultilevel"/>
    <w:tmpl w:val="D1A8A14E"/>
    <w:lvl w:ilvl="0" w:tplc="CC1A9112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E750855C">
      <w:numFmt w:val="bullet"/>
      <w:lvlText w:val="•"/>
      <w:lvlJc w:val="left"/>
      <w:pPr>
        <w:ind w:left="1729" w:hanging="360"/>
      </w:pPr>
      <w:rPr>
        <w:lang w:val="es-ES" w:eastAsia="en-US" w:bidi="ar-SA"/>
      </w:rPr>
    </w:lvl>
    <w:lvl w:ilvl="2" w:tplc="A5C647E2">
      <w:numFmt w:val="bullet"/>
      <w:lvlText w:val="•"/>
      <w:lvlJc w:val="left"/>
      <w:pPr>
        <w:ind w:left="2639" w:hanging="360"/>
      </w:pPr>
      <w:rPr>
        <w:lang w:val="es-ES" w:eastAsia="en-US" w:bidi="ar-SA"/>
      </w:rPr>
    </w:lvl>
    <w:lvl w:ilvl="3" w:tplc="26087E8C">
      <w:numFmt w:val="bullet"/>
      <w:lvlText w:val="•"/>
      <w:lvlJc w:val="left"/>
      <w:pPr>
        <w:ind w:left="3548" w:hanging="360"/>
      </w:pPr>
      <w:rPr>
        <w:lang w:val="es-ES" w:eastAsia="en-US" w:bidi="ar-SA"/>
      </w:rPr>
    </w:lvl>
    <w:lvl w:ilvl="4" w:tplc="3A786C5C">
      <w:numFmt w:val="bullet"/>
      <w:lvlText w:val="•"/>
      <w:lvlJc w:val="left"/>
      <w:pPr>
        <w:ind w:left="4458" w:hanging="360"/>
      </w:pPr>
      <w:rPr>
        <w:lang w:val="es-ES" w:eastAsia="en-US" w:bidi="ar-SA"/>
      </w:rPr>
    </w:lvl>
    <w:lvl w:ilvl="5" w:tplc="7E74CBAE">
      <w:numFmt w:val="bullet"/>
      <w:lvlText w:val="•"/>
      <w:lvlJc w:val="left"/>
      <w:pPr>
        <w:ind w:left="5368" w:hanging="360"/>
      </w:pPr>
      <w:rPr>
        <w:lang w:val="es-ES" w:eastAsia="en-US" w:bidi="ar-SA"/>
      </w:rPr>
    </w:lvl>
    <w:lvl w:ilvl="6" w:tplc="459E109C">
      <w:numFmt w:val="bullet"/>
      <w:lvlText w:val="•"/>
      <w:lvlJc w:val="left"/>
      <w:pPr>
        <w:ind w:left="6277" w:hanging="360"/>
      </w:pPr>
      <w:rPr>
        <w:lang w:val="es-ES" w:eastAsia="en-US" w:bidi="ar-SA"/>
      </w:rPr>
    </w:lvl>
    <w:lvl w:ilvl="7" w:tplc="6E1473A8">
      <w:numFmt w:val="bullet"/>
      <w:lvlText w:val="•"/>
      <w:lvlJc w:val="left"/>
      <w:pPr>
        <w:ind w:left="7187" w:hanging="360"/>
      </w:pPr>
      <w:rPr>
        <w:lang w:val="es-ES" w:eastAsia="en-US" w:bidi="ar-SA"/>
      </w:rPr>
    </w:lvl>
    <w:lvl w:ilvl="8" w:tplc="718EC3F4">
      <w:numFmt w:val="bullet"/>
      <w:lvlText w:val="•"/>
      <w:lvlJc w:val="left"/>
      <w:pPr>
        <w:ind w:left="8097" w:hanging="360"/>
      </w:pPr>
      <w:rPr>
        <w:lang w:val="es-ES" w:eastAsia="en-US" w:bidi="ar-SA"/>
      </w:rPr>
    </w:lvl>
  </w:abstractNum>
  <w:abstractNum w:abstractNumId="12" w15:restartNumberingAfterBreak="0">
    <w:nsid w:val="33393E2A"/>
    <w:multiLevelType w:val="hybridMultilevel"/>
    <w:tmpl w:val="E3FCC73E"/>
    <w:lvl w:ilvl="0" w:tplc="F7B45E9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866734"/>
    <w:multiLevelType w:val="hybridMultilevel"/>
    <w:tmpl w:val="0298F846"/>
    <w:lvl w:ilvl="0" w:tplc="B06492E2">
      <w:start w:val="7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2212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56273F2"/>
    <w:multiLevelType w:val="multilevel"/>
    <w:tmpl w:val="963E6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7F24D5B"/>
    <w:multiLevelType w:val="hybridMultilevel"/>
    <w:tmpl w:val="A9CED56A"/>
    <w:lvl w:ilvl="0" w:tplc="471427C2">
      <w:start w:val="1"/>
      <w:numFmt w:val="decimal"/>
      <w:pStyle w:val="Ttulo2"/>
      <w:lvlText w:val="%1."/>
      <w:lvlJc w:val="left"/>
      <w:pPr>
        <w:ind w:left="3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4620" w:hanging="360"/>
      </w:pPr>
    </w:lvl>
    <w:lvl w:ilvl="2" w:tplc="0C0A001B" w:tentative="1">
      <w:start w:val="1"/>
      <w:numFmt w:val="lowerRoman"/>
      <w:lvlText w:val="%3."/>
      <w:lvlJc w:val="right"/>
      <w:pPr>
        <w:ind w:left="5340" w:hanging="180"/>
      </w:pPr>
    </w:lvl>
    <w:lvl w:ilvl="3" w:tplc="0C0A000F" w:tentative="1">
      <w:start w:val="1"/>
      <w:numFmt w:val="decimal"/>
      <w:lvlText w:val="%4."/>
      <w:lvlJc w:val="left"/>
      <w:pPr>
        <w:ind w:left="6060" w:hanging="360"/>
      </w:pPr>
    </w:lvl>
    <w:lvl w:ilvl="4" w:tplc="0C0A0019" w:tentative="1">
      <w:start w:val="1"/>
      <w:numFmt w:val="lowerLetter"/>
      <w:lvlText w:val="%5."/>
      <w:lvlJc w:val="left"/>
      <w:pPr>
        <w:ind w:left="6780" w:hanging="360"/>
      </w:pPr>
    </w:lvl>
    <w:lvl w:ilvl="5" w:tplc="0C0A001B" w:tentative="1">
      <w:start w:val="1"/>
      <w:numFmt w:val="lowerRoman"/>
      <w:lvlText w:val="%6."/>
      <w:lvlJc w:val="right"/>
      <w:pPr>
        <w:ind w:left="7500" w:hanging="180"/>
      </w:pPr>
    </w:lvl>
    <w:lvl w:ilvl="6" w:tplc="0C0A000F" w:tentative="1">
      <w:start w:val="1"/>
      <w:numFmt w:val="decimal"/>
      <w:lvlText w:val="%7."/>
      <w:lvlJc w:val="left"/>
      <w:pPr>
        <w:ind w:left="8220" w:hanging="360"/>
      </w:pPr>
    </w:lvl>
    <w:lvl w:ilvl="7" w:tplc="0C0A0019" w:tentative="1">
      <w:start w:val="1"/>
      <w:numFmt w:val="lowerLetter"/>
      <w:lvlText w:val="%8."/>
      <w:lvlJc w:val="left"/>
      <w:pPr>
        <w:ind w:left="8940" w:hanging="360"/>
      </w:pPr>
    </w:lvl>
    <w:lvl w:ilvl="8" w:tplc="0C0A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17" w15:restartNumberingAfterBreak="0">
    <w:nsid w:val="4AA67E9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CF3542E"/>
    <w:multiLevelType w:val="multilevel"/>
    <w:tmpl w:val="62409F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203837"/>
    <w:multiLevelType w:val="hybridMultilevel"/>
    <w:tmpl w:val="AF827C86"/>
    <w:lvl w:ilvl="0" w:tplc="A8CE9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C2D25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1" w15:restartNumberingAfterBreak="0">
    <w:nsid w:val="554D2165"/>
    <w:multiLevelType w:val="hybridMultilevel"/>
    <w:tmpl w:val="C738436A"/>
    <w:lvl w:ilvl="0" w:tplc="D05615EA">
      <w:numFmt w:val="bullet"/>
      <w:lvlText w:val="*"/>
      <w:lvlJc w:val="left"/>
      <w:pPr>
        <w:ind w:left="212" w:hanging="207"/>
      </w:pPr>
      <w:rPr>
        <w:rFonts w:ascii="Verdana" w:eastAsia="Verdana" w:hAnsi="Verdana" w:cs="Verdana" w:hint="default"/>
        <w:w w:val="99"/>
        <w:sz w:val="20"/>
        <w:szCs w:val="20"/>
        <w:lang w:val="es-ES" w:eastAsia="en-US" w:bidi="ar-SA"/>
      </w:rPr>
    </w:lvl>
    <w:lvl w:ilvl="1" w:tplc="0E46F75A">
      <w:numFmt w:val="bullet"/>
      <w:lvlText w:val="•"/>
      <w:lvlJc w:val="left"/>
      <w:pPr>
        <w:ind w:left="1246" w:hanging="207"/>
      </w:pPr>
      <w:rPr>
        <w:lang w:val="es-ES" w:eastAsia="en-US" w:bidi="ar-SA"/>
      </w:rPr>
    </w:lvl>
    <w:lvl w:ilvl="2" w:tplc="F1BC5D46">
      <w:numFmt w:val="bullet"/>
      <w:lvlText w:val="•"/>
      <w:lvlJc w:val="left"/>
      <w:pPr>
        <w:ind w:left="2272" w:hanging="207"/>
      </w:pPr>
      <w:rPr>
        <w:lang w:val="es-ES" w:eastAsia="en-US" w:bidi="ar-SA"/>
      </w:rPr>
    </w:lvl>
    <w:lvl w:ilvl="3" w:tplc="C220D3E6">
      <w:numFmt w:val="bullet"/>
      <w:lvlText w:val="•"/>
      <w:lvlJc w:val="left"/>
      <w:pPr>
        <w:ind w:left="3298" w:hanging="207"/>
      </w:pPr>
      <w:rPr>
        <w:lang w:val="es-ES" w:eastAsia="en-US" w:bidi="ar-SA"/>
      </w:rPr>
    </w:lvl>
    <w:lvl w:ilvl="4" w:tplc="C4E4EB9A">
      <w:numFmt w:val="bullet"/>
      <w:lvlText w:val="•"/>
      <w:lvlJc w:val="left"/>
      <w:pPr>
        <w:ind w:left="4324" w:hanging="207"/>
      </w:pPr>
      <w:rPr>
        <w:lang w:val="es-ES" w:eastAsia="en-US" w:bidi="ar-SA"/>
      </w:rPr>
    </w:lvl>
    <w:lvl w:ilvl="5" w:tplc="306628C4">
      <w:numFmt w:val="bullet"/>
      <w:lvlText w:val="•"/>
      <w:lvlJc w:val="left"/>
      <w:pPr>
        <w:ind w:left="5351" w:hanging="207"/>
      </w:pPr>
      <w:rPr>
        <w:lang w:val="es-ES" w:eastAsia="en-US" w:bidi="ar-SA"/>
      </w:rPr>
    </w:lvl>
    <w:lvl w:ilvl="6" w:tplc="660E8288">
      <w:numFmt w:val="bullet"/>
      <w:lvlText w:val="•"/>
      <w:lvlJc w:val="left"/>
      <w:pPr>
        <w:ind w:left="6377" w:hanging="207"/>
      </w:pPr>
      <w:rPr>
        <w:lang w:val="es-ES" w:eastAsia="en-US" w:bidi="ar-SA"/>
      </w:rPr>
    </w:lvl>
    <w:lvl w:ilvl="7" w:tplc="18CEF364">
      <w:numFmt w:val="bullet"/>
      <w:lvlText w:val="•"/>
      <w:lvlJc w:val="left"/>
      <w:pPr>
        <w:ind w:left="7403" w:hanging="207"/>
      </w:pPr>
      <w:rPr>
        <w:lang w:val="es-ES" w:eastAsia="en-US" w:bidi="ar-SA"/>
      </w:rPr>
    </w:lvl>
    <w:lvl w:ilvl="8" w:tplc="FB0825CE">
      <w:numFmt w:val="bullet"/>
      <w:lvlText w:val="•"/>
      <w:lvlJc w:val="left"/>
      <w:pPr>
        <w:ind w:left="8429" w:hanging="207"/>
      </w:pPr>
      <w:rPr>
        <w:lang w:val="es-ES" w:eastAsia="en-US" w:bidi="ar-SA"/>
      </w:rPr>
    </w:lvl>
  </w:abstractNum>
  <w:abstractNum w:abstractNumId="22" w15:restartNumberingAfterBreak="0">
    <w:nsid w:val="569F5F11"/>
    <w:multiLevelType w:val="hybridMultilevel"/>
    <w:tmpl w:val="B4FA64CC"/>
    <w:lvl w:ilvl="0" w:tplc="2D3A69A0">
      <w:start w:val="1"/>
      <w:numFmt w:val="decimalZero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73D0D6E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7DB2312"/>
    <w:multiLevelType w:val="hybridMultilevel"/>
    <w:tmpl w:val="0D421758"/>
    <w:lvl w:ilvl="0" w:tplc="84CA9A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DB3349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303480E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B3E684A"/>
    <w:multiLevelType w:val="hybridMultilevel"/>
    <w:tmpl w:val="ADB6A6F8"/>
    <w:lvl w:ilvl="0" w:tplc="6C7642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472E38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6D970282"/>
    <w:multiLevelType w:val="hybridMultilevel"/>
    <w:tmpl w:val="C196186C"/>
    <w:lvl w:ilvl="0" w:tplc="640455C4">
      <w:numFmt w:val="bullet"/>
      <w:lvlText w:val=""/>
      <w:lvlJc w:val="left"/>
      <w:pPr>
        <w:ind w:left="823" w:hanging="360"/>
      </w:pPr>
      <w:rPr>
        <w:rFonts w:ascii="Symbol" w:eastAsia="Symbol" w:hAnsi="Symbol" w:cs="Symbol" w:hint="default"/>
        <w:color w:val="FF7700"/>
        <w:w w:val="99"/>
        <w:sz w:val="20"/>
        <w:szCs w:val="20"/>
        <w:lang w:val="es-ES" w:eastAsia="en-US" w:bidi="ar-SA"/>
      </w:rPr>
    </w:lvl>
    <w:lvl w:ilvl="1" w:tplc="D8641878">
      <w:numFmt w:val="bullet"/>
      <w:lvlText w:val="•"/>
      <w:lvlJc w:val="left"/>
      <w:pPr>
        <w:ind w:left="1715" w:hanging="360"/>
      </w:pPr>
      <w:rPr>
        <w:rFonts w:hint="default"/>
        <w:lang w:val="es-ES" w:eastAsia="en-US" w:bidi="ar-SA"/>
      </w:rPr>
    </w:lvl>
    <w:lvl w:ilvl="2" w:tplc="2E12AC84">
      <w:numFmt w:val="bullet"/>
      <w:lvlText w:val="•"/>
      <w:lvlJc w:val="left"/>
      <w:pPr>
        <w:ind w:left="2610" w:hanging="360"/>
      </w:pPr>
      <w:rPr>
        <w:rFonts w:hint="default"/>
        <w:lang w:val="es-ES" w:eastAsia="en-US" w:bidi="ar-SA"/>
      </w:rPr>
    </w:lvl>
    <w:lvl w:ilvl="3" w:tplc="F7D665DA">
      <w:numFmt w:val="bullet"/>
      <w:lvlText w:val="•"/>
      <w:lvlJc w:val="left"/>
      <w:pPr>
        <w:ind w:left="3505" w:hanging="360"/>
      </w:pPr>
      <w:rPr>
        <w:rFonts w:hint="default"/>
        <w:lang w:val="es-ES" w:eastAsia="en-US" w:bidi="ar-SA"/>
      </w:rPr>
    </w:lvl>
    <w:lvl w:ilvl="4" w:tplc="D458C732">
      <w:numFmt w:val="bullet"/>
      <w:lvlText w:val="•"/>
      <w:lvlJc w:val="left"/>
      <w:pPr>
        <w:ind w:left="4400" w:hanging="360"/>
      </w:pPr>
      <w:rPr>
        <w:rFonts w:hint="default"/>
        <w:lang w:val="es-ES" w:eastAsia="en-US" w:bidi="ar-SA"/>
      </w:rPr>
    </w:lvl>
    <w:lvl w:ilvl="5" w:tplc="6EC4F40C">
      <w:numFmt w:val="bullet"/>
      <w:lvlText w:val="•"/>
      <w:lvlJc w:val="left"/>
      <w:pPr>
        <w:ind w:left="5296" w:hanging="360"/>
      </w:pPr>
      <w:rPr>
        <w:rFonts w:hint="default"/>
        <w:lang w:val="es-ES" w:eastAsia="en-US" w:bidi="ar-SA"/>
      </w:rPr>
    </w:lvl>
    <w:lvl w:ilvl="6" w:tplc="FAF4F256">
      <w:numFmt w:val="bullet"/>
      <w:lvlText w:val="•"/>
      <w:lvlJc w:val="left"/>
      <w:pPr>
        <w:ind w:left="6191" w:hanging="360"/>
      </w:pPr>
      <w:rPr>
        <w:rFonts w:hint="default"/>
        <w:lang w:val="es-ES" w:eastAsia="en-US" w:bidi="ar-SA"/>
      </w:rPr>
    </w:lvl>
    <w:lvl w:ilvl="7" w:tplc="4CDC032E">
      <w:numFmt w:val="bullet"/>
      <w:lvlText w:val="•"/>
      <w:lvlJc w:val="left"/>
      <w:pPr>
        <w:ind w:left="7086" w:hanging="360"/>
      </w:pPr>
      <w:rPr>
        <w:rFonts w:hint="default"/>
        <w:lang w:val="es-ES" w:eastAsia="en-US" w:bidi="ar-SA"/>
      </w:rPr>
    </w:lvl>
    <w:lvl w:ilvl="8" w:tplc="6864210A">
      <w:numFmt w:val="bullet"/>
      <w:lvlText w:val="•"/>
      <w:lvlJc w:val="left"/>
      <w:pPr>
        <w:ind w:left="7981" w:hanging="360"/>
      </w:pPr>
      <w:rPr>
        <w:rFonts w:hint="default"/>
        <w:lang w:val="es-ES" w:eastAsia="en-US" w:bidi="ar-SA"/>
      </w:rPr>
    </w:lvl>
  </w:abstractNum>
  <w:abstractNum w:abstractNumId="30" w15:restartNumberingAfterBreak="0">
    <w:nsid w:val="71C3287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3903F17"/>
    <w:multiLevelType w:val="multilevel"/>
    <w:tmpl w:val="43EC0212"/>
    <w:lvl w:ilvl="0">
      <w:start w:val="8"/>
      <w:numFmt w:val="decimal"/>
      <w:lvlText w:val="%1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2">
      <w:start w:val="5"/>
      <w:numFmt w:val="decimal"/>
      <w:lvlText w:val="%1.%2.%3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3">
      <w:start w:val="1"/>
      <w:numFmt w:val="decimal"/>
      <w:lvlText w:val="%1.%2.%3.%4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  <w:jc w:val="left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  <w:jc w:val="left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2" w15:restartNumberingAfterBreak="0">
    <w:nsid w:val="7605715C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74A3115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78812C83"/>
    <w:multiLevelType w:val="multilevel"/>
    <w:tmpl w:val="9CA4A87C"/>
    <w:lvl w:ilvl="0">
      <w:start w:val="8"/>
      <w:numFmt w:val="decimal"/>
      <w:lvlText w:val="%1"/>
      <w:lvlJc w:val="left"/>
      <w:pPr>
        <w:ind w:left="1348" w:hanging="1136"/>
      </w:pPr>
      <w:rPr>
        <w:rFonts w:hint="default"/>
        <w:lang w:val="es-ES" w:eastAsia="en-US" w:bidi="ar-SA"/>
      </w:rPr>
    </w:lvl>
    <w:lvl w:ilvl="1">
      <w:start w:val="8"/>
      <w:numFmt w:val="decimal"/>
      <w:lvlText w:val="%1.%2"/>
      <w:lvlJc w:val="left"/>
      <w:pPr>
        <w:ind w:left="1348" w:hanging="1136"/>
      </w:pPr>
      <w:rPr>
        <w:rFonts w:hint="default"/>
        <w:lang w:val="es-ES" w:eastAsia="en-US" w:bidi="ar-SA"/>
      </w:rPr>
    </w:lvl>
    <w:lvl w:ilvl="2">
      <w:start w:val="2"/>
      <w:numFmt w:val="decimal"/>
      <w:lvlText w:val="%1.%2.%3"/>
      <w:lvlJc w:val="left"/>
      <w:pPr>
        <w:ind w:left="1348" w:hanging="1136"/>
      </w:pPr>
      <w:rPr>
        <w:rFonts w:hint="default"/>
        <w:lang w:val="es-ES" w:eastAsia="en-US" w:bidi="ar-SA"/>
      </w:rPr>
    </w:lvl>
    <w:lvl w:ilvl="3">
      <w:start w:val="14"/>
      <w:numFmt w:val="decimal"/>
      <w:lvlText w:val="%1.%2.%3.%4"/>
      <w:lvlJc w:val="left"/>
      <w:pPr>
        <w:ind w:left="1348" w:hanging="1136"/>
      </w:pPr>
      <w:rPr>
        <w:rFonts w:hint="default"/>
        <w:lang w:val="es-ES" w:eastAsia="en-US" w:bidi="ar-SA"/>
      </w:rPr>
    </w:lvl>
    <w:lvl w:ilvl="4">
      <w:start w:val="2"/>
      <w:numFmt w:val="decimal"/>
      <w:lvlText w:val="%1.%2.%3.%4.%5"/>
      <w:lvlJc w:val="left"/>
      <w:pPr>
        <w:ind w:left="1348" w:hanging="1136"/>
      </w:pPr>
      <w:rPr>
        <w:rFonts w:hint="default"/>
        <w:lang w:val="es-ES" w:eastAsia="en-US" w:bidi="ar-SA"/>
      </w:rPr>
    </w:lvl>
    <w:lvl w:ilvl="5">
      <w:start w:val="1"/>
      <w:numFmt w:val="decimal"/>
      <w:lvlText w:val="%1.%2.%3.%4.%5.%6"/>
      <w:lvlJc w:val="left"/>
      <w:pPr>
        <w:ind w:left="1348" w:hanging="1136"/>
      </w:pPr>
      <w:rPr>
        <w:rFonts w:ascii="Times New Roman" w:eastAsia="Times New Roman" w:hAnsi="Times New Roman" w:cs="Times New Roman" w:hint="default"/>
        <w:i/>
        <w:iCs/>
        <w:spacing w:val="-2"/>
        <w:w w:val="99"/>
        <w:sz w:val="20"/>
        <w:szCs w:val="20"/>
        <w:lang w:val="es-ES" w:eastAsia="en-US" w:bidi="ar-SA"/>
      </w:rPr>
    </w:lvl>
    <w:lvl w:ilvl="6">
      <w:numFmt w:val="bullet"/>
      <w:lvlText w:val="•"/>
      <w:lvlJc w:val="left"/>
      <w:pPr>
        <w:ind w:left="6825" w:hanging="1136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739" w:hanging="1136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653" w:hanging="1136"/>
      </w:pPr>
      <w:rPr>
        <w:rFonts w:hint="default"/>
        <w:lang w:val="es-ES" w:eastAsia="en-US" w:bidi="ar-SA"/>
      </w:rPr>
    </w:lvl>
  </w:abstractNum>
  <w:abstractNum w:abstractNumId="35" w15:restartNumberingAfterBreak="0">
    <w:nsid w:val="79DF263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AF974F0"/>
    <w:multiLevelType w:val="multilevel"/>
    <w:tmpl w:val="7D0CB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18"/>
        <w:szCs w:val="18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BA00365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7E0F485F"/>
    <w:multiLevelType w:val="multilevel"/>
    <w:tmpl w:val="3264A3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13708831">
    <w:abstractNumId w:val="29"/>
  </w:num>
  <w:num w:numId="2" w16cid:durableId="2074544658">
    <w:abstractNumId w:val="6"/>
  </w:num>
  <w:num w:numId="3" w16cid:durableId="2019459042">
    <w:abstractNumId w:val="3"/>
  </w:num>
  <w:num w:numId="4" w16cid:durableId="97677599">
    <w:abstractNumId w:val="35"/>
  </w:num>
  <w:num w:numId="5" w16cid:durableId="291133560">
    <w:abstractNumId w:val="20"/>
  </w:num>
  <w:num w:numId="6" w16cid:durableId="1254439596">
    <w:abstractNumId w:val="14"/>
  </w:num>
  <w:num w:numId="7" w16cid:durableId="298388367">
    <w:abstractNumId w:val="2"/>
  </w:num>
  <w:num w:numId="8" w16cid:durableId="989750696">
    <w:abstractNumId w:val="18"/>
  </w:num>
  <w:num w:numId="9" w16cid:durableId="325598270">
    <w:abstractNumId w:val="9"/>
  </w:num>
  <w:num w:numId="10" w16cid:durableId="455217810">
    <w:abstractNumId w:val="15"/>
  </w:num>
  <w:num w:numId="11" w16cid:durableId="2052416377">
    <w:abstractNumId w:val="28"/>
  </w:num>
  <w:num w:numId="12" w16cid:durableId="1044061784">
    <w:abstractNumId w:val="37"/>
  </w:num>
  <w:num w:numId="13" w16cid:durableId="1630431555">
    <w:abstractNumId w:val="26"/>
  </w:num>
  <w:num w:numId="14" w16cid:durableId="1897744431">
    <w:abstractNumId w:val="30"/>
  </w:num>
  <w:num w:numId="15" w16cid:durableId="283656028">
    <w:abstractNumId w:val="38"/>
  </w:num>
  <w:num w:numId="16" w16cid:durableId="1433358442">
    <w:abstractNumId w:val="7"/>
  </w:num>
  <w:num w:numId="17" w16cid:durableId="1731422496">
    <w:abstractNumId w:val="34"/>
  </w:num>
  <w:num w:numId="18" w16cid:durableId="1731228777">
    <w:abstractNumId w:val="1"/>
  </w:num>
  <w:num w:numId="19" w16cid:durableId="681278509">
    <w:abstractNumId w:val="36"/>
  </w:num>
  <w:num w:numId="20" w16cid:durableId="522476720">
    <w:abstractNumId w:val="12"/>
  </w:num>
  <w:num w:numId="21" w16cid:durableId="990788642">
    <w:abstractNumId w:val="22"/>
  </w:num>
  <w:num w:numId="22" w16cid:durableId="46297509">
    <w:abstractNumId w:val="19"/>
  </w:num>
  <w:num w:numId="23" w16cid:durableId="752045027">
    <w:abstractNumId w:val="10"/>
  </w:num>
  <w:num w:numId="24" w16cid:durableId="62916685">
    <w:abstractNumId w:val="27"/>
  </w:num>
  <w:num w:numId="25" w16cid:durableId="1768193331">
    <w:abstractNumId w:val="5"/>
  </w:num>
  <w:num w:numId="26" w16cid:durableId="898901474">
    <w:abstractNumId w:val="4"/>
  </w:num>
  <w:num w:numId="27" w16cid:durableId="1039431703">
    <w:abstractNumId w:val="16"/>
  </w:num>
  <w:num w:numId="28" w16cid:durableId="1542858944">
    <w:abstractNumId w:val="16"/>
  </w:num>
  <w:num w:numId="29" w16cid:durableId="1622689329">
    <w:abstractNumId w:val="16"/>
  </w:num>
  <w:num w:numId="30" w16cid:durableId="1037699678">
    <w:abstractNumId w:val="16"/>
  </w:num>
  <w:num w:numId="31" w16cid:durableId="1143693358">
    <w:abstractNumId w:val="0"/>
  </w:num>
  <w:num w:numId="32" w16cid:durableId="491678347">
    <w:abstractNumId w:val="13"/>
  </w:num>
  <w:num w:numId="33" w16cid:durableId="615671570">
    <w:abstractNumId w:val="16"/>
  </w:num>
  <w:num w:numId="34" w16cid:durableId="998997762">
    <w:abstractNumId w:val="16"/>
  </w:num>
  <w:num w:numId="35" w16cid:durableId="1997373044">
    <w:abstractNumId w:val="16"/>
  </w:num>
  <w:num w:numId="36" w16cid:durableId="571356199">
    <w:abstractNumId w:val="32"/>
  </w:num>
  <w:num w:numId="37" w16cid:durableId="964584884">
    <w:abstractNumId w:val="21"/>
  </w:num>
  <w:num w:numId="38" w16cid:durableId="1098020962">
    <w:abstractNumId w:val="24"/>
  </w:num>
  <w:num w:numId="39" w16cid:durableId="1009139688">
    <w:abstractNumId w:val="31"/>
  </w:num>
  <w:num w:numId="40" w16cid:durableId="669874975">
    <w:abstractNumId w:val="25"/>
  </w:num>
  <w:num w:numId="41" w16cid:durableId="810053611">
    <w:abstractNumId w:val="11"/>
  </w:num>
  <w:num w:numId="42" w16cid:durableId="805968152">
    <w:abstractNumId w:val="33"/>
  </w:num>
  <w:num w:numId="43" w16cid:durableId="213928973">
    <w:abstractNumId w:val="23"/>
  </w:num>
  <w:num w:numId="44" w16cid:durableId="1429809924">
    <w:abstractNumId w:val="17"/>
  </w:num>
  <w:num w:numId="45" w16cid:durableId="201310109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Roberto Carrasco Venegas">
    <w15:presenceInfo w15:providerId="AD" w15:userId="S::roberto.carrasco@sonedi.com::8b6bfd27-b2b2-4f76-a9a0-e66a16857d2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5DB"/>
    <w:rsid w:val="000105A8"/>
    <w:rsid w:val="00012742"/>
    <w:rsid w:val="000159D4"/>
    <w:rsid w:val="00021EEB"/>
    <w:rsid w:val="0002549C"/>
    <w:rsid w:val="00026595"/>
    <w:rsid w:val="00032746"/>
    <w:rsid w:val="00035F9D"/>
    <w:rsid w:val="000465DB"/>
    <w:rsid w:val="000506C0"/>
    <w:rsid w:val="00051F19"/>
    <w:rsid w:val="00055995"/>
    <w:rsid w:val="00056880"/>
    <w:rsid w:val="0006551A"/>
    <w:rsid w:val="000701D0"/>
    <w:rsid w:val="00074008"/>
    <w:rsid w:val="00090548"/>
    <w:rsid w:val="00095C24"/>
    <w:rsid w:val="000B1A73"/>
    <w:rsid w:val="000B75EE"/>
    <w:rsid w:val="000C5641"/>
    <w:rsid w:val="000C5DF3"/>
    <w:rsid w:val="000C7ACD"/>
    <w:rsid w:val="000C7B11"/>
    <w:rsid w:val="000C7D4A"/>
    <w:rsid w:val="000D683B"/>
    <w:rsid w:val="000D7A49"/>
    <w:rsid w:val="000E39B9"/>
    <w:rsid w:val="000E468A"/>
    <w:rsid w:val="000F00FF"/>
    <w:rsid w:val="000F012A"/>
    <w:rsid w:val="000F1060"/>
    <w:rsid w:val="000F398E"/>
    <w:rsid w:val="000F73E7"/>
    <w:rsid w:val="00103045"/>
    <w:rsid w:val="001040C4"/>
    <w:rsid w:val="001078B4"/>
    <w:rsid w:val="00113C0C"/>
    <w:rsid w:val="001156C3"/>
    <w:rsid w:val="00115D17"/>
    <w:rsid w:val="001169CF"/>
    <w:rsid w:val="0011703E"/>
    <w:rsid w:val="0012149F"/>
    <w:rsid w:val="001278BF"/>
    <w:rsid w:val="001306C1"/>
    <w:rsid w:val="00141EDF"/>
    <w:rsid w:val="00142815"/>
    <w:rsid w:val="00142918"/>
    <w:rsid w:val="00143BDB"/>
    <w:rsid w:val="0014443F"/>
    <w:rsid w:val="001467D8"/>
    <w:rsid w:val="001544C0"/>
    <w:rsid w:val="00154B3D"/>
    <w:rsid w:val="0015616A"/>
    <w:rsid w:val="00162832"/>
    <w:rsid w:val="00163D7A"/>
    <w:rsid w:val="001647BF"/>
    <w:rsid w:val="00167584"/>
    <w:rsid w:val="00167CE2"/>
    <w:rsid w:val="00182D60"/>
    <w:rsid w:val="00182DC4"/>
    <w:rsid w:val="00184622"/>
    <w:rsid w:val="00186CB0"/>
    <w:rsid w:val="001912BC"/>
    <w:rsid w:val="00191E60"/>
    <w:rsid w:val="0019366D"/>
    <w:rsid w:val="001943F6"/>
    <w:rsid w:val="001A2A39"/>
    <w:rsid w:val="001A5519"/>
    <w:rsid w:val="001C0052"/>
    <w:rsid w:val="001C1FCA"/>
    <w:rsid w:val="001C7F53"/>
    <w:rsid w:val="001D2934"/>
    <w:rsid w:val="001D4DBB"/>
    <w:rsid w:val="001E0F92"/>
    <w:rsid w:val="001E7E45"/>
    <w:rsid w:val="00202F52"/>
    <w:rsid w:val="0020586B"/>
    <w:rsid w:val="002119AD"/>
    <w:rsid w:val="00212731"/>
    <w:rsid w:val="002308E7"/>
    <w:rsid w:val="00230F5A"/>
    <w:rsid w:val="002358C5"/>
    <w:rsid w:val="002430D4"/>
    <w:rsid w:val="00254B9F"/>
    <w:rsid w:val="00255E64"/>
    <w:rsid w:val="00266AD3"/>
    <w:rsid w:val="00273BB4"/>
    <w:rsid w:val="00276FA5"/>
    <w:rsid w:val="00284E6A"/>
    <w:rsid w:val="00294E79"/>
    <w:rsid w:val="00296526"/>
    <w:rsid w:val="002A13B4"/>
    <w:rsid w:val="002B267E"/>
    <w:rsid w:val="002B373A"/>
    <w:rsid w:val="002B4375"/>
    <w:rsid w:val="002E1CED"/>
    <w:rsid w:val="002E74B0"/>
    <w:rsid w:val="002E74BA"/>
    <w:rsid w:val="002E798A"/>
    <w:rsid w:val="002F7BDD"/>
    <w:rsid w:val="0030191E"/>
    <w:rsid w:val="00312969"/>
    <w:rsid w:val="00312989"/>
    <w:rsid w:val="00317C42"/>
    <w:rsid w:val="00321233"/>
    <w:rsid w:val="00325F65"/>
    <w:rsid w:val="00326945"/>
    <w:rsid w:val="00327B5A"/>
    <w:rsid w:val="00327D02"/>
    <w:rsid w:val="003301DD"/>
    <w:rsid w:val="00340E64"/>
    <w:rsid w:val="0034206F"/>
    <w:rsid w:val="00346716"/>
    <w:rsid w:val="00353FCC"/>
    <w:rsid w:val="00356D09"/>
    <w:rsid w:val="00356F35"/>
    <w:rsid w:val="00357A35"/>
    <w:rsid w:val="00360252"/>
    <w:rsid w:val="00386793"/>
    <w:rsid w:val="003920D1"/>
    <w:rsid w:val="003A508D"/>
    <w:rsid w:val="003B2354"/>
    <w:rsid w:val="003B2729"/>
    <w:rsid w:val="003B5E2B"/>
    <w:rsid w:val="003C048C"/>
    <w:rsid w:val="003C483F"/>
    <w:rsid w:val="003D1CEF"/>
    <w:rsid w:val="003D589E"/>
    <w:rsid w:val="003E42CB"/>
    <w:rsid w:val="003F025E"/>
    <w:rsid w:val="003F5278"/>
    <w:rsid w:val="0040464B"/>
    <w:rsid w:val="00411E32"/>
    <w:rsid w:val="0041204F"/>
    <w:rsid w:val="00421CF1"/>
    <w:rsid w:val="004231CD"/>
    <w:rsid w:val="004270E6"/>
    <w:rsid w:val="004307DB"/>
    <w:rsid w:val="004341B5"/>
    <w:rsid w:val="00435F71"/>
    <w:rsid w:val="00443E8F"/>
    <w:rsid w:val="004453F6"/>
    <w:rsid w:val="00446EF8"/>
    <w:rsid w:val="00453AE1"/>
    <w:rsid w:val="00465EE6"/>
    <w:rsid w:val="00477EA2"/>
    <w:rsid w:val="00482956"/>
    <w:rsid w:val="004839DA"/>
    <w:rsid w:val="004A1260"/>
    <w:rsid w:val="004A44F4"/>
    <w:rsid w:val="004A6793"/>
    <w:rsid w:val="004B23C2"/>
    <w:rsid w:val="004B7993"/>
    <w:rsid w:val="004C450B"/>
    <w:rsid w:val="004C75BD"/>
    <w:rsid w:val="004D0C43"/>
    <w:rsid w:val="004D3648"/>
    <w:rsid w:val="004E113D"/>
    <w:rsid w:val="004E65A5"/>
    <w:rsid w:val="004F0504"/>
    <w:rsid w:val="004F1CB7"/>
    <w:rsid w:val="004F39F4"/>
    <w:rsid w:val="004F47CB"/>
    <w:rsid w:val="004F4C51"/>
    <w:rsid w:val="00510095"/>
    <w:rsid w:val="00513350"/>
    <w:rsid w:val="00515650"/>
    <w:rsid w:val="00522424"/>
    <w:rsid w:val="00523465"/>
    <w:rsid w:val="00536F81"/>
    <w:rsid w:val="00562E48"/>
    <w:rsid w:val="00570E48"/>
    <w:rsid w:val="00575FEB"/>
    <w:rsid w:val="00597FD4"/>
    <w:rsid w:val="005B5D60"/>
    <w:rsid w:val="005B65DC"/>
    <w:rsid w:val="005C5769"/>
    <w:rsid w:val="005F05FB"/>
    <w:rsid w:val="00601454"/>
    <w:rsid w:val="00601681"/>
    <w:rsid w:val="00603543"/>
    <w:rsid w:val="00611BAA"/>
    <w:rsid w:val="006166FA"/>
    <w:rsid w:val="00620059"/>
    <w:rsid w:val="00621843"/>
    <w:rsid w:val="00627EDB"/>
    <w:rsid w:val="00634EE3"/>
    <w:rsid w:val="00641BC5"/>
    <w:rsid w:val="006437B6"/>
    <w:rsid w:val="00644807"/>
    <w:rsid w:val="00646F7F"/>
    <w:rsid w:val="00655667"/>
    <w:rsid w:val="00661AC6"/>
    <w:rsid w:val="00666E1A"/>
    <w:rsid w:val="0067254A"/>
    <w:rsid w:val="006835D7"/>
    <w:rsid w:val="006852C5"/>
    <w:rsid w:val="0069591F"/>
    <w:rsid w:val="006A0A36"/>
    <w:rsid w:val="006A19E5"/>
    <w:rsid w:val="006A36D6"/>
    <w:rsid w:val="006A5C5E"/>
    <w:rsid w:val="006A7E6B"/>
    <w:rsid w:val="006B4D0F"/>
    <w:rsid w:val="006B70A9"/>
    <w:rsid w:val="006D2868"/>
    <w:rsid w:val="006D45CE"/>
    <w:rsid w:val="006F07F7"/>
    <w:rsid w:val="006F384B"/>
    <w:rsid w:val="006F53A6"/>
    <w:rsid w:val="006F65AF"/>
    <w:rsid w:val="0070260B"/>
    <w:rsid w:val="00706C67"/>
    <w:rsid w:val="0071053E"/>
    <w:rsid w:val="007147F8"/>
    <w:rsid w:val="00733759"/>
    <w:rsid w:val="007357C6"/>
    <w:rsid w:val="00736753"/>
    <w:rsid w:val="00736D3A"/>
    <w:rsid w:val="00740324"/>
    <w:rsid w:val="00740C70"/>
    <w:rsid w:val="00742ED4"/>
    <w:rsid w:val="0074630E"/>
    <w:rsid w:val="00750CE4"/>
    <w:rsid w:val="00751AC3"/>
    <w:rsid w:val="00785F5D"/>
    <w:rsid w:val="00787AE9"/>
    <w:rsid w:val="007A1B85"/>
    <w:rsid w:val="007B56DB"/>
    <w:rsid w:val="007B6066"/>
    <w:rsid w:val="007C18B3"/>
    <w:rsid w:val="007C2A8E"/>
    <w:rsid w:val="007D03A4"/>
    <w:rsid w:val="007D140C"/>
    <w:rsid w:val="007D77A9"/>
    <w:rsid w:val="007E38CF"/>
    <w:rsid w:val="007E5A3C"/>
    <w:rsid w:val="008014F3"/>
    <w:rsid w:val="00801B0F"/>
    <w:rsid w:val="0080267F"/>
    <w:rsid w:val="00802B3C"/>
    <w:rsid w:val="0080430D"/>
    <w:rsid w:val="00830BF4"/>
    <w:rsid w:val="00834D6C"/>
    <w:rsid w:val="008363A4"/>
    <w:rsid w:val="0084328F"/>
    <w:rsid w:val="00857076"/>
    <w:rsid w:val="008640F8"/>
    <w:rsid w:val="00865882"/>
    <w:rsid w:val="008661A8"/>
    <w:rsid w:val="00866873"/>
    <w:rsid w:val="0088031E"/>
    <w:rsid w:val="00891C53"/>
    <w:rsid w:val="008932A1"/>
    <w:rsid w:val="008A17BE"/>
    <w:rsid w:val="008B2624"/>
    <w:rsid w:val="008B2B0B"/>
    <w:rsid w:val="008B5146"/>
    <w:rsid w:val="008C1F00"/>
    <w:rsid w:val="008C7428"/>
    <w:rsid w:val="008D247E"/>
    <w:rsid w:val="008D67FD"/>
    <w:rsid w:val="008D6FFE"/>
    <w:rsid w:val="008E4978"/>
    <w:rsid w:val="008E4FBF"/>
    <w:rsid w:val="008E6834"/>
    <w:rsid w:val="009144B1"/>
    <w:rsid w:val="00917967"/>
    <w:rsid w:val="00920D2A"/>
    <w:rsid w:val="009248DE"/>
    <w:rsid w:val="009258AA"/>
    <w:rsid w:val="00930A0D"/>
    <w:rsid w:val="009427D8"/>
    <w:rsid w:val="009437BA"/>
    <w:rsid w:val="00956F60"/>
    <w:rsid w:val="00960647"/>
    <w:rsid w:val="0097031A"/>
    <w:rsid w:val="009711E6"/>
    <w:rsid w:val="0098136C"/>
    <w:rsid w:val="00981815"/>
    <w:rsid w:val="00990B53"/>
    <w:rsid w:val="00992FD9"/>
    <w:rsid w:val="009930A8"/>
    <w:rsid w:val="009947CD"/>
    <w:rsid w:val="0099615C"/>
    <w:rsid w:val="009970AF"/>
    <w:rsid w:val="009A28CD"/>
    <w:rsid w:val="009A2A10"/>
    <w:rsid w:val="009A52D0"/>
    <w:rsid w:val="009A6FF8"/>
    <w:rsid w:val="009C0AC5"/>
    <w:rsid w:val="009F2F7C"/>
    <w:rsid w:val="00A03641"/>
    <w:rsid w:val="00A06AD3"/>
    <w:rsid w:val="00A10C95"/>
    <w:rsid w:val="00A120BD"/>
    <w:rsid w:val="00A167D3"/>
    <w:rsid w:val="00A256C6"/>
    <w:rsid w:val="00A2581E"/>
    <w:rsid w:val="00A25DAD"/>
    <w:rsid w:val="00A421C4"/>
    <w:rsid w:val="00A42CB3"/>
    <w:rsid w:val="00A45E6E"/>
    <w:rsid w:val="00A55743"/>
    <w:rsid w:val="00A62030"/>
    <w:rsid w:val="00A64CF0"/>
    <w:rsid w:val="00A673C0"/>
    <w:rsid w:val="00A70A3A"/>
    <w:rsid w:val="00A73491"/>
    <w:rsid w:val="00A752CA"/>
    <w:rsid w:val="00A829A4"/>
    <w:rsid w:val="00A8686E"/>
    <w:rsid w:val="00A93B33"/>
    <w:rsid w:val="00AA6E30"/>
    <w:rsid w:val="00AB6B68"/>
    <w:rsid w:val="00AC3753"/>
    <w:rsid w:val="00AC7243"/>
    <w:rsid w:val="00AD0B4A"/>
    <w:rsid w:val="00AD1F4D"/>
    <w:rsid w:val="00AE096D"/>
    <w:rsid w:val="00AE4F71"/>
    <w:rsid w:val="00AF1750"/>
    <w:rsid w:val="00AF1CC6"/>
    <w:rsid w:val="00AF48EE"/>
    <w:rsid w:val="00AF7114"/>
    <w:rsid w:val="00B01B02"/>
    <w:rsid w:val="00B022B6"/>
    <w:rsid w:val="00B07851"/>
    <w:rsid w:val="00B16019"/>
    <w:rsid w:val="00B1738F"/>
    <w:rsid w:val="00B229CD"/>
    <w:rsid w:val="00B24397"/>
    <w:rsid w:val="00B34DB0"/>
    <w:rsid w:val="00B46EC9"/>
    <w:rsid w:val="00B46F4F"/>
    <w:rsid w:val="00B46F58"/>
    <w:rsid w:val="00B52400"/>
    <w:rsid w:val="00B53939"/>
    <w:rsid w:val="00B63C37"/>
    <w:rsid w:val="00B64A55"/>
    <w:rsid w:val="00B652C4"/>
    <w:rsid w:val="00B67156"/>
    <w:rsid w:val="00B77253"/>
    <w:rsid w:val="00B86519"/>
    <w:rsid w:val="00B87677"/>
    <w:rsid w:val="00B90006"/>
    <w:rsid w:val="00B96893"/>
    <w:rsid w:val="00BA247F"/>
    <w:rsid w:val="00BA59EB"/>
    <w:rsid w:val="00BB47DC"/>
    <w:rsid w:val="00BB7237"/>
    <w:rsid w:val="00BC0453"/>
    <w:rsid w:val="00BC12C2"/>
    <w:rsid w:val="00BC2F8E"/>
    <w:rsid w:val="00BC44A3"/>
    <w:rsid w:val="00BC7648"/>
    <w:rsid w:val="00BC7E3B"/>
    <w:rsid w:val="00BD2AE0"/>
    <w:rsid w:val="00BF210F"/>
    <w:rsid w:val="00BF7B27"/>
    <w:rsid w:val="00C036AC"/>
    <w:rsid w:val="00C062B6"/>
    <w:rsid w:val="00C145A9"/>
    <w:rsid w:val="00C149B1"/>
    <w:rsid w:val="00C15D58"/>
    <w:rsid w:val="00C22F7F"/>
    <w:rsid w:val="00C327F1"/>
    <w:rsid w:val="00C34426"/>
    <w:rsid w:val="00C35004"/>
    <w:rsid w:val="00C35C77"/>
    <w:rsid w:val="00C36169"/>
    <w:rsid w:val="00C4642F"/>
    <w:rsid w:val="00C527DD"/>
    <w:rsid w:val="00C71496"/>
    <w:rsid w:val="00C71E43"/>
    <w:rsid w:val="00C75830"/>
    <w:rsid w:val="00C967A1"/>
    <w:rsid w:val="00CA0AE4"/>
    <w:rsid w:val="00CB3011"/>
    <w:rsid w:val="00CB3359"/>
    <w:rsid w:val="00CB6FC1"/>
    <w:rsid w:val="00CC035F"/>
    <w:rsid w:val="00CE47ED"/>
    <w:rsid w:val="00CF0714"/>
    <w:rsid w:val="00CF0ACC"/>
    <w:rsid w:val="00CF0C84"/>
    <w:rsid w:val="00CF2663"/>
    <w:rsid w:val="00CF3752"/>
    <w:rsid w:val="00CF3C8B"/>
    <w:rsid w:val="00CF658F"/>
    <w:rsid w:val="00CF708A"/>
    <w:rsid w:val="00D04283"/>
    <w:rsid w:val="00D23639"/>
    <w:rsid w:val="00D3155F"/>
    <w:rsid w:val="00D31E6D"/>
    <w:rsid w:val="00D35EF3"/>
    <w:rsid w:val="00D41FAB"/>
    <w:rsid w:val="00D4790F"/>
    <w:rsid w:val="00D50645"/>
    <w:rsid w:val="00D5246E"/>
    <w:rsid w:val="00D65851"/>
    <w:rsid w:val="00D71044"/>
    <w:rsid w:val="00D734FF"/>
    <w:rsid w:val="00D75878"/>
    <w:rsid w:val="00D923F1"/>
    <w:rsid w:val="00D92C2E"/>
    <w:rsid w:val="00D97610"/>
    <w:rsid w:val="00DA5A1D"/>
    <w:rsid w:val="00DA6AAC"/>
    <w:rsid w:val="00DB1EDF"/>
    <w:rsid w:val="00DB4117"/>
    <w:rsid w:val="00DB53EB"/>
    <w:rsid w:val="00DB7980"/>
    <w:rsid w:val="00DC1D90"/>
    <w:rsid w:val="00DC3021"/>
    <w:rsid w:val="00DC42E7"/>
    <w:rsid w:val="00DD29FD"/>
    <w:rsid w:val="00DE2FBA"/>
    <w:rsid w:val="00DE6FAE"/>
    <w:rsid w:val="00DF1300"/>
    <w:rsid w:val="00DF3233"/>
    <w:rsid w:val="00E04B2E"/>
    <w:rsid w:val="00E173FD"/>
    <w:rsid w:val="00E2662F"/>
    <w:rsid w:val="00E337AC"/>
    <w:rsid w:val="00E33D1B"/>
    <w:rsid w:val="00E37BE6"/>
    <w:rsid w:val="00E40077"/>
    <w:rsid w:val="00E43229"/>
    <w:rsid w:val="00E547E8"/>
    <w:rsid w:val="00E56B9E"/>
    <w:rsid w:val="00E60B51"/>
    <w:rsid w:val="00E63277"/>
    <w:rsid w:val="00E747B9"/>
    <w:rsid w:val="00E7495F"/>
    <w:rsid w:val="00E74C7D"/>
    <w:rsid w:val="00E7546B"/>
    <w:rsid w:val="00E814DF"/>
    <w:rsid w:val="00E862A3"/>
    <w:rsid w:val="00E9786A"/>
    <w:rsid w:val="00EB42EB"/>
    <w:rsid w:val="00EC1139"/>
    <w:rsid w:val="00EC5056"/>
    <w:rsid w:val="00ED4238"/>
    <w:rsid w:val="00EE5443"/>
    <w:rsid w:val="00F10206"/>
    <w:rsid w:val="00F11750"/>
    <w:rsid w:val="00F22445"/>
    <w:rsid w:val="00F305AC"/>
    <w:rsid w:val="00F32211"/>
    <w:rsid w:val="00F34170"/>
    <w:rsid w:val="00F35EE4"/>
    <w:rsid w:val="00F51EF6"/>
    <w:rsid w:val="00F537D3"/>
    <w:rsid w:val="00F53BE2"/>
    <w:rsid w:val="00F55583"/>
    <w:rsid w:val="00F613A3"/>
    <w:rsid w:val="00F61BA1"/>
    <w:rsid w:val="00F6683B"/>
    <w:rsid w:val="00F741CD"/>
    <w:rsid w:val="00F81EAE"/>
    <w:rsid w:val="00F82FAC"/>
    <w:rsid w:val="00F91149"/>
    <w:rsid w:val="00F91655"/>
    <w:rsid w:val="00F95832"/>
    <w:rsid w:val="00FA265D"/>
    <w:rsid w:val="00FA7CB9"/>
    <w:rsid w:val="00FB402C"/>
    <w:rsid w:val="00FC5C24"/>
    <w:rsid w:val="00FD1A65"/>
    <w:rsid w:val="00FD253A"/>
    <w:rsid w:val="00FD530F"/>
    <w:rsid w:val="00FD7847"/>
    <w:rsid w:val="00FF4933"/>
    <w:rsid w:val="00FF662B"/>
    <w:rsid w:val="3C628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0D6F2B1C"/>
  <w15:docId w15:val="{614A2104-3027-476F-8E83-C85E11626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8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05A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3759"/>
    <w:pPr>
      <w:numPr>
        <w:numId w:val="27"/>
      </w:numPr>
      <w:spacing w:before="40"/>
      <w:outlineLvl w:val="1"/>
    </w:pPr>
    <w:rPr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30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B373A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kern w:val="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B373A"/>
    <w:rPr>
      <w:rFonts w:ascii="Verdana" w:eastAsia="Verdana" w:hAnsi="Verdana" w:cs="Verdana"/>
      <w:kern w:val="0"/>
      <w:sz w:val="20"/>
      <w:szCs w:val="20"/>
    </w:rPr>
  </w:style>
  <w:style w:type="table" w:customStyle="1" w:styleId="NormalTable0">
    <w:name w:val="Normal Table0"/>
    <w:uiPriority w:val="2"/>
    <w:semiHidden/>
    <w:unhideWhenUsed/>
    <w:qFormat/>
    <w:rsid w:val="002B373A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B373A"/>
    <w:pPr>
      <w:widowControl w:val="0"/>
      <w:autoSpaceDE w:val="0"/>
      <w:autoSpaceDN w:val="0"/>
      <w:spacing w:after="0" w:line="240" w:lineRule="auto"/>
      <w:ind w:left="107"/>
    </w:pPr>
    <w:rPr>
      <w:rFonts w:ascii="Verdana" w:eastAsia="Verdana" w:hAnsi="Verdana" w:cs="Verdana"/>
      <w:kern w:val="0"/>
    </w:rPr>
  </w:style>
  <w:style w:type="paragraph" w:styleId="Encabezado">
    <w:name w:val="header"/>
    <w:basedOn w:val="Normal"/>
    <w:link w:val="EncabezadoCar"/>
    <w:uiPriority w:val="8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8"/>
    <w:rsid w:val="00F10206"/>
  </w:style>
  <w:style w:type="paragraph" w:styleId="Piedepgina">
    <w:name w:val="footer"/>
    <w:basedOn w:val="Normal"/>
    <w:link w:val="PiedepginaCar"/>
    <w:uiPriority w:val="99"/>
    <w:unhideWhenUsed/>
    <w:rsid w:val="00F102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0206"/>
  </w:style>
  <w:style w:type="character" w:customStyle="1" w:styleId="ui-provider">
    <w:name w:val="ui-provider"/>
    <w:basedOn w:val="Fuentedeprrafopredeter"/>
    <w:rsid w:val="00F10206"/>
  </w:style>
  <w:style w:type="paragraph" w:styleId="Prrafodelista">
    <w:name w:val="List Paragraph"/>
    <w:basedOn w:val="Normal"/>
    <w:uiPriority w:val="1"/>
    <w:qFormat/>
    <w:rsid w:val="00DD29FD"/>
    <w:pPr>
      <w:widowControl w:val="0"/>
      <w:autoSpaceDE w:val="0"/>
      <w:autoSpaceDN w:val="0"/>
      <w:spacing w:after="0" w:line="240" w:lineRule="auto"/>
      <w:ind w:left="1348" w:hanging="1137"/>
    </w:pPr>
    <w:rPr>
      <w:rFonts w:ascii="Verdana" w:eastAsia="Verdana" w:hAnsi="Verdana" w:cs="Verdana"/>
      <w:kern w:val="0"/>
    </w:rPr>
  </w:style>
  <w:style w:type="table" w:styleId="Tablaconcuadrcula">
    <w:name w:val="Table Grid"/>
    <w:basedOn w:val="Tablanormal"/>
    <w:uiPriority w:val="39"/>
    <w:rsid w:val="00DD29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atosCaratula">
    <w:name w:val="Datos Caratula"/>
    <w:basedOn w:val="Normal"/>
    <w:next w:val="Normal"/>
    <w:rsid w:val="00C4642F"/>
    <w:pPr>
      <w:tabs>
        <w:tab w:val="left" w:pos="2128"/>
        <w:tab w:val="center" w:pos="4320"/>
        <w:tab w:val="right" w:pos="8640"/>
      </w:tabs>
      <w:spacing w:after="0" w:line="312" w:lineRule="atLeast"/>
      <w:jc w:val="center"/>
    </w:pPr>
    <w:rPr>
      <w:rFonts w:ascii="Arial" w:eastAsia="Times New Roman" w:hAnsi="Arial" w:cs="Arial"/>
      <w:kern w:val="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105A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4642F"/>
    <w:pPr>
      <w:outlineLvl w:val="9"/>
    </w:pPr>
    <w:rPr>
      <w:kern w:val="0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C4642F"/>
    <w:pPr>
      <w:spacing w:after="100"/>
      <w:ind w:left="220"/>
    </w:pPr>
    <w:rPr>
      <w:rFonts w:eastAsiaTheme="minorEastAsia" w:cs="Times New Roman"/>
      <w:kern w:val="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E6FAE"/>
    <w:pPr>
      <w:tabs>
        <w:tab w:val="left" w:pos="440"/>
        <w:tab w:val="right" w:leader="dot" w:pos="9628"/>
      </w:tabs>
      <w:spacing w:after="100"/>
    </w:pPr>
    <w:rPr>
      <w:rFonts w:eastAsiaTheme="minorEastAsia" w:cs="Times New Roman"/>
      <w:kern w:val="0"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4642F"/>
    <w:pPr>
      <w:spacing w:after="100"/>
      <w:ind w:left="440"/>
    </w:pPr>
    <w:rPr>
      <w:rFonts w:eastAsiaTheme="minorEastAsia" w:cs="Times New Roman"/>
      <w:kern w:val="0"/>
      <w:lang w:eastAsia="es-ES"/>
    </w:rPr>
  </w:style>
  <w:style w:type="paragraph" w:styleId="ndice1">
    <w:name w:val="index 1"/>
    <w:basedOn w:val="DatosCaratula"/>
    <w:next w:val="Normal"/>
    <w:autoRedefine/>
    <w:uiPriority w:val="99"/>
    <w:unhideWhenUsed/>
    <w:rsid w:val="000C7ACD"/>
    <w:pPr>
      <w:tabs>
        <w:tab w:val="clear" w:pos="2128"/>
        <w:tab w:val="clear" w:pos="4320"/>
        <w:tab w:val="clear" w:pos="8640"/>
      </w:tabs>
      <w:spacing w:line="259" w:lineRule="auto"/>
      <w:ind w:left="220" w:hanging="220"/>
      <w:jc w:val="left"/>
    </w:pPr>
    <w:rPr>
      <w:rFonts w:asciiTheme="minorHAnsi" w:eastAsiaTheme="minorHAnsi" w:hAnsiTheme="minorHAnsi" w:cstheme="minorHAnsi"/>
      <w:kern w:val="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A06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dice2">
    <w:name w:val="index 2"/>
    <w:basedOn w:val="Normal"/>
    <w:next w:val="Normal"/>
    <w:autoRedefine/>
    <w:uiPriority w:val="99"/>
    <w:unhideWhenUsed/>
    <w:rsid w:val="000C7ACD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0C7ACD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0C7ACD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0C7ACD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0C7ACD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0C7ACD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0C7ACD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0C7ACD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0C7ACD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0105A8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2E74B0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BB47D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BB47D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BB47D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B47D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B47DC"/>
    <w:rPr>
      <w:b/>
      <w:bCs/>
      <w:sz w:val="20"/>
      <w:szCs w:val="20"/>
    </w:rPr>
  </w:style>
  <w:style w:type="character" w:customStyle="1" w:styleId="cf01">
    <w:name w:val="cf01"/>
    <w:basedOn w:val="Fuentedeprrafopredeter"/>
    <w:rsid w:val="00DC42E7"/>
    <w:rPr>
      <w:rFonts w:ascii="Segoe UI" w:hAnsi="Segoe UI" w:cs="Segoe UI" w:hint="default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411E32"/>
    <w:rPr>
      <w:color w:val="954F72" w:themeColor="followed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9C0AC5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307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TableNormal">
    <w:name w:val="Table Normal"/>
    <w:uiPriority w:val="2"/>
    <w:semiHidden/>
    <w:qFormat/>
    <w:rsid w:val="004A1260"/>
    <w:pPr>
      <w:widowControl w:val="0"/>
      <w:autoSpaceDE w:val="0"/>
      <w:autoSpaceDN w:val="0"/>
      <w:spacing w:after="0" w:line="240" w:lineRule="auto"/>
    </w:pPr>
    <w:rPr>
      <w:kern w:val="0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cmfchile.cl/portal/principal/613/articles-29208_doc_pdf.pdf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E45B8-CEA6-4685-ADAD-0B307C318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1626</Words>
  <Characters>8947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Carrasco Venegas</dc:creator>
  <cp:keywords/>
  <dc:description/>
  <cp:lastModifiedBy>Roberto Carrasco Venegas</cp:lastModifiedBy>
  <cp:revision>19</cp:revision>
  <dcterms:created xsi:type="dcterms:W3CDTF">2024-03-06T13:25:00Z</dcterms:created>
  <dcterms:modified xsi:type="dcterms:W3CDTF">2024-09-05T12:58:00Z</dcterms:modified>
</cp:coreProperties>
</file>