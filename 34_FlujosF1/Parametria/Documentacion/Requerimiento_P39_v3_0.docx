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53E7CDE6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C376BC">
        <w:rPr>
          <w:rFonts w:ascii="Times New Roman" w:hAnsi="Times New Roman" w:cs="Times New Roman"/>
          <w:b/>
          <w:sz w:val="72"/>
          <w:szCs w:val="72"/>
        </w:rPr>
        <w:t>3</w:t>
      </w:r>
      <w:r w:rsidR="00184D60">
        <w:rPr>
          <w:rFonts w:ascii="Times New Roman" w:hAnsi="Times New Roman" w:cs="Times New Roman"/>
          <w:b/>
          <w:sz w:val="72"/>
          <w:szCs w:val="72"/>
        </w:rPr>
        <w:t>9</w:t>
      </w:r>
      <w:r w:rsidR="00E9149D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92558F">
        <w:rPr>
          <w:rFonts w:ascii="Times New Roman" w:hAnsi="Times New Roman" w:cs="Times New Roman"/>
          <w:b/>
          <w:sz w:val="72"/>
          <w:szCs w:val="72"/>
        </w:rPr>
        <w:t>87</w:t>
      </w:r>
      <w:r w:rsidR="000D243C">
        <w:rPr>
          <w:rFonts w:ascii="Times New Roman" w:hAnsi="Times New Roman" w:cs="Times New Roman"/>
          <w:b/>
          <w:sz w:val="72"/>
          <w:szCs w:val="72"/>
        </w:rPr>
        <w:t>4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06DD7598" w14:textId="78F509C7" w:rsidR="000D243C" w:rsidRPr="000D243C" w:rsidRDefault="00473FDA" w:rsidP="000D243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0D243C" w:rsidRPr="000D243C">
        <w:rPr>
          <w:rFonts w:ascii="Times New Roman" w:hAnsi="Times New Roman" w:cs="Times New Roman"/>
          <w:b/>
          <w:sz w:val="72"/>
          <w:szCs w:val="72"/>
        </w:rPr>
        <w:t>Tarjetas de crédito y débito. Utilización como medio de pago</w:t>
      </w:r>
    </w:p>
    <w:p w14:paraId="643D2BDB" w14:textId="49A3A3C4" w:rsidR="000E768A" w:rsidRPr="000E768A" w:rsidRDefault="000E768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7072098" w14:textId="47F0E6A4" w:rsidR="00BB56C9" w:rsidRDefault="00187426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37965" w:history="1">
            <w:r w:rsidR="00BB56C9" w:rsidRPr="008679C5">
              <w:rPr>
                <w:rStyle w:val="Hipervnculo"/>
                <w:noProof/>
              </w:rPr>
              <w:t>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estructuras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7A3346" w14:textId="5BB4267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6" w:history="1">
            <w:r w:rsidR="00BB56C9" w:rsidRPr="008679C5">
              <w:rPr>
                <w:rStyle w:val="Hipervnculo"/>
                <w:noProof/>
              </w:rPr>
              <w:t>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bCs/>
                <w:noProof/>
              </w:rPr>
              <w:t xml:space="preserve">Archivo de datos del emisor  </w:t>
            </w:r>
            <w:r w:rsidR="00BB56C9" w:rsidRPr="008679C5">
              <w:rPr>
                <w:rStyle w:val="Hipervnculo"/>
                <w:noProof/>
              </w:rPr>
              <w:t>Manual Sistema de Información Bancos - Sistema Contable (cmfchile.cl)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0DC5EB" w14:textId="01F4AC3E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7" w:history="1">
            <w:r w:rsidR="00BB56C9" w:rsidRPr="008679C5">
              <w:rPr>
                <w:rStyle w:val="Hipervnculo"/>
                <w:noProof/>
              </w:rPr>
              <w:t>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Validaciones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96E98C5" w14:textId="1FD0CD5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8" w:history="1">
            <w:r w:rsidR="00BB56C9" w:rsidRPr="008679C5">
              <w:rPr>
                <w:rStyle w:val="Hipervnculo"/>
                <w:noProof/>
              </w:rPr>
              <w:t>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2E79396" w14:textId="314E8FE9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9" w:history="1">
            <w:r w:rsidR="00BB56C9" w:rsidRPr="008679C5">
              <w:rPr>
                <w:rStyle w:val="Hipervnculo"/>
                <w:noProof/>
              </w:rPr>
              <w:t>3.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Construyendo la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915A90C" w14:textId="1B1225D5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0" w:history="1">
            <w:r w:rsidR="00BB56C9" w:rsidRPr="008679C5">
              <w:rPr>
                <w:rStyle w:val="Hipervnculo"/>
                <w:noProof/>
              </w:rPr>
              <w:t>3.1.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Formato de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F031D1C" w14:textId="4001A0D4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1" w:history="1">
            <w:r w:rsidR="00BB56C9" w:rsidRPr="008679C5">
              <w:rPr>
                <w:rStyle w:val="Hipervnculo"/>
                <w:bCs/>
                <w:noProof/>
              </w:rPr>
              <w:t>4.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nombres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_Toc161237971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580764B" w14:textId="2D24EAC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2" w:history="1">
            <w:r w:rsidR="00BB56C9" w:rsidRPr="008679C5">
              <w:rPr>
                <w:rStyle w:val="Hipervnculo"/>
                <w:noProof/>
              </w:rPr>
              <w:t>4.1.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salida a destino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_Toc161237972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C46DAC9" w14:textId="4A1A3F35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3" w:history="1">
            <w:r w:rsidR="00BB56C9" w:rsidRPr="008679C5">
              <w:rPr>
                <w:rStyle w:val="Hipervnculo"/>
                <w:noProof/>
              </w:rPr>
              <w:t>4.1.1.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_Toc161237973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5442C0E" w14:textId="07AA7DE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4" w:history="1">
            <w:r w:rsidR="00BB56C9" w:rsidRPr="008679C5">
              <w:rPr>
                <w:rStyle w:val="Hipervnculo"/>
                <w:noProof/>
              </w:rPr>
              <w:t>4.1.2.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Carátula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_Toc161237974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335B0987" w14:textId="0FD9428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5" w:history="1">
            <w:r w:rsidR="00BB56C9" w:rsidRPr="008679C5">
              <w:rPr>
                <w:rStyle w:val="Hipervnculo"/>
                <w:noProof/>
              </w:rPr>
              <w:t>4.2.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correlativo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6893DDC" w14:textId="4F3641FF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6" w:history="1">
            <w:r w:rsidR="00BB56C9" w:rsidRPr="008679C5">
              <w:rPr>
                <w:rStyle w:val="Hipervnculo"/>
                <w:noProof/>
              </w:rPr>
              <w:t>4.2.1.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A16F525" w14:textId="53C828A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7" w:history="1">
            <w:r w:rsidR="00BB56C9" w:rsidRPr="008679C5">
              <w:rPr>
                <w:rStyle w:val="Hipervnculo"/>
                <w:noProof/>
              </w:rPr>
              <w:t>4.2.2.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Entrada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7DC74635" w14:textId="4B382863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8" w:history="1">
            <w:r w:rsidR="00BB56C9" w:rsidRPr="008679C5">
              <w:rPr>
                <w:rStyle w:val="Hipervnculo"/>
                <w:noProof/>
              </w:rPr>
              <w:t>5.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datos por ingresar del usuario (desde el Front)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10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60DD612E" w14:textId="6FC20F86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9" w:history="1">
            <w:r w:rsidR="00BB56C9" w:rsidRPr="008679C5">
              <w:rPr>
                <w:rStyle w:val="Hipervnculo"/>
                <w:noProof/>
              </w:rPr>
              <w:t>6.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Definir Notificación hacia el Front.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E5FA5A" w14:textId="33F1878F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80" w:history="1">
            <w:r w:rsidR="00BB56C9" w:rsidRPr="008679C5">
              <w:rPr>
                <w:rStyle w:val="Hipervnculo"/>
                <w:noProof/>
              </w:rPr>
              <w:t>7.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Datos sensibles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_Toc161237980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B52953" w14:textId="3CC223F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CF5D6B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CF5D6B">
        <w:tc>
          <w:tcPr>
            <w:tcW w:w="1256" w:type="dxa"/>
          </w:tcPr>
          <w:p w14:paraId="43D80820" w14:textId="30FE87A3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376BC">
              <w:rPr>
                <w:rFonts w:ascii="Times New Roman" w:hAnsi="Times New Roman" w:cs="Times New Roman"/>
              </w:rPr>
              <w:t>3</w:t>
            </w:r>
            <w:r w:rsidR="009F72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2" w:type="dxa"/>
          </w:tcPr>
          <w:p w14:paraId="51BC97A7" w14:textId="52177D47" w:rsidR="00187426" w:rsidRPr="00230F5A" w:rsidRDefault="004E67B4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B12CE50" w14:textId="39E4C6B0" w:rsidR="00187426" w:rsidRPr="00230F5A" w:rsidRDefault="00E34652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  <w:r>
              <w:rPr>
                <w:rFonts w:ascii="Times New Roman" w:hAnsi="Times New Roman" w:cs="Times New Roman"/>
              </w:rPr>
              <w:t>, Jonathan Arce, 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CF5D6B" w:rsidRPr="00230F5A" w14:paraId="40308EA1" w14:textId="77777777" w:rsidTr="00CF5D6B">
        <w:tc>
          <w:tcPr>
            <w:tcW w:w="1256" w:type="dxa"/>
          </w:tcPr>
          <w:p w14:paraId="5503DB73" w14:textId="03DF8044" w:rsidR="00CF5D6B" w:rsidRPr="00230F5A" w:rsidRDefault="00CF5D6B" w:rsidP="00CF5D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P39</w:t>
            </w:r>
          </w:p>
        </w:tc>
        <w:tc>
          <w:tcPr>
            <w:tcW w:w="1342" w:type="dxa"/>
          </w:tcPr>
          <w:p w14:paraId="10069DE0" w14:textId="78E06EC9" w:rsidR="00CF5D6B" w:rsidRPr="00230F5A" w:rsidRDefault="00CF5D6B" w:rsidP="00CF5D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506FD3E" w14:textId="77777777" w:rsidR="00CF5D6B" w:rsidRDefault="00CF5D6B" w:rsidP="00CF5D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82E26D8" w14:textId="77777777" w:rsidR="00CF5D6B" w:rsidRDefault="00CF5D6B" w:rsidP="00CF5D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6D94CE7C" w:rsidR="00CF5D6B" w:rsidRPr="00230F5A" w:rsidRDefault="00CF5D6B" w:rsidP="00CF5D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61A2E820" w:rsidR="00CF5D6B" w:rsidRPr="00230F5A" w:rsidRDefault="00CF5D6B" w:rsidP="00CF5D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A85AB6F" w14:textId="77777777" w:rsidR="00CF5D6B" w:rsidRDefault="00CF5D6B" w:rsidP="00CF5D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350E8BF4" w:rsidR="00CF5D6B" w:rsidRPr="00230F5A" w:rsidRDefault="00CF5D6B" w:rsidP="00CF5D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E659A5" w:rsidRPr="00230F5A" w14:paraId="1B8DDF58" w14:textId="77777777" w:rsidTr="00CF5D6B">
        <w:tc>
          <w:tcPr>
            <w:tcW w:w="1256" w:type="dxa"/>
          </w:tcPr>
          <w:p w14:paraId="21DC9D71" w14:textId="33450836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P39</w:t>
            </w:r>
          </w:p>
        </w:tc>
        <w:tc>
          <w:tcPr>
            <w:tcW w:w="1342" w:type="dxa"/>
          </w:tcPr>
          <w:p w14:paraId="2790C18F" w14:textId="6E7BA152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7E8BAC8" w14:textId="77777777" w:rsidR="00E659A5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6524506" w14:textId="77777777" w:rsidR="00E659A5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2D2EE420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0F5C6D75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43C5D4EB" w14:textId="77777777" w:rsidR="00E659A5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17861C68" w14:textId="77777777" w:rsidR="00E659A5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0EFC7DE1" w14:textId="77777777" w:rsidR="00E659A5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0775C7C8" w14:textId="77777777" w:rsidR="00E659A5" w:rsidRDefault="00E659A5" w:rsidP="00E659A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4C7DE91F" w14:textId="77777777" w:rsidR="00E659A5" w:rsidRDefault="00E659A5" w:rsidP="00E659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5651D36" w14:textId="77777777" w:rsidR="00E659A5" w:rsidRPr="00AD54F4" w:rsidRDefault="00E659A5" w:rsidP="00E659A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1FEB28ED" w14:textId="631E5703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659A5" w:rsidRPr="00230F5A" w14:paraId="0E0F6F18" w14:textId="77777777" w:rsidTr="00CF5D6B">
        <w:tc>
          <w:tcPr>
            <w:tcW w:w="1256" w:type="dxa"/>
          </w:tcPr>
          <w:p w14:paraId="2CBE053E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0DBDFF0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E2AA771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5668F2A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6A8F146C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E659A5" w:rsidRPr="00230F5A" w14:paraId="0ED6B361" w14:textId="77777777" w:rsidTr="00CF5D6B">
        <w:tc>
          <w:tcPr>
            <w:tcW w:w="1256" w:type="dxa"/>
          </w:tcPr>
          <w:p w14:paraId="0125A8DD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E659A5" w:rsidRPr="00230F5A" w14:paraId="047125E2" w14:textId="77777777" w:rsidTr="00CF5D6B">
        <w:tc>
          <w:tcPr>
            <w:tcW w:w="1256" w:type="dxa"/>
          </w:tcPr>
          <w:p w14:paraId="5DAC541F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E659A5" w:rsidRPr="00230F5A" w14:paraId="45197F5C" w14:textId="77777777" w:rsidTr="00CF5D6B">
        <w:tc>
          <w:tcPr>
            <w:tcW w:w="1256" w:type="dxa"/>
          </w:tcPr>
          <w:p w14:paraId="03C700B5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E659A5" w:rsidRPr="00230F5A" w:rsidRDefault="00E659A5" w:rsidP="00E659A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CB091E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2" w:name="_Toc161237965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CB091E">
      <w:pPr>
        <w:pStyle w:val="Ttulo2"/>
        <w:numPr>
          <w:ilvl w:val="1"/>
          <w:numId w:val="1"/>
        </w:numPr>
        <w:ind w:left="1715" w:hanging="360"/>
        <w:rPr>
          <w:rStyle w:val="Hipervnculo"/>
        </w:rPr>
      </w:pPr>
      <w:bookmarkStart w:id="4" w:name="_Toc161237966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338"/>
      </w:tblGrid>
      <w:tr w:rsidR="00187426" w:rsidRPr="00F45E53" w14:paraId="0B646962" w14:textId="77777777" w:rsidTr="00421F7D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338" w:type="dxa"/>
          </w:tcPr>
          <w:p w14:paraId="41739D40" w14:textId="78487DB5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001B41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421F7D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338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421F7D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338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421F7D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01B3D11D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  <w:r w:rsidR="007E7C5B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38" w:type="dxa"/>
          </w:tcPr>
          <w:p w14:paraId="189B6210" w14:textId="77A278B0" w:rsidR="00187426" w:rsidRPr="00F45E53" w:rsidRDefault="00187426" w:rsidP="001800BE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</w:t>
            </w:r>
            <w:r w:rsidR="00E67EAD">
              <w:rPr>
                <w:rFonts w:ascii="Times New Roman" w:hAnsi="Times New Roman" w:cs="Times New Roman"/>
                <w:sz w:val="20"/>
              </w:rPr>
              <w:t>(</w:t>
            </w:r>
            <w:r w:rsidR="006F426D">
              <w:rPr>
                <w:rFonts w:ascii="Times New Roman" w:hAnsi="Times New Roman" w:cs="Times New Roman"/>
                <w:sz w:val="20"/>
              </w:rPr>
              <w:t>40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3B1D0544" w14:textId="2FE79E63" w:rsidR="00331C5D" w:rsidRPr="005A4787" w:rsidRDefault="00187426" w:rsidP="005A4787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6F426D">
        <w:rPr>
          <w:rFonts w:ascii="Times New Roman" w:hAnsi="Times New Roman" w:cs="Times New Roman"/>
          <w:spacing w:val="-3"/>
        </w:rPr>
        <w:t>52</w:t>
      </w:r>
      <w:r w:rsidR="009B372A">
        <w:rPr>
          <w:rFonts w:ascii="Times New Roman" w:hAnsi="Times New Roman" w:cs="Times New Roman"/>
          <w:spacing w:val="-3"/>
        </w:rPr>
        <w:t xml:space="preserve"> </w:t>
      </w:r>
      <w:r w:rsidRPr="00F45E53">
        <w:rPr>
          <w:rFonts w:ascii="Times New Roman" w:hAnsi="Times New Roman" w:cs="Times New Roman"/>
        </w:rPr>
        <w:t>by</w:t>
      </w:r>
      <w:r w:rsidR="005A4787">
        <w:rPr>
          <w:rFonts w:ascii="Times New Roman" w:hAnsi="Times New Roman" w:cs="Times New Roman"/>
        </w:rPr>
        <w:t>tes</w:t>
      </w:r>
    </w:p>
    <w:p w14:paraId="635FC74F" w14:textId="77777777" w:rsidR="00331C5D" w:rsidRDefault="00331C5D" w:rsidP="00331C5D">
      <w:pPr>
        <w:pStyle w:val="Textoindependiente"/>
        <w:spacing w:before="2"/>
        <w:rPr>
          <w:rFonts w:ascii="Times New Roman"/>
          <w:i/>
          <w:sz w:val="5"/>
        </w:rPr>
      </w:pPr>
    </w:p>
    <w:p w14:paraId="7D03875E" w14:textId="77777777" w:rsidR="005A4787" w:rsidRDefault="005A4787" w:rsidP="00331C5D">
      <w:pPr>
        <w:rPr>
          <w:sz w:val="20"/>
        </w:rPr>
      </w:pPr>
    </w:p>
    <w:p w14:paraId="36B27A7E" w14:textId="77777777" w:rsidR="00195C42" w:rsidRDefault="00195C42" w:rsidP="00331C5D">
      <w:pPr>
        <w:rPr>
          <w:sz w:val="20"/>
        </w:rPr>
      </w:pPr>
    </w:p>
    <w:p w14:paraId="0B72A61F" w14:textId="77777777" w:rsidR="00195C42" w:rsidRDefault="00195C42" w:rsidP="00CB091E">
      <w:pPr>
        <w:pStyle w:val="Prrafodelista"/>
        <w:numPr>
          <w:ilvl w:val="5"/>
          <w:numId w:val="5"/>
        </w:numPr>
        <w:tabs>
          <w:tab w:val="left" w:pos="1349"/>
        </w:tabs>
        <w:spacing w:before="192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485B9DF8" w14:textId="77777777" w:rsidR="00195C42" w:rsidRDefault="00195C42" w:rsidP="00195C42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195C42" w14:paraId="79DB0BD3" w14:textId="77777777" w:rsidTr="003524D5">
        <w:trPr>
          <w:trHeight w:val="484"/>
        </w:trPr>
        <w:tc>
          <w:tcPr>
            <w:tcW w:w="1414" w:type="dxa"/>
          </w:tcPr>
          <w:p w14:paraId="7DC82176" w14:textId="77777777" w:rsidR="00195C42" w:rsidRDefault="00195C42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01B89B11" w14:textId="77777777" w:rsidR="00195C42" w:rsidRDefault="00195C42" w:rsidP="003524D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22217D92" w14:textId="77777777" w:rsidR="00195C42" w:rsidRPr="00195C42" w:rsidRDefault="00195C42" w:rsidP="003524D5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195C42">
              <w:rPr>
                <w:sz w:val="20"/>
                <w:lang w:val="es-CL"/>
              </w:rPr>
              <w:t>Operaciones</w:t>
            </w:r>
            <w:r w:rsidRPr="00195C42">
              <w:rPr>
                <w:spacing w:val="20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realizadas</w:t>
            </w:r>
            <w:r w:rsidRPr="00195C42">
              <w:rPr>
                <w:spacing w:val="20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en</w:t>
            </w:r>
            <w:r w:rsidRPr="00195C42">
              <w:rPr>
                <w:spacing w:val="19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el</w:t>
            </w:r>
            <w:r w:rsidRPr="00195C42">
              <w:rPr>
                <w:spacing w:val="21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mes</w:t>
            </w:r>
            <w:r w:rsidRPr="00195C42">
              <w:rPr>
                <w:spacing w:val="20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según</w:t>
            </w:r>
            <w:r w:rsidRPr="00195C42">
              <w:rPr>
                <w:spacing w:val="19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los</w:t>
            </w:r>
            <w:r w:rsidRPr="00195C42">
              <w:rPr>
                <w:spacing w:val="18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tipos</w:t>
            </w:r>
            <w:r w:rsidRPr="00195C42">
              <w:rPr>
                <w:spacing w:val="18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de</w:t>
            </w:r>
            <w:r w:rsidRPr="00195C42">
              <w:rPr>
                <w:spacing w:val="22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tarjeta,</w:t>
            </w:r>
            <w:r w:rsidRPr="00195C42">
              <w:rPr>
                <w:spacing w:val="20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lugar</w:t>
            </w:r>
            <w:r w:rsidRPr="00195C42">
              <w:rPr>
                <w:spacing w:val="19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de</w:t>
            </w:r>
            <w:r w:rsidRPr="00195C42">
              <w:rPr>
                <w:spacing w:val="19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uso,</w:t>
            </w:r>
            <w:r w:rsidRPr="00195C42">
              <w:rPr>
                <w:spacing w:val="-68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rubro de los establecimientos y</w:t>
            </w:r>
            <w:r w:rsidRPr="00195C42">
              <w:rPr>
                <w:spacing w:val="-1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tipo de</w:t>
            </w:r>
            <w:r w:rsidRPr="00195C42">
              <w:rPr>
                <w:spacing w:val="1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operaciones.</w:t>
            </w:r>
          </w:p>
        </w:tc>
      </w:tr>
      <w:tr w:rsidR="00195C42" w14:paraId="71224130" w14:textId="77777777" w:rsidTr="003524D5">
        <w:trPr>
          <w:trHeight w:val="486"/>
        </w:trPr>
        <w:tc>
          <w:tcPr>
            <w:tcW w:w="1414" w:type="dxa"/>
          </w:tcPr>
          <w:p w14:paraId="6361A0ED" w14:textId="77777777" w:rsidR="00195C42" w:rsidRDefault="00195C42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336786EE" w14:textId="77777777" w:rsidR="00195C42" w:rsidRDefault="00195C42" w:rsidP="003524D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25B02258" w14:textId="77777777" w:rsidR="00195C42" w:rsidRPr="00195C42" w:rsidRDefault="00195C42" w:rsidP="003524D5">
            <w:pPr>
              <w:pStyle w:val="TableParagraph"/>
              <w:spacing w:line="244" w:lineRule="exact"/>
              <w:rPr>
                <w:sz w:val="20"/>
                <w:lang w:val="es-CL"/>
              </w:rPr>
            </w:pPr>
            <w:r w:rsidRPr="00195C42">
              <w:rPr>
                <w:sz w:val="20"/>
                <w:lang w:val="es-CL"/>
              </w:rPr>
              <w:t>Número</w:t>
            </w:r>
            <w:r w:rsidRPr="00195C42">
              <w:rPr>
                <w:spacing w:val="38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de</w:t>
            </w:r>
            <w:r w:rsidRPr="00195C42">
              <w:rPr>
                <w:spacing w:val="40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establecimientos</w:t>
            </w:r>
            <w:r w:rsidRPr="00195C42">
              <w:rPr>
                <w:spacing w:val="38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afiliados</w:t>
            </w:r>
            <w:r w:rsidRPr="00195C42">
              <w:rPr>
                <w:spacing w:val="38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y</w:t>
            </w:r>
            <w:r w:rsidRPr="00195C42">
              <w:rPr>
                <w:spacing w:val="39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terminales</w:t>
            </w:r>
            <w:r w:rsidRPr="00195C42">
              <w:rPr>
                <w:spacing w:val="38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utilizados,</w:t>
            </w:r>
            <w:r w:rsidRPr="00195C42">
              <w:rPr>
                <w:spacing w:val="40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en</w:t>
            </w:r>
            <w:r w:rsidRPr="00195C42">
              <w:rPr>
                <w:spacing w:val="40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las</w:t>
            </w:r>
            <w:r w:rsidRPr="00195C42">
              <w:rPr>
                <w:spacing w:val="-68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operaciones realizadas</w:t>
            </w:r>
            <w:r w:rsidRPr="00195C42">
              <w:rPr>
                <w:spacing w:val="1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en el mes.</w:t>
            </w:r>
          </w:p>
        </w:tc>
      </w:tr>
    </w:tbl>
    <w:p w14:paraId="4A2BC99F" w14:textId="77777777" w:rsidR="00195C42" w:rsidRDefault="00195C42" w:rsidP="00195C42">
      <w:pPr>
        <w:pStyle w:val="Textoindependiente"/>
        <w:spacing w:before="11"/>
        <w:rPr>
          <w:rFonts w:ascii="Times New Roman"/>
          <w:i/>
        </w:rPr>
      </w:pPr>
    </w:p>
    <w:p w14:paraId="0CE2A3EB" w14:textId="77777777" w:rsidR="00195C42" w:rsidRDefault="00195C42" w:rsidP="00CB091E">
      <w:pPr>
        <w:pStyle w:val="Prrafodelista"/>
        <w:numPr>
          <w:ilvl w:val="5"/>
          <w:numId w:val="5"/>
        </w:numPr>
        <w:tabs>
          <w:tab w:val="left" w:pos="1349"/>
        </w:tabs>
        <w:ind w:left="212" w:right="292"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3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que</w:t>
      </w:r>
      <w:r>
        <w:rPr>
          <w:rFonts w:ascii="Times New Roman" w:hAnsi="Times New Roman"/>
          <w:i/>
          <w:spacing w:val="3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indican</w:t>
      </w:r>
      <w:r>
        <w:rPr>
          <w:rFonts w:ascii="Times New Roman" w:hAnsi="Times New Roman"/>
          <w:i/>
          <w:spacing w:val="3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las</w:t>
      </w:r>
      <w:r>
        <w:rPr>
          <w:rFonts w:ascii="Times New Roman" w:hAnsi="Times New Roman"/>
          <w:i/>
          <w:spacing w:val="3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operaciones</w:t>
      </w:r>
      <w:r>
        <w:rPr>
          <w:rFonts w:ascii="Times New Roman" w:hAnsi="Times New Roman"/>
          <w:i/>
          <w:spacing w:val="3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realizadas,</w:t>
      </w:r>
      <w:r>
        <w:rPr>
          <w:rFonts w:ascii="Times New Roman" w:hAnsi="Times New Roman"/>
          <w:i/>
          <w:spacing w:val="3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según</w:t>
      </w:r>
      <w:r>
        <w:rPr>
          <w:rFonts w:ascii="Times New Roman" w:hAnsi="Times New Roman"/>
          <w:i/>
          <w:spacing w:val="3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los</w:t>
      </w:r>
      <w:r>
        <w:rPr>
          <w:rFonts w:ascii="Times New Roman" w:hAnsi="Times New Roman"/>
          <w:i/>
          <w:spacing w:val="4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tipos</w:t>
      </w:r>
      <w:r>
        <w:rPr>
          <w:rFonts w:ascii="Times New Roman" w:hAnsi="Times New Roman"/>
          <w:i/>
          <w:spacing w:val="3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3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tarjeta,</w:t>
      </w:r>
      <w:r>
        <w:rPr>
          <w:rFonts w:ascii="Times New Roman" w:hAnsi="Times New Roman"/>
          <w:i/>
          <w:spacing w:val="3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lugar</w:t>
      </w:r>
      <w:r>
        <w:rPr>
          <w:rFonts w:ascii="Times New Roman" w:hAnsi="Times New Roman"/>
          <w:i/>
          <w:spacing w:val="3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3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uso,</w:t>
      </w:r>
      <w:r>
        <w:rPr>
          <w:rFonts w:ascii="Times New Roman" w:hAnsi="Times New Roman"/>
          <w:i/>
          <w:spacing w:val="3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rubro</w:t>
      </w:r>
      <w:r>
        <w:rPr>
          <w:rFonts w:ascii="Times New Roman" w:hAnsi="Times New Roman"/>
          <w:i/>
          <w:spacing w:val="3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3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los</w:t>
      </w:r>
      <w:r>
        <w:rPr>
          <w:rFonts w:ascii="Times New Roman" w:hAnsi="Times New Roman"/>
          <w:i/>
          <w:spacing w:val="-4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establecimientos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 tipo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 operaciones:</w:t>
      </w:r>
    </w:p>
    <w:p w14:paraId="6DB728F6" w14:textId="77777777" w:rsidR="00195C42" w:rsidRDefault="00195C42" w:rsidP="00195C42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195C42" w14:paraId="687ECB36" w14:textId="77777777" w:rsidTr="003524D5">
        <w:trPr>
          <w:trHeight w:val="300"/>
        </w:trPr>
        <w:tc>
          <w:tcPr>
            <w:tcW w:w="1366" w:type="dxa"/>
          </w:tcPr>
          <w:p w14:paraId="26AB6738" w14:textId="77777777" w:rsidR="00195C42" w:rsidRDefault="00195C42" w:rsidP="003524D5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18A3A0F2" w14:textId="77777777" w:rsidR="00195C42" w:rsidRDefault="00195C42" w:rsidP="003524D5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8620FF9" w14:textId="77777777" w:rsidR="00195C42" w:rsidRDefault="00195C42" w:rsidP="003524D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450B95CE" w14:textId="77777777" w:rsidR="00195C42" w:rsidRDefault="00195C42" w:rsidP="003524D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95C42" w14:paraId="0E24153A" w14:textId="77777777" w:rsidTr="003524D5">
        <w:trPr>
          <w:trHeight w:val="299"/>
        </w:trPr>
        <w:tc>
          <w:tcPr>
            <w:tcW w:w="1366" w:type="dxa"/>
          </w:tcPr>
          <w:p w14:paraId="6346CC7A" w14:textId="77777777" w:rsidR="00195C42" w:rsidRDefault="00195C42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2E1F59CF" w14:textId="77777777" w:rsidR="00195C42" w:rsidRDefault="00195C42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3C52CD9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1747" w:type="dxa"/>
          </w:tcPr>
          <w:p w14:paraId="3E5641B8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95C42" w14:paraId="7D4BAFAE" w14:textId="77777777" w:rsidTr="003524D5">
        <w:trPr>
          <w:trHeight w:val="299"/>
        </w:trPr>
        <w:tc>
          <w:tcPr>
            <w:tcW w:w="1366" w:type="dxa"/>
          </w:tcPr>
          <w:p w14:paraId="194EFC55" w14:textId="77777777" w:rsidR="00195C42" w:rsidRDefault="00195C42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06330D71" w14:textId="77777777" w:rsidR="00195C42" w:rsidRDefault="00195C42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F97633E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1DC72E66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95C42" w14:paraId="14CE2E8B" w14:textId="77777777" w:rsidTr="003524D5">
        <w:trPr>
          <w:trHeight w:val="302"/>
        </w:trPr>
        <w:tc>
          <w:tcPr>
            <w:tcW w:w="1366" w:type="dxa"/>
          </w:tcPr>
          <w:p w14:paraId="5B9FA1FE" w14:textId="77777777" w:rsidR="00195C42" w:rsidRDefault="00195C42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161669D0" w14:textId="77777777" w:rsidR="00195C42" w:rsidRDefault="00195C42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4E6108C" w14:textId="77777777" w:rsidR="00195C42" w:rsidRDefault="00195C42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747" w:type="dxa"/>
          </w:tcPr>
          <w:p w14:paraId="3915CFB5" w14:textId="77777777" w:rsidR="00195C42" w:rsidRDefault="00195C42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95C42" w14:paraId="4AADA94A" w14:textId="77777777" w:rsidTr="003524D5">
        <w:trPr>
          <w:trHeight w:val="299"/>
        </w:trPr>
        <w:tc>
          <w:tcPr>
            <w:tcW w:w="1366" w:type="dxa"/>
          </w:tcPr>
          <w:p w14:paraId="44DC5187" w14:textId="77777777" w:rsidR="00195C42" w:rsidRDefault="00195C42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53308960" w14:textId="77777777" w:rsidR="00195C42" w:rsidRDefault="00195C42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812FFD8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5BEDBE62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95C42" w14:paraId="3A715FA3" w14:textId="77777777" w:rsidTr="003524D5">
        <w:trPr>
          <w:trHeight w:val="299"/>
        </w:trPr>
        <w:tc>
          <w:tcPr>
            <w:tcW w:w="1366" w:type="dxa"/>
          </w:tcPr>
          <w:p w14:paraId="0344671C" w14:textId="77777777" w:rsidR="00195C42" w:rsidRDefault="00195C42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72344DDF" w14:textId="77777777" w:rsidR="00195C42" w:rsidRDefault="00195C42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B9C66C3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Lugar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las </w:t>
            </w:r>
            <w:proofErr w:type="spellStart"/>
            <w:r>
              <w:rPr>
                <w:sz w:val="20"/>
              </w:rPr>
              <w:t>operaciones</w:t>
            </w:r>
            <w:proofErr w:type="spellEnd"/>
          </w:p>
        </w:tc>
        <w:tc>
          <w:tcPr>
            <w:tcW w:w="1747" w:type="dxa"/>
          </w:tcPr>
          <w:p w14:paraId="1A1F3643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95C42" w14:paraId="1D2BA598" w14:textId="77777777" w:rsidTr="003524D5">
        <w:trPr>
          <w:trHeight w:val="299"/>
        </w:trPr>
        <w:tc>
          <w:tcPr>
            <w:tcW w:w="1366" w:type="dxa"/>
          </w:tcPr>
          <w:p w14:paraId="2A6ECC01" w14:textId="77777777" w:rsidR="00195C42" w:rsidRDefault="00195C42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77950964" w14:textId="77777777" w:rsidR="00195C42" w:rsidRDefault="00195C42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B964906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Rubros</w:t>
            </w:r>
          </w:p>
        </w:tc>
        <w:tc>
          <w:tcPr>
            <w:tcW w:w="1747" w:type="dxa"/>
          </w:tcPr>
          <w:p w14:paraId="3F7C4339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95C42" w14:paraId="24B3B1F9" w14:textId="77777777" w:rsidTr="003524D5">
        <w:trPr>
          <w:trHeight w:val="299"/>
        </w:trPr>
        <w:tc>
          <w:tcPr>
            <w:tcW w:w="1366" w:type="dxa"/>
          </w:tcPr>
          <w:p w14:paraId="2E7C816D" w14:textId="77777777" w:rsidR="00195C42" w:rsidRDefault="00195C42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797DF7D4" w14:textId="77777777" w:rsidR="00195C42" w:rsidRDefault="00195C42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09979EC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1747" w:type="dxa"/>
          </w:tcPr>
          <w:p w14:paraId="4AE740F4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95C42" w14:paraId="2B6F3F99" w14:textId="77777777" w:rsidTr="003524D5">
        <w:trPr>
          <w:trHeight w:val="301"/>
        </w:trPr>
        <w:tc>
          <w:tcPr>
            <w:tcW w:w="1366" w:type="dxa"/>
          </w:tcPr>
          <w:p w14:paraId="1CBF756D" w14:textId="77777777" w:rsidR="00195C42" w:rsidRDefault="00195C42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78089383" w14:textId="77777777" w:rsidR="00195C42" w:rsidRDefault="00195C42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C0FFC47" w14:textId="77777777" w:rsidR="00195C42" w:rsidRPr="00195C42" w:rsidRDefault="00195C42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95C42">
              <w:rPr>
                <w:sz w:val="20"/>
                <w:lang w:val="es-CL"/>
              </w:rPr>
              <w:t>Número</w:t>
            </w:r>
            <w:r w:rsidRPr="00195C42">
              <w:rPr>
                <w:spacing w:val="-5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de</w:t>
            </w:r>
            <w:r w:rsidRPr="00195C42">
              <w:rPr>
                <w:spacing w:val="-4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tarjetas</w:t>
            </w:r>
            <w:r w:rsidRPr="00195C42">
              <w:rPr>
                <w:spacing w:val="-2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con operaciones</w:t>
            </w:r>
            <w:r w:rsidRPr="00195C42">
              <w:rPr>
                <w:spacing w:val="-2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en el</w:t>
            </w:r>
            <w:r w:rsidRPr="00195C42">
              <w:rPr>
                <w:spacing w:val="-3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0C4E1B05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</w:tbl>
    <w:p w14:paraId="65E78D92" w14:textId="77777777" w:rsidR="00195C42" w:rsidRDefault="00195C42" w:rsidP="00195C42">
      <w:pPr>
        <w:rPr>
          <w:sz w:val="20"/>
        </w:rPr>
        <w:sectPr w:rsidR="00195C42" w:rsidSect="007C5259">
          <w:pgSz w:w="12250" w:h="15850"/>
          <w:pgMar w:top="1380" w:right="840" w:bottom="880" w:left="920" w:header="567" w:footer="685" w:gutter="0"/>
          <w:cols w:space="720"/>
        </w:sectPr>
      </w:pPr>
    </w:p>
    <w:p w14:paraId="7F2F14B1" w14:textId="77777777" w:rsidR="00195C42" w:rsidRDefault="00195C42" w:rsidP="00195C42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195C42" w14:paraId="59D17153" w14:textId="77777777" w:rsidTr="003524D5">
        <w:trPr>
          <w:trHeight w:val="300"/>
        </w:trPr>
        <w:tc>
          <w:tcPr>
            <w:tcW w:w="1366" w:type="dxa"/>
          </w:tcPr>
          <w:p w14:paraId="4C39D7C4" w14:textId="77777777" w:rsidR="00195C42" w:rsidRDefault="00195C42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621751A5" w14:textId="77777777" w:rsidR="00195C42" w:rsidRDefault="00195C42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3A3FFCF" w14:textId="77777777" w:rsidR="00195C42" w:rsidRPr="00195C42" w:rsidRDefault="00195C42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95C42">
              <w:rPr>
                <w:sz w:val="20"/>
                <w:lang w:val="es-CL"/>
              </w:rPr>
              <w:t>Número</w:t>
            </w:r>
            <w:r w:rsidRPr="00195C42">
              <w:rPr>
                <w:spacing w:val="-5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de</w:t>
            </w:r>
            <w:r w:rsidRPr="00195C42">
              <w:rPr>
                <w:spacing w:val="-2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operaciones</w:t>
            </w:r>
            <w:r w:rsidRPr="00195C42">
              <w:rPr>
                <w:spacing w:val="-2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realizadas</w:t>
            </w:r>
            <w:r w:rsidRPr="00195C42">
              <w:rPr>
                <w:spacing w:val="-1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en</w:t>
            </w:r>
            <w:r w:rsidRPr="00195C42">
              <w:rPr>
                <w:spacing w:val="-1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el</w:t>
            </w:r>
            <w:r w:rsidRPr="00195C42">
              <w:rPr>
                <w:spacing w:val="-2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35996C03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195C42" w14:paraId="4ED62DD0" w14:textId="77777777" w:rsidTr="003524D5">
        <w:trPr>
          <w:trHeight w:val="299"/>
        </w:trPr>
        <w:tc>
          <w:tcPr>
            <w:tcW w:w="1366" w:type="dxa"/>
          </w:tcPr>
          <w:p w14:paraId="52F56CDF" w14:textId="77777777" w:rsidR="00195C42" w:rsidRDefault="00195C42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2C5E7A2F" w14:textId="77777777" w:rsidR="00195C42" w:rsidRDefault="00195C42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F822861" w14:textId="77777777" w:rsidR="00195C42" w:rsidRPr="00195C42" w:rsidRDefault="00195C42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95C42">
              <w:rPr>
                <w:sz w:val="20"/>
                <w:lang w:val="es-CL"/>
              </w:rPr>
              <w:t>Monto</w:t>
            </w:r>
            <w:r w:rsidRPr="00195C42">
              <w:rPr>
                <w:spacing w:val="-4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de</w:t>
            </w:r>
            <w:r w:rsidRPr="00195C42">
              <w:rPr>
                <w:spacing w:val="-4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las</w:t>
            </w:r>
            <w:r w:rsidRPr="00195C42">
              <w:rPr>
                <w:spacing w:val="-1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operaciones</w:t>
            </w:r>
            <w:r w:rsidRPr="00195C42">
              <w:rPr>
                <w:spacing w:val="-4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en el</w:t>
            </w:r>
            <w:r w:rsidRPr="00195C42">
              <w:rPr>
                <w:spacing w:val="-1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7F53D9C4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9(16)</w:t>
            </w:r>
          </w:p>
        </w:tc>
      </w:tr>
    </w:tbl>
    <w:p w14:paraId="09A856EA" w14:textId="77777777" w:rsidR="00195C42" w:rsidRDefault="00195C42" w:rsidP="00195C42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52</w:t>
      </w:r>
      <w:r>
        <w:rPr>
          <w:spacing w:val="-1"/>
        </w:rPr>
        <w:t xml:space="preserve"> </w:t>
      </w:r>
      <w:r>
        <w:t>Bytes</w:t>
      </w:r>
    </w:p>
    <w:p w14:paraId="1A1AF406" w14:textId="77777777" w:rsidR="00195C42" w:rsidRDefault="00195C42" w:rsidP="00195C42">
      <w:pPr>
        <w:pStyle w:val="Textoindependiente"/>
        <w:rPr>
          <w:sz w:val="24"/>
        </w:rPr>
      </w:pPr>
    </w:p>
    <w:p w14:paraId="171059AE" w14:textId="77777777" w:rsidR="00195C42" w:rsidRDefault="00195C42" w:rsidP="00CB091E">
      <w:pPr>
        <w:pStyle w:val="Prrafodelista"/>
        <w:numPr>
          <w:ilvl w:val="5"/>
          <w:numId w:val="5"/>
        </w:numPr>
        <w:tabs>
          <w:tab w:val="left" w:pos="1349"/>
        </w:tabs>
        <w:spacing w:before="192" w:after="58"/>
        <w:ind w:left="212" w:right="289"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1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1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informar</w:t>
      </w:r>
      <w:r>
        <w:rPr>
          <w:rFonts w:ascii="Times New Roman" w:hAnsi="Times New Roman"/>
          <w:i/>
          <w:spacing w:val="1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el</w:t>
      </w:r>
      <w:r>
        <w:rPr>
          <w:rFonts w:ascii="Times New Roman" w:hAnsi="Times New Roman"/>
          <w:i/>
          <w:spacing w:val="1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número</w:t>
      </w:r>
      <w:r>
        <w:rPr>
          <w:rFonts w:ascii="Times New Roman" w:hAnsi="Times New Roman"/>
          <w:i/>
          <w:spacing w:val="1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1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establecimientos</w:t>
      </w:r>
      <w:r>
        <w:rPr>
          <w:rFonts w:ascii="Times New Roman" w:hAnsi="Times New Roman"/>
          <w:i/>
          <w:spacing w:val="1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afiliados</w:t>
      </w:r>
      <w:r>
        <w:rPr>
          <w:rFonts w:ascii="Times New Roman" w:hAnsi="Times New Roman"/>
          <w:i/>
          <w:spacing w:val="1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1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terminales</w:t>
      </w:r>
      <w:r>
        <w:rPr>
          <w:rFonts w:ascii="Times New Roman" w:hAnsi="Times New Roman"/>
          <w:i/>
          <w:spacing w:val="1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utilizados,</w:t>
      </w:r>
      <w:r>
        <w:rPr>
          <w:rFonts w:ascii="Times New Roman" w:hAnsi="Times New Roman"/>
          <w:i/>
          <w:spacing w:val="1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</w:t>
      </w:r>
      <w:r>
        <w:rPr>
          <w:rFonts w:ascii="Times New Roman" w:hAnsi="Times New Roman"/>
          <w:i/>
          <w:spacing w:val="1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las</w:t>
      </w:r>
      <w:r>
        <w:rPr>
          <w:rFonts w:ascii="Times New Roman" w:hAnsi="Times New Roman"/>
          <w:i/>
          <w:spacing w:val="2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operaciones</w:t>
      </w:r>
      <w:r>
        <w:rPr>
          <w:rFonts w:ascii="Times New Roman" w:hAnsi="Times New Roman"/>
          <w:i/>
          <w:spacing w:val="-4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realizadas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el mes: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195C42" w14:paraId="7A42289E" w14:textId="77777777" w:rsidTr="003524D5">
        <w:trPr>
          <w:trHeight w:val="302"/>
        </w:trPr>
        <w:tc>
          <w:tcPr>
            <w:tcW w:w="1366" w:type="dxa"/>
          </w:tcPr>
          <w:p w14:paraId="694D3755" w14:textId="77777777" w:rsidR="00195C42" w:rsidRDefault="00195C42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5250B0E3" w14:textId="77777777" w:rsidR="00195C42" w:rsidRDefault="00195C42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C9EDBB6" w14:textId="77777777" w:rsidR="00195C42" w:rsidRDefault="00195C42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755FE0DB" w14:textId="77777777" w:rsidR="00195C42" w:rsidRDefault="00195C42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95C42" w14:paraId="07EA7F99" w14:textId="77777777" w:rsidTr="003524D5">
        <w:trPr>
          <w:trHeight w:val="299"/>
        </w:trPr>
        <w:tc>
          <w:tcPr>
            <w:tcW w:w="1366" w:type="dxa"/>
          </w:tcPr>
          <w:p w14:paraId="571D275D" w14:textId="77777777" w:rsidR="00195C42" w:rsidRDefault="00195C42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147BFF44" w14:textId="77777777" w:rsidR="00195C42" w:rsidRDefault="00195C42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3FC9D6E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1747" w:type="dxa"/>
          </w:tcPr>
          <w:p w14:paraId="3D307AF9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95C42" w14:paraId="1DF45740" w14:textId="77777777" w:rsidTr="003524D5">
        <w:trPr>
          <w:trHeight w:val="299"/>
        </w:trPr>
        <w:tc>
          <w:tcPr>
            <w:tcW w:w="1366" w:type="dxa"/>
          </w:tcPr>
          <w:p w14:paraId="4A2DBB97" w14:textId="77777777" w:rsidR="00195C42" w:rsidRDefault="00195C42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578273BC" w14:textId="77777777" w:rsidR="00195C42" w:rsidRDefault="00195C42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29ED202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1747" w:type="dxa"/>
          </w:tcPr>
          <w:p w14:paraId="61EB60FB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95C42" w14:paraId="0DBFB648" w14:textId="77777777" w:rsidTr="003524D5">
        <w:trPr>
          <w:trHeight w:val="299"/>
        </w:trPr>
        <w:tc>
          <w:tcPr>
            <w:tcW w:w="1366" w:type="dxa"/>
          </w:tcPr>
          <w:p w14:paraId="41C3F277" w14:textId="77777777" w:rsidR="00195C42" w:rsidRDefault="00195C42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15398C42" w14:textId="77777777" w:rsidR="00195C42" w:rsidRDefault="00195C42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BC68F53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Lugar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las </w:t>
            </w:r>
            <w:proofErr w:type="spellStart"/>
            <w:r>
              <w:rPr>
                <w:sz w:val="20"/>
              </w:rPr>
              <w:t>operaciones</w:t>
            </w:r>
            <w:proofErr w:type="spellEnd"/>
          </w:p>
        </w:tc>
        <w:tc>
          <w:tcPr>
            <w:tcW w:w="1747" w:type="dxa"/>
          </w:tcPr>
          <w:p w14:paraId="6B754AB3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95C42" w14:paraId="064090B0" w14:textId="77777777" w:rsidTr="003524D5">
        <w:trPr>
          <w:trHeight w:val="299"/>
        </w:trPr>
        <w:tc>
          <w:tcPr>
            <w:tcW w:w="1366" w:type="dxa"/>
          </w:tcPr>
          <w:p w14:paraId="0EC0A860" w14:textId="77777777" w:rsidR="00195C42" w:rsidRDefault="00195C42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1008118B" w14:textId="77777777" w:rsidR="00195C42" w:rsidRDefault="00195C42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095AA7C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Rubros</w:t>
            </w:r>
          </w:p>
        </w:tc>
        <w:tc>
          <w:tcPr>
            <w:tcW w:w="1747" w:type="dxa"/>
          </w:tcPr>
          <w:p w14:paraId="28BA183C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95C42" w14:paraId="7844B57C" w14:textId="77777777" w:rsidTr="003524D5">
        <w:trPr>
          <w:trHeight w:val="300"/>
        </w:trPr>
        <w:tc>
          <w:tcPr>
            <w:tcW w:w="1366" w:type="dxa"/>
          </w:tcPr>
          <w:p w14:paraId="75FB7013" w14:textId="77777777" w:rsidR="00195C42" w:rsidRDefault="00195C42" w:rsidP="003524D5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4A077553" w14:textId="77777777" w:rsidR="00195C42" w:rsidRDefault="00195C42" w:rsidP="003524D5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B2CC4B3" w14:textId="77777777" w:rsidR="00195C42" w:rsidRDefault="00195C42" w:rsidP="003524D5">
            <w:pPr>
              <w:pStyle w:val="TableParagraph"/>
              <w:spacing w:before="1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locales</w:t>
            </w:r>
          </w:p>
        </w:tc>
        <w:tc>
          <w:tcPr>
            <w:tcW w:w="1747" w:type="dxa"/>
          </w:tcPr>
          <w:p w14:paraId="1F82CED0" w14:textId="77777777" w:rsidR="00195C42" w:rsidRDefault="00195C42" w:rsidP="003524D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9(09)</w:t>
            </w:r>
          </w:p>
        </w:tc>
      </w:tr>
      <w:tr w:rsidR="00195C42" w14:paraId="6162E297" w14:textId="77777777" w:rsidTr="003524D5">
        <w:trPr>
          <w:trHeight w:val="302"/>
        </w:trPr>
        <w:tc>
          <w:tcPr>
            <w:tcW w:w="1366" w:type="dxa"/>
          </w:tcPr>
          <w:p w14:paraId="7EF35186" w14:textId="77777777" w:rsidR="00195C42" w:rsidRDefault="00195C42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578B8F11" w14:textId="77777777" w:rsidR="00195C42" w:rsidRDefault="00195C42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FFC7617" w14:textId="77777777" w:rsidR="00195C42" w:rsidRPr="00195C42" w:rsidRDefault="00195C42" w:rsidP="003524D5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195C42">
              <w:rPr>
                <w:sz w:val="20"/>
                <w:lang w:val="es-CL"/>
              </w:rPr>
              <w:t>Número</w:t>
            </w:r>
            <w:r w:rsidRPr="00195C42">
              <w:rPr>
                <w:spacing w:val="-4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de</w:t>
            </w:r>
            <w:r w:rsidRPr="00195C42">
              <w:rPr>
                <w:spacing w:val="-4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terminales</w:t>
            </w:r>
            <w:r w:rsidRPr="00195C42">
              <w:rPr>
                <w:spacing w:val="-3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utilizados</w:t>
            </w:r>
            <w:r w:rsidRPr="00195C42">
              <w:rPr>
                <w:spacing w:val="-4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en el</w:t>
            </w:r>
            <w:r w:rsidRPr="00195C42">
              <w:rPr>
                <w:spacing w:val="-1"/>
                <w:sz w:val="20"/>
                <w:lang w:val="es-CL"/>
              </w:rPr>
              <w:t xml:space="preserve"> </w:t>
            </w:r>
            <w:r w:rsidRPr="00195C42">
              <w:rPr>
                <w:sz w:val="20"/>
                <w:lang w:val="es-CL"/>
              </w:rPr>
              <w:t>país</w:t>
            </w:r>
          </w:p>
        </w:tc>
        <w:tc>
          <w:tcPr>
            <w:tcW w:w="1747" w:type="dxa"/>
          </w:tcPr>
          <w:p w14:paraId="334B0DF3" w14:textId="77777777" w:rsidR="00195C42" w:rsidRDefault="00195C42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9(09)</w:t>
            </w:r>
          </w:p>
        </w:tc>
      </w:tr>
      <w:tr w:rsidR="00195C42" w14:paraId="42DDCCE6" w14:textId="77777777" w:rsidTr="003524D5">
        <w:trPr>
          <w:trHeight w:val="299"/>
        </w:trPr>
        <w:tc>
          <w:tcPr>
            <w:tcW w:w="1366" w:type="dxa"/>
          </w:tcPr>
          <w:p w14:paraId="299BA75A" w14:textId="77777777" w:rsidR="00195C42" w:rsidRDefault="00195C42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53700222" w14:textId="77777777" w:rsidR="00195C42" w:rsidRDefault="00195C42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B0EB569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4E523591" w14:textId="77777777" w:rsidR="00195C42" w:rsidRDefault="00195C42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X(20)</w:t>
            </w:r>
          </w:p>
        </w:tc>
      </w:tr>
    </w:tbl>
    <w:p w14:paraId="68DD437B" w14:textId="520A697F" w:rsidR="00195C42" w:rsidRDefault="00195C42" w:rsidP="00331C5D">
      <w:pPr>
        <w:rPr>
          <w:sz w:val="20"/>
        </w:rPr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52</w:t>
      </w:r>
      <w:r>
        <w:rPr>
          <w:spacing w:val="-1"/>
        </w:rPr>
        <w:t xml:space="preserve"> </w:t>
      </w:r>
      <w:r>
        <w:t>Bytes</w:t>
      </w:r>
    </w:p>
    <w:p w14:paraId="0B887504" w14:textId="77777777" w:rsidR="00160C5F" w:rsidRDefault="00160C5F" w:rsidP="00160C5F">
      <w:pPr>
        <w:pStyle w:val="Textoindependiente"/>
        <w:rPr>
          <w:sz w:val="24"/>
        </w:rPr>
      </w:pPr>
    </w:p>
    <w:p w14:paraId="72DA7AFD" w14:textId="77777777" w:rsidR="00160C5F" w:rsidRDefault="00160C5F" w:rsidP="00331C5D">
      <w:pPr>
        <w:rPr>
          <w:sz w:val="20"/>
        </w:rPr>
        <w:sectPr w:rsidR="00160C5F" w:rsidSect="007C5259">
          <w:pgSz w:w="12250" w:h="15850"/>
          <w:pgMar w:top="1380" w:right="840" w:bottom="880" w:left="920" w:header="567" w:footer="685" w:gutter="0"/>
          <w:cols w:space="720"/>
        </w:sectPr>
      </w:pPr>
    </w:p>
    <w:p w14:paraId="42AD2E7A" w14:textId="77777777" w:rsidR="00331C5D" w:rsidRDefault="00331C5D" w:rsidP="00331C5D">
      <w:pPr>
        <w:pStyle w:val="Textoindependiente"/>
        <w:spacing w:before="10"/>
        <w:rPr>
          <w:rFonts w:ascii="Times New Roman"/>
          <w:i/>
          <w:sz w:val="7"/>
        </w:rPr>
      </w:pPr>
    </w:p>
    <w:p w14:paraId="4A40D2CD" w14:textId="3E7C0727" w:rsidR="003D2578" w:rsidRDefault="00331C5D" w:rsidP="005A4787">
      <w:pPr>
        <w:rPr>
          <w:rFonts w:ascii="Times New Roman"/>
          <w:i/>
          <w:sz w:val="7"/>
        </w:rPr>
      </w:pPr>
      <w:r>
        <w:rPr>
          <w:sz w:val="20"/>
        </w:rPr>
        <w:t xml:space="preserve"> </w:t>
      </w:r>
    </w:p>
    <w:p w14:paraId="0B1F658E" w14:textId="77777777" w:rsidR="00187426" w:rsidRPr="00230F5A" w:rsidRDefault="00187426" w:rsidP="00CB091E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5" w:name="_Toc161237967"/>
      <w:r w:rsidRPr="00230F5A">
        <w:rPr>
          <w:rFonts w:cs="Times New Roman"/>
        </w:rPr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CB091E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6" w:name="_Toc161237968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176CC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176C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B176CC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51CC53" w14:textId="77777777" w:rsidR="00187426" w:rsidRPr="00B176CC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B176C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116793E6" w:rsidR="00187426" w:rsidRDefault="00B51DB8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176CC" w:rsidRPr="00B537DA" w14:paraId="3756F582" w14:textId="77777777" w:rsidTr="005C4751">
        <w:tc>
          <w:tcPr>
            <w:tcW w:w="562" w:type="dxa"/>
          </w:tcPr>
          <w:p w14:paraId="55FF1F96" w14:textId="49FE6FCD" w:rsidR="00B176CC" w:rsidRDefault="00B176CC" w:rsidP="00B176C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376BA2F2" w14:textId="4113ED41" w:rsidR="00B176CC" w:rsidRDefault="00B176CC" w:rsidP="00B176C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B176CC" w:rsidRPr="00B537DA" w14:paraId="3AAA9023" w14:textId="77777777" w:rsidTr="005C4751">
        <w:tc>
          <w:tcPr>
            <w:tcW w:w="562" w:type="dxa"/>
          </w:tcPr>
          <w:p w14:paraId="0A5A37E5" w14:textId="3481B207" w:rsidR="00B176CC" w:rsidRDefault="00B176CC" w:rsidP="00B176C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421F025D" w14:textId="6E978118" w:rsidR="00B176CC" w:rsidRDefault="00B176CC" w:rsidP="00B176C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176CC" w:rsidRPr="00B537DA" w14:paraId="7A03C702" w14:textId="77777777" w:rsidTr="005C4751">
        <w:tc>
          <w:tcPr>
            <w:tcW w:w="562" w:type="dxa"/>
          </w:tcPr>
          <w:p w14:paraId="794E96DC" w14:textId="45406BA8" w:rsidR="00B176CC" w:rsidRDefault="00B176CC" w:rsidP="00B176C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56FE6F61" w14:textId="536EE246" w:rsidR="00B176CC" w:rsidRDefault="00B176CC" w:rsidP="00B176C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176CC" w:rsidRPr="00B537DA" w14:paraId="3A385798" w14:textId="77777777" w:rsidTr="005C4751">
        <w:tc>
          <w:tcPr>
            <w:tcW w:w="562" w:type="dxa"/>
          </w:tcPr>
          <w:p w14:paraId="10E70BAC" w14:textId="5FEB73E4" w:rsidR="00B176CC" w:rsidRDefault="00B176CC" w:rsidP="00B176C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0AB76F5F" w14:textId="66C9D136" w:rsidR="00B176CC" w:rsidRDefault="00B176CC" w:rsidP="00B176C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176CC" w:rsidRPr="00B537DA" w14:paraId="3E3956AD" w14:textId="77777777" w:rsidTr="005C4751">
        <w:tc>
          <w:tcPr>
            <w:tcW w:w="562" w:type="dxa"/>
          </w:tcPr>
          <w:p w14:paraId="220C6AAF" w14:textId="676BE739" w:rsidR="00B176CC" w:rsidRDefault="00B176CC" w:rsidP="00B176C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51658202" w14:textId="3192510C" w:rsidR="00B176CC" w:rsidRDefault="00B176CC" w:rsidP="00B176C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176CC" w:rsidRPr="00B537DA" w14:paraId="3A3C44E5" w14:textId="77777777" w:rsidTr="005C4751">
        <w:tc>
          <w:tcPr>
            <w:tcW w:w="562" w:type="dxa"/>
          </w:tcPr>
          <w:p w14:paraId="33734AA3" w14:textId="60613C73" w:rsidR="00B176CC" w:rsidRDefault="00B176CC" w:rsidP="00B176C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26B40D0B" w14:textId="2454E784" w:rsidR="00B176CC" w:rsidRDefault="00B176CC" w:rsidP="00B176CC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1 debe ser numérico en caso de error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  <w:p w14:paraId="69032F58" w14:textId="64651611" w:rsidR="00B176CC" w:rsidRDefault="00B176CC" w:rsidP="00B176CC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CB091E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9" w:name="_Toc16123796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CB091E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10" w:name="_Toc161237970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6AA2C3A" w14:textId="10DA71C7" w:rsidR="008C026D" w:rsidRDefault="00000000" w:rsidP="001874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</w:r>
      <w:r>
        <w:rPr>
          <w:rFonts w:ascii="Times New Roman" w:hAnsi="Times New Roman" w:cs="Times New Roman"/>
          <w:color w:val="4472C4" w:themeColor="accent1"/>
        </w:rPr>
        <w:pict w14:anchorId="5668F06F">
          <v:group id="Grupo 1" o:spid="_x0000_s2066" style="width:416pt;height:111.5pt;mso-position-horizontal-relative:char;mso-position-vertical-relative:line" coordsize="9936,1832">
            <v:shape id="Freeform 3" o:spid="_x0000_s2067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8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274BA966" w14:textId="77777777" w:rsidR="00121001" w:rsidRDefault="00121001" w:rsidP="00121001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1CAE7A2F" w14:textId="77777777" w:rsidR="00121001" w:rsidRDefault="00121001" w:rsidP="00121001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6C922587" w14:textId="77777777" w:rsidR="00121001" w:rsidRDefault="00121001" w:rsidP="00121001">
                    <w:pPr>
                      <w:spacing w:before="1"/>
                      <w:rPr>
                        <w:sz w:val="20"/>
                      </w:rPr>
                    </w:pPr>
                  </w:p>
                  <w:p w14:paraId="3DB69EAF" w14:textId="77777777" w:rsidR="00121001" w:rsidRDefault="00121001" w:rsidP="00CB091E">
                    <w:pPr>
                      <w:widowControl w:val="0"/>
                      <w:numPr>
                        <w:ilvl w:val="0"/>
                        <w:numId w:val="3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21F2761E" w14:textId="77777777" w:rsidR="00121001" w:rsidRDefault="00121001" w:rsidP="00CB091E">
                    <w:pPr>
                      <w:widowControl w:val="0"/>
                      <w:numPr>
                        <w:ilvl w:val="0"/>
                        <w:numId w:val="3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6DAA2EDE" w14:textId="77777777" w:rsidR="00121001" w:rsidRDefault="00121001" w:rsidP="00CB091E">
                    <w:pPr>
                      <w:widowControl w:val="0"/>
                      <w:numPr>
                        <w:ilvl w:val="0"/>
                        <w:numId w:val="3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27AB5DE7" w14:textId="3625FD2E" w:rsidR="008C026D" w:rsidRPr="00230F5A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p w14:paraId="28CC2E41" w14:textId="3C3C7D7E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7CD7A5D6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01E13C86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5C620219" w14:textId="77777777" w:rsidR="00E468B1" w:rsidRPr="00230F5A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348FB71D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58E2BCD1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="0093383E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D47939E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47B38E29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F426D" w:rsidRPr="00F45E53" w14:paraId="425D45E5" w14:textId="77777777" w:rsidTr="005C4751">
        <w:trPr>
          <w:trHeight w:val="268"/>
        </w:trPr>
        <w:tc>
          <w:tcPr>
            <w:tcW w:w="862" w:type="dxa"/>
          </w:tcPr>
          <w:p w14:paraId="25B448C7" w14:textId="0AC78CFA" w:rsidR="006F426D" w:rsidRPr="00F45E53" w:rsidRDefault="006F426D" w:rsidP="006F426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1058B138" w14:textId="60A12F2C" w:rsidR="006F426D" w:rsidRPr="00F45E53" w:rsidRDefault="006F426D" w:rsidP="006F426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5936A4A" w14:textId="30695681" w:rsidR="006F426D" w:rsidRPr="00F45E53" w:rsidRDefault="006F426D" w:rsidP="006F426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E32</w:t>
            </w:r>
          </w:p>
        </w:tc>
        <w:tc>
          <w:tcPr>
            <w:tcW w:w="6095" w:type="dxa"/>
          </w:tcPr>
          <w:p w14:paraId="73617484" w14:textId="77777777" w:rsidR="006F426D" w:rsidRPr="00F45E53" w:rsidRDefault="006F426D" w:rsidP="006F4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851" w:type="dxa"/>
          </w:tcPr>
          <w:p w14:paraId="7CBFF1C6" w14:textId="77777777" w:rsidR="006F426D" w:rsidRPr="00F45E53" w:rsidRDefault="006F426D" w:rsidP="006F4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AAB22A7" w14:textId="77777777" w:rsidR="006F426D" w:rsidRPr="00F45E53" w:rsidRDefault="006F426D" w:rsidP="006F4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F426D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2CDE148A" w:rsidR="006F426D" w:rsidRPr="008004A8" w:rsidRDefault="006F426D" w:rsidP="006F426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4FF60334" w14:textId="23A002A3" w:rsidR="006F426D" w:rsidRPr="008004A8" w:rsidRDefault="006F426D" w:rsidP="006F426D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695B8F7A" w:rsidR="006F426D" w:rsidRPr="005A4787" w:rsidRDefault="006F426D" w:rsidP="006F426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1806EA82" w:rsidR="006F426D" w:rsidRPr="00885E5D" w:rsidRDefault="006F426D" w:rsidP="006F426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6EC4A40D" w14:textId="77777777" w:rsidR="006F426D" w:rsidRPr="00F45E53" w:rsidRDefault="006F426D" w:rsidP="006F4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6FDBB349" w:rsidR="006F426D" w:rsidRDefault="006F426D" w:rsidP="006F4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6F426D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0A107234" w:rsidR="006F426D" w:rsidRPr="008004A8" w:rsidRDefault="006F426D" w:rsidP="006F426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2B2E4C4" w14:textId="4093CA0F" w:rsidR="006F426D" w:rsidRPr="008004A8" w:rsidRDefault="006F426D" w:rsidP="006F426D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4BAB31C0" w:rsidR="006F426D" w:rsidRPr="005A4787" w:rsidRDefault="006F426D" w:rsidP="006F426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</w:tcPr>
          <w:p w14:paraId="10EFFFB9" w14:textId="60240DE3" w:rsidR="006F426D" w:rsidRPr="00E34652" w:rsidRDefault="006F426D" w:rsidP="006F426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46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  <w:r w:rsidR="00885E5D" w:rsidRPr="00E346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(</w:t>
            </w:r>
            <w:proofErr w:type="spellStart"/>
            <w:r w:rsidR="00885E5D" w:rsidRPr="00E346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proofErr w:type="spellEnd"/>
            <w:r w:rsidR="00885E5D" w:rsidRPr="00E346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registros cuyo tipo </w:t>
            </w:r>
            <w:proofErr w:type="spellStart"/>
            <w:r w:rsidR="00885E5D" w:rsidRPr="00E346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regestro</w:t>
            </w:r>
            <w:proofErr w:type="spellEnd"/>
            <w:r w:rsidR="00885E5D" w:rsidRPr="00E346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es igual a 01)</w:t>
            </w:r>
          </w:p>
        </w:tc>
        <w:tc>
          <w:tcPr>
            <w:tcW w:w="851" w:type="dxa"/>
          </w:tcPr>
          <w:p w14:paraId="62321992" w14:textId="7F0711AD" w:rsidR="006F426D" w:rsidRPr="00F45E53" w:rsidRDefault="006F426D" w:rsidP="006F426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370BED2D" w14:textId="10E56B34" w:rsidR="006F426D" w:rsidRDefault="006F426D" w:rsidP="006F4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6F426D" w:rsidRPr="00F45E53" w14:paraId="4254D868" w14:textId="77777777" w:rsidTr="005C4751">
        <w:trPr>
          <w:trHeight w:val="268"/>
        </w:trPr>
        <w:tc>
          <w:tcPr>
            <w:tcW w:w="862" w:type="dxa"/>
          </w:tcPr>
          <w:p w14:paraId="3CE8C3BD" w14:textId="164B64B3" w:rsidR="006F426D" w:rsidRPr="008004A8" w:rsidRDefault="006F426D" w:rsidP="006F426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8</w:t>
            </w:r>
          </w:p>
        </w:tc>
        <w:tc>
          <w:tcPr>
            <w:tcW w:w="425" w:type="dxa"/>
          </w:tcPr>
          <w:p w14:paraId="48AA0E37" w14:textId="3664188F" w:rsidR="006F426D" w:rsidRPr="008004A8" w:rsidRDefault="006F426D" w:rsidP="006F426D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EF03BAE" w14:textId="745B1867" w:rsidR="006F426D" w:rsidRPr="005A4787" w:rsidRDefault="006F426D" w:rsidP="006F426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</w:tcPr>
          <w:p w14:paraId="212E6B0A" w14:textId="20CF827B" w:rsidR="006F426D" w:rsidRPr="00E34652" w:rsidRDefault="006F426D" w:rsidP="006F426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46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  <w:r w:rsidR="00885E5D" w:rsidRPr="00E346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="00885E5D" w:rsidRPr="00E346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proofErr w:type="spellEnd"/>
            <w:r w:rsidR="00885E5D" w:rsidRPr="00E346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registros cuyo tipo </w:t>
            </w:r>
            <w:proofErr w:type="spellStart"/>
            <w:r w:rsidR="00885E5D" w:rsidRPr="00E346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regestro</w:t>
            </w:r>
            <w:proofErr w:type="spellEnd"/>
            <w:r w:rsidR="00885E5D" w:rsidRPr="00E346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es igual a 02)</w:t>
            </w:r>
          </w:p>
        </w:tc>
        <w:tc>
          <w:tcPr>
            <w:tcW w:w="851" w:type="dxa"/>
          </w:tcPr>
          <w:p w14:paraId="0CCD1688" w14:textId="20BD773C" w:rsidR="006F426D" w:rsidRPr="008A0A5D" w:rsidRDefault="00885E5D" w:rsidP="006F426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85E5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</w:t>
            </w:r>
            <w:r w:rsidR="006F426D"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32E62637" w14:textId="4C4E617D" w:rsidR="006F426D" w:rsidRPr="008A0A5D" w:rsidRDefault="006F426D" w:rsidP="006F4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6F426D" w:rsidRPr="00F45E53" w14:paraId="7C4AECE3" w14:textId="77777777" w:rsidTr="005C4751">
        <w:trPr>
          <w:trHeight w:val="268"/>
        </w:trPr>
        <w:tc>
          <w:tcPr>
            <w:tcW w:w="862" w:type="dxa"/>
          </w:tcPr>
          <w:p w14:paraId="77DD5154" w14:textId="20B526E0" w:rsidR="006F426D" w:rsidRDefault="006F426D" w:rsidP="006F426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425" w:type="dxa"/>
          </w:tcPr>
          <w:p w14:paraId="0085E992" w14:textId="0251CE00" w:rsidR="006F426D" w:rsidRPr="0093383E" w:rsidRDefault="006F426D" w:rsidP="006F426D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C5E48CD" w14:textId="15596FE5" w:rsidR="006F426D" w:rsidRPr="00E4245E" w:rsidRDefault="006F426D" w:rsidP="006F426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79</w:t>
            </w:r>
          </w:p>
        </w:tc>
        <w:tc>
          <w:tcPr>
            <w:tcW w:w="6095" w:type="dxa"/>
          </w:tcPr>
          <w:p w14:paraId="381BB43F" w14:textId="79643BDC" w:rsidR="006F426D" w:rsidRPr="00E4245E" w:rsidRDefault="006F426D" w:rsidP="006F426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</w:p>
        </w:tc>
        <w:tc>
          <w:tcPr>
            <w:tcW w:w="851" w:type="dxa"/>
          </w:tcPr>
          <w:p w14:paraId="19DE96B7" w14:textId="77777777" w:rsidR="006F426D" w:rsidRPr="008A0A5D" w:rsidRDefault="006F426D" w:rsidP="006F426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0B48A0BB" w14:textId="77777777" w:rsidR="006F426D" w:rsidRPr="008A0A5D" w:rsidRDefault="006F426D" w:rsidP="006F4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5C685B6A" w14:textId="7149713E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1C667EDC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E27B9A"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r w:rsidR="00E27B9A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5978ED41" w:rsidR="00187426" w:rsidRPr="00F45E53" w:rsidRDefault="00E27B9A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6</w:t>
            </w:r>
            <w:r w:rsidR="008004A8">
              <w:rPr>
                <w:rFonts w:ascii="Times New Roman" w:hAnsi="Times New Roman" w:cs="Times New Roman"/>
                <w:color w:val="4472C4" w:themeColor="accent1"/>
                <w:sz w:val="20"/>
              </w:rPr>
              <w:t>,7,8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23F3F1D3" w14:textId="3B608833" w:rsidR="00121001" w:rsidRPr="00230F5A" w:rsidRDefault="00121001" w:rsidP="00121001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 w:rsidR="00BB47C0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999999999999999</w:t>
      </w:r>
      <w:r w:rsidR="008004A8" w:rsidRPr="008004A8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999999999999999</w:t>
      </w:r>
      <w:r w:rsidRPr="00346082">
        <w:rPr>
          <w:rFonts w:ascii="Times New Roman" w:eastAsia="Verdana" w:hAnsi="Times New Roman" w:cs="Times New Roman"/>
          <w:color w:val="E09610"/>
          <w:kern w:val="0"/>
          <w:sz w:val="20"/>
          <w:lang w:val="es-CL"/>
          <w14:ligatures w14:val="none"/>
        </w:rPr>
        <w:t>FFFFFFFFFFFFFFF</w:t>
      </w: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Pr="00230F5A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CB091E">
      <w:pPr>
        <w:pStyle w:val="Ttulo1"/>
        <w:numPr>
          <w:ilvl w:val="0"/>
          <w:numId w:val="1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1" w:name="_Toc161237971"/>
      <w:r w:rsidRPr="00230F5A">
        <w:rPr>
          <w:rFonts w:cs="Times New Roman"/>
        </w:rPr>
        <w:t>Definición de nombres</w:t>
      </w:r>
      <w:bookmarkEnd w:id="11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2" w:name="_Hlk150869745"/>
    </w:p>
    <w:bookmarkEnd w:id="12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CB091E">
      <w:pPr>
        <w:pStyle w:val="Ttulo2"/>
        <w:numPr>
          <w:ilvl w:val="1"/>
          <w:numId w:val="1"/>
        </w:numPr>
        <w:ind w:left="1715" w:hanging="360"/>
      </w:pPr>
      <w:bookmarkStart w:id="13" w:name="_Toc161237972"/>
      <w:r w:rsidRPr="00A96CA0">
        <w:t>Archivo de salida a dest</w:t>
      </w:r>
      <w:ins w:id="14" w:author="Roberto Carrasco Venegas" w:date="2023-11-27T13:21:00Z">
        <w:r w:rsidRPr="00A96CA0">
          <w:t>i</w:t>
        </w:r>
      </w:ins>
      <w:r w:rsidRPr="00A96CA0">
        <w:t>no</w:t>
      </w:r>
      <w:bookmarkEnd w:id="13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CB091E">
      <w:pPr>
        <w:pStyle w:val="Ttulo2"/>
        <w:numPr>
          <w:ilvl w:val="2"/>
          <w:numId w:val="1"/>
        </w:numPr>
        <w:ind w:left="2610" w:hanging="360"/>
      </w:pPr>
      <w:bookmarkStart w:id="15" w:name="_Toc161237973"/>
      <w:r w:rsidRPr="00A96CA0">
        <w:t>Archivo de da</w:t>
      </w:r>
      <w:ins w:id="16" w:author="Roberto Carrasco Venegas" w:date="2023-11-27T13:24:00Z">
        <w:r w:rsidRPr="00A96CA0">
          <w:t>t</w:t>
        </w:r>
      </w:ins>
      <w:r w:rsidRPr="00A96CA0">
        <w:t>os</w:t>
      </w:r>
      <w:bookmarkEnd w:id="15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3F4D600B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4A2DC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885E5D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CB091E">
      <w:pPr>
        <w:pStyle w:val="Ttulo2"/>
        <w:numPr>
          <w:ilvl w:val="2"/>
          <w:numId w:val="1"/>
        </w:numPr>
        <w:ind w:left="2610" w:hanging="360"/>
      </w:pPr>
      <w:bookmarkStart w:id="17" w:name="_Toc161237974"/>
      <w:r w:rsidRPr="00230F5A">
        <w:t>Archivo Carát</w:t>
      </w:r>
      <w:r>
        <w:t>u</w:t>
      </w:r>
      <w:r w:rsidRPr="00230F5A">
        <w:t>la</w:t>
      </w:r>
      <w:bookmarkEnd w:id="17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07CC1EDC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4A2DC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885E5D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32C1593E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60526227"/>
      <w:bookmarkStart w:id="19" w:name="_Hlk151646289"/>
      <w:bookmarkStart w:id="20" w:name="_Hlk150869805"/>
      <w:bookmarkStart w:id="21" w:name="_Hlk151631830"/>
      <w:bookmarkStart w:id="22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40FE3AC6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8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CB091E">
      <w:pPr>
        <w:pStyle w:val="Ttulo2"/>
        <w:numPr>
          <w:ilvl w:val="1"/>
          <w:numId w:val="1"/>
        </w:numPr>
        <w:ind w:left="1715" w:hanging="360"/>
      </w:pPr>
      <w:bookmarkStart w:id="23" w:name="_Toc161237975"/>
      <w:r>
        <w:t>Definición de correlativo</w:t>
      </w:r>
      <w:bookmarkEnd w:id="23"/>
    </w:p>
    <w:p w14:paraId="0D8131FC" w14:textId="77777777" w:rsidR="00187426" w:rsidRPr="00793B06" w:rsidRDefault="00187426" w:rsidP="00187426"/>
    <w:p w14:paraId="30674E70" w14:textId="77777777" w:rsidR="00187426" w:rsidRDefault="00187426" w:rsidP="00CB091E">
      <w:pPr>
        <w:pStyle w:val="Ttulo2"/>
        <w:numPr>
          <w:ilvl w:val="2"/>
          <w:numId w:val="1"/>
        </w:numPr>
        <w:ind w:left="2610" w:hanging="360"/>
      </w:pPr>
      <w:bookmarkStart w:id="24" w:name="_Toc161237976"/>
      <w:r>
        <w:t>Salida</w:t>
      </w:r>
      <w:bookmarkEnd w:id="24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19"/>
    <w:bookmarkEnd w:id="20"/>
    <w:p w14:paraId="5E1631E3" w14:textId="77777777" w:rsidR="00187426" w:rsidRPr="00793B06" w:rsidRDefault="00187426" w:rsidP="00187426"/>
    <w:p w14:paraId="1484AA8F" w14:textId="77777777" w:rsidR="00187426" w:rsidRDefault="00187426" w:rsidP="00CB091E">
      <w:pPr>
        <w:pStyle w:val="Ttulo2"/>
        <w:numPr>
          <w:ilvl w:val="2"/>
          <w:numId w:val="1"/>
        </w:numPr>
        <w:ind w:left="2610" w:hanging="360"/>
      </w:pPr>
      <w:bookmarkStart w:id="25" w:name="_Toc161237977"/>
      <w:r>
        <w:t>Entrada</w:t>
      </w:r>
      <w:bookmarkEnd w:id="25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1659B326" w14:textId="77777777" w:rsidR="00600C7E" w:rsidRPr="00B537DA" w:rsidRDefault="00600C7E" w:rsidP="00600C7E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6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6"/>
    <w:p w14:paraId="497E6D19" w14:textId="77777777" w:rsidR="00153DED" w:rsidRDefault="00153DED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D3A751A" w14:textId="77777777" w:rsidR="00187426" w:rsidRPr="00230F5A" w:rsidRDefault="00187426" w:rsidP="00CB091E">
      <w:pPr>
        <w:pStyle w:val="Ttulo1"/>
        <w:numPr>
          <w:ilvl w:val="0"/>
          <w:numId w:val="1"/>
        </w:numPr>
        <w:ind w:left="823"/>
      </w:pPr>
      <w:bookmarkStart w:id="27" w:name="_Toc161237978"/>
      <w:bookmarkEnd w:id="21"/>
      <w:bookmarkEnd w:id="22"/>
      <w:r w:rsidRPr="00230F5A"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7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885E5D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0D3692A1" w:rsidR="00885E5D" w:rsidRPr="00F45E53" w:rsidRDefault="00885E5D" w:rsidP="00885E5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08308B44" w:rsidR="00885E5D" w:rsidRPr="00F45E53" w:rsidRDefault="00885E5D" w:rsidP="00885E5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527CF2EF" w:rsidR="00885E5D" w:rsidRPr="00F45E53" w:rsidRDefault="00885E5D" w:rsidP="00885E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E32</w:t>
            </w:r>
          </w:p>
        </w:tc>
        <w:tc>
          <w:tcPr>
            <w:tcW w:w="5958" w:type="dxa"/>
          </w:tcPr>
          <w:p w14:paraId="1F6999CD" w14:textId="1E80A513" w:rsidR="00885E5D" w:rsidRPr="00E65D27" w:rsidRDefault="00885E5D" w:rsidP="00885E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44" w:type="dxa"/>
            <w:gridSpan w:val="2"/>
          </w:tcPr>
          <w:p w14:paraId="313E05D2" w14:textId="77777777" w:rsidR="00885E5D" w:rsidRPr="00F45E53" w:rsidRDefault="00885E5D" w:rsidP="00885E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85E5D" w:rsidRPr="00F45E53" w14:paraId="0018C7DD" w14:textId="77777777" w:rsidTr="005C4751">
        <w:trPr>
          <w:trHeight w:val="268"/>
        </w:trPr>
        <w:tc>
          <w:tcPr>
            <w:tcW w:w="1239" w:type="dxa"/>
          </w:tcPr>
          <w:p w14:paraId="6870F4EE" w14:textId="499D5E68" w:rsidR="00885E5D" w:rsidRPr="0053696B" w:rsidRDefault="00885E5D" w:rsidP="00885E5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50713A6F" w14:textId="48F6514C" w:rsidR="00885E5D" w:rsidRPr="0053696B" w:rsidRDefault="00885E5D" w:rsidP="00885E5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2DB845A" w14:textId="1E3E0EAD" w:rsidR="00885E5D" w:rsidRPr="0053696B" w:rsidRDefault="00885E5D" w:rsidP="00885E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5A7123DF" w14:textId="36EA4910" w:rsidR="00885E5D" w:rsidRPr="0053696B" w:rsidRDefault="00885E5D" w:rsidP="00885E5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144" w:type="dxa"/>
            <w:gridSpan w:val="2"/>
          </w:tcPr>
          <w:p w14:paraId="4179FE2C" w14:textId="2A896854" w:rsidR="00885E5D" w:rsidRDefault="00885E5D" w:rsidP="00885E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85E5D" w:rsidRPr="00F45E53" w14:paraId="0EC65BDE" w14:textId="77777777" w:rsidTr="005C4751">
        <w:trPr>
          <w:trHeight w:val="268"/>
        </w:trPr>
        <w:tc>
          <w:tcPr>
            <w:tcW w:w="1239" w:type="dxa"/>
          </w:tcPr>
          <w:p w14:paraId="799D50B2" w14:textId="405AC6E9" w:rsidR="00885E5D" w:rsidRPr="0053696B" w:rsidRDefault="00885E5D" w:rsidP="00885E5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232DB6F3" w14:textId="5502B361" w:rsidR="00885E5D" w:rsidRPr="0053696B" w:rsidRDefault="00885E5D" w:rsidP="00885E5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BD04C8A" w14:textId="4DB8616C" w:rsidR="00885E5D" w:rsidRPr="0053696B" w:rsidRDefault="00885E5D" w:rsidP="00885E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5958" w:type="dxa"/>
          </w:tcPr>
          <w:p w14:paraId="71150FD0" w14:textId="486FD748" w:rsidR="00885E5D" w:rsidRPr="0053696B" w:rsidRDefault="00885E5D" w:rsidP="00885E5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  (</w:t>
            </w:r>
            <w:proofErr w:type="spellStart"/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proofErr w:type="spellEnd"/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registros cuyo tipo </w:t>
            </w:r>
            <w:proofErr w:type="spellStart"/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regestro</w:t>
            </w:r>
            <w:proofErr w:type="spellEnd"/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es igual a 01)</w:t>
            </w:r>
          </w:p>
        </w:tc>
        <w:tc>
          <w:tcPr>
            <w:tcW w:w="1144" w:type="dxa"/>
            <w:gridSpan w:val="2"/>
          </w:tcPr>
          <w:p w14:paraId="500C9BEB" w14:textId="3A8D8DFC" w:rsidR="00885E5D" w:rsidRDefault="00885E5D" w:rsidP="00885E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85E5D" w:rsidRPr="00F45E53" w14:paraId="7E40BE17" w14:textId="77777777" w:rsidTr="005C4751">
        <w:trPr>
          <w:trHeight w:val="268"/>
        </w:trPr>
        <w:tc>
          <w:tcPr>
            <w:tcW w:w="1239" w:type="dxa"/>
          </w:tcPr>
          <w:p w14:paraId="46E5F348" w14:textId="4F079400" w:rsidR="00885E5D" w:rsidRPr="008004A8" w:rsidRDefault="00885E5D" w:rsidP="00885E5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8</w:t>
            </w:r>
          </w:p>
        </w:tc>
        <w:tc>
          <w:tcPr>
            <w:tcW w:w="293" w:type="dxa"/>
          </w:tcPr>
          <w:p w14:paraId="7EB2EBAB" w14:textId="66A165A8" w:rsidR="00885E5D" w:rsidRPr="008004A8" w:rsidRDefault="00885E5D" w:rsidP="00885E5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107E925" w14:textId="38088B32" w:rsidR="00885E5D" w:rsidRPr="008004A8" w:rsidRDefault="00885E5D" w:rsidP="00885E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5958" w:type="dxa"/>
          </w:tcPr>
          <w:p w14:paraId="17880B2F" w14:textId="7908D0B4" w:rsidR="00885E5D" w:rsidRPr="00500E2B" w:rsidRDefault="00885E5D" w:rsidP="00885E5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 (</w:t>
            </w:r>
            <w:proofErr w:type="spellStart"/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proofErr w:type="spellEnd"/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registros cuyo tipo </w:t>
            </w:r>
            <w:proofErr w:type="spellStart"/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regestro</w:t>
            </w:r>
            <w:proofErr w:type="spellEnd"/>
            <w:r w:rsidRPr="00885E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es igual a 02)</w:t>
            </w:r>
          </w:p>
        </w:tc>
        <w:tc>
          <w:tcPr>
            <w:tcW w:w="1144" w:type="dxa"/>
            <w:gridSpan w:val="2"/>
          </w:tcPr>
          <w:p w14:paraId="5921BC46" w14:textId="2D3A721E" w:rsidR="00885E5D" w:rsidRDefault="00885E5D" w:rsidP="00885E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85E5D" w:rsidRPr="00F45E53" w14:paraId="6082B81E" w14:textId="77777777" w:rsidTr="005C4751">
        <w:trPr>
          <w:trHeight w:val="268"/>
        </w:trPr>
        <w:tc>
          <w:tcPr>
            <w:tcW w:w="1239" w:type="dxa"/>
          </w:tcPr>
          <w:p w14:paraId="73545649" w14:textId="216ADA59" w:rsidR="00885E5D" w:rsidRDefault="00885E5D" w:rsidP="00885E5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293" w:type="dxa"/>
          </w:tcPr>
          <w:p w14:paraId="057F21C3" w14:textId="17BCDB24" w:rsidR="00885E5D" w:rsidRPr="008004A8" w:rsidRDefault="00885E5D" w:rsidP="00885E5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93EF766" w14:textId="16A61F7A" w:rsidR="00885E5D" w:rsidRPr="00E4245E" w:rsidRDefault="00885E5D" w:rsidP="00885E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79</w:t>
            </w:r>
          </w:p>
        </w:tc>
        <w:tc>
          <w:tcPr>
            <w:tcW w:w="5958" w:type="dxa"/>
          </w:tcPr>
          <w:p w14:paraId="7FA601C8" w14:textId="1D1408E1" w:rsidR="00885E5D" w:rsidRPr="00E4245E" w:rsidRDefault="00885E5D" w:rsidP="00885E5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</w:p>
        </w:tc>
        <w:tc>
          <w:tcPr>
            <w:tcW w:w="1144" w:type="dxa"/>
            <w:gridSpan w:val="2"/>
          </w:tcPr>
          <w:p w14:paraId="1E9F4E12" w14:textId="51B805FC" w:rsidR="00885E5D" w:rsidRDefault="00885E5D" w:rsidP="00885E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CB091E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28" w:name="_Toc16123797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8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CB091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CB091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CB091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CB091E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29" w:name="_Toc16123798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9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7C5259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78450" w14:textId="77777777" w:rsidR="000D3BEC" w:rsidRDefault="000D3BEC" w:rsidP="00F10206">
      <w:pPr>
        <w:spacing w:after="0" w:line="240" w:lineRule="auto"/>
      </w:pPr>
      <w:r>
        <w:separator/>
      </w:r>
    </w:p>
  </w:endnote>
  <w:endnote w:type="continuationSeparator" w:id="0">
    <w:p w14:paraId="2B9EE540" w14:textId="77777777" w:rsidR="000D3BEC" w:rsidRDefault="000D3BEC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1B539CF4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B176CC">
          <w:rPr>
            <w:noProof/>
            <w:lang w:val="en-US" w:bidi="es-ES"/>
          </w:rPr>
          <w:t>7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BA6C9" w14:textId="77777777" w:rsidR="000D3BEC" w:rsidRDefault="000D3BEC" w:rsidP="00F10206">
      <w:pPr>
        <w:spacing w:after="0" w:line="240" w:lineRule="auto"/>
      </w:pPr>
      <w:r>
        <w:separator/>
      </w:r>
    </w:p>
  </w:footnote>
  <w:footnote w:type="continuationSeparator" w:id="0">
    <w:p w14:paraId="24BCDC53" w14:textId="77777777" w:rsidR="000D3BEC" w:rsidRDefault="000D3BEC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783478"/>
    <w:multiLevelType w:val="multilevel"/>
    <w:tmpl w:val="2326C0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num w:numId="1" w16cid:durableId="94056266">
    <w:abstractNumId w:val="0"/>
  </w:num>
  <w:num w:numId="2" w16cid:durableId="1378823914">
    <w:abstractNumId w:val="4"/>
  </w:num>
  <w:num w:numId="3" w16cid:durableId="1560434147">
    <w:abstractNumId w:val="3"/>
  </w:num>
  <w:num w:numId="4" w16cid:durableId="699938670">
    <w:abstractNumId w:val="1"/>
  </w:num>
  <w:num w:numId="5" w16cid:durableId="648285695">
    <w:abstractNumId w:val="2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1B41"/>
    <w:rsid w:val="000105A8"/>
    <w:rsid w:val="0001218A"/>
    <w:rsid w:val="00012742"/>
    <w:rsid w:val="000159D4"/>
    <w:rsid w:val="0002549C"/>
    <w:rsid w:val="00026595"/>
    <w:rsid w:val="00032746"/>
    <w:rsid w:val="00035F9D"/>
    <w:rsid w:val="00036445"/>
    <w:rsid w:val="000465DB"/>
    <w:rsid w:val="00051F19"/>
    <w:rsid w:val="00055995"/>
    <w:rsid w:val="00056880"/>
    <w:rsid w:val="0006433E"/>
    <w:rsid w:val="000649E3"/>
    <w:rsid w:val="0006551A"/>
    <w:rsid w:val="000663BD"/>
    <w:rsid w:val="000701D0"/>
    <w:rsid w:val="00072D31"/>
    <w:rsid w:val="00080252"/>
    <w:rsid w:val="000803B3"/>
    <w:rsid w:val="00095C24"/>
    <w:rsid w:val="00096BF0"/>
    <w:rsid w:val="000B1A73"/>
    <w:rsid w:val="000B75EE"/>
    <w:rsid w:val="000C5641"/>
    <w:rsid w:val="000C5A60"/>
    <w:rsid w:val="000C5DF3"/>
    <w:rsid w:val="000C7ACD"/>
    <w:rsid w:val="000C7D4A"/>
    <w:rsid w:val="000D243C"/>
    <w:rsid w:val="000D3BEC"/>
    <w:rsid w:val="000D683B"/>
    <w:rsid w:val="000D7A49"/>
    <w:rsid w:val="000E39B9"/>
    <w:rsid w:val="000E468A"/>
    <w:rsid w:val="000E4964"/>
    <w:rsid w:val="000E7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001"/>
    <w:rsid w:val="0012149F"/>
    <w:rsid w:val="00127BFC"/>
    <w:rsid w:val="001306C1"/>
    <w:rsid w:val="00141EDF"/>
    <w:rsid w:val="00142918"/>
    <w:rsid w:val="00144266"/>
    <w:rsid w:val="0014443F"/>
    <w:rsid w:val="00152807"/>
    <w:rsid w:val="00153DED"/>
    <w:rsid w:val="00154B3D"/>
    <w:rsid w:val="001560DC"/>
    <w:rsid w:val="0015616A"/>
    <w:rsid w:val="00160C5F"/>
    <w:rsid w:val="00161E02"/>
    <w:rsid w:val="00162832"/>
    <w:rsid w:val="00163D7A"/>
    <w:rsid w:val="001647BF"/>
    <w:rsid w:val="00167584"/>
    <w:rsid w:val="00172F3D"/>
    <w:rsid w:val="0017479B"/>
    <w:rsid w:val="001800BE"/>
    <w:rsid w:val="00182D60"/>
    <w:rsid w:val="00182DC4"/>
    <w:rsid w:val="00184622"/>
    <w:rsid w:val="00184D60"/>
    <w:rsid w:val="00186CB0"/>
    <w:rsid w:val="00187426"/>
    <w:rsid w:val="001912BC"/>
    <w:rsid w:val="00191E60"/>
    <w:rsid w:val="0019366D"/>
    <w:rsid w:val="001943F6"/>
    <w:rsid w:val="00195C42"/>
    <w:rsid w:val="001A2A39"/>
    <w:rsid w:val="001A5519"/>
    <w:rsid w:val="001A60CE"/>
    <w:rsid w:val="001B122E"/>
    <w:rsid w:val="001B1D01"/>
    <w:rsid w:val="001C0052"/>
    <w:rsid w:val="001C1FCA"/>
    <w:rsid w:val="001C4D1A"/>
    <w:rsid w:val="001C7F53"/>
    <w:rsid w:val="001D2934"/>
    <w:rsid w:val="001D4DBB"/>
    <w:rsid w:val="001E0270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03C5"/>
    <w:rsid w:val="0027161B"/>
    <w:rsid w:val="00273BB4"/>
    <w:rsid w:val="00276FA5"/>
    <w:rsid w:val="00284E6A"/>
    <w:rsid w:val="00294E79"/>
    <w:rsid w:val="00296526"/>
    <w:rsid w:val="002A13B4"/>
    <w:rsid w:val="002A3D3E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56ED"/>
    <w:rsid w:val="002F7BDD"/>
    <w:rsid w:val="0030191E"/>
    <w:rsid w:val="00304B29"/>
    <w:rsid w:val="00312989"/>
    <w:rsid w:val="00317C42"/>
    <w:rsid w:val="00321233"/>
    <w:rsid w:val="00324146"/>
    <w:rsid w:val="00325F65"/>
    <w:rsid w:val="00326945"/>
    <w:rsid w:val="00327B5A"/>
    <w:rsid w:val="00327D02"/>
    <w:rsid w:val="00331C5D"/>
    <w:rsid w:val="00340E64"/>
    <w:rsid w:val="00341DA2"/>
    <w:rsid w:val="0034206F"/>
    <w:rsid w:val="00346082"/>
    <w:rsid w:val="00346716"/>
    <w:rsid w:val="003539A1"/>
    <w:rsid w:val="00353FCC"/>
    <w:rsid w:val="00356D09"/>
    <w:rsid w:val="00356F35"/>
    <w:rsid w:val="00357A35"/>
    <w:rsid w:val="00357B0A"/>
    <w:rsid w:val="00360252"/>
    <w:rsid w:val="003645E9"/>
    <w:rsid w:val="00386793"/>
    <w:rsid w:val="003920D1"/>
    <w:rsid w:val="003A508D"/>
    <w:rsid w:val="003B2354"/>
    <w:rsid w:val="003B2729"/>
    <w:rsid w:val="003B29E8"/>
    <w:rsid w:val="003C048C"/>
    <w:rsid w:val="003C483F"/>
    <w:rsid w:val="003D1CEF"/>
    <w:rsid w:val="003D2578"/>
    <w:rsid w:val="003D589E"/>
    <w:rsid w:val="003E2C3A"/>
    <w:rsid w:val="003E42CB"/>
    <w:rsid w:val="003F025E"/>
    <w:rsid w:val="003F5278"/>
    <w:rsid w:val="0040464B"/>
    <w:rsid w:val="004116FD"/>
    <w:rsid w:val="00411E32"/>
    <w:rsid w:val="0041204F"/>
    <w:rsid w:val="00421CF1"/>
    <w:rsid w:val="00421F7D"/>
    <w:rsid w:val="004231CD"/>
    <w:rsid w:val="004270E6"/>
    <w:rsid w:val="004307DB"/>
    <w:rsid w:val="004341B5"/>
    <w:rsid w:val="00443E8F"/>
    <w:rsid w:val="004453F6"/>
    <w:rsid w:val="00446EF8"/>
    <w:rsid w:val="00453AE1"/>
    <w:rsid w:val="004558BB"/>
    <w:rsid w:val="00465EE6"/>
    <w:rsid w:val="00473FDA"/>
    <w:rsid w:val="00475470"/>
    <w:rsid w:val="00477EA2"/>
    <w:rsid w:val="004839DA"/>
    <w:rsid w:val="0049508A"/>
    <w:rsid w:val="004A1260"/>
    <w:rsid w:val="004A2DCD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2967"/>
    <w:rsid w:val="004D3648"/>
    <w:rsid w:val="004D38B3"/>
    <w:rsid w:val="004E113D"/>
    <w:rsid w:val="004E2484"/>
    <w:rsid w:val="004E65A5"/>
    <w:rsid w:val="004E67B4"/>
    <w:rsid w:val="004F0504"/>
    <w:rsid w:val="004F1CB7"/>
    <w:rsid w:val="004F39F4"/>
    <w:rsid w:val="004F47CB"/>
    <w:rsid w:val="004F4C51"/>
    <w:rsid w:val="004F5409"/>
    <w:rsid w:val="00500E2B"/>
    <w:rsid w:val="00506FFF"/>
    <w:rsid w:val="00510095"/>
    <w:rsid w:val="00510E53"/>
    <w:rsid w:val="00512B5E"/>
    <w:rsid w:val="00513350"/>
    <w:rsid w:val="00515650"/>
    <w:rsid w:val="005178F1"/>
    <w:rsid w:val="00522424"/>
    <w:rsid w:val="00523465"/>
    <w:rsid w:val="0053696B"/>
    <w:rsid w:val="00544550"/>
    <w:rsid w:val="00562E48"/>
    <w:rsid w:val="005671EC"/>
    <w:rsid w:val="00570E48"/>
    <w:rsid w:val="00575FEB"/>
    <w:rsid w:val="00597FD4"/>
    <w:rsid w:val="005A1F0B"/>
    <w:rsid w:val="005A248E"/>
    <w:rsid w:val="005A4787"/>
    <w:rsid w:val="005B5D60"/>
    <w:rsid w:val="005B65DC"/>
    <w:rsid w:val="005C5769"/>
    <w:rsid w:val="005C6709"/>
    <w:rsid w:val="005F7E53"/>
    <w:rsid w:val="00600C7E"/>
    <w:rsid w:val="00601681"/>
    <w:rsid w:val="00603543"/>
    <w:rsid w:val="00611BAA"/>
    <w:rsid w:val="00614DA5"/>
    <w:rsid w:val="006166FA"/>
    <w:rsid w:val="00620059"/>
    <w:rsid w:val="00621843"/>
    <w:rsid w:val="00626876"/>
    <w:rsid w:val="00627EDB"/>
    <w:rsid w:val="00634B74"/>
    <w:rsid w:val="00634EE3"/>
    <w:rsid w:val="00637961"/>
    <w:rsid w:val="00641173"/>
    <w:rsid w:val="00641BC5"/>
    <w:rsid w:val="006437B6"/>
    <w:rsid w:val="00644807"/>
    <w:rsid w:val="00646F7F"/>
    <w:rsid w:val="00647FC9"/>
    <w:rsid w:val="00651DFB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96251"/>
    <w:rsid w:val="006A0A36"/>
    <w:rsid w:val="006A1CA8"/>
    <w:rsid w:val="006A36D6"/>
    <w:rsid w:val="006A5C5E"/>
    <w:rsid w:val="006B169A"/>
    <w:rsid w:val="006B4D0F"/>
    <w:rsid w:val="006B70A9"/>
    <w:rsid w:val="006C08D8"/>
    <w:rsid w:val="006C1DC2"/>
    <w:rsid w:val="006C21B8"/>
    <w:rsid w:val="006C571B"/>
    <w:rsid w:val="006D2868"/>
    <w:rsid w:val="006D45CE"/>
    <w:rsid w:val="006E00D1"/>
    <w:rsid w:val="006F07F7"/>
    <w:rsid w:val="006F384B"/>
    <w:rsid w:val="006F426D"/>
    <w:rsid w:val="006F50D7"/>
    <w:rsid w:val="006F53A6"/>
    <w:rsid w:val="006F65AF"/>
    <w:rsid w:val="0070260B"/>
    <w:rsid w:val="00706C67"/>
    <w:rsid w:val="0071053E"/>
    <w:rsid w:val="007147F8"/>
    <w:rsid w:val="00716618"/>
    <w:rsid w:val="00733759"/>
    <w:rsid w:val="007357C6"/>
    <w:rsid w:val="00735A97"/>
    <w:rsid w:val="00736753"/>
    <w:rsid w:val="00736D3A"/>
    <w:rsid w:val="00740324"/>
    <w:rsid w:val="00740C70"/>
    <w:rsid w:val="00742ED4"/>
    <w:rsid w:val="0074630E"/>
    <w:rsid w:val="00750CCA"/>
    <w:rsid w:val="00750CE4"/>
    <w:rsid w:val="00751AC3"/>
    <w:rsid w:val="00756D4B"/>
    <w:rsid w:val="007662EA"/>
    <w:rsid w:val="00780A30"/>
    <w:rsid w:val="00785F5D"/>
    <w:rsid w:val="00787368"/>
    <w:rsid w:val="00787AE9"/>
    <w:rsid w:val="00793858"/>
    <w:rsid w:val="007B56DB"/>
    <w:rsid w:val="007B6066"/>
    <w:rsid w:val="007C18B3"/>
    <w:rsid w:val="007C2A8E"/>
    <w:rsid w:val="007C5259"/>
    <w:rsid w:val="007D03A4"/>
    <w:rsid w:val="007D140C"/>
    <w:rsid w:val="007D409B"/>
    <w:rsid w:val="007D77A9"/>
    <w:rsid w:val="007E0413"/>
    <w:rsid w:val="007E38CF"/>
    <w:rsid w:val="007E4974"/>
    <w:rsid w:val="007E5A3C"/>
    <w:rsid w:val="007E5DA4"/>
    <w:rsid w:val="007E7C5B"/>
    <w:rsid w:val="007F7F8C"/>
    <w:rsid w:val="008004A8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50F15"/>
    <w:rsid w:val="00856920"/>
    <w:rsid w:val="00857076"/>
    <w:rsid w:val="008640F8"/>
    <w:rsid w:val="00865882"/>
    <w:rsid w:val="008661A8"/>
    <w:rsid w:val="00874BCF"/>
    <w:rsid w:val="00883631"/>
    <w:rsid w:val="00885E5D"/>
    <w:rsid w:val="0089028B"/>
    <w:rsid w:val="00891C53"/>
    <w:rsid w:val="008932A1"/>
    <w:rsid w:val="008A0A5D"/>
    <w:rsid w:val="008A17BE"/>
    <w:rsid w:val="008B2624"/>
    <w:rsid w:val="008B2B0B"/>
    <w:rsid w:val="008C026D"/>
    <w:rsid w:val="008C1F00"/>
    <w:rsid w:val="008C266C"/>
    <w:rsid w:val="008C7428"/>
    <w:rsid w:val="008D2FB0"/>
    <w:rsid w:val="008D6FFE"/>
    <w:rsid w:val="008E360B"/>
    <w:rsid w:val="008E4978"/>
    <w:rsid w:val="008E501C"/>
    <w:rsid w:val="008E6834"/>
    <w:rsid w:val="009144B1"/>
    <w:rsid w:val="00920A00"/>
    <w:rsid w:val="00920D2A"/>
    <w:rsid w:val="00922A55"/>
    <w:rsid w:val="009248DE"/>
    <w:rsid w:val="0092558F"/>
    <w:rsid w:val="00930A0D"/>
    <w:rsid w:val="0093383E"/>
    <w:rsid w:val="009427D8"/>
    <w:rsid w:val="009437BA"/>
    <w:rsid w:val="009478C7"/>
    <w:rsid w:val="00956F60"/>
    <w:rsid w:val="00960647"/>
    <w:rsid w:val="0098136C"/>
    <w:rsid w:val="00981815"/>
    <w:rsid w:val="00983FBC"/>
    <w:rsid w:val="00990B53"/>
    <w:rsid w:val="00992FD9"/>
    <w:rsid w:val="009930A8"/>
    <w:rsid w:val="009947CD"/>
    <w:rsid w:val="0099615C"/>
    <w:rsid w:val="0099662F"/>
    <w:rsid w:val="009970AF"/>
    <w:rsid w:val="009A28CD"/>
    <w:rsid w:val="009A2A10"/>
    <w:rsid w:val="009A52D0"/>
    <w:rsid w:val="009A6FF8"/>
    <w:rsid w:val="009B372A"/>
    <w:rsid w:val="009B3D56"/>
    <w:rsid w:val="009B3E8B"/>
    <w:rsid w:val="009C0AC5"/>
    <w:rsid w:val="009D12F3"/>
    <w:rsid w:val="009E17E5"/>
    <w:rsid w:val="009E6423"/>
    <w:rsid w:val="009F7237"/>
    <w:rsid w:val="00A06AD3"/>
    <w:rsid w:val="00A10C95"/>
    <w:rsid w:val="00A11EDB"/>
    <w:rsid w:val="00A120BD"/>
    <w:rsid w:val="00A167D3"/>
    <w:rsid w:val="00A16948"/>
    <w:rsid w:val="00A256C6"/>
    <w:rsid w:val="00A2581E"/>
    <w:rsid w:val="00A25DAD"/>
    <w:rsid w:val="00A304DA"/>
    <w:rsid w:val="00A31EA3"/>
    <w:rsid w:val="00A421C4"/>
    <w:rsid w:val="00A42CB3"/>
    <w:rsid w:val="00A455B6"/>
    <w:rsid w:val="00A55743"/>
    <w:rsid w:val="00A57B84"/>
    <w:rsid w:val="00A64CF0"/>
    <w:rsid w:val="00A673C0"/>
    <w:rsid w:val="00A70A3A"/>
    <w:rsid w:val="00A73491"/>
    <w:rsid w:val="00A829A4"/>
    <w:rsid w:val="00A8686E"/>
    <w:rsid w:val="00A93B33"/>
    <w:rsid w:val="00AA6E30"/>
    <w:rsid w:val="00AA7158"/>
    <w:rsid w:val="00AB11E6"/>
    <w:rsid w:val="00AB5606"/>
    <w:rsid w:val="00AB6732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532B"/>
    <w:rsid w:val="00AF7114"/>
    <w:rsid w:val="00B01B02"/>
    <w:rsid w:val="00B022B6"/>
    <w:rsid w:val="00B07851"/>
    <w:rsid w:val="00B16019"/>
    <w:rsid w:val="00B1738F"/>
    <w:rsid w:val="00B176CC"/>
    <w:rsid w:val="00B229CD"/>
    <w:rsid w:val="00B34DB0"/>
    <w:rsid w:val="00B46EC9"/>
    <w:rsid w:val="00B46F4F"/>
    <w:rsid w:val="00B46F58"/>
    <w:rsid w:val="00B51DB8"/>
    <w:rsid w:val="00B52400"/>
    <w:rsid w:val="00B53939"/>
    <w:rsid w:val="00B63552"/>
    <w:rsid w:val="00B636F3"/>
    <w:rsid w:val="00B63C37"/>
    <w:rsid w:val="00B64A55"/>
    <w:rsid w:val="00B67156"/>
    <w:rsid w:val="00B71B5E"/>
    <w:rsid w:val="00B77253"/>
    <w:rsid w:val="00B8222C"/>
    <w:rsid w:val="00B86519"/>
    <w:rsid w:val="00B87677"/>
    <w:rsid w:val="00B90006"/>
    <w:rsid w:val="00B943A0"/>
    <w:rsid w:val="00B96893"/>
    <w:rsid w:val="00BA247F"/>
    <w:rsid w:val="00BA59EB"/>
    <w:rsid w:val="00BA7C27"/>
    <w:rsid w:val="00BB47C0"/>
    <w:rsid w:val="00BB47DC"/>
    <w:rsid w:val="00BB56C9"/>
    <w:rsid w:val="00BB648E"/>
    <w:rsid w:val="00BB7237"/>
    <w:rsid w:val="00BC037A"/>
    <w:rsid w:val="00BC0453"/>
    <w:rsid w:val="00BC12C2"/>
    <w:rsid w:val="00BC2F8E"/>
    <w:rsid w:val="00BC3B22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45A9"/>
    <w:rsid w:val="00C14F80"/>
    <w:rsid w:val="00C15D58"/>
    <w:rsid w:val="00C1705B"/>
    <w:rsid w:val="00C22F7F"/>
    <w:rsid w:val="00C34426"/>
    <w:rsid w:val="00C35004"/>
    <w:rsid w:val="00C35C77"/>
    <w:rsid w:val="00C36169"/>
    <w:rsid w:val="00C376BC"/>
    <w:rsid w:val="00C4642F"/>
    <w:rsid w:val="00C527DD"/>
    <w:rsid w:val="00C71496"/>
    <w:rsid w:val="00C71E43"/>
    <w:rsid w:val="00C72D3C"/>
    <w:rsid w:val="00C75830"/>
    <w:rsid w:val="00C82038"/>
    <w:rsid w:val="00C90E3F"/>
    <w:rsid w:val="00C967A1"/>
    <w:rsid w:val="00CA0AE4"/>
    <w:rsid w:val="00CA7A34"/>
    <w:rsid w:val="00CB091E"/>
    <w:rsid w:val="00CB3011"/>
    <w:rsid w:val="00CB3359"/>
    <w:rsid w:val="00CB6FC1"/>
    <w:rsid w:val="00CC035F"/>
    <w:rsid w:val="00CD62B8"/>
    <w:rsid w:val="00CE47ED"/>
    <w:rsid w:val="00CF0714"/>
    <w:rsid w:val="00CF0ACC"/>
    <w:rsid w:val="00CF2663"/>
    <w:rsid w:val="00CF3752"/>
    <w:rsid w:val="00CF3C8B"/>
    <w:rsid w:val="00CF47CC"/>
    <w:rsid w:val="00CF5D6B"/>
    <w:rsid w:val="00CF658F"/>
    <w:rsid w:val="00CF708A"/>
    <w:rsid w:val="00D04283"/>
    <w:rsid w:val="00D07C42"/>
    <w:rsid w:val="00D23639"/>
    <w:rsid w:val="00D3155F"/>
    <w:rsid w:val="00D31E6D"/>
    <w:rsid w:val="00D41FAB"/>
    <w:rsid w:val="00D4790F"/>
    <w:rsid w:val="00D50A78"/>
    <w:rsid w:val="00D5246E"/>
    <w:rsid w:val="00D63443"/>
    <w:rsid w:val="00D71044"/>
    <w:rsid w:val="00D734FF"/>
    <w:rsid w:val="00D75878"/>
    <w:rsid w:val="00D923F1"/>
    <w:rsid w:val="00D92C2E"/>
    <w:rsid w:val="00D97610"/>
    <w:rsid w:val="00DA40BB"/>
    <w:rsid w:val="00DA5A1D"/>
    <w:rsid w:val="00DB1EDF"/>
    <w:rsid w:val="00DB4117"/>
    <w:rsid w:val="00DB52BA"/>
    <w:rsid w:val="00DB53EB"/>
    <w:rsid w:val="00DB59ED"/>
    <w:rsid w:val="00DB7980"/>
    <w:rsid w:val="00DC1D90"/>
    <w:rsid w:val="00DC3021"/>
    <w:rsid w:val="00DC42E7"/>
    <w:rsid w:val="00DD29FD"/>
    <w:rsid w:val="00DE07CC"/>
    <w:rsid w:val="00DE2FBA"/>
    <w:rsid w:val="00DE6FAE"/>
    <w:rsid w:val="00DF0B65"/>
    <w:rsid w:val="00DF1300"/>
    <w:rsid w:val="00DF3233"/>
    <w:rsid w:val="00DF36CC"/>
    <w:rsid w:val="00DF68DD"/>
    <w:rsid w:val="00E04B2E"/>
    <w:rsid w:val="00E07DC2"/>
    <w:rsid w:val="00E148CA"/>
    <w:rsid w:val="00E173FD"/>
    <w:rsid w:val="00E229F1"/>
    <w:rsid w:val="00E2662F"/>
    <w:rsid w:val="00E27B9A"/>
    <w:rsid w:val="00E33D1B"/>
    <w:rsid w:val="00E34652"/>
    <w:rsid w:val="00E370A8"/>
    <w:rsid w:val="00E37BE6"/>
    <w:rsid w:val="00E40077"/>
    <w:rsid w:val="00E4245E"/>
    <w:rsid w:val="00E43229"/>
    <w:rsid w:val="00E4539D"/>
    <w:rsid w:val="00E468B1"/>
    <w:rsid w:val="00E54504"/>
    <w:rsid w:val="00E547E8"/>
    <w:rsid w:val="00E56B9E"/>
    <w:rsid w:val="00E60B51"/>
    <w:rsid w:val="00E63277"/>
    <w:rsid w:val="00E659A5"/>
    <w:rsid w:val="00E65D27"/>
    <w:rsid w:val="00E67EAD"/>
    <w:rsid w:val="00E747B9"/>
    <w:rsid w:val="00E7495F"/>
    <w:rsid w:val="00E74C7D"/>
    <w:rsid w:val="00E7546B"/>
    <w:rsid w:val="00E765DF"/>
    <w:rsid w:val="00E81153"/>
    <w:rsid w:val="00E814DF"/>
    <w:rsid w:val="00E82749"/>
    <w:rsid w:val="00E862A3"/>
    <w:rsid w:val="00E86CEA"/>
    <w:rsid w:val="00E9149D"/>
    <w:rsid w:val="00E95090"/>
    <w:rsid w:val="00E9786A"/>
    <w:rsid w:val="00EA0F89"/>
    <w:rsid w:val="00EB07FD"/>
    <w:rsid w:val="00EB42EB"/>
    <w:rsid w:val="00EC1139"/>
    <w:rsid w:val="00EC5056"/>
    <w:rsid w:val="00ED4238"/>
    <w:rsid w:val="00EE5100"/>
    <w:rsid w:val="00EE5443"/>
    <w:rsid w:val="00F01C2A"/>
    <w:rsid w:val="00F05DB5"/>
    <w:rsid w:val="00F10206"/>
    <w:rsid w:val="00F11750"/>
    <w:rsid w:val="00F15D77"/>
    <w:rsid w:val="00F22445"/>
    <w:rsid w:val="00F23688"/>
    <w:rsid w:val="00F305AC"/>
    <w:rsid w:val="00F34143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3335"/>
    <w:rsid w:val="00FA265D"/>
    <w:rsid w:val="00FA7CB9"/>
    <w:rsid w:val="00FB306E"/>
    <w:rsid w:val="00FB3424"/>
    <w:rsid w:val="00FB402C"/>
    <w:rsid w:val="00FD1A65"/>
    <w:rsid w:val="00FD253A"/>
    <w:rsid w:val="00FD530F"/>
    <w:rsid w:val="00FD7847"/>
    <w:rsid w:val="00FE1DBC"/>
    <w:rsid w:val="00FE70BE"/>
    <w:rsid w:val="00FF031F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3190F-FBA5-4FEC-9E52-54799E43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11</Pages>
  <Words>1397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167</cp:revision>
  <dcterms:created xsi:type="dcterms:W3CDTF">2024-03-06T13:21:00Z</dcterms:created>
  <dcterms:modified xsi:type="dcterms:W3CDTF">2024-09-05T16:07:00Z</dcterms:modified>
</cp:coreProperties>
</file>