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30AE7BEC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750CCA">
        <w:rPr>
          <w:rFonts w:ascii="Times New Roman" w:hAnsi="Times New Roman" w:cs="Times New Roman"/>
          <w:b/>
          <w:sz w:val="72"/>
          <w:szCs w:val="72"/>
        </w:rPr>
        <w:t>6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750CCA">
        <w:rPr>
          <w:rFonts w:ascii="Times New Roman" w:hAnsi="Times New Roman" w:cs="Times New Roman"/>
          <w:b/>
          <w:sz w:val="72"/>
          <w:szCs w:val="72"/>
        </w:rPr>
        <w:t>796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7D190C9E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750CCA" w:rsidRPr="00750CCA">
        <w:rPr>
          <w:rFonts w:ascii="Times New Roman" w:hAnsi="Times New Roman" w:cs="Times New Roman"/>
          <w:b/>
          <w:sz w:val="72"/>
          <w:szCs w:val="72"/>
        </w:rPr>
        <w:t>Estado de emisiones y colocaciones de bonos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065CBF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065CBF">
        <w:tc>
          <w:tcPr>
            <w:tcW w:w="1256" w:type="dxa"/>
          </w:tcPr>
          <w:p w14:paraId="43D80820" w14:textId="432EA9AA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AB56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51BC97A7" w14:textId="1E92B80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58BB">
              <w:rPr>
                <w:rFonts w:ascii="Times New Roman" w:hAnsi="Times New Roman" w:cs="Times New Roman"/>
              </w:rPr>
              <w:t>9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3D1E4252" w:rsidR="00187426" w:rsidRPr="00230F5A" w:rsidRDefault="00DE5E09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65CBF" w:rsidRPr="00230F5A" w14:paraId="40308EA1" w14:textId="77777777" w:rsidTr="00065CBF">
        <w:tc>
          <w:tcPr>
            <w:tcW w:w="1256" w:type="dxa"/>
          </w:tcPr>
          <w:p w14:paraId="5503DB73" w14:textId="6B156A16" w:rsidR="00065CBF" w:rsidRPr="00230F5A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342" w:type="dxa"/>
          </w:tcPr>
          <w:p w14:paraId="10069DE0" w14:textId="238936C3" w:rsidR="00065CBF" w:rsidRPr="00230F5A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2068D03" w14:textId="77777777" w:rsidR="00065CBF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05C9271" w14:textId="77777777" w:rsidR="00065CBF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6A6AD788" w:rsidR="00065CBF" w:rsidRPr="00230F5A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50ED6D6E" w:rsidR="00065CBF" w:rsidRPr="00230F5A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2901B1C" w14:textId="77777777" w:rsidR="00065CBF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2D6CE6A0" w:rsidR="00065CBF" w:rsidRPr="00230F5A" w:rsidRDefault="00065CBF" w:rsidP="00065CB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5F1B17" w:rsidRPr="00230F5A" w14:paraId="1B8DDF58" w14:textId="77777777" w:rsidTr="00065CBF">
        <w:tc>
          <w:tcPr>
            <w:tcW w:w="1256" w:type="dxa"/>
          </w:tcPr>
          <w:p w14:paraId="21DC9D71" w14:textId="088D91F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342" w:type="dxa"/>
          </w:tcPr>
          <w:p w14:paraId="2790C18F" w14:textId="68C852A3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817352B" w14:textId="77777777" w:rsidR="005F1B17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D5F996C" w14:textId="77777777" w:rsidR="005F1B17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78DA62B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CB6B64C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69B5CFB" w14:textId="77777777" w:rsidR="005F1B17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214AFFDF" w14:textId="77777777" w:rsidR="005F1B17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546DD0F" w14:textId="77777777" w:rsidR="005F1B17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1A9B7A7E" w14:textId="77777777" w:rsidR="005F1B17" w:rsidRDefault="005F1B17" w:rsidP="005F1B1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59B6F8C8" w14:textId="77777777" w:rsidR="005F1B17" w:rsidRDefault="005F1B17" w:rsidP="005F1B1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B72F5A9" w14:textId="77777777" w:rsidR="005F1B17" w:rsidRPr="00AD54F4" w:rsidRDefault="005F1B17" w:rsidP="005F1B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6447288A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F1B17" w:rsidRPr="00230F5A" w14:paraId="0E0F6F18" w14:textId="77777777" w:rsidTr="00065CBF">
        <w:tc>
          <w:tcPr>
            <w:tcW w:w="1256" w:type="dxa"/>
          </w:tcPr>
          <w:p w14:paraId="2CBE053E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F1B17" w:rsidRPr="00230F5A" w14:paraId="0ED6B361" w14:textId="77777777" w:rsidTr="00065CBF">
        <w:tc>
          <w:tcPr>
            <w:tcW w:w="1256" w:type="dxa"/>
          </w:tcPr>
          <w:p w14:paraId="0125A8DD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F1B17" w:rsidRPr="00230F5A" w14:paraId="047125E2" w14:textId="77777777" w:rsidTr="00065CBF">
        <w:tc>
          <w:tcPr>
            <w:tcW w:w="1256" w:type="dxa"/>
          </w:tcPr>
          <w:p w14:paraId="5DAC541F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F1B17" w:rsidRPr="00230F5A" w14:paraId="45197F5C" w14:textId="77777777" w:rsidTr="00065CBF">
        <w:tc>
          <w:tcPr>
            <w:tcW w:w="1256" w:type="dxa"/>
          </w:tcPr>
          <w:p w14:paraId="03C700B5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5F1B17" w:rsidRPr="00230F5A" w:rsidRDefault="005F1B17" w:rsidP="005F1B1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46D31E50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1A60CE">
              <w:rPr>
                <w:rFonts w:ascii="Times New Roman" w:hAnsi="Times New Roman" w:cs="Times New Roman"/>
                <w:sz w:val="20"/>
              </w:rPr>
              <w:t>216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56C0573E" w14:textId="1D2D53EC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1A60CE">
        <w:rPr>
          <w:rFonts w:ascii="Times New Roman" w:hAnsi="Times New Roman" w:cs="Times New Roman"/>
          <w:spacing w:val="-3"/>
        </w:rPr>
        <w:t>228</w:t>
      </w:r>
      <w:r w:rsidR="009B372A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304504A0" w14:textId="77777777" w:rsidR="009B372A" w:rsidRDefault="009B372A" w:rsidP="003D2578">
      <w:pPr>
        <w:rPr>
          <w:sz w:val="20"/>
        </w:rPr>
      </w:pPr>
    </w:p>
    <w:p w14:paraId="7DABFDDA" w14:textId="77777777" w:rsidR="00331C5D" w:rsidRDefault="00331C5D" w:rsidP="003D2578">
      <w:pPr>
        <w:rPr>
          <w:sz w:val="20"/>
        </w:rPr>
      </w:pPr>
    </w:p>
    <w:p w14:paraId="3B1D0544" w14:textId="77777777" w:rsidR="00331C5D" w:rsidRDefault="00331C5D" w:rsidP="00331C5D">
      <w:pPr>
        <w:pStyle w:val="Prrafodelista"/>
        <w:numPr>
          <w:ilvl w:val="5"/>
          <w:numId w:val="48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</w:p>
    <w:p w14:paraId="635FC74F" w14:textId="77777777" w:rsidR="00331C5D" w:rsidRDefault="00331C5D" w:rsidP="00331C5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331C5D" w14:paraId="583A21D7" w14:textId="77777777" w:rsidTr="003524D5">
        <w:trPr>
          <w:trHeight w:val="300"/>
        </w:trPr>
        <w:tc>
          <w:tcPr>
            <w:tcW w:w="1366" w:type="dxa"/>
          </w:tcPr>
          <w:p w14:paraId="6C6E1815" w14:textId="77777777" w:rsidR="00331C5D" w:rsidRDefault="00331C5D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69EDD88" w14:textId="77777777" w:rsidR="00331C5D" w:rsidRDefault="00331C5D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7A586A5" w14:textId="77777777" w:rsidR="00331C5D" w:rsidRDefault="00331C5D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1747" w:type="dxa"/>
          </w:tcPr>
          <w:p w14:paraId="142B326C" w14:textId="77777777" w:rsidR="00331C5D" w:rsidRDefault="00331C5D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X(15)</w:t>
            </w:r>
          </w:p>
        </w:tc>
      </w:tr>
      <w:tr w:rsidR="00331C5D" w14:paraId="46CED4DB" w14:textId="77777777" w:rsidTr="003524D5">
        <w:trPr>
          <w:trHeight w:val="299"/>
        </w:trPr>
        <w:tc>
          <w:tcPr>
            <w:tcW w:w="1366" w:type="dxa"/>
          </w:tcPr>
          <w:p w14:paraId="49310F52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A258AF0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D500457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Bono</w:t>
            </w:r>
          </w:p>
        </w:tc>
        <w:tc>
          <w:tcPr>
            <w:tcW w:w="1747" w:type="dxa"/>
          </w:tcPr>
          <w:p w14:paraId="51C3277D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331C5D" w14:paraId="714CCF86" w14:textId="77777777" w:rsidTr="003524D5">
        <w:trPr>
          <w:trHeight w:val="299"/>
        </w:trPr>
        <w:tc>
          <w:tcPr>
            <w:tcW w:w="1366" w:type="dxa"/>
          </w:tcPr>
          <w:p w14:paraId="07C8A55C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77C7F0F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E23249D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Clasificadora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65405D6B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331C5D" w14:paraId="2A1B4185" w14:textId="77777777" w:rsidTr="003524D5">
        <w:trPr>
          <w:trHeight w:val="299"/>
        </w:trPr>
        <w:tc>
          <w:tcPr>
            <w:tcW w:w="1366" w:type="dxa"/>
          </w:tcPr>
          <w:p w14:paraId="2AC238F9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8107482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A528714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 1</w:t>
            </w:r>
          </w:p>
        </w:tc>
        <w:tc>
          <w:tcPr>
            <w:tcW w:w="1747" w:type="dxa"/>
          </w:tcPr>
          <w:p w14:paraId="3B14DAD0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331C5D" w14:paraId="52300B99" w14:textId="77777777" w:rsidTr="003524D5">
        <w:trPr>
          <w:trHeight w:val="299"/>
        </w:trPr>
        <w:tc>
          <w:tcPr>
            <w:tcW w:w="1366" w:type="dxa"/>
          </w:tcPr>
          <w:p w14:paraId="72AD4AA1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7D14EEFB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72113FD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Clasificadora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747" w:type="dxa"/>
          </w:tcPr>
          <w:p w14:paraId="3B088DAD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331C5D" w14:paraId="24B75904" w14:textId="77777777" w:rsidTr="003524D5">
        <w:trPr>
          <w:trHeight w:val="301"/>
        </w:trPr>
        <w:tc>
          <w:tcPr>
            <w:tcW w:w="1366" w:type="dxa"/>
          </w:tcPr>
          <w:p w14:paraId="1839E00D" w14:textId="77777777" w:rsidR="00331C5D" w:rsidRDefault="00331C5D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F5502AC" w14:textId="77777777" w:rsidR="00331C5D" w:rsidRDefault="00331C5D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B548A46" w14:textId="77777777" w:rsidR="00331C5D" w:rsidRDefault="00331C5D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 2</w:t>
            </w:r>
          </w:p>
        </w:tc>
        <w:tc>
          <w:tcPr>
            <w:tcW w:w="1747" w:type="dxa"/>
          </w:tcPr>
          <w:p w14:paraId="7549A121" w14:textId="77777777" w:rsidR="00331C5D" w:rsidRDefault="00331C5D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  <w:tr w:rsidR="00331C5D" w14:paraId="65876A37" w14:textId="77777777" w:rsidTr="003524D5">
        <w:trPr>
          <w:trHeight w:val="299"/>
        </w:trPr>
        <w:tc>
          <w:tcPr>
            <w:tcW w:w="1366" w:type="dxa"/>
          </w:tcPr>
          <w:p w14:paraId="28DEA2D4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0197796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C0D5D6D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Amortización</w:t>
            </w:r>
            <w:proofErr w:type="spellEnd"/>
          </w:p>
        </w:tc>
        <w:tc>
          <w:tcPr>
            <w:tcW w:w="1747" w:type="dxa"/>
          </w:tcPr>
          <w:p w14:paraId="57C617AF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331C5D" w14:paraId="70806260" w14:textId="77777777" w:rsidTr="003524D5">
        <w:trPr>
          <w:trHeight w:val="299"/>
        </w:trPr>
        <w:tc>
          <w:tcPr>
            <w:tcW w:w="1366" w:type="dxa"/>
          </w:tcPr>
          <w:p w14:paraId="1702B16D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D5D5639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0C1A850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747" w:type="dxa"/>
          </w:tcPr>
          <w:p w14:paraId="0062FC94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X(15)</w:t>
            </w:r>
          </w:p>
        </w:tc>
      </w:tr>
      <w:tr w:rsidR="00331C5D" w14:paraId="4D3B312D" w14:textId="77777777" w:rsidTr="003524D5">
        <w:trPr>
          <w:trHeight w:val="299"/>
        </w:trPr>
        <w:tc>
          <w:tcPr>
            <w:tcW w:w="1366" w:type="dxa"/>
          </w:tcPr>
          <w:p w14:paraId="084AE7F4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3CB12CDE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4132772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747" w:type="dxa"/>
          </w:tcPr>
          <w:p w14:paraId="1DDD48B6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</w:tbl>
    <w:p w14:paraId="72DA7AFD" w14:textId="77777777" w:rsidR="00331C5D" w:rsidRDefault="00331C5D" w:rsidP="00331C5D">
      <w:pPr>
        <w:rPr>
          <w:sz w:val="20"/>
        </w:rPr>
        <w:sectPr w:rsidR="00331C5D" w:rsidSect="00321AF3">
          <w:pgSz w:w="12250" w:h="15850"/>
          <w:pgMar w:top="1380" w:right="840" w:bottom="880" w:left="920" w:header="567" w:footer="685" w:gutter="0"/>
          <w:cols w:space="720"/>
        </w:sectPr>
      </w:pPr>
    </w:p>
    <w:p w14:paraId="42AD2E7A" w14:textId="77777777" w:rsidR="00331C5D" w:rsidRDefault="00331C5D" w:rsidP="00331C5D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331C5D" w14:paraId="16852E67" w14:textId="77777777" w:rsidTr="003524D5">
        <w:trPr>
          <w:trHeight w:val="300"/>
        </w:trPr>
        <w:tc>
          <w:tcPr>
            <w:tcW w:w="1366" w:type="dxa"/>
          </w:tcPr>
          <w:p w14:paraId="08DCCDD3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19D0C06A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8727527" w14:textId="77777777" w:rsidR="00331C5D" w:rsidRPr="00331C5D" w:rsidRDefault="00331C5D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Fecha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límite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para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la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colocación</w:t>
            </w:r>
          </w:p>
        </w:tc>
        <w:tc>
          <w:tcPr>
            <w:tcW w:w="1747" w:type="dxa"/>
          </w:tcPr>
          <w:p w14:paraId="5A05406B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331C5D" w14:paraId="681F84F9" w14:textId="77777777" w:rsidTr="003524D5">
        <w:trPr>
          <w:trHeight w:val="299"/>
        </w:trPr>
        <w:tc>
          <w:tcPr>
            <w:tcW w:w="1366" w:type="dxa"/>
          </w:tcPr>
          <w:p w14:paraId="0E51DD9E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75AFB2B6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067F8C9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emisión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nominal</w:t>
            </w:r>
          </w:p>
        </w:tc>
        <w:tc>
          <w:tcPr>
            <w:tcW w:w="1747" w:type="dxa"/>
          </w:tcPr>
          <w:p w14:paraId="5FC01CD8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331C5D" w14:paraId="5AF1C959" w14:textId="77777777" w:rsidTr="003524D5">
        <w:trPr>
          <w:trHeight w:val="299"/>
        </w:trPr>
        <w:tc>
          <w:tcPr>
            <w:tcW w:w="1366" w:type="dxa"/>
          </w:tcPr>
          <w:p w14:paraId="1C3D43FD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7565FA3A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43D818C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bonos</w:t>
            </w:r>
            <w:proofErr w:type="spellEnd"/>
          </w:p>
        </w:tc>
        <w:tc>
          <w:tcPr>
            <w:tcW w:w="1747" w:type="dxa"/>
          </w:tcPr>
          <w:p w14:paraId="269FC914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331C5D" w14:paraId="291602EB" w14:textId="77777777" w:rsidTr="003524D5">
        <w:trPr>
          <w:trHeight w:val="299"/>
        </w:trPr>
        <w:tc>
          <w:tcPr>
            <w:tcW w:w="1366" w:type="dxa"/>
          </w:tcPr>
          <w:p w14:paraId="08C6474F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39AA4B5C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519E1F6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747" w:type="dxa"/>
          </w:tcPr>
          <w:p w14:paraId="5CFE7687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331C5D" w14:paraId="0223B637" w14:textId="77777777" w:rsidTr="003524D5">
        <w:trPr>
          <w:trHeight w:val="302"/>
        </w:trPr>
        <w:tc>
          <w:tcPr>
            <w:tcW w:w="1366" w:type="dxa"/>
          </w:tcPr>
          <w:p w14:paraId="4C7ABE19" w14:textId="77777777" w:rsidR="00331C5D" w:rsidRDefault="00331C5D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1BDB9EEC" w14:textId="77777777" w:rsidR="00331C5D" w:rsidRDefault="00331C5D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36C9568" w14:textId="77777777" w:rsidR="00331C5D" w:rsidRPr="00331C5D" w:rsidRDefault="00331C5D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Modalidad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y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número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de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emisión</w:t>
            </w:r>
          </w:p>
        </w:tc>
        <w:tc>
          <w:tcPr>
            <w:tcW w:w="1747" w:type="dxa"/>
          </w:tcPr>
          <w:p w14:paraId="07AC902D" w14:textId="77777777" w:rsidR="00331C5D" w:rsidRDefault="00331C5D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331C5D" w14:paraId="53BDD35B" w14:textId="77777777" w:rsidTr="003524D5">
        <w:trPr>
          <w:trHeight w:val="299"/>
        </w:trPr>
        <w:tc>
          <w:tcPr>
            <w:tcW w:w="1366" w:type="dxa"/>
          </w:tcPr>
          <w:p w14:paraId="2F12015F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60CB657D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01644B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inscrito</w:t>
            </w:r>
            <w:proofErr w:type="spellEnd"/>
          </w:p>
        </w:tc>
        <w:tc>
          <w:tcPr>
            <w:tcW w:w="1747" w:type="dxa"/>
          </w:tcPr>
          <w:p w14:paraId="2E718310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28ACD1CE" w14:textId="77777777" w:rsidTr="003524D5">
        <w:trPr>
          <w:trHeight w:val="299"/>
        </w:trPr>
        <w:tc>
          <w:tcPr>
            <w:tcW w:w="1366" w:type="dxa"/>
          </w:tcPr>
          <w:p w14:paraId="34621C08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32DA2DCF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71C1BF0" w14:textId="23A1F5AA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5F1B17">
              <w:rPr>
                <w:sz w:val="20"/>
              </w:rPr>
              <w:t>emission</w:t>
            </w:r>
          </w:p>
        </w:tc>
        <w:tc>
          <w:tcPr>
            <w:tcW w:w="1747" w:type="dxa"/>
          </w:tcPr>
          <w:p w14:paraId="0C68B9CE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9(02)V9(02)</w:t>
            </w:r>
          </w:p>
        </w:tc>
      </w:tr>
      <w:tr w:rsidR="00331C5D" w14:paraId="47FBD10B" w14:textId="77777777" w:rsidTr="003524D5">
        <w:trPr>
          <w:trHeight w:val="299"/>
        </w:trPr>
        <w:tc>
          <w:tcPr>
            <w:tcW w:w="1366" w:type="dxa"/>
          </w:tcPr>
          <w:p w14:paraId="08F987A2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67D50361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1EF7C8C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nominal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colocado</w:t>
            </w:r>
            <w:proofErr w:type="spellEnd"/>
          </w:p>
        </w:tc>
        <w:tc>
          <w:tcPr>
            <w:tcW w:w="1747" w:type="dxa"/>
          </w:tcPr>
          <w:p w14:paraId="0B89FEAC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4CACEA6A" w14:textId="77777777" w:rsidTr="003524D5">
        <w:trPr>
          <w:trHeight w:val="299"/>
        </w:trPr>
        <w:tc>
          <w:tcPr>
            <w:tcW w:w="1366" w:type="dxa"/>
          </w:tcPr>
          <w:p w14:paraId="228F748E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74773217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C999A3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nominal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colocado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vigente</w:t>
            </w:r>
            <w:proofErr w:type="spellEnd"/>
          </w:p>
        </w:tc>
        <w:tc>
          <w:tcPr>
            <w:tcW w:w="1747" w:type="dxa"/>
          </w:tcPr>
          <w:p w14:paraId="2017D0AB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17E6CE23" w14:textId="77777777" w:rsidTr="003524D5">
        <w:trPr>
          <w:trHeight w:val="299"/>
        </w:trPr>
        <w:tc>
          <w:tcPr>
            <w:tcW w:w="1366" w:type="dxa"/>
          </w:tcPr>
          <w:p w14:paraId="20A9CA7D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2CC9D90E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698B80A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</w:p>
        </w:tc>
        <w:tc>
          <w:tcPr>
            <w:tcW w:w="1747" w:type="dxa"/>
          </w:tcPr>
          <w:p w14:paraId="3BD93C30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5CB542E4" w14:textId="77777777" w:rsidTr="003524D5">
        <w:trPr>
          <w:trHeight w:val="302"/>
        </w:trPr>
        <w:tc>
          <w:tcPr>
            <w:tcW w:w="1366" w:type="dxa"/>
          </w:tcPr>
          <w:p w14:paraId="0C7EE03F" w14:textId="77777777" w:rsidR="00331C5D" w:rsidRDefault="00331C5D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7" w:type="dxa"/>
          </w:tcPr>
          <w:p w14:paraId="7A6D87F5" w14:textId="77777777" w:rsidR="00331C5D" w:rsidRDefault="00331C5D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705AF40" w14:textId="77777777" w:rsidR="00331C5D" w:rsidRPr="00331C5D" w:rsidRDefault="00331C5D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Intereses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pagados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durante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el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último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1020FDCC" w14:textId="77777777" w:rsidR="00331C5D" w:rsidRDefault="00331C5D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23831185" w14:textId="77777777" w:rsidTr="003524D5">
        <w:trPr>
          <w:trHeight w:val="300"/>
        </w:trPr>
        <w:tc>
          <w:tcPr>
            <w:tcW w:w="1366" w:type="dxa"/>
          </w:tcPr>
          <w:p w14:paraId="30D3FF1E" w14:textId="77777777" w:rsidR="00331C5D" w:rsidRDefault="00331C5D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07" w:type="dxa"/>
          </w:tcPr>
          <w:p w14:paraId="4FEEF704" w14:textId="77777777" w:rsidR="00331C5D" w:rsidRDefault="00331C5D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D873B7B" w14:textId="77777777" w:rsidR="00331C5D" w:rsidRPr="00331C5D" w:rsidRDefault="00331C5D" w:rsidP="003524D5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Amortizaciones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pagadas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durante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el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último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6801AE28" w14:textId="77777777" w:rsidR="00331C5D" w:rsidRDefault="00331C5D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2EDD6AEB" w14:textId="77777777" w:rsidTr="003524D5">
        <w:trPr>
          <w:trHeight w:val="299"/>
        </w:trPr>
        <w:tc>
          <w:tcPr>
            <w:tcW w:w="1366" w:type="dxa"/>
          </w:tcPr>
          <w:p w14:paraId="7643DEC0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307" w:type="dxa"/>
          </w:tcPr>
          <w:p w14:paraId="24C557E0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1C8E40C" w14:textId="77777777" w:rsidR="00331C5D" w:rsidRPr="00331C5D" w:rsidRDefault="00331C5D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Montos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nominales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colocados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durante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el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último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52E178A0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6D35EDBE" w14:textId="77777777" w:rsidTr="003524D5">
        <w:trPr>
          <w:trHeight w:val="299"/>
        </w:trPr>
        <w:tc>
          <w:tcPr>
            <w:tcW w:w="1366" w:type="dxa"/>
          </w:tcPr>
          <w:p w14:paraId="7F5B7636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307" w:type="dxa"/>
          </w:tcPr>
          <w:p w14:paraId="72D2E256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F41ECAA" w14:textId="77777777" w:rsidR="00331C5D" w:rsidRPr="00331C5D" w:rsidRDefault="00331C5D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Valor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par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de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los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bonos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colocados durante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el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último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F20ED21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1339E758" w14:textId="77777777" w:rsidTr="003524D5">
        <w:trPr>
          <w:trHeight w:val="299"/>
        </w:trPr>
        <w:tc>
          <w:tcPr>
            <w:tcW w:w="1366" w:type="dxa"/>
          </w:tcPr>
          <w:p w14:paraId="48EE7B4C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307" w:type="dxa"/>
          </w:tcPr>
          <w:p w14:paraId="7FFCF463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6387BBE" w14:textId="77777777" w:rsidR="00331C5D" w:rsidRPr="00331C5D" w:rsidRDefault="00331C5D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Monto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colocado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durante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el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último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5FEFF293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0B118731" w14:textId="77777777" w:rsidTr="003524D5">
        <w:trPr>
          <w:trHeight w:val="299"/>
        </w:trPr>
        <w:tc>
          <w:tcPr>
            <w:tcW w:w="1366" w:type="dxa"/>
          </w:tcPr>
          <w:p w14:paraId="2F6CCAB3" w14:textId="77777777" w:rsidR="00331C5D" w:rsidRDefault="00331C5D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307" w:type="dxa"/>
          </w:tcPr>
          <w:p w14:paraId="7BA9038D" w14:textId="77777777" w:rsidR="00331C5D" w:rsidRDefault="00331C5D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DFA1FDA" w14:textId="77777777" w:rsidR="00331C5D" w:rsidRPr="00331C5D" w:rsidRDefault="00331C5D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Gastos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de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colocación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del</w:t>
            </w:r>
            <w:r w:rsidRPr="00331C5D">
              <w:rPr>
                <w:spacing w:val="-1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último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1FA4A9C4" w14:textId="77777777" w:rsidR="00331C5D" w:rsidRDefault="00331C5D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31C5D" w14:paraId="015FA2BA" w14:textId="77777777" w:rsidTr="003524D5">
        <w:trPr>
          <w:trHeight w:val="301"/>
        </w:trPr>
        <w:tc>
          <w:tcPr>
            <w:tcW w:w="1366" w:type="dxa"/>
          </w:tcPr>
          <w:p w14:paraId="3A7C251D" w14:textId="77777777" w:rsidR="00331C5D" w:rsidRDefault="00331C5D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307" w:type="dxa"/>
          </w:tcPr>
          <w:p w14:paraId="47A899DC" w14:textId="77777777" w:rsidR="00331C5D" w:rsidRDefault="00331C5D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A235BF9" w14:textId="77777777" w:rsidR="00331C5D" w:rsidRPr="00331C5D" w:rsidRDefault="00331C5D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331C5D">
              <w:rPr>
                <w:sz w:val="20"/>
                <w:lang w:val="es-CL"/>
              </w:rPr>
              <w:t>Tasa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de</w:t>
            </w:r>
            <w:r w:rsidRPr="00331C5D">
              <w:rPr>
                <w:spacing w:val="-4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colocación</w:t>
            </w:r>
            <w:r w:rsidRPr="00331C5D">
              <w:rPr>
                <w:spacing w:val="-2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del último</w:t>
            </w:r>
            <w:r w:rsidRPr="00331C5D">
              <w:rPr>
                <w:spacing w:val="-3"/>
                <w:sz w:val="20"/>
                <w:lang w:val="es-CL"/>
              </w:rPr>
              <w:t xml:space="preserve"> </w:t>
            </w:r>
            <w:r w:rsidRPr="00331C5D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98C2B23" w14:textId="77777777" w:rsidR="00331C5D" w:rsidRDefault="00331C5D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9(02)V9(02)</w:t>
            </w:r>
          </w:p>
        </w:tc>
      </w:tr>
    </w:tbl>
    <w:p w14:paraId="496CA28A" w14:textId="77777777" w:rsidR="00331C5D" w:rsidRDefault="00331C5D" w:rsidP="003D2578">
      <w:pPr>
        <w:rPr>
          <w:sz w:val="20"/>
        </w:rPr>
      </w:pPr>
      <w:r>
        <w:rPr>
          <w:sz w:val="20"/>
        </w:rPr>
        <w:t xml:space="preserve"> </w:t>
      </w:r>
    </w:p>
    <w:p w14:paraId="11642735" w14:textId="67A45D19" w:rsidR="00331C5D" w:rsidRDefault="00331C5D" w:rsidP="003D2578">
      <w:pPr>
        <w:rPr>
          <w:sz w:val="20"/>
        </w:rPr>
        <w:sectPr w:rsidR="00331C5D" w:rsidSect="00321AF3">
          <w:pgSz w:w="12250" w:h="15850"/>
          <w:pgMar w:top="1380" w:right="840" w:bottom="880" w:left="920" w:header="567" w:footer="685" w:gutter="0"/>
          <w:cols w:space="720"/>
        </w:sectPr>
      </w:pP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228 </w:t>
      </w:r>
      <w:r w:rsidRPr="00F45E53">
        <w:rPr>
          <w:rFonts w:ascii="Times New Roman" w:hAnsi="Times New Roman" w:cs="Times New Roman"/>
        </w:rPr>
        <w:t>bytes</w:t>
      </w:r>
    </w:p>
    <w:p w14:paraId="4A40D2CD" w14:textId="77777777" w:rsidR="003D2578" w:rsidRDefault="003D2578" w:rsidP="003D2578">
      <w:pPr>
        <w:pStyle w:val="Textoindependiente"/>
        <w:spacing w:before="10"/>
        <w:rPr>
          <w:rFonts w:ascii="Times New Roman"/>
          <w:i/>
          <w:sz w:val="7"/>
        </w:rPr>
      </w:pP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6008F197" w:rsidR="00187426" w:rsidRDefault="005F1B17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26DBF" w:rsidRPr="00B537DA" w14:paraId="5A48B3AA" w14:textId="77777777" w:rsidTr="005C4751">
        <w:tc>
          <w:tcPr>
            <w:tcW w:w="562" w:type="dxa"/>
          </w:tcPr>
          <w:p w14:paraId="68F363F7" w14:textId="49846424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C4EE8E0" w14:textId="7702843A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826DBF" w:rsidRPr="00B537DA" w14:paraId="234A1D40" w14:textId="77777777" w:rsidTr="005C4751">
        <w:tc>
          <w:tcPr>
            <w:tcW w:w="562" w:type="dxa"/>
          </w:tcPr>
          <w:p w14:paraId="635C770A" w14:textId="3697AC64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D4FA3C1" w14:textId="73BD53F6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26DBF" w:rsidRPr="00B537DA" w14:paraId="6678927A" w14:textId="77777777" w:rsidTr="005C4751">
        <w:tc>
          <w:tcPr>
            <w:tcW w:w="562" w:type="dxa"/>
          </w:tcPr>
          <w:p w14:paraId="32456ABE" w14:textId="414B0A30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C1CC32E" w14:textId="76D2BD29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26DBF" w:rsidRPr="00B537DA" w14:paraId="6BC93471" w14:textId="77777777" w:rsidTr="005C4751">
        <w:tc>
          <w:tcPr>
            <w:tcW w:w="562" w:type="dxa"/>
          </w:tcPr>
          <w:p w14:paraId="308E679B" w14:textId="0DAFB30D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229770E" w14:textId="2874B598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26DBF" w:rsidRPr="00B537DA" w14:paraId="662BC96F" w14:textId="77777777" w:rsidTr="005C4751">
        <w:tc>
          <w:tcPr>
            <w:tcW w:w="562" w:type="dxa"/>
          </w:tcPr>
          <w:p w14:paraId="7F4DDC2B" w14:textId="206740B8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9045488" w14:textId="342A84AC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26DBF" w:rsidRPr="00B537DA" w14:paraId="3A3C44E5" w14:textId="77777777" w:rsidTr="005C4751">
        <w:tc>
          <w:tcPr>
            <w:tcW w:w="562" w:type="dxa"/>
          </w:tcPr>
          <w:p w14:paraId="33734AA3" w14:textId="738449A2" w:rsidR="00826DBF" w:rsidRDefault="00826DBF" w:rsidP="00826DB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0DD38309" w:rsidR="00826DBF" w:rsidRDefault="00826DBF" w:rsidP="00826DBF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15,17 y 18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10DA71C7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668F06F">
          <v:group id="Grupo 1" o:spid="_x0000_s2066" style="width:416pt;height:111.5pt;mso-position-horizontal-relative:char;mso-position-vertical-relative:line" coordsize="9936,1832">
            <v:shape id="Freeform 3" o:spid="_x0000_s2067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8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74BA966" w14:textId="77777777" w:rsidR="00121001" w:rsidRDefault="00121001" w:rsidP="00121001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CAE7A2F" w14:textId="77777777" w:rsidR="00121001" w:rsidRDefault="00121001" w:rsidP="00121001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C922587" w14:textId="77777777" w:rsidR="00121001" w:rsidRDefault="00121001" w:rsidP="00121001">
                    <w:pPr>
                      <w:spacing w:before="1"/>
                      <w:rPr>
                        <w:sz w:val="20"/>
                      </w:rPr>
                    </w:pPr>
                  </w:p>
                  <w:p w14:paraId="3DB69EAF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1F2761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DAA2ED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93335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7AC320F3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23A002A3" w:rsidR="00F93335" w:rsidRPr="008004A8" w:rsidRDefault="00F93335" w:rsidP="008004A8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15230B95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6FDD90CC" w:rsidR="00F93335" w:rsidRPr="00DE5E09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INFORMADOS (</w:t>
            </w:r>
            <w:proofErr w:type="spellStart"/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</w:t>
            </w:r>
            <w:proofErr w:type="spellEnd"/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de </w:t>
            </w:r>
            <w:proofErr w:type="spellStart"/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lineas</w:t>
            </w:r>
            <w:proofErr w:type="spellEnd"/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informadas)</w:t>
            </w:r>
          </w:p>
        </w:tc>
        <w:tc>
          <w:tcPr>
            <w:tcW w:w="851" w:type="dxa"/>
          </w:tcPr>
          <w:p w14:paraId="6EC4A40D" w14:textId="77777777" w:rsidR="00F93335" w:rsidRPr="00F45E53" w:rsidRDefault="00F93335" w:rsidP="00F9333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3604088F" w:rsidR="00F93335" w:rsidRDefault="00F93335" w:rsidP="00F9333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F93335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682DB1C0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4093CA0F" w:rsidR="00F93335" w:rsidRPr="008004A8" w:rsidRDefault="00F93335" w:rsidP="008004A8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31B52BBB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CGM</w:t>
            </w:r>
          </w:p>
        </w:tc>
        <w:tc>
          <w:tcPr>
            <w:tcW w:w="6095" w:type="dxa"/>
          </w:tcPr>
          <w:p w14:paraId="10EFFFB9" w14:textId="2CDD8A2A" w:rsidR="00F93335" w:rsidRPr="00DE5E09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TOTAL MONTOS INSCRITOS (suma del campo 15)</w:t>
            </w:r>
          </w:p>
        </w:tc>
        <w:tc>
          <w:tcPr>
            <w:tcW w:w="851" w:type="dxa"/>
          </w:tcPr>
          <w:p w14:paraId="62321992" w14:textId="7F0711AD" w:rsidR="00F93335" w:rsidRPr="00F45E53" w:rsidRDefault="00F93335" w:rsidP="00F9333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25407015" w:rsidR="00F93335" w:rsidRDefault="00F93335" w:rsidP="00F9333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F93335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50AB295C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8AA0E37" w14:textId="3664188F" w:rsidR="00F93335" w:rsidRPr="008004A8" w:rsidRDefault="00F93335" w:rsidP="008004A8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0EDC810B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CGN</w:t>
            </w:r>
          </w:p>
        </w:tc>
        <w:tc>
          <w:tcPr>
            <w:tcW w:w="6095" w:type="dxa"/>
          </w:tcPr>
          <w:p w14:paraId="212E6B0A" w14:textId="79FF298B" w:rsidR="00F93335" w:rsidRPr="00DE5E09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TOTAL MONTO NOMINAL INICIAL COLOCADO (suma del campo 17)</w:t>
            </w:r>
          </w:p>
        </w:tc>
        <w:tc>
          <w:tcPr>
            <w:tcW w:w="851" w:type="dxa"/>
          </w:tcPr>
          <w:p w14:paraId="0CCD1688" w14:textId="745AC4C6" w:rsidR="00F93335" w:rsidRPr="008A0A5D" w:rsidRDefault="00F93335" w:rsidP="00F9333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2E62637" w14:textId="2F951CD9" w:rsidR="00F93335" w:rsidRPr="008A0A5D" w:rsidRDefault="00F93335" w:rsidP="00F9333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F93335" w:rsidRPr="00F45E53" w14:paraId="5C54294D" w14:textId="77777777" w:rsidTr="005C4751">
        <w:trPr>
          <w:trHeight w:val="268"/>
        </w:trPr>
        <w:tc>
          <w:tcPr>
            <w:tcW w:w="862" w:type="dxa"/>
          </w:tcPr>
          <w:p w14:paraId="01B22C5C" w14:textId="23C15C12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2B5C826A" w14:textId="4BF5E3FF" w:rsidR="00F93335" w:rsidRPr="008004A8" w:rsidRDefault="00F93335" w:rsidP="008004A8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703F0CF" w14:textId="33389616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CGO</w:t>
            </w:r>
          </w:p>
        </w:tc>
        <w:tc>
          <w:tcPr>
            <w:tcW w:w="6095" w:type="dxa"/>
          </w:tcPr>
          <w:p w14:paraId="0D39E695" w14:textId="46472E22" w:rsidR="00F93335" w:rsidRPr="00DE5E09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DE5E0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TOTAL MONTO INICIAL COLOCADO VIGENTE (suma del campo 18)</w:t>
            </w:r>
          </w:p>
        </w:tc>
        <w:tc>
          <w:tcPr>
            <w:tcW w:w="851" w:type="dxa"/>
          </w:tcPr>
          <w:p w14:paraId="014F8A25" w14:textId="593BC8D4" w:rsidR="00F93335" w:rsidRPr="008A0A5D" w:rsidRDefault="00F93335" w:rsidP="00F9333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637360C4" w14:textId="0AC52C23" w:rsidR="00F93335" w:rsidRPr="008A0A5D" w:rsidRDefault="00F93335" w:rsidP="00F9333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F93335" w:rsidRPr="00F45E53" w14:paraId="51A9BF64" w14:textId="77777777" w:rsidTr="005C4751">
        <w:trPr>
          <w:trHeight w:val="268"/>
        </w:trPr>
        <w:tc>
          <w:tcPr>
            <w:tcW w:w="862" w:type="dxa"/>
          </w:tcPr>
          <w:p w14:paraId="4513FE57" w14:textId="78205257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2B1137FB" w14:textId="7C2AC790" w:rsidR="00F93335" w:rsidRPr="008004A8" w:rsidRDefault="00F93335" w:rsidP="008004A8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: </w:t>
            </w:r>
          </w:p>
        </w:tc>
        <w:tc>
          <w:tcPr>
            <w:tcW w:w="1134" w:type="dxa"/>
          </w:tcPr>
          <w:p w14:paraId="4E9D72FF" w14:textId="3CE8D743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79</w:t>
            </w:r>
          </w:p>
        </w:tc>
        <w:tc>
          <w:tcPr>
            <w:tcW w:w="6095" w:type="dxa"/>
          </w:tcPr>
          <w:p w14:paraId="0951802D" w14:textId="6B3229D7" w:rsidR="00F93335" w:rsidRPr="008004A8" w:rsidRDefault="00F93335" w:rsidP="008004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proofErr w:type="spellStart"/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6AEE22B" w14:textId="77777777" w:rsidR="00F93335" w:rsidRPr="008A0A5D" w:rsidRDefault="00F93335" w:rsidP="00F9333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E27385A" w14:textId="77777777" w:rsidR="00F93335" w:rsidRPr="008A0A5D" w:rsidRDefault="00F93335" w:rsidP="00F9333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1C667EDC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35B2C2C2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8004A8">
              <w:rPr>
                <w:rFonts w:ascii="Times New Roman" w:hAnsi="Times New Roman" w:cs="Times New Roman"/>
                <w:color w:val="4472C4" w:themeColor="accent1"/>
                <w:sz w:val="20"/>
              </w:rPr>
              <w:t>,7,8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3F3F1D3" w14:textId="593D2200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</w:t>
      </w:r>
      <w:r w:rsidR="008004A8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</w:t>
      </w:r>
      <w:r w:rsidR="008004A8" w:rsidRPr="008004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99999999999999999999</w:t>
      </w:r>
      <w:r w:rsidR="008004A8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4E95B4E3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500E2B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7508C170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500E2B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1937541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AE98035" w14:textId="2A5E5B20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5F5021A9" w14:textId="77777777" w:rsidR="003F6DE6" w:rsidRPr="00B537DA" w:rsidRDefault="003F6DE6" w:rsidP="003F6DE6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53696B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2441231E" w:rsidR="0053696B" w:rsidRPr="00F45E53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294053DC" w:rsidR="0053696B" w:rsidRPr="00F45E53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11645324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8D4C7E1" w:rsidR="0053696B" w:rsidRPr="00E65D27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00E2B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4255864B" w:rsidR="00500E2B" w:rsidRPr="0053696B" w:rsidRDefault="00500E2B" w:rsidP="00500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50713A6F" w14:textId="3AB03EC2" w:rsidR="00500E2B" w:rsidRPr="0053696B" w:rsidRDefault="00500E2B" w:rsidP="00500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2537CDF9" w:rsidR="00500E2B" w:rsidRPr="0053696B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CGM</w:t>
            </w:r>
          </w:p>
        </w:tc>
        <w:tc>
          <w:tcPr>
            <w:tcW w:w="5958" w:type="dxa"/>
          </w:tcPr>
          <w:p w14:paraId="5A7123DF" w14:textId="2A6DA25A" w:rsidR="00500E2B" w:rsidRPr="0053696B" w:rsidRDefault="00500E2B" w:rsidP="00500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00E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TOTAL MONTOS INSCRITOS </w:t>
            </w:r>
          </w:p>
        </w:tc>
        <w:tc>
          <w:tcPr>
            <w:tcW w:w="1144" w:type="dxa"/>
            <w:gridSpan w:val="2"/>
          </w:tcPr>
          <w:p w14:paraId="4179FE2C" w14:textId="2A896854" w:rsidR="00500E2B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00E2B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1A6B37C1" w:rsidR="00500E2B" w:rsidRPr="0053696B" w:rsidRDefault="00500E2B" w:rsidP="00500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232DB6F3" w14:textId="18E9DEE5" w:rsidR="00500E2B" w:rsidRPr="0053696B" w:rsidRDefault="00500E2B" w:rsidP="00500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5488638E" w:rsidR="00500E2B" w:rsidRPr="0053696B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CGN</w:t>
            </w:r>
          </w:p>
        </w:tc>
        <w:tc>
          <w:tcPr>
            <w:tcW w:w="5958" w:type="dxa"/>
          </w:tcPr>
          <w:p w14:paraId="71150FD0" w14:textId="49ADB420" w:rsidR="00500E2B" w:rsidRPr="0053696B" w:rsidRDefault="00500E2B" w:rsidP="00500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00E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TOTAL MONTO NOMINAL INICIAL COLOCADO </w:t>
            </w:r>
          </w:p>
        </w:tc>
        <w:tc>
          <w:tcPr>
            <w:tcW w:w="1144" w:type="dxa"/>
            <w:gridSpan w:val="2"/>
          </w:tcPr>
          <w:p w14:paraId="500C9BEB" w14:textId="3A8D8DFC" w:rsidR="00500E2B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00E2B" w:rsidRPr="00F45E53" w14:paraId="7E40BE17" w14:textId="77777777" w:rsidTr="005C4751">
        <w:trPr>
          <w:trHeight w:val="268"/>
        </w:trPr>
        <w:tc>
          <w:tcPr>
            <w:tcW w:w="1239" w:type="dxa"/>
          </w:tcPr>
          <w:p w14:paraId="46E5F348" w14:textId="14C97171" w:rsidR="00500E2B" w:rsidRPr="008004A8" w:rsidRDefault="00500E2B" w:rsidP="00500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7EB2EBAB" w14:textId="0F11C3E9" w:rsidR="00500E2B" w:rsidRPr="008004A8" w:rsidRDefault="00500E2B" w:rsidP="00500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107E925" w14:textId="37957C8A" w:rsidR="00500E2B" w:rsidRPr="008004A8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CGO</w:t>
            </w:r>
          </w:p>
        </w:tc>
        <w:tc>
          <w:tcPr>
            <w:tcW w:w="5958" w:type="dxa"/>
          </w:tcPr>
          <w:p w14:paraId="17880B2F" w14:textId="01B6BF46" w:rsidR="00500E2B" w:rsidRPr="00500E2B" w:rsidRDefault="00500E2B" w:rsidP="00500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00E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TOTAL MONTO INICIAL COLOCADO VIGENTE </w:t>
            </w:r>
          </w:p>
        </w:tc>
        <w:tc>
          <w:tcPr>
            <w:tcW w:w="1144" w:type="dxa"/>
            <w:gridSpan w:val="2"/>
          </w:tcPr>
          <w:p w14:paraId="5921BC46" w14:textId="638CC886" w:rsidR="00500E2B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00E2B" w:rsidRPr="00F45E53" w14:paraId="2E133984" w14:textId="77777777" w:rsidTr="005C4751">
        <w:trPr>
          <w:trHeight w:val="268"/>
        </w:trPr>
        <w:tc>
          <w:tcPr>
            <w:tcW w:w="1239" w:type="dxa"/>
          </w:tcPr>
          <w:p w14:paraId="0779F36F" w14:textId="32925931" w:rsidR="00500E2B" w:rsidRPr="008004A8" w:rsidRDefault="00500E2B" w:rsidP="00500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C7C9A7A" w14:textId="33747748" w:rsidR="00500E2B" w:rsidRPr="008004A8" w:rsidRDefault="00500E2B" w:rsidP="00500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: </w:t>
            </w:r>
          </w:p>
        </w:tc>
        <w:tc>
          <w:tcPr>
            <w:tcW w:w="1441" w:type="dxa"/>
          </w:tcPr>
          <w:p w14:paraId="033F1A28" w14:textId="1610CDC4" w:rsidR="00500E2B" w:rsidRPr="008004A8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79</w:t>
            </w:r>
          </w:p>
        </w:tc>
        <w:tc>
          <w:tcPr>
            <w:tcW w:w="5958" w:type="dxa"/>
          </w:tcPr>
          <w:p w14:paraId="26DB304C" w14:textId="1DB28C0E" w:rsidR="00500E2B" w:rsidRPr="008004A8" w:rsidRDefault="00500E2B" w:rsidP="00500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proofErr w:type="spellStart"/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41D89D31" w14:textId="3CE16321" w:rsidR="00500E2B" w:rsidRDefault="00500E2B" w:rsidP="00500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321AF3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59010" w14:textId="77777777" w:rsidR="00711574" w:rsidRDefault="00711574" w:rsidP="00F10206">
      <w:pPr>
        <w:spacing w:after="0" w:line="240" w:lineRule="auto"/>
      </w:pPr>
      <w:r>
        <w:separator/>
      </w:r>
    </w:p>
  </w:endnote>
  <w:endnote w:type="continuationSeparator" w:id="0">
    <w:p w14:paraId="754AE745" w14:textId="77777777" w:rsidR="00711574" w:rsidRDefault="00711574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56FADB1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826DBF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FAEEC" w14:textId="77777777" w:rsidR="00711574" w:rsidRDefault="00711574" w:rsidP="00F10206">
      <w:pPr>
        <w:spacing w:after="0" w:line="240" w:lineRule="auto"/>
      </w:pPr>
      <w:r>
        <w:separator/>
      </w:r>
    </w:p>
  </w:footnote>
  <w:footnote w:type="continuationSeparator" w:id="0">
    <w:p w14:paraId="18420C84" w14:textId="77777777" w:rsidR="00711574" w:rsidRDefault="00711574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92"/>
    <w:multiLevelType w:val="multilevel"/>
    <w:tmpl w:val="5CF0E87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0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A56CA"/>
    <w:multiLevelType w:val="multilevel"/>
    <w:tmpl w:val="9692FC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08903F7"/>
    <w:multiLevelType w:val="multilevel"/>
    <w:tmpl w:val="B358B05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F8D0CB3"/>
    <w:multiLevelType w:val="multilevel"/>
    <w:tmpl w:val="CCA8C1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1801413937">
    <w:abstractNumId w:val="32"/>
  </w:num>
  <w:num w:numId="2" w16cid:durableId="1610166126">
    <w:abstractNumId w:val="6"/>
  </w:num>
  <w:num w:numId="3" w16cid:durableId="1364134520">
    <w:abstractNumId w:val="3"/>
  </w:num>
  <w:num w:numId="4" w16cid:durableId="258947533">
    <w:abstractNumId w:val="37"/>
  </w:num>
  <w:num w:numId="5" w16cid:durableId="488638997">
    <w:abstractNumId w:val="23"/>
  </w:num>
  <w:num w:numId="6" w16cid:durableId="1514492270">
    <w:abstractNumId w:val="16"/>
  </w:num>
  <w:num w:numId="7" w16cid:durableId="2082364753">
    <w:abstractNumId w:val="2"/>
  </w:num>
  <w:num w:numId="8" w16cid:durableId="1220359544">
    <w:abstractNumId w:val="21"/>
  </w:num>
  <w:num w:numId="9" w16cid:durableId="1560163502">
    <w:abstractNumId w:val="10"/>
  </w:num>
  <w:num w:numId="10" w16cid:durableId="122892568">
    <w:abstractNumId w:val="17"/>
  </w:num>
  <w:num w:numId="11" w16cid:durableId="1978870256">
    <w:abstractNumId w:val="31"/>
  </w:num>
  <w:num w:numId="12" w16cid:durableId="1985544347">
    <w:abstractNumId w:val="39"/>
  </w:num>
  <w:num w:numId="13" w16cid:durableId="1257136357">
    <w:abstractNumId w:val="29"/>
  </w:num>
  <w:num w:numId="14" w16cid:durableId="291643765">
    <w:abstractNumId w:val="34"/>
  </w:num>
  <w:num w:numId="15" w16cid:durableId="639962179">
    <w:abstractNumId w:val="40"/>
  </w:num>
  <w:num w:numId="16" w16cid:durableId="139227850">
    <w:abstractNumId w:val="7"/>
  </w:num>
  <w:num w:numId="17" w16cid:durableId="979924196">
    <w:abstractNumId w:val="36"/>
  </w:num>
  <w:num w:numId="18" w16cid:durableId="933511645">
    <w:abstractNumId w:val="1"/>
  </w:num>
  <w:num w:numId="19" w16cid:durableId="522479130">
    <w:abstractNumId w:val="38"/>
  </w:num>
  <w:num w:numId="20" w16cid:durableId="1244292371">
    <w:abstractNumId w:val="13"/>
  </w:num>
  <w:num w:numId="21" w16cid:durableId="628320473">
    <w:abstractNumId w:val="25"/>
  </w:num>
  <w:num w:numId="22" w16cid:durableId="1511023528">
    <w:abstractNumId w:val="22"/>
  </w:num>
  <w:num w:numId="23" w16cid:durableId="743526348">
    <w:abstractNumId w:val="11"/>
  </w:num>
  <w:num w:numId="24" w16cid:durableId="923342307">
    <w:abstractNumId w:val="30"/>
  </w:num>
  <w:num w:numId="25" w16cid:durableId="468284255">
    <w:abstractNumId w:val="5"/>
  </w:num>
  <w:num w:numId="26" w16cid:durableId="838227354">
    <w:abstractNumId w:val="4"/>
  </w:num>
  <w:num w:numId="27" w16cid:durableId="479274587">
    <w:abstractNumId w:val="20"/>
  </w:num>
  <w:num w:numId="28" w16cid:durableId="329917582">
    <w:abstractNumId w:val="20"/>
  </w:num>
  <w:num w:numId="29" w16cid:durableId="1784033844">
    <w:abstractNumId w:val="20"/>
  </w:num>
  <w:num w:numId="30" w16cid:durableId="1993483037">
    <w:abstractNumId w:val="20"/>
  </w:num>
  <w:num w:numId="31" w16cid:durableId="1285424451">
    <w:abstractNumId w:val="0"/>
  </w:num>
  <w:num w:numId="32" w16cid:durableId="876968678">
    <w:abstractNumId w:val="14"/>
  </w:num>
  <w:num w:numId="33" w16cid:durableId="461651565">
    <w:abstractNumId w:val="20"/>
  </w:num>
  <w:num w:numId="34" w16cid:durableId="441875876">
    <w:abstractNumId w:val="20"/>
  </w:num>
  <w:num w:numId="35" w16cid:durableId="1653876358">
    <w:abstractNumId w:val="20"/>
  </w:num>
  <w:num w:numId="36" w16cid:durableId="1367634200">
    <w:abstractNumId w:val="35"/>
  </w:num>
  <w:num w:numId="37" w16cid:durableId="918363916">
    <w:abstractNumId w:val="24"/>
  </w:num>
  <w:num w:numId="38" w16cid:durableId="1246307707">
    <w:abstractNumId w:val="26"/>
  </w:num>
  <w:num w:numId="39" w16cid:durableId="1742554413">
    <w:abstractNumId w:val="28"/>
  </w:num>
  <w:num w:numId="40" w16cid:durableId="1069037494">
    <w:abstractNumId w:val="8"/>
  </w:num>
  <w:num w:numId="41" w16cid:durableId="126162939">
    <w:abstractNumId w:val="12"/>
  </w:num>
  <w:num w:numId="42" w16cid:durableId="1979677969">
    <w:abstractNumId w:val="19"/>
  </w:num>
  <w:num w:numId="43" w16cid:durableId="774440394">
    <w:abstractNumId w:val="9"/>
  </w:num>
  <w:num w:numId="44" w16cid:durableId="791897445">
    <w:abstractNumId w:val="18"/>
  </w:num>
  <w:num w:numId="45" w16cid:durableId="1887255562">
    <w:abstractNumId w:val="15"/>
  </w:num>
  <w:num w:numId="46" w16cid:durableId="414594846">
    <w:abstractNumId w:val="27"/>
  </w:num>
  <w:num w:numId="47" w16cid:durableId="1931431782">
    <w:abstractNumId w:val="41"/>
  </w:num>
  <w:num w:numId="48" w16cid:durableId="1952514699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18A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9E3"/>
    <w:rsid w:val="0006551A"/>
    <w:rsid w:val="00065CBF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27BFC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A60CE"/>
    <w:rsid w:val="001B122E"/>
    <w:rsid w:val="001B1D01"/>
    <w:rsid w:val="001C0052"/>
    <w:rsid w:val="001C1FCA"/>
    <w:rsid w:val="001C4D1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6ED"/>
    <w:rsid w:val="002F7BDD"/>
    <w:rsid w:val="0030191E"/>
    <w:rsid w:val="00304B29"/>
    <w:rsid w:val="00312989"/>
    <w:rsid w:val="00317C42"/>
    <w:rsid w:val="00321233"/>
    <w:rsid w:val="00321AF3"/>
    <w:rsid w:val="00324146"/>
    <w:rsid w:val="00325F65"/>
    <w:rsid w:val="00326945"/>
    <w:rsid w:val="00327B5A"/>
    <w:rsid w:val="00327D02"/>
    <w:rsid w:val="00331C5D"/>
    <w:rsid w:val="00340E64"/>
    <w:rsid w:val="00341DA2"/>
    <w:rsid w:val="0034206F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C048C"/>
    <w:rsid w:val="003C483F"/>
    <w:rsid w:val="003D1CEF"/>
    <w:rsid w:val="003D2578"/>
    <w:rsid w:val="003D589E"/>
    <w:rsid w:val="003E2C3A"/>
    <w:rsid w:val="003E3ED6"/>
    <w:rsid w:val="003E42CB"/>
    <w:rsid w:val="003F025E"/>
    <w:rsid w:val="003F5278"/>
    <w:rsid w:val="003F6DE6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5470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1FB9"/>
    <w:rsid w:val="004D2967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00E2B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696B"/>
    <w:rsid w:val="00544550"/>
    <w:rsid w:val="00562E48"/>
    <w:rsid w:val="005671EC"/>
    <w:rsid w:val="00570E48"/>
    <w:rsid w:val="00575FEB"/>
    <w:rsid w:val="00597FD4"/>
    <w:rsid w:val="005A1F0B"/>
    <w:rsid w:val="005A248E"/>
    <w:rsid w:val="005B5D60"/>
    <w:rsid w:val="005B65DC"/>
    <w:rsid w:val="005C5769"/>
    <w:rsid w:val="005C6709"/>
    <w:rsid w:val="005F1B17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E00D1"/>
    <w:rsid w:val="006F07F7"/>
    <w:rsid w:val="006F384B"/>
    <w:rsid w:val="006F50D7"/>
    <w:rsid w:val="006F53A6"/>
    <w:rsid w:val="006F65AF"/>
    <w:rsid w:val="0070260B"/>
    <w:rsid w:val="00706C67"/>
    <w:rsid w:val="0071053E"/>
    <w:rsid w:val="00711574"/>
    <w:rsid w:val="007147F8"/>
    <w:rsid w:val="00716618"/>
    <w:rsid w:val="00733759"/>
    <w:rsid w:val="007357C6"/>
    <w:rsid w:val="00736753"/>
    <w:rsid w:val="00736D3A"/>
    <w:rsid w:val="00740324"/>
    <w:rsid w:val="00740C70"/>
    <w:rsid w:val="00742ED4"/>
    <w:rsid w:val="0074630E"/>
    <w:rsid w:val="00750CCA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7F7F8C"/>
    <w:rsid w:val="008004A8"/>
    <w:rsid w:val="008014F3"/>
    <w:rsid w:val="00801B0F"/>
    <w:rsid w:val="0080267F"/>
    <w:rsid w:val="00802B3C"/>
    <w:rsid w:val="00803AAC"/>
    <w:rsid w:val="0080430D"/>
    <w:rsid w:val="00826DBF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30A0D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372A"/>
    <w:rsid w:val="009C0AC5"/>
    <w:rsid w:val="009D12F3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560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27DD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5E09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3229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3D67"/>
    <w:rsid w:val="00E747B9"/>
    <w:rsid w:val="00E7495F"/>
    <w:rsid w:val="00E74C7D"/>
    <w:rsid w:val="00E7546B"/>
    <w:rsid w:val="00E765DF"/>
    <w:rsid w:val="00E81153"/>
    <w:rsid w:val="00E814DF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33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CE555-5045-4691-966D-AFC7E319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11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144</cp:revision>
  <dcterms:created xsi:type="dcterms:W3CDTF">2024-03-06T13:21:00Z</dcterms:created>
  <dcterms:modified xsi:type="dcterms:W3CDTF">2024-09-05T15:46:00Z</dcterms:modified>
</cp:coreProperties>
</file>