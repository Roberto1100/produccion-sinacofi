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19EC3A3F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C376BC">
        <w:rPr>
          <w:rFonts w:ascii="Times New Roman" w:hAnsi="Times New Roman" w:cs="Times New Roman"/>
          <w:b/>
          <w:sz w:val="72"/>
          <w:szCs w:val="72"/>
        </w:rPr>
        <w:t>3</w:t>
      </w:r>
      <w:r w:rsidR="00780A30">
        <w:rPr>
          <w:rFonts w:ascii="Times New Roman" w:hAnsi="Times New Roman" w:cs="Times New Roman"/>
          <w:b/>
          <w:sz w:val="72"/>
          <w:szCs w:val="72"/>
        </w:rPr>
        <w:t>4</w:t>
      </w:r>
      <w:r w:rsidR="00E9149D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E4539D">
        <w:rPr>
          <w:rFonts w:ascii="Times New Roman" w:hAnsi="Times New Roman" w:cs="Times New Roman"/>
          <w:b/>
          <w:sz w:val="72"/>
          <w:szCs w:val="72"/>
        </w:rPr>
        <w:t>59</w:t>
      </w:r>
      <w:r w:rsidR="00780A30">
        <w:rPr>
          <w:rFonts w:ascii="Times New Roman" w:hAnsi="Times New Roman" w:cs="Times New Roman"/>
          <w:b/>
          <w:sz w:val="72"/>
          <w:szCs w:val="72"/>
        </w:rPr>
        <w:t>6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51238B24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780A30" w:rsidRPr="00780A30">
        <w:rPr>
          <w:rFonts w:ascii="Times New Roman" w:hAnsi="Times New Roman" w:cs="Times New Roman"/>
          <w:b/>
          <w:sz w:val="72"/>
          <w:szCs w:val="72"/>
        </w:rPr>
        <w:t>Traspasos de ahorro previsional voluntario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2965AE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2965AE">
        <w:tc>
          <w:tcPr>
            <w:tcW w:w="1256" w:type="dxa"/>
          </w:tcPr>
          <w:p w14:paraId="43D80820" w14:textId="2183111C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376BC">
              <w:rPr>
                <w:rFonts w:ascii="Times New Roman" w:hAnsi="Times New Roman" w:cs="Times New Roman"/>
              </w:rPr>
              <w:t>3</w:t>
            </w:r>
            <w:r w:rsidR="00780A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2" w:type="dxa"/>
          </w:tcPr>
          <w:p w14:paraId="51BC97A7" w14:textId="1E92B809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558BB">
              <w:rPr>
                <w:rFonts w:ascii="Times New Roman" w:hAnsi="Times New Roman" w:cs="Times New Roman"/>
              </w:rPr>
              <w:t>9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12CE50" w14:textId="1675FD66" w:rsidR="00187426" w:rsidRPr="00230F5A" w:rsidRDefault="00396850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  <w:r>
              <w:rPr>
                <w:rFonts w:ascii="Times New Roman" w:hAnsi="Times New Roman" w:cs="Times New Roman"/>
              </w:rPr>
              <w:t>, Jonathan Arce, 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2965AE" w:rsidRPr="00230F5A" w14:paraId="40308EA1" w14:textId="77777777" w:rsidTr="002965AE">
        <w:tc>
          <w:tcPr>
            <w:tcW w:w="1256" w:type="dxa"/>
          </w:tcPr>
          <w:p w14:paraId="5503DB73" w14:textId="1D51F60D" w:rsidR="002965AE" w:rsidRPr="00230F5A" w:rsidRDefault="002965AE" w:rsidP="002965A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P34</w:t>
            </w:r>
          </w:p>
        </w:tc>
        <w:tc>
          <w:tcPr>
            <w:tcW w:w="1342" w:type="dxa"/>
          </w:tcPr>
          <w:p w14:paraId="10069DE0" w14:textId="7E3449F3" w:rsidR="002965AE" w:rsidRPr="00230F5A" w:rsidRDefault="002965AE" w:rsidP="002965A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705E836" w14:textId="77777777" w:rsidR="002965AE" w:rsidRDefault="002965AE" w:rsidP="002965A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8AA400C" w14:textId="77777777" w:rsidR="002965AE" w:rsidRDefault="002965AE" w:rsidP="002965A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366803CC" w:rsidR="002965AE" w:rsidRPr="00230F5A" w:rsidRDefault="002965AE" w:rsidP="002965A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31CE7E7D" w:rsidR="002965AE" w:rsidRPr="00230F5A" w:rsidRDefault="002965AE" w:rsidP="002965A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8141479" w14:textId="77777777" w:rsidR="002965AE" w:rsidRDefault="002965AE" w:rsidP="002965A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25622679" w:rsidR="002965AE" w:rsidRPr="00230F5A" w:rsidRDefault="002965AE" w:rsidP="002965A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2E1CE6" w:rsidRPr="00230F5A" w14:paraId="1B8DDF58" w14:textId="77777777" w:rsidTr="002965AE">
        <w:tc>
          <w:tcPr>
            <w:tcW w:w="1256" w:type="dxa"/>
          </w:tcPr>
          <w:p w14:paraId="21DC9D71" w14:textId="54370C20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P34</w:t>
            </w:r>
          </w:p>
        </w:tc>
        <w:tc>
          <w:tcPr>
            <w:tcW w:w="1342" w:type="dxa"/>
          </w:tcPr>
          <w:p w14:paraId="2790C18F" w14:textId="0ED359C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D27DB97" w14:textId="77777777" w:rsidR="002E1CE6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D2027D0" w14:textId="77777777" w:rsidR="002E1CE6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35A44F59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7B84DBAD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2EC6D97" w14:textId="77777777" w:rsidR="002E1CE6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33350981" w14:textId="77777777" w:rsidR="002E1CE6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14BA76ED" w14:textId="77777777" w:rsidR="002E1CE6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50712C80" w14:textId="77777777" w:rsidR="002E1CE6" w:rsidRDefault="002E1CE6" w:rsidP="002E1CE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20C51281" w14:textId="77777777" w:rsidR="002E1CE6" w:rsidRDefault="002E1CE6" w:rsidP="002E1CE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36396D6" w14:textId="77777777" w:rsidR="002E1CE6" w:rsidRPr="00AD54F4" w:rsidRDefault="002E1CE6" w:rsidP="002E1CE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1FEB28ED" w14:textId="5E9E5D84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E1CE6" w:rsidRPr="00230F5A" w14:paraId="0E0F6F18" w14:textId="77777777" w:rsidTr="002965AE">
        <w:tc>
          <w:tcPr>
            <w:tcW w:w="1256" w:type="dxa"/>
          </w:tcPr>
          <w:p w14:paraId="2CBE053E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0DBDFF0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E2AA771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5668F2A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6A8F146C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E1CE6" w:rsidRPr="00230F5A" w14:paraId="0ED6B361" w14:textId="77777777" w:rsidTr="002965AE">
        <w:tc>
          <w:tcPr>
            <w:tcW w:w="1256" w:type="dxa"/>
          </w:tcPr>
          <w:p w14:paraId="0125A8DD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E1CE6" w:rsidRPr="00230F5A" w14:paraId="047125E2" w14:textId="77777777" w:rsidTr="002965AE">
        <w:tc>
          <w:tcPr>
            <w:tcW w:w="1256" w:type="dxa"/>
          </w:tcPr>
          <w:p w14:paraId="5DAC541F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E1CE6" w:rsidRPr="00230F5A" w14:paraId="45197F5C" w14:textId="77777777" w:rsidTr="002965AE">
        <w:tc>
          <w:tcPr>
            <w:tcW w:w="1256" w:type="dxa"/>
          </w:tcPr>
          <w:p w14:paraId="03C700B5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2E1CE6" w:rsidRPr="00230F5A" w:rsidRDefault="002E1CE6" w:rsidP="002E1CE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338"/>
      </w:tblGrid>
      <w:tr w:rsidR="00187426" w:rsidRPr="00F45E53" w14:paraId="0B646962" w14:textId="77777777" w:rsidTr="00421F7D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338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421F7D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338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421F7D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338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421F7D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1B3D11D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  <w:r w:rsidR="007E7C5B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38" w:type="dxa"/>
          </w:tcPr>
          <w:p w14:paraId="189B6210" w14:textId="5FD4F126" w:rsidR="00187426" w:rsidRPr="00F45E53" w:rsidRDefault="00187426" w:rsidP="001800BE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</w:t>
            </w:r>
            <w:r w:rsidR="00E67EAD">
              <w:rPr>
                <w:rFonts w:ascii="Times New Roman" w:hAnsi="Times New Roman" w:cs="Times New Roman"/>
                <w:sz w:val="20"/>
              </w:rPr>
              <w:t>(</w:t>
            </w:r>
            <w:r w:rsidR="00127BFC">
              <w:rPr>
                <w:rFonts w:ascii="Times New Roman" w:hAnsi="Times New Roman" w:cs="Times New Roman"/>
                <w:sz w:val="20"/>
              </w:rPr>
              <w:t>12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56C0573E" w14:textId="6453315B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127BFC">
        <w:rPr>
          <w:rFonts w:ascii="Times New Roman" w:hAnsi="Times New Roman" w:cs="Times New Roman"/>
          <w:spacing w:val="-3"/>
        </w:rPr>
        <w:t>24</w:t>
      </w:r>
      <w:r w:rsidR="00A11EDB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p w14:paraId="25EC6370" w14:textId="77777777" w:rsidR="00127BFC" w:rsidRDefault="00127BFC" w:rsidP="00127BFC">
      <w:pPr>
        <w:pStyle w:val="Prrafodelista"/>
        <w:numPr>
          <w:ilvl w:val="5"/>
          <w:numId w:val="46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</w:p>
    <w:p w14:paraId="78AF83F2" w14:textId="77777777" w:rsidR="00127BFC" w:rsidRDefault="00127BFC" w:rsidP="00127BFC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127BFC" w14:paraId="43237D81" w14:textId="77777777" w:rsidTr="003524D5">
        <w:trPr>
          <w:trHeight w:val="299"/>
        </w:trPr>
        <w:tc>
          <w:tcPr>
            <w:tcW w:w="1366" w:type="dxa"/>
          </w:tcPr>
          <w:p w14:paraId="0065C6F7" w14:textId="77777777" w:rsidR="00127BFC" w:rsidRDefault="00127BFC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5B8EA282" w14:textId="77777777" w:rsidR="00127BFC" w:rsidRDefault="00127BFC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9FD3896" w14:textId="77777777" w:rsidR="00127BFC" w:rsidRDefault="00127BFC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Modalidad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ahorro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previsional</w:t>
            </w:r>
            <w:proofErr w:type="spellEnd"/>
          </w:p>
        </w:tc>
        <w:tc>
          <w:tcPr>
            <w:tcW w:w="1747" w:type="dxa"/>
          </w:tcPr>
          <w:p w14:paraId="52708ECF" w14:textId="77777777" w:rsidR="00127BFC" w:rsidRDefault="00127BFC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27BFC" w14:paraId="1B150F90" w14:textId="77777777" w:rsidTr="003524D5">
        <w:trPr>
          <w:trHeight w:val="299"/>
        </w:trPr>
        <w:tc>
          <w:tcPr>
            <w:tcW w:w="1366" w:type="dxa"/>
          </w:tcPr>
          <w:p w14:paraId="4392A3B1" w14:textId="77777777" w:rsidR="00127BFC" w:rsidRDefault="00127BFC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6B9E915E" w14:textId="77777777" w:rsidR="00127BFC" w:rsidRDefault="00127BFC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D3BBBB5" w14:textId="77777777" w:rsidR="00127BFC" w:rsidRDefault="00127BFC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traspaso</w:t>
            </w:r>
            <w:proofErr w:type="spellEnd"/>
          </w:p>
        </w:tc>
        <w:tc>
          <w:tcPr>
            <w:tcW w:w="1747" w:type="dxa"/>
          </w:tcPr>
          <w:p w14:paraId="379CF2A2" w14:textId="77777777" w:rsidR="00127BFC" w:rsidRDefault="00127BFC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27BFC" w14:paraId="7AF5D3C9" w14:textId="77777777" w:rsidTr="003524D5">
        <w:trPr>
          <w:trHeight w:val="299"/>
        </w:trPr>
        <w:tc>
          <w:tcPr>
            <w:tcW w:w="1366" w:type="dxa"/>
          </w:tcPr>
          <w:p w14:paraId="1202D192" w14:textId="77777777" w:rsidR="00127BFC" w:rsidRDefault="00127BFC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112E81BE" w14:textId="77777777" w:rsidR="00127BFC" w:rsidRDefault="00127BFC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034163D" w14:textId="77777777" w:rsidR="00127BFC" w:rsidRPr="00127BFC" w:rsidRDefault="00127BFC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27BFC">
              <w:rPr>
                <w:sz w:val="20"/>
                <w:lang w:val="es-CL"/>
              </w:rPr>
              <w:t>Tipo</w:t>
            </w:r>
            <w:r w:rsidRPr="00127BFC">
              <w:rPr>
                <w:spacing w:val="-4"/>
                <w:sz w:val="20"/>
                <w:lang w:val="es-CL"/>
              </w:rPr>
              <w:t xml:space="preserve"> </w:t>
            </w:r>
            <w:r w:rsidRPr="00127BFC">
              <w:rPr>
                <w:sz w:val="20"/>
                <w:lang w:val="es-CL"/>
              </w:rPr>
              <w:t>de</w:t>
            </w:r>
            <w:r w:rsidRPr="00127BFC">
              <w:rPr>
                <w:spacing w:val="-2"/>
                <w:sz w:val="20"/>
                <w:lang w:val="es-CL"/>
              </w:rPr>
              <w:t xml:space="preserve"> </w:t>
            </w:r>
            <w:r w:rsidRPr="00127BFC">
              <w:rPr>
                <w:sz w:val="20"/>
                <w:lang w:val="es-CL"/>
              </w:rPr>
              <w:t>entidad</w:t>
            </w:r>
            <w:r w:rsidRPr="00127BFC">
              <w:rPr>
                <w:spacing w:val="-2"/>
                <w:sz w:val="20"/>
                <w:lang w:val="es-CL"/>
              </w:rPr>
              <w:t xml:space="preserve"> </w:t>
            </w:r>
            <w:r w:rsidRPr="00127BFC">
              <w:rPr>
                <w:sz w:val="20"/>
                <w:lang w:val="es-CL"/>
              </w:rPr>
              <w:t>asociada</w:t>
            </w:r>
            <w:r w:rsidRPr="00127BFC">
              <w:rPr>
                <w:spacing w:val="-2"/>
                <w:sz w:val="20"/>
                <w:lang w:val="es-CL"/>
              </w:rPr>
              <w:t xml:space="preserve"> </w:t>
            </w:r>
            <w:r w:rsidRPr="00127BFC">
              <w:rPr>
                <w:sz w:val="20"/>
                <w:lang w:val="es-CL"/>
              </w:rPr>
              <w:t>al</w:t>
            </w:r>
            <w:r w:rsidRPr="00127BFC">
              <w:rPr>
                <w:spacing w:val="-2"/>
                <w:sz w:val="20"/>
                <w:lang w:val="es-CL"/>
              </w:rPr>
              <w:t xml:space="preserve"> </w:t>
            </w:r>
            <w:r w:rsidRPr="00127BFC">
              <w:rPr>
                <w:sz w:val="20"/>
                <w:lang w:val="es-CL"/>
              </w:rPr>
              <w:t>traspaso</w:t>
            </w:r>
          </w:p>
        </w:tc>
        <w:tc>
          <w:tcPr>
            <w:tcW w:w="1747" w:type="dxa"/>
          </w:tcPr>
          <w:p w14:paraId="2945EF30" w14:textId="77777777" w:rsidR="00127BFC" w:rsidRDefault="00127BFC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27BFC" w14:paraId="4C24EA3D" w14:textId="77777777" w:rsidTr="003524D5">
        <w:trPr>
          <w:trHeight w:val="299"/>
        </w:trPr>
        <w:tc>
          <w:tcPr>
            <w:tcW w:w="1366" w:type="dxa"/>
          </w:tcPr>
          <w:p w14:paraId="43CAAD92" w14:textId="77777777" w:rsidR="00127BFC" w:rsidRDefault="00127BFC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51719514" w14:textId="77777777" w:rsidR="00127BFC" w:rsidRDefault="00127BFC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D70EE58" w14:textId="77777777" w:rsidR="00127BFC" w:rsidRDefault="00127BFC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traspasos</w:t>
            </w:r>
            <w:proofErr w:type="spellEnd"/>
          </w:p>
        </w:tc>
        <w:tc>
          <w:tcPr>
            <w:tcW w:w="1747" w:type="dxa"/>
          </w:tcPr>
          <w:p w14:paraId="407463C9" w14:textId="77777777" w:rsidR="00127BFC" w:rsidRDefault="00127BFC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27BFC" w14:paraId="2945F9B2" w14:textId="77777777" w:rsidTr="003524D5">
        <w:trPr>
          <w:trHeight w:val="301"/>
        </w:trPr>
        <w:tc>
          <w:tcPr>
            <w:tcW w:w="1366" w:type="dxa"/>
          </w:tcPr>
          <w:p w14:paraId="3F3B064B" w14:textId="77777777" w:rsidR="00127BFC" w:rsidRDefault="00127BFC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566D46CF" w14:textId="77777777" w:rsidR="00127BFC" w:rsidRDefault="00127BFC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9424BB1" w14:textId="77777777" w:rsidR="00127BFC" w:rsidRDefault="00127BFC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3F5E8CA2" w14:textId="77777777" w:rsidR="00127BFC" w:rsidRDefault="00127BFC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X(07)</w:t>
            </w:r>
          </w:p>
        </w:tc>
      </w:tr>
    </w:tbl>
    <w:p w14:paraId="7C88E924" w14:textId="77777777" w:rsidR="00127BFC" w:rsidRDefault="00127BFC" w:rsidP="00127BFC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Bytes</w:t>
      </w:r>
    </w:p>
    <w:p w14:paraId="11642735" w14:textId="77777777" w:rsidR="003D2578" w:rsidRDefault="003D2578" w:rsidP="003D2578">
      <w:pPr>
        <w:rPr>
          <w:sz w:val="20"/>
        </w:rPr>
        <w:sectPr w:rsidR="003D2578" w:rsidSect="007E1FB5">
          <w:pgSz w:w="12250" w:h="15850"/>
          <w:pgMar w:top="1380" w:right="840" w:bottom="880" w:left="920" w:header="567" w:footer="685" w:gutter="0"/>
          <w:cols w:space="720"/>
        </w:sectPr>
      </w:pPr>
    </w:p>
    <w:p w14:paraId="4A40D2CD" w14:textId="77777777" w:rsidR="003D2578" w:rsidRDefault="003D2578" w:rsidP="003D2578">
      <w:pPr>
        <w:pStyle w:val="Textoindependiente"/>
        <w:spacing w:before="10"/>
        <w:rPr>
          <w:rFonts w:ascii="Times New Roman"/>
          <w:i/>
          <w:sz w:val="7"/>
        </w:rPr>
      </w:pP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45716D47" w:rsidR="00187426" w:rsidRDefault="007E04CB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43A91" w:rsidRPr="00B537DA" w14:paraId="3438471D" w14:textId="77777777" w:rsidTr="005C4751">
        <w:tc>
          <w:tcPr>
            <w:tcW w:w="562" w:type="dxa"/>
          </w:tcPr>
          <w:p w14:paraId="635A186C" w14:textId="4F5F5D20" w:rsidR="00E43A91" w:rsidRDefault="00E43A91" w:rsidP="00E43A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267D3E2" w14:textId="18846510" w:rsidR="00E43A91" w:rsidRDefault="00E43A91" w:rsidP="00E43A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E43A91" w:rsidRPr="00B537DA" w14:paraId="23073A23" w14:textId="77777777" w:rsidTr="005C4751">
        <w:tc>
          <w:tcPr>
            <w:tcW w:w="562" w:type="dxa"/>
          </w:tcPr>
          <w:p w14:paraId="2A517B76" w14:textId="2A25C62B" w:rsidR="00E43A91" w:rsidRDefault="00E43A91" w:rsidP="00E43A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12FA2FC4" w14:textId="063031AC" w:rsidR="00E43A91" w:rsidRDefault="00E43A91" w:rsidP="00E43A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43A91" w:rsidRPr="00B537DA" w14:paraId="3F0E1BB1" w14:textId="77777777" w:rsidTr="005C4751">
        <w:tc>
          <w:tcPr>
            <w:tcW w:w="562" w:type="dxa"/>
          </w:tcPr>
          <w:p w14:paraId="12B1544A" w14:textId="01EE42FE" w:rsidR="00E43A91" w:rsidRDefault="00E43A91" w:rsidP="00E43A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37FB4EE3" w14:textId="2C8CC3E5" w:rsidR="00E43A91" w:rsidRDefault="00E43A91" w:rsidP="00E43A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43A91" w:rsidRPr="00B537DA" w14:paraId="151C3F21" w14:textId="77777777" w:rsidTr="005C4751">
        <w:tc>
          <w:tcPr>
            <w:tcW w:w="562" w:type="dxa"/>
          </w:tcPr>
          <w:p w14:paraId="34D14819" w14:textId="2F43F5D2" w:rsidR="00E43A91" w:rsidRDefault="00E43A91" w:rsidP="00E43A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5BC7A545" w14:textId="5D3A4AA9" w:rsidR="00E43A91" w:rsidRDefault="00E43A91" w:rsidP="00E43A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43A91" w:rsidRPr="00B537DA" w14:paraId="3BEA9A52" w14:textId="77777777" w:rsidTr="005C4751">
        <w:tc>
          <w:tcPr>
            <w:tcW w:w="562" w:type="dxa"/>
          </w:tcPr>
          <w:p w14:paraId="463B2A4D" w14:textId="204F1947" w:rsidR="00E43A91" w:rsidRDefault="00E43A91" w:rsidP="00E43A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6D2B159" w14:textId="15897124" w:rsidR="00E43A91" w:rsidRDefault="00E43A91" w:rsidP="00E43A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43A91" w:rsidRPr="00B537DA" w14:paraId="3A3C44E5" w14:textId="77777777" w:rsidTr="005C4751">
        <w:tc>
          <w:tcPr>
            <w:tcW w:w="562" w:type="dxa"/>
          </w:tcPr>
          <w:p w14:paraId="33734AA3" w14:textId="00E86FCB" w:rsidR="00E43A91" w:rsidRDefault="00E43A91" w:rsidP="00E43A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9032F58" w14:textId="07CD9CDE" w:rsidR="00E43A91" w:rsidRDefault="00E43A91" w:rsidP="00E43A91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4 debe ser numérico en caso de error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237970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10DA71C7" w:rsidR="008C026D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5668F06F">
          <v:group id="Grupo 1" o:spid="_x0000_s2066" style="width:416pt;height:111.5pt;mso-position-horizontal-relative:char;mso-position-vertical-relative:line" coordsize="9936,1832">
            <v:shape id="Freeform 3" o:spid="_x0000_s2067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8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274BA966" w14:textId="77777777" w:rsidR="00121001" w:rsidRDefault="00121001" w:rsidP="00121001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1CAE7A2F" w14:textId="77777777" w:rsidR="00121001" w:rsidRDefault="00121001" w:rsidP="00121001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6C922587" w14:textId="77777777" w:rsidR="00121001" w:rsidRDefault="00121001" w:rsidP="00121001">
                    <w:pPr>
                      <w:spacing w:before="1"/>
                      <w:rPr>
                        <w:sz w:val="20"/>
                      </w:rPr>
                    </w:pPr>
                  </w:p>
                  <w:p w14:paraId="3DB69EAF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21F2761E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DAA2EDE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7AB5DE7" w14:textId="3625FD2E" w:rsidR="008C026D" w:rsidRPr="00230F5A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3C3C7D7E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3364EFB1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7CD7A5D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01E13C8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5C620219" w14:textId="77777777" w:rsidR="00E468B1" w:rsidRPr="00230F5A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6F2ED720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27B9A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6BA1533D" w:rsidR="00E27B9A" w:rsidRPr="0053696B" w:rsidRDefault="00E27B9A" w:rsidP="00E27B9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44803FC2" w:rsidR="00E27B9A" w:rsidRPr="0053696B" w:rsidRDefault="00E27B9A" w:rsidP="00E27B9A">
            <w:pPr>
              <w:pStyle w:val="TableParagraph"/>
              <w:spacing w:before="18"/>
              <w:ind w:left="162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27D5A787" w:rsidR="00E27B9A" w:rsidRDefault="00E27B9A" w:rsidP="00E27B9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42F9B354" w:rsidR="00E27B9A" w:rsidRPr="00E27B9A" w:rsidRDefault="00E27B9A" w:rsidP="00E27B9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 (</w:t>
            </w:r>
            <w:proofErr w:type="spellStart"/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proofErr w:type="spellEnd"/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</w:t>
            </w:r>
            <w:proofErr w:type="spellStart"/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detalle)</w:t>
            </w:r>
          </w:p>
        </w:tc>
        <w:tc>
          <w:tcPr>
            <w:tcW w:w="851" w:type="dxa"/>
          </w:tcPr>
          <w:p w14:paraId="6EC4A40D" w14:textId="77777777" w:rsidR="00E27B9A" w:rsidRPr="00F45E53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3604088F" w:rsidR="00E27B9A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E27B9A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6269DCBA" w:rsidR="00E27B9A" w:rsidRPr="0053696B" w:rsidRDefault="00E27B9A" w:rsidP="00E27B9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16BC09BD" w:rsidR="00E27B9A" w:rsidRPr="0053696B" w:rsidRDefault="00E27B9A" w:rsidP="00E27B9A">
            <w:pPr>
              <w:pStyle w:val="TableParagraph"/>
              <w:spacing w:before="18"/>
              <w:ind w:left="162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75E58FB3" w:rsidR="00E27B9A" w:rsidRPr="00E468B1" w:rsidRDefault="00E27B9A" w:rsidP="00E27B9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CGB</w:t>
            </w:r>
          </w:p>
        </w:tc>
        <w:tc>
          <w:tcPr>
            <w:tcW w:w="6095" w:type="dxa"/>
          </w:tcPr>
          <w:p w14:paraId="10EFFFB9" w14:textId="3BC38784" w:rsidR="00E27B9A" w:rsidRPr="00E27B9A" w:rsidRDefault="00E27B9A" w:rsidP="00E27B9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MONTO TOTAL DE TRASPASOS EFECTUADOS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(Suma campo 4)</w:t>
            </w:r>
          </w:p>
        </w:tc>
        <w:tc>
          <w:tcPr>
            <w:tcW w:w="851" w:type="dxa"/>
          </w:tcPr>
          <w:p w14:paraId="62321992" w14:textId="7F0711AD" w:rsidR="00E27B9A" w:rsidRPr="00F45E53" w:rsidRDefault="00E27B9A" w:rsidP="00E27B9A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70BED2D" w14:textId="60AB6B5D" w:rsidR="00E27B9A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E27B9A" w:rsidRPr="00F45E53" w14:paraId="4254D868" w14:textId="77777777" w:rsidTr="005C4751">
        <w:trPr>
          <w:trHeight w:val="268"/>
        </w:trPr>
        <w:tc>
          <w:tcPr>
            <w:tcW w:w="862" w:type="dxa"/>
          </w:tcPr>
          <w:p w14:paraId="3CE8C3BD" w14:textId="27C2A2C0" w:rsidR="00E27B9A" w:rsidRPr="0053696B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425" w:type="dxa"/>
          </w:tcPr>
          <w:p w14:paraId="48AA0E37" w14:textId="70EA6D00" w:rsidR="00E27B9A" w:rsidRPr="0053696B" w:rsidRDefault="00E27B9A" w:rsidP="00E27B9A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3EF03BAE" w14:textId="6C647D40" w:rsidR="00E27B9A" w:rsidRPr="0053696B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12E6B0A" w14:textId="662601F3" w:rsidR="00E27B9A" w:rsidRPr="0053696B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0CCD1688" w14:textId="77777777" w:rsidR="00E27B9A" w:rsidRPr="008A0A5D" w:rsidRDefault="00E27B9A" w:rsidP="00E27B9A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32E62637" w14:textId="77777777" w:rsidR="00E27B9A" w:rsidRPr="008A0A5D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149713E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1C667EDC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20649CDA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8A0A5D">
              <w:rPr>
                <w:rFonts w:ascii="Times New Roman" w:hAnsi="Times New Roman" w:cs="Times New Roman"/>
                <w:color w:val="4472C4" w:themeColor="accent1"/>
                <w:sz w:val="20"/>
              </w:rPr>
              <w:t>,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23F3F1D3" w14:textId="668ADA37" w:rsidR="00121001" w:rsidRPr="00230F5A" w:rsidRDefault="00121001" w:rsidP="0012100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="00BB47C0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1237971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1237972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1237973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2545A645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B3424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237974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6A335BE5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B3424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4ECDEAE8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1237975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1237976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1237977"/>
      <w:r>
        <w:lastRenderedPageBreak/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4141AB7" w14:textId="77777777" w:rsidR="00F467A0" w:rsidRPr="00B537DA" w:rsidRDefault="00F467A0" w:rsidP="00F467A0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1237978"/>
      <w:bookmarkEnd w:id="21"/>
      <w:bookmarkEnd w:id="22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53696B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2441231E" w:rsidR="0053696B" w:rsidRPr="00F45E53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294053DC" w:rsidR="0053696B" w:rsidRPr="00F45E53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11645324" w:rsidR="0053696B" w:rsidRPr="00F45E53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487EA32B" w:rsidR="0053696B" w:rsidRPr="00E65D27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  (</w:t>
            </w:r>
            <w:proofErr w:type="spellStart"/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proofErr w:type="spellEnd"/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líneas de detalle)</w:t>
            </w:r>
          </w:p>
        </w:tc>
        <w:tc>
          <w:tcPr>
            <w:tcW w:w="1144" w:type="dxa"/>
            <w:gridSpan w:val="2"/>
          </w:tcPr>
          <w:p w14:paraId="313E05D2" w14:textId="77777777" w:rsidR="0053696B" w:rsidRPr="00F45E53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FB3424" w:rsidRPr="00F45E53" w14:paraId="0018C7DD" w14:textId="77777777" w:rsidTr="005C4751">
        <w:trPr>
          <w:trHeight w:val="268"/>
        </w:trPr>
        <w:tc>
          <w:tcPr>
            <w:tcW w:w="1239" w:type="dxa"/>
          </w:tcPr>
          <w:p w14:paraId="6870F4EE" w14:textId="301673EC" w:rsidR="00FB3424" w:rsidRPr="0053696B" w:rsidRDefault="00FB3424" w:rsidP="00FB342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293" w:type="dxa"/>
          </w:tcPr>
          <w:p w14:paraId="50713A6F" w14:textId="1D3D2D26" w:rsidR="00FB3424" w:rsidRPr="0053696B" w:rsidRDefault="00FB3424" w:rsidP="00FB342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22DB845A" w14:textId="40CDB19D" w:rsidR="00FB3424" w:rsidRPr="0053696B" w:rsidRDefault="00FB3424" w:rsidP="00FB342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CGB</w:t>
            </w:r>
          </w:p>
        </w:tc>
        <w:tc>
          <w:tcPr>
            <w:tcW w:w="5958" w:type="dxa"/>
          </w:tcPr>
          <w:p w14:paraId="5A7123DF" w14:textId="49436A3A" w:rsidR="00FB3424" w:rsidRPr="0053696B" w:rsidRDefault="00FB3424" w:rsidP="00FB342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MONTO TOTAL DE TRASPASOS EFECTUADOS </w:t>
            </w:r>
          </w:p>
        </w:tc>
        <w:tc>
          <w:tcPr>
            <w:tcW w:w="1144" w:type="dxa"/>
            <w:gridSpan w:val="2"/>
          </w:tcPr>
          <w:p w14:paraId="4179FE2C" w14:textId="2A896854" w:rsidR="00FB3424" w:rsidRDefault="00FB3424" w:rsidP="00FB342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FB3424" w:rsidRPr="00F45E53" w14:paraId="0EC65BDE" w14:textId="77777777" w:rsidTr="005C4751">
        <w:trPr>
          <w:trHeight w:val="268"/>
        </w:trPr>
        <w:tc>
          <w:tcPr>
            <w:tcW w:w="1239" w:type="dxa"/>
          </w:tcPr>
          <w:p w14:paraId="799D50B2" w14:textId="79198F2E" w:rsidR="00FB3424" w:rsidRPr="0053696B" w:rsidRDefault="00FB3424" w:rsidP="00FB342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293" w:type="dxa"/>
          </w:tcPr>
          <w:p w14:paraId="232DB6F3" w14:textId="6496BF2F" w:rsidR="00FB3424" w:rsidRPr="0053696B" w:rsidRDefault="00FB3424" w:rsidP="00FB342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2BD04C8A" w14:textId="06316870" w:rsidR="00FB3424" w:rsidRPr="0053696B" w:rsidRDefault="00FB3424" w:rsidP="00FB342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71150FD0" w14:textId="3080358E" w:rsidR="00FB3424" w:rsidRPr="0053696B" w:rsidRDefault="00FB3424" w:rsidP="00FB342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144" w:type="dxa"/>
            <w:gridSpan w:val="2"/>
          </w:tcPr>
          <w:p w14:paraId="500C9BEB" w14:textId="673F7A8D" w:rsidR="00FB3424" w:rsidRDefault="00FB3424" w:rsidP="00FB342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7E1FB5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ED435" w14:textId="77777777" w:rsidR="006D71AC" w:rsidRDefault="006D71AC" w:rsidP="00F10206">
      <w:pPr>
        <w:spacing w:after="0" w:line="240" w:lineRule="auto"/>
      </w:pPr>
      <w:r>
        <w:separator/>
      </w:r>
    </w:p>
  </w:endnote>
  <w:endnote w:type="continuationSeparator" w:id="0">
    <w:p w14:paraId="23C852AD" w14:textId="77777777" w:rsidR="006D71AC" w:rsidRDefault="006D71A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12A13A85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E43A91">
          <w:rPr>
            <w:noProof/>
            <w:lang w:val="en-US" w:bidi="es-ES"/>
          </w:rPr>
          <w:t>6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4B763" w14:textId="77777777" w:rsidR="006D71AC" w:rsidRDefault="006D71AC" w:rsidP="00F10206">
      <w:pPr>
        <w:spacing w:after="0" w:line="240" w:lineRule="auto"/>
      </w:pPr>
      <w:r>
        <w:separator/>
      </w:r>
    </w:p>
  </w:footnote>
  <w:footnote w:type="continuationSeparator" w:id="0">
    <w:p w14:paraId="337F0F7A" w14:textId="77777777" w:rsidR="006D71AC" w:rsidRDefault="006D71A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33392"/>
    <w:multiLevelType w:val="multilevel"/>
    <w:tmpl w:val="5CF0E87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9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20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A56CA"/>
    <w:multiLevelType w:val="multilevel"/>
    <w:tmpl w:val="9692FC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32302050">
    <w:abstractNumId w:val="32"/>
  </w:num>
  <w:num w:numId="2" w16cid:durableId="335306104">
    <w:abstractNumId w:val="6"/>
  </w:num>
  <w:num w:numId="3" w16cid:durableId="1373843863">
    <w:abstractNumId w:val="3"/>
  </w:num>
  <w:num w:numId="4" w16cid:durableId="323707559">
    <w:abstractNumId w:val="36"/>
  </w:num>
  <w:num w:numId="5" w16cid:durableId="1414819373">
    <w:abstractNumId w:val="23"/>
  </w:num>
  <w:num w:numId="6" w16cid:durableId="1353729575">
    <w:abstractNumId w:val="16"/>
  </w:num>
  <w:num w:numId="7" w16cid:durableId="1539931838">
    <w:abstractNumId w:val="2"/>
  </w:num>
  <w:num w:numId="8" w16cid:durableId="1675034834">
    <w:abstractNumId w:val="21"/>
  </w:num>
  <w:num w:numId="9" w16cid:durableId="337729886">
    <w:abstractNumId w:val="10"/>
  </w:num>
  <w:num w:numId="10" w16cid:durableId="1623270361">
    <w:abstractNumId w:val="17"/>
  </w:num>
  <w:num w:numId="11" w16cid:durableId="734551056">
    <w:abstractNumId w:val="31"/>
  </w:num>
  <w:num w:numId="12" w16cid:durableId="1656717257">
    <w:abstractNumId w:val="38"/>
  </w:num>
  <w:num w:numId="13" w16cid:durableId="837890702">
    <w:abstractNumId w:val="29"/>
  </w:num>
  <w:num w:numId="14" w16cid:durableId="644624526">
    <w:abstractNumId w:val="33"/>
  </w:num>
  <w:num w:numId="15" w16cid:durableId="1596087771">
    <w:abstractNumId w:val="39"/>
  </w:num>
  <w:num w:numId="16" w16cid:durableId="1974630512">
    <w:abstractNumId w:val="7"/>
  </w:num>
  <w:num w:numId="17" w16cid:durableId="1472136978">
    <w:abstractNumId w:val="35"/>
  </w:num>
  <w:num w:numId="18" w16cid:durableId="116606498">
    <w:abstractNumId w:val="1"/>
  </w:num>
  <w:num w:numId="19" w16cid:durableId="521358151">
    <w:abstractNumId w:val="37"/>
  </w:num>
  <w:num w:numId="20" w16cid:durableId="1529373035">
    <w:abstractNumId w:val="13"/>
  </w:num>
  <w:num w:numId="21" w16cid:durableId="1773084769">
    <w:abstractNumId w:val="25"/>
  </w:num>
  <w:num w:numId="22" w16cid:durableId="1344016678">
    <w:abstractNumId w:val="22"/>
  </w:num>
  <w:num w:numId="23" w16cid:durableId="132720622">
    <w:abstractNumId w:val="11"/>
  </w:num>
  <w:num w:numId="24" w16cid:durableId="1867213415">
    <w:abstractNumId w:val="30"/>
  </w:num>
  <w:num w:numId="25" w16cid:durableId="1658608018">
    <w:abstractNumId w:val="5"/>
  </w:num>
  <w:num w:numId="26" w16cid:durableId="1835416542">
    <w:abstractNumId w:val="4"/>
  </w:num>
  <w:num w:numId="27" w16cid:durableId="1659188967">
    <w:abstractNumId w:val="20"/>
  </w:num>
  <w:num w:numId="28" w16cid:durableId="211768449">
    <w:abstractNumId w:val="20"/>
  </w:num>
  <w:num w:numId="29" w16cid:durableId="607469617">
    <w:abstractNumId w:val="20"/>
  </w:num>
  <w:num w:numId="30" w16cid:durableId="1189023936">
    <w:abstractNumId w:val="20"/>
  </w:num>
  <w:num w:numId="31" w16cid:durableId="1599676114">
    <w:abstractNumId w:val="0"/>
  </w:num>
  <w:num w:numId="32" w16cid:durableId="770977473">
    <w:abstractNumId w:val="14"/>
  </w:num>
  <w:num w:numId="33" w16cid:durableId="1375497235">
    <w:abstractNumId w:val="20"/>
  </w:num>
  <w:num w:numId="34" w16cid:durableId="1745566186">
    <w:abstractNumId w:val="20"/>
  </w:num>
  <w:num w:numId="35" w16cid:durableId="2135244377">
    <w:abstractNumId w:val="20"/>
  </w:num>
  <w:num w:numId="36" w16cid:durableId="534192088">
    <w:abstractNumId w:val="34"/>
  </w:num>
  <w:num w:numId="37" w16cid:durableId="2062291620">
    <w:abstractNumId w:val="24"/>
  </w:num>
  <w:num w:numId="38" w16cid:durableId="2047633591">
    <w:abstractNumId w:val="26"/>
  </w:num>
  <w:num w:numId="39" w16cid:durableId="1053699553">
    <w:abstractNumId w:val="28"/>
  </w:num>
  <w:num w:numId="40" w16cid:durableId="494683577">
    <w:abstractNumId w:val="8"/>
  </w:num>
  <w:num w:numId="41" w16cid:durableId="1146162292">
    <w:abstractNumId w:val="12"/>
  </w:num>
  <w:num w:numId="42" w16cid:durableId="681590395">
    <w:abstractNumId w:val="19"/>
  </w:num>
  <w:num w:numId="43" w16cid:durableId="1660764500">
    <w:abstractNumId w:val="9"/>
  </w:num>
  <w:num w:numId="44" w16cid:durableId="896236362">
    <w:abstractNumId w:val="18"/>
  </w:num>
  <w:num w:numId="45" w16cid:durableId="734164629">
    <w:abstractNumId w:val="15"/>
  </w:num>
  <w:num w:numId="46" w16cid:durableId="1077895359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1B41"/>
    <w:rsid w:val="000105A8"/>
    <w:rsid w:val="00012742"/>
    <w:rsid w:val="000159D4"/>
    <w:rsid w:val="0002549C"/>
    <w:rsid w:val="00026595"/>
    <w:rsid w:val="00032746"/>
    <w:rsid w:val="00035F9D"/>
    <w:rsid w:val="00036445"/>
    <w:rsid w:val="000465DB"/>
    <w:rsid w:val="00051F19"/>
    <w:rsid w:val="00055995"/>
    <w:rsid w:val="00056880"/>
    <w:rsid w:val="000649E3"/>
    <w:rsid w:val="0006551A"/>
    <w:rsid w:val="000663BD"/>
    <w:rsid w:val="000701D0"/>
    <w:rsid w:val="00072D31"/>
    <w:rsid w:val="00080252"/>
    <w:rsid w:val="000803B3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01F2"/>
    <w:rsid w:val="00103045"/>
    <w:rsid w:val="001040C4"/>
    <w:rsid w:val="001078B4"/>
    <w:rsid w:val="00112C11"/>
    <w:rsid w:val="00113C0C"/>
    <w:rsid w:val="001156C3"/>
    <w:rsid w:val="00115D17"/>
    <w:rsid w:val="001169CF"/>
    <w:rsid w:val="0011703E"/>
    <w:rsid w:val="00121001"/>
    <w:rsid w:val="0012149F"/>
    <w:rsid w:val="00127BFC"/>
    <w:rsid w:val="001306C1"/>
    <w:rsid w:val="00141EDF"/>
    <w:rsid w:val="00142918"/>
    <w:rsid w:val="00144266"/>
    <w:rsid w:val="0014443F"/>
    <w:rsid w:val="00152807"/>
    <w:rsid w:val="00153DED"/>
    <w:rsid w:val="00154B3D"/>
    <w:rsid w:val="001560DC"/>
    <w:rsid w:val="0015616A"/>
    <w:rsid w:val="00161E02"/>
    <w:rsid w:val="00162832"/>
    <w:rsid w:val="00163D7A"/>
    <w:rsid w:val="001647BF"/>
    <w:rsid w:val="00167584"/>
    <w:rsid w:val="00172F3D"/>
    <w:rsid w:val="0017479B"/>
    <w:rsid w:val="001800BE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C0052"/>
    <w:rsid w:val="001C1FCA"/>
    <w:rsid w:val="001C4D1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161B"/>
    <w:rsid w:val="00273BB4"/>
    <w:rsid w:val="00276FA5"/>
    <w:rsid w:val="00284E6A"/>
    <w:rsid w:val="00294E79"/>
    <w:rsid w:val="00296526"/>
    <w:rsid w:val="002965AE"/>
    <w:rsid w:val="002A13B4"/>
    <w:rsid w:val="002A3D3E"/>
    <w:rsid w:val="002B267E"/>
    <w:rsid w:val="002B373A"/>
    <w:rsid w:val="002B4375"/>
    <w:rsid w:val="002E1CE6"/>
    <w:rsid w:val="002E1CED"/>
    <w:rsid w:val="002E424C"/>
    <w:rsid w:val="002E4AE6"/>
    <w:rsid w:val="002E548B"/>
    <w:rsid w:val="002E74B0"/>
    <w:rsid w:val="002E74BA"/>
    <w:rsid w:val="002E798A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40E64"/>
    <w:rsid w:val="00341DA2"/>
    <w:rsid w:val="0034206F"/>
    <w:rsid w:val="00346716"/>
    <w:rsid w:val="003539A1"/>
    <w:rsid w:val="00353FCC"/>
    <w:rsid w:val="00356D09"/>
    <w:rsid w:val="00356F35"/>
    <w:rsid w:val="00357A35"/>
    <w:rsid w:val="00357B0A"/>
    <w:rsid w:val="00360252"/>
    <w:rsid w:val="003645E9"/>
    <w:rsid w:val="00386793"/>
    <w:rsid w:val="003920D1"/>
    <w:rsid w:val="00396850"/>
    <w:rsid w:val="003A508D"/>
    <w:rsid w:val="003B2354"/>
    <w:rsid w:val="003B2729"/>
    <w:rsid w:val="003C048C"/>
    <w:rsid w:val="003C483F"/>
    <w:rsid w:val="003D1CEF"/>
    <w:rsid w:val="003D2578"/>
    <w:rsid w:val="003D589E"/>
    <w:rsid w:val="003E2C3A"/>
    <w:rsid w:val="003E42CB"/>
    <w:rsid w:val="003F025E"/>
    <w:rsid w:val="003F5278"/>
    <w:rsid w:val="0040464B"/>
    <w:rsid w:val="004116FD"/>
    <w:rsid w:val="00411E32"/>
    <w:rsid w:val="0041204F"/>
    <w:rsid w:val="00421CF1"/>
    <w:rsid w:val="00421F7D"/>
    <w:rsid w:val="004231CD"/>
    <w:rsid w:val="004270E6"/>
    <w:rsid w:val="004307DB"/>
    <w:rsid w:val="004341B5"/>
    <w:rsid w:val="00443E8F"/>
    <w:rsid w:val="004453F6"/>
    <w:rsid w:val="00446EF8"/>
    <w:rsid w:val="00453AE1"/>
    <w:rsid w:val="004558BB"/>
    <w:rsid w:val="00465EE6"/>
    <w:rsid w:val="00473FDA"/>
    <w:rsid w:val="00477EA2"/>
    <w:rsid w:val="004839DA"/>
    <w:rsid w:val="0049508A"/>
    <w:rsid w:val="004A1260"/>
    <w:rsid w:val="004A2DCD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2967"/>
    <w:rsid w:val="004D3648"/>
    <w:rsid w:val="004D38B3"/>
    <w:rsid w:val="004E113D"/>
    <w:rsid w:val="004E2484"/>
    <w:rsid w:val="004E65A5"/>
    <w:rsid w:val="004F0504"/>
    <w:rsid w:val="004F1CB7"/>
    <w:rsid w:val="004F39F4"/>
    <w:rsid w:val="004F47CB"/>
    <w:rsid w:val="004F4C51"/>
    <w:rsid w:val="004F5409"/>
    <w:rsid w:val="00506FFF"/>
    <w:rsid w:val="00510095"/>
    <w:rsid w:val="00510E53"/>
    <w:rsid w:val="00512B5E"/>
    <w:rsid w:val="00513350"/>
    <w:rsid w:val="00515650"/>
    <w:rsid w:val="005178F1"/>
    <w:rsid w:val="00522424"/>
    <w:rsid w:val="00523465"/>
    <w:rsid w:val="0053696B"/>
    <w:rsid w:val="00544550"/>
    <w:rsid w:val="00562E48"/>
    <w:rsid w:val="005671EC"/>
    <w:rsid w:val="00570E48"/>
    <w:rsid w:val="00575FEB"/>
    <w:rsid w:val="00597FD4"/>
    <w:rsid w:val="005A1F0B"/>
    <w:rsid w:val="005A248E"/>
    <w:rsid w:val="005B5D60"/>
    <w:rsid w:val="005B65DC"/>
    <w:rsid w:val="005C5769"/>
    <w:rsid w:val="005C6709"/>
    <w:rsid w:val="005F7E53"/>
    <w:rsid w:val="00601681"/>
    <w:rsid w:val="00603543"/>
    <w:rsid w:val="00611BAA"/>
    <w:rsid w:val="00614DA5"/>
    <w:rsid w:val="006166FA"/>
    <w:rsid w:val="00620059"/>
    <w:rsid w:val="00621843"/>
    <w:rsid w:val="00626876"/>
    <w:rsid w:val="00627EDB"/>
    <w:rsid w:val="00634B74"/>
    <w:rsid w:val="00634EE3"/>
    <w:rsid w:val="00637961"/>
    <w:rsid w:val="00641173"/>
    <w:rsid w:val="00641BC5"/>
    <w:rsid w:val="006437B6"/>
    <w:rsid w:val="00644807"/>
    <w:rsid w:val="00646F7F"/>
    <w:rsid w:val="00647FC9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96251"/>
    <w:rsid w:val="006A0A36"/>
    <w:rsid w:val="006A1CA8"/>
    <w:rsid w:val="006A36D6"/>
    <w:rsid w:val="006A5C5E"/>
    <w:rsid w:val="006B169A"/>
    <w:rsid w:val="006B4D0F"/>
    <w:rsid w:val="006B70A9"/>
    <w:rsid w:val="006C08D8"/>
    <w:rsid w:val="006C1DC2"/>
    <w:rsid w:val="006C21B8"/>
    <w:rsid w:val="006C571B"/>
    <w:rsid w:val="006D2868"/>
    <w:rsid w:val="006D45CE"/>
    <w:rsid w:val="006D71AC"/>
    <w:rsid w:val="006E00D1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1661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6D4B"/>
    <w:rsid w:val="007662EA"/>
    <w:rsid w:val="00780A30"/>
    <w:rsid w:val="00785F5D"/>
    <w:rsid w:val="00787368"/>
    <w:rsid w:val="00787AE9"/>
    <w:rsid w:val="00793858"/>
    <w:rsid w:val="007B56DB"/>
    <w:rsid w:val="007B6066"/>
    <w:rsid w:val="007C18B3"/>
    <w:rsid w:val="007C2A8E"/>
    <w:rsid w:val="007D03A4"/>
    <w:rsid w:val="007D140C"/>
    <w:rsid w:val="007D409B"/>
    <w:rsid w:val="007D77A9"/>
    <w:rsid w:val="007E04CB"/>
    <w:rsid w:val="007E1FB5"/>
    <w:rsid w:val="007E38CF"/>
    <w:rsid w:val="007E4974"/>
    <w:rsid w:val="007E5A3C"/>
    <w:rsid w:val="007E5DA4"/>
    <w:rsid w:val="007E7C5B"/>
    <w:rsid w:val="007F7F8C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0F15"/>
    <w:rsid w:val="00856920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0A5D"/>
    <w:rsid w:val="008A17BE"/>
    <w:rsid w:val="008B2624"/>
    <w:rsid w:val="008B2B0B"/>
    <w:rsid w:val="008C026D"/>
    <w:rsid w:val="008C1F00"/>
    <w:rsid w:val="008C266C"/>
    <w:rsid w:val="008C7428"/>
    <w:rsid w:val="008D2FB0"/>
    <w:rsid w:val="008D6FFE"/>
    <w:rsid w:val="008E360B"/>
    <w:rsid w:val="008E4978"/>
    <w:rsid w:val="008E501C"/>
    <w:rsid w:val="008E6834"/>
    <w:rsid w:val="009144B1"/>
    <w:rsid w:val="00920A00"/>
    <w:rsid w:val="00920D2A"/>
    <w:rsid w:val="00922A55"/>
    <w:rsid w:val="009248DE"/>
    <w:rsid w:val="00930A0D"/>
    <w:rsid w:val="009427D8"/>
    <w:rsid w:val="009437BA"/>
    <w:rsid w:val="009478C7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C0AC5"/>
    <w:rsid w:val="009D12F3"/>
    <w:rsid w:val="009E17E5"/>
    <w:rsid w:val="009E6423"/>
    <w:rsid w:val="00A06AD3"/>
    <w:rsid w:val="00A10C95"/>
    <w:rsid w:val="00A11EDB"/>
    <w:rsid w:val="00A120BD"/>
    <w:rsid w:val="00A167D3"/>
    <w:rsid w:val="00A16948"/>
    <w:rsid w:val="00A256C6"/>
    <w:rsid w:val="00A2581E"/>
    <w:rsid w:val="00A25DAD"/>
    <w:rsid w:val="00A304DA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6732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552"/>
    <w:rsid w:val="00B636F3"/>
    <w:rsid w:val="00B63C37"/>
    <w:rsid w:val="00B64A55"/>
    <w:rsid w:val="00B67156"/>
    <w:rsid w:val="00B71B5E"/>
    <w:rsid w:val="00B77253"/>
    <w:rsid w:val="00B86519"/>
    <w:rsid w:val="00B87677"/>
    <w:rsid w:val="00B90006"/>
    <w:rsid w:val="00B943A0"/>
    <w:rsid w:val="00B96893"/>
    <w:rsid w:val="00BA247F"/>
    <w:rsid w:val="00BA59EB"/>
    <w:rsid w:val="00BA7C27"/>
    <w:rsid w:val="00BB47C0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4F80"/>
    <w:rsid w:val="00C15D58"/>
    <w:rsid w:val="00C1705B"/>
    <w:rsid w:val="00C22F7F"/>
    <w:rsid w:val="00C34426"/>
    <w:rsid w:val="00C35004"/>
    <w:rsid w:val="00C35C77"/>
    <w:rsid w:val="00C36169"/>
    <w:rsid w:val="00C376BC"/>
    <w:rsid w:val="00C4642F"/>
    <w:rsid w:val="00C527DD"/>
    <w:rsid w:val="00C71496"/>
    <w:rsid w:val="00C71E43"/>
    <w:rsid w:val="00C72D3C"/>
    <w:rsid w:val="00C75830"/>
    <w:rsid w:val="00C82038"/>
    <w:rsid w:val="00C90E3F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41FAB"/>
    <w:rsid w:val="00D4790F"/>
    <w:rsid w:val="00D50A78"/>
    <w:rsid w:val="00D5246E"/>
    <w:rsid w:val="00D63443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59ED"/>
    <w:rsid w:val="00DB7980"/>
    <w:rsid w:val="00DC1D90"/>
    <w:rsid w:val="00DC3021"/>
    <w:rsid w:val="00DC42E7"/>
    <w:rsid w:val="00DD29FD"/>
    <w:rsid w:val="00DE07CC"/>
    <w:rsid w:val="00DE2FBA"/>
    <w:rsid w:val="00DE6FAE"/>
    <w:rsid w:val="00DF0B65"/>
    <w:rsid w:val="00DF1300"/>
    <w:rsid w:val="00DF3233"/>
    <w:rsid w:val="00DF36CC"/>
    <w:rsid w:val="00DF68DD"/>
    <w:rsid w:val="00E04B2E"/>
    <w:rsid w:val="00E07DC2"/>
    <w:rsid w:val="00E148CA"/>
    <w:rsid w:val="00E173FD"/>
    <w:rsid w:val="00E229F1"/>
    <w:rsid w:val="00E2662F"/>
    <w:rsid w:val="00E27B9A"/>
    <w:rsid w:val="00E33D1B"/>
    <w:rsid w:val="00E370A8"/>
    <w:rsid w:val="00E37BE6"/>
    <w:rsid w:val="00E40077"/>
    <w:rsid w:val="00E43229"/>
    <w:rsid w:val="00E43A91"/>
    <w:rsid w:val="00E4539D"/>
    <w:rsid w:val="00E468B1"/>
    <w:rsid w:val="00E54504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46B"/>
    <w:rsid w:val="00E765DF"/>
    <w:rsid w:val="00E81153"/>
    <w:rsid w:val="00E814DF"/>
    <w:rsid w:val="00E862A3"/>
    <w:rsid w:val="00E86CEA"/>
    <w:rsid w:val="00E9149D"/>
    <w:rsid w:val="00E95090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43"/>
    <w:rsid w:val="00F34170"/>
    <w:rsid w:val="00F35EE4"/>
    <w:rsid w:val="00F467A0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306E"/>
    <w:rsid w:val="00FB3424"/>
    <w:rsid w:val="00FB402C"/>
    <w:rsid w:val="00FD1A65"/>
    <w:rsid w:val="00FD253A"/>
    <w:rsid w:val="00FD530F"/>
    <w:rsid w:val="00FD7847"/>
    <w:rsid w:val="00FE1DBC"/>
    <w:rsid w:val="00FE70BE"/>
    <w:rsid w:val="00FF031F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D82E0-9EF7-49DA-9592-E7C2710F0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10</Pages>
  <Words>1161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135</cp:revision>
  <dcterms:created xsi:type="dcterms:W3CDTF">2024-03-06T13:21:00Z</dcterms:created>
  <dcterms:modified xsi:type="dcterms:W3CDTF">2024-09-05T13:38:00Z</dcterms:modified>
</cp:coreProperties>
</file>