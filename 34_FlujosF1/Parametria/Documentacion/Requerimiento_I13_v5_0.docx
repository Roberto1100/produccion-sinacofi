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F895C67" w:rsidR="00C4642F" w:rsidRPr="00FC7BB7" w:rsidRDefault="00B01B02" w:rsidP="00354D8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5244A" w:rsidRPr="00F45E53">
        <w:rPr>
          <w:rFonts w:ascii="Times New Roman" w:hAnsi="Times New Roman" w:cs="Times New Roman"/>
          <w:b/>
          <w:sz w:val="72"/>
          <w:szCs w:val="72"/>
        </w:rPr>
        <w:t>I</w:t>
      </w:r>
      <w:r w:rsidR="00AA41D6">
        <w:rPr>
          <w:rFonts w:ascii="Times New Roman" w:hAnsi="Times New Roman" w:cs="Times New Roman"/>
          <w:b/>
          <w:sz w:val="72"/>
          <w:szCs w:val="72"/>
        </w:rPr>
        <w:t>1</w:t>
      </w:r>
      <w:r w:rsidR="00FC7BB7">
        <w:rPr>
          <w:rFonts w:ascii="Times New Roman" w:hAnsi="Times New Roman" w:cs="Times New Roman"/>
          <w:b/>
          <w:sz w:val="72"/>
          <w:szCs w:val="72"/>
        </w:rPr>
        <w:t>3</w:t>
      </w:r>
      <w:r w:rsidR="0045244A">
        <w:rPr>
          <w:rFonts w:ascii="Times New Roman" w:hAnsi="Times New Roman" w:cs="Times New Roman"/>
          <w:b/>
          <w:sz w:val="72"/>
          <w:szCs w:val="72"/>
        </w:rPr>
        <w:t>(</w:t>
      </w:r>
      <w:r w:rsidR="00354D82">
        <w:rPr>
          <w:rFonts w:ascii="Times New Roman" w:hAnsi="Times New Roman" w:cs="Times New Roman"/>
          <w:b/>
          <w:sz w:val="72"/>
          <w:szCs w:val="72"/>
        </w:rPr>
        <w:t>5</w:t>
      </w:r>
      <w:r w:rsidR="00FC7BB7">
        <w:rPr>
          <w:rFonts w:ascii="Times New Roman" w:hAnsi="Times New Roman" w:cs="Times New Roman"/>
          <w:b/>
          <w:sz w:val="72"/>
          <w:szCs w:val="72"/>
        </w:rPr>
        <w:t>30</w:t>
      </w:r>
      <w:r w:rsidR="0045244A">
        <w:rPr>
          <w:rFonts w:ascii="Times New Roman" w:hAnsi="Times New Roman" w:cs="Times New Roman"/>
          <w:b/>
          <w:sz w:val="72"/>
          <w:szCs w:val="72"/>
        </w:rPr>
        <w:t>)-</w:t>
      </w:r>
      <w:r w:rsidR="00AA41D6" w:rsidRPr="00AA41D6">
        <w:rPr>
          <w:rFonts w:ascii="Arial MT"/>
          <w:sz w:val="16"/>
        </w:rPr>
        <w:t xml:space="preserve"> </w:t>
      </w:r>
      <w:r w:rsidR="00FC7BB7" w:rsidRPr="00FC7BB7">
        <w:rPr>
          <w:rFonts w:ascii="Times New Roman" w:hAnsi="Times New Roman" w:cs="Times New Roman"/>
          <w:b/>
          <w:sz w:val="72"/>
          <w:szCs w:val="72"/>
        </w:rPr>
        <w:t>Listado de personas relacionadas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41E4A6FD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683C7FF7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2A52B909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5A0708E2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46BA4471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28EA8B17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541D47BD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3CD0C920" w14:textId="48E6AA3A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34.55pt;margin-top:10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736592A2" w14:textId="77777777" w:rsidR="002A6FC8" w:rsidRDefault="002A6FC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8831DA" w14:textId="404D5FEB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44A170B4" w14:textId="63150E05" w:rsidR="00394880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6167" w:history="1">
            <w:r w:rsidR="00394880" w:rsidRPr="001553BB">
              <w:rPr>
                <w:rStyle w:val="Hipervnculo"/>
                <w:noProof/>
              </w:rPr>
              <w:t>1.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Definición de estructuras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_Toc160816167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4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006D77FF" w14:textId="195CFD5C" w:rsidR="00394880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68" w:history="1">
            <w:r w:rsidR="00394880" w:rsidRPr="001553BB">
              <w:rPr>
                <w:rStyle w:val="Hipervnculo"/>
                <w:noProof/>
              </w:rPr>
              <w:t>1.1.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bCs/>
                <w:noProof/>
              </w:rPr>
              <w:t xml:space="preserve">Archivo de datos del emisor  </w:t>
            </w:r>
            <w:r w:rsidR="00394880" w:rsidRPr="001553BB">
              <w:rPr>
                <w:rStyle w:val="Hipervnculo"/>
                <w:noProof/>
              </w:rPr>
              <w:t>Manual Sistema de Información Bancos - Sistema Contable (cmfchile.cl)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_Toc160816168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4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02A11382" w14:textId="47665B3C" w:rsidR="00394880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69" w:history="1">
            <w:r w:rsidR="00394880" w:rsidRPr="001553BB">
              <w:rPr>
                <w:rStyle w:val="Hipervnculo"/>
                <w:noProof/>
              </w:rPr>
              <w:t>2.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Validaciones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_Toc160816169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4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78761999" w14:textId="170A46A4" w:rsidR="00394880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70" w:history="1">
            <w:r w:rsidR="00394880" w:rsidRPr="001553BB">
              <w:rPr>
                <w:rStyle w:val="Hipervnculo"/>
                <w:noProof/>
              </w:rPr>
              <w:t>2.1.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Archivo de datos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_Toc160816170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4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65C0F0D6" w14:textId="03066DBD" w:rsidR="00394880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71" w:history="1">
            <w:r w:rsidR="00394880" w:rsidRPr="001553BB">
              <w:rPr>
                <w:rStyle w:val="Hipervnculo"/>
                <w:noProof/>
              </w:rPr>
              <w:t>3.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Construyendo la carátula de salida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_Toc160816171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5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35E422C6" w14:textId="6229199A" w:rsidR="00394880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72" w:history="1">
            <w:r w:rsidR="00394880" w:rsidRPr="001553BB">
              <w:rPr>
                <w:rStyle w:val="Hipervnculo"/>
                <w:noProof/>
              </w:rPr>
              <w:t>3.1.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Formato de carátula de salida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_Toc160816172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5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0C16E864" w14:textId="20C1CC4E" w:rsidR="00394880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73" w:history="1">
            <w:r w:rsidR="00394880" w:rsidRPr="001553BB">
              <w:rPr>
                <w:rStyle w:val="Hipervnculo"/>
                <w:bCs/>
                <w:noProof/>
              </w:rPr>
              <w:t>4.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Definición de nombres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_Toc160816173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7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65DDEB5D" w14:textId="22EACE59" w:rsidR="00394880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74" w:history="1">
            <w:r w:rsidR="00394880" w:rsidRPr="001553BB">
              <w:rPr>
                <w:rStyle w:val="Hipervnculo"/>
                <w:noProof/>
              </w:rPr>
              <w:t>4.1.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Archivo de salida a destino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_Toc160816174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7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0D9B40FB" w14:textId="2A099010" w:rsidR="00394880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75" w:history="1">
            <w:r w:rsidR="00394880" w:rsidRPr="001553BB">
              <w:rPr>
                <w:rStyle w:val="Hipervnculo"/>
                <w:noProof/>
              </w:rPr>
              <w:t>4.1.1.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Archivo de datos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_Toc160816175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7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181889C5" w14:textId="04670E3B" w:rsidR="00394880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76" w:history="1">
            <w:r w:rsidR="00394880" w:rsidRPr="001553BB">
              <w:rPr>
                <w:rStyle w:val="Hipervnculo"/>
                <w:noProof/>
              </w:rPr>
              <w:t>4.1.2.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Archivo Carátula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_Toc160816176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7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006A00F8" w14:textId="58E4B0F1" w:rsidR="00394880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77" w:history="1">
            <w:r w:rsidR="00394880" w:rsidRPr="001553BB">
              <w:rPr>
                <w:rStyle w:val="Hipervnculo"/>
                <w:noProof/>
              </w:rPr>
              <w:t>4.2.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Definición de correlativo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_Toc160816177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7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7DB3D89F" w14:textId="4118E842" w:rsidR="00394880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78" w:history="1">
            <w:r w:rsidR="00394880" w:rsidRPr="001553BB">
              <w:rPr>
                <w:rStyle w:val="Hipervnculo"/>
                <w:noProof/>
              </w:rPr>
              <w:t>4.2.1.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Salida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_Toc160816178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7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778A443F" w14:textId="568FE2EE" w:rsidR="00394880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79" w:history="1">
            <w:r w:rsidR="00394880" w:rsidRPr="001553BB">
              <w:rPr>
                <w:rStyle w:val="Hipervnculo"/>
                <w:noProof/>
              </w:rPr>
              <w:t>4.2.2.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Entrada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_Toc160816179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7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0E69101D" w14:textId="725CF293" w:rsidR="00394880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80" w:history="1">
            <w:r w:rsidR="00394880" w:rsidRPr="001553BB">
              <w:rPr>
                <w:rStyle w:val="Hipervnculo"/>
                <w:noProof/>
              </w:rPr>
              <w:t>5.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Definición de datos por ingresar del usuario (desde el Front)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_Toc160816180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8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6F9BD950" w14:textId="6783FD11" w:rsidR="00394880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81" w:history="1">
            <w:r w:rsidR="00394880" w:rsidRPr="001553BB">
              <w:rPr>
                <w:rStyle w:val="Hipervnculo"/>
                <w:noProof/>
              </w:rPr>
              <w:t>6.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Definir Notificación hacia el Front.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_Toc160816181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9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48ECB56B" w14:textId="463D6939" w:rsidR="00394880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6182" w:history="1">
            <w:r w:rsidR="00394880" w:rsidRPr="001553BB">
              <w:rPr>
                <w:rStyle w:val="Hipervnculo"/>
                <w:noProof/>
              </w:rPr>
              <w:t>7.</w:t>
            </w:r>
            <w:r w:rsidR="0039488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394880" w:rsidRPr="001553BB">
              <w:rPr>
                <w:rStyle w:val="Hipervnculo"/>
                <w:noProof/>
              </w:rPr>
              <w:t>Datos sensibles</w:t>
            </w:r>
            <w:r w:rsidR="00394880">
              <w:rPr>
                <w:noProof/>
                <w:webHidden/>
              </w:rPr>
              <w:tab/>
            </w:r>
            <w:r w:rsidR="00394880">
              <w:rPr>
                <w:noProof/>
                <w:webHidden/>
              </w:rPr>
              <w:fldChar w:fldCharType="begin"/>
            </w:r>
            <w:r w:rsidR="00394880">
              <w:rPr>
                <w:noProof/>
                <w:webHidden/>
              </w:rPr>
              <w:instrText xml:space="preserve"> PAGEREF _Toc160816182 \h </w:instrText>
            </w:r>
            <w:r w:rsidR="00394880">
              <w:rPr>
                <w:noProof/>
                <w:webHidden/>
              </w:rPr>
            </w:r>
            <w:r w:rsidR="00394880">
              <w:rPr>
                <w:noProof/>
                <w:webHidden/>
              </w:rPr>
              <w:fldChar w:fldCharType="separate"/>
            </w:r>
            <w:r w:rsidR="00394880">
              <w:rPr>
                <w:noProof/>
                <w:webHidden/>
              </w:rPr>
              <w:t>9</w:t>
            </w:r>
            <w:r w:rsidR="00394880">
              <w:rPr>
                <w:noProof/>
                <w:webHidden/>
              </w:rPr>
              <w:fldChar w:fldCharType="end"/>
            </w:r>
          </w:hyperlink>
        </w:p>
        <w:p w14:paraId="1B95E1CD" w14:textId="3BF89E51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6BC2A8C5" w:rsidR="000105A8" w:rsidRPr="00230F5A" w:rsidRDefault="0092616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25D185AE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AE1F5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AE1F5E">
        <w:tc>
          <w:tcPr>
            <w:tcW w:w="1256" w:type="dxa"/>
          </w:tcPr>
          <w:p w14:paraId="2E76E9E9" w14:textId="076863FD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50BAA">
              <w:rPr>
                <w:rFonts w:ascii="Times New Roman" w:hAnsi="Times New Roman" w:cs="Times New Roman"/>
              </w:rPr>
              <w:t>1</w:t>
            </w:r>
            <w:r w:rsidR="00FC7BB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22F848E4" w14:textId="2A081BB2" w:rsidR="00C36169" w:rsidRPr="00230F5A" w:rsidRDefault="00650BAA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 w:rsidR="00B251D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 w:rsidR="00B251D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1A731C0" w14:textId="77777777" w:rsidR="00C36169" w:rsidRDefault="00B251D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  <w:p w14:paraId="54EA8DEA" w14:textId="77777777" w:rsidR="001E534F" w:rsidRDefault="001E534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A1123FA" w14:textId="292DFD9C" w:rsidR="001E534F" w:rsidRPr="00230F5A" w:rsidRDefault="001E534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284A6C" w:rsidRPr="00230F5A" w14:paraId="5339FC0E" w14:textId="7AB2D237" w:rsidTr="00AE1F5E">
        <w:tc>
          <w:tcPr>
            <w:tcW w:w="1256" w:type="dxa"/>
          </w:tcPr>
          <w:p w14:paraId="3DF7E2D2" w14:textId="03196E9E" w:rsidR="00284A6C" w:rsidRPr="00230F5A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1342" w:type="dxa"/>
          </w:tcPr>
          <w:p w14:paraId="69C55B7E" w14:textId="18A873AC" w:rsidR="00284A6C" w:rsidRPr="00230F5A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DD63597" w14:textId="77777777" w:rsidR="00284A6C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  <w:p w14:paraId="4DD2DD7D" w14:textId="77777777" w:rsidR="00284A6C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353DC5F" w14:textId="2D87D329" w:rsidR="00284A6C" w:rsidRPr="00230F5A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</w:tc>
        <w:tc>
          <w:tcPr>
            <w:tcW w:w="889" w:type="dxa"/>
          </w:tcPr>
          <w:p w14:paraId="4436A160" w14:textId="38D9FA89" w:rsidR="00284A6C" w:rsidRPr="00230F5A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D50940C" w:rsidR="00284A6C" w:rsidRPr="00230F5A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19.03.2024</w:t>
            </w:r>
          </w:p>
        </w:tc>
      </w:tr>
      <w:tr w:rsidR="00284A6C" w:rsidRPr="00230F5A" w14:paraId="251EA50D" w14:textId="22DD7FE9" w:rsidTr="00AE1F5E">
        <w:tc>
          <w:tcPr>
            <w:tcW w:w="1256" w:type="dxa"/>
          </w:tcPr>
          <w:p w14:paraId="7287933A" w14:textId="43A0086B" w:rsidR="00284A6C" w:rsidRPr="00230F5A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1342" w:type="dxa"/>
          </w:tcPr>
          <w:p w14:paraId="562818B9" w14:textId="07B6D63C" w:rsidR="00284A6C" w:rsidRPr="00230F5A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1ECA5A3" w14:textId="77777777" w:rsidR="00284A6C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  <w:p w14:paraId="7E9B3008" w14:textId="77777777" w:rsidR="00284A6C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B494666" w14:textId="228EB099" w:rsidR="00284A6C" w:rsidRPr="00230F5A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</w:tc>
        <w:tc>
          <w:tcPr>
            <w:tcW w:w="889" w:type="dxa"/>
          </w:tcPr>
          <w:p w14:paraId="03E710F1" w14:textId="3D8E4AB5" w:rsidR="00284A6C" w:rsidRPr="00230F5A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680C47E" w14:textId="2CFF4DB8" w:rsidR="00284A6C" w:rsidRPr="00230F5A" w:rsidRDefault="00284A6C" w:rsidP="00284A6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26.03.2024</w:t>
            </w:r>
          </w:p>
        </w:tc>
      </w:tr>
      <w:tr w:rsidR="007C4C57" w:rsidRPr="00230F5A" w14:paraId="38B70AFE" w14:textId="34FEEE1D" w:rsidTr="00AE1F5E">
        <w:tc>
          <w:tcPr>
            <w:tcW w:w="1256" w:type="dxa"/>
          </w:tcPr>
          <w:p w14:paraId="23AEB014" w14:textId="09F499D8" w:rsidR="007C4C57" w:rsidRPr="00230F5A" w:rsidRDefault="007C4C57" w:rsidP="007C4C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1342" w:type="dxa"/>
          </w:tcPr>
          <w:p w14:paraId="7FA5A642" w14:textId="000F4FB0" w:rsidR="007C4C57" w:rsidRPr="00230F5A" w:rsidRDefault="007C4C57" w:rsidP="007C4C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670B9F9" w14:textId="77777777" w:rsidR="007C4C57" w:rsidRDefault="007C4C57" w:rsidP="007C4C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D9B77A7" w14:textId="77777777" w:rsidR="007C4C57" w:rsidRDefault="007C4C57" w:rsidP="007C4C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2049FBE4" w:rsidR="007C4C57" w:rsidRPr="00230F5A" w:rsidRDefault="007C4C57" w:rsidP="007C4C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50EBE826" w14:textId="35AA7F85" w:rsidR="007C4C57" w:rsidRPr="00230F5A" w:rsidRDefault="007C4C57" w:rsidP="007C4C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E3E9216" w14:textId="77777777" w:rsidR="007C4C57" w:rsidRDefault="007C4C57" w:rsidP="007C4C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3301AE4B" w14:textId="31771F93" w:rsidR="007C4C57" w:rsidRPr="00230F5A" w:rsidRDefault="007C4C57" w:rsidP="007C4C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EC457B" w:rsidRPr="00230F5A" w14:paraId="4B606B6E" w14:textId="62885254" w:rsidTr="00AE1F5E">
        <w:tc>
          <w:tcPr>
            <w:tcW w:w="1256" w:type="dxa"/>
          </w:tcPr>
          <w:p w14:paraId="612D72B6" w14:textId="60CDD1FC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1342" w:type="dxa"/>
          </w:tcPr>
          <w:p w14:paraId="2796920D" w14:textId="255D25B3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17C0631" w14:textId="77777777" w:rsidR="00EC457B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E064831" w14:textId="77777777" w:rsidR="00EC457B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66DBFB5" w14:textId="220C30BB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B788475" w14:textId="0C79D730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49C667D" w14:textId="77777777" w:rsidR="00EC457B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4F148B59" w14:textId="77777777" w:rsidR="00EC457B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6232A92D" w14:textId="77777777" w:rsidR="00EC457B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4C910700" w14:textId="77777777" w:rsidR="00EC457B" w:rsidRDefault="00EC457B" w:rsidP="00EC457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72C67B2A" w14:textId="77777777" w:rsidR="00EC457B" w:rsidRDefault="00EC457B" w:rsidP="00EC45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36FF73D" w14:textId="77777777" w:rsidR="00EC457B" w:rsidRPr="00AD54F4" w:rsidRDefault="00EC457B" w:rsidP="00EC4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22CB4D9D" w14:textId="396CB81A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C457B" w:rsidRPr="00230F5A" w14:paraId="2EA7A1DB" w14:textId="6C6D457E" w:rsidTr="00AE1F5E">
        <w:tc>
          <w:tcPr>
            <w:tcW w:w="1256" w:type="dxa"/>
          </w:tcPr>
          <w:p w14:paraId="4D062B49" w14:textId="77777777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C457B" w:rsidRPr="00230F5A" w14:paraId="4EBD62EB" w14:textId="7659FBA3" w:rsidTr="00AE1F5E">
        <w:tc>
          <w:tcPr>
            <w:tcW w:w="1256" w:type="dxa"/>
          </w:tcPr>
          <w:p w14:paraId="6FF918B3" w14:textId="77777777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EC457B" w:rsidRPr="00230F5A" w:rsidRDefault="00EC457B" w:rsidP="00EC457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C67756">
      <w:pPr>
        <w:pStyle w:val="Ttulo1"/>
        <w:numPr>
          <w:ilvl w:val="0"/>
          <w:numId w:val="2"/>
        </w:numPr>
        <w:rPr>
          <w:rFonts w:cs="Times New Roman"/>
        </w:rPr>
      </w:pPr>
      <w:bookmarkStart w:id="0" w:name="_Toc16081616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Default="003B2729" w:rsidP="00C67756">
      <w:pPr>
        <w:pStyle w:val="Ttulo2"/>
        <w:numPr>
          <w:ilvl w:val="1"/>
          <w:numId w:val="2"/>
        </w:numPr>
        <w:rPr>
          <w:rStyle w:val="Hipervnculo"/>
        </w:rPr>
      </w:pPr>
      <w:bookmarkStart w:id="1" w:name="_Toc16081616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07FCA52A" w14:textId="77777777" w:rsidR="0031130F" w:rsidRPr="0031130F" w:rsidRDefault="0031130F" w:rsidP="0031130F"/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6A72FB" w:rsidRPr="00F45E53" w14:paraId="454A06D7" w14:textId="77777777" w:rsidTr="00653275">
        <w:trPr>
          <w:trHeight w:val="244"/>
        </w:trPr>
        <w:tc>
          <w:tcPr>
            <w:tcW w:w="1414" w:type="dxa"/>
          </w:tcPr>
          <w:p w14:paraId="0013A773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0B885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7A803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C94D8B3" w14:textId="2E1FD9CB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1D11CB">
              <w:rPr>
                <w:rFonts w:ascii="Times New Roman" w:hAnsi="Times New Roman" w:cs="Times New Roman"/>
                <w:sz w:val="20"/>
              </w:rPr>
              <w:t>4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6A72FB" w:rsidRPr="00F45E53" w14:paraId="2C0ECDB9" w14:textId="77777777" w:rsidTr="00653275">
        <w:trPr>
          <w:trHeight w:val="241"/>
        </w:trPr>
        <w:tc>
          <w:tcPr>
            <w:tcW w:w="1414" w:type="dxa"/>
          </w:tcPr>
          <w:p w14:paraId="43F53626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12B217A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B01EB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2596FA58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6A72FB" w:rsidRPr="00F45E53" w14:paraId="5B22553B" w14:textId="77777777" w:rsidTr="00653275">
        <w:trPr>
          <w:trHeight w:val="245"/>
        </w:trPr>
        <w:tc>
          <w:tcPr>
            <w:tcW w:w="1414" w:type="dxa"/>
          </w:tcPr>
          <w:p w14:paraId="4EF6FE2F" w14:textId="77777777" w:rsidR="006A72FB" w:rsidRPr="00F45E53" w:rsidRDefault="006A72FB" w:rsidP="0065327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48231F4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1C35886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7E27E252" w14:textId="460FFCC3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</w:t>
            </w:r>
            <w:r w:rsidR="00B33E4B">
              <w:rPr>
                <w:rFonts w:ascii="Times New Roman" w:hAnsi="Times New Roman" w:cs="Times New Roman"/>
                <w:sz w:val="20"/>
              </w:rPr>
              <w:t>6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6A72FB" w:rsidRPr="00F45E53" w14:paraId="48D82131" w14:textId="77777777" w:rsidTr="00653275">
        <w:trPr>
          <w:trHeight w:val="242"/>
        </w:trPr>
        <w:tc>
          <w:tcPr>
            <w:tcW w:w="1414" w:type="dxa"/>
          </w:tcPr>
          <w:p w14:paraId="4F2C9292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BFFD89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124BB66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93607DB" w14:textId="49D64CC2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r w:rsidR="00FC7BB7">
              <w:rPr>
                <w:rFonts w:ascii="Times New Roman" w:hAnsi="Times New Roman" w:cs="Times New Roman"/>
                <w:sz w:val="20"/>
              </w:rPr>
              <w:t>65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267E3D54" w14:textId="4E089F25" w:rsidR="006A72FB" w:rsidRPr="00F45E53" w:rsidRDefault="006A72FB" w:rsidP="006A72FB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FC7BB7">
        <w:rPr>
          <w:rFonts w:ascii="Times New Roman" w:hAnsi="Times New Roman" w:cs="Times New Roman"/>
          <w:spacing w:val="-3"/>
        </w:rPr>
        <w:t>7</w:t>
      </w:r>
      <w:r w:rsidR="001D11CB">
        <w:rPr>
          <w:rFonts w:ascii="Times New Roman" w:hAnsi="Times New Roman" w:cs="Times New Roman"/>
          <w:spacing w:val="-3"/>
        </w:rPr>
        <w:t>8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245F19F0" w14:textId="77777777" w:rsidR="00146329" w:rsidRDefault="00146329" w:rsidP="00146329">
      <w:pPr>
        <w:pStyle w:val="Textoindependiente"/>
        <w:spacing w:before="12"/>
        <w:rPr>
          <w:sz w:val="19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33942" w14:paraId="7CD308FD" w14:textId="77777777" w:rsidTr="005C4751">
        <w:trPr>
          <w:trHeight w:val="299"/>
        </w:trPr>
        <w:tc>
          <w:tcPr>
            <w:tcW w:w="1414" w:type="dxa"/>
          </w:tcPr>
          <w:p w14:paraId="4BE39F5F" w14:textId="77777777" w:rsidR="00733942" w:rsidRDefault="00733942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665D2FB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B5BCE5C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977" w:type="dxa"/>
          </w:tcPr>
          <w:p w14:paraId="4C087DE8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733942" w14:paraId="314F2992" w14:textId="77777777" w:rsidTr="005C4751">
        <w:trPr>
          <w:trHeight w:val="299"/>
        </w:trPr>
        <w:tc>
          <w:tcPr>
            <w:tcW w:w="1414" w:type="dxa"/>
          </w:tcPr>
          <w:p w14:paraId="470CDEB3" w14:textId="77777777" w:rsidR="00733942" w:rsidRDefault="00733942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3C85E8E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8E04C25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razón</w:t>
            </w:r>
            <w:proofErr w:type="spellEnd"/>
            <w:r>
              <w:rPr>
                <w:sz w:val="20"/>
              </w:rPr>
              <w:t xml:space="preserve"> social</w:t>
            </w:r>
          </w:p>
        </w:tc>
        <w:tc>
          <w:tcPr>
            <w:tcW w:w="2977" w:type="dxa"/>
          </w:tcPr>
          <w:p w14:paraId="5FD60A1F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733942" w14:paraId="2EBC3A81" w14:textId="77777777" w:rsidTr="005C4751">
        <w:trPr>
          <w:trHeight w:val="299"/>
        </w:trPr>
        <w:tc>
          <w:tcPr>
            <w:tcW w:w="1414" w:type="dxa"/>
          </w:tcPr>
          <w:p w14:paraId="44FA8581" w14:textId="77777777" w:rsidR="00733942" w:rsidRDefault="00733942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9E079EE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3B29806" w14:textId="77777777" w:rsidR="00733942" w:rsidRDefault="00733942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grupo</w:t>
            </w:r>
            <w:proofErr w:type="spellEnd"/>
          </w:p>
        </w:tc>
        <w:tc>
          <w:tcPr>
            <w:tcW w:w="2977" w:type="dxa"/>
          </w:tcPr>
          <w:p w14:paraId="457EDB9F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733942" w14:paraId="3D9DD632" w14:textId="77777777" w:rsidTr="005C4751">
        <w:trPr>
          <w:trHeight w:val="300"/>
        </w:trPr>
        <w:tc>
          <w:tcPr>
            <w:tcW w:w="1414" w:type="dxa"/>
          </w:tcPr>
          <w:p w14:paraId="061D353E" w14:textId="77777777" w:rsidR="00733942" w:rsidRDefault="00733942" w:rsidP="005C4751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9903EDA" w14:textId="77777777" w:rsidR="00733942" w:rsidRDefault="00733942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DC7F4EF" w14:textId="77777777" w:rsidR="00733942" w:rsidRPr="00AE1F5E" w:rsidRDefault="00733942" w:rsidP="005C4751">
            <w:pPr>
              <w:pStyle w:val="TableParagraph"/>
              <w:spacing w:before="1"/>
              <w:rPr>
                <w:sz w:val="20"/>
                <w:lang w:val="es-CL"/>
              </w:rPr>
            </w:pPr>
            <w:r w:rsidRPr="00AE1F5E">
              <w:rPr>
                <w:sz w:val="20"/>
                <w:lang w:val="es-CL"/>
              </w:rPr>
              <w:t>Incorporación</w:t>
            </w:r>
            <w:r w:rsidRPr="00AE1F5E">
              <w:rPr>
                <w:spacing w:val="-2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o</w:t>
            </w:r>
            <w:r w:rsidRPr="00AE1F5E">
              <w:rPr>
                <w:spacing w:val="-4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eliminación</w:t>
            </w:r>
            <w:r w:rsidRPr="00AE1F5E">
              <w:rPr>
                <w:spacing w:val="-3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del</w:t>
            </w:r>
            <w:r w:rsidRPr="00AE1F5E">
              <w:rPr>
                <w:spacing w:val="-2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listado</w:t>
            </w:r>
          </w:p>
        </w:tc>
        <w:tc>
          <w:tcPr>
            <w:tcW w:w="2977" w:type="dxa"/>
          </w:tcPr>
          <w:p w14:paraId="1B0C3018" w14:textId="77777777" w:rsidR="00733942" w:rsidRDefault="00733942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733942" w14:paraId="7D3097D3" w14:textId="77777777" w:rsidTr="005C4751">
        <w:trPr>
          <w:trHeight w:val="299"/>
        </w:trPr>
        <w:tc>
          <w:tcPr>
            <w:tcW w:w="1414" w:type="dxa"/>
          </w:tcPr>
          <w:p w14:paraId="6B2F0EF5" w14:textId="77777777" w:rsidR="00733942" w:rsidRDefault="00733942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75DC232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2EFAEF0" w14:textId="77777777" w:rsidR="00733942" w:rsidRPr="00AE1F5E" w:rsidRDefault="00733942" w:rsidP="005C4751">
            <w:pPr>
              <w:pStyle w:val="TableParagraph"/>
              <w:rPr>
                <w:sz w:val="20"/>
                <w:lang w:val="es-CL"/>
              </w:rPr>
            </w:pPr>
            <w:r w:rsidRPr="00AE1F5E">
              <w:rPr>
                <w:sz w:val="20"/>
                <w:lang w:val="es-CL"/>
              </w:rPr>
              <w:t>Fecha</w:t>
            </w:r>
            <w:r w:rsidRPr="00AE1F5E">
              <w:rPr>
                <w:spacing w:val="-16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de</w:t>
            </w:r>
            <w:r w:rsidRPr="00AE1F5E">
              <w:rPr>
                <w:spacing w:val="-14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incorporación</w:t>
            </w:r>
            <w:r w:rsidRPr="00AE1F5E">
              <w:rPr>
                <w:spacing w:val="-13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o</w:t>
            </w:r>
            <w:r w:rsidRPr="00AE1F5E">
              <w:rPr>
                <w:spacing w:val="-14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eliminación</w:t>
            </w:r>
            <w:r w:rsidRPr="00AE1F5E">
              <w:rPr>
                <w:spacing w:val="-13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del</w:t>
            </w:r>
            <w:r w:rsidRPr="00AE1F5E">
              <w:rPr>
                <w:spacing w:val="-13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listado</w:t>
            </w:r>
          </w:p>
        </w:tc>
        <w:tc>
          <w:tcPr>
            <w:tcW w:w="2977" w:type="dxa"/>
          </w:tcPr>
          <w:p w14:paraId="3016FE90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733942" w14:paraId="7A485637" w14:textId="77777777" w:rsidTr="005C4751">
        <w:trPr>
          <w:trHeight w:val="301"/>
        </w:trPr>
        <w:tc>
          <w:tcPr>
            <w:tcW w:w="1414" w:type="dxa"/>
          </w:tcPr>
          <w:p w14:paraId="4C3D7EB9" w14:textId="77777777" w:rsidR="00733942" w:rsidRDefault="00733942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E336FD2" w14:textId="77777777" w:rsidR="00733942" w:rsidRDefault="00733942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655CBB7" w14:textId="77777777" w:rsidR="00733942" w:rsidRDefault="00733942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relación</w:t>
            </w:r>
            <w:proofErr w:type="spellEnd"/>
          </w:p>
        </w:tc>
        <w:tc>
          <w:tcPr>
            <w:tcW w:w="2977" w:type="dxa"/>
          </w:tcPr>
          <w:p w14:paraId="64751235" w14:textId="77777777" w:rsidR="00733942" w:rsidRDefault="00733942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33942" w14:paraId="606A9805" w14:textId="77777777" w:rsidTr="005C4751">
        <w:trPr>
          <w:trHeight w:val="299"/>
        </w:trPr>
        <w:tc>
          <w:tcPr>
            <w:tcW w:w="1414" w:type="dxa"/>
          </w:tcPr>
          <w:p w14:paraId="44206973" w14:textId="77777777" w:rsidR="00733942" w:rsidRDefault="00733942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A7A4927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05537FB" w14:textId="77777777" w:rsidR="00733942" w:rsidRDefault="00733942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Prohibición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977" w:type="dxa"/>
          </w:tcPr>
          <w:p w14:paraId="505177B7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733942" w14:paraId="3FB31692" w14:textId="77777777" w:rsidTr="005C4751">
        <w:trPr>
          <w:trHeight w:val="299"/>
        </w:trPr>
        <w:tc>
          <w:tcPr>
            <w:tcW w:w="1414" w:type="dxa"/>
          </w:tcPr>
          <w:p w14:paraId="7456F146" w14:textId="77777777" w:rsidR="00733942" w:rsidRDefault="00733942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4672F521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332BFA4" w14:textId="77777777" w:rsidR="00733942" w:rsidRPr="00AE1F5E" w:rsidRDefault="00733942" w:rsidP="005C4751">
            <w:pPr>
              <w:pStyle w:val="TableParagraph"/>
              <w:rPr>
                <w:sz w:val="20"/>
                <w:lang w:val="es-CL"/>
              </w:rPr>
            </w:pPr>
            <w:r w:rsidRPr="00AE1F5E">
              <w:rPr>
                <w:sz w:val="20"/>
                <w:lang w:val="es-CL"/>
              </w:rPr>
              <w:t>Consolidación</w:t>
            </w:r>
            <w:r w:rsidRPr="00AE1F5E">
              <w:rPr>
                <w:spacing w:val="-4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de</w:t>
            </w:r>
            <w:r w:rsidRPr="00AE1F5E">
              <w:rPr>
                <w:spacing w:val="-4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los</w:t>
            </w:r>
            <w:r w:rsidRPr="00AE1F5E">
              <w:rPr>
                <w:spacing w:val="-3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estados</w:t>
            </w:r>
            <w:r w:rsidRPr="00AE1F5E">
              <w:rPr>
                <w:spacing w:val="-2"/>
                <w:sz w:val="20"/>
                <w:lang w:val="es-CL"/>
              </w:rPr>
              <w:t xml:space="preserve"> </w:t>
            </w:r>
            <w:r w:rsidRPr="00AE1F5E">
              <w:rPr>
                <w:sz w:val="20"/>
                <w:lang w:val="es-CL"/>
              </w:rPr>
              <w:t>financieros</w:t>
            </w:r>
          </w:p>
        </w:tc>
        <w:tc>
          <w:tcPr>
            <w:tcW w:w="2977" w:type="dxa"/>
          </w:tcPr>
          <w:p w14:paraId="0CEEC974" w14:textId="77777777" w:rsidR="00733942" w:rsidRDefault="00733942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</w:tbl>
    <w:p w14:paraId="26880990" w14:textId="77777777" w:rsidR="00733942" w:rsidRDefault="00733942" w:rsidP="00146329">
      <w:pPr>
        <w:pStyle w:val="Textoindependiente"/>
        <w:spacing w:before="12"/>
        <w:rPr>
          <w:sz w:val="19"/>
        </w:rPr>
      </w:pPr>
    </w:p>
    <w:p w14:paraId="4252A45C" w14:textId="77777777" w:rsidR="00146329" w:rsidRDefault="00146329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152D82A0" w14:textId="77777777" w:rsidR="007908DC" w:rsidRDefault="007908DC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2149EB93" w14:textId="77777777" w:rsidR="007908DC" w:rsidRDefault="007908DC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110FEECD" w14:textId="0DF8EA87" w:rsidR="000F012A" w:rsidRPr="007003BC" w:rsidRDefault="006A72FB" w:rsidP="007003BC">
      <w:pPr>
        <w:tabs>
          <w:tab w:val="left" w:pos="1349"/>
        </w:tabs>
        <w:spacing w:before="91"/>
      </w:pPr>
      <w:r w:rsidRPr="00F45E53">
        <w:rPr>
          <w:rFonts w:ascii="Times New Roman" w:hAnsi="Times New Roman" w:cs="Times New Roman"/>
          <w:i/>
          <w:sz w:val="20"/>
        </w:rPr>
        <w:t xml:space="preserve">    </w:t>
      </w:r>
    </w:p>
    <w:p w14:paraId="56486671" w14:textId="35E44826" w:rsidR="00035F9D" w:rsidRPr="00230F5A" w:rsidRDefault="00B022B6" w:rsidP="00C67756">
      <w:pPr>
        <w:pStyle w:val="Ttulo1"/>
        <w:numPr>
          <w:ilvl w:val="0"/>
          <w:numId w:val="2"/>
        </w:numPr>
        <w:rPr>
          <w:rFonts w:cs="Times New Roman"/>
        </w:rPr>
      </w:pPr>
      <w:bookmarkStart w:id="2" w:name="_Toc160816169"/>
      <w:r w:rsidRPr="00230F5A">
        <w:rPr>
          <w:rFonts w:cs="Times New Roman"/>
        </w:rPr>
        <w:t>Validaciones</w:t>
      </w:r>
      <w:bookmarkEnd w:id="2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C67756"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3" w:name="_Toc160816170"/>
      <w:r w:rsidRPr="00230F5A">
        <w:t>Archivo de datos</w:t>
      </w:r>
      <w:bookmarkEnd w:id="3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7715486" w14:textId="77777777" w:rsidR="006A72FB" w:rsidRPr="00B537DA" w:rsidRDefault="006A72FB" w:rsidP="006A72F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  <w:bookmarkStart w:id="5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A72FB" w:rsidRPr="00B537DA" w14:paraId="0CD671DC" w14:textId="77777777" w:rsidTr="00653275">
        <w:tc>
          <w:tcPr>
            <w:tcW w:w="562" w:type="dxa"/>
          </w:tcPr>
          <w:p w14:paraId="21C43DEC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08844C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6C3490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A72FB" w:rsidRPr="00B537DA" w14:paraId="2C78D906" w14:textId="77777777" w:rsidTr="00653275">
        <w:tc>
          <w:tcPr>
            <w:tcW w:w="562" w:type="dxa"/>
          </w:tcPr>
          <w:p w14:paraId="19DAC6C0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V2</w:t>
            </w:r>
          </w:p>
        </w:tc>
        <w:tc>
          <w:tcPr>
            <w:tcW w:w="7932" w:type="dxa"/>
          </w:tcPr>
          <w:p w14:paraId="790769F5" w14:textId="46C39B2D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A72FB" w:rsidRPr="00B537DA" w14:paraId="75803EDA" w14:textId="77777777" w:rsidTr="00653275">
        <w:tc>
          <w:tcPr>
            <w:tcW w:w="562" w:type="dxa"/>
          </w:tcPr>
          <w:p w14:paraId="332A8489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12B4EF2" w14:textId="6165A0F9" w:rsidR="006A72FB" w:rsidRPr="00B537DA" w:rsidRDefault="00A37F21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0037C7E0" w14:textId="77777777" w:rsidTr="00653275">
        <w:tc>
          <w:tcPr>
            <w:tcW w:w="562" w:type="dxa"/>
          </w:tcPr>
          <w:p w14:paraId="53F8201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F3F123" w14:textId="77777777" w:rsidR="006A72FB" w:rsidRPr="00CC035F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976C34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2F36EA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A5A95F5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61A530E1" w14:textId="77777777" w:rsidTr="00653275">
        <w:tc>
          <w:tcPr>
            <w:tcW w:w="562" w:type="dxa"/>
          </w:tcPr>
          <w:p w14:paraId="4620F9F2" w14:textId="1D5195A9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AC18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</w:tcPr>
          <w:p w14:paraId="7A21A50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7C5283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A26C2" w:rsidRPr="00B537DA" w14:paraId="7F0F8BDF" w14:textId="77777777" w:rsidTr="00653275">
        <w:tc>
          <w:tcPr>
            <w:tcW w:w="562" w:type="dxa"/>
          </w:tcPr>
          <w:p w14:paraId="04598B9A" w14:textId="4FB42347" w:rsidR="00CA26C2" w:rsidRDefault="00CA26C2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4D50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7A4D35A2" w14:textId="38141721" w:rsidR="00CA26C2" w:rsidRDefault="00EC457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77335" w:rsidRPr="00B537DA" w14:paraId="25FE6F51" w14:textId="77777777" w:rsidTr="00653275">
        <w:tc>
          <w:tcPr>
            <w:tcW w:w="562" w:type="dxa"/>
          </w:tcPr>
          <w:p w14:paraId="0E5B5B20" w14:textId="09D595DB" w:rsidR="00A77335" w:rsidRDefault="00A77335" w:rsidP="00A773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1C38CD3" w14:textId="61E2A9A1" w:rsidR="00A77335" w:rsidRDefault="00A77335" w:rsidP="00A773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77335" w:rsidRPr="00B537DA" w14:paraId="118E3415" w14:textId="77777777" w:rsidTr="00653275">
        <w:tc>
          <w:tcPr>
            <w:tcW w:w="562" w:type="dxa"/>
          </w:tcPr>
          <w:p w14:paraId="763A2C1B" w14:textId="4F9272BC" w:rsidR="00A77335" w:rsidRDefault="00A77335" w:rsidP="00A773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0BB03D1" w14:textId="404869B1" w:rsidR="00A77335" w:rsidRDefault="00A77335" w:rsidP="00A773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77335" w:rsidRPr="00B537DA" w14:paraId="2AF64D18" w14:textId="77777777" w:rsidTr="00653275">
        <w:tc>
          <w:tcPr>
            <w:tcW w:w="562" w:type="dxa"/>
          </w:tcPr>
          <w:p w14:paraId="01F58E73" w14:textId="350B8B82" w:rsidR="00A77335" w:rsidRDefault="00A77335" w:rsidP="00A773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V9</w:t>
            </w:r>
          </w:p>
        </w:tc>
        <w:tc>
          <w:tcPr>
            <w:tcW w:w="7932" w:type="dxa"/>
          </w:tcPr>
          <w:p w14:paraId="44667DD6" w14:textId="16F3DCC3" w:rsidR="00A77335" w:rsidRDefault="00A77335" w:rsidP="00A773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77335" w:rsidRPr="00B537DA" w14:paraId="31708034" w14:textId="77777777" w:rsidTr="00653275">
        <w:tc>
          <w:tcPr>
            <w:tcW w:w="562" w:type="dxa"/>
          </w:tcPr>
          <w:p w14:paraId="380F798C" w14:textId="2468D2D9" w:rsidR="00A77335" w:rsidRDefault="00A77335" w:rsidP="00A773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4B6BCA9" w14:textId="646D9689" w:rsidR="00A77335" w:rsidRDefault="00A77335" w:rsidP="00A773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77335" w:rsidRPr="00B537DA" w14:paraId="3106AED2" w14:textId="77777777" w:rsidTr="00653275">
        <w:tc>
          <w:tcPr>
            <w:tcW w:w="562" w:type="dxa"/>
          </w:tcPr>
          <w:p w14:paraId="6ACBBBCB" w14:textId="5B34FF74" w:rsidR="00A77335" w:rsidRDefault="00A77335" w:rsidP="00A773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4F047FE" w14:textId="1B38DE62" w:rsidR="00A77335" w:rsidRDefault="00A77335" w:rsidP="00A7733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4"/>
      <w:bookmarkEnd w:id="5"/>
    </w:tbl>
    <w:p w14:paraId="65D37002" w14:textId="351B0FA2" w:rsidR="00513350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2DBC2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F7DFA88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1A8F9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64825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DA34B34" w14:textId="41CFB407" w:rsidR="00A829A4" w:rsidRPr="00230F5A" w:rsidRDefault="00A421C4" w:rsidP="00C67756">
      <w:pPr>
        <w:pStyle w:val="Ttulo1"/>
        <w:numPr>
          <w:ilvl w:val="0"/>
          <w:numId w:val="2"/>
        </w:numPr>
        <w:rPr>
          <w:rFonts w:cs="Times New Roman"/>
        </w:rPr>
      </w:pPr>
      <w:bookmarkStart w:id="6" w:name="_Toc160816171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6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2DD0D30" w14:textId="5BA4F472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C67756">
      <w:pPr>
        <w:pStyle w:val="Ttulo2"/>
        <w:numPr>
          <w:ilvl w:val="1"/>
          <w:numId w:val="2"/>
        </w:numPr>
        <w:rPr>
          <w:b w:val="0"/>
        </w:rPr>
      </w:pPr>
      <w:bookmarkStart w:id="7" w:name="_Toc160816172"/>
      <w:r w:rsidRPr="003F5278">
        <w:t>Formato de carátula de salida</w:t>
      </w:r>
      <w:bookmarkEnd w:id="7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6A202232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F4247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7BE9390D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9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8A77E1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2B047744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8A77E1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9"/>
                  <w:r w:rsidR="008A77E1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6ACFF581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Linux.</w:t>
                  </w:r>
                  <w:bookmarkEnd w:id="8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25"/>
        <w:gridCol w:w="992"/>
        <w:gridCol w:w="6096"/>
        <w:gridCol w:w="851"/>
        <w:gridCol w:w="850"/>
      </w:tblGrid>
      <w:tr w:rsidR="003A37FF" w:rsidRPr="00F45E53" w14:paraId="5AE2A0D7" w14:textId="22C8248B" w:rsidTr="0063326E">
        <w:trPr>
          <w:trHeight w:val="268"/>
        </w:trPr>
        <w:tc>
          <w:tcPr>
            <w:tcW w:w="720" w:type="dxa"/>
          </w:tcPr>
          <w:p w14:paraId="47450481" w14:textId="77777777" w:rsidR="003A37FF" w:rsidRPr="00F45E53" w:rsidRDefault="003A37FF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ITEM</w:t>
            </w:r>
          </w:p>
        </w:tc>
        <w:tc>
          <w:tcPr>
            <w:tcW w:w="425" w:type="dxa"/>
          </w:tcPr>
          <w:p w14:paraId="3DCAB49C" w14:textId="77777777" w:rsidR="003A37FF" w:rsidRPr="00F45E53" w:rsidRDefault="003A37FF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247FA628" w14:textId="77777777" w:rsidR="003A37FF" w:rsidRPr="00F45E53" w:rsidRDefault="003A37FF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6" w:type="dxa"/>
          </w:tcPr>
          <w:p w14:paraId="50160C12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8D9E993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850" w:type="dxa"/>
          </w:tcPr>
          <w:p w14:paraId="0BD25F37" w14:textId="77777777" w:rsidR="003A37FF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  <w:p w14:paraId="732EB8F7" w14:textId="36C2360A" w:rsidR="00D3696F" w:rsidRPr="00F45E53" w:rsidRDefault="00D3696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Salida</w:t>
            </w:r>
          </w:p>
        </w:tc>
      </w:tr>
      <w:tr w:rsidR="003A37FF" w:rsidRPr="00F45E53" w14:paraId="7DCD80F1" w14:textId="627ADF14" w:rsidTr="0063326E">
        <w:trPr>
          <w:trHeight w:val="268"/>
        </w:trPr>
        <w:tc>
          <w:tcPr>
            <w:tcW w:w="720" w:type="dxa"/>
          </w:tcPr>
          <w:p w14:paraId="43413C6F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38B8507B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11F45694" w14:textId="77777777" w:rsidR="003A37FF" w:rsidRPr="00F45E53" w:rsidRDefault="003A37FF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6" w:type="dxa"/>
          </w:tcPr>
          <w:p w14:paraId="65AA21B6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ADC3AE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1ECCEC2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718D311C" w14:textId="368BEDCE" w:rsidTr="0063326E">
        <w:trPr>
          <w:trHeight w:val="268"/>
        </w:trPr>
        <w:tc>
          <w:tcPr>
            <w:tcW w:w="720" w:type="dxa"/>
          </w:tcPr>
          <w:p w14:paraId="4FD89E80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44585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A21E930" w14:textId="5955581F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6" w:type="dxa"/>
          </w:tcPr>
          <w:p w14:paraId="41FBA44A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DDA7A28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312ED1A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A37FF" w:rsidRPr="00F45E53" w14:paraId="40B703B3" w14:textId="6C2EAB84" w:rsidTr="0063326E">
        <w:trPr>
          <w:trHeight w:val="268"/>
        </w:trPr>
        <w:tc>
          <w:tcPr>
            <w:tcW w:w="720" w:type="dxa"/>
          </w:tcPr>
          <w:p w14:paraId="50A2049E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2980E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E73C377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6" w:type="dxa"/>
          </w:tcPr>
          <w:p w14:paraId="4A1E908F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19CA01C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5576E6B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696BF170" w14:textId="4D7D7C0E" w:rsidTr="0063326E">
        <w:trPr>
          <w:trHeight w:val="268"/>
        </w:trPr>
        <w:tc>
          <w:tcPr>
            <w:tcW w:w="720" w:type="dxa"/>
          </w:tcPr>
          <w:p w14:paraId="4815C657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0666C90E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03BE292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6" w:type="dxa"/>
          </w:tcPr>
          <w:p w14:paraId="046FD5A2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51634C1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620CF7C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772B4E" w:rsidRPr="00F45E53" w14:paraId="6292EB16" w14:textId="268B880F" w:rsidTr="0063326E">
        <w:trPr>
          <w:trHeight w:val="268"/>
        </w:trPr>
        <w:tc>
          <w:tcPr>
            <w:tcW w:w="720" w:type="dxa"/>
          </w:tcPr>
          <w:p w14:paraId="6D1A4E05" w14:textId="77777777" w:rsidR="00772B4E" w:rsidRPr="00F45E53" w:rsidRDefault="00772B4E" w:rsidP="00772B4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25300B15" w14:textId="77777777" w:rsidR="00772B4E" w:rsidRPr="00F45E53" w:rsidRDefault="00772B4E" w:rsidP="00772B4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F25E272" w14:textId="6F75CFA5" w:rsidR="00772B4E" w:rsidRPr="00F45E53" w:rsidRDefault="00772B4E" w:rsidP="00772B4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6" w:type="dxa"/>
          </w:tcPr>
          <w:p w14:paraId="6C7B784F" w14:textId="77777777" w:rsidR="00772B4E" w:rsidRPr="00AE1F5E" w:rsidRDefault="00772B4E" w:rsidP="00772B4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E1F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</w:p>
          <w:p w14:paraId="4C23C81C" w14:textId="691A5846" w:rsidR="0002118B" w:rsidRPr="00AE1F5E" w:rsidRDefault="0002118B" w:rsidP="00772B4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E1F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Cantidad de </w:t>
            </w:r>
            <w:proofErr w:type="spellStart"/>
            <w:r w:rsidRPr="00AE1F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AE1F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</w:t>
            </w:r>
          </w:p>
        </w:tc>
        <w:tc>
          <w:tcPr>
            <w:tcW w:w="851" w:type="dxa"/>
          </w:tcPr>
          <w:p w14:paraId="13C0B2AA" w14:textId="77777777" w:rsidR="00772B4E" w:rsidRPr="00F45E53" w:rsidRDefault="00772B4E" w:rsidP="00772B4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51EF6258" w14:textId="53BF3DA0" w:rsidR="00772B4E" w:rsidRPr="00F45E53" w:rsidRDefault="002A0C42" w:rsidP="00772B4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772B4E" w:rsidRPr="00F45E53" w14:paraId="643B27CA" w14:textId="77777777" w:rsidTr="0063326E">
        <w:trPr>
          <w:trHeight w:val="268"/>
        </w:trPr>
        <w:tc>
          <w:tcPr>
            <w:tcW w:w="720" w:type="dxa"/>
          </w:tcPr>
          <w:p w14:paraId="4EE9C7FA" w14:textId="3FDF24D3" w:rsidR="00772B4E" w:rsidRDefault="00772B4E" w:rsidP="00772B4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79A99C1B" w14:textId="5A64DE0C" w:rsidR="00772B4E" w:rsidRPr="00F45E53" w:rsidRDefault="00772B4E" w:rsidP="00772B4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AD6B34A" w14:textId="2FE68968" w:rsidR="00772B4E" w:rsidRPr="00A44C33" w:rsidRDefault="00772B4E" w:rsidP="00772B4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6" w:type="dxa"/>
          </w:tcPr>
          <w:p w14:paraId="19A904E9" w14:textId="4DC2ECBE" w:rsidR="00772B4E" w:rsidRPr="00A44C33" w:rsidRDefault="00772B4E" w:rsidP="00772B4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42E2F32" w14:textId="77777777" w:rsidR="00772B4E" w:rsidRPr="00F45E53" w:rsidRDefault="00772B4E" w:rsidP="00772B4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7AD54EC0" w14:textId="77777777" w:rsidR="00772B4E" w:rsidRPr="00F45E53" w:rsidRDefault="00772B4E" w:rsidP="00772B4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DA15A1A" w14:textId="77777777" w:rsidR="00BD7718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6CF7483" w14:textId="77777777" w:rsidR="00BB39B2" w:rsidRDefault="00BB39B2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20A6154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3448ABE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D7718" w:rsidRPr="00F45E53" w14:paraId="5B333ECF" w14:textId="77777777" w:rsidTr="00653275">
        <w:trPr>
          <w:trHeight w:val="244"/>
        </w:trPr>
        <w:tc>
          <w:tcPr>
            <w:tcW w:w="4815" w:type="dxa"/>
          </w:tcPr>
          <w:p w14:paraId="778B497A" w14:textId="77777777" w:rsidR="00BD7718" w:rsidRPr="00F45E53" w:rsidRDefault="00BD7718" w:rsidP="0065327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58EBED7" w14:textId="77777777" w:rsidR="00BD7718" w:rsidRPr="00F45E53" w:rsidRDefault="00BD7718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3C0FB4" w14:textId="570CFDED" w:rsidR="00BD7718" w:rsidRPr="00F45E53" w:rsidRDefault="00BD7718" w:rsidP="0065327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9478C6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BD7718" w:rsidRPr="00F45E53" w14:paraId="131F1857" w14:textId="77777777" w:rsidTr="00653275">
        <w:trPr>
          <w:trHeight w:val="242"/>
        </w:trPr>
        <w:tc>
          <w:tcPr>
            <w:tcW w:w="4815" w:type="dxa"/>
          </w:tcPr>
          <w:p w14:paraId="57FD83E8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3BA4D06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D29AEAF" w14:textId="7D72E319" w:rsidR="00BD7718" w:rsidRPr="00F45E53" w:rsidRDefault="00BD7718" w:rsidP="0065327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2AF56DE4" w14:textId="77777777" w:rsidR="00BD7718" w:rsidRPr="00F45E53" w:rsidRDefault="00BD7718" w:rsidP="00BD7718">
      <w:pPr>
        <w:rPr>
          <w:rFonts w:ascii="Times New Roman" w:hAnsi="Times New Roman" w:cs="Times New Roman"/>
          <w:color w:val="4472C4" w:themeColor="accent1"/>
        </w:rPr>
      </w:pPr>
    </w:p>
    <w:p w14:paraId="248584B8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14145D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1D98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B3E3265" w14:textId="54EED335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AF4247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B57D9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="008A77E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="008A77E1"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 w:rsidR="008A77E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8A77E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C67756">
      <w:pPr>
        <w:pStyle w:val="Ttulo1"/>
        <w:numPr>
          <w:ilvl w:val="0"/>
          <w:numId w:val="2"/>
        </w:numPr>
        <w:rPr>
          <w:rFonts w:cs="Times New Roman"/>
          <w:b w:val="0"/>
          <w:bCs/>
          <w:color w:val="4472C4" w:themeColor="accent1"/>
        </w:rPr>
      </w:pPr>
      <w:bookmarkStart w:id="10" w:name="_Toc160816173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0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6F1F5C0" w14:textId="67ECF8EA" w:rsidR="00E547E8" w:rsidRPr="00A96CA0" w:rsidRDefault="000465DB" w:rsidP="00CD1B82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7B42E9BB" w14:textId="77777777" w:rsidR="00E547E8" w:rsidRPr="00A96CA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96CA0" w:rsidRDefault="000465DB" w:rsidP="00C67756">
      <w:pPr>
        <w:pStyle w:val="Ttulo2"/>
        <w:numPr>
          <w:ilvl w:val="1"/>
          <w:numId w:val="2"/>
        </w:numPr>
      </w:pPr>
      <w:bookmarkStart w:id="12" w:name="_Toc160816174"/>
      <w:r w:rsidRPr="00A96CA0">
        <w:t xml:space="preserve">Archivo de salida </w:t>
      </w:r>
      <w:r w:rsidR="00B1738F" w:rsidRPr="00A96CA0">
        <w:t>a dest</w:t>
      </w:r>
      <w:ins w:id="13" w:author="Roberto Carrasco Venegas" w:date="2023-11-27T13:21:00Z">
        <w:r w:rsidR="00095C24" w:rsidRPr="00A96CA0">
          <w:t>i</w:t>
        </w:r>
      </w:ins>
      <w:r w:rsidR="00B1738F" w:rsidRPr="00A96CA0">
        <w:t>no</w:t>
      </w:r>
      <w:bookmarkEnd w:id="12"/>
      <w:r w:rsidR="001169CF" w:rsidRPr="00A96CA0">
        <w:fldChar w:fldCharType="begin"/>
      </w:r>
      <w:r w:rsidR="001169CF" w:rsidRPr="00A96CA0">
        <w:instrText xml:space="preserve"> XE "Archivo de salida a</w:instrText>
      </w:r>
      <w:r w:rsidR="007B6066" w:rsidRPr="00A96CA0">
        <w:instrText>”</w:instrText>
      </w:r>
      <w:r w:rsidR="001169CF" w:rsidRPr="00A96CA0">
        <w:instrText xml:space="preserve">destino" </w:instrText>
      </w:r>
      <w:r w:rsidR="001169CF" w:rsidRPr="00A96CA0">
        <w:fldChar w:fldCharType="end"/>
      </w:r>
    </w:p>
    <w:p w14:paraId="25DFA216" w14:textId="1A009ADA" w:rsidR="000465DB" w:rsidRPr="00A96CA0" w:rsidRDefault="000465DB" w:rsidP="00C67756">
      <w:pPr>
        <w:pStyle w:val="Ttulo2"/>
        <w:numPr>
          <w:ilvl w:val="2"/>
          <w:numId w:val="2"/>
        </w:numPr>
      </w:pPr>
      <w:bookmarkStart w:id="14" w:name="_Toc160816175"/>
      <w:r w:rsidRPr="00A96CA0">
        <w:t>Archivo de da</w:t>
      </w:r>
      <w:ins w:id="15" w:author="Roberto Carrasco Venegas" w:date="2023-11-27T13:24:00Z">
        <w:r w:rsidR="009A28CD" w:rsidRPr="00A96CA0">
          <w:t>t</w:t>
        </w:r>
      </w:ins>
      <w:r w:rsidRPr="00A96CA0">
        <w:t>os</w:t>
      </w:r>
      <w:bookmarkEnd w:id="14"/>
      <w:r w:rsidR="001169CF" w:rsidRPr="00A96CA0">
        <w:fldChar w:fldCharType="begin"/>
      </w:r>
      <w:r w:rsidR="001169CF" w:rsidRPr="00A96CA0">
        <w:instrText xml:space="preserve"> XE "Archivo </w:instrText>
      </w:r>
      <w:r w:rsidR="007B6066" w:rsidRPr="00A96CA0">
        <w:instrText>”</w:instrText>
      </w:r>
      <w:r w:rsidR="001169CF" w:rsidRPr="00A96CA0">
        <w:instrText xml:space="preserve">e datos" </w:instrText>
      </w:r>
      <w:r w:rsidR="001169CF"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43D893C4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51A85E7" w14:textId="66A99DCB" w:rsidR="00CD1B82" w:rsidRPr="00A96CA0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C910ACA" w14:textId="0EE0A54B" w:rsidR="00B1738F" w:rsidRPr="00A96CA0" w:rsidRDefault="00A96CA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BC5453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343ABB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CD1B82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046F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5C269011" w:rsidR="00A167D3" w:rsidRPr="00A96CA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46F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5580D5D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="00284E6A"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Es un correlativo número asignado por el sistema de largo </w:t>
            </w:r>
            <w:r w:rsidR="00CD1B8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C67756">
      <w:pPr>
        <w:pStyle w:val="Ttulo2"/>
        <w:numPr>
          <w:ilvl w:val="2"/>
          <w:numId w:val="2"/>
        </w:numPr>
      </w:pPr>
      <w:bookmarkStart w:id="16" w:name="_Toc160816176"/>
      <w:r w:rsidRPr="00230F5A">
        <w:t>Archivo Carát</w:t>
      </w:r>
      <w:r w:rsidR="00601681">
        <w:t>u</w:t>
      </w:r>
      <w:r w:rsidRPr="00230F5A">
        <w:t>la</w:t>
      </w:r>
      <w:bookmarkEnd w:id="16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36BA30C6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02D5F2E6" w14:textId="1FEDDBC5" w:rsidR="00CD1B82" w:rsidRPr="00230F5A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040613DC" w14:textId="2736BF25" w:rsidR="00284E6A" w:rsidRPr="00230F5A" w:rsidRDefault="00A96CA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BC5453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343ABB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DC5DF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.XX</w:t>
            </w:r>
            <w:r w:rsidR="00046F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7B9726AA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046F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52AC4977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DC5D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17" w:name="_Hlk151646289"/>
      <w:bookmarkStart w:id="18" w:name="_Hlk150869805"/>
      <w:bookmarkStart w:id="19" w:name="_Hlk151631830"/>
      <w:bookmarkStart w:id="20" w:name="_Hlk150874624"/>
    </w:p>
    <w:p w14:paraId="61DA545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FE1FC73" w14:textId="58623765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6B9E8AC3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C3E438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7E334E" w14:textId="77777777" w:rsidR="00793B06" w:rsidRDefault="00787AE9" w:rsidP="00C67756">
      <w:pPr>
        <w:pStyle w:val="Ttulo2"/>
        <w:numPr>
          <w:ilvl w:val="1"/>
          <w:numId w:val="2"/>
        </w:numPr>
      </w:pPr>
      <w:bookmarkStart w:id="21" w:name="_Toc160816177"/>
      <w:r>
        <w:t>Definición de correlativo</w:t>
      </w:r>
      <w:bookmarkEnd w:id="21"/>
    </w:p>
    <w:p w14:paraId="0F25C2CA" w14:textId="77777777" w:rsidR="00793B06" w:rsidRPr="00793B06" w:rsidRDefault="00793B06" w:rsidP="00793B06"/>
    <w:p w14:paraId="0A065339" w14:textId="2D5B4C2D" w:rsidR="00787AE9" w:rsidRDefault="00793B06" w:rsidP="00C67756">
      <w:pPr>
        <w:pStyle w:val="Ttulo2"/>
        <w:numPr>
          <w:ilvl w:val="2"/>
          <w:numId w:val="2"/>
        </w:numPr>
      </w:pPr>
      <w:bookmarkStart w:id="22" w:name="_Toc160816178"/>
      <w:r>
        <w:t>Salida</w:t>
      </w:r>
      <w:bookmarkEnd w:id="22"/>
      <w:r>
        <w:t xml:space="preserve"> </w:t>
      </w:r>
      <w:r w:rsidR="00787AE9" w:rsidRPr="00230F5A">
        <w:fldChar w:fldCharType="begin"/>
      </w:r>
      <w:r w:rsidR="00787AE9" w:rsidRPr="00230F5A">
        <w:instrText xml:space="preserve"> XE "Archivo de salida a</w:instrText>
      </w:r>
      <w:r w:rsidR="00787AE9">
        <w:instrText>”</w:instrText>
      </w:r>
      <w:r w:rsidR="00787AE9" w:rsidRPr="00230F5A">
        <w:instrText xml:space="preserve">destino" </w:instrText>
      </w:r>
      <w:r w:rsidR="00787AE9" w:rsidRPr="00230F5A">
        <w:fldChar w:fldCharType="end"/>
      </w:r>
    </w:p>
    <w:p w14:paraId="282B767A" w14:textId="77777777" w:rsidR="00787AE9" w:rsidRPr="00787AE9" w:rsidRDefault="00787AE9" w:rsidP="00787AE9"/>
    <w:p w14:paraId="1FC9F6A2" w14:textId="0CAD1FB4" w:rsidR="0051118C" w:rsidRDefault="0051118C" w:rsidP="0051118C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</w:t>
      </w:r>
      <w:r w:rsidR="00456593">
        <w:rPr>
          <w:rFonts w:ascii="Times New Roman" w:hAnsi="Times New Roman" w:cs="Times New Roman"/>
          <w:color w:val="4472C4" w:themeColor="accent1"/>
        </w:rPr>
        <w:t>-Bancos</w:t>
      </w:r>
      <w:r>
        <w:rPr>
          <w:rFonts w:ascii="Times New Roman" w:hAnsi="Times New Roman" w:cs="Times New Roman"/>
          <w:color w:val="4472C4" w:themeColor="accent1"/>
        </w:rPr>
        <w:t>)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17"/>
    <w:bookmarkEnd w:id="18"/>
    <w:p w14:paraId="627030EB" w14:textId="77777777" w:rsidR="00793B06" w:rsidRPr="00793B06" w:rsidRDefault="00793B06" w:rsidP="00793B06"/>
    <w:p w14:paraId="50C36BD7" w14:textId="77777777" w:rsidR="00793B06" w:rsidRDefault="00793B06" w:rsidP="00C67756">
      <w:pPr>
        <w:pStyle w:val="Ttulo2"/>
        <w:numPr>
          <w:ilvl w:val="2"/>
          <w:numId w:val="2"/>
        </w:numPr>
      </w:pPr>
      <w:bookmarkStart w:id="23" w:name="_Toc160816179"/>
      <w:r>
        <w:t>Entrada</w:t>
      </w:r>
      <w:bookmarkEnd w:id="23"/>
    </w:p>
    <w:p w14:paraId="05119778" w14:textId="381D228E" w:rsidR="00793B06" w:rsidRDefault="00793B06" w:rsidP="00793B0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66740C39" w14:textId="77777777" w:rsidR="00A723AD" w:rsidRPr="00B537DA" w:rsidRDefault="00A723AD" w:rsidP="00A723AD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4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4"/>
    <w:p w14:paraId="5D3F5244" w14:textId="59F95433" w:rsidR="00793B06" w:rsidRDefault="00793B06" w:rsidP="00793B0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3D5F7" w14:textId="77777777" w:rsidR="00793B06" w:rsidRPr="00B537DA" w:rsidRDefault="00793B06" w:rsidP="00793B06">
      <w:pPr>
        <w:rPr>
          <w:rFonts w:ascii="Times New Roman" w:hAnsi="Times New Roman" w:cs="Times New Roman"/>
          <w:color w:val="4472C4" w:themeColor="accent1"/>
        </w:rPr>
      </w:pPr>
    </w:p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19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B03F064" w:rsidR="00F10206" w:rsidRPr="00230F5A" w:rsidRDefault="000465DB" w:rsidP="00C67756">
      <w:pPr>
        <w:pStyle w:val="Ttulo1"/>
        <w:numPr>
          <w:ilvl w:val="0"/>
          <w:numId w:val="2"/>
        </w:numPr>
      </w:pPr>
      <w:bookmarkStart w:id="25" w:name="_Toc160816180"/>
      <w:bookmarkEnd w:id="20"/>
      <w:r w:rsidRPr="00230F5A">
        <w:lastRenderedPageBreak/>
        <w:t xml:space="preserve">Definición </w:t>
      </w:r>
      <w:r w:rsidR="002C3FD6" w:rsidRPr="00230F5A">
        <w:t>de</w:t>
      </w:r>
      <w:r w:rsidR="002C3FD6">
        <w:t xml:space="preserve"> datos por ingresar de</w:t>
      </w:r>
      <w:r w:rsidR="002C3FD6" w:rsidRPr="00230F5A">
        <w:t xml:space="preserve">l </w:t>
      </w:r>
      <w:r w:rsidR="002C3FD6">
        <w:t>usuario (desde el Front)</w:t>
      </w:r>
      <w:bookmarkEnd w:id="25"/>
      <w:r w:rsidR="002C3FD6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21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031"/>
        <w:gridCol w:w="6368"/>
        <w:gridCol w:w="10"/>
        <w:gridCol w:w="1276"/>
      </w:tblGrid>
      <w:tr w:rsidR="002C3FD6" w:rsidRPr="003E2700" w14:paraId="49745509" w14:textId="77777777" w:rsidTr="0032171B">
        <w:trPr>
          <w:trHeight w:val="268"/>
        </w:trPr>
        <w:tc>
          <w:tcPr>
            <w:tcW w:w="1239" w:type="dxa"/>
          </w:tcPr>
          <w:p w14:paraId="619ADE40" w14:textId="77777777" w:rsidR="002C3FD6" w:rsidRPr="003E2700" w:rsidRDefault="002C3FD6" w:rsidP="00B91B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0D4D14C5" w14:textId="77777777" w:rsidR="002C3FD6" w:rsidRPr="003E2700" w:rsidRDefault="002C3FD6" w:rsidP="00B91B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031" w:type="dxa"/>
          </w:tcPr>
          <w:p w14:paraId="61228309" w14:textId="77777777" w:rsidR="002C3FD6" w:rsidRPr="003E2700" w:rsidRDefault="002C3FD6" w:rsidP="00B91B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78" w:type="dxa"/>
            <w:gridSpan w:val="2"/>
          </w:tcPr>
          <w:p w14:paraId="0409D653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086FF0C4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2C3FD6" w:rsidRPr="003E2700" w14:paraId="659CD114" w14:textId="77777777" w:rsidTr="0032171B">
        <w:trPr>
          <w:trHeight w:val="268"/>
        </w:trPr>
        <w:tc>
          <w:tcPr>
            <w:tcW w:w="1239" w:type="dxa"/>
          </w:tcPr>
          <w:p w14:paraId="0EEF1F34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068CB4B5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5EFD3AAD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378" w:type="dxa"/>
            <w:gridSpan w:val="2"/>
          </w:tcPr>
          <w:p w14:paraId="33C0DE28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276" w:type="dxa"/>
          </w:tcPr>
          <w:p w14:paraId="0917802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2C3FD6" w:rsidRPr="003E2700" w14:paraId="48D5295B" w14:textId="77777777" w:rsidTr="0032171B">
        <w:trPr>
          <w:trHeight w:val="268"/>
        </w:trPr>
        <w:tc>
          <w:tcPr>
            <w:tcW w:w="1239" w:type="dxa"/>
          </w:tcPr>
          <w:p w14:paraId="4C0DD5D7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9D17052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02CEE41E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378" w:type="dxa"/>
            <w:gridSpan w:val="2"/>
          </w:tcPr>
          <w:p w14:paraId="5611FCB5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276" w:type="dxa"/>
          </w:tcPr>
          <w:p w14:paraId="0B18933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F374A3E" w14:textId="77777777" w:rsidTr="0032171B">
        <w:trPr>
          <w:trHeight w:val="268"/>
        </w:trPr>
        <w:tc>
          <w:tcPr>
            <w:tcW w:w="1239" w:type="dxa"/>
          </w:tcPr>
          <w:p w14:paraId="34A0699E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90098E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76F6D332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378" w:type="dxa"/>
            <w:gridSpan w:val="2"/>
          </w:tcPr>
          <w:p w14:paraId="761119F9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091E6C8E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2463F16" w14:textId="77777777" w:rsidTr="0032171B">
        <w:trPr>
          <w:trHeight w:val="268"/>
        </w:trPr>
        <w:tc>
          <w:tcPr>
            <w:tcW w:w="1239" w:type="dxa"/>
          </w:tcPr>
          <w:p w14:paraId="37281161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172F7C9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13CBC291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378" w:type="dxa"/>
            <w:gridSpan w:val="2"/>
          </w:tcPr>
          <w:p w14:paraId="0AF3E502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49A53745" w14:textId="77777777" w:rsidR="002C3FD6" w:rsidRPr="00AE1F5E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32171B" w:rsidRPr="00F45E53" w14:paraId="46433710" w14:textId="77777777" w:rsidTr="0032171B">
        <w:trPr>
          <w:trHeight w:val="268"/>
        </w:trPr>
        <w:tc>
          <w:tcPr>
            <w:tcW w:w="1239" w:type="dxa"/>
          </w:tcPr>
          <w:p w14:paraId="6B808906" w14:textId="4A9154AA" w:rsidR="0032171B" w:rsidRPr="00F45E53" w:rsidRDefault="0032171B" w:rsidP="0032171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D159069" w14:textId="29CBEDEA" w:rsidR="0032171B" w:rsidRPr="00F45E53" w:rsidRDefault="0032171B" w:rsidP="0032171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7F51CEE7" w14:textId="63DB0DC5" w:rsidR="0032171B" w:rsidRPr="00F45E53" w:rsidRDefault="0032171B" w:rsidP="0032171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368" w:type="dxa"/>
          </w:tcPr>
          <w:p w14:paraId="16FA5667" w14:textId="77777777" w:rsidR="0032171B" w:rsidRPr="000F732E" w:rsidRDefault="0032171B" w:rsidP="0032171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  <w:p w14:paraId="1A39C590" w14:textId="362AA2DB" w:rsidR="0032171B" w:rsidRPr="00F45E53" w:rsidRDefault="0032171B" w:rsidP="0032171B">
            <w:pPr>
              <w:pStyle w:val="TableParagraph"/>
              <w:spacing w:before="18"/>
              <w:ind w:left="12" w:firstLine="14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1286" w:type="dxa"/>
            <w:gridSpan w:val="2"/>
          </w:tcPr>
          <w:p w14:paraId="355CDAD0" w14:textId="50CB95B6" w:rsidR="0032171B" w:rsidRPr="00F45E53" w:rsidRDefault="0032171B" w:rsidP="0032171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32171B" w:rsidRPr="00F45E53" w14:paraId="03E3CC23" w14:textId="77777777" w:rsidTr="0032171B">
        <w:trPr>
          <w:trHeight w:val="268"/>
        </w:trPr>
        <w:tc>
          <w:tcPr>
            <w:tcW w:w="1239" w:type="dxa"/>
          </w:tcPr>
          <w:p w14:paraId="6355CB81" w14:textId="551AFF47" w:rsidR="0032171B" w:rsidRDefault="0032171B" w:rsidP="0032171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293" w:type="dxa"/>
          </w:tcPr>
          <w:p w14:paraId="6D6D0A06" w14:textId="07C03936" w:rsidR="0032171B" w:rsidRPr="00F45E53" w:rsidRDefault="0032171B" w:rsidP="0032171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0B26732E" w14:textId="745F8E1A" w:rsidR="0032171B" w:rsidRPr="00A44C33" w:rsidRDefault="0032171B" w:rsidP="0032171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368" w:type="dxa"/>
          </w:tcPr>
          <w:p w14:paraId="5D1D6DDF" w14:textId="10DB7236" w:rsidR="0032171B" w:rsidRPr="00A44C33" w:rsidRDefault="0032171B" w:rsidP="0032171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1286" w:type="dxa"/>
            <w:gridSpan w:val="2"/>
          </w:tcPr>
          <w:p w14:paraId="4D0CECC3" w14:textId="1FEE67BA" w:rsidR="0032171B" w:rsidRDefault="0032171B" w:rsidP="0032171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5B95535" w14:textId="77777777" w:rsidR="004A7AEF" w:rsidRDefault="004A7AEF" w:rsidP="00C67756">
      <w:pPr>
        <w:pStyle w:val="Ttulo1"/>
        <w:numPr>
          <w:ilvl w:val="0"/>
          <w:numId w:val="2"/>
        </w:numPr>
        <w:rPr>
          <w:rFonts w:cs="Times New Roman"/>
        </w:rPr>
      </w:pPr>
      <w:bookmarkStart w:id="26" w:name="_Toc160816181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26"/>
    </w:p>
    <w:p w14:paraId="79C4AEFC" w14:textId="77777777" w:rsidR="00C8447E" w:rsidRDefault="00C8447E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06353FE" w14:textId="4399AE68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9A1768" w14:textId="77777777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627342E" w14:textId="77777777" w:rsidR="00C8447E" w:rsidRDefault="00C8447E" w:rsidP="00C677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909B3CA" w14:textId="77777777" w:rsidR="00C8447E" w:rsidRDefault="00C8447E" w:rsidP="00C677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5442EF26" w14:textId="3049AE73" w:rsidR="00C8447E" w:rsidRPr="00A30C68" w:rsidRDefault="00C8447E" w:rsidP="00C677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 xml:space="preserve">lizado en forma exitosa para el archivo </w:t>
      </w:r>
      <w:r w:rsidR="00630960" w:rsidRPr="00A30C68">
        <w:rPr>
          <w:rFonts w:ascii="Times New Roman" w:hAnsi="Times New Roman" w:cs="Times New Roman"/>
          <w:color w:val="4472C4" w:themeColor="accent1"/>
        </w:rPr>
        <w:t>(incluir nombre</w:t>
      </w:r>
      <w:r w:rsidR="00630960">
        <w:rPr>
          <w:rFonts w:ascii="Times New Roman" w:hAnsi="Times New Roman" w:cs="Times New Roman"/>
          <w:color w:val="4472C4" w:themeColor="accent1"/>
        </w:rPr>
        <w:t>, correlativo salida</w:t>
      </w:r>
      <w:r w:rsidR="00DA79D8">
        <w:rPr>
          <w:rFonts w:ascii="Times New Roman" w:hAnsi="Times New Roman" w:cs="Times New Roman"/>
          <w:color w:val="4472C4" w:themeColor="accent1"/>
        </w:rPr>
        <w:t xml:space="preserve"> y</w:t>
      </w:r>
      <w:r w:rsidR="00630960">
        <w:rPr>
          <w:rFonts w:ascii="Times New Roman" w:hAnsi="Times New Roman" w:cs="Times New Roman"/>
          <w:color w:val="4472C4" w:themeColor="accent1"/>
        </w:rPr>
        <w:t xml:space="preserve"> destino)</w:t>
      </w:r>
      <w:r w:rsidRPr="00A30C68">
        <w:rPr>
          <w:rFonts w:ascii="Times New Roman" w:hAnsi="Times New Roman" w:cs="Times New Roman"/>
          <w:color w:val="4472C4" w:themeColor="accent1"/>
        </w:rPr>
        <w:t>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C67756">
      <w:pPr>
        <w:pStyle w:val="Ttulo1"/>
        <w:numPr>
          <w:ilvl w:val="0"/>
          <w:numId w:val="2"/>
        </w:numPr>
        <w:rPr>
          <w:rFonts w:cs="Times New Roman"/>
        </w:rPr>
      </w:pPr>
      <w:bookmarkStart w:id="27" w:name="_Toc16081618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7"/>
    </w:p>
    <w:p w14:paraId="6ED8C821" w14:textId="77777777" w:rsidR="009947CD" w:rsidRPr="009947CD" w:rsidRDefault="009947CD" w:rsidP="009947CD"/>
    <w:p w14:paraId="75ABB5FA" w14:textId="77777777" w:rsidR="00C35832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1B8D60BD" w14:textId="321E5BE0" w:rsidR="008F4386" w:rsidRDefault="008F4386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673FE5">
        <w:rPr>
          <w:rFonts w:ascii="Times New Roman" w:hAnsi="Times New Roman" w:cs="Times New Roman"/>
          <w:color w:val="4472C4" w:themeColor="accent1"/>
        </w:rPr>
        <w:t>Nombre</w:t>
      </w:r>
    </w:p>
    <w:p w14:paraId="36F41FBE" w14:textId="77777777" w:rsidR="008F4386" w:rsidRDefault="008F4386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</w:p>
    <w:p w14:paraId="2E9B8CC1" w14:textId="679414F0" w:rsidR="001D2934" w:rsidRPr="009947CD" w:rsidRDefault="000D4CA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3E37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BD1FC" w14:textId="77777777" w:rsidR="00A40BCD" w:rsidRDefault="00A40BCD" w:rsidP="00F10206">
      <w:pPr>
        <w:spacing w:after="0" w:line="240" w:lineRule="auto"/>
      </w:pPr>
      <w:r>
        <w:separator/>
      </w:r>
    </w:p>
  </w:endnote>
  <w:endnote w:type="continuationSeparator" w:id="0">
    <w:p w14:paraId="4BB7672E" w14:textId="77777777" w:rsidR="00A40BCD" w:rsidRDefault="00A40BCD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2ECD11E4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A77335">
          <w:rPr>
            <w:noProof/>
            <w:lang w:val="en-US" w:bidi="es-ES"/>
          </w:rPr>
          <w:t>4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C8C52" w14:textId="77777777" w:rsidR="00A40BCD" w:rsidRDefault="00A40BCD" w:rsidP="00F10206">
      <w:pPr>
        <w:spacing w:after="0" w:line="240" w:lineRule="auto"/>
      </w:pPr>
      <w:r>
        <w:separator/>
      </w:r>
    </w:p>
  </w:footnote>
  <w:footnote w:type="continuationSeparator" w:id="0">
    <w:p w14:paraId="6477A098" w14:textId="77777777" w:rsidR="00A40BCD" w:rsidRDefault="00A40BCD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612B66CC"/>
    <w:multiLevelType w:val="hybridMultilevel"/>
    <w:tmpl w:val="05CE1A02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1049693131">
    <w:abstractNumId w:val="3"/>
  </w:num>
  <w:num w:numId="2" w16cid:durableId="10497776">
    <w:abstractNumId w:val="0"/>
  </w:num>
  <w:num w:numId="3" w16cid:durableId="1992827922">
    <w:abstractNumId w:val="1"/>
  </w:num>
  <w:num w:numId="4" w16cid:durableId="1197083453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5650"/>
    <w:rsid w:val="000105A8"/>
    <w:rsid w:val="00012742"/>
    <w:rsid w:val="000159D4"/>
    <w:rsid w:val="0002118B"/>
    <w:rsid w:val="00026595"/>
    <w:rsid w:val="00030E9D"/>
    <w:rsid w:val="00032746"/>
    <w:rsid w:val="00035F9D"/>
    <w:rsid w:val="000465DB"/>
    <w:rsid w:val="00046FEF"/>
    <w:rsid w:val="00051F19"/>
    <w:rsid w:val="00055995"/>
    <w:rsid w:val="00056880"/>
    <w:rsid w:val="00062003"/>
    <w:rsid w:val="0006551A"/>
    <w:rsid w:val="000701D0"/>
    <w:rsid w:val="00081A87"/>
    <w:rsid w:val="00095C24"/>
    <w:rsid w:val="000B1A73"/>
    <w:rsid w:val="000B75EE"/>
    <w:rsid w:val="000C5641"/>
    <w:rsid w:val="000C5DF3"/>
    <w:rsid w:val="000C7ACD"/>
    <w:rsid w:val="000C7D4A"/>
    <w:rsid w:val="000D4CA4"/>
    <w:rsid w:val="000D683B"/>
    <w:rsid w:val="000D7A49"/>
    <w:rsid w:val="000E468A"/>
    <w:rsid w:val="000E53EF"/>
    <w:rsid w:val="000F00FF"/>
    <w:rsid w:val="000F012A"/>
    <w:rsid w:val="000F1060"/>
    <w:rsid w:val="000F398E"/>
    <w:rsid w:val="000F732E"/>
    <w:rsid w:val="000F73E7"/>
    <w:rsid w:val="001021A2"/>
    <w:rsid w:val="00103045"/>
    <w:rsid w:val="001040C4"/>
    <w:rsid w:val="001078B4"/>
    <w:rsid w:val="00113C0C"/>
    <w:rsid w:val="001156C3"/>
    <w:rsid w:val="00115D17"/>
    <w:rsid w:val="001169CF"/>
    <w:rsid w:val="0011703E"/>
    <w:rsid w:val="00117F09"/>
    <w:rsid w:val="0012149F"/>
    <w:rsid w:val="001306C1"/>
    <w:rsid w:val="00141EDF"/>
    <w:rsid w:val="00142918"/>
    <w:rsid w:val="0014443F"/>
    <w:rsid w:val="00146329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8E8"/>
    <w:rsid w:val="00186CB0"/>
    <w:rsid w:val="001912BC"/>
    <w:rsid w:val="00191E60"/>
    <w:rsid w:val="0019366D"/>
    <w:rsid w:val="001943F6"/>
    <w:rsid w:val="00194737"/>
    <w:rsid w:val="001A2A39"/>
    <w:rsid w:val="001A5519"/>
    <w:rsid w:val="001C0052"/>
    <w:rsid w:val="001C1FCA"/>
    <w:rsid w:val="001C7F53"/>
    <w:rsid w:val="001D11CB"/>
    <w:rsid w:val="001D2934"/>
    <w:rsid w:val="001D4DBB"/>
    <w:rsid w:val="001E534F"/>
    <w:rsid w:val="001E7E45"/>
    <w:rsid w:val="00204F68"/>
    <w:rsid w:val="0020586B"/>
    <w:rsid w:val="002119AD"/>
    <w:rsid w:val="00212731"/>
    <w:rsid w:val="002308E7"/>
    <w:rsid w:val="00230F5A"/>
    <w:rsid w:val="002358C5"/>
    <w:rsid w:val="002430D4"/>
    <w:rsid w:val="002479CE"/>
    <w:rsid w:val="00254B9F"/>
    <w:rsid w:val="00266AD3"/>
    <w:rsid w:val="002716AE"/>
    <w:rsid w:val="00271AB6"/>
    <w:rsid w:val="00273BB4"/>
    <w:rsid w:val="00276FA5"/>
    <w:rsid w:val="00284A6C"/>
    <w:rsid w:val="00284E6A"/>
    <w:rsid w:val="00294E79"/>
    <w:rsid w:val="00296526"/>
    <w:rsid w:val="002A0C42"/>
    <w:rsid w:val="002A1151"/>
    <w:rsid w:val="002A13B4"/>
    <w:rsid w:val="002A6FC8"/>
    <w:rsid w:val="002B267E"/>
    <w:rsid w:val="002B373A"/>
    <w:rsid w:val="002B4375"/>
    <w:rsid w:val="002C3FD6"/>
    <w:rsid w:val="002E1CED"/>
    <w:rsid w:val="002E74B0"/>
    <w:rsid w:val="002E74BA"/>
    <w:rsid w:val="002E798A"/>
    <w:rsid w:val="002E7F40"/>
    <w:rsid w:val="002F1A61"/>
    <w:rsid w:val="002F7BDD"/>
    <w:rsid w:val="0030191E"/>
    <w:rsid w:val="0031019C"/>
    <w:rsid w:val="0031130F"/>
    <w:rsid w:val="00312989"/>
    <w:rsid w:val="00317C42"/>
    <w:rsid w:val="00321233"/>
    <w:rsid w:val="0032171B"/>
    <w:rsid w:val="00325F65"/>
    <w:rsid w:val="00326945"/>
    <w:rsid w:val="00327B5A"/>
    <w:rsid w:val="00327D02"/>
    <w:rsid w:val="00340E64"/>
    <w:rsid w:val="0034206F"/>
    <w:rsid w:val="00343ABB"/>
    <w:rsid w:val="00346716"/>
    <w:rsid w:val="00352CE0"/>
    <w:rsid w:val="00353FCC"/>
    <w:rsid w:val="00354D82"/>
    <w:rsid w:val="00356D09"/>
    <w:rsid w:val="00356F35"/>
    <w:rsid w:val="00360252"/>
    <w:rsid w:val="00385327"/>
    <w:rsid w:val="003865D0"/>
    <w:rsid w:val="00386793"/>
    <w:rsid w:val="003920D1"/>
    <w:rsid w:val="00394880"/>
    <w:rsid w:val="00397F59"/>
    <w:rsid w:val="003A37FF"/>
    <w:rsid w:val="003A508D"/>
    <w:rsid w:val="003B2354"/>
    <w:rsid w:val="003B2729"/>
    <w:rsid w:val="003C048C"/>
    <w:rsid w:val="003C483F"/>
    <w:rsid w:val="003D1CEF"/>
    <w:rsid w:val="003D589E"/>
    <w:rsid w:val="003E3796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27FF8"/>
    <w:rsid w:val="004307DB"/>
    <w:rsid w:val="004341B5"/>
    <w:rsid w:val="00443BE6"/>
    <w:rsid w:val="00443E8F"/>
    <w:rsid w:val="004453F6"/>
    <w:rsid w:val="00446EF8"/>
    <w:rsid w:val="004517D5"/>
    <w:rsid w:val="0045244A"/>
    <w:rsid w:val="00456593"/>
    <w:rsid w:val="004570D4"/>
    <w:rsid w:val="0046050B"/>
    <w:rsid w:val="00465EE6"/>
    <w:rsid w:val="00477EA2"/>
    <w:rsid w:val="004839DA"/>
    <w:rsid w:val="004A0F26"/>
    <w:rsid w:val="004A44F4"/>
    <w:rsid w:val="004A6793"/>
    <w:rsid w:val="004A7AEF"/>
    <w:rsid w:val="004B23C2"/>
    <w:rsid w:val="004B5BA0"/>
    <w:rsid w:val="004B7993"/>
    <w:rsid w:val="004C450B"/>
    <w:rsid w:val="004C75BD"/>
    <w:rsid w:val="004D0C43"/>
    <w:rsid w:val="004D3648"/>
    <w:rsid w:val="004D5032"/>
    <w:rsid w:val="004E113D"/>
    <w:rsid w:val="004E65A5"/>
    <w:rsid w:val="004F0504"/>
    <w:rsid w:val="004F1CB7"/>
    <w:rsid w:val="004F39F4"/>
    <w:rsid w:val="004F47CB"/>
    <w:rsid w:val="004F4C51"/>
    <w:rsid w:val="00510095"/>
    <w:rsid w:val="0051118C"/>
    <w:rsid w:val="00513350"/>
    <w:rsid w:val="00515650"/>
    <w:rsid w:val="00522424"/>
    <w:rsid w:val="00523465"/>
    <w:rsid w:val="00536BF2"/>
    <w:rsid w:val="00562E48"/>
    <w:rsid w:val="00570E48"/>
    <w:rsid w:val="00597FD4"/>
    <w:rsid w:val="005B534D"/>
    <w:rsid w:val="005B5B0C"/>
    <w:rsid w:val="005B5D60"/>
    <w:rsid w:val="005B65DC"/>
    <w:rsid w:val="005C2CEF"/>
    <w:rsid w:val="005C5769"/>
    <w:rsid w:val="005E383B"/>
    <w:rsid w:val="005E5611"/>
    <w:rsid w:val="00601681"/>
    <w:rsid w:val="00603543"/>
    <w:rsid w:val="00611BAA"/>
    <w:rsid w:val="006166FA"/>
    <w:rsid w:val="00620059"/>
    <w:rsid w:val="00621843"/>
    <w:rsid w:val="00627EDB"/>
    <w:rsid w:val="00630960"/>
    <w:rsid w:val="00630E05"/>
    <w:rsid w:val="0063326E"/>
    <w:rsid w:val="006336D1"/>
    <w:rsid w:val="00634EE3"/>
    <w:rsid w:val="00641BC5"/>
    <w:rsid w:val="006437B6"/>
    <w:rsid w:val="00644807"/>
    <w:rsid w:val="00646F7F"/>
    <w:rsid w:val="00650BAA"/>
    <w:rsid w:val="00653192"/>
    <w:rsid w:val="00655667"/>
    <w:rsid w:val="00661AC6"/>
    <w:rsid w:val="00666E1A"/>
    <w:rsid w:val="006703A7"/>
    <w:rsid w:val="0067254A"/>
    <w:rsid w:val="00673FE5"/>
    <w:rsid w:val="006835D7"/>
    <w:rsid w:val="006852C5"/>
    <w:rsid w:val="0069591F"/>
    <w:rsid w:val="006A0A36"/>
    <w:rsid w:val="006A36D6"/>
    <w:rsid w:val="006A3F2B"/>
    <w:rsid w:val="006A5C5E"/>
    <w:rsid w:val="006A72FB"/>
    <w:rsid w:val="006B4D0F"/>
    <w:rsid w:val="006B70A9"/>
    <w:rsid w:val="006D2868"/>
    <w:rsid w:val="006F07F7"/>
    <w:rsid w:val="006F384B"/>
    <w:rsid w:val="006F53A6"/>
    <w:rsid w:val="006F65AF"/>
    <w:rsid w:val="006F6A99"/>
    <w:rsid w:val="007003BC"/>
    <w:rsid w:val="0070260B"/>
    <w:rsid w:val="00706C67"/>
    <w:rsid w:val="00712FD2"/>
    <w:rsid w:val="00722D9A"/>
    <w:rsid w:val="00723502"/>
    <w:rsid w:val="00733759"/>
    <w:rsid w:val="00733942"/>
    <w:rsid w:val="007357C6"/>
    <w:rsid w:val="00736753"/>
    <w:rsid w:val="00736D3A"/>
    <w:rsid w:val="00740324"/>
    <w:rsid w:val="00740C70"/>
    <w:rsid w:val="00742ED4"/>
    <w:rsid w:val="0074630E"/>
    <w:rsid w:val="0074693A"/>
    <w:rsid w:val="00750CE4"/>
    <w:rsid w:val="00751AC3"/>
    <w:rsid w:val="007557BF"/>
    <w:rsid w:val="00772B4E"/>
    <w:rsid w:val="00785F5D"/>
    <w:rsid w:val="007870C3"/>
    <w:rsid w:val="00787AE9"/>
    <w:rsid w:val="007908DC"/>
    <w:rsid w:val="00793B06"/>
    <w:rsid w:val="007B56DB"/>
    <w:rsid w:val="007B6066"/>
    <w:rsid w:val="007C18B3"/>
    <w:rsid w:val="007C2A8E"/>
    <w:rsid w:val="007C4C57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0F89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A77E1"/>
    <w:rsid w:val="008B2624"/>
    <w:rsid w:val="008B2B0B"/>
    <w:rsid w:val="008C1F00"/>
    <w:rsid w:val="008C51B9"/>
    <w:rsid w:val="008C7428"/>
    <w:rsid w:val="008D6FFE"/>
    <w:rsid w:val="008E4978"/>
    <w:rsid w:val="008E6834"/>
    <w:rsid w:val="008F4386"/>
    <w:rsid w:val="009144B1"/>
    <w:rsid w:val="00920D2A"/>
    <w:rsid w:val="009248DE"/>
    <w:rsid w:val="0092616A"/>
    <w:rsid w:val="00930A0D"/>
    <w:rsid w:val="009427D8"/>
    <w:rsid w:val="009437BA"/>
    <w:rsid w:val="009478C6"/>
    <w:rsid w:val="00956F60"/>
    <w:rsid w:val="00960647"/>
    <w:rsid w:val="00961C21"/>
    <w:rsid w:val="00976285"/>
    <w:rsid w:val="009764B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A77FD"/>
    <w:rsid w:val="009C0AC5"/>
    <w:rsid w:val="009D07D0"/>
    <w:rsid w:val="00A05492"/>
    <w:rsid w:val="00A06AD3"/>
    <w:rsid w:val="00A10C95"/>
    <w:rsid w:val="00A120BD"/>
    <w:rsid w:val="00A148F3"/>
    <w:rsid w:val="00A167D3"/>
    <w:rsid w:val="00A17EA9"/>
    <w:rsid w:val="00A256C6"/>
    <w:rsid w:val="00A2581E"/>
    <w:rsid w:val="00A25DAD"/>
    <w:rsid w:val="00A37F21"/>
    <w:rsid w:val="00A40BCD"/>
    <w:rsid w:val="00A421C4"/>
    <w:rsid w:val="00A42CB3"/>
    <w:rsid w:val="00A44C33"/>
    <w:rsid w:val="00A55F90"/>
    <w:rsid w:val="00A56B43"/>
    <w:rsid w:val="00A64CF0"/>
    <w:rsid w:val="00A673C0"/>
    <w:rsid w:val="00A67980"/>
    <w:rsid w:val="00A70A3A"/>
    <w:rsid w:val="00A723AD"/>
    <w:rsid w:val="00A73491"/>
    <w:rsid w:val="00A77335"/>
    <w:rsid w:val="00A829A4"/>
    <w:rsid w:val="00A8686E"/>
    <w:rsid w:val="00A93B33"/>
    <w:rsid w:val="00A93DB5"/>
    <w:rsid w:val="00A96CA0"/>
    <w:rsid w:val="00AA41D6"/>
    <w:rsid w:val="00AA6E30"/>
    <w:rsid w:val="00AB6B68"/>
    <w:rsid w:val="00AC18A1"/>
    <w:rsid w:val="00AC3753"/>
    <w:rsid w:val="00AC7243"/>
    <w:rsid w:val="00AD0082"/>
    <w:rsid w:val="00AD0B4A"/>
    <w:rsid w:val="00AD1466"/>
    <w:rsid w:val="00AD1F4D"/>
    <w:rsid w:val="00AE096D"/>
    <w:rsid w:val="00AE1F5E"/>
    <w:rsid w:val="00AE4F71"/>
    <w:rsid w:val="00AF1750"/>
    <w:rsid w:val="00AF4247"/>
    <w:rsid w:val="00AF48EE"/>
    <w:rsid w:val="00AF7114"/>
    <w:rsid w:val="00B01B02"/>
    <w:rsid w:val="00B022B6"/>
    <w:rsid w:val="00B07851"/>
    <w:rsid w:val="00B16019"/>
    <w:rsid w:val="00B1738F"/>
    <w:rsid w:val="00B229CD"/>
    <w:rsid w:val="00B251DD"/>
    <w:rsid w:val="00B32131"/>
    <w:rsid w:val="00B33E4B"/>
    <w:rsid w:val="00B34DB0"/>
    <w:rsid w:val="00B35826"/>
    <w:rsid w:val="00B44EFA"/>
    <w:rsid w:val="00B46EC9"/>
    <w:rsid w:val="00B46F4F"/>
    <w:rsid w:val="00B46F58"/>
    <w:rsid w:val="00B52400"/>
    <w:rsid w:val="00B53939"/>
    <w:rsid w:val="00B57D93"/>
    <w:rsid w:val="00B61911"/>
    <w:rsid w:val="00B63C37"/>
    <w:rsid w:val="00B64A55"/>
    <w:rsid w:val="00B67156"/>
    <w:rsid w:val="00B77253"/>
    <w:rsid w:val="00B86519"/>
    <w:rsid w:val="00B87677"/>
    <w:rsid w:val="00B90006"/>
    <w:rsid w:val="00B90F9C"/>
    <w:rsid w:val="00BA247F"/>
    <w:rsid w:val="00BA3D55"/>
    <w:rsid w:val="00BA59EB"/>
    <w:rsid w:val="00BB39B2"/>
    <w:rsid w:val="00BB47DC"/>
    <w:rsid w:val="00BB7237"/>
    <w:rsid w:val="00BC0453"/>
    <w:rsid w:val="00BC12C2"/>
    <w:rsid w:val="00BC2F8E"/>
    <w:rsid w:val="00BC44A3"/>
    <w:rsid w:val="00BC5453"/>
    <w:rsid w:val="00BC7648"/>
    <w:rsid w:val="00BC7E3B"/>
    <w:rsid w:val="00BD2AE0"/>
    <w:rsid w:val="00BD7718"/>
    <w:rsid w:val="00BE2112"/>
    <w:rsid w:val="00BF210F"/>
    <w:rsid w:val="00BF249A"/>
    <w:rsid w:val="00BF7B27"/>
    <w:rsid w:val="00C036AC"/>
    <w:rsid w:val="00C037D6"/>
    <w:rsid w:val="00C117E7"/>
    <w:rsid w:val="00C145A9"/>
    <w:rsid w:val="00C15D58"/>
    <w:rsid w:val="00C160F9"/>
    <w:rsid w:val="00C22F7F"/>
    <w:rsid w:val="00C24A53"/>
    <w:rsid w:val="00C34426"/>
    <w:rsid w:val="00C35004"/>
    <w:rsid w:val="00C35832"/>
    <w:rsid w:val="00C35C77"/>
    <w:rsid w:val="00C36169"/>
    <w:rsid w:val="00C4642F"/>
    <w:rsid w:val="00C52665"/>
    <w:rsid w:val="00C527DD"/>
    <w:rsid w:val="00C67756"/>
    <w:rsid w:val="00C71496"/>
    <w:rsid w:val="00C71E43"/>
    <w:rsid w:val="00C81B70"/>
    <w:rsid w:val="00C8447E"/>
    <w:rsid w:val="00C967A1"/>
    <w:rsid w:val="00CA0AE4"/>
    <w:rsid w:val="00CA26C2"/>
    <w:rsid w:val="00CB3011"/>
    <w:rsid w:val="00CB3359"/>
    <w:rsid w:val="00CB6FC1"/>
    <w:rsid w:val="00CC035F"/>
    <w:rsid w:val="00CD1B82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696F"/>
    <w:rsid w:val="00D41842"/>
    <w:rsid w:val="00D41FAB"/>
    <w:rsid w:val="00D424D4"/>
    <w:rsid w:val="00D4790F"/>
    <w:rsid w:val="00D5246E"/>
    <w:rsid w:val="00D60869"/>
    <w:rsid w:val="00D71044"/>
    <w:rsid w:val="00D734FF"/>
    <w:rsid w:val="00D75878"/>
    <w:rsid w:val="00D81D27"/>
    <w:rsid w:val="00D8354B"/>
    <w:rsid w:val="00D923F1"/>
    <w:rsid w:val="00D92C2E"/>
    <w:rsid w:val="00D95B94"/>
    <w:rsid w:val="00D97610"/>
    <w:rsid w:val="00DA5A1D"/>
    <w:rsid w:val="00DA79D8"/>
    <w:rsid w:val="00DB1EDF"/>
    <w:rsid w:val="00DB4117"/>
    <w:rsid w:val="00DB53EB"/>
    <w:rsid w:val="00DB6ECF"/>
    <w:rsid w:val="00DB7980"/>
    <w:rsid w:val="00DC1D90"/>
    <w:rsid w:val="00DC3021"/>
    <w:rsid w:val="00DC42E7"/>
    <w:rsid w:val="00DC5DF9"/>
    <w:rsid w:val="00DD29FD"/>
    <w:rsid w:val="00DE055F"/>
    <w:rsid w:val="00DE2FBA"/>
    <w:rsid w:val="00DE51B9"/>
    <w:rsid w:val="00DE6FAE"/>
    <w:rsid w:val="00DF1300"/>
    <w:rsid w:val="00DF15FE"/>
    <w:rsid w:val="00DF3233"/>
    <w:rsid w:val="00DF3848"/>
    <w:rsid w:val="00E04B2E"/>
    <w:rsid w:val="00E11BCE"/>
    <w:rsid w:val="00E173FD"/>
    <w:rsid w:val="00E2662F"/>
    <w:rsid w:val="00E36A94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01F"/>
    <w:rsid w:val="00E9786A"/>
    <w:rsid w:val="00EA3387"/>
    <w:rsid w:val="00EB42EB"/>
    <w:rsid w:val="00EC1139"/>
    <w:rsid w:val="00EC457B"/>
    <w:rsid w:val="00EC5056"/>
    <w:rsid w:val="00ED412A"/>
    <w:rsid w:val="00ED4238"/>
    <w:rsid w:val="00EE5443"/>
    <w:rsid w:val="00F00B1A"/>
    <w:rsid w:val="00F10206"/>
    <w:rsid w:val="00F11750"/>
    <w:rsid w:val="00F22445"/>
    <w:rsid w:val="00F305AC"/>
    <w:rsid w:val="00F33474"/>
    <w:rsid w:val="00F34170"/>
    <w:rsid w:val="00F35EE4"/>
    <w:rsid w:val="00F476D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028C"/>
    <w:rsid w:val="00FB402C"/>
    <w:rsid w:val="00FB69A2"/>
    <w:rsid w:val="00FC44E3"/>
    <w:rsid w:val="00FC55E9"/>
    <w:rsid w:val="00FC7BB7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3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2616A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A72F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2616A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DF877-2B56-4981-B3C9-1C407016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1159</Words>
  <Characters>6377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10</cp:revision>
  <dcterms:created xsi:type="dcterms:W3CDTF">2024-03-08T21:50:00Z</dcterms:created>
  <dcterms:modified xsi:type="dcterms:W3CDTF">2024-09-04T20:21:00Z</dcterms:modified>
</cp:coreProperties>
</file>