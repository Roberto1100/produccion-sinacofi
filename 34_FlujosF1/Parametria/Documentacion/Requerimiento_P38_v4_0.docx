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138E1380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160C5F">
        <w:rPr>
          <w:rFonts w:ascii="Times New Roman" w:hAnsi="Times New Roman" w:cs="Times New Roman"/>
          <w:b/>
          <w:sz w:val="72"/>
          <w:szCs w:val="72"/>
        </w:rPr>
        <w:t>8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2558F">
        <w:rPr>
          <w:rFonts w:ascii="Times New Roman" w:hAnsi="Times New Roman" w:cs="Times New Roman"/>
          <w:b/>
          <w:sz w:val="72"/>
          <w:szCs w:val="72"/>
        </w:rPr>
        <w:t>87</w:t>
      </w:r>
      <w:r w:rsidR="00160C5F">
        <w:rPr>
          <w:rFonts w:ascii="Times New Roman" w:hAnsi="Times New Roman" w:cs="Times New Roman"/>
          <w:b/>
          <w:sz w:val="72"/>
          <w:szCs w:val="72"/>
        </w:rPr>
        <w:t>3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1E78BCB5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160C5F" w:rsidRPr="00160C5F">
        <w:rPr>
          <w:rFonts w:ascii="Times New Roman" w:hAnsi="Times New Roman" w:cs="Times New Roman"/>
          <w:b/>
          <w:sz w:val="72"/>
          <w:szCs w:val="72"/>
        </w:rPr>
        <w:t>Tarjetas de crédito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D23581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D23581">
        <w:tc>
          <w:tcPr>
            <w:tcW w:w="1256" w:type="dxa"/>
          </w:tcPr>
          <w:p w14:paraId="43D80820" w14:textId="62543528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160C5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42" w:type="dxa"/>
          </w:tcPr>
          <w:p w14:paraId="51BC97A7" w14:textId="52177D47" w:rsidR="00187426" w:rsidRPr="00230F5A" w:rsidRDefault="004E67B4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37CC5202" w:rsidR="00187426" w:rsidRPr="00230F5A" w:rsidRDefault="0055194F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23581" w:rsidRPr="00230F5A" w14:paraId="40308EA1" w14:textId="77777777" w:rsidTr="00D23581">
        <w:tc>
          <w:tcPr>
            <w:tcW w:w="1256" w:type="dxa"/>
          </w:tcPr>
          <w:p w14:paraId="5503DB73" w14:textId="0304C906" w:rsidR="00D23581" w:rsidRPr="00230F5A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342" w:type="dxa"/>
          </w:tcPr>
          <w:p w14:paraId="10069DE0" w14:textId="737BFE4C" w:rsidR="00D23581" w:rsidRPr="00230F5A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6D7A29E" w14:textId="77777777" w:rsidR="00D23581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9866EB9" w14:textId="77777777" w:rsidR="00D23581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45529BA1" w:rsidR="00D23581" w:rsidRPr="00230F5A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5243E115" w:rsidR="00D23581" w:rsidRPr="00230F5A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2FA982F" w14:textId="77777777" w:rsidR="00D23581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62ACFB1E" w:rsidR="00D23581" w:rsidRPr="00230F5A" w:rsidRDefault="00D23581" w:rsidP="00D2358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531D4E" w:rsidRPr="00230F5A" w14:paraId="1B8DDF58" w14:textId="77777777" w:rsidTr="00D23581">
        <w:tc>
          <w:tcPr>
            <w:tcW w:w="1256" w:type="dxa"/>
          </w:tcPr>
          <w:p w14:paraId="21DC9D71" w14:textId="46D4DD15" w:rsidR="00531D4E" w:rsidRPr="00230F5A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342" w:type="dxa"/>
          </w:tcPr>
          <w:p w14:paraId="2790C18F" w14:textId="6F325AE6" w:rsidR="00531D4E" w:rsidRPr="00230F5A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9D61573" w14:textId="77777777" w:rsidR="00531D4E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501CC33" w14:textId="77777777" w:rsidR="00531D4E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510377E6" w:rsidR="00531D4E" w:rsidRPr="00230F5A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D1B9550" w:rsidR="00531D4E" w:rsidRPr="00230F5A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63BE0F8" w14:textId="77777777" w:rsidR="00531D4E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formato</w:t>
            </w:r>
          </w:p>
          <w:p w14:paraId="72329229" w14:textId="77777777" w:rsidR="00531D4E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 F2</w:t>
            </w:r>
          </w:p>
          <w:p w14:paraId="1FEB28ED" w14:textId="191E29B4" w:rsidR="00531D4E" w:rsidRPr="00230F5A" w:rsidRDefault="00531D4E" w:rsidP="00531D4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decir F3 </w:t>
            </w:r>
          </w:p>
        </w:tc>
      </w:tr>
      <w:tr w:rsidR="00C506BB" w:rsidRPr="00230F5A" w14:paraId="0E0F6F18" w14:textId="77777777" w:rsidTr="00D23581">
        <w:tc>
          <w:tcPr>
            <w:tcW w:w="1256" w:type="dxa"/>
          </w:tcPr>
          <w:p w14:paraId="4E9EEF5E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  <w:p w14:paraId="2CBE053E" w14:textId="6B4164D8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3F02FEB6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0F2753D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0889F4C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3453DD15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5E66F6EE" w:rsidR="00C506BB" w:rsidRPr="00230F5A" w:rsidRDefault="00AF701C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506BB"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31791C6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2A403624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7C69DB6A" w14:textId="77777777" w:rsidR="00C506BB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041377A2" w14:textId="77777777" w:rsidR="00C506BB" w:rsidRDefault="00C506BB" w:rsidP="00C506B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9E13AB8" w14:textId="77777777" w:rsidR="00C506BB" w:rsidRDefault="00C506BB" w:rsidP="00C506B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0969FE0" w14:textId="77777777" w:rsidR="00C506BB" w:rsidRPr="00AD54F4" w:rsidRDefault="00C506BB" w:rsidP="00C506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3D80381B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506BB" w:rsidRPr="00230F5A" w14:paraId="0ED6B361" w14:textId="77777777" w:rsidTr="00D23581">
        <w:tc>
          <w:tcPr>
            <w:tcW w:w="1256" w:type="dxa"/>
          </w:tcPr>
          <w:p w14:paraId="0125A8DD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06BB" w:rsidRPr="00230F5A" w14:paraId="047125E2" w14:textId="77777777" w:rsidTr="00D23581">
        <w:tc>
          <w:tcPr>
            <w:tcW w:w="1256" w:type="dxa"/>
          </w:tcPr>
          <w:p w14:paraId="5DAC541F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06BB" w:rsidRPr="00230F5A" w14:paraId="45197F5C" w14:textId="77777777" w:rsidTr="00D23581">
        <w:tc>
          <w:tcPr>
            <w:tcW w:w="1256" w:type="dxa"/>
          </w:tcPr>
          <w:p w14:paraId="03C700B5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C506BB" w:rsidRPr="00230F5A" w:rsidRDefault="00C506BB" w:rsidP="00C506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1FF36605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160C5F">
              <w:rPr>
                <w:rFonts w:ascii="Times New Roman" w:hAnsi="Times New Roman" w:cs="Times New Roman"/>
                <w:sz w:val="20"/>
              </w:rPr>
              <w:t>28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B1D0544" w14:textId="2685106D" w:rsidR="00331C5D" w:rsidRPr="005A4787" w:rsidRDefault="00187426" w:rsidP="005A4787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160C5F">
        <w:rPr>
          <w:rFonts w:ascii="Times New Roman" w:hAnsi="Times New Roman" w:cs="Times New Roman"/>
          <w:spacing w:val="-3"/>
        </w:rPr>
        <w:t>40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</w:t>
      </w:r>
      <w:r w:rsidR="005A4787">
        <w:rPr>
          <w:rFonts w:ascii="Times New Roman" w:hAnsi="Times New Roman" w:cs="Times New Roman"/>
        </w:rPr>
        <w:t>tes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p w14:paraId="7D03875E" w14:textId="77777777" w:rsidR="005A4787" w:rsidRDefault="005A4787" w:rsidP="00331C5D">
      <w:pPr>
        <w:rPr>
          <w:sz w:val="20"/>
        </w:rPr>
      </w:pPr>
    </w:p>
    <w:p w14:paraId="75184644" w14:textId="77777777" w:rsidR="00160C5F" w:rsidRDefault="00160C5F" w:rsidP="00331C5D">
      <w:pPr>
        <w:rPr>
          <w:sz w:val="20"/>
        </w:rPr>
      </w:pPr>
    </w:p>
    <w:p w14:paraId="6A302254" w14:textId="77777777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53A1E182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160C5F" w14:paraId="00D91504" w14:textId="77777777" w:rsidTr="003524D5">
        <w:trPr>
          <w:trHeight w:val="242"/>
        </w:trPr>
        <w:tc>
          <w:tcPr>
            <w:tcW w:w="1414" w:type="dxa"/>
          </w:tcPr>
          <w:p w14:paraId="04550EC6" w14:textId="77777777" w:rsidR="00160C5F" w:rsidRDefault="00160C5F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4E246D8A" w14:textId="77777777" w:rsidR="00160C5F" w:rsidRDefault="00160C5F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68B1608" w14:textId="77777777" w:rsidR="00160C5F" w:rsidRPr="00160C5F" w:rsidRDefault="00160C5F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Número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contratos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y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según su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vigencia,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uso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y</w:t>
            </w:r>
            <w:r w:rsidRPr="00160C5F">
              <w:rPr>
                <w:spacing w:val="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marcas.</w:t>
            </w:r>
          </w:p>
        </w:tc>
      </w:tr>
      <w:tr w:rsidR="00160C5F" w14:paraId="52056B55" w14:textId="77777777" w:rsidTr="003524D5">
        <w:trPr>
          <w:trHeight w:val="241"/>
        </w:trPr>
        <w:tc>
          <w:tcPr>
            <w:tcW w:w="1414" w:type="dxa"/>
          </w:tcPr>
          <w:p w14:paraId="2307E158" w14:textId="77777777" w:rsidR="00160C5F" w:rsidRDefault="00160C5F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60C5F">
              <w:rPr>
                <w:sz w:val="20"/>
              </w:rPr>
              <w:t>Código</w:t>
            </w:r>
            <w:r w:rsidRPr="00160C5F">
              <w:rPr>
                <w:spacing w:val="-5"/>
                <w:sz w:val="20"/>
              </w:rPr>
              <w:t xml:space="preserve"> </w:t>
            </w:r>
            <w:r w:rsidRPr="00160C5F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005CAADD" w14:textId="77777777" w:rsidR="00160C5F" w:rsidRDefault="00160C5F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E13A09C" w14:textId="77777777" w:rsidR="00160C5F" w:rsidRPr="00160C5F" w:rsidRDefault="00160C5F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Cobertura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como medio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pago en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el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territorio nacional.</w:t>
            </w:r>
          </w:p>
        </w:tc>
      </w:tr>
      <w:tr w:rsidR="00160C5F" w14:paraId="22ED1619" w14:textId="77777777" w:rsidTr="003524D5">
        <w:trPr>
          <w:trHeight w:val="244"/>
        </w:trPr>
        <w:tc>
          <w:tcPr>
            <w:tcW w:w="1414" w:type="dxa"/>
          </w:tcPr>
          <w:p w14:paraId="34F386A7" w14:textId="77777777" w:rsidR="00160C5F" w:rsidRDefault="00160C5F" w:rsidP="003524D5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7D818849" w14:textId="77777777" w:rsidR="00160C5F" w:rsidRDefault="00160C5F" w:rsidP="003524D5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D564DA1" w14:textId="77777777" w:rsidR="00160C5F" w:rsidRPr="00160C5F" w:rsidRDefault="00160C5F" w:rsidP="003524D5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Número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y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monto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transacciones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con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 en el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mes.</w:t>
            </w:r>
          </w:p>
        </w:tc>
      </w:tr>
      <w:tr w:rsidR="00160C5F" w14:paraId="75062D6E" w14:textId="77777777" w:rsidTr="003524D5">
        <w:trPr>
          <w:trHeight w:val="241"/>
        </w:trPr>
        <w:tc>
          <w:tcPr>
            <w:tcW w:w="1414" w:type="dxa"/>
          </w:tcPr>
          <w:p w14:paraId="7C757340" w14:textId="77777777" w:rsidR="00160C5F" w:rsidRDefault="00160C5F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40D36AF7" w14:textId="77777777" w:rsidR="00160C5F" w:rsidRDefault="00160C5F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9BB645E" w14:textId="77777777" w:rsidR="00160C5F" w:rsidRPr="00160C5F" w:rsidRDefault="00160C5F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Tramo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y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monto de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crédito.</w:t>
            </w:r>
          </w:p>
        </w:tc>
      </w:tr>
      <w:tr w:rsidR="00160C5F" w14:paraId="0915CB13" w14:textId="77777777" w:rsidTr="003524D5">
        <w:trPr>
          <w:trHeight w:val="244"/>
        </w:trPr>
        <w:tc>
          <w:tcPr>
            <w:tcW w:w="1414" w:type="dxa"/>
          </w:tcPr>
          <w:p w14:paraId="0909D983" w14:textId="77777777" w:rsidR="00160C5F" w:rsidRDefault="00160C5F" w:rsidP="003524D5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59EA3681" w14:textId="77777777" w:rsidR="00160C5F" w:rsidRDefault="00160C5F" w:rsidP="003524D5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939CA62" w14:textId="77777777" w:rsidR="00160C5F" w:rsidRPr="00160C5F" w:rsidRDefault="00160C5F" w:rsidP="003524D5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Tipos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y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plazos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obligaciones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por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el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uso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crédito.</w:t>
            </w:r>
          </w:p>
        </w:tc>
      </w:tr>
      <w:tr w:rsidR="00160C5F" w14:paraId="6C288D8B" w14:textId="77777777" w:rsidTr="003524D5">
        <w:trPr>
          <w:trHeight w:val="241"/>
        </w:trPr>
        <w:tc>
          <w:tcPr>
            <w:tcW w:w="1414" w:type="dxa"/>
          </w:tcPr>
          <w:p w14:paraId="241C5798" w14:textId="77777777" w:rsidR="00160C5F" w:rsidRDefault="00160C5F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</w:p>
        </w:tc>
        <w:tc>
          <w:tcPr>
            <w:tcW w:w="425" w:type="dxa"/>
          </w:tcPr>
          <w:p w14:paraId="6E5924D4" w14:textId="77777777" w:rsidR="00160C5F" w:rsidRDefault="00160C5F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CE6C536" w14:textId="77777777" w:rsidR="00160C5F" w:rsidRPr="00160C5F" w:rsidRDefault="00160C5F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Obligaciones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agrupadas por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tramo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morosidad.</w:t>
            </w:r>
          </w:p>
        </w:tc>
      </w:tr>
    </w:tbl>
    <w:p w14:paraId="6ACB011C" w14:textId="77777777" w:rsidR="00160C5F" w:rsidRDefault="00160C5F" w:rsidP="00160C5F">
      <w:pPr>
        <w:pStyle w:val="Textoindependiente"/>
        <w:rPr>
          <w:rFonts w:ascii="Times New Roman"/>
          <w:i/>
          <w:sz w:val="21"/>
        </w:rPr>
      </w:pPr>
    </w:p>
    <w:p w14:paraId="08F67381" w14:textId="26FE6622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número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contratos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tarjetas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según su vigencia,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uso 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marcas  T01</w:t>
      </w:r>
    </w:p>
    <w:p w14:paraId="71B9D7BA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53D75E8F" w14:textId="77777777" w:rsidTr="003524D5">
        <w:trPr>
          <w:trHeight w:val="299"/>
        </w:trPr>
        <w:tc>
          <w:tcPr>
            <w:tcW w:w="1366" w:type="dxa"/>
          </w:tcPr>
          <w:p w14:paraId="0195FFCC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282E715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2E816C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3CBDAE6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0FFD55AC" w14:textId="77777777" w:rsidTr="003524D5">
        <w:trPr>
          <w:trHeight w:val="301"/>
        </w:trPr>
        <w:tc>
          <w:tcPr>
            <w:tcW w:w="1366" w:type="dxa"/>
          </w:tcPr>
          <w:p w14:paraId="08536AF2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33A74F9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4A62AA1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25BE48D8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9A1056E" w14:textId="77777777" w:rsidTr="003524D5">
        <w:trPr>
          <w:trHeight w:val="299"/>
        </w:trPr>
        <w:tc>
          <w:tcPr>
            <w:tcW w:w="1366" w:type="dxa"/>
          </w:tcPr>
          <w:p w14:paraId="04CC5ABD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EC1C16E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A265859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0C1841CD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5767695E" w14:textId="77777777" w:rsidTr="003524D5">
        <w:trPr>
          <w:trHeight w:val="299"/>
        </w:trPr>
        <w:tc>
          <w:tcPr>
            <w:tcW w:w="1366" w:type="dxa"/>
          </w:tcPr>
          <w:p w14:paraId="515A0A07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63F89CF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E9686D1" w14:textId="587B0D8B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  <w:r w:rsidR="00A31EA3">
              <w:rPr>
                <w:sz w:val="20"/>
              </w:rPr>
              <w:t xml:space="preserve">  </w:t>
            </w:r>
          </w:p>
        </w:tc>
        <w:tc>
          <w:tcPr>
            <w:tcW w:w="1747" w:type="dxa"/>
          </w:tcPr>
          <w:p w14:paraId="7FBED7BD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14AA1F96" w14:textId="77777777" w:rsidTr="003524D5">
        <w:trPr>
          <w:trHeight w:val="299"/>
        </w:trPr>
        <w:tc>
          <w:tcPr>
            <w:tcW w:w="1366" w:type="dxa"/>
          </w:tcPr>
          <w:p w14:paraId="354210CB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28B06D3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A91A6A4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70B2C12F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403E8F6" w14:textId="77777777" w:rsidTr="003524D5">
        <w:trPr>
          <w:trHeight w:val="299"/>
        </w:trPr>
        <w:tc>
          <w:tcPr>
            <w:tcW w:w="1366" w:type="dxa"/>
          </w:tcPr>
          <w:p w14:paraId="5D8A8C8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73E7C2D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32E8F5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tarjetas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vigentes</w:t>
            </w:r>
            <w:proofErr w:type="spellEnd"/>
          </w:p>
        </w:tc>
        <w:tc>
          <w:tcPr>
            <w:tcW w:w="1747" w:type="dxa"/>
          </w:tcPr>
          <w:p w14:paraId="4C3E7B1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54AF169C" w14:textId="77777777" w:rsidTr="003524D5">
        <w:trPr>
          <w:trHeight w:val="299"/>
        </w:trPr>
        <w:tc>
          <w:tcPr>
            <w:tcW w:w="1366" w:type="dxa"/>
          </w:tcPr>
          <w:p w14:paraId="750CD82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8CDC94F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9B08D86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Número</w:t>
            </w:r>
            <w:r w:rsidRPr="00160C5F">
              <w:rPr>
                <w:spacing w:val="-5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con operaciones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en el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653245DD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09C1F2CB" w14:textId="77777777" w:rsidTr="003524D5">
        <w:trPr>
          <w:trHeight w:val="302"/>
        </w:trPr>
        <w:tc>
          <w:tcPr>
            <w:tcW w:w="1366" w:type="dxa"/>
          </w:tcPr>
          <w:p w14:paraId="5C034B04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561CB52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3C1CDBA" w14:textId="77777777" w:rsidR="00160C5F" w:rsidRPr="00160C5F" w:rsidRDefault="00160C5F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Número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tarjetas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vencidas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con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deudas</w:t>
            </w:r>
          </w:p>
        </w:tc>
        <w:tc>
          <w:tcPr>
            <w:tcW w:w="1747" w:type="dxa"/>
          </w:tcPr>
          <w:p w14:paraId="0CFE103F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</w:tbl>
    <w:p w14:paraId="708C082C" w14:textId="77777777" w:rsidR="00160C5F" w:rsidRDefault="00160C5F" w:rsidP="00160C5F">
      <w:pPr>
        <w:rPr>
          <w:sz w:val="20"/>
        </w:rPr>
        <w:sectPr w:rsidR="00160C5F" w:rsidSect="00131C82">
          <w:pgSz w:w="12250" w:h="15850"/>
          <w:pgMar w:top="1380" w:right="840" w:bottom="880" w:left="920" w:header="567" w:footer="685" w:gutter="0"/>
          <w:cols w:space="720"/>
        </w:sectPr>
      </w:pPr>
    </w:p>
    <w:p w14:paraId="47226330" w14:textId="77777777" w:rsidR="00160C5F" w:rsidRDefault="00160C5F" w:rsidP="00160C5F">
      <w:pPr>
        <w:pStyle w:val="Textoindependiente"/>
        <w:spacing w:before="92"/>
        <w:ind w:left="212"/>
      </w:pPr>
      <w:r>
        <w:lastRenderedPageBreak/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0D441529" w14:textId="77777777" w:rsidR="00160C5F" w:rsidRDefault="00160C5F" w:rsidP="00160C5F">
      <w:pPr>
        <w:pStyle w:val="Textoindependiente"/>
        <w:spacing w:before="8"/>
        <w:rPr>
          <w:sz w:val="19"/>
        </w:rPr>
      </w:pPr>
    </w:p>
    <w:p w14:paraId="07EC8EE1" w14:textId="5D9636C4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 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número 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monto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tarjetas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mes: T03</w:t>
      </w:r>
    </w:p>
    <w:p w14:paraId="1931FE12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532C3EAB" w14:textId="77777777" w:rsidTr="003524D5">
        <w:trPr>
          <w:trHeight w:val="299"/>
        </w:trPr>
        <w:tc>
          <w:tcPr>
            <w:tcW w:w="1366" w:type="dxa"/>
          </w:tcPr>
          <w:p w14:paraId="2DECB216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C78BCA6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EEA112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24A1184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0318285B" w14:textId="77777777" w:rsidTr="003524D5">
        <w:trPr>
          <w:trHeight w:val="299"/>
        </w:trPr>
        <w:tc>
          <w:tcPr>
            <w:tcW w:w="1366" w:type="dxa"/>
          </w:tcPr>
          <w:p w14:paraId="636D03C8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836EB7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DF33B73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173C65C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3A3D84B" w14:textId="77777777" w:rsidTr="003524D5">
        <w:trPr>
          <w:trHeight w:val="299"/>
        </w:trPr>
        <w:tc>
          <w:tcPr>
            <w:tcW w:w="1366" w:type="dxa"/>
          </w:tcPr>
          <w:p w14:paraId="50D0E7F9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79602F25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9FDA0AA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12098E46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086A1C29" w14:textId="77777777" w:rsidTr="003524D5">
        <w:trPr>
          <w:trHeight w:val="299"/>
        </w:trPr>
        <w:tc>
          <w:tcPr>
            <w:tcW w:w="1366" w:type="dxa"/>
          </w:tcPr>
          <w:p w14:paraId="0FAD65F4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A2CF7AB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A260D2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20D437B7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214D0454" w14:textId="77777777" w:rsidTr="003524D5">
        <w:trPr>
          <w:trHeight w:val="302"/>
        </w:trPr>
        <w:tc>
          <w:tcPr>
            <w:tcW w:w="1366" w:type="dxa"/>
          </w:tcPr>
          <w:p w14:paraId="69C6F89B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13C367E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E032DA1" w14:textId="77777777" w:rsidR="00160C5F" w:rsidRPr="00160C5F" w:rsidRDefault="00160C5F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Número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operaciones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en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el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6AFA599E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2CAE272A" w14:textId="77777777" w:rsidTr="003524D5">
        <w:trPr>
          <w:trHeight w:val="299"/>
        </w:trPr>
        <w:tc>
          <w:tcPr>
            <w:tcW w:w="1366" w:type="dxa"/>
          </w:tcPr>
          <w:p w14:paraId="22ABBCCB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1768D04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C0CA10E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Monto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operaciones en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el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7B8B5E5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160C5F" w14:paraId="1416F977" w14:textId="77777777" w:rsidTr="003524D5">
        <w:trPr>
          <w:trHeight w:val="299"/>
        </w:trPr>
        <w:tc>
          <w:tcPr>
            <w:tcW w:w="1366" w:type="dxa"/>
          </w:tcPr>
          <w:p w14:paraId="302132B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4A3D374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F3C05E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7127849A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X(08)</w:t>
            </w:r>
          </w:p>
        </w:tc>
      </w:tr>
    </w:tbl>
    <w:p w14:paraId="506D04E6" w14:textId="77777777" w:rsidR="00160C5F" w:rsidRDefault="00160C5F" w:rsidP="00160C5F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0161CE04" w14:textId="77777777" w:rsidR="00160C5F" w:rsidRDefault="00160C5F" w:rsidP="00160C5F">
      <w:pPr>
        <w:pStyle w:val="Textoindependiente"/>
        <w:spacing w:before="9"/>
        <w:rPr>
          <w:sz w:val="19"/>
        </w:rPr>
      </w:pPr>
    </w:p>
    <w:p w14:paraId="2029167E" w14:textId="3F8A61BB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indican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la cobertura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tarjetas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como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medio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pago en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el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territorio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nacional: T02</w:t>
      </w:r>
    </w:p>
    <w:p w14:paraId="6350AB9A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75818316" w14:textId="77777777" w:rsidTr="003524D5">
        <w:trPr>
          <w:trHeight w:val="299"/>
        </w:trPr>
        <w:tc>
          <w:tcPr>
            <w:tcW w:w="1366" w:type="dxa"/>
          </w:tcPr>
          <w:p w14:paraId="28D41165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AAC14C6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6A5DBE6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03F1FCF2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59BD5D1A" w14:textId="77777777" w:rsidTr="003524D5">
        <w:trPr>
          <w:trHeight w:val="302"/>
        </w:trPr>
        <w:tc>
          <w:tcPr>
            <w:tcW w:w="1366" w:type="dxa"/>
          </w:tcPr>
          <w:p w14:paraId="048EE585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907E2F9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9B6B7C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6B7745CB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531B179" w14:textId="77777777" w:rsidTr="003524D5">
        <w:trPr>
          <w:trHeight w:val="299"/>
        </w:trPr>
        <w:tc>
          <w:tcPr>
            <w:tcW w:w="1366" w:type="dxa"/>
          </w:tcPr>
          <w:p w14:paraId="50A99F10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64802E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3A331F3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1747" w:type="dxa"/>
          </w:tcPr>
          <w:p w14:paraId="06C02AA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60C5F" w14:paraId="21B708D9" w14:textId="77777777" w:rsidTr="003524D5">
        <w:trPr>
          <w:trHeight w:val="299"/>
        </w:trPr>
        <w:tc>
          <w:tcPr>
            <w:tcW w:w="1366" w:type="dxa"/>
          </w:tcPr>
          <w:p w14:paraId="2E723025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DADD654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1043B05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5A58F4E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476F37E0" w14:textId="77777777" w:rsidTr="003524D5">
        <w:trPr>
          <w:trHeight w:val="299"/>
        </w:trPr>
        <w:tc>
          <w:tcPr>
            <w:tcW w:w="1366" w:type="dxa"/>
          </w:tcPr>
          <w:p w14:paraId="05DB2DA6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472F15A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8A1DE7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locales</w:t>
            </w:r>
          </w:p>
        </w:tc>
        <w:tc>
          <w:tcPr>
            <w:tcW w:w="1747" w:type="dxa"/>
          </w:tcPr>
          <w:p w14:paraId="44DF593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49C52FF3" w14:textId="77777777" w:rsidTr="003524D5">
        <w:trPr>
          <w:trHeight w:val="299"/>
        </w:trPr>
        <w:tc>
          <w:tcPr>
            <w:tcW w:w="1366" w:type="dxa"/>
          </w:tcPr>
          <w:p w14:paraId="10BF677E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9F1FB75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3487132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terminales</w:t>
            </w:r>
            <w:proofErr w:type="spellEnd"/>
          </w:p>
        </w:tc>
        <w:tc>
          <w:tcPr>
            <w:tcW w:w="1747" w:type="dxa"/>
          </w:tcPr>
          <w:p w14:paraId="3D2B861F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76DFBC84" w14:textId="77777777" w:rsidTr="003524D5">
        <w:trPr>
          <w:trHeight w:val="302"/>
        </w:trPr>
        <w:tc>
          <w:tcPr>
            <w:tcW w:w="1366" w:type="dxa"/>
          </w:tcPr>
          <w:p w14:paraId="2CCD4B34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ACAE022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40554D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B938EF2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X(12)</w:t>
            </w:r>
          </w:p>
        </w:tc>
      </w:tr>
    </w:tbl>
    <w:p w14:paraId="005015A9" w14:textId="77777777" w:rsidR="00160C5F" w:rsidRDefault="00160C5F" w:rsidP="00160C5F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1B5B91B2" w14:textId="77777777" w:rsidR="00160C5F" w:rsidRDefault="00160C5F" w:rsidP="00160C5F">
      <w:pPr>
        <w:pStyle w:val="Textoindependiente"/>
        <w:rPr>
          <w:sz w:val="24"/>
        </w:rPr>
      </w:pPr>
    </w:p>
    <w:p w14:paraId="22F10DF8" w14:textId="16F56FCC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spacing w:before="190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 tramos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montos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líneas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 para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uso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tarjetas:T04</w:t>
      </w:r>
    </w:p>
    <w:p w14:paraId="14B19CB7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789B6A89" w14:textId="77777777" w:rsidTr="003524D5">
        <w:trPr>
          <w:trHeight w:val="300"/>
        </w:trPr>
        <w:tc>
          <w:tcPr>
            <w:tcW w:w="1366" w:type="dxa"/>
          </w:tcPr>
          <w:p w14:paraId="7CD5E61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4E97A8B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C0EED26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63ACD605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0F474234" w14:textId="77777777" w:rsidTr="003524D5">
        <w:trPr>
          <w:trHeight w:val="299"/>
        </w:trPr>
        <w:tc>
          <w:tcPr>
            <w:tcW w:w="1366" w:type="dxa"/>
          </w:tcPr>
          <w:p w14:paraId="7D52F91C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32BA460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C4DE4CB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034F2B92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36A2FE45" w14:textId="77777777" w:rsidTr="003524D5">
        <w:trPr>
          <w:trHeight w:val="299"/>
        </w:trPr>
        <w:tc>
          <w:tcPr>
            <w:tcW w:w="1366" w:type="dxa"/>
          </w:tcPr>
          <w:p w14:paraId="3BC38748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7299D16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27C3D37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23455A39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74A1F6ED" w14:textId="77777777" w:rsidTr="003524D5">
        <w:trPr>
          <w:trHeight w:val="302"/>
        </w:trPr>
        <w:tc>
          <w:tcPr>
            <w:tcW w:w="1366" w:type="dxa"/>
          </w:tcPr>
          <w:p w14:paraId="2601746F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0DC9839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9C88AA3" w14:textId="77777777" w:rsidR="00160C5F" w:rsidRPr="00160C5F" w:rsidRDefault="00160C5F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Tipo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2D7B7771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715E1878" w14:textId="77777777" w:rsidTr="003524D5">
        <w:trPr>
          <w:trHeight w:val="299"/>
        </w:trPr>
        <w:tc>
          <w:tcPr>
            <w:tcW w:w="1366" w:type="dxa"/>
          </w:tcPr>
          <w:p w14:paraId="048AC9E1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B6F5FE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ABE1BD8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Tramo</w:t>
            </w:r>
            <w:r w:rsidRPr="00160C5F">
              <w:rPr>
                <w:spacing w:val="-5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4A3F16E4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661E5F5D" w14:textId="77777777" w:rsidTr="003524D5">
        <w:trPr>
          <w:trHeight w:val="299"/>
        </w:trPr>
        <w:tc>
          <w:tcPr>
            <w:tcW w:w="1366" w:type="dxa"/>
          </w:tcPr>
          <w:p w14:paraId="41DDA629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6F3C4264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5CBEBD0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Monto</w:t>
            </w:r>
            <w:r w:rsidRPr="00160C5F">
              <w:rPr>
                <w:spacing w:val="-5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 de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</w:t>
            </w:r>
            <w:r w:rsidRPr="00160C5F">
              <w:rPr>
                <w:spacing w:val="-5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autorizada</w:t>
            </w:r>
          </w:p>
        </w:tc>
        <w:tc>
          <w:tcPr>
            <w:tcW w:w="1747" w:type="dxa"/>
          </w:tcPr>
          <w:p w14:paraId="2B228393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160C5F" w14:paraId="5B640977" w14:textId="77777777" w:rsidTr="003524D5">
        <w:trPr>
          <w:trHeight w:val="299"/>
        </w:trPr>
        <w:tc>
          <w:tcPr>
            <w:tcW w:w="1366" w:type="dxa"/>
          </w:tcPr>
          <w:p w14:paraId="363D5F22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B7767DA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ED8017E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1FBE1CD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X(14)</w:t>
            </w:r>
          </w:p>
        </w:tc>
      </w:tr>
    </w:tbl>
    <w:p w14:paraId="27CBF306" w14:textId="77777777" w:rsidR="00160C5F" w:rsidRDefault="00160C5F" w:rsidP="00160C5F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5636EA05" w14:textId="77777777" w:rsidR="00160C5F" w:rsidRDefault="00160C5F" w:rsidP="00160C5F">
      <w:pPr>
        <w:pStyle w:val="Textoindependiente"/>
        <w:rPr>
          <w:sz w:val="24"/>
        </w:rPr>
      </w:pPr>
    </w:p>
    <w:p w14:paraId="13BCAE8A" w14:textId="47EF27C2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spacing w:before="192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indican 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tipos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plazos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obligaciones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uso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tarjetas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crédito:T05</w:t>
      </w:r>
    </w:p>
    <w:p w14:paraId="4880AD1D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3E6EC272" w14:textId="77777777" w:rsidTr="003524D5">
        <w:trPr>
          <w:trHeight w:val="299"/>
        </w:trPr>
        <w:tc>
          <w:tcPr>
            <w:tcW w:w="1366" w:type="dxa"/>
          </w:tcPr>
          <w:p w14:paraId="0B7E083B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D0E78FA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F43FBD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5E214C0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F92F6B0" w14:textId="77777777" w:rsidTr="003524D5">
        <w:trPr>
          <w:trHeight w:val="300"/>
        </w:trPr>
        <w:tc>
          <w:tcPr>
            <w:tcW w:w="1366" w:type="dxa"/>
          </w:tcPr>
          <w:p w14:paraId="3A266CB3" w14:textId="77777777" w:rsidR="00160C5F" w:rsidRDefault="00160C5F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F24EE55" w14:textId="77777777" w:rsidR="00160C5F" w:rsidRDefault="00160C5F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D834E0" w14:textId="77777777" w:rsidR="00160C5F" w:rsidRDefault="00160C5F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5F717B45" w14:textId="77777777" w:rsidR="00160C5F" w:rsidRDefault="00160C5F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05E31259" w14:textId="77777777" w:rsidTr="003524D5">
        <w:trPr>
          <w:trHeight w:val="299"/>
        </w:trPr>
        <w:tc>
          <w:tcPr>
            <w:tcW w:w="1366" w:type="dxa"/>
          </w:tcPr>
          <w:p w14:paraId="640E71A3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92A60CB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9D018C7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0F53334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112421DE" w14:textId="77777777" w:rsidTr="003524D5">
        <w:trPr>
          <w:trHeight w:val="299"/>
        </w:trPr>
        <w:tc>
          <w:tcPr>
            <w:tcW w:w="1366" w:type="dxa"/>
          </w:tcPr>
          <w:p w14:paraId="734394DB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2B27C1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44E37E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Condiciones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  <w:tc>
          <w:tcPr>
            <w:tcW w:w="1747" w:type="dxa"/>
          </w:tcPr>
          <w:p w14:paraId="17C2397D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2AACD3AF" w14:textId="77777777" w:rsidTr="003524D5">
        <w:trPr>
          <w:trHeight w:val="299"/>
        </w:trPr>
        <w:tc>
          <w:tcPr>
            <w:tcW w:w="1366" w:type="dxa"/>
          </w:tcPr>
          <w:p w14:paraId="3233F0A1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DA3260F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6F7D18F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obligación</w:t>
            </w:r>
            <w:proofErr w:type="spellEnd"/>
          </w:p>
        </w:tc>
        <w:tc>
          <w:tcPr>
            <w:tcW w:w="1747" w:type="dxa"/>
          </w:tcPr>
          <w:p w14:paraId="2C2F3910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23E418C7" w14:textId="77777777" w:rsidTr="003524D5">
        <w:trPr>
          <w:trHeight w:val="301"/>
        </w:trPr>
        <w:tc>
          <w:tcPr>
            <w:tcW w:w="1366" w:type="dxa"/>
          </w:tcPr>
          <w:p w14:paraId="4341B53E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AD2EF1A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92BA1A6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obligaciones</w:t>
            </w:r>
            <w:proofErr w:type="spellEnd"/>
          </w:p>
        </w:tc>
        <w:tc>
          <w:tcPr>
            <w:tcW w:w="1747" w:type="dxa"/>
          </w:tcPr>
          <w:p w14:paraId="39E511AE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4F6CF9D8" w14:textId="77777777" w:rsidTr="003524D5">
        <w:trPr>
          <w:trHeight w:val="299"/>
        </w:trPr>
        <w:tc>
          <w:tcPr>
            <w:tcW w:w="1366" w:type="dxa"/>
          </w:tcPr>
          <w:p w14:paraId="00975899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92E91F0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AA19269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</w:p>
        </w:tc>
        <w:tc>
          <w:tcPr>
            <w:tcW w:w="1747" w:type="dxa"/>
          </w:tcPr>
          <w:p w14:paraId="437A8C8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51A23FD8" w14:textId="77777777" w:rsidTr="003524D5">
        <w:trPr>
          <w:trHeight w:val="299"/>
        </w:trPr>
        <w:tc>
          <w:tcPr>
            <w:tcW w:w="1366" w:type="dxa"/>
          </w:tcPr>
          <w:p w14:paraId="22B9AA2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7C1C6CD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F4937E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Montos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utilizados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líneas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14CB2DA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160C5F" w14:paraId="1510D619" w14:textId="77777777" w:rsidTr="003524D5">
        <w:trPr>
          <w:trHeight w:val="299"/>
        </w:trPr>
        <w:tc>
          <w:tcPr>
            <w:tcW w:w="1366" w:type="dxa"/>
          </w:tcPr>
          <w:p w14:paraId="587830D0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5F57242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42D0787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E866656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X(04)</w:t>
            </w:r>
          </w:p>
        </w:tc>
      </w:tr>
    </w:tbl>
    <w:p w14:paraId="41F2434A" w14:textId="77777777" w:rsidR="00160C5F" w:rsidRDefault="00160C5F" w:rsidP="00160C5F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060C4F4B" w14:textId="77777777" w:rsidR="00160C5F" w:rsidRDefault="00160C5F" w:rsidP="00160C5F">
      <w:pPr>
        <w:sectPr w:rsidR="00160C5F" w:rsidSect="00131C82">
          <w:pgSz w:w="12250" w:h="15850"/>
          <w:pgMar w:top="1380" w:right="840" w:bottom="880" w:left="920" w:header="567" w:footer="685" w:gutter="0"/>
          <w:cols w:space="720"/>
        </w:sectPr>
      </w:pPr>
    </w:p>
    <w:p w14:paraId="214AA8D2" w14:textId="77777777" w:rsidR="00160C5F" w:rsidRDefault="00160C5F" w:rsidP="00160C5F">
      <w:pPr>
        <w:pStyle w:val="Textoindependiente"/>
      </w:pPr>
    </w:p>
    <w:p w14:paraId="483B3916" w14:textId="77777777" w:rsidR="00160C5F" w:rsidRDefault="00160C5F" w:rsidP="00160C5F">
      <w:pPr>
        <w:pStyle w:val="Textoindependiente"/>
        <w:spacing w:before="9"/>
        <w:rPr>
          <w:sz w:val="19"/>
        </w:rPr>
      </w:pPr>
    </w:p>
    <w:p w14:paraId="2309CEB2" w14:textId="55D489DD" w:rsidR="00160C5F" w:rsidRDefault="00160C5F" w:rsidP="00160C5F">
      <w:pPr>
        <w:pStyle w:val="Prrafodelista"/>
        <w:numPr>
          <w:ilvl w:val="5"/>
          <w:numId w:val="50"/>
        </w:numPr>
        <w:tabs>
          <w:tab w:val="left" w:pos="1349"/>
        </w:tabs>
        <w:spacing w:before="91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indican las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obligaciones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agrupadas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tramos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morosidad:T06</w:t>
      </w:r>
    </w:p>
    <w:p w14:paraId="4A4B4400" w14:textId="77777777" w:rsidR="00160C5F" w:rsidRDefault="00160C5F" w:rsidP="00160C5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160C5F" w14:paraId="2320BDE6" w14:textId="77777777" w:rsidTr="003524D5">
        <w:trPr>
          <w:trHeight w:val="299"/>
        </w:trPr>
        <w:tc>
          <w:tcPr>
            <w:tcW w:w="1366" w:type="dxa"/>
          </w:tcPr>
          <w:p w14:paraId="447C9CD3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B9928E9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DC35FD1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0B3FA16E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6A70BDE4" w14:textId="77777777" w:rsidTr="003524D5">
        <w:trPr>
          <w:trHeight w:val="299"/>
        </w:trPr>
        <w:tc>
          <w:tcPr>
            <w:tcW w:w="1366" w:type="dxa"/>
          </w:tcPr>
          <w:p w14:paraId="3A21D83A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F710156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D4D190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41C62B1D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6C66CF80" w14:textId="77777777" w:rsidTr="003524D5">
        <w:trPr>
          <w:trHeight w:val="299"/>
        </w:trPr>
        <w:tc>
          <w:tcPr>
            <w:tcW w:w="1366" w:type="dxa"/>
          </w:tcPr>
          <w:p w14:paraId="0231C32D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A1945AD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692DDC2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0B523924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56635508" w14:textId="77777777" w:rsidTr="003524D5">
        <w:trPr>
          <w:trHeight w:val="299"/>
        </w:trPr>
        <w:tc>
          <w:tcPr>
            <w:tcW w:w="1366" w:type="dxa"/>
          </w:tcPr>
          <w:p w14:paraId="3F334EE5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E668886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E9054A6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morosidad</w:t>
            </w:r>
            <w:proofErr w:type="spellEnd"/>
          </w:p>
        </w:tc>
        <w:tc>
          <w:tcPr>
            <w:tcW w:w="1747" w:type="dxa"/>
          </w:tcPr>
          <w:p w14:paraId="720C2138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60C5F" w14:paraId="71726E3C" w14:textId="77777777" w:rsidTr="003524D5">
        <w:trPr>
          <w:trHeight w:val="302"/>
        </w:trPr>
        <w:tc>
          <w:tcPr>
            <w:tcW w:w="1366" w:type="dxa"/>
          </w:tcPr>
          <w:p w14:paraId="3BC1FF21" w14:textId="77777777" w:rsidR="00160C5F" w:rsidRDefault="00160C5F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C656C0F" w14:textId="77777777" w:rsidR="00160C5F" w:rsidRDefault="00160C5F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9EF3178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</w:p>
        </w:tc>
        <w:tc>
          <w:tcPr>
            <w:tcW w:w="1747" w:type="dxa"/>
          </w:tcPr>
          <w:p w14:paraId="6849C75F" w14:textId="77777777" w:rsidR="00160C5F" w:rsidRDefault="00160C5F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160C5F" w14:paraId="1437C1A4" w14:textId="77777777" w:rsidTr="003524D5">
        <w:trPr>
          <w:trHeight w:val="299"/>
        </w:trPr>
        <w:tc>
          <w:tcPr>
            <w:tcW w:w="1366" w:type="dxa"/>
          </w:tcPr>
          <w:p w14:paraId="4DFBF51F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55F793E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F114FA" w14:textId="77777777" w:rsidR="00160C5F" w:rsidRPr="00160C5F" w:rsidRDefault="00160C5F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60C5F">
              <w:rPr>
                <w:sz w:val="20"/>
                <w:lang w:val="es-CL"/>
              </w:rPr>
              <w:t>Montos</w:t>
            </w:r>
            <w:r w:rsidRPr="00160C5F">
              <w:rPr>
                <w:spacing w:val="-2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utilizados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las</w:t>
            </w:r>
            <w:r w:rsidRPr="00160C5F">
              <w:rPr>
                <w:spacing w:val="-1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líneas</w:t>
            </w:r>
            <w:r w:rsidRPr="00160C5F">
              <w:rPr>
                <w:spacing w:val="-3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de</w:t>
            </w:r>
            <w:r w:rsidRPr="00160C5F">
              <w:rPr>
                <w:spacing w:val="-4"/>
                <w:sz w:val="20"/>
                <w:lang w:val="es-CL"/>
              </w:rPr>
              <w:t xml:space="preserve"> </w:t>
            </w:r>
            <w:r w:rsidRPr="00160C5F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5CBE866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160C5F" w14:paraId="219F3F68" w14:textId="77777777" w:rsidTr="003524D5">
        <w:trPr>
          <w:trHeight w:val="299"/>
        </w:trPr>
        <w:tc>
          <w:tcPr>
            <w:tcW w:w="1366" w:type="dxa"/>
          </w:tcPr>
          <w:p w14:paraId="3A0C7357" w14:textId="77777777" w:rsidR="00160C5F" w:rsidRDefault="00160C5F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AB1A461" w14:textId="77777777" w:rsidR="00160C5F" w:rsidRDefault="00160C5F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FBD38F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66F0093C" w14:textId="77777777" w:rsidR="00160C5F" w:rsidRDefault="00160C5F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X(08)</w:t>
            </w:r>
          </w:p>
        </w:tc>
      </w:tr>
    </w:tbl>
    <w:p w14:paraId="75502EE0" w14:textId="77777777" w:rsidR="00160C5F" w:rsidRDefault="00000000" w:rsidP="00160C5F">
      <w:pPr>
        <w:pStyle w:val="Textoindependiente"/>
        <w:spacing w:before="1" w:line="482" w:lineRule="auto"/>
        <w:ind w:left="212" w:right="6564"/>
      </w:pPr>
      <w:r>
        <w:pict w14:anchorId="718C1F20">
          <v:shape id="_x0000_s2070" type="#_x0000_t202" style="position:absolute;left:0;text-align:left;margin-left:56.65pt;margin-top:36.55pt;width:489.6pt;height:127.1pt;z-index:25166131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4"/>
                    <w:gridCol w:w="425"/>
                    <w:gridCol w:w="7939"/>
                  </w:tblGrid>
                  <w:tr w:rsidR="00160C5F" w14:paraId="54D9843D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2792FECB" w14:textId="77777777" w:rsidR="00160C5F" w:rsidRDefault="00160C5F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4D458870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7F901098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Crédito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día</w:t>
                        </w:r>
                      </w:p>
                    </w:tc>
                  </w:tr>
                  <w:tr w:rsidR="00160C5F" w14:paraId="17DA539D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37B2FD17" w14:textId="77777777" w:rsidR="00160C5F" w:rsidRDefault="00160C5F">
                        <w:pPr>
                          <w:pStyle w:val="TableParagraph"/>
                          <w:spacing w:before="2"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8A42888" w14:textId="77777777" w:rsidR="00160C5F" w:rsidRDefault="00160C5F">
                        <w:pPr>
                          <w:pStyle w:val="TableParagraph"/>
                          <w:spacing w:before="2"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7CB3C6B0" w14:textId="77777777" w:rsidR="00160C5F" w:rsidRDefault="00160C5F">
                        <w:pPr>
                          <w:pStyle w:val="TableParagraph"/>
                          <w:spacing w:before="2"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30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días</w:t>
                        </w:r>
                      </w:p>
                    </w:tc>
                  </w:tr>
                  <w:tr w:rsidR="00160C5F" w14:paraId="095C0007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2DC66350" w14:textId="77777777" w:rsidR="00160C5F" w:rsidRDefault="00160C5F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EDCAD29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62EBC11A" w14:textId="77777777" w:rsidR="00160C5F" w:rsidRP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30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 más;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de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60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</w:p>
                    </w:tc>
                  </w:tr>
                  <w:tr w:rsidR="00160C5F" w14:paraId="1945D04F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2979D081" w14:textId="77777777" w:rsidR="00160C5F" w:rsidRDefault="00160C5F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4140B509" w14:textId="77777777" w:rsid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6A6E01BE" w14:textId="77777777" w:rsidR="00160C5F" w:rsidRP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60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 más;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de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90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</w:p>
                    </w:tc>
                  </w:tr>
                  <w:tr w:rsidR="00160C5F" w14:paraId="242713E7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26552AF6" w14:textId="77777777" w:rsidR="00160C5F" w:rsidRDefault="00160C5F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C5DE50D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2928FAB7" w14:textId="77777777" w:rsidR="00160C5F" w:rsidRP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90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 más;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de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180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</w:p>
                    </w:tc>
                  </w:tr>
                  <w:tr w:rsidR="00160C5F" w14:paraId="3B3684DF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0A333B18" w14:textId="77777777" w:rsidR="00160C5F" w:rsidRDefault="00160C5F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A6EC7B5" w14:textId="77777777" w:rsid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36F0493D" w14:textId="77777777" w:rsidR="00160C5F" w:rsidRP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180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días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 más;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 de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un año</w:t>
                        </w:r>
                      </w:p>
                    </w:tc>
                  </w:tr>
                  <w:tr w:rsidR="00160C5F" w14:paraId="6C3F49EC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35944571" w14:textId="77777777" w:rsidR="00160C5F" w:rsidRDefault="00160C5F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1438BF25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60099FAB" w14:textId="77777777" w:rsidR="00160C5F" w:rsidRP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Un año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 más;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de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dos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años</w:t>
                        </w:r>
                      </w:p>
                    </w:tc>
                  </w:tr>
                  <w:tr w:rsidR="00160C5F" w14:paraId="04340244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5303C4AA" w14:textId="77777777" w:rsidR="00160C5F" w:rsidRDefault="00160C5F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529C972E" w14:textId="77777777" w:rsid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5C60AF5A" w14:textId="77777777" w:rsidR="00160C5F" w:rsidRP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Dos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años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o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más;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 de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tres</w:t>
                        </w:r>
                        <w:r w:rsidRPr="00160C5F">
                          <w:rPr>
                            <w:spacing w:val="-4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años</w:t>
                        </w:r>
                      </w:p>
                    </w:tc>
                  </w:tr>
                  <w:tr w:rsidR="00160C5F" w14:paraId="4AA1B650" w14:textId="77777777">
                    <w:trPr>
                      <w:trHeight w:val="241"/>
                    </w:trPr>
                    <w:tc>
                      <w:tcPr>
                        <w:tcW w:w="1414" w:type="dxa"/>
                      </w:tcPr>
                      <w:p w14:paraId="5A4793C3" w14:textId="77777777" w:rsidR="00160C5F" w:rsidRDefault="00160C5F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06FC8E5D" w14:textId="77777777" w:rsid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21EE3631" w14:textId="77777777" w:rsidR="00160C5F" w:rsidRPr="00160C5F" w:rsidRDefault="00160C5F">
                        <w:pPr>
                          <w:pStyle w:val="TableParagraph"/>
                          <w:spacing w:line="222" w:lineRule="exact"/>
                          <w:rPr>
                            <w:sz w:val="20"/>
                            <w:lang w:val="es-CL"/>
                          </w:rPr>
                        </w:pPr>
                        <w:r w:rsidRPr="00160C5F">
                          <w:rPr>
                            <w:sz w:val="20"/>
                            <w:lang w:val="es-CL"/>
                          </w:rPr>
                          <w:t>Tres</w:t>
                        </w:r>
                        <w:r w:rsidRPr="00160C5F">
                          <w:rPr>
                            <w:spacing w:val="-4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años o</w:t>
                        </w:r>
                        <w:r w:rsidRPr="00160C5F">
                          <w:rPr>
                            <w:spacing w:val="-4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más;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pero</w:t>
                        </w:r>
                        <w:r w:rsidRPr="00160C5F">
                          <w:rPr>
                            <w:spacing w:val="-2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menos de</w:t>
                        </w:r>
                        <w:r w:rsidRPr="00160C5F">
                          <w:rPr>
                            <w:spacing w:val="-1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cuatro</w:t>
                        </w:r>
                        <w:r w:rsidRPr="00160C5F">
                          <w:rPr>
                            <w:spacing w:val="-3"/>
                            <w:sz w:val="20"/>
                            <w:lang w:val="es-CL"/>
                          </w:rPr>
                          <w:t xml:space="preserve"> </w:t>
                        </w:r>
                        <w:r w:rsidRPr="00160C5F">
                          <w:rPr>
                            <w:sz w:val="20"/>
                            <w:lang w:val="es-CL"/>
                          </w:rPr>
                          <w:t>años</w:t>
                        </w:r>
                      </w:p>
                    </w:tc>
                  </w:tr>
                  <w:tr w:rsidR="00160C5F" w14:paraId="0F1D7505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38DC03F6" w14:textId="77777777" w:rsidR="00160C5F" w:rsidRDefault="00160C5F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Código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B90D998" w14:textId="77777777" w:rsid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39" w:type="dxa"/>
                      </w:tcPr>
                      <w:p w14:paraId="2EF88545" w14:textId="77777777" w:rsidR="00160C5F" w:rsidRDefault="00160C5F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Cuatro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años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más</w:t>
                        </w:r>
                        <w:proofErr w:type="spellEnd"/>
                      </w:p>
                    </w:tc>
                  </w:tr>
                </w:tbl>
                <w:p w14:paraId="781F0932" w14:textId="77777777" w:rsidR="00160C5F" w:rsidRDefault="00160C5F" w:rsidP="00160C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60C5F">
        <w:t>Longitud Total del registro: 40 Bytes</w:t>
      </w:r>
      <w:r w:rsidR="00160C5F">
        <w:rPr>
          <w:spacing w:val="-68"/>
        </w:rPr>
        <w:t xml:space="preserve"> </w:t>
      </w:r>
      <w:r w:rsidR="00160C5F">
        <w:t>Tramo</w:t>
      </w:r>
      <w:r w:rsidR="00160C5F">
        <w:rPr>
          <w:spacing w:val="-3"/>
        </w:rPr>
        <w:t xml:space="preserve"> </w:t>
      </w:r>
      <w:r w:rsidR="00160C5F">
        <w:t>de</w:t>
      </w:r>
      <w:r w:rsidR="00160C5F">
        <w:rPr>
          <w:spacing w:val="1"/>
        </w:rPr>
        <w:t xml:space="preserve"> </w:t>
      </w:r>
      <w:r w:rsidR="00160C5F">
        <w:t>morosidad</w:t>
      </w:r>
    </w:p>
    <w:p w14:paraId="20234D20" w14:textId="77777777" w:rsidR="00160C5F" w:rsidRDefault="00160C5F" w:rsidP="00160C5F">
      <w:pPr>
        <w:pStyle w:val="Textoindependiente"/>
        <w:rPr>
          <w:sz w:val="24"/>
        </w:rPr>
      </w:pPr>
    </w:p>
    <w:p w14:paraId="055280F2" w14:textId="77777777" w:rsidR="00160C5F" w:rsidRDefault="00160C5F" w:rsidP="00160C5F">
      <w:pPr>
        <w:pStyle w:val="Textoindependiente"/>
        <w:rPr>
          <w:sz w:val="24"/>
        </w:rPr>
      </w:pPr>
    </w:p>
    <w:p w14:paraId="49297FDB" w14:textId="77777777" w:rsidR="00160C5F" w:rsidRDefault="00160C5F" w:rsidP="00160C5F">
      <w:pPr>
        <w:pStyle w:val="Textoindependiente"/>
        <w:rPr>
          <w:sz w:val="24"/>
        </w:rPr>
      </w:pPr>
    </w:p>
    <w:p w14:paraId="581ADA63" w14:textId="77777777" w:rsidR="00160C5F" w:rsidRDefault="00160C5F" w:rsidP="00160C5F">
      <w:pPr>
        <w:pStyle w:val="Textoindependiente"/>
        <w:rPr>
          <w:sz w:val="24"/>
        </w:rPr>
      </w:pPr>
    </w:p>
    <w:p w14:paraId="1938DC09" w14:textId="77777777" w:rsidR="00160C5F" w:rsidRDefault="00160C5F" w:rsidP="00160C5F">
      <w:pPr>
        <w:pStyle w:val="Textoindependiente"/>
        <w:rPr>
          <w:sz w:val="24"/>
        </w:rPr>
      </w:pPr>
    </w:p>
    <w:p w14:paraId="355E1778" w14:textId="77777777" w:rsidR="00160C5F" w:rsidRDefault="00160C5F" w:rsidP="00160C5F">
      <w:pPr>
        <w:pStyle w:val="Textoindependiente"/>
        <w:rPr>
          <w:sz w:val="24"/>
        </w:rPr>
      </w:pPr>
    </w:p>
    <w:p w14:paraId="75B71408" w14:textId="77777777" w:rsidR="00160C5F" w:rsidRDefault="00160C5F" w:rsidP="00160C5F">
      <w:pPr>
        <w:pStyle w:val="Textoindependiente"/>
        <w:rPr>
          <w:sz w:val="24"/>
        </w:rPr>
      </w:pPr>
    </w:p>
    <w:p w14:paraId="0B887504" w14:textId="77777777" w:rsidR="00160C5F" w:rsidRDefault="00160C5F" w:rsidP="00160C5F">
      <w:pPr>
        <w:pStyle w:val="Textoindependiente"/>
        <w:rPr>
          <w:sz w:val="24"/>
        </w:rPr>
      </w:pPr>
    </w:p>
    <w:p w14:paraId="72DA7AFD" w14:textId="77777777" w:rsidR="00160C5F" w:rsidRDefault="00160C5F" w:rsidP="00331C5D">
      <w:pPr>
        <w:rPr>
          <w:sz w:val="20"/>
        </w:rPr>
        <w:sectPr w:rsidR="00160C5F" w:rsidSect="00131C82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p w14:paraId="4A40D2CD" w14:textId="3E7C0727" w:rsidR="003D2578" w:rsidRDefault="00331C5D" w:rsidP="005A4787">
      <w:pPr>
        <w:rPr>
          <w:rFonts w:ascii="Times New Roman"/>
          <w:i/>
          <w:sz w:val="7"/>
        </w:rPr>
      </w:pPr>
      <w:r>
        <w:rPr>
          <w:sz w:val="20"/>
        </w:rPr>
        <w:t xml:space="preserve"> </w:t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036418">
        <w:tc>
          <w:tcPr>
            <w:tcW w:w="595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036418">
        <w:tc>
          <w:tcPr>
            <w:tcW w:w="595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036418">
        <w:tc>
          <w:tcPr>
            <w:tcW w:w="595" w:type="dxa"/>
          </w:tcPr>
          <w:p w14:paraId="4AE3D753" w14:textId="77777777" w:rsidR="00187426" w:rsidRPr="00036418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3641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036418">
        <w:tc>
          <w:tcPr>
            <w:tcW w:w="595" w:type="dxa"/>
          </w:tcPr>
          <w:p w14:paraId="13E11E3D" w14:textId="77777777" w:rsidR="00187426" w:rsidRPr="00036418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51CC53" w14:textId="77777777" w:rsidR="00187426" w:rsidRPr="00036418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3641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036418">
        <w:tc>
          <w:tcPr>
            <w:tcW w:w="595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036418">
        <w:tc>
          <w:tcPr>
            <w:tcW w:w="595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BC5345D" w:rsidR="00187426" w:rsidRDefault="0008245E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43DD" w:rsidRPr="00B537DA" w14:paraId="7E9AA04A" w14:textId="77777777" w:rsidTr="00036418">
        <w:tc>
          <w:tcPr>
            <w:tcW w:w="595" w:type="dxa"/>
          </w:tcPr>
          <w:p w14:paraId="3C392930" w14:textId="2099C6F6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7EDF345" w14:textId="46729792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743DD" w:rsidRPr="00B537DA" w14:paraId="0DEA26F3" w14:textId="77777777" w:rsidTr="00036418">
        <w:tc>
          <w:tcPr>
            <w:tcW w:w="595" w:type="dxa"/>
          </w:tcPr>
          <w:p w14:paraId="0C036E35" w14:textId="352D8B77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AA7AECF" w14:textId="2F4C1C63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43DD" w:rsidRPr="00B537DA" w14:paraId="2E4B1CE2" w14:textId="77777777" w:rsidTr="00036418">
        <w:tc>
          <w:tcPr>
            <w:tcW w:w="595" w:type="dxa"/>
          </w:tcPr>
          <w:p w14:paraId="19392DD4" w14:textId="15E9D8BC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19FE619" w14:textId="472C64CF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43DD" w:rsidRPr="00B537DA" w14:paraId="6B2ED3F2" w14:textId="77777777" w:rsidTr="00036418">
        <w:tc>
          <w:tcPr>
            <w:tcW w:w="595" w:type="dxa"/>
          </w:tcPr>
          <w:p w14:paraId="291F450A" w14:textId="0D24421A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FA86B72" w14:textId="43089E4F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43DD" w:rsidRPr="00B537DA" w14:paraId="5CEB77CF" w14:textId="77777777" w:rsidTr="00036418">
        <w:tc>
          <w:tcPr>
            <w:tcW w:w="595" w:type="dxa"/>
          </w:tcPr>
          <w:p w14:paraId="02BD051B" w14:textId="3CAE25C0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8799F92" w14:textId="7FEB038C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43DD" w:rsidRPr="00B537DA" w14:paraId="3A3C44E5" w14:textId="77777777" w:rsidTr="00036418">
        <w:tc>
          <w:tcPr>
            <w:tcW w:w="595" w:type="dxa"/>
          </w:tcPr>
          <w:p w14:paraId="33734AA3" w14:textId="005A24FB" w:rsidR="009743DD" w:rsidRDefault="009743DD" w:rsidP="009743D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56F50F01" w:rsidR="009743DD" w:rsidRDefault="00036418" w:rsidP="00036418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(01,02,03,04,05 o 06),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36418" w:rsidRPr="00B537DA" w14:paraId="76C119F4" w14:textId="77777777" w:rsidTr="00036418">
        <w:tc>
          <w:tcPr>
            <w:tcW w:w="595" w:type="dxa"/>
          </w:tcPr>
          <w:p w14:paraId="137F88E8" w14:textId="60D64303" w:rsidR="00036418" w:rsidRDefault="00036418" w:rsidP="0003641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55387C0" w14:textId="77777777" w:rsidR="00036418" w:rsidRDefault="00036418" w:rsidP="0003641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4,5,6 y 8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EB3E767" w14:textId="1F41CD87" w:rsidR="00036418" w:rsidRDefault="00036418" w:rsidP="00036418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3B494814" w14:textId="17C9F892" w:rsidR="00531D4E" w:rsidRPr="00531D4E" w:rsidRDefault="00187426" w:rsidP="002A3E28">
      <w:pPr>
        <w:pStyle w:val="Ttulo2"/>
        <w:numPr>
          <w:ilvl w:val="1"/>
          <w:numId w:val="7"/>
        </w:numPr>
        <w:ind w:left="1715" w:hanging="360"/>
        <w:rPr>
          <w:rFonts w:cs="Times New Roman"/>
          <w:color w:val="4472C4" w:themeColor="accent1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286F7DD8" w14:textId="77777777" w:rsidR="00531D4E" w:rsidRDefault="00531D4E" w:rsidP="00187426">
      <w:pPr>
        <w:rPr>
          <w:rFonts w:ascii="Times New Roman" w:hAnsi="Times New Roman" w:cs="Times New Roman"/>
          <w:color w:val="4472C4" w:themeColor="accent1"/>
        </w:rPr>
      </w:pPr>
    </w:p>
    <w:p w14:paraId="016633DC" w14:textId="5F62D1E0" w:rsidR="00531D4E" w:rsidRDefault="00531D4E" w:rsidP="00187426">
      <w:pPr>
        <w:rPr>
          <w:rFonts w:ascii="Times New Roman" w:hAnsi="Times New Roman" w:cs="Times New Roman"/>
          <w:color w:val="4472C4" w:themeColor="accent1"/>
        </w:rPr>
      </w:pPr>
    </w:p>
    <w:p w14:paraId="5C17036F" w14:textId="77777777" w:rsidR="00531D4E" w:rsidRDefault="00531D4E" w:rsidP="00187426">
      <w:pPr>
        <w:rPr>
          <w:rFonts w:ascii="Times New Roman" w:hAnsi="Times New Roman" w:cs="Times New Roman"/>
          <w:color w:val="4472C4" w:themeColor="accent1"/>
        </w:rPr>
      </w:pPr>
    </w:p>
    <w:p w14:paraId="5EB2D5D5" w14:textId="58C4B6C5" w:rsidR="00531D4E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74" type="#_x0000_t202" style="position:absolute;margin-left:11.75pt;margin-top:222.3pt;width:410.15pt;height:366.4pt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1D4AFA2" w14:textId="77777777" w:rsidR="00531D4E" w:rsidRDefault="00531D4E" w:rsidP="00531D4E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576298B7" w14:textId="77777777" w:rsidR="00531D4E" w:rsidRDefault="00531D4E" w:rsidP="00531D4E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C898D87" w14:textId="77777777" w:rsidR="00531D4E" w:rsidRDefault="00531D4E" w:rsidP="00531D4E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4077E36" w14:textId="77777777" w:rsidR="00531D4E" w:rsidRDefault="00531D4E" w:rsidP="00531D4E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E81B55B" w14:textId="77777777" w:rsidR="00531D4E" w:rsidRDefault="00531D4E" w:rsidP="00531D4E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11758CD" w14:textId="77777777" w:rsidR="00531D4E" w:rsidRDefault="00531D4E" w:rsidP="00531D4E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7B663F2" w14:textId="77777777" w:rsidR="00531D4E" w:rsidRDefault="00531D4E" w:rsidP="00531D4E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2B2532F4" w14:textId="77777777" w:rsidR="00531D4E" w:rsidRDefault="00531D4E" w:rsidP="00531D4E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D207935" w14:textId="77777777" w:rsidR="00531D4E" w:rsidRDefault="00531D4E" w:rsidP="00531D4E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1D6B36D" w14:textId="77777777" w:rsidR="00531D4E" w:rsidRDefault="00531D4E" w:rsidP="00531D4E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4AE603F" w14:textId="77777777" w:rsidR="00531D4E" w:rsidRDefault="00531D4E" w:rsidP="00531D4E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BB30B3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BB30B3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40AF3045" w14:textId="77777777" w:rsidR="00531D4E" w:rsidRDefault="00531D4E" w:rsidP="00531D4E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BDBA9AD" w14:textId="77777777" w:rsidR="00531D4E" w:rsidRDefault="00531D4E" w:rsidP="00531D4E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0906D2" w14:textId="77777777" w:rsidR="00531D4E" w:rsidRDefault="00531D4E" w:rsidP="00531D4E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5657903D" w14:textId="77777777" w:rsidR="00531D4E" w:rsidRDefault="00531D4E" w:rsidP="00531D4E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84547DA" w14:textId="77777777" w:rsidR="00531D4E" w:rsidRDefault="00531D4E" w:rsidP="00531D4E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  <w:highlight w:val="yellow"/>
                    </w:rPr>
                    <w:t>2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14E27248" w14:textId="77777777" w:rsidR="00531D4E" w:rsidRDefault="00531D4E" w:rsidP="00531D4E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E46DFD7" w14:textId="77777777" w:rsidR="00531D4E" w:rsidRDefault="00531D4E" w:rsidP="00531D4E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00610FA" w14:textId="77777777" w:rsidR="00531D4E" w:rsidRDefault="00531D4E" w:rsidP="00531D4E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53C60070" w14:textId="77777777" w:rsidR="00531D4E" w:rsidRDefault="00531D4E" w:rsidP="00531D4E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E0BBCAD" w14:textId="77777777" w:rsidR="00531D4E" w:rsidRDefault="00531D4E" w:rsidP="00531D4E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3521994" w14:textId="77777777" w:rsidR="00531D4E" w:rsidRDefault="00531D4E" w:rsidP="00531D4E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0FAC2FCA" w14:textId="77777777" w:rsidR="00531D4E" w:rsidRDefault="00531D4E" w:rsidP="00531D4E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01E13C86" w14:textId="28A4E3D2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2427DC5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34B32B59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10459DA3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4B25C3C1" w14:textId="2E0C78A8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0B756B9A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494C979E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256B7B13" w14:textId="77777777" w:rsidR="00074824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p w14:paraId="4459093F" w14:textId="77777777" w:rsidR="00074824" w:rsidRPr="00230F5A" w:rsidRDefault="00074824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348FB71D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58E2BCD1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="0093383E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3383E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7D91530A" w:rsidR="0093383E" w:rsidRPr="008004A8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23A002A3" w:rsidR="0093383E" w:rsidRPr="008004A8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A358427" w:rsidR="0093383E" w:rsidRPr="005A4787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139BB0B4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</w:t>
            </w:r>
            <w:proofErr w:type="spellStart"/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líneas de detalle)</w:t>
            </w:r>
          </w:p>
        </w:tc>
        <w:tc>
          <w:tcPr>
            <w:tcW w:w="851" w:type="dxa"/>
          </w:tcPr>
          <w:p w14:paraId="6EC4A40D" w14:textId="77777777" w:rsidR="0093383E" w:rsidRPr="00F45E53" w:rsidRDefault="0093383E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AF0070A" w:rsidR="0093383E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66C2D96F" w:rsidR="0093383E" w:rsidRPr="008004A8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4093CA0F" w:rsidR="0093383E" w:rsidRPr="008004A8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152415B8" w:rsidR="0093383E" w:rsidRPr="005A4787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IDJ</w:t>
            </w:r>
          </w:p>
        </w:tc>
        <w:tc>
          <w:tcPr>
            <w:tcW w:w="6095" w:type="dxa"/>
          </w:tcPr>
          <w:p w14:paraId="10EFFFB9" w14:textId="4F293D70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(sumar campo 4 cuando Tipo de registro es igual a 01)</w:t>
            </w:r>
          </w:p>
        </w:tc>
        <w:tc>
          <w:tcPr>
            <w:tcW w:w="851" w:type="dxa"/>
          </w:tcPr>
          <w:p w14:paraId="62321992" w14:textId="7F0711AD" w:rsidR="0093383E" w:rsidRPr="00F45E53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1FE7A449" w:rsidR="0093383E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46795D63" w:rsidR="0093383E" w:rsidRPr="008004A8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8AA0E37" w14:textId="3664188F" w:rsidR="0093383E" w:rsidRPr="008004A8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50880C2F" w:rsidR="0093383E" w:rsidRPr="005A4787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IDK</w:t>
            </w:r>
          </w:p>
        </w:tc>
        <w:tc>
          <w:tcPr>
            <w:tcW w:w="6095" w:type="dxa"/>
          </w:tcPr>
          <w:p w14:paraId="212E6B0A" w14:textId="07FF2261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TARJETAS VIGENTES (sumar campo 6 cuando Tipo de registro es igual a 01)</w:t>
            </w:r>
          </w:p>
        </w:tc>
        <w:tc>
          <w:tcPr>
            <w:tcW w:w="851" w:type="dxa"/>
          </w:tcPr>
          <w:p w14:paraId="0CCD1688" w14:textId="745AC4C6" w:rsidR="0093383E" w:rsidRPr="008A0A5D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640E4ADD" w:rsidR="0093383E" w:rsidRPr="008A0A5D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51A9BF64" w14:textId="77777777" w:rsidTr="005C4751">
        <w:trPr>
          <w:trHeight w:val="268"/>
        </w:trPr>
        <w:tc>
          <w:tcPr>
            <w:tcW w:w="862" w:type="dxa"/>
          </w:tcPr>
          <w:p w14:paraId="4513FE57" w14:textId="5FAC0516" w:rsidR="0093383E" w:rsidRPr="008004A8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B1137FB" w14:textId="7C2AC790" w:rsidR="0093383E" w:rsidRPr="008004A8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: </w:t>
            </w:r>
          </w:p>
        </w:tc>
        <w:tc>
          <w:tcPr>
            <w:tcW w:w="1134" w:type="dxa"/>
          </w:tcPr>
          <w:p w14:paraId="4E9D72FF" w14:textId="4DCDAC85" w:rsidR="0093383E" w:rsidRPr="00E4245E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IDL</w:t>
            </w:r>
          </w:p>
        </w:tc>
        <w:tc>
          <w:tcPr>
            <w:tcW w:w="6095" w:type="dxa"/>
          </w:tcPr>
          <w:p w14:paraId="0951802D" w14:textId="6DF000BB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TARJETAS NO VIGENTES CON DEUDA (sumar campo 8 cuando Tipo de registro es igual a 01)</w:t>
            </w:r>
          </w:p>
        </w:tc>
        <w:tc>
          <w:tcPr>
            <w:tcW w:w="851" w:type="dxa"/>
          </w:tcPr>
          <w:p w14:paraId="16AEE22B" w14:textId="2F42A20A" w:rsidR="0093383E" w:rsidRPr="008A0A5D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4E27385A" w14:textId="235FC1E8" w:rsidR="0093383E" w:rsidRPr="008A0A5D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0ACCDD04" w14:textId="77777777" w:rsidTr="005C4751">
        <w:trPr>
          <w:trHeight w:val="268"/>
        </w:trPr>
        <w:tc>
          <w:tcPr>
            <w:tcW w:w="862" w:type="dxa"/>
          </w:tcPr>
          <w:p w14:paraId="7C46C043" w14:textId="7237E454" w:rsidR="0093383E" w:rsidRPr="0093383E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414AD0FC" w14:textId="11378A36" w:rsidR="0093383E" w:rsidRPr="0093383E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E403D1E" w14:textId="70479002" w:rsidR="0093383E" w:rsidRPr="00E4245E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IDM</w:t>
            </w:r>
          </w:p>
        </w:tc>
        <w:tc>
          <w:tcPr>
            <w:tcW w:w="6095" w:type="dxa"/>
          </w:tcPr>
          <w:p w14:paraId="3175A57B" w14:textId="0946ABA9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EN EL MES (sumar campo 5 cuando Tipo de registro es igual a 03)</w:t>
            </w:r>
          </w:p>
        </w:tc>
        <w:tc>
          <w:tcPr>
            <w:tcW w:w="851" w:type="dxa"/>
          </w:tcPr>
          <w:p w14:paraId="095A23A6" w14:textId="2A4F1E32" w:rsidR="0093383E" w:rsidRPr="008A0A5D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6216411D" w14:textId="7F5E7565" w:rsidR="0093383E" w:rsidRPr="008A0A5D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0E8AA515" w14:textId="77777777" w:rsidTr="005C4751">
        <w:trPr>
          <w:trHeight w:val="268"/>
        </w:trPr>
        <w:tc>
          <w:tcPr>
            <w:tcW w:w="862" w:type="dxa"/>
          </w:tcPr>
          <w:p w14:paraId="59B8B53B" w14:textId="4922524D" w:rsidR="0093383E" w:rsidRPr="0093383E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</w:tcPr>
          <w:p w14:paraId="1E0D6D41" w14:textId="1ABDE6F4" w:rsidR="0093383E" w:rsidRPr="0093383E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42521C5" w14:textId="77EBC6BB" w:rsidR="0093383E" w:rsidRPr="00E4245E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IDN</w:t>
            </w:r>
          </w:p>
        </w:tc>
        <w:tc>
          <w:tcPr>
            <w:tcW w:w="6095" w:type="dxa"/>
          </w:tcPr>
          <w:p w14:paraId="1F8D3D2A" w14:textId="3C9BA0DA" w:rsidR="0093383E" w:rsidRPr="0055194F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19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UTILIZADO DE LINEA DE CREDITO (sumar campo 8 cuando Tipo de registro es igual a 05)</w:t>
            </w:r>
          </w:p>
        </w:tc>
        <w:tc>
          <w:tcPr>
            <w:tcW w:w="851" w:type="dxa"/>
          </w:tcPr>
          <w:p w14:paraId="08702963" w14:textId="38461F5C" w:rsidR="0093383E" w:rsidRPr="008A0A5D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51F0661F" w14:textId="269D20F1" w:rsidR="0093383E" w:rsidRPr="008A0A5D" w:rsidRDefault="00346082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687F99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93383E" w:rsidRPr="00F45E53" w14:paraId="7C4AECE3" w14:textId="77777777" w:rsidTr="005C4751">
        <w:trPr>
          <w:trHeight w:val="268"/>
        </w:trPr>
        <w:tc>
          <w:tcPr>
            <w:tcW w:w="862" w:type="dxa"/>
          </w:tcPr>
          <w:p w14:paraId="77DD5154" w14:textId="04F6968E" w:rsidR="0093383E" w:rsidRDefault="0093383E" w:rsidP="0093383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425" w:type="dxa"/>
          </w:tcPr>
          <w:p w14:paraId="0085E992" w14:textId="0251CE00" w:rsidR="0093383E" w:rsidRPr="0093383E" w:rsidRDefault="0093383E" w:rsidP="0093383E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5E48CD" w14:textId="15596FE5" w:rsidR="0093383E" w:rsidRPr="00E4245E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381BB43F" w14:textId="79643BDC" w:rsidR="0093383E" w:rsidRPr="00E4245E" w:rsidRDefault="0093383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9DE96B7" w14:textId="77777777" w:rsidR="0093383E" w:rsidRPr="008A0A5D" w:rsidRDefault="0093383E" w:rsidP="0093383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0B48A0BB" w14:textId="77777777" w:rsidR="0093383E" w:rsidRPr="008A0A5D" w:rsidRDefault="0093383E" w:rsidP="0093383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06267F41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531D4E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193FEFBB" w:rsidR="00187426" w:rsidRPr="00F45E53" w:rsidRDefault="00346082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,9,10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91D78F1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01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6AB57862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02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4ED848B4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03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5A69F9F4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04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2EA6FA4E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05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56DD550E" w14:textId="77777777" w:rsidR="00531D4E" w:rsidRPr="00033C3E" w:rsidRDefault="00531D4E" w:rsidP="00531D4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06</w:t>
      </w:r>
      <w:r w:rsidRPr="00033C3E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000000099999</w:t>
      </w:r>
      <w:r w:rsidRPr="00033C3E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00+</w:t>
      </w:r>
    </w:p>
    <w:p w14:paraId="4830A592" w14:textId="77777777" w:rsidR="00531D4E" w:rsidRDefault="00531D4E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559462D" w14:textId="77777777" w:rsidR="00531D4E" w:rsidRDefault="00531D4E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B37AAE" w14:textId="77777777" w:rsidR="00531D4E" w:rsidRPr="00230F5A" w:rsidRDefault="00531D4E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3" w:name="_Toc161237971"/>
      <w:r w:rsidRPr="00230F5A">
        <w:rPr>
          <w:rFonts w:cs="Times New Roman"/>
        </w:rPr>
        <w:lastRenderedPageBreak/>
        <w:t>Definición de nombres</w:t>
      </w:r>
      <w:bookmarkEnd w:id="13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4" w:name="_Hlk150869745"/>
    </w:p>
    <w:bookmarkEnd w:id="14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5" w:name="_Toc161237972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3"/>
      <w:r w:rsidRPr="00A96CA0">
        <w:t>Archivo de da</w:t>
      </w:r>
      <w:ins w:id="18" w:author="Roberto Carrasco Venegas" w:date="2023-11-27T13:24:00Z">
        <w:r w:rsidRPr="00A96CA0">
          <w:t>t</w:t>
        </w:r>
      </w:ins>
      <w:r w:rsidRPr="00A96CA0">
        <w:t>os</w:t>
      </w:r>
      <w:bookmarkEnd w:id="17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402CC268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E4245E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9" w:name="_Toc161237974"/>
      <w:r w:rsidRPr="00230F5A">
        <w:t>Archivo Carát</w:t>
      </w:r>
      <w:r>
        <w:t>u</w:t>
      </w:r>
      <w:r w:rsidRPr="00230F5A">
        <w:t>la</w:t>
      </w:r>
      <w:bookmarkEnd w:id="19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57296343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E4245E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32C1593E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60526227"/>
      <w:bookmarkStart w:id="21" w:name="_Hlk151646289"/>
      <w:bookmarkStart w:id="22" w:name="_Hlk150869805"/>
      <w:bookmarkStart w:id="23" w:name="_Hlk151631830"/>
      <w:bookmarkStart w:id="24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322D6910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0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5" w:name="_Toc161237975"/>
      <w:r>
        <w:t>Definición de correlativo</w:t>
      </w:r>
      <w:bookmarkEnd w:id="25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6" w:name="_Toc161237976"/>
      <w:r>
        <w:t>Salida</w:t>
      </w:r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1"/>
    <w:bookmarkEnd w:id="22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7" w:name="_Toc161237977"/>
      <w:r>
        <w:t>Entrada</w:t>
      </w:r>
      <w:bookmarkEnd w:id="27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66A58B9" w14:textId="77777777" w:rsidR="005A6FDF" w:rsidRPr="00B537DA" w:rsidRDefault="005A6FDF" w:rsidP="005A6FDF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8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9" w:name="_Toc161237978"/>
      <w:bookmarkEnd w:id="23"/>
      <w:bookmarkEnd w:id="24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9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E4245E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31D6ADEC" w:rsidR="00E4245E" w:rsidRPr="00F45E53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546E3C37" w:rsidR="00E4245E" w:rsidRPr="00F45E53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03720877" w:rsidR="00E4245E" w:rsidRPr="00F45E53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7961D704" w:rsidR="00E4245E" w:rsidRPr="00E65D27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</w:t>
            </w:r>
          </w:p>
        </w:tc>
        <w:tc>
          <w:tcPr>
            <w:tcW w:w="1144" w:type="dxa"/>
            <w:gridSpan w:val="2"/>
          </w:tcPr>
          <w:p w14:paraId="313E05D2" w14:textId="77777777" w:rsidR="00E4245E" w:rsidRPr="00F45E53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0475EDD9" w:rsidR="00E4245E" w:rsidRPr="0053696B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50713A6F" w14:textId="166B7E18" w:rsidR="00E4245E" w:rsidRPr="0053696B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5773EEA4" w:rsidR="00E4245E" w:rsidRPr="0053696B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IDJ</w:t>
            </w:r>
          </w:p>
        </w:tc>
        <w:tc>
          <w:tcPr>
            <w:tcW w:w="5958" w:type="dxa"/>
          </w:tcPr>
          <w:p w14:paraId="5A7123DF" w14:textId="3982BB06" w:rsidR="00E4245E" w:rsidRPr="0053696B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CONTRATOS </w:t>
            </w:r>
          </w:p>
        </w:tc>
        <w:tc>
          <w:tcPr>
            <w:tcW w:w="1144" w:type="dxa"/>
            <w:gridSpan w:val="2"/>
          </w:tcPr>
          <w:p w14:paraId="4179FE2C" w14:textId="2A896854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51ADD00B" w:rsidR="00E4245E" w:rsidRPr="0053696B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232DB6F3" w14:textId="3D27B5D3" w:rsidR="00E4245E" w:rsidRPr="0053696B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736CADE0" w:rsidR="00E4245E" w:rsidRPr="0053696B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IDK</w:t>
            </w:r>
          </w:p>
        </w:tc>
        <w:tc>
          <w:tcPr>
            <w:tcW w:w="5958" w:type="dxa"/>
          </w:tcPr>
          <w:p w14:paraId="71150FD0" w14:textId="674DB7B5" w:rsidR="00E4245E" w:rsidRPr="0053696B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TARJETAS VIGENTES </w:t>
            </w:r>
          </w:p>
        </w:tc>
        <w:tc>
          <w:tcPr>
            <w:tcW w:w="1144" w:type="dxa"/>
            <w:gridSpan w:val="2"/>
          </w:tcPr>
          <w:p w14:paraId="500C9BEB" w14:textId="3A8D8DFC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64182679" w:rsidR="00E4245E" w:rsidRPr="008004A8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7EB2EBAB" w14:textId="54843F57" w:rsidR="00E4245E" w:rsidRPr="008004A8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: </w:t>
            </w:r>
          </w:p>
        </w:tc>
        <w:tc>
          <w:tcPr>
            <w:tcW w:w="1441" w:type="dxa"/>
          </w:tcPr>
          <w:p w14:paraId="3107E925" w14:textId="4B676B63" w:rsidR="00E4245E" w:rsidRPr="008004A8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IDL</w:t>
            </w:r>
          </w:p>
        </w:tc>
        <w:tc>
          <w:tcPr>
            <w:tcW w:w="5958" w:type="dxa"/>
          </w:tcPr>
          <w:p w14:paraId="17880B2F" w14:textId="2B8D957D" w:rsidR="00E4245E" w:rsidRPr="00500E2B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TARJETAS NO VIGENTES CON DEUDA </w:t>
            </w:r>
          </w:p>
        </w:tc>
        <w:tc>
          <w:tcPr>
            <w:tcW w:w="1144" w:type="dxa"/>
            <w:gridSpan w:val="2"/>
          </w:tcPr>
          <w:p w14:paraId="5921BC46" w14:textId="2D3A721E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6082B81E" w14:textId="77777777" w:rsidTr="005C4751">
        <w:trPr>
          <w:trHeight w:val="268"/>
        </w:trPr>
        <w:tc>
          <w:tcPr>
            <w:tcW w:w="1239" w:type="dxa"/>
          </w:tcPr>
          <w:p w14:paraId="73545649" w14:textId="11DE3DDA" w:rsidR="00E4245E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057F21C3" w14:textId="15F79DB4" w:rsidR="00E4245E" w:rsidRPr="008004A8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93EF766" w14:textId="5769BD22" w:rsidR="00E4245E" w:rsidRP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IDM</w:t>
            </w:r>
          </w:p>
        </w:tc>
        <w:tc>
          <w:tcPr>
            <w:tcW w:w="5958" w:type="dxa"/>
          </w:tcPr>
          <w:p w14:paraId="7FA601C8" w14:textId="71ACA41D" w:rsidR="00E4245E" w:rsidRPr="00E4245E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OPERACIONES EN EL MES </w:t>
            </w:r>
          </w:p>
        </w:tc>
        <w:tc>
          <w:tcPr>
            <w:tcW w:w="1144" w:type="dxa"/>
            <w:gridSpan w:val="2"/>
          </w:tcPr>
          <w:p w14:paraId="1E9F4E12" w14:textId="3638C656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068E5052" w14:textId="77777777" w:rsidTr="005C4751">
        <w:trPr>
          <w:trHeight w:val="268"/>
        </w:trPr>
        <w:tc>
          <w:tcPr>
            <w:tcW w:w="1239" w:type="dxa"/>
          </w:tcPr>
          <w:p w14:paraId="12AC2029" w14:textId="1CAC016E" w:rsidR="00E4245E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705A876E" w14:textId="0DBF8FD0" w:rsidR="00E4245E" w:rsidRPr="008004A8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C0A6C30" w14:textId="08FCD08B" w:rsidR="00E4245E" w:rsidRP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IDN</w:t>
            </w:r>
          </w:p>
        </w:tc>
        <w:tc>
          <w:tcPr>
            <w:tcW w:w="5958" w:type="dxa"/>
          </w:tcPr>
          <w:p w14:paraId="16E55691" w14:textId="0720E639" w:rsidR="00E4245E" w:rsidRPr="00E4245E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MONTO UTILIZADO DE LINEA DE CREDITO </w:t>
            </w:r>
          </w:p>
        </w:tc>
        <w:tc>
          <w:tcPr>
            <w:tcW w:w="1144" w:type="dxa"/>
            <w:gridSpan w:val="2"/>
          </w:tcPr>
          <w:p w14:paraId="7736A614" w14:textId="3B1D9820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245E" w:rsidRPr="00F45E53" w14:paraId="1BAC27AE" w14:textId="77777777" w:rsidTr="005C4751">
        <w:trPr>
          <w:trHeight w:val="268"/>
        </w:trPr>
        <w:tc>
          <w:tcPr>
            <w:tcW w:w="1239" w:type="dxa"/>
          </w:tcPr>
          <w:p w14:paraId="5D44FBD6" w14:textId="367B0D56" w:rsidR="00E4245E" w:rsidRDefault="00E4245E" w:rsidP="00E4245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93" w:type="dxa"/>
          </w:tcPr>
          <w:p w14:paraId="3A7E38B4" w14:textId="29BB6EE4" w:rsidR="00E4245E" w:rsidRPr="008004A8" w:rsidRDefault="00E4245E" w:rsidP="00E4245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5223D1" w14:textId="1699E1B8" w:rsidR="00E4245E" w:rsidRP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5958" w:type="dxa"/>
          </w:tcPr>
          <w:p w14:paraId="4534B4E9" w14:textId="28750EDC" w:rsidR="00E4245E" w:rsidRPr="00E4245E" w:rsidRDefault="00E4245E" w:rsidP="00E4245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E424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120D1A07" w14:textId="5F78A4ED" w:rsidR="00E4245E" w:rsidRDefault="00E4245E" w:rsidP="00E4245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1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1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131C82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49FAC" w14:textId="77777777" w:rsidR="007C00E8" w:rsidRDefault="007C00E8" w:rsidP="00F10206">
      <w:pPr>
        <w:spacing w:after="0" w:line="240" w:lineRule="auto"/>
      </w:pPr>
      <w:r>
        <w:separator/>
      </w:r>
    </w:p>
  </w:endnote>
  <w:endnote w:type="continuationSeparator" w:id="0">
    <w:p w14:paraId="58CC8D0F" w14:textId="77777777" w:rsidR="007C00E8" w:rsidRDefault="007C00E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F25D95F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036418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55951" w14:textId="77777777" w:rsidR="007C00E8" w:rsidRDefault="007C00E8" w:rsidP="00F10206">
      <w:pPr>
        <w:spacing w:after="0" w:line="240" w:lineRule="auto"/>
      </w:pPr>
      <w:r>
        <w:separator/>
      </w:r>
    </w:p>
  </w:footnote>
  <w:footnote w:type="continuationSeparator" w:id="0">
    <w:p w14:paraId="5EA0F71F" w14:textId="77777777" w:rsidR="007C00E8" w:rsidRDefault="007C00E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369772B"/>
    <w:multiLevelType w:val="multilevel"/>
    <w:tmpl w:val="20FCE476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1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3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6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7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A56CA"/>
    <w:multiLevelType w:val="multilevel"/>
    <w:tmpl w:val="9692FC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08903F7"/>
    <w:multiLevelType w:val="multilevel"/>
    <w:tmpl w:val="B358B05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8D0CB3"/>
    <w:multiLevelType w:val="multilevel"/>
    <w:tmpl w:val="CCA8C1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974062083">
    <w:abstractNumId w:val="34"/>
  </w:num>
  <w:num w:numId="2" w16cid:durableId="1925915401">
    <w:abstractNumId w:val="7"/>
  </w:num>
  <w:num w:numId="3" w16cid:durableId="1774743232">
    <w:abstractNumId w:val="4"/>
  </w:num>
  <w:num w:numId="4" w16cid:durableId="1574581029">
    <w:abstractNumId w:val="39"/>
  </w:num>
  <w:num w:numId="5" w16cid:durableId="1598709753">
    <w:abstractNumId w:val="25"/>
  </w:num>
  <w:num w:numId="6" w16cid:durableId="939292108">
    <w:abstractNumId w:val="18"/>
  </w:num>
  <w:num w:numId="7" w16cid:durableId="624578302">
    <w:abstractNumId w:val="3"/>
  </w:num>
  <w:num w:numId="8" w16cid:durableId="1734043999">
    <w:abstractNumId w:val="23"/>
  </w:num>
  <w:num w:numId="9" w16cid:durableId="15886128">
    <w:abstractNumId w:val="12"/>
  </w:num>
  <w:num w:numId="10" w16cid:durableId="2078356349">
    <w:abstractNumId w:val="19"/>
  </w:num>
  <w:num w:numId="11" w16cid:durableId="1190334763">
    <w:abstractNumId w:val="33"/>
  </w:num>
  <w:num w:numId="12" w16cid:durableId="1093666301">
    <w:abstractNumId w:val="41"/>
  </w:num>
  <w:num w:numId="13" w16cid:durableId="988754556">
    <w:abstractNumId w:val="31"/>
  </w:num>
  <w:num w:numId="14" w16cid:durableId="1477599613">
    <w:abstractNumId w:val="36"/>
  </w:num>
  <w:num w:numId="15" w16cid:durableId="557016712">
    <w:abstractNumId w:val="42"/>
  </w:num>
  <w:num w:numId="16" w16cid:durableId="1697778526">
    <w:abstractNumId w:val="8"/>
  </w:num>
  <w:num w:numId="17" w16cid:durableId="207650279">
    <w:abstractNumId w:val="38"/>
  </w:num>
  <w:num w:numId="18" w16cid:durableId="397023818">
    <w:abstractNumId w:val="1"/>
  </w:num>
  <w:num w:numId="19" w16cid:durableId="1778672194">
    <w:abstractNumId w:val="40"/>
  </w:num>
  <w:num w:numId="20" w16cid:durableId="1640063942">
    <w:abstractNumId w:val="15"/>
  </w:num>
  <w:num w:numId="21" w16cid:durableId="1803618301">
    <w:abstractNumId w:val="27"/>
  </w:num>
  <w:num w:numId="22" w16cid:durableId="1250849262">
    <w:abstractNumId w:val="24"/>
  </w:num>
  <w:num w:numId="23" w16cid:durableId="747532112">
    <w:abstractNumId w:val="13"/>
  </w:num>
  <w:num w:numId="24" w16cid:durableId="1199464257">
    <w:abstractNumId w:val="32"/>
  </w:num>
  <w:num w:numId="25" w16cid:durableId="233666051">
    <w:abstractNumId w:val="6"/>
  </w:num>
  <w:num w:numId="26" w16cid:durableId="420642641">
    <w:abstractNumId w:val="5"/>
  </w:num>
  <w:num w:numId="27" w16cid:durableId="1436561635">
    <w:abstractNumId w:val="22"/>
  </w:num>
  <w:num w:numId="28" w16cid:durableId="1954507325">
    <w:abstractNumId w:val="22"/>
  </w:num>
  <w:num w:numId="29" w16cid:durableId="52510223">
    <w:abstractNumId w:val="22"/>
  </w:num>
  <w:num w:numId="30" w16cid:durableId="1691491205">
    <w:abstractNumId w:val="22"/>
  </w:num>
  <w:num w:numId="31" w16cid:durableId="1398632584">
    <w:abstractNumId w:val="0"/>
  </w:num>
  <w:num w:numId="32" w16cid:durableId="369038239">
    <w:abstractNumId w:val="16"/>
  </w:num>
  <w:num w:numId="33" w16cid:durableId="559367151">
    <w:abstractNumId w:val="22"/>
  </w:num>
  <w:num w:numId="34" w16cid:durableId="2061241801">
    <w:abstractNumId w:val="22"/>
  </w:num>
  <w:num w:numId="35" w16cid:durableId="334457636">
    <w:abstractNumId w:val="22"/>
  </w:num>
  <w:num w:numId="36" w16cid:durableId="2143108887">
    <w:abstractNumId w:val="37"/>
  </w:num>
  <w:num w:numId="37" w16cid:durableId="2052609983">
    <w:abstractNumId w:val="26"/>
  </w:num>
  <w:num w:numId="38" w16cid:durableId="2103599500">
    <w:abstractNumId w:val="28"/>
  </w:num>
  <w:num w:numId="39" w16cid:durableId="1952978317">
    <w:abstractNumId w:val="30"/>
  </w:num>
  <w:num w:numId="40" w16cid:durableId="1928272859">
    <w:abstractNumId w:val="9"/>
  </w:num>
  <w:num w:numId="41" w16cid:durableId="797189683">
    <w:abstractNumId w:val="14"/>
  </w:num>
  <w:num w:numId="42" w16cid:durableId="1362513126">
    <w:abstractNumId w:val="21"/>
  </w:num>
  <w:num w:numId="43" w16cid:durableId="15885307">
    <w:abstractNumId w:val="10"/>
  </w:num>
  <w:num w:numId="44" w16cid:durableId="789782325">
    <w:abstractNumId w:val="20"/>
  </w:num>
  <w:num w:numId="45" w16cid:durableId="1050108609">
    <w:abstractNumId w:val="17"/>
  </w:num>
  <w:num w:numId="46" w16cid:durableId="1041900750">
    <w:abstractNumId w:val="29"/>
  </w:num>
  <w:num w:numId="47" w16cid:durableId="1921717000">
    <w:abstractNumId w:val="43"/>
  </w:num>
  <w:num w:numId="48" w16cid:durableId="1153059984">
    <w:abstractNumId w:val="35"/>
  </w:num>
  <w:num w:numId="49" w16cid:durableId="970790840">
    <w:abstractNumId w:val="2"/>
  </w:num>
  <w:num w:numId="50" w16cid:durableId="21805427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18A"/>
    <w:rsid w:val="00012742"/>
    <w:rsid w:val="000159D4"/>
    <w:rsid w:val="0002549C"/>
    <w:rsid w:val="00026595"/>
    <w:rsid w:val="00032746"/>
    <w:rsid w:val="00035F9D"/>
    <w:rsid w:val="00036418"/>
    <w:rsid w:val="00036445"/>
    <w:rsid w:val="000465DB"/>
    <w:rsid w:val="00051F19"/>
    <w:rsid w:val="00055995"/>
    <w:rsid w:val="00056880"/>
    <w:rsid w:val="0006433E"/>
    <w:rsid w:val="000649E3"/>
    <w:rsid w:val="0006551A"/>
    <w:rsid w:val="000663BD"/>
    <w:rsid w:val="000701D0"/>
    <w:rsid w:val="00072D31"/>
    <w:rsid w:val="00074824"/>
    <w:rsid w:val="00080252"/>
    <w:rsid w:val="000803B3"/>
    <w:rsid w:val="0008245E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0CB3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31C82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0C5F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0270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04E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31C5D"/>
    <w:rsid w:val="00340E64"/>
    <w:rsid w:val="00341DA2"/>
    <w:rsid w:val="0034206F"/>
    <w:rsid w:val="00346082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B29E8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5470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E67B4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1D4E"/>
    <w:rsid w:val="0053696B"/>
    <w:rsid w:val="00544550"/>
    <w:rsid w:val="0055194F"/>
    <w:rsid w:val="00562E48"/>
    <w:rsid w:val="005671EC"/>
    <w:rsid w:val="00570E48"/>
    <w:rsid w:val="00575FEB"/>
    <w:rsid w:val="00582C1E"/>
    <w:rsid w:val="00597FD4"/>
    <w:rsid w:val="005A1F0B"/>
    <w:rsid w:val="005A248E"/>
    <w:rsid w:val="005A4787"/>
    <w:rsid w:val="005A6FDF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87F99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5A97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00E8"/>
    <w:rsid w:val="007C18B3"/>
    <w:rsid w:val="007C2A8E"/>
    <w:rsid w:val="007D03A4"/>
    <w:rsid w:val="007D140C"/>
    <w:rsid w:val="007D409B"/>
    <w:rsid w:val="007D77A9"/>
    <w:rsid w:val="007E0413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30BF4"/>
    <w:rsid w:val="00831E0A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68C"/>
    <w:rsid w:val="008E6834"/>
    <w:rsid w:val="009144B1"/>
    <w:rsid w:val="00920A00"/>
    <w:rsid w:val="00920D2A"/>
    <w:rsid w:val="00922A55"/>
    <w:rsid w:val="009248DE"/>
    <w:rsid w:val="0092558F"/>
    <w:rsid w:val="00930A0D"/>
    <w:rsid w:val="0093383E"/>
    <w:rsid w:val="009427D8"/>
    <w:rsid w:val="009437BA"/>
    <w:rsid w:val="009478C7"/>
    <w:rsid w:val="00956F60"/>
    <w:rsid w:val="00960647"/>
    <w:rsid w:val="009743DD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372A"/>
    <w:rsid w:val="009B3D56"/>
    <w:rsid w:val="009B3E8B"/>
    <w:rsid w:val="009C0AC5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31EA3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01C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222C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3E77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06BB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07C42"/>
    <w:rsid w:val="00D23581"/>
    <w:rsid w:val="00D23639"/>
    <w:rsid w:val="00D3155F"/>
    <w:rsid w:val="00D31E6D"/>
    <w:rsid w:val="00D41D3B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245E"/>
    <w:rsid w:val="00E43229"/>
    <w:rsid w:val="00E4539D"/>
    <w:rsid w:val="00E468B1"/>
    <w:rsid w:val="00E532B2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2749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981D6-720F-4A50-89D9-318AF0AD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13</Pages>
  <Words>1736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170</cp:revision>
  <dcterms:created xsi:type="dcterms:W3CDTF">2024-03-06T13:21:00Z</dcterms:created>
  <dcterms:modified xsi:type="dcterms:W3CDTF">2024-09-05T15:51:00Z</dcterms:modified>
</cp:coreProperties>
</file>