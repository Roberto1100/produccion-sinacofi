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96A42" w14:textId="4A5DE086" w:rsidR="00C4642F" w:rsidRDefault="00C4642F" w:rsidP="00C4642F">
      <w:pPr>
        <w:jc w:val="center"/>
        <w:rPr>
          <w:rFonts w:ascii="Times New Roman" w:hAnsi="Times New Roman" w:cs="Times New Roman"/>
        </w:rPr>
      </w:pPr>
      <w:bookmarkStart w:id="0" w:name="_Hlk160725373"/>
      <w:r w:rsidRPr="00230F5A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43AE" w14:textId="77777777" w:rsidR="00187426" w:rsidRDefault="00187426" w:rsidP="00C4642F">
      <w:pPr>
        <w:jc w:val="center"/>
        <w:rPr>
          <w:rFonts w:ascii="Times New Roman" w:hAnsi="Times New Roman" w:cs="Times New Roman"/>
        </w:rPr>
      </w:pPr>
    </w:p>
    <w:p w14:paraId="0A36CC5F" w14:textId="77777777" w:rsidR="00187426" w:rsidRDefault="00187426" w:rsidP="00C4642F">
      <w:pPr>
        <w:jc w:val="center"/>
        <w:rPr>
          <w:rFonts w:ascii="Times New Roman" w:hAnsi="Times New Roman" w:cs="Times New Roman"/>
        </w:rPr>
      </w:pPr>
    </w:p>
    <w:p w14:paraId="0A9EBC3E" w14:textId="77777777" w:rsidR="00187426" w:rsidRPr="00230F5A" w:rsidRDefault="00187426" w:rsidP="00187426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5DEDA43" w14:textId="6219F999" w:rsidR="00EA0F89" w:rsidRDefault="00187426" w:rsidP="00187426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>
        <w:rPr>
          <w:rFonts w:ascii="Times New Roman" w:hAnsi="Times New Roman" w:cs="Times New Roman"/>
          <w:b/>
          <w:sz w:val="72"/>
          <w:szCs w:val="72"/>
        </w:rPr>
        <w:t>P</w:t>
      </w:r>
      <w:r w:rsidR="0051285A">
        <w:rPr>
          <w:rFonts w:ascii="Times New Roman" w:hAnsi="Times New Roman" w:cs="Times New Roman"/>
          <w:b/>
          <w:sz w:val="72"/>
          <w:szCs w:val="72"/>
        </w:rPr>
        <w:t>41</w:t>
      </w:r>
      <w:r w:rsidR="00E9149D">
        <w:rPr>
          <w:rFonts w:ascii="Times New Roman" w:hAnsi="Times New Roman" w:cs="Times New Roman"/>
          <w:b/>
          <w:sz w:val="72"/>
          <w:szCs w:val="72"/>
        </w:rPr>
        <w:t xml:space="preserve"> 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015896">
        <w:rPr>
          <w:rFonts w:ascii="Times New Roman" w:hAnsi="Times New Roman" w:cs="Times New Roman"/>
          <w:b/>
          <w:sz w:val="72"/>
          <w:szCs w:val="72"/>
        </w:rPr>
        <w:t>779</w:t>
      </w:r>
      <w:r>
        <w:rPr>
          <w:rFonts w:ascii="Times New Roman" w:hAnsi="Times New Roman" w:cs="Times New Roman"/>
          <w:b/>
          <w:sz w:val="72"/>
          <w:szCs w:val="72"/>
        </w:rPr>
        <w:t>)-</w:t>
      </w:r>
    </w:p>
    <w:p w14:paraId="06DD7598" w14:textId="5CB7503C" w:rsidR="000D243C" w:rsidRPr="000D243C" w:rsidRDefault="00473FDA" w:rsidP="000D243C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0E768A"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="00015896" w:rsidRPr="00015896">
        <w:rPr>
          <w:rFonts w:ascii="Times New Roman" w:hAnsi="Times New Roman" w:cs="Times New Roman"/>
          <w:b/>
          <w:sz w:val="72"/>
          <w:szCs w:val="72"/>
        </w:rPr>
        <w:t>Servicios prestados a través de internet</w:t>
      </w:r>
    </w:p>
    <w:p w14:paraId="643D2BDB" w14:textId="49A3A3C4" w:rsidR="000E768A" w:rsidRPr="000E768A" w:rsidRDefault="000E768A" w:rsidP="000E768A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1B297FE9" w14:textId="28180B69" w:rsidR="00EA0F89" w:rsidRPr="00EA0F89" w:rsidRDefault="00EA0F89" w:rsidP="00EA0F89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06A83BEB" w14:textId="2D544B70" w:rsidR="00187426" w:rsidRPr="00C81B70" w:rsidRDefault="00187426" w:rsidP="00187426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D97065">
        <w:t xml:space="preserve"> </w:t>
      </w:r>
    </w:p>
    <w:p w14:paraId="7F0F4BFB" w14:textId="77777777" w:rsidR="00187426" w:rsidRPr="00C81B70" w:rsidRDefault="00187426" w:rsidP="00187426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27636F33" w14:textId="77777777" w:rsidR="00187426" w:rsidRPr="00230F5A" w:rsidRDefault="00000000" w:rsidP="00187426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1B1BC129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3" type="#_x0000_t202" style="position:absolute;margin-left:234.55pt;margin-top:10.35pt;width:241.7pt;height:92.1pt;z-index:251659264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53418E1C" w14:textId="77777777" w:rsidR="00187426" w:rsidRPr="00A56777" w:rsidRDefault="00187426" w:rsidP="00187426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14F5B259" w14:textId="77777777" w:rsidR="00187426" w:rsidRPr="002E031A" w:rsidRDefault="00187426" w:rsidP="00187426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0C7C292" w14:textId="77777777" w:rsidR="00187426" w:rsidRPr="00A56777" w:rsidRDefault="00187426" w:rsidP="00187426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7A802464" w14:textId="77777777" w:rsidR="00187426" w:rsidRPr="00A56777" w:rsidRDefault="00187426" w:rsidP="00187426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210109DD" w14:textId="77777777" w:rsidR="00187426" w:rsidRDefault="00187426" w:rsidP="00187426"/>
              </w:txbxContent>
            </v:textbox>
          </v:shape>
        </w:pict>
      </w:r>
    </w:p>
    <w:p w14:paraId="2CADBE7D" w14:textId="77777777" w:rsidR="00187426" w:rsidRPr="00230F5A" w:rsidRDefault="00187426" w:rsidP="00187426">
      <w:pPr>
        <w:rPr>
          <w:rFonts w:ascii="Times New Roman" w:hAnsi="Times New Roman" w:cs="Times New Roman"/>
        </w:rPr>
      </w:pPr>
    </w:p>
    <w:p w14:paraId="20718C6A" w14:textId="77777777" w:rsidR="00187426" w:rsidRPr="00230F5A" w:rsidRDefault="00187426" w:rsidP="00187426">
      <w:pPr>
        <w:jc w:val="right"/>
        <w:rPr>
          <w:rFonts w:ascii="Times New Roman" w:hAnsi="Times New Roman" w:cs="Times New Roman"/>
        </w:rPr>
      </w:pPr>
    </w:p>
    <w:p w14:paraId="3F249187" w14:textId="77777777" w:rsidR="00187426" w:rsidRPr="00230F5A" w:rsidRDefault="00187426" w:rsidP="00187426">
      <w:pPr>
        <w:jc w:val="right"/>
        <w:rPr>
          <w:rFonts w:ascii="Times New Roman" w:hAnsi="Times New Roman" w:cs="Times New Roman"/>
        </w:rPr>
      </w:pPr>
    </w:p>
    <w:p w14:paraId="78EFCBC5" w14:textId="77777777" w:rsidR="00187426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11AACC9" w14:textId="77777777" w:rsidR="00F01C2A" w:rsidRDefault="00F01C2A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FE29270" w14:textId="77777777" w:rsidR="00F01C2A" w:rsidRDefault="00F01C2A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4582E7B" w14:textId="77777777" w:rsidR="00F01C2A" w:rsidRDefault="00F01C2A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BAB9707" w14:textId="77777777" w:rsidR="00F01C2A" w:rsidRDefault="00F01C2A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2693BB4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A243B0A" w14:textId="77777777" w:rsidR="00187426" w:rsidRDefault="00187426" w:rsidP="00187426">
          <w:pPr>
            <w:pStyle w:val="TtuloTDC"/>
          </w:pPr>
          <w:r>
            <w:t>Contenido</w:t>
          </w:r>
        </w:p>
        <w:p w14:paraId="37072098" w14:textId="47F0E6A4" w:rsidR="00BB56C9" w:rsidRDefault="00187426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237965" w:history="1">
            <w:r w:rsidR="00BB56C9" w:rsidRPr="008679C5">
              <w:rPr>
                <w:rStyle w:val="Hipervnculo"/>
                <w:noProof/>
              </w:rPr>
              <w:t>1.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Definición de estructuras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_Toc161237965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4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277A3346" w14:textId="5BB4267C" w:rsidR="00BB56C9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66" w:history="1">
            <w:r w:rsidR="00BB56C9" w:rsidRPr="008679C5">
              <w:rPr>
                <w:rStyle w:val="Hipervnculo"/>
                <w:noProof/>
              </w:rPr>
              <w:t>1.1.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bCs/>
                <w:noProof/>
              </w:rPr>
              <w:t xml:space="preserve">Archivo de datos del emisor  </w:t>
            </w:r>
            <w:r w:rsidR="00BB56C9" w:rsidRPr="008679C5">
              <w:rPr>
                <w:rStyle w:val="Hipervnculo"/>
                <w:noProof/>
              </w:rPr>
              <w:t>Manual Sistema de Información Bancos - Sistema Contable (cmfchile.cl)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_Toc161237966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4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160DC5EB" w14:textId="01F4AC3E" w:rsidR="00BB56C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67" w:history="1">
            <w:r w:rsidR="00BB56C9" w:rsidRPr="008679C5">
              <w:rPr>
                <w:rStyle w:val="Hipervnculo"/>
                <w:noProof/>
              </w:rPr>
              <w:t>2.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Validaciones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_Toc161237967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6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296E98C5" w14:textId="1FD0CD57" w:rsidR="00BB56C9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68" w:history="1">
            <w:r w:rsidR="00BB56C9" w:rsidRPr="008679C5">
              <w:rPr>
                <w:rStyle w:val="Hipervnculo"/>
                <w:noProof/>
              </w:rPr>
              <w:t>2.1.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Archivo de datos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_Toc161237968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6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12E79396" w14:textId="314E8FE9" w:rsidR="00BB56C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69" w:history="1">
            <w:r w:rsidR="00BB56C9" w:rsidRPr="008679C5">
              <w:rPr>
                <w:rStyle w:val="Hipervnculo"/>
                <w:noProof/>
              </w:rPr>
              <w:t>3.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Construyendo la carátula de salida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_Toc161237969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7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5915A90C" w14:textId="1B1225D5" w:rsidR="00BB56C9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0" w:history="1">
            <w:r w:rsidR="00BB56C9" w:rsidRPr="008679C5">
              <w:rPr>
                <w:rStyle w:val="Hipervnculo"/>
                <w:noProof/>
              </w:rPr>
              <w:t>3.1.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Formato de carátula de salida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_Toc161237970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7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2F031D1C" w14:textId="4001A0D4" w:rsidR="00BB56C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1" w:history="1">
            <w:r w:rsidR="00BB56C9" w:rsidRPr="008679C5">
              <w:rPr>
                <w:rStyle w:val="Hipervnculo"/>
                <w:bCs/>
                <w:noProof/>
              </w:rPr>
              <w:t>4.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Definición de nombres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_Toc161237971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8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2580764B" w14:textId="2D24EAC7" w:rsidR="00BB56C9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2" w:history="1">
            <w:r w:rsidR="00BB56C9" w:rsidRPr="008679C5">
              <w:rPr>
                <w:rStyle w:val="Hipervnculo"/>
                <w:noProof/>
              </w:rPr>
              <w:t>4.1.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Archivo de salida a destino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_Toc161237972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8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4C46DAC9" w14:textId="4A1A3F35" w:rsidR="00BB56C9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3" w:history="1">
            <w:r w:rsidR="00BB56C9" w:rsidRPr="008679C5">
              <w:rPr>
                <w:rStyle w:val="Hipervnculo"/>
                <w:noProof/>
              </w:rPr>
              <w:t>4.1.1.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Archivo de datos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_Toc161237973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8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55442C0E" w14:textId="07AA7DE9" w:rsidR="00BB56C9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4" w:history="1">
            <w:r w:rsidR="00BB56C9" w:rsidRPr="008679C5">
              <w:rPr>
                <w:rStyle w:val="Hipervnculo"/>
                <w:noProof/>
              </w:rPr>
              <w:t>4.1.2.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Archivo Carátula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_Toc161237974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8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335B0987" w14:textId="0FD9428C" w:rsidR="00BB56C9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5" w:history="1">
            <w:r w:rsidR="00BB56C9" w:rsidRPr="008679C5">
              <w:rPr>
                <w:rStyle w:val="Hipervnculo"/>
                <w:noProof/>
              </w:rPr>
              <w:t>4.2.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Definición de correlativo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_Toc161237975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9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46893DDC" w14:textId="4F3641FF" w:rsidR="00BB56C9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6" w:history="1">
            <w:r w:rsidR="00BB56C9" w:rsidRPr="008679C5">
              <w:rPr>
                <w:rStyle w:val="Hipervnculo"/>
                <w:noProof/>
              </w:rPr>
              <w:t>4.2.1.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Salida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_Toc161237976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9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1A16F525" w14:textId="53C828A9" w:rsidR="00BB56C9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7" w:history="1">
            <w:r w:rsidR="00BB56C9" w:rsidRPr="008679C5">
              <w:rPr>
                <w:rStyle w:val="Hipervnculo"/>
                <w:noProof/>
              </w:rPr>
              <w:t>4.2.2.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Entrada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_Toc161237977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9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7DC74635" w14:textId="4B382863" w:rsidR="00BB56C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8" w:history="1">
            <w:r w:rsidR="00BB56C9" w:rsidRPr="008679C5">
              <w:rPr>
                <w:rStyle w:val="Hipervnculo"/>
                <w:noProof/>
              </w:rPr>
              <w:t>5.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Definición de datos por ingresar del usuario (desde el Front)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_Toc161237978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10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60DD612E" w14:textId="6FC20F86" w:rsidR="00BB56C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79" w:history="1">
            <w:r w:rsidR="00BB56C9" w:rsidRPr="008679C5">
              <w:rPr>
                <w:rStyle w:val="Hipervnculo"/>
                <w:noProof/>
              </w:rPr>
              <w:t>6.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Definir Notificación hacia el Front.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_Toc161237979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11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27E5FA5A" w14:textId="33F1878F" w:rsidR="00BB56C9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1237980" w:history="1">
            <w:r w:rsidR="00BB56C9" w:rsidRPr="008679C5">
              <w:rPr>
                <w:rStyle w:val="Hipervnculo"/>
                <w:noProof/>
              </w:rPr>
              <w:t>7.</w:t>
            </w:r>
            <w:r w:rsidR="00BB56C9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B56C9" w:rsidRPr="008679C5">
              <w:rPr>
                <w:rStyle w:val="Hipervnculo"/>
                <w:noProof/>
              </w:rPr>
              <w:t>Datos sensibles</w:t>
            </w:r>
            <w:r w:rsidR="00BB56C9">
              <w:rPr>
                <w:noProof/>
                <w:webHidden/>
              </w:rPr>
              <w:tab/>
            </w:r>
            <w:r w:rsidR="00BB56C9">
              <w:rPr>
                <w:noProof/>
                <w:webHidden/>
              </w:rPr>
              <w:fldChar w:fldCharType="begin"/>
            </w:r>
            <w:r w:rsidR="00BB56C9">
              <w:rPr>
                <w:noProof/>
                <w:webHidden/>
              </w:rPr>
              <w:instrText xml:space="preserve"> PAGEREF _Toc161237980 \h </w:instrText>
            </w:r>
            <w:r w:rsidR="00BB56C9">
              <w:rPr>
                <w:noProof/>
                <w:webHidden/>
              </w:rPr>
            </w:r>
            <w:r w:rsidR="00BB56C9">
              <w:rPr>
                <w:noProof/>
                <w:webHidden/>
              </w:rPr>
              <w:fldChar w:fldCharType="separate"/>
            </w:r>
            <w:r w:rsidR="00BB56C9">
              <w:rPr>
                <w:noProof/>
                <w:webHidden/>
              </w:rPr>
              <w:t>11</w:t>
            </w:r>
            <w:r w:rsidR="00BB56C9">
              <w:rPr>
                <w:noProof/>
                <w:webHidden/>
              </w:rPr>
              <w:fldChar w:fldCharType="end"/>
            </w:r>
          </w:hyperlink>
        </w:p>
        <w:p w14:paraId="16B52953" w14:textId="3CC223F7" w:rsidR="00187426" w:rsidRDefault="00187426" w:rsidP="00187426">
          <w:r>
            <w:rPr>
              <w:b/>
              <w:bCs/>
            </w:rPr>
            <w:fldChar w:fldCharType="end"/>
          </w:r>
        </w:p>
      </w:sdtContent>
    </w:sdt>
    <w:p w14:paraId="3EFF028F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81204A2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648AF24" w14:textId="77777777" w:rsidR="00187426" w:rsidRPr="00230F5A" w:rsidRDefault="00187426" w:rsidP="00187426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6D73CE51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EBEFC41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FE002C8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FD7A332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E9CAE9F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187426" w:rsidRPr="00230F5A" w14:paraId="51717B3B" w14:textId="77777777" w:rsidTr="005C4751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0BE3F477" w14:textId="77777777" w:rsidR="00187426" w:rsidRPr="00230F5A" w:rsidRDefault="00187426" w:rsidP="005C47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261F85" w14:textId="77777777" w:rsidR="00187426" w:rsidRPr="00230F5A" w:rsidRDefault="00187426" w:rsidP="005C4751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8940430" w14:textId="77777777" w:rsidR="00187426" w:rsidRPr="00230F5A" w:rsidRDefault="00187426" w:rsidP="005C4751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187426" w:rsidRPr="00230F5A" w14:paraId="16A55ABD" w14:textId="77777777" w:rsidTr="005C4751">
        <w:tc>
          <w:tcPr>
            <w:tcW w:w="421" w:type="dxa"/>
            <w:tcBorders>
              <w:right w:val="single" w:sz="4" w:space="0" w:color="auto"/>
            </w:tcBorders>
          </w:tcPr>
          <w:p w14:paraId="09915F74" w14:textId="77777777" w:rsidR="00187426" w:rsidRPr="00230F5A" w:rsidRDefault="00187426" w:rsidP="005C4751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079087" w14:textId="77777777" w:rsidR="00187426" w:rsidRPr="00230F5A" w:rsidRDefault="00187426" w:rsidP="005C4751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240450A" w14:textId="77777777" w:rsidR="00187426" w:rsidRPr="00230F5A" w:rsidRDefault="00187426" w:rsidP="005C4751">
            <w:pPr>
              <w:rPr>
                <w:rFonts w:ascii="Times New Roman" w:hAnsi="Times New Roman" w:cs="Times New Roman"/>
              </w:rPr>
            </w:pPr>
          </w:p>
        </w:tc>
      </w:tr>
    </w:tbl>
    <w:p w14:paraId="6096D0C9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4D49DD7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B80D62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EE63EFF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20B80AD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E541DA1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bookmarkEnd w:id="0"/>
    <w:p w14:paraId="4C01667B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CC567FA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C32E637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7B6CAAE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A8A7B68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  <w:bookmarkStart w:id="1" w:name="_Hlk160725550"/>
    </w:p>
    <w:p w14:paraId="6DAD2AE8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2753F63A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5B19D0EE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187426" w:rsidRPr="00230F5A" w14:paraId="71B4E592" w14:textId="77777777" w:rsidTr="00CD5246">
        <w:tc>
          <w:tcPr>
            <w:tcW w:w="1256" w:type="dxa"/>
          </w:tcPr>
          <w:p w14:paraId="08712DB4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78F313CD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204B8F45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0DC3FDD8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32EE0EA7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187426" w:rsidRPr="00230F5A" w14:paraId="50011808" w14:textId="77777777" w:rsidTr="00CD5246">
        <w:tc>
          <w:tcPr>
            <w:tcW w:w="1256" w:type="dxa"/>
          </w:tcPr>
          <w:p w14:paraId="43D80820" w14:textId="37FEE472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015896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342" w:type="dxa"/>
          </w:tcPr>
          <w:p w14:paraId="51BC97A7" w14:textId="52177D47" w:rsidR="00187426" w:rsidRPr="00230F5A" w:rsidRDefault="004E67B4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187426" w:rsidRPr="00230F5A">
              <w:rPr>
                <w:rFonts w:ascii="Times New Roman" w:hAnsi="Times New Roman" w:cs="Times New Roman"/>
              </w:rPr>
              <w:t>-</w:t>
            </w:r>
            <w:r w:rsidR="00187426">
              <w:rPr>
                <w:rFonts w:ascii="Times New Roman" w:hAnsi="Times New Roman" w:cs="Times New Roman"/>
              </w:rPr>
              <w:t>03</w:t>
            </w:r>
            <w:r w:rsidR="00187426" w:rsidRPr="00230F5A">
              <w:rPr>
                <w:rFonts w:ascii="Times New Roman" w:hAnsi="Times New Roman" w:cs="Times New Roman"/>
              </w:rPr>
              <w:t>-202</w:t>
            </w:r>
            <w:r w:rsidR="001874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4B12CE50" w14:textId="76EF6137" w:rsidR="00187426" w:rsidRPr="00230F5A" w:rsidRDefault="009E3A50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  <w:r>
              <w:rPr>
                <w:rFonts w:ascii="Times New Roman" w:hAnsi="Times New Roman" w:cs="Times New Roman"/>
              </w:rPr>
              <w:t>, Jonathan Arce, 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2B81BB70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2B009281" w14:textId="77777777" w:rsidR="00187426" w:rsidRPr="00230F5A" w:rsidRDefault="00187426" w:rsidP="005C475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CD5246" w:rsidRPr="00230F5A" w14:paraId="40308EA1" w14:textId="77777777" w:rsidTr="00CD5246">
        <w:tc>
          <w:tcPr>
            <w:tcW w:w="1256" w:type="dxa"/>
          </w:tcPr>
          <w:p w14:paraId="5503DB73" w14:textId="2DBF65ED" w:rsidR="00CD5246" w:rsidRPr="00230F5A" w:rsidRDefault="00CD5246" w:rsidP="00CD524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P41</w:t>
            </w:r>
          </w:p>
        </w:tc>
        <w:tc>
          <w:tcPr>
            <w:tcW w:w="1342" w:type="dxa"/>
          </w:tcPr>
          <w:p w14:paraId="10069DE0" w14:textId="2F7142DE" w:rsidR="00CD5246" w:rsidRPr="00230F5A" w:rsidRDefault="00CD5246" w:rsidP="00CD524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271F036F" w14:textId="77777777" w:rsidR="00CD5246" w:rsidRDefault="00CD5246" w:rsidP="00CD524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6BD3896C" w14:textId="77777777" w:rsidR="00CD5246" w:rsidRDefault="00CD5246" w:rsidP="00CD524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68E35EB5" w14:textId="2D4BD4BE" w:rsidR="00CD5246" w:rsidRPr="00230F5A" w:rsidRDefault="00CD5246" w:rsidP="00CD524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75B538C4" w14:textId="38C4B446" w:rsidR="00CD5246" w:rsidRPr="00230F5A" w:rsidRDefault="00CD5246" w:rsidP="00CD524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5325310F" w14:textId="77777777" w:rsidR="00CD5246" w:rsidRDefault="00CD5246" w:rsidP="00CD524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Observaciones Claudio 04.04.2024</w:t>
            </w:r>
          </w:p>
          <w:p w14:paraId="444FB070" w14:textId="54D7FC04" w:rsidR="00CD5246" w:rsidRPr="00230F5A" w:rsidRDefault="00CD5246" w:rsidP="00CD524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actualiza carpeta de salida y correlativo por institución </w:t>
            </w:r>
          </w:p>
        </w:tc>
      </w:tr>
      <w:tr w:rsidR="00D84CD9" w:rsidRPr="00230F5A" w14:paraId="1B8DDF58" w14:textId="77777777" w:rsidTr="00CD5246">
        <w:tc>
          <w:tcPr>
            <w:tcW w:w="1256" w:type="dxa"/>
          </w:tcPr>
          <w:p w14:paraId="21DC9D71" w14:textId="7F60F220" w:rsidR="00D84CD9" w:rsidRPr="00230F5A" w:rsidRDefault="00D84CD9" w:rsidP="00D84CD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P41</w:t>
            </w:r>
          </w:p>
        </w:tc>
        <w:tc>
          <w:tcPr>
            <w:tcW w:w="1342" w:type="dxa"/>
          </w:tcPr>
          <w:p w14:paraId="2790C18F" w14:textId="3EEFF73C" w:rsidR="00D84CD9" w:rsidRPr="00230F5A" w:rsidRDefault="00D84CD9" w:rsidP="00D84CD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09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16EC8E71" w14:textId="77777777" w:rsidR="00D84CD9" w:rsidRDefault="00D84CD9" w:rsidP="00D84CD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0C215022" w14:textId="77777777" w:rsidR="00D84CD9" w:rsidRDefault="00D84CD9" w:rsidP="00D84CD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775E45B1" w14:textId="750BDBF9" w:rsidR="00D84CD9" w:rsidRPr="00230F5A" w:rsidRDefault="00D84CD9" w:rsidP="00D84CD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76A480B9" w14:textId="6302E56D" w:rsidR="00D84CD9" w:rsidRPr="00230F5A" w:rsidRDefault="00D84CD9" w:rsidP="00D84CD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01287E1D" w14:textId="77777777" w:rsidR="00D84CD9" w:rsidRDefault="00D84CD9" w:rsidP="00D84CD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Bug </w:t>
            </w:r>
            <w:r w:rsidRPr="00DD7DA7">
              <w:rPr>
                <w:rFonts w:ascii="Times New Roman" w:hAnsi="Times New Roman" w:cs="Times New Roman"/>
              </w:rPr>
              <w:t>22166</w:t>
            </w:r>
          </w:p>
          <w:p w14:paraId="097AC726" w14:textId="77777777" w:rsidR="00D84CD9" w:rsidRDefault="00D84CD9" w:rsidP="00D84CD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  <w:p w14:paraId="4636C184" w14:textId="77777777" w:rsidR="00D84CD9" w:rsidRDefault="00D84CD9" w:rsidP="00D84CD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Dice</w:t>
            </w:r>
          </w:p>
          <w:p w14:paraId="3DAAB996" w14:textId="77777777" w:rsidR="00D84CD9" w:rsidRDefault="00D84CD9" w:rsidP="00D84CD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validar que el área exista para la Institución Bancaria informada en el archivo de datos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84)</w:t>
            </w:r>
          </w:p>
          <w:p w14:paraId="599E7C5E" w14:textId="77777777" w:rsidR="00D84CD9" w:rsidRDefault="00D84CD9" w:rsidP="00D84CD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01609ED" w14:textId="77777777" w:rsidR="00D84CD9" w:rsidRPr="00AD54F4" w:rsidRDefault="00D84CD9" w:rsidP="00D84CD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D54F4">
              <w:rPr>
                <w:rFonts w:ascii="Times New Roman" w:hAnsi="Times New Roman" w:cs="Times New Roman"/>
                <w:color w:val="000000" w:themeColor="text1"/>
              </w:rPr>
              <w:t>Debe decir</w:t>
            </w:r>
          </w:p>
          <w:p w14:paraId="1FEB28ED" w14:textId="58879287" w:rsidR="00D84CD9" w:rsidRPr="00230F5A" w:rsidRDefault="00D84CD9" w:rsidP="00D84CD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(Error 84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D84CD9" w:rsidRPr="00230F5A" w14:paraId="0E0F6F18" w14:textId="77777777" w:rsidTr="00CD5246">
        <w:tc>
          <w:tcPr>
            <w:tcW w:w="1256" w:type="dxa"/>
          </w:tcPr>
          <w:p w14:paraId="2CBE053E" w14:textId="77777777" w:rsidR="00D84CD9" w:rsidRPr="00230F5A" w:rsidRDefault="00D84CD9" w:rsidP="00D84CD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10DBDFF0" w14:textId="77777777" w:rsidR="00D84CD9" w:rsidRPr="00230F5A" w:rsidRDefault="00D84CD9" w:rsidP="00D84CD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E2AA771" w14:textId="77777777" w:rsidR="00D84CD9" w:rsidRPr="00230F5A" w:rsidRDefault="00D84CD9" w:rsidP="00D84CD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25668F2A" w14:textId="77777777" w:rsidR="00D84CD9" w:rsidRPr="00230F5A" w:rsidRDefault="00D84CD9" w:rsidP="00D84CD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6A8F146C" w14:textId="77777777" w:rsidR="00D84CD9" w:rsidRPr="00230F5A" w:rsidRDefault="00D84CD9" w:rsidP="00D84CD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D84CD9" w:rsidRPr="00230F5A" w14:paraId="0ED6B361" w14:textId="77777777" w:rsidTr="00CD5246">
        <w:tc>
          <w:tcPr>
            <w:tcW w:w="1256" w:type="dxa"/>
          </w:tcPr>
          <w:p w14:paraId="0125A8DD" w14:textId="77777777" w:rsidR="00D84CD9" w:rsidRPr="00230F5A" w:rsidRDefault="00D84CD9" w:rsidP="00D84CD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1CCBE228" w14:textId="77777777" w:rsidR="00D84CD9" w:rsidRPr="00230F5A" w:rsidRDefault="00D84CD9" w:rsidP="00D84CD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4AFD107" w14:textId="77777777" w:rsidR="00D84CD9" w:rsidRPr="00230F5A" w:rsidRDefault="00D84CD9" w:rsidP="00D84CD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7F2DD3B" w14:textId="77777777" w:rsidR="00D84CD9" w:rsidRPr="00230F5A" w:rsidRDefault="00D84CD9" w:rsidP="00D84CD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B1E274E" w14:textId="77777777" w:rsidR="00D84CD9" w:rsidRPr="00230F5A" w:rsidRDefault="00D84CD9" w:rsidP="00D84CD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D84CD9" w:rsidRPr="00230F5A" w14:paraId="047125E2" w14:textId="77777777" w:rsidTr="00CD5246">
        <w:tc>
          <w:tcPr>
            <w:tcW w:w="1256" w:type="dxa"/>
          </w:tcPr>
          <w:p w14:paraId="5DAC541F" w14:textId="77777777" w:rsidR="00D84CD9" w:rsidRPr="00230F5A" w:rsidRDefault="00D84CD9" w:rsidP="00D84CD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372418D5" w14:textId="77777777" w:rsidR="00D84CD9" w:rsidRPr="00230F5A" w:rsidRDefault="00D84CD9" w:rsidP="00D84CD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7ED9689C" w14:textId="77777777" w:rsidR="00D84CD9" w:rsidRPr="00230F5A" w:rsidRDefault="00D84CD9" w:rsidP="00D84CD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58F2294" w14:textId="77777777" w:rsidR="00D84CD9" w:rsidRPr="00230F5A" w:rsidRDefault="00D84CD9" w:rsidP="00D84CD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0F2E75FD" w14:textId="77777777" w:rsidR="00D84CD9" w:rsidRPr="00230F5A" w:rsidRDefault="00D84CD9" w:rsidP="00D84CD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D84CD9" w:rsidRPr="00230F5A" w14:paraId="45197F5C" w14:textId="77777777" w:rsidTr="00CD5246">
        <w:tc>
          <w:tcPr>
            <w:tcW w:w="1256" w:type="dxa"/>
          </w:tcPr>
          <w:p w14:paraId="03C700B5" w14:textId="77777777" w:rsidR="00D84CD9" w:rsidRPr="00230F5A" w:rsidRDefault="00D84CD9" w:rsidP="00D84CD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472DCAD" w14:textId="77777777" w:rsidR="00D84CD9" w:rsidRPr="00230F5A" w:rsidRDefault="00D84CD9" w:rsidP="00D84CD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45887FCF" w14:textId="77777777" w:rsidR="00D84CD9" w:rsidRPr="00230F5A" w:rsidRDefault="00D84CD9" w:rsidP="00D84CD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209C136D" w14:textId="77777777" w:rsidR="00D84CD9" w:rsidRPr="00230F5A" w:rsidRDefault="00D84CD9" w:rsidP="00D84CD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1EA1ED4E" w14:textId="77777777" w:rsidR="00D84CD9" w:rsidRPr="00230F5A" w:rsidRDefault="00D84CD9" w:rsidP="00D84CD9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7E37C4D5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bookmarkEnd w:id="1"/>
    <w:p w14:paraId="3C872C78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8C1D2A2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EBA5EEE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D88E47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4D70E04" w14:textId="77777777" w:rsidR="00187426" w:rsidRPr="00230F5A" w:rsidRDefault="00187426" w:rsidP="00187426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941693A" w14:textId="77777777" w:rsidR="00187426" w:rsidRPr="00230F5A" w:rsidRDefault="00187426" w:rsidP="00187426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6E8B44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4E1AE8F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0F26B5B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F0D5FDE" w14:textId="77777777" w:rsidR="00187426" w:rsidRPr="00230F5A" w:rsidRDefault="00187426" w:rsidP="00187426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1F23B160" w14:textId="77777777" w:rsidR="00187426" w:rsidRPr="00230F5A" w:rsidRDefault="00187426" w:rsidP="00266809">
      <w:pPr>
        <w:pStyle w:val="Ttulo1"/>
        <w:numPr>
          <w:ilvl w:val="0"/>
          <w:numId w:val="2"/>
        </w:numPr>
        <w:ind w:left="823"/>
        <w:rPr>
          <w:rFonts w:cs="Times New Roman"/>
        </w:rPr>
      </w:pPr>
      <w:bookmarkStart w:id="2" w:name="_Toc161237965"/>
      <w:bookmarkStart w:id="3" w:name="_Hlk160725907"/>
      <w:r w:rsidRPr="00230F5A">
        <w:rPr>
          <w:rFonts w:cs="Times New Roman"/>
        </w:rPr>
        <w:lastRenderedPageBreak/>
        <w:t>Definición de estructuras</w:t>
      </w:r>
      <w:bookmarkEnd w:id="2"/>
    </w:p>
    <w:p w14:paraId="37586EAA" w14:textId="77777777" w:rsidR="00187426" w:rsidRDefault="00187426" w:rsidP="00266809">
      <w:pPr>
        <w:pStyle w:val="Ttulo2"/>
        <w:numPr>
          <w:ilvl w:val="1"/>
          <w:numId w:val="2"/>
        </w:numPr>
        <w:ind w:left="1715" w:hanging="360"/>
        <w:rPr>
          <w:rStyle w:val="Hipervnculo"/>
        </w:rPr>
      </w:pPr>
      <w:bookmarkStart w:id="4" w:name="_Toc161237966"/>
      <w:bookmarkEnd w:id="3"/>
      <w:r w:rsidRPr="00230F5A">
        <w:rPr>
          <w:rFonts w:cs="Times New Roman"/>
          <w:bCs/>
          <w:color w:val="4472C4" w:themeColor="accent1"/>
        </w:rPr>
        <w:t xml:space="preserve">Archivo de datos del </w:t>
      </w:r>
      <w:r>
        <w:rPr>
          <w:rFonts w:cs="Times New Roman"/>
          <w:bCs/>
          <w:color w:val="4472C4" w:themeColor="accent1"/>
        </w:rPr>
        <w:t xml:space="preserve">emisor  </w:t>
      </w:r>
      <w:hyperlink r:id="rId9" w:history="1">
        <w:r>
          <w:rPr>
            <w:rStyle w:val="Hipervnculo"/>
          </w:rPr>
          <w:t>Manual Sistema de Información Bancos - Sistema Contable (cmfchile.cl)</w:t>
        </w:r>
        <w:bookmarkEnd w:id="4"/>
      </w:hyperlink>
    </w:p>
    <w:p w14:paraId="569A51D7" w14:textId="77777777" w:rsidR="00187426" w:rsidRPr="0031130F" w:rsidRDefault="00187426" w:rsidP="00187426"/>
    <w:p w14:paraId="79427606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  <w:proofErr w:type="spellStart"/>
      <w:r w:rsidRPr="00230F5A">
        <w:rPr>
          <w:rFonts w:ascii="Times New Roman" w:hAnsi="Times New Roman" w:cs="Times New Roman"/>
          <w:color w:val="4472C4" w:themeColor="accent1"/>
        </w:rPr>
        <w:t>Header</w:t>
      </w:r>
      <w:proofErr w:type="spellEnd"/>
      <w:r w:rsidRPr="00230F5A"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2338"/>
      </w:tblGrid>
      <w:tr w:rsidR="00187426" w:rsidRPr="00F45E53" w14:paraId="0B646962" w14:textId="77777777" w:rsidTr="00421F7D">
        <w:trPr>
          <w:trHeight w:val="244"/>
        </w:trPr>
        <w:tc>
          <w:tcPr>
            <w:tcW w:w="1414" w:type="dxa"/>
          </w:tcPr>
          <w:p w14:paraId="05B6CAFB" w14:textId="77777777" w:rsidR="00187426" w:rsidRPr="00F45E53" w:rsidRDefault="00187426" w:rsidP="005C4751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5095A9F8" w14:textId="77777777" w:rsidR="00187426" w:rsidRPr="00F45E53" w:rsidRDefault="00187426" w:rsidP="005C4751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18A65E12" w14:textId="77777777" w:rsidR="00187426" w:rsidRPr="00F45E53" w:rsidRDefault="00187426" w:rsidP="005C4751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Código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del</w:t>
            </w:r>
            <w:r w:rsidRPr="00F45E53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banco</w:t>
            </w:r>
          </w:p>
        </w:tc>
        <w:tc>
          <w:tcPr>
            <w:tcW w:w="2338" w:type="dxa"/>
          </w:tcPr>
          <w:p w14:paraId="41739D40" w14:textId="78487DB5" w:rsidR="00187426" w:rsidRPr="00F45E53" w:rsidRDefault="00187426" w:rsidP="005C4751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9(0</w:t>
            </w:r>
            <w:r w:rsidR="00001B41">
              <w:rPr>
                <w:rFonts w:ascii="Times New Roman" w:hAnsi="Times New Roman" w:cs="Times New Roman"/>
                <w:sz w:val="20"/>
              </w:rPr>
              <w:t>3</w:t>
            </w:r>
            <w:r w:rsidRPr="00F45E53">
              <w:rPr>
                <w:rFonts w:ascii="Times New Roman" w:hAnsi="Times New Roman" w:cs="Times New Roman"/>
                <w:sz w:val="20"/>
              </w:rPr>
              <w:t>)</w:t>
            </w:r>
          </w:p>
        </w:tc>
      </w:tr>
      <w:tr w:rsidR="00187426" w:rsidRPr="00F45E53" w14:paraId="749A7807" w14:textId="77777777" w:rsidTr="00421F7D">
        <w:trPr>
          <w:trHeight w:val="241"/>
        </w:trPr>
        <w:tc>
          <w:tcPr>
            <w:tcW w:w="1414" w:type="dxa"/>
          </w:tcPr>
          <w:p w14:paraId="262B92DE" w14:textId="77777777" w:rsidR="00187426" w:rsidRPr="00F45E53" w:rsidRDefault="00187426" w:rsidP="005C475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70AE2650" w14:textId="77777777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400B8D5" w14:textId="77777777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Identificación</w:t>
            </w:r>
            <w:proofErr w:type="spellEnd"/>
            <w:r w:rsidRPr="00F45E53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del</w:t>
            </w:r>
            <w:r w:rsidRPr="00F45E53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archivo</w:t>
            </w:r>
            <w:proofErr w:type="spellEnd"/>
          </w:p>
        </w:tc>
        <w:tc>
          <w:tcPr>
            <w:tcW w:w="2338" w:type="dxa"/>
          </w:tcPr>
          <w:p w14:paraId="0ABFA145" w14:textId="77777777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X(03)</w:t>
            </w:r>
          </w:p>
        </w:tc>
      </w:tr>
      <w:tr w:rsidR="00187426" w:rsidRPr="00F45E53" w14:paraId="300BBB42" w14:textId="77777777" w:rsidTr="00421F7D">
        <w:trPr>
          <w:trHeight w:val="245"/>
        </w:trPr>
        <w:tc>
          <w:tcPr>
            <w:tcW w:w="1414" w:type="dxa"/>
          </w:tcPr>
          <w:p w14:paraId="64FBABF0" w14:textId="77777777" w:rsidR="00187426" w:rsidRPr="00F45E53" w:rsidRDefault="00187426" w:rsidP="005C4751">
            <w:pPr>
              <w:pStyle w:val="TableParagraph"/>
              <w:spacing w:before="1"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25FFF8B8" w14:textId="77777777" w:rsidR="00187426" w:rsidRPr="00F45E53" w:rsidRDefault="00187426" w:rsidP="005C4751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7F57F36" w14:textId="77777777" w:rsidR="00187426" w:rsidRPr="00F45E53" w:rsidRDefault="00187426" w:rsidP="005C4751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Periodo</w:t>
            </w:r>
            <w:proofErr w:type="spellEnd"/>
          </w:p>
        </w:tc>
        <w:tc>
          <w:tcPr>
            <w:tcW w:w="2338" w:type="dxa"/>
          </w:tcPr>
          <w:p w14:paraId="501E28B0" w14:textId="77777777" w:rsidR="00187426" w:rsidRPr="00F45E53" w:rsidRDefault="00187426" w:rsidP="005C4751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P(06)</w:t>
            </w:r>
            <w:r>
              <w:rPr>
                <w:rFonts w:ascii="Times New Roman" w:hAnsi="Times New Roman" w:cs="Times New Roman"/>
                <w:sz w:val="20"/>
              </w:rPr>
              <w:t xml:space="preserve">     AAAAMM</w:t>
            </w:r>
          </w:p>
        </w:tc>
      </w:tr>
      <w:tr w:rsidR="00187426" w:rsidRPr="00F45E53" w14:paraId="1C0DC161" w14:textId="77777777" w:rsidTr="00421F7D">
        <w:trPr>
          <w:trHeight w:val="242"/>
        </w:trPr>
        <w:tc>
          <w:tcPr>
            <w:tcW w:w="1414" w:type="dxa"/>
          </w:tcPr>
          <w:p w14:paraId="4D1BAC37" w14:textId="77777777" w:rsidR="00187426" w:rsidRPr="00F45E53" w:rsidRDefault="00187426" w:rsidP="005C475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39AAA0A2" w14:textId="77777777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1E13AD8" w14:textId="01B3D11D" w:rsidR="00187426" w:rsidRPr="00F45E53" w:rsidRDefault="00187426" w:rsidP="005C4751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Filler</w:t>
            </w:r>
            <w:r w:rsidR="007E7C5B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38" w:type="dxa"/>
          </w:tcPr>
          <w:p w14:paraId="189B6210" w14:textId="3259CCB5" w:rsidR="00187426" w:rsidRPr="00F45E53" w:rsidRDefault="00187426" w:rsidP="001800BE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X</w:t>
            </w:r>
            <w:r w:rsidR="00E67EAD">
              <w:rPr>
                <w:rFonts w:ascii="Times New Roman" w:hAnsi="Times New Roman" w:cs="Times New Roman"/>
                <w:sz w:val="20"/>
              </w:rPr>
              <w:t>(</w:t>
            </w:r>
            <w:r w:rsidR="00492923">
              <w:rPr>
                <w:rFonts w:ascii="Times New Roman" w:hAnsi="Times New Roman" w:cs="Times New Roman"/>
                <w:sz w:val="20"/>
              </w:rPr>
              <w:t>36</w:t>
            </w:r>
            <w:r w:rsidRPr="00F45E53">
              <w:rPr>
                <w:rFonts w:ascii="Times New Roman" w:hAnsi="Times New Roman" w:cs="Times New Roman"/>
                <w:sz w:val="20"/>
              </w:rPr>
              <w:t>)</w:t>
            </w:r>
          </w:p>
        </w:tc>
      </w:tr>
    </w:tbl>
    <w:p w14:paraId="3B1D0544" w14:textId="283A066B" w:rsidR="00331C5D" w:rsidRPr="005A4787" w:rsidRDefault="00187426" w:rsidP="005A4787">
      <w:pPr>
        <w:pStyle w:val="Textoindependiente"/>
        <w:rPr>
          <w:rFonts w:ascii="Times New Roman" w:hAnsi="Times New Roman" w:cs="Times New Roman"/>
          <w:sz w:val="24"/>
        </w:rPr>
      </w:pPr>
      <w:r w:rsidRPr="00F45E53">
        <w:rPr>
          <w:rFonts w:ascii="Times New Roman" w:hAnsi="Times New Roman" w:cs="Times New Roman"/>
          <w:sz w:val="24"/>
        </w:rPr>
        <w:t xml:space="preserve">   </w:t>
      </w:r>
      <w:r w:rsidRPr="00F45E53">
        <w:rPr>
          <w:rFonts w:ascii="Times New Roman" w:hAnsi="Times New Roman" w:cs="Times New Roman"/>
        </w:rPr>
        <w:t>Largo</w:t>
      </w:r>
      <w:r w:rsidRPr="00F45E53">
        <w:rPr>
          <w:rFonts w:ascii="Times New Roman" w:hAnsi="Times New Roman" w:cs="Times New Roman"/>
          <w:spacing w:val="-5"/>
        </w:rPr>
        <w:t xml:space="preserve"> </w:t>
      </w:r>
      <w:r w:rsidRPr="00F45E53">
        <w:rPr>
          <w:rFonts w:ascii="Times New Roman" w:hAnsi="Times New Roman" w:cs="Times New Roman"/>
        </w:rPr>
        <w:t>del</w:t>
      </w:r>
      <w:r w:rsidRPr="00F45E53">
        <w:rPr>
          <w:rFonts w:ascii="Times New Roman" w:hAnsi="Times New Roman" w:cs="Times New Roman"/>
          <w:spacing w:val="-1"/>
        </w:rPr>
        <w:t xml:space="preserve"> </w:t>
      </w:r>
      <w:r w:rsidRPr="00F45E53">
        <w:rPr>
          <w:rFonts w:ascii="Times New Roman" w:hAnsi="Times New Roman" w:cs="Times New Roman"/>
        </w:rPr>
        <w:t>registro:</w:t>
      </w:r>
      <w:r w:rsidRPr="00F45E53">
        <w:rPr>
          <w:rFonts w:ascii="Times New Roman" w:hAnsi="Times New Roman" w:cs="Times New Roman"/>
          <w:spacing w:val="-3"/>
        </w:rPr>
        <w:t xml:space="preserve"> </w:t>
      </w:r>
      <w:r w:rsidR="00492923">
        <w:rPr>
          <w:rFonts w:ascii="Times New Roman" w:hAnsi="Times New Roman" w:cs="Times New Roman"/>
          <w:spacing w:val="-3"/>
        </w:rPr>
        <w:t>48</w:t>
      </w:r>
      <w:r w:rsidR="009B372A">
        <w:rPr>
          <w:rFonts w:ascii="Times New Roman" w:hAnsi="Times New Roman" w:cs="Times New Roman"/>
          <w:spacing w:val="-3"/>
        </w:rPr>
        <w:t xml:space="preserve"> </w:t>
      </w:r>
      <w:r w:rsidRPr="00F45E53">
        <w:rPr>
          <w:rFonts w:ascii="Times New Roman" w:hAnsi="Times New Roman" w:cs="Times New Roman"/>
        </w:rPr>
        <w:t>by</w:t>
      </w:r>
      <w:r w:rsidR="005A4787">
        <w:rPr>
          <w:rFonts w:ascii="Times New Roman" w:hAnsi="Times New Roman" w:cs="Times New Roman"/>
        </w:rPr>
        <w:t>tes</w:t>
      </w:r>
    </w:p>
    <w:p w14:paraId="635FC74F" w14:textId="77777777" w:rsidR="00331C5D" w:rsidRDefault="00331C5D" w:rsidP="00331C5D">
      <w:pPr>
        <w:pStyle w:val="Textoindependiente"/>
        <w:spacing w:before="2"/>
        <w:rPr>
          <w:rFonts w:ascii="Times New Roman"/>
          <w:i/>
          <w:sz w:val="5"/>
        </w:rPr>
      </w:pPr>
    </w:p>
    <w:p w14:paraId="7D03875E" w14:textId="77777777" w:rsidR="005A4787" w:rsidRDefault="005A4787" w:rsidP="00331C5D">
      <w:pPr>
        <w:rPr>
          <w:sz w:val="20"/>
        </w:rPr>
      </w:pPr>
    </w:p>
    <w:p w14:paraId="36B27A7E" w14:textId="77777777" w:rsidR="00195C42" w:rsidRDefault="00195C42" w:rsidP="00331C5D">
      <w:pPr>
        <w:rPr>
          <w:sz w:val="20"/>
        </w:rPr>
      </w:pPr>
    </w:p>
    <w:p w14:paraId="6D53D708" w14:textId="77777777" w:rsidR="00492923" w:rsidRDefault="00492923" w:rsidP="00266809">
      <w:pPr>
        <w:pStyle w:val="Prrafodelista"/>
        <w:numPr>
          <w:ilvl w:val="5"/>
          <w:numId w:val="5"/>
        </w:numPr>
        <w:tabs>
          <w:tab w:val="left" w:pos="1349"/>
        </w:tabs>
        <w:spacing w:before="193" w:after="57"/>
        <w:ind w:hanging="1137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Registros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siguientes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7939"/>
      </w:tblGrid>
      <w:tr w:rsidR="00492923" w14:paraId="100B5B57" w14:textId="77777777" w:rsidTr="003524D5">
        <w:trPr>
          <w:trHeight w:val="244"/>
        </w:trPr>
        <w:tc>
          <w:tcPr>
            <w:tcW w:w="1414" w:type="dxa"/>
          </w:tcPr>
          <w:p w14:paraId="446D304A" w14:textId="77777777" w:rsidR="00492923" w:rsidRDefault="00492923" w:rsidP="003524D5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01</w:t>
            </w:r>
          </w:p>
        </w:tc>
        <w:tc>
          <w:tcPr>
            <w:tcW w:w="425" w:type="dxa"/>
          </w:tcPr>
          <w:p w14:paraId="2BE24D64" w14:textId="77777777" w:rsidR="00492923" w:rsidRDefault="00492923" w:rsidP="003524D5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23BFCC3F" w14:textId="77777777" w:rsidR="00492923" w:rsidRPr="00492923" w:rsidRDefault="00492923" w:rsidP="003524D5">
            <w:pPr>
              <w:pStyle w:val="TableParagraph"/>
              <w:spacing w:before="2" w:line="222" w:lineRule="exact"/>
              <w:rPr>
                <w:sz w:val="20"/>
                <w:lang w:val="es-CL"/>
              </w:rPr>
            </w:pPr>
            <w:r w:rsidRPr="00492923">
              <w:rPr>
                <w:sz w:val="20"/>
                <w:lang w:val="es-CL"/>
              </w:rPr>
              <w:t>Cobertura</w:t>
            </w:r>
            <w:r w:rsidRPr="00492923">
              <w:rPr>
                <w:spacing w:val="-2"/>
                <w:sz w:val="20"/>
                <w:lang w:val="es-CL"/>
              </w:rPr>
              <w:t xml:space="preserve"> </w:t>
            </w:r>
            <w:r w:rsidRPr="00492923">
              <w:rPr>
                <w:sz w:val="20"/>
                <w:lang w:val="es-CL"/>
              </w:rPr>
              <w:t>e</w:t>
            </w:r>
            <w:r w:rsidRPr="00492923">
              <w:rPr>
                <w:spacing w:val="-4"/>
                <w:sz w:val="20"/>
                <w:lang w:val="es-CL"/>
              </w:rPr>
              <w:t xml:space="preserve"> </w:t>
            </w:r>
            <w:r w:rsidRPr="00492923">
              <w:rPr>
                <w:sz w:val="20"/>
                <w:lang w:val="es-CL"/>
              </w:rPr>
              <w:t>intensidad</w:t>
            </w:r>
            <w:r w:rsidRPr="00492923">
              <w:rPr>
                <w:spacing w:val="-1"/>
                <w:sz w:val="20"/>
                <w:lang w:val="es-CL"/>
              </w:rPr>
              <w:t xml:space="preserve"> </w:t>
            </w:r>
            <w:r w:rsidRPr="00492923">
              <w:rPr>
                <w:sz w:val="20"/>
                <w:lang w:val="es-CL"/>
              </w:rPr>
              <w:t>de</w:t>
            </w:r>
            <w:r w:rsidRPr="00492923">
              <w:rPr>
                <w:spacing w:val="-4"/>
                <w:sz w:val="20"/>
                <w:lang w:val="es-CL"/>
              </w:rPr>
              <w:t xml:space="preserve"> </w:t>
            </w:r>
            <w:r w:rsidRPr="00492923">
              <w:rPr>
                <w:sz w:val="20"/>
                <w:lang w:val="es-CL"/>
              </w:rPr>
              <w:t>uso</w:t>
            </w:r>
            <w:r w:rsidRPr="00492923">
              <w:rPr>
                <w:spacing w:val="-4"/>
                <w:sz w:val="20"/>
                <w:lang w:val="es-CL"/>
              </w:rPr>
              <w:t xml:space="preserve"> </w:t>
            </w:r>
            <w:r w:rsidRPr="00492923">
              <w:rPr>
                <w:sz w:val="20"/>
                <w:lang w:val="es-CL"/>
              </w:rPr>
              <w:t>del</w:t>
            </w:r>
            <w:r w:rsidRPr="00492923">
              <w:rPr>
                <w:spacing w:val="-1"/>
                <w:sz w:val="20"/>
                <w:lang w:val="es-CL"/>
              </w:rPr>
              <w:t xml:space="preserve"> </w:t>
            </w:r>
            <w:r w:rsidRPr="00492923">
              <w:rPr>
                <w:sz w:val="20"/>
                <w:lang w:val="es-CL"/>
              </w:rPr>
              <w:t>sitio</w:t>
            </w:r>
            <w:r w:rsidRPr="00492923">
              <w:rPr>
                <w:spacing w:val="-1"/>
                <w:sz w:val="20"/>
                <w:lang w:val="es-CL"/>
              </w:rPr>
              <w:t xml:space="preserve"> </w:t>
            </w:r>
            <w:r w:rsidRPr="00492923">
              <w:rPr>
                <w:sz w:val="20"/>
                <w:lang w:val="es-CL"/>
              </w:rPr>
              <w:t>Web</w:t>
            </w:r>
          </w:p>
        </w:tc>
      </w:tr>
      <w:tr w:rsidR="00492923" w14:paraId="04B82277" w14:textId="77777777" w:rsidTr="003524D5">
        <w:trPr>
          <w:trHeight w:val="241"/>
        </w:trPr>
        <w:tc>
          <w:tcPr>
            <w:tcW w:w="1414" w:type="dxa"/>
          </w:tcPr>
          <w:p w14:paraId="1EBBD2E7" w14:textId="77777777" w:rsidR="00492923" w:rsidRDefault="00492923" w:rsidP="003524D5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02</w:t>
            </w:r>
          </w:p>
        </w:tc>
        <w:tc>
          <w:tcPr>
            <w:tcW w:w="425" w:type="dxa"/>
          </w:tcPr>
          <w:p w14:paraId="2696A789" w14:textId="77777777" w:rsidR="00492923" w:rsidRDefault="00492923" w:rsidP="003524D5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7CA5EE69" w14:textId="77777777" w:rsidR="00492923" w:rsidRPr="00492923" w:rsidRDefault="00492923" w:rsidP="003524D5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492923">
              <w:rPr>
                <w:sz w:val="20"/>
                <w:lang w:val="es-CL"/>
              </w:rPr>
              <w:t>Tipos</w:t>
            </w:r>
            <w:r w:rsidRPr="00492923">
              <w:rPr>
                <w:spacing w:val="-5"/>
                <w:sz w:val="20"/>
                <w:lang w:val="es-CL"/>
              </w:rPr>
              <w:t xml:space="preserve"> </w:t>
            </w:r>
            <w:r w:rsidRPr="00492923">
              <w:rPr>
                <w:sz w:val="20"/>
                <w:lang w:val="es-CL"/>
              </w:rPr>
              <w:t>de</w:t>
            </w:r>
            <w:r w:rsidRPr="00492923">
              <w:rPr>
                <w:spacing w:val="-3"/>
                <w:sz w:val="20"/>
                <w:lang w:val="es-CL"/>
              </w:rPr>
              <w:t xml:space="preserve"> </w:t>
            </w:r>
            <w:r w:rsidRPr="00492923">
              <w:rPr>
                <w:sz w:val="20"/>
                <w:lang w:val="es-CL"/>
              </w:rPr>
              <w:t>operaciones</w:t>
            </w:r>
            <w:r w:rsidRPr="00492923">
              <w:rPr>
                <w:spacing w:val="-1"/>
                <w:sz w:val="20"/>
                <w:lang w:val="es-CL"/>
              </w:rPr>
              <w:t xml:space="preserve"> </w:t>
            </w:r>
            <w:r w:rsidRPr="00492923">
              <w:rPr>
                <w:sz w:val="20"/>
                <w:lang w:val="es-CL"/>
              </w:rPr>
              <w:t>realizadas</w:t>
            </w:r>
            <w:r w:rsidRPr="00492923">
              <w:rPr>
                <w:spacing w:val="-4"/>
                <w:sz w:val="20"/>
                <w:lang w:val="es-CL"/>
              </w:rPr>
              <w:t xml:space="preserve"> </w:t>
            </w:r>
            <w:r w:rsidRPr="00492923">
              <w:rPr>
                <w:sz w:val="20"/>
                <w:lang w:val="es-CL"/>
              </w:rPr>
              <w:t>en</w:t>
            </w:r>
            <w:r w:rsidRPr="00492923">
              <w:rPr>
                <w:spacing w:val="-1"/>
                <w:sz w:val="20"/>
                <w:lang w:val="es-CL"/>
              </w:rPr>
              <w:t xml:space="preserve"> </w:t>
            </w:r>
            <w:r w:rsidRPr="00492923">
              <w:rPr>
                <w:sz w:val="20"/>
                <w:lang w:val="es-CL"/>
              </w:rPr>
              <w:t>el</w:t>
            </w:r>
            <w:r w:rsidRPr="00492923">
              <w:rPr>
                <w:spacing w:val="-2"/>
                <w:sz w:val="20"/>
                <w:lang w:val="es-CL"/>
              </w:rPr>
              <w:t xml:space="preserve"> </w:t>
            </w:r>
            <w:r w:rsidRPr="00492923">
              <w:rPr>
                <w:sz w:val="20"/>
                <w:lang w:val="es-CL"/>
              </w:rPr>
              <w:t>sitio</w:t>
            </w:r>
            <w:r w:rsidRPr="00492923">
              <w:rPr>
                <w:spacing w:val="-2"/>
                <w:sz w:val="20"/>
                <w:lang w:val="es-CL"/>
              </w:rPr>
              <w:t xml:space="preserve"> </w:t>
            </w:r>
            <w:r w:rsidRPr="00492923">
              <w:rPr>
                <w:sz w:val="20"/>
                <w:lang w:val="es-CL"/>
              </w:rPr>
              <w:t>Web</w:t>
            </w:r>
          </w:p>
        </w:tc>
      </w:tr>
    </w:tbl>
    <w:p w14:paraId="270EED7F" w14:textId="77777777" w:rsidR="00492923" w:rsidRDefault="00492923" w:rsidP="00492923">
      <w:pPr>
        <w:pStyle w:val="Textoindependiente"/>
        <w:spacing w:before="10"/>
        <w:rPr>
          <w:rFonts w:ascii="Times New Roman"/>
          <w:i/>
        </w:rPr>
      </w:pPr>
    </w:p>
    <w:p w14:paraId="02B9F8CF" w14:textId="77777777" w:rsidR="00492923" w:rsidRDefault="00492923" w:rsidP="00266809">
      <w:pPr>
        <w:pStyle w:val="Prrafodelista"/>
        <w:numPr>
          <w:ilvl w:val="5"/>
          <w:numId w:val="5"/>
        </w:numPr>
        <w:tabs>
          <w:tab w:val="left" w:pos="1349"/>
        </w:tabs>
        <w:ind w:hanging="1137"/>
        <w:rPr>
          <w:rFonts w:ascii="Times New Roman"/>
          <w:i/>
          <w:sz w:val="20"/>
        </w:rPr>
      </w:pPr>
      <w:r>
        <w:rPr>
          <w:rFonts w:ascii="Times New Roman"/>
          <w:sz w:val="20"/>
        </w:rPr>
        <w:t>Registro que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indica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la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cobertura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intensidad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de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uso del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sitio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Web</w:t>
      </w:r>
      <w:r>
        <w:rPr>
          <w:rFonts w:ascii="Times New Roman"/>
          <w:i/>
          <w:sz w:val="20"/>
        </w:rPr>
        <w:t>:</w:t>
      </w:r>
    </w:p>
    <w:p w14:paraId="338ABE3E" w14:textId="77777777" w:rsidR="00492923" w:rsidRDefault="00492923" w:rsidP="00492923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6"/>
        <w:gridCol w:w="307"/>
        <w:gridCol w:w="6688"/>
        <w:gridCol w:w="1606"/>
      </w:tblGrid>
      <w:tr w:rsidR="00492923" w14:paraId="0780E837" w14:textId="77777777" w:rsidTr="003524D5">
        <w:trPr>
          <w:trHeight w:val="300"/>
        </w:trPr>
        <w:tc>
          <w:tcPr>
            <w:tcW w:w="1366" w:type="dxa"/>
          </w:tcPr>
          <w:p w14:paraId="6CB12E55" w14:textId="77777777" w:rsidR="00492923" w:rsidRDefault="00492923" w:rsidP="003524D5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307" w:type="dxa"/>
          </w:tcPr>
          <w:p w14:paraId="644B739B" w14:textId="77777777" w:rsidR="00492923" w:rsidRDefault="00492923" w:rsidP="003524D5">
            <w:pPr>
              <w:pStyle w:val="TableParagraph"/>
              <w:spacing w:before="1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3D9EDD8C" w14:textId="77777777" w:rsidR="00492923" w:rsidRDefault="00492923" w:rsidP="003524D5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1606" w:type="dxa"/>
          </w:tcPr>
          <w:p w14:paraId="12A60E57" w14:textId="77777777" w:rsidR="00492923" w:rsidRDefault="00492923" w:rsidP="003524D5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492923" w14:paraId="66D4E8F3" w14:textId="77777777" w:rsidTr="003524D5">
        <w:trPr>
          <w:trHeight w:val="302"/>
        </w:trPr>
        <w:tc>
          <w:tcPr>
            <w:tcW w:w="1366" w:type="dxa"/>
          </w:tcPr>
          <w:p w14:paraId="775939D4" w14:textId="77777777" w:rsidR="00492923" w:rsidRDefault="00492923" w:rsidP="003524D5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307" w:type="dxa"/>
          </w:tcPr>
          <w:p w14:paraId="350C6E88" w14:textId="77777777" w:rsidR="00492923" w:rsidRDefault="00492923" w:rsidP="003524D5">
            <w:pPr>
              <w:pStyle w:val="TableParagraph"/>
              <w:spacing w:before="2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38F91C44" w14:textId="77777777" w:rsidR="00492923" w:rsidRDefault="00492923" w:rsidP="003524D5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sitio</w:t>
            </w:r>
          </w:p>
        </w:tc>
        <w:tc>
          <w:tcPr>
            <w:tcW w:w="1606" w:type="dxa"/>
          </w:tcPr>
          <w:p w14:paraId="47BE33C5" w14:textId="77777777" w:rsidR="00492923" w:rsidRDefault="00492923" w:rsidP="003524D5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492923" w14:paraId="09EE861C" w14:textId="77777777" w:rsidTr="003524D5">
        <w:trPr>
          <w:trHeight w:val="299"/>
        </w:trPr>
        <w:tc>
          <w:tcPr>
            <w:tcW w:w="1366" w:type="dxa"/>
          </w:tcPr>
          <w:p w14:paraId="10F9B10F" w14:textId="77777777" w:rsidR="00492923" w:rsidRDefault="00492923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307" w:type="dxa"/>
          </w:tcPr>
          <w:p w14:paraId="560A4CD0" w14:textId="77777777" w:rsidR="00492923" w:rsidRDefault="00492923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6431A286" w14:textId="77777777" w:rsidR="00492923" w:rsidRDefault="00492923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Clave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autentificación</w:t>
            </w:r>
            <w:proofErr w:type="spellEnd"/>
          </w:p>
        </w:tc>
        <w:tc>
          <w:tcPr>
            <w:tcW w:w="1606" w:type="dxa"/>
          </w:tcPr>
          <w:p w14:paraId="5F34DC26" w14:textId="77777777" w:rsidR="00492923" w:rsidRDefault="00492923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492923" w14:paraId="7B3C55B3" w14:textId="77777777" w:rsidTr="003524D5">
        <w:trPr>
          <w:trHeight w:val="299"/>
        </w:trPr>
        <w:tc>
          <w:tcPr>
            <w:tcW w:w="1366" w:type="dxa"/>
          </w:tcPr>
          <w:p w14:paraId="1E9B8DA8" w14:textId="77777777" w:rsidR="00492923" w:rsidRDefault="00492923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307" w:type="dxa"/>
          </w:tcPr>
          <w:p w14:paraId="50962352" w14:textId="77777777" w:rsidR="00492923" w:rsidRDefault="00492923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2AD5F0F5" w14:textId="77777777" w:rsidR="00492923" w:rsidRDefault="00492923" w:rsidP="003524D5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Número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visitas</w:t>
            </w:r>
            <w:proofErr w:type="spellEnd"/>
          </w:p>
        </w:tc>
        <w:tc>
          <w:tcPr>
            <w:tcW w:w="1606" w:type="dxa"/>
          </w:tcPr>
          <w:p w14:paraId="6C89BD9E" w14:textId="77777777" w:rsidR="00492923" w:rsidRDefault="00492923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9(10)</w:t>
            </w:r>
          </w:p>
        </w:tc>
      </w:tr>
      <w:tr w:rsidR="00492923" w14:paraId="5F9F3E45" w14:textId="77777777" w:rsidTr="003524D5">
        <w:trPr>
          <w:trHeight w:val="299"/>
        </w:trPr>
        <w:tc>
          <w:tcPr>
            <w:tcW w:w="1366" w:type="dxa"/>
          </w:tcPr>
          <w:p w14:paraId="54B0A53E" w14:textId="77777777" w:rsidR="00492923" w:rsidRDefault="00492923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307" w:type="dxa"/>
          </w:tcPr>
          <w:p w14:paraId="17C0270C" w14:textId="77777777" w:rsidR="00492923" w:rsidRDefault="00492923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41A6C3F0" w14:textId="77777777" w:rsidR="00492923" w:rsidRDefault="00492923" w:rsidP="003524D5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Número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usuarios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habilitados</w:t>
            </w:r>
            <w:proofErr w:type="spellEnd"/>
          </w:p>
        </w:tc>
        <w:tc>
          <w:tcPr>
            <w:tcW w:w="1606" w:type="dxa"/>
          </w:tcPr>
          <w:p w14:paraId="35B79A17" w14:textId="77777777" w:rsidR="00492923" w:rsidRDefault="00492923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9(10)</w:t>
            </w:r>
          </w:p>
        </w:tc>
      </w:tr>
      <w:tr w:rsidR="00492923" w14:paraId="726457FB" w14:textId="77777777" w:rsidTr="003524D5">
        <w:trPr>
          <w:trHeight w:val="299"/>
        </w:trPr>
        <w:tc>
          <w:tcPr>
            <w:tcW w:w="1366" w:type="dxa"/>
          </w:tcPr>
          <w:p w14:paraId="7B24B5B4" w14:textId="77777777" w:rsidR="00492923" w:rsidRDefault="00492923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307" w:type="dxa"/>
          </w:tcPr>
          <w:p w14:paraId="4A5BB606" w14:textId="77777777" w:rsidR="00492923" w:rsidRDefault="00492923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3B62D2EE" w14:textId="77777777" w:rsidR="00492923" w:rsidRPr="00492923" w:rsidRDefault="00492923" w:rsidP="003524D5">
            <w:pPr>
              <w:pStyle w:val="TableParagraph"/>
              <w:ind w:left="108"/>
              <w:rPr>
                <w:sz w:val="20"/>
                <w:lang w:val="es-CL"/>
              </w:rPr>
            </w:pPr>
            <w:r w:rsidRPr="00492923">
              <w:rPr>
                <w:sz w:val="20"/>
                <w:lang w:val="es-CL"/>
              </w:rPr>
              <w:t>Número</w:t>
            </w:r>
            <w:r w:rsidRPr="00492923">
              <w:rPr>
                <w:spacing w:val="-4"/>
                <w:sz w:val="20"/>
                <w:lang w:val="es-CL"/>
              </w:rPr>
              <w:t xml:space="preserve"> </w:t>
            </w:r>
            <w:r w:rsidRPr="00492923">
              <w:rPr>
                <w:sz w:val="20"/>
                <w:lang w:val="es-CL"/>
              </w:rPr>
              <w:t>de</w:t>
            </w:r>
            <w:r w:rsidRPr="00492923">
              <w:rPr>
                <w:spacing w:val="-4"/>
                <w:sz w:val="20"/>
                <w:lang w:val="es-CL"/>
              </w:rPr>
              <w:t xml:space="preserve"> </w:t>
            </w:r>
            <w:r w:rsidRPr="00492923">
              <w:rPr>
                <w:sz w:val="20"/>
                <w:lang w:val="es-CL"/>
              </w:rPr>
              <w:t>usuarios</w:t>
            </w:r>
            <w:r w:rsidRPr="00492923">
              <w:rPr>
                <w:spacing w:val="-1"/>
                <w:sz w:val="20"/>
                <w:lang w:val="es-CL"/>
              </w:rPr>
              <w:t xml:space="preserve"> </w:t>
            </w:r>
            <w:r w:rsidRPr="00492923">
              <w:rPr>
                <w:sz w:val="20"/>
                <w:lang w:val="es-CL"/>
              </w:rPr>
              <w:t>con</w:t>
            </w:r>
            <w:r w:rsidRPr="00492923">
              <w:rPr>
                <w:spacing w:val="1"/>
                <w:sz w:val="20"/>
                <w:lang w:val="es-CL"/>
              </w:rPr>
              <w:t xml:space="preserve"> </w:t>
            </w:r>
            <w:r w:rsidRPr="00492923">
              <w:rPr>
                <w:sz w:val="20"/>
                <w:lang w:val="es-CL"/>
              </w:rPr>
              <w:t>visitas</w:t>
            </w:r>
            <w:r w:rsidRPr="00492923">
              <w:rPr>
                <w:spacing w:val="-1"/>
                <w:sz w:val="20"/>
                <w:lang w:val="es-CL"/>
              </w:rPr>
              <w:t xml:space="preserve"> </w:t>
            </w:r>
            <w:r w:rsidRPr="00492923">
              <w:rPr>
                <w:sz w:val="20"/>
                <w:lang w:val="es-CL"/>
              </w:rPr>
              <w:t>en el</w:t>
            </w:r>
            <w:r w:rsidRPr="00492923">
              <w:rPr>
                <w:spacing w:val="-2"/>
                <w:sz w:val="20"/>
                <w:lang w:val="es-CL"/>
              </w:rPr>
              <w:t xml:space="preserve"> </w:t>
            </w:r>
            <w:r w:rsidRPr="00492923">
              <w:rPr>
                <w:sz w:val="20"/>
                <w:lang w:val="es-CL"/>
              </w:rPr>
              <w:t>mes</w:t>
            </w:r>
          </w:p>
        </w:tc>
        <w:tc>
          <w:tcPr>
            <w:tcW w:w="1606" w:type="dxa"/>
          </w:tcPr>
          <w:p w14:paraId="5942CAA1" w14:textId="77777777" w:rsidR="00492923" w:rsidRDefault="00492923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9(10)</w:t>
            </w:r>
          </w:p>
        </w:tc>
      </w:tr>
      <w:tr w:rsidR="00492923" w14:paraId="25FFF633" w14:textId="77777777" w:rsidTr="003524D5">
        <w:trPr>
          <w:trHeight w:val="301"/>
        </w:trPr>
        <w:tc>
          <w:tcPr>
            <w:tcW w:w="1366" w:type="dxa"/>
          </w:tcPr>
          <w:p w14:paraId="0E901BB1" w14:textId="77777777" w:rsidR="00492923" w:rsidRDefault="00492923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307" w:type="dxa"/>
          </w:tcPr>
          <w:p w14:paraId="4983112B" w14:textId="77777777" w:rsidR="00492923" w:rsidRDefault="00492923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44367D7B" w14:textId="77777777" w:rsidR="00492923" w:rsidRDefault="00492923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1606" w:type="dxa"/>
          </w:tcPr>
          <w:p w14:paraId="7978AFDF" w14:textId="77777777" w:rsidR="00492923" w:rsidRDefault="00492923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X(12)</w:t>
            </w:r>
          </w:p>
        </w:tc>
      </w:tr>
    </w:tbl>
    <w:p w14:paraId="6794C37D" w14:textId="77777777" w:rsidR="00492923" w:rsidRDefault="00492923" w:rsidP="00492923">
      <w:pPr>
        <w:pStyle w:val="Textoindependiente"/>
        <w:spacing w:before="1"/>
        <w:ind w:left="212"/>
      </w:pPr>
      <w:r>
        <w:t>Longitud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 registro:</w:t>
      </w:r>
      <w:r>
        <w:rPr>
          <w:spacing w:val="-3"/>
        </w:rPr>
        <w:t xml:space="preserve"> </w:t>
      </w:r>
      <w:r>
        <w:t>48</w:t>
      </w:r>
      <w:r>
        <w:rPr>
          <w:spacing w:val="-1"/>
        </w:rPr>
        <w:t xml:space="preserve"> </w:t>
      </w:r>
      <w:r>
        <w:t>Bytes</w:t>
      </w:r>
    </w:p>
    <w:p w14:paraId="511C7EC1" w14:textId="77777777" w:rsidR="00492923" w:rsidRDefault="00492923" w:rsidP="00492923">
      <w:pPr>
        <w:sectPr w:rsidR="00492923" w:rsidSect="00013EFA">
          <w:pgSz w:w="12250" w:h="15850"/>
          <w:pgMar w:top="1380" w:right="840" w:bottom="880" w:left="920" w:header="567" w:footer="685" w:gutter="0"/>
          <w:cols w:space="720"/>
        </w:sectPr>
      </w:pPr>
    </w:p>
    <w:p w14:paraId="4D37A4FA" w14:textId="77777777" w:rsidR="00492923" w:rsidRDefault="00492923" w:rsidP="00266809">
      <w:pPr>
        <w:pStyle w:val="Prrafodelista"/>
        <w:numPr>
          <w:ilvl w:val="5"/>
          <w:numId w:val="5"/>
        </w:numPr>
        <w:tabs>
          <w:tab w:val="left" w:pos="1349"/>
        </w:tabs>
        <w:spacing w:before="91" w:after="59"/>
        <w:ind w:left="212" w:right="302" w:firstLine="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sz w:val="20"/>
        </w:rPr>
        <w:lastRenderedPageBreak/>
        <w:t>Registro</w:t>
      </w:r>
      <w:r>
        <w:rPr>
          <w:rFonts w:ascii="Times New Roman" w:hAnsi="Times New Roman"/>
          <w:spacing w:val="43"/>
          <w:sz w:val="20"/>
        </w:rPr>
        <w:t xml:space="preserve"> </w:t>
      </w:r>
      <w:r>
        <w:rPr>
          <w:rFonts w:ascii="Times New Roman" w:hAnsi="Times New Roman"/>
          <w:sz w:val="20"/>
        </w:rPr>
        <w:t>que</w:t>
      </w:r>
      <w:r>
        <w:rPr>
          <w:rFonts w:ascii="Times New Roman" w:hAnsi="Times New Roman"/>
          <w:spacing w:val="42"/>
          <w:sz w:val="20"/>
        </w:rPr>
        <w:t xml:space="preserve"> </w:t>
      </w:r>
      <w:r>
        <w:rPr>
          <w:rFonts w:ascii="Times New Roman" w:hAnsi="Times New Roman"/>
          <w:sz w:val="20"/>
        </w:rPr>
        <w:t>indica</w:t>
      </w:r>
      <w:r>
        <w:rPr>
          <w:rFonts w:ascii="Times New Roman" w:hAnsi="Times New Roman"/>
          <w:spacing w:val="43"/>
          <w:sz w:val="20"/>
        </w:rPr>
        <w:t xml:space="preserve"> </w:t>
      </w:r>
      <w:r>
        <w:rPr>
          <w:rFonts w:ascii="Times New Roman" w:hAnsi="Times New Roman"/>
          <w:sz w:val="20"/>
        </w:rPr>
        <w:t>los</w:t>
      </w:r>
      <w:r>
        <w:rPr>
          <w:rFonts w:ascii="Times New Roman" w:hAnsi="Times New Roman"/>
          <w:spacing w:val="41"/>
          <w:sz w:val="20"/>
        </w:rPr>
        <w:t xml:space="preserve"> </w:t>
      </w:r>
      <w:r>
        <w:rPr>
          <w:rFonts w:ascii="Times New Roman" w:hAnsi="Times New Roman"/>
          <w:sz w:val="20"/>
        </w:rPr>
        <w:t>tipos</w:t>
      </w:r>
      <w:r>
        <w:rPr>
          <w:rFonts w:ascii="Times New Roman" w:hAnsi="Times New Roman"/>
          <w:spacing w:val="41"/>
          <w:sz w:val="20"/>
        </w:rPr>
        <w:t xml:space="preserve"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42"/>
          <w:sz w:val="20"/>
        </w:rPr>
        <w:t xml:space="preserve"> </w:t>
      </w:r>
      <w:r>
        <w:rPr>
          <w:rFonts w:ascii="Times New Roman" w:hAnsi="Times New Roman"/>
          <w:sz w:val="20"/>
        </w:rPr>
        <w:t>operaciones</w:t>
      </w:r>
      <w:r>
        <w:rPr>
          <w:rFonts w:ascii="Times New Roman" w:hAnsi="Times New Roman"/>
          <w:spacing w:val="42"/>
          <w:sz w:val="20"/>
        </w:rPr>
        <w:t xml:space="preserve"> </w:t>
      </w:r>
      <w:r>
        <w:rPr>
          <w:rFonts w:ascii="Times New Roman" w:hAnsi="Times New Roman"/>
          <w:sz w:val="20"/>
        </w:rPr>
        <w:t>realizadas</w:t>
      </w:r>
      <w:r>
        <w:rPr>
          <w:rFonts w:ascii="Times New Roman" w:hAnsi="Times New Roman"/>
          <w:spacing w:val="42"/>
          <w:sz w:val="20"/>
        </w:rPr>
        <w:t xml:space="preserve"> </w:t>
      </w:r>
      <w:r>
        <w:rPr>
          <w:rFonts w:ascii="Times New Roman" w:hAnsi="Times New Roman"/>
          <w:sz w:val="20"/>
        </w:rPr>
        <w:t>a</w:t>
      </w:r>
      <w:r>
        <w:rPr>
          <w:rFonts w:ascii="Times New Roman" w:hAnsi="Times New Roman"/>
          <w:spacing w:val="40"/>
          <w:sz w:val="20"/>
        </w:rPr>
        <w:t xml:space="preserve"> </w:t>
      </w:r>
      <w:r>
        <w:rPr>
          <w:rFonts w:ascii="Times New Roman" w:hAnsi="Times New Roman"/>
          <w:sz w:val="20"/>
        </w:rPr>
        <w:t>través</w:t>
      </w:r>
      <w:r>
        <w:rPr>
          <w:rFonts w:ascii="Times New Roman" w:hAnsi="Times New Roman"/>
          <w:spacing w:val="42"/>
          <w:sz w:val="20"/>
        </w:rPr>
        <w:t xml:space="preserve"> </w:t>
      </w:r>
      <w:r>
        <w:rPr>
          <w:rFonts w:ascii="Times New Roman" w:hAnsi="Times New Roman"/>
          <w:sz w:val="20"/>
        </w:rPr>
        <w:t>del</w:t>
      </w:r>
      <w:r>
        <w:rPr>
          <w:rFonts w:ascii="Times New Roman" w:hAnsi="Times New Roman"/>
          <w:spacing w:val="42"/>
          <w:sz w:val="20"/>
        </w:rPr>
        <w:t xml:space="preserve"> </w:t>
      </w:r>
      <w:r>
        <w:rPr>
          <w:rFonts w:ascii="Times New Roman" w:hAnsi="Times New Roman"/>
          <w:sz w:val="20"/>
        </w:rPr>
        <w:t>sitio</w:t>
      </w:r>
      <w:r>
        <w:rPr>
          <w:rFonts w:ascii="Times New Roman" w:hAnsi="Times New Roman"/>
          <w:spacing w:val="45"/>
          <w:sz w:val="20"/>
        </w:rPr>
        <w:t xml:space="preserve"> </w:t>
      </w:r>
      <w:r>
        <w:rPr>
          <w:rFonts w:ascii="Times New Roman" w:hAnsi="Times New Roman"/>
          <w:sz w:val="20"/>
        </w:rPr>
        <w:t>Web:</w:t>
      </w:r>
      <w:r>
        <w:rPr>
          <w:rFonts w:ascii="Times New Roman" w:hAnsi="Times New Roman"/>
          <w:spacing w:val="42"/>
          <w:sz w:val="20"/>
        </w:rPr>
        <w:t xml:space="preserve"> </w:t>
      </w:r>
      <w:r>
        <w:rPr>
          <w:rFonts w:ascii="Times New Roman" w:hAnsi="Times New Roman"/>
          <w:sz w:val="20"/>
        </w:rPr>
        <w:t>número</w:t>
      </w:r>
      <w:r>
        <w:rPr>
          <w:rFonts w:ascii="Times New Roman" w:hAnsi="Times New Roman"/>
          <w:spacing w:val="43"/>
          <w:sz w:val="20"/>
        </w:rPr>
        <w:t xml:space="preserve"> </w:t>
      </w:r>
      <w:r>
        <w:rPr>
          <w:rFonts w:ascii="Times New Roman" w:hAnsi="Times New Roman"/>
          <w:sz w:val="20"/>
        </w:rPr>
        <w:t>y</w:t>
      </w:r>
      <w:r>
        <w:rPr>
          <w:rFonts w:ascii="Times New Roman" w:hAnsi="Times New Roman"/>
          <w:spacing w:val="43"/>
          <w:sz w:val="20"/>
        </w:rPr>
        <w:t xml:space="preserve"> </w:t>
      </w:r>
      <w:r>
        <w:rPr>
          <w:rFonts w:ascii="Times New Roman" w:hAnsi="Times New Roman"/>
          <w:sz w:val="20"/>
        </w:rPr>
        <w:t>monto</w:t>
      </w:r>
      <w:r>
        <w:rPr>
          <w:rFonts w:ascii="Times New Roman" w:hAnsi="Times New Roman"/>
          <w:spacing w:val="43"/>
          <w:sz w:val="20"/>
        </w:rPr>
        <w:t xml:space="preserve"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43"/>
          <w:sz w:val="20"/>
        </w:rPr>
        <w:t xml:space="preserve"> </w:t>
      </w:r>
      <w:r>
        <w:rPr>
          <w:rFonts w:ascii="Times New Roman" w:hAnsi="Times New Roman"/>
          <w:sz w:val="20"/>
        </w:rPr>
        <w:t>las</w:t>
      </w:r>
      <w:r>
        <w:rPr>
          <w:rFonts w:ascii="Times New Roman" w:hAnsi="Times New Roman"/>
          <w:spacing w:val="-47"/>
          <w:sz w:val="20"/>
        </w:rPr>
        <w:t xml:space="preserve"> </w:t>
      </w:r>
      <w:r>
        <w:rPr>
          <w:rFonts w:ascii="Times New Roman" w:hAnsi="Times New Roman"/>
          <w:sz w:val="20"/>
        </w:rPr>
        <w:t>operaciones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efectuadas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sesiones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que involucraron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claves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de autentificación</w:t>
      </w:r>
      <w:r>
        <w:rPr>
          <w:rFonts w:ascii="Times New Roman" w:hAnsi="Times New Roman"/>
          <w:i/>
          <w:sz w:val="20"/>
        </w:rPr>
        <w:t>: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6"/>
        <w:gridCol w:w="307"/>
        <w:gridCol w:w="6546"/>
        <w:gridCol w:w="1747"/>
      </w:tblGrid>
      <w:tr w:rsidR="00492923" w14:paraId="2DD300A6" w14:textId="77777777" w:rsidTr="003524D5">
        <w:trPr>
          <w:trHeight w:val="302"/>
        </w:trPr>
        <w:tc>
          <w:tcPr>
            <w:tcW w:w="1366" w:type="dxa"/>
          </w:tcPr>
          <w:p w14:paraId="6AC0F61E" w14:textId="77777777" w:rsidR="00492923" w:rsidRDefault="00492923" w:rsidP="003524D5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307" w:type="dxa"/>
          </w:tcPr>
          <w:p w14:paraId="07AEBAF0" w14:textId="77777777" w:rsidR="00492923" w:rsidRDefault="00492923" w:rsidP="003524D5">
            <w:pPr>
              <w:pStyle w:val="TableParagraph"/>
              <w:spacing w:before="2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55463B17" w14:textId="77777777" w:rsidR="00492923" w:rsidRDefault="00492923" w:rsidP="003524D5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1747" w:type="dxa"/>
          </w:tcPr>
          <w:p w14:paraId="0255BA26" w14:textId="77777777" w:rsidR="00492923" w:rsidRDefault="00492923" w:rsidP="003524D5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492923" w14:paraId="60A69C37" w14:textId="77777777" w:rsidTr="003524D5">
        <w:trPr>
          <w:trHeight w:val="299"/>
        </w:trPr>
        <w:tc>
          <w:tcPr>
            <w:tcW w:w="1366" w:type="dxa"/>
          </w:tcPr>
          <w:p w14:paraId="12CCA6AB" w14:textId="77777777" w:rsidR="00492923" w:rsidRDefault="00492923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307" w:type="dxa"/>
          </w:tcPr>
          <w:p w14:paraId="5022A7BE" w14:textId="77777777" w:rsidR="00492923" w:rsidRDefault="00492923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5C89F1A6" w14:textId="77777777" w:rsidR="00492923" w:rsidRDefault="00492923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cliente</w:t>
            </w:r>
            <w:proofErr w:type="spellEnd"/>
          </w:p>
        </w:tc>
        <w:tc>
          <w:tcPr>
            <w:tcW w:w="1747" w:type="dxa"/>
          </w:tcPr>
          <w:p w14:paraId="33084E0A" w14:textId="77777777" w:rsidR="00492923" w:rsidRDefault="00492923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492923" w14:paraId="0F1E1939" w14:textId="77777777" w:rsidTr="003524D5">
        <w:trPr>
          <w:trHeight w:val="299"/>
        </w:trPr>
        <w:tc>
          <w:tcPr>
            <w:tcW w:w="1366" w:type="dxa"/>
          </w:tcPr>
          <w:p w14:paraId="72C3C7DD" w14:textId="77777777" w:rsidR="00492923" w:rsidRDefault="00492923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307" w:type="dxa"/>
          </w:tcPr>
          <w:p w14:paraId="5BD759FA" w14:textId="77777777" w:rsidR="00492923" w:rsidRDefault="00492923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6FA3ACDA" w14:textId="77777777" w:rsidR="00492923" w:rsidRDefault="00492923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operación</w:t>
            </w:r>
            <w:proofErr w:type="spellEnd"/>
          </w:p>
        </w:tc>
        <w:tc>
          <w:tcPr>
            <w:tcW w:w="1747" w:type="dxa"/>
          </w:tcPr>
          <w:p w14:paraId="752B09A6" w14:textId="77777777" w:rsidR="00492923" w:rsidRDefault="00492923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492923" w14:paraId="254A2113" w14:textId="77777777" w:rsidTr="003524D5">
        <w:trPr>
          <w:trHeight w:val="299"/>
        </w:trPr>
        <w:tc>
          <w:tcPr>
            <w:tcW w:w="1366" w:type="dxa"/>
          </w:tcPr>
          <w:p w14:paraId="10BA5330" w14:textId="77777777" w:rsidR="00492923" w:rsidRDefault="00492923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307" w:type="dxa"/>
          </w:tcPr>
          <w:p w14:paraId="571603BF" w14:textId="77777777" w:rsidR="00492923" w:rsidRDefault="00492923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029A8FC8" w14:textId="77777777" w:rsidR="00492923" w:rsidRDefault="00492923" w:rsidP="003524D5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Número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operaciones</w:t>
            </w:r>
            <w:proofErr w:type="spellEnd"/>
          </w:p>
        </w:tc>
        <w:tc>
          <w:tcPr>
            <w:tcW w:w="1747" w:type="dxa"/>
          </w:tcPr>
          <w:p w14:paraId="7E8A9384" w14:textId="77777777" w:rsidR="00492923" w:rsidRDefault="00492923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9(12)</w:t>
            </w:r>
          </w:p>
        </w:tc>
      </w:tr>
      <w:tr w:rsidR="00492923" w14:paraId="5AA420E8" w14:textId="77777777" w:rsidTr="003524D5">
        <w:trPr>
          <w:trHeight w:val="299"/>
        </w:trPr>
        <w:tc>
          <w:tcPr>
            <w:tcW w:w="1366" w:type="dxa"/>
          </w:tcPr>
          <w:p w14:paraId="27E39285" w14:textId="77777777" w:rsidR="00492923" w:rsidRDefault="00492923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307" w:type="dxa"/>
          </w:tcPr>
          <w:p w14:paraId="6078D021" w14:textId="77777777" w:rsidR="00492923" w:rsidRDefault="00492923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15D57DB3" w14:textId="77777777" w:rsidR="00492923" w:rsidRDefault="00492923" w:rsidP="003524D5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Número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transacciones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masivas</w:t>
            </w:r>
            <w:proofErr w:type="spellEnd"/>
          </w:p>
        </w:tc>
        <w:tc>
          <w:tcPr>
            <w:tcW w:w="1747" w:type="dxa"/>
          </w:tcPr>
          <w:p w14:paraId="3A43EB3C" w14:textId="77777777" w:rsidR="00492923" w:rsidRDefault="00492923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492923" w14:paraId="6174730A" w14:textId="77777777" w:rsidTr="003524D5">
        <w:trPr>
          <w:trHeight w:val="299"/>
        </w:trPr>
        <w:tc>
          <w:tcPr>
            <w:tcW w:w="1366" w:type="dxa"/>
          </w:tcPr>
          <w:p w14:paraId="658F4264" w14:textId="77777777" w:rsidR="00492923" w:rsidRDefault="00492923" w:rsidP="003524D5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307" w:type="dxa"/>
          </w:tcPr>
          <w:p w14:paraId="43F2D590" w14:textId="77777777" w:rsidR="00492923" w:rsidRDefault="00492923" w:rsidP="003524D5">
            <w:pPr>
              <w:pStyle w:val="TableParagraph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55F7C9FB" w14:textId="77777777" w:rsidR="00492923" w:rsidRDefault="00492923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Monto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operaciones</w:t>
            </w:r>
            <w:proofErr w:type="spellEnd"/>
          </w:p>
        </w:tc>
        <w:tc>
          <w:tcPr>
            <w:tcW w:w="1747" w:type="dxa"/>
          </w:tcPr>
          <w:p w14:paraId="1E0C85C4" w14:textId="77777777" w:rsidR="00492923" w:rsidRDefault="00492923" w:rsidP="003524D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492923" w14:paraId="777798E8" w14:textId="77777777" w:rsidTr="003524D5">
        <w:trPr>
          <w:trHeight w:val="302"/>
        </w:trPr>
        <w:tc>
          <w:tcPr>
            <w:tcW w:w="1366" w:type="dxa"/>
          </w:tcPr>
          <w:p w14:paraId="4B6E215F" w14:textId="77777777" w:rsidR="00492923" w:rsidRDefault="00492923" w:rsidP="003524D5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307" w:type="dxa"/>
          </w:tcPr>
          <w:p w14:paraId="5B031213" w14:textId="77777777" w:rsidR="00492923" w:rsidRDefault="00492923" w:rsidP="003524D5">
            <w:pPr>
              <w:pStyle w:val="TableParagraph"/>
              <w:spacing w:before="2"/>
              <w:ind w:left="0"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546" w:type="dxa"/>
          </w:tcPr>
          <w:p w14:paraId="1FD95791" w14:textId="77777777" w:rsidR="00492923" w:rsidRDefault="00492923" w:rsidP="003524D5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1747" w:type="dxa"/>
          </w:tcPr>
          <w:p w14:paraId="70012865" w14:textId="77777777" w:rsidR="00492923" w:rsidRDefault="00492923" w:rsidP="003524D5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X(01)</w:t>
            </w:r>
          </w:p>
        </w:tc>
      </w:tr>
    </w:tbl>
    <w:p w14:paraId="68DD437B" w14:textId="423203FA" w:rsidR="00195C42" w:rsidRDefault="00492923" w:rsidP="00331C5D">
      <w:pPr>
        <w:rPr>
          <w:sz w:val="20"/>
        </w:rPr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3"/>
        </w:rPr>
        <w:t xml:space="preserve"> </w:t>
      </w:r>
      <w:r>
        <w:t>48</w:t>
      </w:r>
      <w:r>
        <w:rPr>
          <w:spacing w:val="2"/>
        </w:rPr>
        <w:t xml:space="preserve"> </w:t>
      </w:r>
      <w:r>
        <w:t>Bytes</w:t>
      </w:r>
    </w:p>
    <w:p w14:paraId="0B887504" w14:textId="77777777" w:rsidR="00160C5F" w:rsidRDefault="00160C5F" w:rsidP="00160C5F">
      <w:pPr>
        <w:pStyle w:val="Textoindependiente"/>
        <w:rPr>
          <w:sz w:val="24"/>
        </w:rPr>
      </w:pPr>
    </w:p>
    <w:p w14:paraId="72DA7AFD" w14:textId="77777777" w:rsidR="00160C5F" w:rsidRDefault="00160C5F" w:rsidP="00331C5D">
      <w:pPr>
        <w:rPr>
          <w:sz w:val="20"/>
        </w:rPr>
        <w:sectPr w:rsidR="00160C5F" w:rsidSect="00013EFA">
          <w:pgSz w:w="12250" w:h="15850"/>
          <w:pgMar w:top="1380" w:right="840" w:bottom="880" w:left="920" w:header="567" w:footer="685" w:gutter="0"/>
          <w:cols w:space="720"/>
        </w:sectPr>
      </w:pPr>
    </w:p>
    <w:p w14:paraId="42AD2E7A" w14:textId="77777777" w:rsidR="00331C5D" w:rsidRDefault="00331C5D" w:rsidP="00331C5D">
      <w:pPr>
        <w:pStyle w:val="Textoindependiente"/>
        <w:spacing w:before="10"/>
        <w:rPr>
          <w:rFonts w:ascii="Times New Roman"/>
          <w:i/>
          <w:sz w:val="7"/>
        </w:rPr>
      </w:pPr>
    </w:p>
    <w:p w14:paraId="4A40D2CD" w14:textId="3E7C0727" w:rsidR="003D2578" w:rsidRDefault="00331C5D" w:rsidP="005A4787">
      <w:pPr>
        <w:rPr>
          <w:rFonts w:ascii="Times New Roman"/>
          <w:i/>
          <w:sz w:val="7"/>
        </w:rPr>
      </w:pPr>
      <w:r>
        <w:rPr>
          <w:sz w:val="20"/>
        </w:rPr>
        <w:t xml:space="preserve"> </w:t>
      </w:r>
    </w:p>
    <w:p w14:paraId="0B1F658E" w14:textId="77777777" w:rsidR="00187426" w:rsidRPr="00230F5A" w:rsidRDefault="00187426" w:rsidP="00266809">
      <w:pPr>
        <w:pStyle w:val="Ttulo1"/>
        <w:numPr>
          <w:ilvl w:val="0"/>
          <w:numId w:val="2"/>
        </w:numPr>
        <w:ind w:left="823"/>
        <w:rPr>
          <w:rFonts w:cs="Times New Roman"/>
        </w:rPr>
      </w:pPr>
      <w:bookmarkStart w:id="5" w:name="_Toc161237967"/>
      <w:r w:rsidRPr="00230F5A">
        <w:rPr>
          <w:rFonts w:cs="Times New Roman"/>
        </w:rPr>
        <w:t>Validaciones</w:t>
      </w:r>
      <w:bookmarkEnd w:id="5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E87A22C" w14:textId="77777777" w:rsidR="00187426" w:rsidRPr="00230F5A" w:rsidRDefault="00187426" w:rsidP="00266809">
      <w:pPr>
        <w:pStyle w:val="Ttulo2"/>
        <w:numPr>
          <w:ilvl w:val="1"/>
          <w:numId w:val="2"/>
        </w:numPr>
        <w:ind w:left="1715" w:hanging="360"/>
        <w:rPr>
          <w:sz w:val="32"/>
          <w:szCs w:val="32"/>
        </w:rPr>
      </w:pPr>
      <w:bookmarkStart w:id="6" w:name="_Toc161237968"/>
      <w:r w:rsidRPr="00230F5A">
        <w:t>Archivo de datos</w:t>
      </w:r>
      <w:bookmarkEnd w:id="6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4465448E" w14:textId="77777777" w:rsidR="00187426" w:rsidRPr="00230F5A" w:rsidRDefault="00187426" w:rsidP="00187426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7C03DBDE" w14:textId="77777777" w:rsidR="00187426" w:rsidRPr="00B537DA" w:rsidRDefault="00187426" w:rsidP="00187426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7" w:name="_Hlk151646749"/>
      <w:bookmarkStart w:id="8" w:name="_Hlk15087186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187426" w:rsidRPr="00B537DA" w14:paraId="407CC192" w14:textId="77777777" w:rsidTr="005C4751">
        <w:tc>
          <w:tcPr>
            <w:tcW w:w="562" w:type="dxa"/>
          </w:tcPr>
          <w:p w14:paraId="3B16BD26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72632B0D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6177802A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187426" w:rsidRPr="00B537DA" w14:paraId="1E7A0A24" w14:textId="77777777" w:rsidTr="005C4751">
        <w:tc>
          <w:tcPr>
            <w:tcW w:w="562" w:type="dxa"/>
          </w:tcPr>
          <w:p w14:paraId="0D1AD09D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58C1D0F4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3)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187426" w:rsidRPr="00B537DA" w14:paraId="22EDB262" w14:textId="77777777" w:rsidTr="005C4751">
        <w:tc>
          <w:tcPr>
            <w:tcW w:w="562" w:type="dxa"/>
          </w:tcPr>
          <w:p w14:paraId="4AE3D753" w14:textId="77777777" w:rsidR="00187426" w:rsidRPr="00690660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9066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21C87999" w14:textId="77777777" w:rsidR="00187426" w:rsidRPr="00B537D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187426" w:rsidRPr="00B537DA" w14:paraId="45619A18" w14:textId="77777777" w:rsidTr="005C4751">
        <w:tc>
          <w:tcPr>
            <w:tcW w:w="562" w:type="dxa"/>
          </w:tcPr>
          <w:p w14:paraId="13E11E3D" w14:textId="77777777" w:rsidR="00187426" w:rsidRPr="00690660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E51CC53" w14:textId="77777777" w:rsidR="00187426" w:rsidRPr="00690660" w:rsidRDefault="00187426" w:rsidP="005C4751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69066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63184E89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689DB6D" w14:textId="77777777" w:rsidR="00187426" w:rsidRPr="00DD1EE4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61B3AF86" w14:textId="77777777" w:rsidR="00187426" w:rsidRPr="00DD1EE4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187426" w:rsidRPr="00B537DA" w14:paraId="693F804F" w14:textId="77777777" w:rsidTr="005C4751">
        <w:tc>
          <w:tcPr>
            <w:tcW w:w="562" w:type="dxa"/>
          </w:tcPr>
          <w:p w14:paraId="4C617292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51751B70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14AA6DB5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tr w:rsidR="00187426" w:rsidRPr="00B537DA" w14:paraId="1354B368" w14:textId="77777777" w:rsidTr="005C4751">
        <w:tc>
          <w:tcPr>
            <w:tcW w:w="562" w:type="dxa"/>
          </w:tcPr>
          <w:p w14:paraId="2EE8DEC2" w14:textId="314B17AC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803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</w:t>
            </w:r>
          </w:p>
        </w:tc>
        <w:tc>
          <w:tcPr>
            <w:tcW w:w="7932" w:type="dxa"/>
          </w:tcPr>
          <w:p w14:paraId="36B6868E" w14:textId="41A64DE2" w:rsidR="00187426" w:rsidRDefault="00D84CD9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(Error 84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690660" w:rsidRPr="00B537DA" w14:paraId="4BB15ACF" w14:textId="77777777" w:rsidTr="005C4751">
        <w:tc>
          <w:tcPr>
            <w:tcW w:w="562" w:type="dxa"/>
          </w:tcPr>
          <w:p w14:paraId="2A41A579" w14:textId="3389D4C0" w:rsidR="00690660" w:rsidRDefault="00690660" w:rsidP="0069066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3375DD23" w14:textId="49B3A370" w:rsidR="00690660" w:rsidRDefault="00690660" w:rsidP="0069066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área definida para la familia de documento contiene usuarios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D54B1"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690660" w:rsidRPr="00B537DA" w14:paraId="267DD101" w14:textId="77777777" w:rsidTr="005C4751">
        <w:tc>
          <w:tcPr>
            <w:tcW w:w="562" w:type="dxa"/>
          </w:tcPr>
          <w:p w14:paraId="1D62FFDB" w14:textId="0B91E9CA" w:rsidR="00690660" w:rsidRDefault="00690660" w:rsidP="0069066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79FE2928" w14:textId="77C2A5A6" w:rsidR="00690660" w:rsidRDefault="00690660" w:rsidP="0069066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tipo de documento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no 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ha sido eliminado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690660" w:rsidRPr="00B537DA" w14:paraId="60633AC7" w14:textId="77777777" w:rsidTr="005C4751">
        <w:tc>
          <w:tcPr>
            <w:tcW w:w="562" w:type="dxa"/>
          </w:tcPr>
          <w:p w14:paraId="41B6967A" w14:textId="0159C526" w:rsidR="00690660" w:rsidRDefault="00690660" w:rsidP="0069066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14B78B2F" w14:textId="6BECEF62" w:rsidR="00690660" w:rsidRDefault="00690660" w:rsidP="0069066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690660" w:rsidRPr="00B537DA" w14:paraId="07DD29E7" w14:textId="77777777" w:rsidTr="005C4751">
        <w:tc>
          <w:tcPr>
            <w:tcW w:w="562" w:type="dxa"/>
          </w:tcPr>
          <w:p w14:paraId="27D3168E" w14:textId="7BA885B9" w:rsidR="00690660" w:rsidRDefault="00690660" w:rsidP="0069066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6814FA8F" w14:textId="0B1F1102" w:rsidR="00690660" w:rsidRDefault="00690660" w:rsidP="0069066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proofErr w:type="spellStart"/>
            <w:r w:rsidRPr="00643F1C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690660" w:rsidRPr="00B537DA" w14:paraId="7776279A" w14:textId="77777777" w:rsidTr="005C4751">
        <w:tc>
          <w:tcPr>
            <w:tcW w:w="562" w:type="dxa"/>
          </w:tcPr>
          <w:p w14:paraId="1A2E9839" w14:textId="41DC2483" w:rsidR="00690660" w:rsidRDefault="00690660" w:rsidP="0069066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08928147" w14:textId="35718491" w:rsidR="00690660" w:rsidRDefault="00690660" w:rsidP="0069066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690660" w:rsidRPr="00B537DA" w14:paraId="3A3C44E5" w14:textId="77777777" w:rsidTr="005C4751">
        <w:tc>
          <w:tcPr>
            <w:tcW w:w="562" w:type="dxa"/>
          </w:tcPr>
          <w:p w14:paraId="33734AA3" w14:textId="67B10F1E" w:rsidR="00690660" w:rsidRDefault="00690660" w:rsidP="0069066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26B40D0B" w14:textId="30A00B8F" w:rsidR="00690660" w:rsidRDefault="00690660" w:rsidP="00690660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1,4 y 6 debe ser numérico en caso de error </w:t>
            </w:r>
            <w:r w:rsidRPr="000447C0">
              <w:rPr>
                <w:rFonts w:ascii="Times New Roman" w:hAnsi="Times New Roman" w:cs="Times New Roman"/>
                <w:b/>
                <w:bCs/>
                <w:color w:val="FF0000"/>
              </w:rPr>
              <w:t>(Error 85)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</w:p>
          <w:p w14:paraId="69032F58" w14:textId="64651611" w:rsidR="00690660" w:rsidRDefault="00690660" w:rsidP="00690660">
            <w:pPr>
              <w:pStyle w:val="Textoindependiente"/>
              <w:spacing w:before="11" w:after="1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bookmarkEnd w:id="7"/>
      <w:bookmarkEnd w:id="8"/>
    </w:tbl>
    <w:p w14:paraId="1E81332F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5D955775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54904FC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D511D74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BE39FD1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676E300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9EF5B2E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E89C800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6CAB578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9A06DAC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A9C385A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62A9882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B297576" w14:textId="77777777" w:rsidR="00187426" w:rsidRDefault="00187426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E579442" w14:textId="77777777" w:rsidR="002E424C" w:rsidRDefault="002E424C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38928B76" w14:textId="77777777" w:rsidR="002E424C" w:rsidRDefault="002E424C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5E678D6" w14:textId="77777777" w:rsidR="002E424C" w:rsidRDefault="002E424C" w:rsidP="0018742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08C1F97" w14:textId="77777777" w:rsidR="00187426" w:rsidRPr="00230F5A" w:rsidRDefault="00187426" w:rsidP="00266809">
      <w:pPr>
        <w:pStyle w:val="Ttulo1"/>
        <w:numPr>
          <w:ilvl w:val="0"/>
          <w:numId w:val="2"/>
        </w:numPr>
        <w:ind w:left="823"/>
        <w:rPr>
          <w:rFonts w:cs="Times New Roman"/>
        </w:rPr>
      </w:pPr>
      <w:bookmarkStart w:id="9" w:name="_Toc161237969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9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6AA490A9" w14:textId="71A836D7" w:rsidR="00187426" w:rsidRPr="00230F5A" w:rsidRDefault="00000000" w:rsidP="0018742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noProof/>
          <w:color w:val="4472C4" w:themeColor="accent1"/>
        </w:rPr>
        <w:pict w14:anchorId="34C370F2">
          <v:shape id="Text Box 10" o:spid="_x0000_s2070" type="#_x0000_t202" style="position:absolute;left:0;text-align:left;margin-left:-16.05pt;margin-top:26.4pt;width:488.65pt;height:440pt;z-index:251660288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5027115C" w14:textId="77777777" w:rsidR="00492923" w:rsidRDefault="00492923" w:rsidP="00492923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</w:t>
                  </w:r>
                  <w:proofErr w:type="spellStart"/>
                  <w:r>
                    <w:rPr>
                      <w:rFonts w:ascii="Arial MT"/>
                      <w:sz w:val="20"/>
                    </w:rPr>
                    <w:t>nf</w:t>
                  </w:r>
                  <w:proofErr w:type="spellEnd"/>
                  <w:r>
                    <w:rPr>
                      <w:rFonts w:ascii="Arial MT"/>
                      <w:sz w:val="20"/>
                    </w:rPr>
                    <w:t>) es:</w:t>
                  </w:r>
                </w:p>
                <w:p w14:paraId="05D1DB0E" w14:textId="77777777" w:rsidR="00492923" w:rsidRDefault="00492923" w:rsidP="00492923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5ECD5963" w14:textId="77777777" w:rsidR="00492923" w:rsidRDefault="00492923" w:rsidP="00492923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06EB18BD" w14:textId="77777777" w:rsidR="00492923" w:rsidRDefault="00492923" w:rsidP="00492923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0420C21C" w14:textId="77777777" w:rsidR="00492923" w:rsidRDefault="00492923" w:rsidP="00492923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77C36F88" w14:textId="77777777" w:rsidR="00492923" w:rsidRDefault="00492923" w:rsidP="00492923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1F9A9990" w14:textId="77777777" w:rsidR="00492923" w:rsidRDefault="00492923" w:rsidP="00492923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0901E52F" w14:textId="77777777" w:rsidR="00492923" w:rsidRDefault="00492923" w:rsidP="00492923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28C1F492" w14:textId="77777777" w:rsidR="00492923" w:rsidRDefault="00492923" w:rsidP="00492923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33D05D3B" w14:textId="77777777" w:rsidR="00492923" w:rsidRDefault="00492923" w:rsidP="00492923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0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5B957241" w14:textId="77777777" w:rsidR="00492923" w:rsidRDefault="00492923" w:rsidP="00492923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Es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correlativo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numérico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secuencial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que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comienza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1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el largo es </w:t>
                  </w:r>
                  <w:r>
                    <w:rPr>
                      <w:rFonts w:ascii="Arial MT" w:hAnsi="Arial MT"/>
                      <w:sz w:val="20"/>
                    </w:rPr>
                    <w:t>2.</w:t>
                  </w:r>
                </w:p>
                <w:p w14:paraId="0F4D0EF1" w14:textId="77777777" w:rsidR="00492923" w:rsidRPr="00235A36" w:rsidRDefault="00492923" w:rsidP="00492923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1A42F989" w14:textId="77777777" w:rsidR="00492923" w:rsidRDefault="00492923" w:rsidP="00492923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166BC946" w14:textId="77777777" w:rsidR="00492923" w:rsidRDefault="00492923" w:rsidP="00492923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1" w:name="_Hlk150872315"/>
                  <w:r>
                    <w:rPr>
                      <w:rFonts w:ascii="Arial MT" w:hAnsi="Arial MT"/>
                      <w:sz w:val="20"/>
                    </w:rPr>
                    <w:t>Representa el campo m del mensaje carátula del tipo de archivo el cual tiene un largo de 19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 xml:space="preserve">0 </w:t>
                  </w:r>
                  <w:r w:rsidRPr="00D31E6D">
                    <w:rPr>
                      <w:rFonts w:ascii="Arial MT" w:hAnsi="Arial MT"/>
                      <w:color w:val="000000" w:themeColor="text1"/>
                      <w:sz w:val="20"/>
                      <w:highlight w:val="yellow"/>
                    </w:rPr>
                    <w:t>a la izquierda.</w:t>
                  </w:r>
                </w:p>
                <w:p w14:paraId="4015475D" w14:textId="77777777" w:rsidR="00492923" w:rsidRDefault="00492923" w:rsidP="00492923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0B5F98D3" w14:textId="77777777" w:rsidR="00492923" w:rsidRPr="00235A36" w:rsidRDefault="00492923" w:rsidP="00492923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Representa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valor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decimal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campo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mensaje</w:t>
                  </w:r>
                  <w:r w:rsidRPr="00235A36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carátula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tipo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archivo, tiene</w:t>
                  </w:r>
                  <w:r w:rsidRPr="00235A36"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largo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 dígitos, rellenado con valor 0 a la izquierda cuando es menor a </w:t>
                  </w:r>
                  <w:bookmarkEnd w:id="11"/>
                  <w:r>
                    <w:rPr>
                      <w:rFonts w:ascii="Arial MT" w:hAnsi="Arial MT"/>
                      <w:sz w:val="20"/>
                    </w:rPr>
                    <w:t>2.</w:t>
                  </w:r>
                </w:p>
                <w:p w14:paraId="6D76888D" w14:textId="77777777" w:rsidR="00492923" w:rsidRDefault="00492923" w:rsidP="00492923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7761885F" w14:textId="77777777" w:rsidR="00492923" w:rsidRDefault="00492923" w:rsidP="00492923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73B9AE27" w14:textId="77777777" w:rsidR="00492923" w:rsidRPr="0084328F" w:rsidRDefault="00492923" w:rsidP="00492923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84328F"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siendo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de largo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1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355B01EF" w14:textId="77777777" w:rsidR="00492923" w:rsidRDefault="00492923" w:rsidP="00492923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7F65F9B9" w14:textId="77777777" w:rsidR="00492923" w:rsidRDefault="00492923" w:rsidP="00492923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062A2E7D" w14:textId="77777777" w:rsidR="00492923" w:rsidRDefault="00492923" w:rsidP="00492923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 xml:space="preserve">formato </w:t>
                  </w:r>
                  <w:proofErr w:type="spellStart"/>
                  <w:r>
                    <w:rPr>
                      <w:rFonts w:ascii="Arial MT" w:hAnsi="Arial MT"/>
                      <w:sz w:val="20"/>
                    </w:rPr>
                    <w:t>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</w:t>
                  </w:r>
                  <w:proofErr w:type="spellEnd"/>
                  <w:r>
                    <w:rPr>
                      <w:rFonts w:ascii="Arial MT" w:hAnsi="Arial MT"/>
                      <w:sz w:val="20"/>
                    </w:rPr>
                    <w:t>.</w:t>
                  </w:r>
                  <w:bookmarkEnd w:id="10"/>
                </w:p>
              </w:txbxContent>
            </v:textbox>
            <w10:wrap type="topAndBottom"/>
          </v:shape>
        </w:pict>
      </w:r>
    </w:p>
    <w:p w14:paraId="464E9510" w14:textId="77777777" w:rsidR="00187426" w:rsidRDefault="00187426" w:rsidP="00187426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4FB94F58" w14:textId="77777777" w:rsidR="00187426" w:rsidRPr="00182D60" w:rsidRDefault="00187426" w:rsidP="00266809">
      <w:pPr>
        <w:pStyle w:val="Ttulo2"/>
        <w:numPr>
          <w:ilvl w:val="1"/>
          <w:numId w:val="2"/>
        </w:numPr>
        <w:ind w:left="1715" w:hanging="360"/>
        <w:rPr>
          <w:b w:val="0"/>
        </w:rPr>
      </w:pPr>
      <w:bookmarkStart w:id="12" w:name="_Toc161237970"/>
      <w:r w:rsidRPr="003F5278">
        <w:lastRenderedPageBreak/>
        <w:t>Formato de carátula de salida</w:t>
      </w:r>
      <w:bookmarkEnd w:id="12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1325B638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56AA2C3A" w14:textId="498AECB8" w:rsidR="008C026D" w:rsidRDefault="008C026D" w:rsidP="00187426">
      <w:pPr>
        <w:rPr>
          <w:rFonts w:ascii="Times New Roman" w:hAnsi="Times New Roman" w:cs="Times New Roman"/>
          <w:color w:val="4472C4" w:themeColor="accent1"/>
        </w:rPr>
      </w:pPr>
    </w:p>
    <w:p w14:paraId="27AB5DE7" w14:textId="3625FD2E" w:rsidR="008C026D" w:rsidRPr="00230F5A" w:rsidRDefault="008C026D" w:rsidP="00187426">
      <w:pPr>
        <w:rPr>
          <w:rFonts w:ascii="Times New Roman" w:hAnsi="Times New Roman" w:cs="Times New Roman"/>
          <w:color w:val="4472C4" w:themeColor="accent1"/>
        </w:rPr>
      </w:pPr>
    </w:p>
    <w:p w14:paraId="28CC2E41" w14:textId="3C3C7D7E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p w14:paraId="7CD7A5D6" w14:textId="77777777" w:rsidR="00E468B1" w:rsidRDefault="00E468B1" w:rsidP="00187426">
      <w:pPr>
        <w:rPr>
          <w:rFonts w:ascii="Times New Roman" w:hAnsi="Times New Roman" w:cs="Times New Roman"/>
          <w:color w:val="4472C4" w:themeColor="accent1"/>
        </w:rPr>
      </w:pPr>
    </w:p>
    <w:p w14:paraId="01E13C86" w14:textId="77777777" w:rsidR="00E468B1" w:rsidRDefault="00E468B1" w:rsidP="00187426">
      <w:pPr>
        <w:rPr>
          <w:rFonts w:ascii="Times New Roman" w:hAnsi="Times New Roman" w:cs="Times New Roman"/>
          <w:color w:val="4472C4" w:themeColor="accent1"/>
        </w:rPr>
      </w:pPr>
    </w:p>
    <w:p w14:paraId="5C620219" w14:textId="77777777" w:rsidR="00E468B1" w:rsidRPr="00230F5A" w:rsidRDefault="00E468B1" w:rsidP="00187426">
      <w:pPr>
        <w:rPr>
          <w:rFonts w:ascii="Times New Roman" w:hAnsi="Times New Roman" w:cs="Times New Roman"/>
          <w:color w:val="4472C4" w:themeColor="accent1"/>
        </w:rPr>
      </w:pPr>
    </w:p>
    <w:tbl>
      <w:tblPr>
        <w:tblStyle w:val="TableNormal"/>
        <w:tblW w:w="10075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  <w:gridCol w:w="708"/>
      </w:tblGrid>
      <w:tr w:rsidR="00187426" w:rsidRPr="00F45E53" w14:paraId="251D2C67" w14:textId="77777777" w:rsidTr="005C4751">
        <w:trPr>
          <w:trHeight w:val="268"/>
        </w:trPr>
        <w:tc>
          <w:tcPr>
            <w:tcW w:w="862" w:type="dxa"/>
          </w:tcPr>
          <w:p w14:paraId="3C173806" w14:textId="77777777" w:rsidR="00187426" w:rsidRPr="00F45E53" w:rsidRDefault="00187426" w:rsidP="005C4751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61CD11CC" w14:textId="77777777" w:rsidR="00187426" w:rsidRPr="00F45E53" w:rsidRDefault="00187426" w:rsidP="005C4751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1330B43A" w14:textId="77777777" w:rsidR="00187426" w:rsidRPr="00F45E53" w:rsidRDefault="00187426" w:rsidP="005C4751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4E7EC4E0" w14:textId="77777777" w:rsidR="00187426" w:rsidRPr="00F45E53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1" w:type="dxa"/>
          </w:tcPr>
          <w:p w14:paraId="70539ADE" w14:textId="77777777" w:rsidR="00187426" w:rsidRPr="00F45E53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  <w:tc>
          <w:tcPr>
            <w:tcW w:w="708" w:type="dxa"/>
          </w:tcPr>
          <w:p w14:paraId="52691A27" w14:textId="77777777" w:rsidR="00187426" w:rsidRPr="00F45E53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Largo</w:t>
            </w:r>
          </w:p>
        </w:tc>
      </w:tr>
      <w:tr w:rsidR="00187426" w:rsidRPr="00F45E53" w14:paraId="13ED3E54" w14:textId="77777777" w:rsidTr="005C4751">
        <w:trPr>
          <w:trHeight w:val="268"/>
        </w:trPr>
        <w:tc>
          <w:tcPr>
            <w:tcW w:w="862" w:type="dxa"/>
          </w:tcPr>
          <w:p w14:paraId="6B3D23E9" w14:textId="77777777" w:rsidR="00187426" w:rsidRPr="00F45E53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2397A033" w14:textId="77777777" w:rsidR="00187426" w:rsidRPr="00F45E53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AE9966D" w14:textId="77777777" w:rsidR="00187426" w:rsidRPr="00F45E53" w:rsidRDefault="00187426" w:rsidP="005C4751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3E3C9B87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36277245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22578DF2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187426" w:rsidRPr="00F45E53" w14:paraId="5BFE0F32" w14:textId="77777777" w:rsidTr="005C4751">
        <w:trPr>
          <w:trHeight w:val="268"/>
        </w:trPr>
        <w:tc>
          <w:tcPr>
            <w:tcW w:w="862" w:type="dxa"/>
          </w:tcPr>
          <w:p w14:paraId="0F7CE5F3" w14:textId="77777777" w:rsidR="00187426" w:rsidRPr="00F45E53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458E4F0E" w14:textId="77777777" w:rsidR="00187426" w:rsidRPr="00F45E53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F7B9344" w14:textId="348FB71D" w:rsidR="00187426" w:rsidRPr="00F45E53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095" w:type="dxa"/>
          </w:tcPr>
          <w:p w14:paraId="42CD86F9" w14:textId="58E2BCD1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="0093383E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61BFCE41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  <w:tc>
          <w:tcPr>
            <w:tcW w:w="708" w:type="dxa"/>
          </w:tcPr>
          <w:p w14:paraId="16587E9D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187426" w:rsidRPr="00F45E53" w14:paraId="7C6F0A14" w14:textId="77777777" w:rsidTr="005C4751">
        <w:trPr>
          <w:trHeight w:val="268"/>
        </w:trPr>
        <w:tc>
          <w:tcPr>
            <w:tcW w:w="862" w:type="dxa"/>
          </w:tcPr>
          <w:p w14:paraId="3C99D9EA" w14:textId="7D47939E" w:rsidR="00187426" w:rsidRPr="00F45E53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  <w:r w:rsidR="008A0A5D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 xml:space="preserve"> </w:t>
            </w:r>
          </w:p>
        </w:tc>
        <w:tc>
          <w:tcPr>
            <w:tcW w:w="425" w:type="dxa"/>
          </w:tcPr>
          <w:p w14:paraId="7549BD4C" w14:textId="77777777" w:rsidR="00187426" w:rsidRPr="00F45E53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8EFFDE7" w14:textId="77777777" w:rsidR="00187426" w:rsidRPr="00F45E53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19EC52F9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1A37DBF2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6BFDA34F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187426" w:rsidRPr="00F45E53" w14:paraId="21B60A97" w14:textId="77777777" w:rsidTr="005C4751">
        <w:trPr>
          <w:trHeight w:val="268"/>
        </w:trPr>
        <w:tc>
          <w:tcPr>
            <w:tcW w:w="862" w:type="dxa"/>
          </w:tcPr>
          <w:p w14:paraId="4AE28F2F" w14:textId="77777777" w:rsidR="00187426" w:rsidRPr="00F45E53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709BE9E5" w14:textId="77777777" w:rsidR="00187426" w:rsidRPr="00F45E53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868DEA5" w14:textId="77777777" w:rsidR="00187426" w:rsidRPr="00F45E53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5A321B82" w14:textId="47B38E29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="008A0A5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 </w:t>
            </w:r>
          </w:p>
        </w:tc>
        <w:tc>
          <w:tcPr>
            <w:tcW w:w="851" w:type="dxa"/>
          </w:tcPr>
          <w:p w14:paraId="4F563393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39057714" w14:textId="77777777" w:rsidR="00187426" w:rsidRPr="00F45E53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004CF4" w:rsidRPr="00F45E53" w14:paraId="28620B17" w14:textId="77777777" w:rsidTr="005C4751">
        <w:trPr>
          <w:trHeight w:val="268"/>
        </w:trPr>
        <w:tc>
          <w:tcPr>
            <w:tcW w:w="862" w:type="dxa"/>
          </w:tcPr>
          <w:p w14:paraId="6A54BD7B" w14:textId="2BEB2104" w:rsidR="00004CF4" w:rsidRPr="008004A8" w:rsidRDefault="00B1711A" w:rsidP="00004CF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4FF60334" w14:textId="23A002A3" w:rsidR="00004CF4" w:rsidRPr="008004A8" w:rsidRDefault="00004CF4" w:rsidP="00004CF4">
            <w:pPr>
              <w:pStyle w:val="TableParagraph"/>
              <w:spacing w:line="248" w:lineRule="exact"/>
              <w:ind w:left="110" w:right="6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8004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BE5D4D5" w14:textId="71CC456D" w:rsidR="00004CF4" w:rsidRPr="005A4787" w:rsidRDefault="00004CF4" w:rsidP="00004CF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B171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095" w:type="dxa"/>
          </w:tcPr>
          <w:p w14:paraId="7C51F22D" w14:textId="736E30A9" w:rsidR="00004CF4" w:rsidRPr="00885E5D" w:rsidRDefault="00004CF4" w:rsidP="00004CF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B171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851" w:type="dxa"/>
          </w:tcPr>
          <w:p w14:paraId="6EC4A40D" w14:textId="77777777" w:rsidR="00004CF4" w:rsidRPr="00F45E53" w:rsidRDefault="00004CF4" w:rsidP="00004CF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8" w:type="dxa"/>
          </w:tcPr>
          <w:p w14:paraId="08D682BC" w14:textId="414197EC" w:rsidR="00004CF4" w:rsidRDefault="00C559FE" w:rsidP="00004CF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19</w:t>
            </w:r>
          </w:p>
        </w:tc>
      </w:tr>
      <w:tr w:rsidR="00004CF4" w:rsidRPr="00F45E53" w14:paraId="5F96A9D8" w14:textId="77777777" w:rsidTr="005C4751">
        <w:trPr>
          <w:trHeight w:val="268"/>
        </w:trPr>
        <w:tc>
          <w:tcPr>
            <w:tcW w:w="862" w:type="dxa"/>
          </w:tcPr>
          <w:p w14:paraId="54502BF3" w14:textId="60CFDBF5" w:rsidR="00004CF4" w:rsidRPr="008004A8" w:rsidRDefault="00B1711A" w:rsidP="00004CF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22B2E4C4" w14:textId="4093CA0F" w:rsidR="00004CF4" w:rsidRPr="008004A8" w:rsidRDefault="00004CF4" w:rsidP="00004CF4">
            <w:pPr>
              <w:pStyle w:val="TableParagraph"/>
              <w:spacing w:line="248" w:lineRule="exact"/>
              <w:ind w:left="110" w:right="6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8004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3FF04BA" w14:textId="7369B57F" w:rsidR="00004CF4" w:rsidRPr="005A4787" w:rsidRDefault="00004CF4" w:rsidP="00004CF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B171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DBY</w:t>
            </w:r>
          </w:p>
        </w:tc>
        <w:tc>
          <w:tcPr>
            <w:tcW w:w="6095" w:type="dxa"/>
          </w:tcPr>
          <w:p w14:paraId="10EFFFB9" w14:textId="53A9B6E4" w:rsidR="00004CF4" w:rsidRPr="009E3A50" w:rsidRDefault="00004CF4" w:rsidP="00004CF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9E3A5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VISITAS (suma campo 4 cu</w:t>
            </w:r>
            <w:r w:rsidR="00B1711A" w:rsidRPr="009E3A5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and</w:t>
            </w:r>
            <w:r w:rsidRPr="009E3A5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o tipo de registro es igual a 01)</w:t>
            </w:r>
          </w:p>
        </w:tc>
        <w:tc>
          <w:tcPr>
            <w:tcW w:w="851" w:type="dxa"/>
          </w:tcPr>
          <w:p w14:paraId="62321992" w14:textId="7F0711AD" w:rsidR="00004CF4" w:rsidRPr="00F45E53" w:rsidRDefault="00004CF4" w:rsidP="00004CF4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Si</w:t>
            </w:r>
          </w:p>
        </w:tc>
        <w:tc>
          <w:tcPr>
            <w:tcW w:w="708" w:type="dxa"/>
          </w:tcPr>
          <w:p w14:paraId="370BED2D" w14:textId="766C5BD4" w:rsidR="00004CF4" w:rsidRDefault="00C559FE" w:rsidP="00004CF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19</w:t>
            </w:r>
          </w:p>
        </w:tc>
      </w:tr>
      <w:tr w:rsidR="00004CF4" w:rsidRPr="00F45E53" w14:paraId="4254D868" w14:textId="77777777" w:rsidTr="005C4751">
        <w:trPr>
          <w:trHeight w:val="268"/>
        </w:trPr>
        <w:tc>
          <w:tcPr>
            <w:tcW w:w="862" w:type="dxa"/>
          </w:tcPr>
          <w:p w14:paraId="3CE8C3BD" w14:textId="3647DDEF" w:rsidR="00004CF4" w:rsidRPr="008004A8" w:rsidRDefault="00B1711A" w:rsidP="00004CF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7</w:t>
            </w:r>
          </w:p>
        </w:tc>
        <w:tc>
          <w:tcPr>
            <w:tcW w:w="425" w:type="dxa"/>
          </w:tcPr>
          <w:p w14:paraId="48AA0E37" w14:textId="3664188F" w:rsidR="00004CF4" w:rsidRPr="008004A8" w:rsidRDefault="00004CF4" w:rsidP="00004CF4">
            <w:pPr>
              <w:pStyle w:val="TableParagraph"/>
              <w:spacing w:line="248" w:lineRule="exact"/>
              <w:ind w:left="110" w:right="6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8004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3EF03BAE" w14:textId="7196BC83" w:rsidR="00004CF4" w:rsidRPr="005A4787" w:rsidRDefault="00004CF4" w:rsidP="00004CF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B171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DBZ</w:t>
            </w:r>
          </w:p>
        </w:tc>
        <w:tc>
          <w:tcPr>
            <w:tcW w:w="6095" w:type="dxa"/>
          </w:tcPr>
          <w:p w14:paraId="212E6B0A" w14:textId="7E2CECF9" w:rsidR="00004CF4" w:rsidRPr="009E3A50" w:rsidRDefault="00004CF4" w:rsidP="00004CF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9E3A5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USUARIOS CON VISITAS EN EL MES (suma campo 6 cu</w:t>
            </w:r>
            <w:r w:rsidR="00B1711A" w:rsidRPr="009E3A5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</w:t>
            </w:r>
            <w:r w:rsidRPr="009E3A5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</w:t>
            </w:r>
            <w:r w:rsidR="00B1711A" w:rsidRPr="009E3A5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</w:t>
            </w:r>
            <w:r w:rsidRPr="009E3A5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o tipo de registro es igual a 01)</w:t>
            </w:r>
          </w:p>
        </w:tc>
        <w:tc>
          <w:tcPr>
            <w:tcW w:w="851" w:type="dxa"/>
          </w:tcPr>
          <w:p w14:paraId="0CCD1688" w14:textId="20BD773C" w:rsidR="00004CF4" w:rsidRPr="008A0A5D" w:rsidRDefault="00004CF4" w:rsidP="00004CF4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885E5D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Si</w:t>
            </w:r>
          </w:p>
        </w:tc>
        <w:tc>
          <w:tcPr>
            <w:tcW w:w="708" w:type="dxa"/>
          </w:tcPr>
          <w:p w14:paraId="32E62637" w14:textId="360BD32B" w:rsidR="00004CF4" w:rsidRPr="008A0A5D" w:rsidRDefault="00C559FE" w:rsidP="00004CF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19</w:t>
            </w:r>
          </w:p>
        </w:tc>
      </w:tr>
      <w:tr w:rsidR="00004CF4" w:rsidRPr="00F45E53" w14:paraId="7C4AECE3" w14:textId="77777777" w:rsidTr="005C4751">
        <w:trPr>
          <w:trHeight w:val="268"/>
        </w:trPr>
        <w:tc>
          <w:tcPr>
            <w:tcW w:w="862" w:type="dxa"/>
          </w:tcPr>
          <w:p w14:paraId="77DD5154" w14:textId="4107FC13" w:rsidR="00004CF4" w:rsidRDefault="00B1711A" w:rsidP="00004CF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8</w:t>
            </w:r>
          </w:p>
        </w:tc>
        <w:tc>
          <w:tcPr>
            <w:tcW w:w="425" w:type="dxa"/>
          </w:tcPr>
          <w:p w14:paraId="0085E992" w14:textId="0251CE00" w:rsidR="00004CF4" w:rsidRPr="0093383E" w:rsidRDefault="00004CF4" w:rsidP="00004CF4">
            <w:pPr>
              <w:pStyle w:val="TableParagraph"/>
              <w:spacing w:line="248" w:lineRule="exact"/>
              <w:ind w:left="110" w:right="6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 w:rsidRPr="008004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C5E48CD" w14:textId="10054BB6" w:rsidR="00004CF4" w:rsidRPr="00E4245E" w:rsidRDefault="00004CF4" w:rsidP="00004CF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B171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DBS</w:t>
            </w:r>
          </w:p>
        </w:tc>
        <w:tc>
          <w:tcPr>
            <w:tcW w:w="6095" w:type="dxa"/>
          </w:tcPr>
          <w:p w14:paraId="381BB43F" w14:textId="688BBAC1" w:rsidR="00004CF4" w:rsidRPr="009E3A50" w:rsidRDefault="00004CF4" w:rsidP="00004CF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9E3A5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OPERACIONES (suma campo 4 cu</w:t>
            </w:r>
            <w:r w:rsidR="00B1711A" w:rsidRPr="009E3A5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and</w:t>
            </w:r>
            <w:r w:rsidRPr="009E3A5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o tipo de registro es igual a 02)</w:t>
            </w:r>
          </w:p>
        </w:tc>
        <w:tc>
          <w:tcPr>
            <w:tcW w:w="851" w:type="dxa"/>
          </w:tcPr>
          <w:p w14:paraId="19DE96B7" w14:textId="6530E2EB" w:rsidR="00004CF4" w:rsidRPr="008A0A5D" w:rsidRDefault="00004CF4" w:rsidP="00004CF4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Si</w:t>
            </w:r>
          </w:p>
        </w:tc>
        <w:tc>
          <w:tcPr>
            <w:tcW w:w="708" w:type="dxa"/>
          </w:tcPr>
          <w:p w14:paraId="0B48A0BB" w14:textId="7EB0FBE6" w:rsidR="00004CF4" w:rsidRPr="008A0A5D" w:rsidRDefault="00C559FE" w:rsidP="00004CF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19</w:t>
            </w:r>
          </w:p>
        </w:tc>
      </w:tr>
      <w:tr w:rsidR="00004CF4" w:rsidRPr="00F45E53" w14:paraId="1763DF47" w14:textId="77777777" w:rsidTr="005C4751">
        <w:trPr>
          <w:trHeight w:val="268"/>
        </w:trPr>
        <w:tc>
          <w:tcPr>
            <w:tcW w:w="862" w:type="dxa"/>
          </w:tcPr>
          <w:p w14:paraId="1562DCE5" w14:textId="687EBDAB" w:rsidR="00004CF4" w:rsidRDefault="00B1711A" w:rsidP="00004CF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9</w:t>
            </w:r>
          </w:p>
        </w:tc>
        <w:tc>
          <w:tcPr>
            <w:tcW w:w="425" w:type="dxa"/>
          </w:tcPr>
          <w:p w14:paraId="0CC10653" w14:textId="4C55047B" w:rsidR="00004CF4" w:rsidRPr="008004A8" w:rsidRDefault="00B1711A" w:rsidP="00004CF4">
            <w:pPr>
              <w:pStyle w:val="TableParagraph"/>
              <w:spacing w:line="248" w:lineRule="exact"/>
              <w:ind w:left="110" w:right="6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41C5C6A" w14:textId="6D796595" w:rsidR="00004CF4" w:rsidRPr="00B1711A" w:rsidRDefault="00004CF4" w:rsidP="00004CF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B171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DCP</w:t>
            </w:r>
          </w:p>
        </w:tc>
        <w:tc>
          <w:tcPr>
            <w:tcW w:w="6095" w:type="dxa"/>
          </w:tcPr>
          <w:p w14:paraId="2F124C8A" w14:textId="07E594D3" w:rsidR="00004CF4" w:rsidRPr="009E3A50" w:rsidRDefault="00004CF4" w:rsidP="00004CF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9E3A5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MONTO DE LAS OPERACIONES (suma campo 6 cu</w:t>
            </w:r>
            <w:r w:rsidR="00B1711A" w:rsidRPr="009E3A5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and</w:t>
            </w:r>
            <w:r w:rsidRPr="009E3A5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o tipo de registro es igual a 02)</w:t>
            </w:r>
          </w:p>
        </w:tc>
        <w:tc>
          <w:tcPr>
            <w:tcW w:w="851" w:type="dxa"/>
          </w:tcPr>
          <w:p w14:paraId="6C0F118A" w14:textId="1F7E4C1B" w:rsidR="00004CF4" w:rsidRPr="008A0A5D" w:rsidRDefault="00004CF4" w:rsidP="00004CF4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Si</w:t>
            </w:r>
          </w:p>
        </w:tc>
        <w:tc>
          <w:tcPr>
            <w:tcW w:w="708" w:type="dxa"/>
          </w:tcPr>
          <w:p w14:paraId="1920B8F2" w14:textId="66BC9A3E" w:rsidR="00004CF4" w:rsidRPr="008A0A5D" w:rsidRDefault="00C559FE" w:rsidP="00004CF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19</w:t>
            </w:r>
          </w:p>
        </w:tc>
      </w:tr>
      <w:tr w:rsidR="00004CF4" w:rsidRPr="00F45E53" w14:paraId="27ED57DB" w14:textId="77777777" w:rsidTr="005C4751">
        <w:trPr>
          <w:trHeight w:val="268"/>
        </w:trPr>
        <w:tc>
          <w:tcPr>
            <w:tcW w:w="862" w:type="dxa"/>
          </w:tcPr>
          <w:p w14:paraId="0949EFF6" w14:textId="518E421C" w:rsidR="00004CF4" w:rsidRDefault="00004CF4" w:rsidP="00004CF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1</w:t>
            </w:r>
            <w:r w:rsidR="00B1711A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0</w:t>
            </w:r>
          </w:p>
        </w:tc>
        <w:tc>
          <w:tcPr>
            <w:tcW w:w="425" w:type="dxa"/>
          </w:tcPr>
          <w:p w14:paraId="74875947" w14:textId="78C85FCD" w:rsidR="00004CF4" w:rsidRPr="008004A8" w:rsidRDefault="00004CF4" w:rsidP="00004CF4">
            <w:pPr>
              <w:pStyle w:val="TableParagraph"/>
              <w:spacing w:line="248" w:lineRule="exact"/>
              <w:ind w:left="110" w:right="6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778F05F" w14:textId="189AF288" w:rsidR="00004CF4" w:rsidRPr="00B1711A" w:rsidRDefault="00004CF4" w:rsidP="00004CF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B171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</w:tcPr>
          <w:p w14:paraId="45AA3352" w14:textId="5A5E196C" w:rsidR="00004CF4" w:rsidRPr="00B1711A" w:rsidRDefault="00004CF4" w:rsidP="00004CF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B171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</w:p>
        </w:tc>
        <w:tc>
          <w:tcPr>
            <w:tcW w:w="851" w:type="dxa"/>
          </w:tcPr>
          <w:p w14:paraId="2D7F9D38" w14:textId="77777777" w:rsidR="00004CF4" w:rsidRPr="008A0A5D" w:rsidRDefault="00004CF4" w:rsidP="00004CF4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  <w:tc>
          <w:tcPr>
            <w:tcW w:w="708" w:type="dxa"/>
          </w:tcPr>
          <w:p w14:paraId="13BF2B50" w14:textId="77777777" w:rsidR="00004CF4" w:rsidRPr="008A0A5D" w:rsidRDefault="00004CF4" w:rsidP="00004CF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</w:tbl>
    <w:p w14:paraId="5C685B6A" w14:textId="7149713E" w:rsidR="00187426" w:rsidRPr="00F45E53" w:rsidRDefault="00187426" w:rsidP="00187426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187426" w:rsidRPr="00F45E53" w14:paraId="085682EC" w14:textId="77777777" w:rsidTr="005C4751">
        <w:trPr>
          <w:trHeight w:val="244"/>
        </w:trPr>
        <w:tc>
          <w:tcPr>
            <w:tcW w:w="4815" w:type="dxa"/>
          </w:tcPr>
          <w:p w14:paraId="2A87EB58" w14:textId="77777777" w:rsidR="00187426" w:rsidRPr="00F45E53" w:rsidRDefault="00187426" w:rsidP="005C4751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3B5C4FC8" w14:textId="77777777" w:rsidR="00187426" w:rsidRPr="00F45E53" w:rsidRDefault="00187426" w:rsidP="005C4751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5F6D8A10" w14:textId="79F51615" w:rsidR="00187426" w:rsidRPr="00F45E53" w:rsidRDefault="00187426" w:rsidP="005C4751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</w:t>
            </w:r>
            <w:r w:rsidR="00492923">
              <w:rPr>
                <w:rFonts w:ascii="Times New Roman" w:hAnsi="Times New Roman" w:cs="Times New Roman"/>
                <w:color w:val="4472C4" w:themeColor="accent1"/>
                <w:sz w:val="20"/>
              </w:rPr>
              <w:t>3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(</w:t>
            </w:r>
            <w:proofErr w:type="spellStart"/>
            <w:r w:rsidR="00492923">
              <w:rPr>
                <w:rFonts w:ascii="Times New Roman" w:hAnsi="Times New Roman" w:cs="Times New Roman"/>
                <w:color w:val="4472C4" w:themeColor="accent1"/>
                <w:sz w:val="20"/>
              </w:rPr>
              <w:t>nf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)</w:t>
            </w:r>
          </w:p>
        </w:tc>
      </w:tr>
      <w:tr w:rsidR="00187426" w:rsidRPr="00F45E53" w14:paraId="5F7CA0BE" w14:textId="77777777" w:rsidTr="005C4751">
        <w:trPr>
          <w:trHeight w:val="242"/>
        </w:trPr>
        <w:tc>
          <w:tcPr>
            <w:tcW w:w="4815" w:type="dxa"/>
          </w:tcPr>
          <w:p w14:paraId="79E95BEA" w14:textId="77777777" w:rsidR="00187426" w:rsidRPr="00F45E53" w:rsidRDefault="00187426" w:rsidP="005C475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08782B74" w14:textId="77777777" w:rsidR="00187426" w:rsidRPr="00F45E53" w:rsidRDefault="00187426" w:rsidP="005C4751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0527B5F8" w14:textId="1BECA597" w:rsidR="00187426" w:rsidRPr="00F45E53" w:rsidRDefault="00B1711A" w:rsidP="005C4751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5,</w:t>
            </w:r>
            <w:r w:rsidR="00E27B9A">
              <w:rPr>
                <w:rFonts w:ascii="Times New Roman" w:hAnsi="Times New Roman" w:cs="Times New Roman"/>
                <w:color w:val="4472C4" w:themeColor="accent1"/>
                <w:sz w:val="20"/>
              </w:rPr>
              <w:t>6</w:t>
            </w:r>
            <w:r w:rsidR="008004A8">
              <w:rPr>
                <w:rFonts w:ascii="Times New Roman" w:hAnsi="Times New Roman" w:cs="Times New Roman"/>
                <w:color w:val="4472C4" w:themeColor="accent1"/>
                <w:sz w:val="20"/>
              </w:rPr>
              <w:t>,7,8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,9</w:t>
            </w:r>
          </w:p>
        </w:tc>
      </w:tr>
    </w:tbl>
    <w:p w14:paraId="4B2F74F6" w14:textId="77777777" w:rsidR="00187426" w:rsidRPr="00F45E53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76A6D655" w14:textId="77777777" w:rsidR="00187426" w:rsidRPr="00F45E53" w:rsidRDefault="00187426" w:rsidP="0018742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79797A54" w14:textId="77777777" w:rsidR="00187426" w:rsidRPr="00F45E53" w:rsidRDefault="00187426" w:rsidP="0018742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4456E7AB" w14:textId="77777777" w:rsidR="00187426" w:rsidRPr="00F45E53" w:rsidRDefault="00187426" w:rsidP="0018742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22C27223" w14:textId="77777777" w:rsidR="00492923" w:rsidRPr="003E2700" w:rsidRDefault="00492923" w:rsidP="00492923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3E2700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01</w:t>
      </w:r>
      <w:r w:rsidRPr="003E2700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 w:rsidRPr="003E2700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Pr="003E2700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18A16A6E" w14:textId="77777777" w:rsidR="00492923" w:rsidRPr="003E2700" w:rsidRDefault="00492923" w:rsidP="00492923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3E2700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02</w:t>
      </w:r>
      <w:r w:rsidRPr="003E2700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 w:rsidRPr="003E2700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Pr="003E2700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037CBCE8" w14:textId="77777777" w:rsidR="00492923" w:rsidRPr="003E2700" w:rsidRDefault="00492923" w:rsidP="00492923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 w:rsidRPr="003E2700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03</w:t>
      </w:r>
      <w:r w:rsidRPr="003E2700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 w:rsidRPr="003E2700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Pr="003E2700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136D5F4C" w14:textId="125FD40A" w:rsidR="001245A7" w:rsidRPr="003E2700" w:rsidRDefault="001245A7" w:rsidP="001245A7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3E2700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4</w:t>
      </w:r>
      <w:r w:rsidRPr="003E2700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 w:rsidRPr="003E2700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Pr="003E2700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65EDB176" w14:textId="62146FC9" w:rsidR="001245A7" w:rsidRPr="003E2700" w:rsidRDefault="001245A7" w:rsidP="001245A7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3E2700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5</w:t>
      </w:r>
      <w:r w:rsidRPr="003E2700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 w:rsidRPr="003E2700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Pr="003E2700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23F3F1D3" w14:textId="5D4CDACD" w:rsidR="00121001" w:rsidRPr="00230F5A" w:rsidRDefault="00121001" w:rsidP="00121001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1718E3F" w14:textId="77777777" w:rsidR="00187426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07B78B" w14:textId="77777777" w:rsidR="00CD62B8" w:rsidRDefault="00CD62B8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D71FD9E" w14:textId="77777777" w:rsidR="004F5409" w:rsidRPr="00230F5A" w:rsidRDefault="004F5409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A4102F6" w14:textId="77777777" w:rsidR="00187426" w:rsidRPr="00230F5A" w:rsidRDefault="00187426" w:rsidP="0018742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456D84A" w14:textId="77777777" w:rsidR="00187426" w:rsidRPr="00230F5A" w:rsidRDefault="00187426" w:rsidP="00266809">
      <w:pPr>
        <w:pStyle w:val="Ttulo1"/>
        <w:numPr>
          <w:ilvl w:val="0"/>
          <w:numId w:val="2"/>
        </w:numPr>
        <w:ind w:left="823"/>
        <w:rPr>
          <w:rFonts w:cs="Times New Roman"/>
          <w:b w:val="0"/>
          <w:bCs/>
          <w:color w:val="4472C4" w:themeColor="accent1"/>
        </w:rPr>
      </w:pPr>
      <w:bookmarkStart w:id="13" w:name="_Toc161237971"/>
      <w:r w:rsidRPr="00230F5A">
        <w:rPr>
          <w:rFonts w:cs="Times New Roman"/>
        </w:rPr>
        <w:lastRenderedPageBreak/>
        <w:t>Definición de nombres</w:t>
      </w:r>
      <w:bookmarkEnd w:id="13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42B47349" w14:textId="77777777" w:rsidR="00187426" w:rsidRPr="00A96CA0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4" w:name="_Hlk150869745"/>
    </w:p>
    <w:bookmarkEnd w:id="14"/>
    <w:p w14:paraId="1FB7A0A5" w14:textId="77777777" w:rsidR="00187426" w:rsidRPr="00A96CA0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629AADB6" w14:textId="77777777" w:rsidR="00187426" w:rsidRPr="00A96CA0" w:rsidRDefault="00187426" w:rsidP="00266809">
      <w:pPr>
        <w:pStyle w:val="Ttulo2"/>
        <w:numPr>
          <w:ilvl w:val="1"/>
          <w:numId w:val="2"/>
        </w:numPr>
        <w:ind w:left="1715" w:hanging="360"/>
      </w:pPr>
      <w:bookmarkStart w:id="15" w:name="_Toc161237972"/>
      <w:r w:rsidRPr="00A96CA0">
        <w:t>Archivo de salida a dest</w:t>
      </w:r>
      <w:ins w:id="16" w:author="Roberto Carrasco Venegas" w:date="2023-11-27T13:21:00Z">
        <w:r w:rsidRPr="00A96CA0">
          <w:t>i</w:t>
        </w:r>
      </w:ins>
      <w:r w:rsidRPr="00A96CA0">
        <w:t>no</w:t>
      </w:r>
      <w:bookmarkEnd w:id="15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6306FBCD" w14:textId="77777777" w:rsidR="00187426" w:rsidRPr="00A96CA0" w:rsidRDefault="00187426" w:rsidP="00266809">
      <w:pPr>
        <w:pStyle w:val="Ttulo2"/>
        <w:numPr>
          <w:ilvl w:val="2"/>
          <w:numId w:val="2"/>
        </w:numPr>
        <w:ind w:left="2610" w:hanging="360"/>
      </w:pPr>
      <w:bookmarkStart w:id="17" w:name="_Toc161237973"/>
      <w:r w:rsidRPr="00A96CA0">
        <w:t>Archivo de da</w:t>
      </w:r>
      <w:ins w:id="18" w:author="Roberto Carrasco Venegas" w:date="2023-11-27T13:24:00Z">
        <w:r w:rsidRPr="00A96CA0">
          <w:t>t</w:t>
        </w:r>
      </w:ins>
      <w:r w:rsidRPr="00A96CA0">
        <w:t>os</w:t>
      </w:r>
      <w:bookmarkEnd w:id="17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187426" w:rsidRPr="00230F5A" w14:paraId="5A25EE0A" w14:textId="77777777" w:rsidTr="005C4751">
        <w:tc>
          <w:tcPr>
            <w:tcW w:w="1413" w:type="dxa"/>
          </w:tcPr>
          <w:p w14:paraId="1DF6DBC4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22599E16" w14:textId="77777777" w:rsidR="00187426" w:rsidRPr="00A96CA0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63126817" w14:textId="2224DADB" w:rsidR="00187426" w:rsidRPr="00A96CA0" w:rsidRDefault="002703C5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P</w:t>
            </w:r>
            <w:r w:rsidR="00BC4427">
              <w:rPr>
                <w:rFonts w:ascii="Times New Roman" w:hAnsi="Times New Roman" w:cs="Times New Roman"/>
                <w:b/>
                <w:bCs/>
                <w:color w:val="FF0000"/>
              </w:rPr>
              <w:t>41</w:t>
            </w:r>
            <w:r w:rsidR="00187426"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r w:rsidR="00187426">
              <w:rPr>
                <w:rFonts w:ascii="Times New Roman" w:hAnsi="Times New Roman" w:cs="Times New Roman"/>
                <w:b/>
                <w:bCs/>
                <w:color w:val="FF0000"/>
              </w:rPr>
              <w:t>a</w:t>
            </w:r>
            <w:r w:rsidR="00187426"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.XXX</w:t>
            </w:r>
            <w:r w:rsidR="00187426"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543019BD" w14:textId="77777777" w:rsidR="00187426" w:rsidRPr="00A96CA0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origen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de largo 3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54584A44" w14:textId="77777777" w:rsidR="00187426" w:rsidRPr="00230F5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A96CA0">
              <w:rPr>
                <w:rFonts w:ascii="Times New Roman" w:hAnsi="Times New Roman" w:cs="Times New Roman"/>
              </w:rPr>
              <w:t xml:space="preserve"> 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</w:tr>
    </w:tbl>
    <w:p w14:paraId="7C29DF94" w14:textId="77777777" w:rsidR="00187426" w:rsidRPr="00230F5A" w:rsidRDefault="00187426" w:rsidP="00187426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6D732AD2" w14:textId="77777777" w:rsidR="00187426" w:rsidRPr="00230F5A" w:rsidRDefault="00187426" w:rsidP="00266809">
      <w:pPr>
        <w:pStyle w:val="Ttulo2"/>
        <w:numPr>
          <w:ilvl w:val="2"/>
          <w:numId w:val="2"/>
        </w:numPr>
        <w:ind w:left="2610" w:hanging="360"/>
      </w:pPr>
      <w:bookmarkStart w:id="19" w:name="_Toc161237974"/>
      <w:r w:rsidRPr="00230F5A">
        <w:t>Archivo Carát</w:t>
      </w:r>
      <w:r>
        <w:t>u</w:t>
      </w:r>
      <w:r w:rsidRPr="00230F5A">
        <w:t>la</w:t>
      </w:r>
      <w:bookmarkEnd w:id="19"/>
      <w:r w:rsidRPr="00230F5A">
        <w:fldChar w:fldCharType="begin"/>
      </w:r>
      <w:r w:rsidRPr="00230F5A">
        <w:instrText xml:space="preserve"> XE "Archivo </w:instrText>
      </w:r>
      <w:r>
        <w:instrText>”</w:instrText>
      </w:r>
      <w:r w:rsidRPr="00230F5A">
        <w:instrText xml:space="preserve">arátula" </w:instrText>
      </w:r>
      <w:r w:rsidRPr="00230F5A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187426" w:rsidRPr="00230F5A" w14:paraId="6A622E47" w14:textId="77777777" w:rsidTr="005C4751">
        <w:tc>
          <w:tcPr>
            <w:tcW w:w="1413" w:type="dxa"/>
          </w:tcPr>
          <w:p w14:paraId="763EB671" w14:textId="77777777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EA0C81" w14:textId="77777777" w:rsidR="00187426" w:rsidRPr="00230F5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53EE89A7" w14:textId="4541E33D" w:rsidR="00187426" w:rsidRPr="00230F5A" w:rsidRDefault="002703C5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P</w:t>
            </w:r>
            <w:r w:rsidR="00BC4427">
              <w:rPr>
                <w:rFonts w:ascii="Times New Roman" w:hAnsi="Times New Roman" w:cs="Times New Roman"/>
                <w:b/>
                <w:bCs/>
                <w:color w:val="FF0000"/>
              </w:rPr>
              <w:t>41</w:t>
            </w:r>
            <w:r w:rsidR="00187426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r w:rsidR="00187426">
              <w:rPr>
                <w:rFonts w:ascii="Times New Roman" w:hAnsi="Times New Roman" w:cs="Times New Roman"/>
                <w:b/>
                <w:bCs/>
                <w:color w:val="FF0000"/>
              </w:rPr>
              <w:t>c</w:t>
            </w:r>
            <w:r w:rsidR="00187426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.XXX </w:t>
            </w:r>
            <w:r w:rsidR="00187426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0123AEE1" w14:textId="32C1593E" w:rsidR="00187426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XXX: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Código Institución origen de largo 3</w:t>
            </w:r>
          </w:p>
          <w:p w14:paraId="50F88DBB" w14:textId="77777777" w:rsidR="00187426" w:rsidRPr="00230F5A" w:rsidRDefault="00187426" w:rsidP="005C475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####: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</w:t>
            </w:r>
            <w:r w:rsidRPr="007A44F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 un correlativo número asignado por el sistema de largo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</w:tr>
    </w:tbl>
    <w:p w14:paraId="53963BF3" w14:textId="77777777" w:rsidR="00187426" w:rsidRDefault="00187426" w:rsidP="00187426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586B12B" w14:textId="77777777" w:rsidR="00187426" w:rsidRPr="00230F5A" w:rsidRDefault="00187426" w:rsidP="00187426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5B479AEE" w14:textId="77777777" w:rsidR="00187426" w:rsidRPr="00B9545E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20" w:name="_Hlk160526227"/>
      <w:bookmarkStart w:id="21" w:name="_Hlk151646289"/>
      <w:bookmarkStart w:id="22" w:name="_Hlk150869805"/>
      <w:bookmarkStart w:id="23" w:name="_Hlk151631830"/>
      <w:bookmarkStart w:id="24" w:name="_Hlk150874624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650F9445" w14:textId="33799940" w:rsidR="00187426" w:rsidRPr="00B9545E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1B805EB" w14:textId="77777777" w:rsidR="00187426" w:rsidRPr="00B9545E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BC7BC99" w14:textId="77777777" w:rsidR="00187426" w:rsidRPr="00B9545E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</w:p>
    <w:bookmarkEnd w:id="20"/>
    <w:p w14:paraId="289B0436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3CE1638C" w14:textId="77777777" w:rsidR="00187426" w:rsidRDefault="00187426" w:rsidP="00187426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DB4D5F7" w14:textId="77777777" w:rsidR="00187426" w:rsidRDefault="00187426" w:rsidP="00266809">
      <w:pPr>
        <w:pStyle w:val="Ttulo2"/>
        <w:numPr>
          <w:ilvl w:val="1"/>
          <w:numId w:val="2"/>
        </w:numPr>
        <w:ind w:left="1715" w:hanging="360"/>
      </w:pPr>
      <w:bookmarkStart w:id="25" w:name="_Toc161237975"/>
      <w:r>
        <w:t>Definición de correlativo</w:t>
      </w:r>
      <w:bookmarkEnd w:id="25"/>
    </w:p>
    <w:p w14:paraId="0D8131FC" w14:textId="77777777" w:rsidR="00187426" w:rsidRPr="00793B06" w:rsidRDefault="00187426" w:rsidP="00187426"/>
    <w:p w14:paraId="30674E70" w14:textId="77777777" w:rsidR="00187426" w:rsidRDefault="00187426" w:rsidP="00266809">
      <w:pPr>
        <w:pStyle w:val="Ttulo2"/>
        <w:numPr>
          <w:ilvl w:val="2"/>
          <w:numId w:val="2"/>
        </w:numPr>
        <w:ind w:left="2610" w:hanging="360"/>
      </w:pPr>
      <w:bookmarkStart w:id="26" w:name="_Toc161237976"/>
      <w:r>
        <w:t>Salida</w:t>
      </w:r>
      <w:bookmarkEnd w:id="26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0638F9E1" w14:textId="77777777" w:rsidR="00187426" w:rsidRPr="00787AE9" w:rsidRDefault="00187426" w:rsidP="00187426"/>
    <w:p w14:paraId="52D6E263" w14:textId="77777777" w:rsidR="00187426" w:rsidRDefault="00187426" w:rsidP="00187426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18B7CBE8" w14:textId="77777777" w:rsidR="00187426" w:rsidRPr="00B537DA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bookmarkEnd w:id="21"/>
    <w:bookmarkEnd w:id="22"/>
    <w:p w14:paraId="5E1631E3" w14:textId="77777777" w:rsidR="00187426" w:rsidRPr="00793B06" w:rsidRDefault="00187426" w:rsidP="00187426"/>
    <w:p w14:paraId="1484AA8F" w14:textId="77777777" w:rsidR="00187426" w:rsidRDefault="00187426" w:rsidP="00266809">
      <w:pPr>
        <w:pStyle w:val="Ttulo2"/>
        <w:numPr>
          <w:ilvl w:val="2"/>
          <w:numId w:val="2"/>
        </w:numPr>
        <w:ind w:left="2610" w:hanging="360"/>
      </w:pPr>
      <w:bookmarkStart w:id="27" w:name="_Toc161237977"/>
      <w:r>
        <w:t>Entrada</w:t>
      </w:r>
      <w:bookmarkEnd w:id="27"/>
    </w:p>
    <w:p w14:paraId="408FE24D" w14:textId="77777777" w:rsidR="00187426" w:rsidRDefault="00187426" w:rsidP="00187426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084CC4B9" w14:textId="77777777" w:rsidR="002159C3" w:rsidRPr="00B537DA" w:rsidRDefault="002159C3" w:rsidP="002159C3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28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28"/>
    <w:p w14:paraId="6AE98035" w14:textId="337A7DEC" w:rsidR="00187426" w:rsidRDefault="00187426" w:rsidP="00187426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497E6D19" w14:textId="77777777" w:rsidR="00153DED" w:rsidRDefault="00153DED" w:rsidP="00187426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1AE86219" w14:textId="77777777" w:rsidR="00187426" w:rsidRPr="00B537DA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2D3A751A" w14:textId="77777777" w:rsidR="00187426" w:rsidRPr="00230F5A" w:rsidRDefault="00187426" w:rsidP="00266809">
      <w:pPr>
        <w:pStyle w:val="Ttulo1"/>
        <w:numPr>
          <w:ilvl w:val="0"/>
          <w:numId w:val="2"/>
        </w:numPr>
        <w:ind w:left="823"/>
      </w:pPr>
      <w:bookmarkStart w:id="29" w:name="_Toc161237978"/>
      <w:bookmarkEnd w:id="23"/>
      <w:bookmarkEnd w:id="24"/>
      <w:r w:rsidRPr="00230F5A">
        <w:t>Definición de</w:t>
      </w:r>
      <w:r>
        <w:t xml:space="preserve"> datos por ingresar de</w:t>
      </w:r>
      <w:r w:rsidRPr="00230F5A">
        <w:t xml:space="preserve">l </w:t>
      </w:r>
      <w:r>
        <w:t>usuario (desde el Front)</w:t>
      </w:r>
      <w:bookmarkEnd w:id="29"/>
      <w:r>
        <w:t xml:space="preserve"> </w:t>
      </w:r>
      <w:r w:rsidRPr="00230F5A">
        <w:fldChar w:fldCharType="begin"/>
      </w:r>
      <w:r w:rsidRPr="00230F5A">
        <w:instrText xml:space="preserve"> XE "Definición del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36AB2BFB" w14:textId="77777777" w:rsidR="00187426" w:rsidRPr="00230F5A" w:rsidRDefault="00187426" w:rsidP="0018742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tbl>
      <w:tblPr>
        <w:tblStyle w:val="TableNormal"/>
        <w:tblW w:w="10075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39"/>
        <w:gridCol w:w="293"/>
        <w:gridCol w:w="1441"/>
        <w:gridCol w:w="5958"/>
        <w:gridCol w:w="10"/>
        <w:gridCol w:w="1134"/>
      </w:tblGrid>
      <w:tr w:rsidR="00187426" w:rsidRPr="003E2700" w14:paraId="6DBD3584" w14:textId="77777777" w:rsidTr="005C4751">
        <w:trPr>
          <w:trHeight w:val="268"/>
        </w:trPr>
        <w:tc>
          <w:tcPr>
            <w:tcW w:w="1239" w:type="dxa"/>
          </w:tcPr>
          <w:p w14:paraId="5FC3053D" w14:textId="77777777" w:rsidR="00187426" w:rsidRPr="003E2700" w:rsidRDefault="00187426" w:rsidP="005C4751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lastRenderedPageBreak/>
              <w:t>ITEM</w:t>
            </w:r>
          </w:p>
        </w:tc>
        <w:tc>
          <w:tcPr>
            <w:tcW w:w="293" w:type="dxa"/>
          </w:tcPr>
          <w:p w14:paraId="57ACD2D2" w14:textId="77777777" w:rsidR="00187426" w:rsidRPr="003E2700" w:rsidRDefault="00187426" w:rsidP="005C4751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441" w:type="dxa"/>
          </w:tcPr>
          <w:p w14:paraId="1C209E14" w14:textId="77777777" w:rsidR="00187426" w:rsidRPr="003E2700" w:rsidRDefault="00187426" w:rsidP="005C4751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5968" w:type="dxa"/>
            <w:gridSpan w:val="2"/>
          </w:tcPr>
          <w:p w14:paraId="2A5D2C4D" w14:textId="77777777" w:rsidR="00187426" w:rsidRPr="003E2700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3E2700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134" w:type="dxa"/>
          </w:tcPr>
          <w:p w14:paraId="537940F1" w14:textId="77777777" w:rsidR="00187426" w:rsidRPr="003E2700" w:rsidRDefault="00187426" w:rsidP="005C4751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Acción</w:t>
            </w:r>
            <w:proofErr w:type="spellEnd"/>
          </w:p>
        </w:tc>
      </w:tr>
      <w:tr w:rsidR="00187426" w:rsidRPr="003E2700" w14:paraId="18DCC485" w14:textId="77777777" w:rsidTr="005C4751">
        <w:trPr>
          <w:trHeight w:val="268"/>
        </w:trPr>
        <w:tc>
          <w:tcPr>
            <w:tcW w:w="1239" w:type="dxa"/>
          </w:tcPr>
          <w:p w14:paraId="0EBAEC3D" w14:textId="77777777" w:rsidR="00187426" w:rsidRPr="003E2700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293" w:type="dxa"/>
          </w:tcPr>
          <w:p w14:paraId="34058733" w14:textId="77777777" w:rsidR="00187426" w:rsidRPr="003E2700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53207B5B" w14:textId="77777777" w:rsidR="00187426" w:rsidRPr="003E2700" w:rsidRDefault="00187426" w:rsidP="005C4751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5968" w:type="dxa"/>
            <w:gridSpan w:val="2"/>
          </w:tcPr>
          <w:p w14:paraId="20292502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    </w:t>
            </w:r>
          </w:p>
        </w:tc>
        <w:tc>
          <w:tcPr>
            <w:tcW w:w="1134" w:type="dxa"/>
          </w:tcPr>
          <w:p w14:paraId="657D741F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no se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</w:t>
            </w:r>
            <w:proofErr w:type="spellEnd"/>
          </w:p>
        </w:tc>
      </w:tr>
      <w:tr w:rsidR="00187426" w:rsidRPr="003E2700" w14:paraId="408CDAAC" w14:textId="77777777" w:rsidTr="005C4751">
        <w:trPr>
          <w:trHeight w:val="268"/>
        </w:trPr>
        <w:tc>
          <w:tcPr>
            <w:tcW w:w="1239" w:type="dxa"/>
          </w:tcPr>
          <w:p w14:paraId="686BF470" w14:textId="77777777" w:rsidR="00187426" w:rsidRPr="003E2700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293" w:type="dxa"/>
          </w:tcPr>
          <w:p w14:paraId="108D4987" w14:textId="77777777" w:rsidR="00187426" w:rsidRPr="003E2700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174A758B" w14:textId="77777777" w:rsidR="00187426" w:rsidRPr="003E2700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5968" w:type="dxa"/>
            <w:gridSpan w:val="2"/>
          </w:tcPr>
          <w:p w14:paraId="1E8C2380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 </w:t>
            </w:r>
          </w:p>
        </w:tc>
        <w:tc>
          <w:tcPr>
            <w:tcW w:w="1134" w:type="dxa"/>
          </w:tcPr>
          <w:p w14:paraId="013A9C5A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187426" w:rsidRPr="003E2700" w14:paraId="3E745D0F" w14:textId="77777777" w:rsidTr="005C4751">
        <w:trPr>
          <w:trHeight w:val="268"/>
        </w:trPr>
        <w:tc>
          <w:tcPr>
            <w:tcW w:w="1239" w:type="dxa"/>
          </w:tcPr>
          <w:p w14:paraId="76ADD83E" w14:textId="77777777" w:rsidR="00187426" w:rsidRPr="003E2700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293" w:type="dxa"/>
          </w:tcPr>
          <w:p w14:paraId="064DAD13" w14:textId="77777777" w:rsidR="00187426" w:rsidRPr="003E2700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6CF570C4" w14:textId="77777777" w:rsidR="00187426" w:rsidRPr="003E2700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5968" w:type="dxa"/>
            <w:gridSpan w:val="2"/>
          </w:tcPr>
          <w:p w14:paraId="1EF3F841" w14:textId="77777777" w:rsidR="00187426" w:rsidRPr="003E2700" w:rsidRDefault="00187426" w:rsidP="005C4751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1134" w:type="dxa"/>
          </w:tcPr>
          <w:p w14:paraId="1087A291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187426" w:rsidRPr="003E2700" w14:paraId="61F49909" w14:textId="77777777" w:rsidTr="005C4751">
        <w:trPr>
          <w:trHeight w:val="268"/>
        </w:trPr>
        <w:tc>
          <w:tcPr>
            <w:tcW w:w="1239" w:type="dxa"/>
          </w:tcPr>
          <w:p w14:paraId="1122CDC3" w14:textId="77777777" w:rsidR="00187426" w:rsidRPr="003E2700" w:rsidRDefault="00187426" w:rsidP="005C475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293" w:type="dxa"/>
          </w:tcPr>
          <w:p w14:paraId="7F3C65FD" w14:textId="77777777" w:rsidR="00187426" w:rsidRPr="003E2700" w:rsidRDefault="00187426" w:rsidP="005C475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4B2184EF" w14:textId="77777777" w:rsidR="00187426" w:rsidRPr="003E2700" w:rsidRDefault="00187426" w:rsidP="005C475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5968" w:type="dxa"/>
            <w:gridSpan w:val="2"/>
          </w:tcPr>
          <w:p w14:paraId="5FF59F90" w14:textId="77777777" w:rsidR="00187426" w:rsidRPr="003E2700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1134" w:type="dxa"/>
          </w:tcPr>
          <w:p w14:paraId="6CF72FE0" w14:textId="77777777" w:rsidR="00187426" w:rsidRPr="001560DC" w:rsidRDefault="00187426" w:rsidP="005C475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Se coloca Fecha de la línea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del archivo</w:t>
            </w:r>
          </w:p>
        </w:tc>
      </w:tr>
      <w:tr w:rsidR="00BC4427" w:rsidRPr="00F45E53" w14:paraId="0018C7DD" w14:textId="77777777" w:rsidTr="005C4751">
        <w:trPr>
          <w:trHeight w:val="268"/>
        </w:trPr>
        <w:tc>
          <w:tcPr>
            <w:tcW w:w="1239" w:type="dxa"/>
          </w:tcPr>
          <w:p w14:paraId="6870F4EE" w14:textId="4574D431" w:rsidR="00BC4427" w:rsidRPr="0053696B" w:rsidRDefault="00BC4427" w:rsidP="00BC442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293" w:type="dxa"/>
          </w:tcPr>
          <w:p w14:paraId="50713A6F" w14:textId="667E208F" w:rsidR="00BC4427" w:rsidRPr="0053696B" w:rsidRDefault="00BC4427" w:rsidP="00BC442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004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22DB845A" w14:textId="055130BB" w:rsidR="00BC4427" w:rsidRPr="0053696B" w:rsidRDefault="00BC4427" w:rsidP="00BC442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B171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5958" w:type="dxa"/>
          </w:tcPr>
          <w:p w14:paraId="5A7123DF" w14:textId="6F368DB7" w:rsidR="00BC4427" w:rsidRPr="0053696B" w:rsidRDefault="00BC4427" w:rsidP="00BC4427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B171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1144" w:type="dxa"/>
            <w:gridSpan w:val="2"/>
          </w:tcPr>
          <w:p w14:paraId="4179FE2C" w14:textId="2A896854" w:rsidR="00BC4427" w:rsidRDefault="00BC4427" w:rsidP="00BC442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BC4427" w:rsidRPr="00F45E53" w14:paraId="0EC65BDE" w14:textId="77777777" w:rsidTr="005C4751">
        <w:trPr>
          <w:trHeight w:val="268"/>
        </w:trPr>
        <w:tc>
          <w:tcPr>
            <w:tcW w:w="1239" w:type="dxa"/>
          </w:tcPr>
          <w:p w14:paraId="799D50B2" w14:textId="3FF4E88D" w:rsidR="00BC4427" w:rsidRPr="0053696B" w:rsidRDefault="00BC4427" w:rsidP="00BC442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293" w:type="dxa"/>
          </w:tcPr>
          <w:p w14:paraId="232DB6F3" w14:textId="1FB47491" w:rsidR="00BC4427" w:rsidRPr="0053696B" w:rsidRDefault="00BC4427" w:rsidP="00BC442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004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2BD04C8A" w14:textId="3D725162" w:rsidR="00BC4427" w:rsidRPr="0053696B" w:rsidRDefault="00BC4427" w:rsidP="00BC442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B171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DBY</w:t>
            </w:r>
          </w:p>
        </w:tc>
        <w:tc>
          <w:tcPr>
            <w:tcW w:w="5958" w:type="dxa"/>
          </w:tcPr>
          <w:p w14:paraId="71150FD0" w14:textId="1DB58238" w:rsidR="00BC4427" w:rsidRPr="0053696B" w:rsidRDefault="00BC4427" w:rsidP="00BC4427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BC442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VISITAS (suma campo 4 cuando tipo de registro es igual a 01)</w:t>
            </w:r>
          </w:p>
        </w:tc>
        <w:tc>
          <w:tcPr>
            <w:tcW w:w="1144" w:type="dxa"/>
            <w:gridSpan w:val="2"/>
          </w:tcPr>
          <w:p w14:paraId="500C9BEB" w14:textId="3A8D8DFC" w:rsidR="00BC4427" w:rsidRDefault="00BC4427" w:rsidP="00BC442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BC4427" w:rsidRPr="00F45E53" w14:paraId="7E40BE17" w14:textId="77777777" w:rsidTr="005C4751">
        <w:trPr>
          <w:trHeight w:val="268"/>
        </w:trPr>
        <w:tc>
          <w:tcPr>
            <w:tcW w:w="1239" w:type="dxa"/>
          </w:tcPr>
          <w:p w14:paraId="46E5F348" w14:textId="6518DE55" w:rsidR="00BC4427" w:rsidRPr="008004A8" w:rsidRDefault="00BC4427" w:rsidP="00BC442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7</w:t>
            </w:r>
          </w:p>
        </w:tc>
        <w:tc>
          <w:tcPr>
            <w:tcW w:w="293" w:type="dxa"/>
          </w:tcPr>
          <w:p w14:paraId="7EB2EBAB" w14:textId="1EC80925" w:rsidR="00BC4427" w:rsidRPr="008004A8" w:rsidRDefault="00BC4427" w:rsidP="00BC442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8004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3107E925" w14:textId="3BB206C1" w:rsidR="00BC4427" w:rsidRPr="008004A8" w:rsidRDefault="00BC4427" w:rsidP="00BC442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B171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DBZ</w:t>
            </w:r>
          </w:p>
        </w:tc>
        <w:tc>
          <w:tcPr>
            <w:tcW w:w="5958" w:type="dxa"/>
          </w:tcPr>
          <w:p w14:paraId="17880B2F" w14:textId="706110E2" w:rsidR="00BC4427" w:rsidRPr="00500E2B" w:rsidRDefault="00BC4427" w:rsidP="00BC4427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 w:rsidRPr="00BC442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USUARIOS CON VISITAS EN EL MES (suma campo 6 cuando tipo de registro es igual a 01)</w:t>
            </w:r>
          </w:p>
        </w:tc>
        <w:tc>
          <w:tcPr>
            <w:tcW w:w="1144" w:type="dxa"/>
            <w:gridSpan w:val="2"/>
          </w:tcPr>
          <w:p w14:paraId="5921BC46" w14:textId="2D3A721E" w:rsidR="00BC4427" w:rsidRDefault="00BC4427" w:rsidP="00BC442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BC4427" w:rsidRPr="00F45E53" w14:paraId="6082B81E" w14:textId="77777777" w:rsidTr="005C4751">
        <w:trPr>
          <w:trHeight w:val="268"/>
        </w:trPr>
        <w:tc>
          <w:tcPr>
            <w:tcW w:w="1239" w:type="dxa"/>
          </w:tcPr>
          <w:p w14:paraId="73545649" w14:textId="4449C165" w:rsidR="00BC4427" w:rsidRDefault="00BC4427" w:rsidP="00BC442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8</w:t>
            </w:r>
          </w:p>
        </w:tc>
        <w:tc>
          <w:tcPr>
            <w:tcW w:w="293" w:type="dxa"/>
          </w:tcPr>
          <w:p w14:paraId="057F21C3" w14:textId="2B8C6E6B" w:rsidR="00BC4427" w:rsidRPr="008004A8" w:rsidRDefault="00BC4427" w:rsidP="00BC442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8004A8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793EF766" w14:textId="2A5DA153" w:rsidR="00BC4427" w:rsidRPr="00E4245E" w:rsidRDefault="00BC4427" w:rsidP="00BC442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B171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DBS</w:t>
            </w:r>
          </w:p>
        </w:tc>
        <w:tc>
          <w:tcPr>
            <w:tcW w:w="5958" w:type="dxa"/>
          </w:tcPr>
          <w:p w14:paraId="7FA601C8" w14:textId="3199A97F" w:rsidR="00BC4427" w:rsidRPr="00E4245E" w:rsidRDefault="00BC4427" w:rsidP="00BC4427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BC442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OPERACIONES (suma campo 4 cuando tipo de registro es igual a 02)</w:t>
            </w:r>
          </w:p>
        </w:tc>
        <w:tc>
          <w:tcPr>
            <w:tcW w:w="1144" w:type="dxa"/>
            <w:gridSpan w:val="2"/>
          </w:tcPr>
          <w:p w14:paraId="1E9F4E12" w14:textId="3A929073" w:rsidR="00BC4427" w:rsidRDefault="00BC4427" w:rsidP="00BC442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BC4427" w:rsidRPr="00F45E53" w14:paraId="52C14776" w14:textId="77777777" w:rsidTr="005C4751">
        <w:trPr>
          <w:trHeight w:val="268"/>
        </w:trPr>
        <w:tc>
          <w:tcPr>
            <w:tcW w:w="1239" w:type="dxa"/>
          </w:tcPr>
          <w:p w14:paraId="349F9BAA" w14:textId="5BDF5CC5" w:rsidR="00BC4427" w:rsidRDefault="00BC4427" w:rsidP="00BC442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9</w:t>
            </w:r>
          </w:p>
        </w:tc>
        <w:tc>
          <w:tcPr>
            <w:tcW w:w="293" w:type="dxa"/>
          </w:tcPr>
          <w:p w14:paraId="6A239D80" w14:textId="22F6E8C8" w:rsidR="00BC4427" w:rsidRPr="008004A8" w:rsidRDefault="00BC4427" w:rsidP="00BC442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735E220C" w14:textId="754CF3C1" w:rsidR="00BC4427" w:rsidRPr="00B1711A" w:rsidRDefault="00BC4427" w:rsidP="00BC442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B171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DCP</w:t>
            </w:r>
          </w:p>
        </w:tc>
        <w:tc>
          <w:tcPr>
            <w:tcW w:w="5958" w:type="dxa"/>
          </w:tcPr>
          <w:p w14:paraId="7D4D0B6F" w14:textId="24302EAC" w:rsidR="00BC4427" w:rsidRPr="00BC4427" w:rsidRDefault="00BC4427" w:rsidP="00BC4427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BC442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MONTO DE LAS OPERACIONES (suma campo 6 cuando tipo de registro es igual a 02)</w:t>
            </w:r>
          </w:p>
        </w:tc>
        <w:tc>
          <w:tcPr>
            <w:tcW w:w="1144" w:type="dxa"/>
            <w:gridSpan w:val="2"/>
          </w:tcPr>
          <w:p w14:paraId="0FBCA2E1" w14:textId="23BC506A" w:rsidR="00BC4427" w:rsidRDefault="00BC4427" w:rsidP="00BC442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BC4427" w:rsidRPr="00F45E53" w14:paraId="325915AD" w14:textId="77777777" w:rsidTr="005C4751">
        <w:trPr>
          <w:trHeight w:val="268"/>
        </w:trPr>
        <w:tc>
          <w:tcPr>
            <w:tcW w:w="1239" w:type="dxa"/>
          </w:tcPr>
          <w:p w14:paraId="7AF7DE3E" w14:textId="1EA151A9" w:rsidR="00BC4427" w:rsidRDefault="00BC4427" w:rsidP="00BC442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10</w:t>
            </w:r>
          </w:p>
        </w:tc>
        <w:tc>
          <w:tcPr>
            <w:tcW w:w="293" w:type="dxa"/>
          </w:tcPr>
          <w:p w14:paraId="1215FB12" w14:textId="2DC682A2" w:rsidR="00BC4427" w:rsidRDefault="00BC4427" w:rsidP="00BC442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704D8F78" w14:textId="338E4A35" w:rsidR="00BC4427" w:rsidRPr="00B1711A" w:rsidRDefault="00BC4427" w:rsidP="00BC442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B171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5958" w:type="dxa"/>
          </w:tcPr>
          <w:p w14:paraId="6A85D5B1" w14:textId="74C1A66C" w:rsidR="00BC4427" w:rsidRPr="00B1711A" w:rsidRDefault="00BC4427" w:rsidP="00BC4427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B1711A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</w:p>
        </w:tc>
        <w:tc>
          <w:tcPr>
            <w:tcW w:w="1144" w:type="dxa"/>
            <w:gridSpan w:val="2"/>
          </w:tcPr>
          <w:p w14:paraId="2B63E51B" w14:textId="45D5E1C1" w:rsidR="00BC4427" w:rsidRDefault="00BC4427" w:rsidP="00BC442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</w:tbl>
    <w:p w14:paraId="4183736B" w14:textId="77777777" w:rsidR="00187426" w:rsidRPr="00230F5A" w:rsidRDefault="00187426" w:rsidP="00187426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6AEFAB48" w14:textId="77777777" w:rsidR="00187426" w:rsidRPr="00230F5A" w:rsidRDefault="00187426" w:rsidP="00187426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078ADA14" w14:textId="77777777" w:rsidR="00187426" w:rsidRDefault="00187426" w:rsidP="00266809">
      <w:pPr>
        <w:pStyle w:val="Ttulo1"/>
        <w:numPr>
          <w:ilvl w:val="0"/>
          <w:numId w:val="2"/>
        </w:numPr>
        <w:ind w:left="823"/>
        <w:rPr>
          <w:rFonts w:cs="Times New Roman"/>
        </w:rPr>
      </w:pPr>
      <w:bookmarkStart w:id="30" w:name="_Toc161237979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30"/>
    </w:p>
    <w:p w14:paraId="74DCDA8C" w14:textId="77777777" w:rsidR="00187426" w:rsidRDefault="00187426" w:rsidP="00187426"/>
    <w:p w14:paraId="57B93048" w14:textId="77777777" w:rsidR="00187426" w:rsidRPr="00A30C68" w:rsidRDefault="00187426" w:rsidP="00187426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767E2B12" w14:textId="77777777" w:rsidR="00187426" w:rsidRPr="00A30C68" w:rsidRDefault="00187426" w:rsidP="00187426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1474779" w14:textId="77777777" w:rsidR="00187426" w:rsidRDefault="00187426" w:rsidP="0026680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068DE991" w14:textId="77777777" w:rsidR="00187426" w:rsidRDefault="00187426" w:rsidP="0026680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0D4615C7" w14:textId="77777777" w:rsidR="00187426" w:rsidRPr="00A30C68" w:rsidRDefault="00187426" w:rsidP="0026680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54BE2C50" w14:textId="77777777" w:rsidR="00187426" w:rsidRPr="00230F5A" w:rsidRDefault="00187426" w:rsidP="0018742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EB6DBAC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68160A75" w14:textId="77777777" w:rsidR="00187426" w:rsidRPr="00230F5A" w:rsidRDefault="00187426" w:rsidP="00187426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309C1474" w14:textId="77777777" w:rsidR="00187426" w:rsidRDefault="00187426" w:rsidP="00266809">
      <w:pPr>
        <w:pStyle w:val="Ttulo1"/>
        <w:numPr>
          <w:ilvl w:val="0"/>
          <w:numId w:val="2"/>
        </w:numPr>
        <w:ind w:left="823"/>
        <w:rPr>
          <w:rFonts w:cs="Times New Roman"/>
        </w:rPr>
      </w:pPr>
      <w:bookmarkStart w:id="31" w:name="_Toc161237980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31"/>
    </w:p>
    <w:p w14:paraId="6EC979D5" w14:textId="77777777" w:rsidR="00187426" w:rsidRPr="009947CD" w:rsidRDefault="00187426" w:rsidP="00187426"/>
    <w:p w14:paraId="4253DC76" w14:textId="77777777" w:rsidR="00187426" w:rsidRDefault="00187426" w:rsidP="00187426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-No hay</w:t>
      </w:r>
    </w:p>
    <w:p w14:paraId="263D6CEA" w14:textId="77777777" w:rsidR="00187426" w:rsidRPr="009947CD" w:rsidRDefault="00187426" w:rsidP="00187426">
      <w:pPr>
        <w:spacing w:after="0" w:line="240" w:lineRule="auto"/>
        <w:rPr>
          <w:rFonts w:ascii="Times New Roman" w:hAnsi="Times New Roman" w:cs="Times New Roman"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t xml:space="preserve"> </w:t>
      </w: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1D8822E1" w14:textId="77777777" w:rsidR="00187426" w:rsidRPr="00230F5A" w:rsidRDefault="00187426" w:rsidP="0018742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AAECB5D" w14:textId="77777777" w:rsidR="00187426" w:rsidRDefault="00187426" w:rsidP="00187426">
      <w:pPr>
        <w:rPr>
          <w:rFonts w:ascii="Times New Roman" w:hAnsi="Times New Roman" w:cs="Times New Roman"/>
          <w:color w:val="4472C4" w:themeColor="accent1"/>
        </w:rPr>
      </w:pPr>
    </w:p>
    <w:p w14:paraId="6EBC560C" w14:textId="77777777" w:rsidR="00187426" w:rsidRDefault="00187426" w:rsidP="00187426">
      <w:pPr>
        <w:pStyle w:val="Ttulo1"/>
      </w:pPr>
    </w:p>
    <w:p w14:paraId="2114DAB7" w14:textId="77777777" w:rsidR="00187426" w:rsidRPr="00230F5A" w:rsidRDefault="00187426" w:rsidP="00C4642F">
      <w:pPr>
        <w:jc w:val="center"/>
        <w:rPr>
          <w:rFonts w:ascii="Times New Roman" w:hAnsi="Times New Roman" w:cs="Times New Roman"/>
        </w:rPr>
      </w:pP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sectPr w:rsidR="00C4642F" w:rsidRPr="00230F5A" w:rsidSect="00013EFA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0FC304" w14:textId="77777777" w:rsidR="00284676" w:rsidRDefault="00284676" w:rsidP="00F10206">
      <w:pPr>
        <w:spacing w:after="0" w:line="240" w:lineRule="auto"/>
      </w:pPr>
      <w:r>
        <w:separator/>
      </w:r>
    </w:p>
  </w:endnote>
  <w:endnote w:type="continuationSeparator" w:id="0">
    <w:p w14:paraId="7EE80AEB" w14:textId="77777777" w:rsidR="00284676" w:rsidRDefault="00284676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7BF7D33F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690660">
          <w:rPr>
            <w:noProof/>
            <w:lang w:val="en-US" w:bidi="es-ES"/>
          </w:rPr>
          <w:t>7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55D65D" w14:textId="77777777" w:rsidR="00284676" w:rsidRDefault="00284676" w:rsidP="00F10206">
      <w:pPr>
        <w:spacing w:after="0" w:line="240" w:lineRule="auto"/>
      </w:pPr>
      <w:r>
        <w:separator/>
      </w:r>
    </w:p>
  </w:footnote>
  <w:footnote w:type="continuationSeparator" w:id="0">
    <w:p w14:paraId="782A1605" w14:textId="77777777" w:rsidR="00284676" w:rsidRDefault="00284676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8240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3" w15:restartNumberingAfterBreak="0">
    <w:nsid w:val="5E9252E5"/>
    <w:multiLevelType w:val="multilevel"/>
    <w:tmpl w:val="C1683E92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3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4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num w:numId="1" w16cid:durableId="1909994075">
    <w:abstractNumId w:val="4"/>
  </w:num>
  <w:num w:numId="2" w16cid:durableId="739061016">
    <w:abstractNumId w:val="0"/>
  </w:num>
  <w:num w:numId="3" w16cid:durableId="965619618">
    <w:abstractNumId w:val="2"/>
  </w:num>
  <w:num w:numId="4" w16cid:durableId="2060397564">
    <w:abstractNumId w:val="1"/>
  </w:num>
  <w:num w:numId="5" w16cid:durableId="1242369190">
    <w:abstractNumId w:val="3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7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5DB"/>
    <w:rsid w:val="00001B41"/>
    <w:rsid w:val="00004CF4"/>
    <w:rsid w:val="000105A8"/>
    <w:rsid w:val="0001218A"/>
    <w:rsid w:val="00012742"/>
    <w:rsid w:val="00013EFA"/>
    <w:rsid w:val="00015896"/>
    <w:rsid w:val="000159D4"/>
    <w:rsid w:val="0002549C"/>
    <w:rsid w:val="00026595"/>
    <w:rsid w:val="00032746"/>
    <w:rsid w:val="00035F9D"/>
    <w:rsid w:val="00036445"/>
    <w:rsid w:val="000465DB"/>
    <w:rsid w:val="00051F19"/>
    <w:rsid w:val="00055995"/>
    <w:rsid w:val="00056880"/>
    <w:rsid w:val="0006433E"/>
    <w:rsid w:val="000649E3"/>
    <w:rsid w:val="0006551A"/>
    <w:rsid w:val="000663BD"/>
    <w:rsid w:val="000701D0"/>
    <w:rsid w:val="00072D31"/>
    <w:rsid w:val="00080252"/>
    <w:rsid w:val="000803B3"/>
    <w:rsid w:val="00095C24"/>
    <w:rsid w:val="00096BF0"/>
    <w:rsid w:val="000B1A73"/>
    <w:rsid w:val="000B75EE"/>
    <w:rsid w:val="000C5641"/>
    <w:rsid w:val="000C5A60"/>
    <w:rsid w:val="000C5DF3"/>
    <w:rsid w:val="000C7ACD"/>
    <w:rsid w:val="000C7D4A"/>
    <w:rsid w:val="000D243C"/>
    <w:rsid w:val="000D683B"/>
    <w:rsid w:val="000D7A49"/>
    <w:rsid w:val="000E39B9"/>
    <w:rsid w:val="000E468A"/>
    <w:rsid w:val="000E4964"/>
    <w:rsid w:val="000E7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001"/>
    <w:rsid w:val="0012149F"/>
    <w:rsid w:val="001245A7"/>
    <w:rsid w:val="00127BFC"/>
    <w:rsid w:val="001306C1"/>
    <w:rsid w:val="00141EDF"/>
    <w:rsid w:val="00142918"/>
    <w:rsid w:val="00144266"/>
    <w:rsid w:val="0014443F"/>
    <w:rsid w:val="00152807"/>
    <w:rsid w:val="00153DED"/>
    <w:rsid w:val="00154B3D"/>
    <w:rsid w:val="001560DC"/>
    <w:rsid w:val="0015616A"/>
    <w:rsid w:val="00160C5F"/>
    <w:rsid w:val="00161E02"/>
    <w:rsid w:val="00162832"/>
    <w:rsid w:val="00163D7A"/>
    <w:rsid w:val="001647BF"/>
    <w:rsid w:val="00167584"/>
    <w:rsid w:val="00172F3D"/>
    <w:rsid w:val="0017479B"/>
    <w:rsid w:val="001747ED"/>
    <w:rsid w:val="001800BE"/>
    <w:rsid w:val="00182D60"/>
    <w:rsid w:val="00182DC4"/>
    <w:rsid w:val="00184622"/>
    <w:rsid w:val="00184D60"/>
    <w:rsid w:val="00186CB0"/>
    <w:rsid w:val="00187426"/>
    <w:rsid w:val="001912BC"/>
    <w:rsid w:val="00191E60"/>
    <w:rsid w:val="0019366D"/>
    <w:rsid w:val="001943F6"/>
    <w:rsid w:val="00195C42"/>
    <w:rsid w:val="001A2A39"/>
    <w:rsid w:val="001A5519"/>
    <w:rsid w:val="001A60CE"/>
    <w:rsid w:val="001B122E"/>
    <w:rsid w:val="001B1D01"/>
    <w:rsid w:val="001C0052"/>
    <w:rsid w:val="001C1FCA"/>
    <w:rsid w:val="001C4D1A"/>
    <w:rsid w:val="001C7F53"/>
    <w:rsid w:val="001D2934"/>
    <w:rsid w:val="001D4DBB"/>
    <w:rsid w:val="001E0270"/>
    <w:rsid w:val="001E7E45"/>
    <w:rsid w:val="0020586B"/>
    <w:rsid w:val="002119AD"/>
    <w:rsid w:val="00212731"/>
    <w:rsid w:val="002159C3"/>
    <w:rsid w:val="002308E7"/>
    <w:rsid w:val="00230F5A"/>
    <w:rsid w:val="002358C5"/>
    <w:rsid w:val="002430D4"/>
    <w:rsid w:val="00254B9F"/>
    <w:rsid w:val="00266809"/>
    <w:rsid w:val="00266AD3"/>
    <w:rsid w:val="002703C5"/>
    <w:rsid w:val="0027161B"/>
    <w:rsid w:val="00273BB4"/>
    <w:rsid w:val="00276FA5"/>
    <w:rsid w:val="00284676"/>
    <w:rsid w:val="00284E6A"/>
    <w:rsid w:val="00294E79"/>
    <w:rsid w:val="00296526"/>
    <w:rsid w:val="002A13B4"/>
    <w:rsid w:val="002A3D3E"/>
    <w:rsid w:val="002B267E"/>
    <w:rsid w:val="002B373A"/>
    <w:rsid w:val="002B4375"/>
    <w:rsid w:val="002E1CED"/>
    <w:rsid w:val="002E424C"/>
    <w:rsid w:val="002E4AE6"/>
    <w:rsid w:val="002E74B0"/>
    <w:rsid w:val="002E74BA"/>
    <w:rsid w:val="002E798A"/>
    <w:rsid w:val="002F56ED"/>
    <w:rsid w:val="002F7BDD"/>
    <w:rsid w:val="0030191E"/>
    <w:rsid w:val="00304B29"/>
    <w:rsid w:val="00312989"/>
    <w:rsid w:val="00317C42"/>
    <w:rsid w:val="00321233"/>
    <w:rsid w:val="00324146"/>
    <w:rsid w:val="00325F65"/>
    <w:rsid w:val="00326945"/>
    <w:rsid w:val="00327B5A"/>
    <w:rsid w:val="00327D02"/>
    <w:rsid w:val="00331C5D"/>
    <w:rsid w:val="00340E64"/>
    <w:rsid w:val="00341DA2"/>
    <w:rsid w:val="0034206F"/>
    <w:rsid w:val="00346082"/>
    <w:rsid w:val="00346716"/>
    <w:rsid w:val="003539A1"/>
    <w:rsid w:val="00353FCC"/>
    <w:rsid w:val="00356D09"/>
    <w:rsid w:val="00356F35"/>
    <w:rsid w:val="00357A35"/>
    <w:rsid w:val="00357B0A"/>
    <w:rsid w:val="00360252"/>
    <w:rsid w:val="003645E9"/>
    <w:rsid w:val="00386793"/>
    <w:rsid w:val="003920D1"/>
    <w:rsid w:val="003A508D"/>
    <w:rsid w:val="003B2354"/>
    <w:rsid w:val="003B2729"/>
    <w:rsid w:val="003B29E8"/>
    <w:rsid w:val="003C048C"/>
    <w:rsid w:val="003C483F"/>
    <w:rsid w:val="003D1CEF"/>
    <w:rsid w:val="003D2578"/>
    <w:rsid w:val="003D589E"/>
    <w:rsid w:val="003E2C3A"/>
    <w:rsid w:val="003E42CB"/>
    <w:rsid w:val="003F025E"/>
    <w:rsid w:val="003F5278"/>
    <w:rsid w:val="0040464B"/>
    <w:rsid w:val="004116FD"/>
    <w:rsid w:val="00411E32"/>
    <w:rsid w:val="0041204F"/>
    <w:rsid w:val="00421CF1"/>
    <w:rsid w:val="00421F7D"/>
    <w:rsid w:val="004231CD"/>
    <w:rsid w:val="004270E6"/>
    <w:rsid w:val="004307DB"/>
    <w:rsid w:val="004341B5"/>
    <w:rsid w:val="00443E8F"/>
    <w:rsid w:val="004453F6"/>
    <w:rsid w:val="00446EF8"/>
    <w:rsid w:val="00453AE1"/>
    <w:rsid w:val="004558BB"/>
    <w:rsid w:val="00465EE6"/>
    <w:rsid w:val="00473FDA"/>
    <w:rsid w:val="00475470"/>
    <w:rsid w:val="00477EA2"/>
    <w:rsid w:val="004839DA"/>
    <w:rsid w:val="00492923"/>
    <w:rsid w:val="0049508A"/>
    <w:rsid w:val="004A1260"/>
    <w:rsid w:val="004A2DCD"/>
    <w:rsid w:val="004A44F4"/>
    <w:rsid w:val="004A6793"/>
    <w:rsid w:val="004B23C2"/>
    <w:rsid w:val="004B28A2"/>
    <w:rsid w:val="004B7993"/>
    <w:rsid w:val="004C450B"/>
    <w:rsid w:val="004C75BD"/>
    <w:rsid w:val="004D07A5"/>
    <w:rsid w:val="004D0C43"/>
    <w:rsid w:val="004D2967"/>
    <w:rsid w:val="004D3648"/>
    <w:rsid w:val="004D38B3"/>
    <w:rsid w:val="004D7CB9"/>
    <w:rsid w:val="004E113D"/>
    <w:rsid w:val="004E2484"/>
    <w:rsid w:val="004E65A5"/>
    <w:rsid w:val="004E67B4"/>
    <w:rsid w:val="004F0504"/>
    <w:rsid w:val="004F1CB7"/>
    <w:rsid w:val="004F39F4"/>
    <w:rsid w:val="004F47CB"/>
    <w:rsid w:val="004F4C51"/>
    <w:rsid w:val="004F5409"/>
    <w:rsid w:val="00500E2B"/>
    <w:rsid w:val="00506FFF"/>
    <w:rsid w:val="00510095"/>
    <w:rsid w:val="00510E53"/>
    <w:rsid w:val="0051285A"/>
    <w:rsid w:val="00512B5E"/>
    <w:rsid w:val="00513350"/>
    <w:rsid w:val="00515650"/>
    <w:rsid w:val="005178F1"/>
    <w:rsid w:val="00522424"/>
    <w:rsid w:val="00523465"/>
    <w:rsid w:val="0053696B"/>
    <w:rsid w:val="00544550"/>
    <w:rsid w:val="00562E48"/>
    <w:rsid w:val="005671EC"/>
    <w:rsid w:val="00570E48"/>
    <w:rsid w:val="00575FEB"/>
    <w:rsid w:val="00597FD4"/>
    <w:rsid w:val="005A1F0B"/>
    <w:rsid w:val="005A248E"/>
    <w:rsid w:val="005A4787"/>
    <w:rsid w:val="005B5D60"/>
    <w:rsid w:val="005B65DC"/>
    <w:rsid w:val="005C5769"/>
    <w:rsid w:val="005C6709"/>
    <w:rsid w:val="005F7E53"/>
    <w:rsid w:val="00601681"/>
    <w:rsid w:val="00603543"/>
    <w:rsid w:val="00611BAA"/>
    <w:rsid w:val="00614DA5"/>
    <w:rsid w:val="006166FA"/>
    <w:rsid w:val="00620059"/>
    <w:rsid w:val="00621843"/>
    <w:rsid w:val="00626876"/>
    <w:rsid w:val="00627EDB"/>
    <w:rsid w:val="00634B74"/>
    <w:rsid w:val="00634EE3"/>
    <w:rsid w:val="00637961"/>
    <w:rsid w:val="00641173"/>
    <w:rsid w:val="00641BC5"/>
    <w:rsid w:val="006437B6"/>
    <w:rsid w:val="00644807"/>
    <w:rsid w:val="00646F7F"/>
    <w:rsid w:val="00647FC9"/>
    <w:rsid w:val="00651DFB"/>
    <w:rsid w:val="00655667"/>
    <w:rsid w:val="00661AC6"/>
    <w:rsid w:val="00664671"/>
    <w:rsid w:val="00666E1A"/>
    <w:rsid w:val="0067254A"/>
    <w:rsid w:val="006835D7"/>
    <w:rsid w:val="006852C5"/>
    <w:rsid w:val="00686E84"/>
    <w:rsid w:val="00690660"/>
    <w:rsid w:val="0069591F"/>
    <w:rsid w:val="00696251"/>
    <w:rsid w:val="006A0A36"/>
    <w:rsid w:val="006A1CA8"/>
    <w:rsid w:val="006A36D6"/>
    <w:rsid w:val="006A5C5E"/>
    <w:rsid w:val="006B169A"/>
    <w:rsid w:val="006B4D0F"/>
    <w:rsid w:val="006B70A9"/>
    <w:rsid w:val="006C08D8"/>
    <w:rsid w:val="006C1DC2"/>
    <w:rsid w:val="006C21B8"/>
    <w:rsid w:val="006C571B"/>
    <w:rsid w:val="006D2868"/>
    <w:rsid w:val="006D45CE"/>
    <w:rsid w:val="006E00D1"/>
    <w:rsid w:val="006F07F7"/>
    <w:rsid w:val="006F384B"/>
    <w:rsid w:val="006F426D"/>
    <w:rsid w:val="006F50D7"/>
    <w:rsid w:val="006F53A6"/>
    <w:rsid w:val="006F65AF"/>
    <w:rsid w:val="0070260B"/>
    <w:rsid w:val="00706C67"/>
    <w:rsid w:val="0071053E"/>
    <w:rsid w:val="007147F8"/>
    <w:rsid w:val="00716618"/>
    <w:rsid w:val="00733759"/>
    <w:rsid w:val="007357C6"/>
    <w:rsid w:val="00735A97"/>
    <w:rsid w:val="00736753"/>
    <w:rsid w:val="00736D3A"/>
    <w:rsid w:val="00740324"/>
    <w:rsid w:val="00740C70"/>
    <w:rsid w:val="00742ED4"/>
    <w:rsid w:val="0074630E"/>
    <w:rsid w:val="00750CCA"/>
    <w:rsid w:val="00750CE4"/>
    <w:rsid w:val="00751AC3"/>
    <w:rsid w:val="00756D4B"/>
    <w:rsid w:val="007662EA"/>
    <w:rsid w:val="00780A30"/>
    <w:rsid w:val="00785F5D"/>
    <w:rsid w:val="00787368"/>
    <w:rsid w:val="00787AE9"/>
    <w:rsid w:val="00793858"/>
    <w:rsid w:val="007B56DB"/>
    <w:rsid w:val="007B6066"/>
    <w:rsid w:val="007C18B3"/>
    <w:rsid w:val="007C2A8E"/>
    <w:rsid w:val="007D03A4"/>
    <w:rsid w:val="007D140C"/>
    <w:rsid w:val="007D409B"/>
    <w:rsid w:val="007D77A9"/>
    <w:rsid w:val="007E0413"/>
    <w:rsid w:val="007E38CF"/>
    <w:rsid w:val="007E4974"/>
    <w:rsid w:val="007E5A3C"/>
    <w:rsid w:val="007E5DA4"/>
    <w:rsid w:val="007E7C5B"/>
    <w:rsid w:val="007F7F8C"/>
    <w:rsid w:val="008004A8"/>
    <w:rsid w:val="008014F3"/>
    <w:rsid w:val="00801B0F"/>
    <w:rsid w:val="0080267F"/>
    <w:rsid w:val="00802B3C"/>
    <w:rsid w:val="00803AAC"/>
    <w:rsid w:val="0080430D"/>
    <w:rsid w:val="00830BF4"/>
    <w:rsid w:val="00834D6C"/>
    <w:rsid w:val="0084328F"/>
    <w:rsid w:val="00850F15"/>
    <w:rsid w:val="00856920"/>
    <w:rsid w:val="00857076"/>
    <w:rsid w:val="008640F8"/>
    <w:rsid w:val="00865882"/>
    <w:rsid w:val="008661A8"/>
    <w:rsid w:val="00874BCF"/>
    <w:rsid w:val="00883631"/>
    <w:rsid w:val="00885E5D"/>
    <w:rsid w:val="0089028B"/>
    <w:rsid w:val="00891C53"/>
    <w:rsid w:val="008932A1"/>
    <w:rsid w:val="008A0A5D"/>
    <w:rsid w:val="008A17BE"/>
    <w:rsid w:val="008B2624"/>
    <w:rsid w:val="008B2B0B"/>
    <w:rsid w:val="008B3501"/>
    <w:rsid w:val="008C026D"/>
    <w:rsid w:val="008C1F00"/>
    <w:rsid w:val="008C266C"/>
    <w:rsid w:val="008C7428"/>
    <w:rsid w:val="008D2FB0"/>
    <w:rsid w:val="008D6FFE"/>
    <w:rsid w:val="008E360B"/>
    <w:rsid w:val="008E4978"/>
    <w:rsid w:val="008E501C"/>
    <w:rsid w:val="008E6834"/>
    <w:rsid w:val="009144B1"/>
    <w:rsid w:val="00920A00"/>
    <w:rsid w:val="00920D2A"/>
    <w:rsid w:val="00922A55"/>
    <w:rsid w:val="009248DE"/>
    <w:rsid w:val="0092558F"/>
    <w:rsid w:val="00930A0D"/>
    <w:rsid w:val="0093383E"/>
    <w:rsid w:val="009427D8"/>
    <w:rsid w:val="009437BA"/>
    <w:rsid w:val="009478C7"/>
    <w:rsid w:val="00956F60"/>
    <w:rsid w:val="00960647"/>
    <w:rsid w:val="0098136C"/>
    <w:rsid w:val="00981815"/>
    <w:rsid w:val="00990B53"/>
    <w:rsid w:val="00992FD9"/>
    <w:rsid w:val="009930A8"/>
    <w:rsid w:val="009947CD"/>
    <w:rsid w:val="0099615C"/>
    <w:rsid w:val="0099662F"/>
    <w:rsid w:val="009970AF"/>
    <w:rsid w:val="009A28CD"/>
    <w:rsid w:val="009A2A10"/>
    <w:rsid w:val="009A52D0"/>
    <w:rsid w:val="009A6FF8"/>
    <w:rsid w:val="009B372A"/>
    <w:rsid w:val="009B3D56"/>
    <w:rsid w:val="009B3E8B"/>
    <w:rsid w:val="009C0AC5"/>
    <w:rsid w:val="009D12F3"/>
    <w:rsid w:val="009E17E5"/>
    <w:rsid w:val="009E3A50"/>
    <w:rsid w:val="009E6423"/>
    <w:rsid w:val="009F7237"/>
    <w:rsid w:val="00A06AD3"/>
    <w:rsid w:val="00A10C95"/>
    <w:rsid w:val="00A11EDB"/>
    <w:rsid w:val="00A120BD"/>
    <w:rsid w:val="00A167D3"/>
    <w:rsid w:val="00A16948"/>
    <w:rsid w:val="00A256C6"/>
    <w:rsid w:val="00A2581E"/>
    <w:rsid w:val="00A25DAD"/>
    <w:rsid w:val="00A304DA"/>
    <w:rsid w:val="00A31EA3"/>
    <w:rsid w:val="00A421C4"/>
    <w:rsid w:val="00A42CB3"/>
    <w:rsid w:val="00A455B6"/>
    <w:rsid w:val="00A55743"/>
    <w:rsid w:val="00A57B84"/>
    <w:rsid w:val="00A64CF0"/>
    <w:rsid w:val="00A673C0"/>
    <w:rsid w:val="00A70A3A"/>
    <w:rsid w:val="00A73491"/>
    <w:rsid w:val="00A829A4"/>
    <w:rsid w:val="00A8686E"/>
    <w:rsid w:val="00A93B33"/>
    <w:rsid w:val="00AA6E30"/>
    <w:rsid w:val="00AA7158"/>
    <w:rsid w:val="00AB11E6"/>
    <w:rsid w:val="00AB5606"/>
    <w:rsid w:val="00AB6732"/>
    <w:rsid w:val="00AB6B68"/>
    <w:rsid w:val="00AC3753"/>
    <w:rsid w:val="00AC7243"/>
    <w:rsid w:val="00AD0B4A"/>
    <w:rsid w:val="00AD1F4D"/>
    <w:rsid w:val="00AE096D"/>
    <w:rsid w:val="00AE47D9"/>
    <w:rsid w:val="00AE4F71"/>
    <w:rsid w:val="00AF1750"/>
    <w:rsid w:val="00AF48EE"/>
    <w:rsid w:val="00AF532B"/>
    <w:rsid w:val="00AF7114"/>
    <w:rsid w:val="00B01B02"/>
    <w:rsid w:val="00B022B6"/>
    <w:rsid w:val="00B07851"/>
    <w:rsid w:val="00B16019"/>
    <w:rsid w:val="00B1711A"/>
    <w:rsid w:val="00B1738F"/>
    <w:rsid w:val="00B229CD"/>
    <w:rsid w:val="00B34DB0"/>
    <w:rsid w:val="00B46EC9"/>
    <w:rsid w:val="00B46F4F"/>
    <w:rsid w:val="00B46F58"/>
    <w:rsid w:val="00B52400"/>
    <w:rsid w:val="00B53939"/>
    <w:rsid w:val="00B63552"/>
    <w:rsid w:val="00B636F3"/>
    <w:rsid w:val="00B63C37"/>
    <w:rsid w:val="00B64A55"/>
    <w:rsid w:val="00B67156"/>
    <w:rsid w:val="00B71B5E"/>
    <w:rsid w:val="00B77253"/>
    <w:rsid w:val="00B8222C"/>
    <w:rsid w:val="00B86519"/>
    <w:rsid w:val="00B87677"/>
    <w:rsid w:val="00B90006"/>
    <w:rsid w:val="00B943A0"/>
    <w:rsid w:val="00B96893"/>
    <w:rsid w:val="00BA247F"/>
    <w:rsid w:val="00BA59EB"/>
    <w:rsid w:val="00BA7C27"/>
    <w:rsid w:val="00BB47C0"/>
    <w:rsid w:val="00BB47DC"/>
    <w:rsid w:val="00BB56C9"/>
    <w:rsid w:val="00BB648E"/>
    <w:rsid w:val="00BB7237"/>
    <w:rsid w:val="00BC037A"/>
    <w:rsid w:val="00BC0453"/>
    <w:rsid w:val="00BC12C2"/>
    <w:rsid w:val="00BC2F8E"/>
    <w:rsid w:val="00BC3B22"/>
    <w:rsid w:val="00BC4427"/>
    <w:rsid w:val="00BC44A3"/>
    <w:rsid w:val="00BC7648"/>
    <w:rsid w:val="00BC7E3B"/>
    <w:rsid w:val="00BD2AE0"/>
    <w:rsid w:val="00BF210F"/>
    <w:rsid w:val="00BF6D54"/>
    <w:rsid w:val="00BF7B27"/>
    <w:rsid w:val="00C036AC"/>
    <w:rsid w:val="00C06B8B"/>
    <w:rsid w:val="00C145A9"/>
    <w:rsid w:val="00C14F80"/>
    <w:rsid w:val="00C15D58"/>
    <w:rsid w:val="00C1705B"/>
    <w:rsid w:val="00C22F7F"/>
    <w:rsid w:val="00C34426"/>
    <w:rsid w:val="00C35004"/>
    <w:rsid w:val="00C35C77"/>
    <w:rsid w:val="00C36169"/>
    <w:rsid w:val="00C376BC"/>
    <w:rsid w:val="00C4642F"/>
    <w:rsid w:val="00C527DD"/>
    <w:rsid w:val="00C559FE"/>
    <w:rsid w:val="00C71496"/>
    <w:rsid w:val="00C71E43"/>
    <w:rsid w:val="00C72D3C"/>
    <w:rsid w:val="00C75830"/>
    <w:rsid w:val="00C82038"/>
    <w:rsid w:val="00C90E3F"/>
    <w:rsid w:val="00C967A1"/>
    <w:rsid w:val="00CA0AE4"/>
    <w:rsid w:val="00CA7A34"/>
    <w:rsid w:val="00CB3011"/>
    <w:rsid w:val="00CB3359"/>
    <w:rsid w:val="00CB6FC1"/>
    <w:rsid w:val="00CC035F"/>
    <w:rsid w:val="00CD5246"/>
    <w:rsid w:val="00CD62B8"/>
    <w:rsid w:val="00CE47ED"/>
    <w:rsid w:val="00CF0714"/>
    <w:rsid w:val="00CF0ACC"/>
    <w:rsid w:val="00CF2663"/>
    <w:rsid w:val="00CF3752"/>
    <w:rsid w:val="00CF3C8B"/>
    <w:rsid w:val="00CF47CC"/>
    <w:rsid w:val="00CF658F"/>
    <w:rsid w:val="00CF708A"/>
    <w:rsid w:val="00D04283"/>
    <w:rsid w:val="00D07C42"/>
    <w:rsid w:val="00D23639"/>
    <w:rsid w:val="00D3155F"/>
    <w:rsid w:val="00D31E6D"/>
    <w:rsid w:val="00D41FAB"/>
    <w:rsid w:val="00D4790F"/>
    <w:rsid w:val="00D50A78"/>
    <w:rsid w:val="00D5246E"/>
    <w:rsid w:val="00D63443"/>
    <w:rsid w:val="00D71044"/>
    <w:rsid w:val="00D734FF"/>
    <w:rsid w:val="00D75878"/>
    <w:rsid w:val="00D84CD9"/>
    <w:rsid w:val="00D923F1"/>
    <w:rsid w:val="00D92C2E"/>
    <w:rsid w:val="00D97610"/>
    <w:rsid w:val="00DA5A1D"/>
    <w:rsid w:val="00DB1EDF"/>
    <w:rsid w:val="00DB4117"/>
    <w:rsid w:val="00DB52BA"/>
    <w:rsid w:val="00DB53EB"/>
    <w:rsid w:val="00DB59ED"/>
    <w:rsid w:val="00DB7980"/>
    <w:rsid w:val="00DC1D90"/>
    <w:rsid w:val="00DC3021"/>
    <w:rsid w:val="00DC42E7"/>
    <w:rsid w:val="00DD29FD"/>
    <w:rsid w:val="00DE07CC"/>
    <w:rsid w:val="00DE2FBA"/>
    <w:rsid w:val="00DE6FAE"/>
    <w:rsid w:val="00DF0B65"/>
    <w:rsid w:val="00DF1300"/>
    <w:rsid w:val="00DF3233"/>
    <w:rsid w:val="00DF36CC"/>
    <w:rsid w:val="00DF68DD"/>
    <w:rsid w:val="00E04B2E"/>
    <w:rsid w:val="00E07DC2"/>
    <w:rsid w:val="00E148CA"/>
    <w:rsid w:val="00E173FD"/>
    <w:rsid w:val="00E229F1"/>
    <w:rsid w:val="00E2662F"/>
    <w:rsid w:val="00E27B9A"/>
    <w:rsid w:val="00E33D1B"/>
    <w:rsid w:val="00E370A8"/>
    <w:rsid w:val="00E37BE6"/>
    <w:rsid w:val="00E40077"/>
    <w:rsid w:val="00E4245E"/>
    <w:rsid w:val="00E43229"/>
    <w:rsid w:val="00E4539D"/>
    <w:rsid w:val="00E468B1"/>
    <w:rsid w:val="00E54504"/>
    <w:rsid w:val="00E547E8"/>
    <w:rsid w:val="00E56B9E"/>
    <w:rsid w:val="00E60B51"/>
    <w:rsid w:val="00E63277"/>
    <w:rsid w:val="00E65D27"/>
    <w:rsid w:val="00E67EAD"/>
    <w:rsid w:val="00E747B9"/>
    <w:rsid w:val="00E7495F"/>
    <w:rsid w:val="00E74C7D"/>
    <w:rsid w:val="00E7546B"/>
    <w:rsid w:val="00E765DF"/>
    <w:rsid w:val="00E81153"/>
    <w:rsid w:val="00E814DF"/>
    <w:rsid w:val="00E82749"/>
    <w:rsid w:val="00E862A3"/>
    <w:rsid w:val="00E86CEA"/>
    <w:rsid w:val="00E9149D"/>
    <w:rsid w:val="00E95090"/>
    <w:rsid w:val="00E9786A"/>
    <w:rsid w:val="00EA0F89"/>
    <w:rsid w:val="00EB07FD"/>
    <w:rsid w:val="00EB42EB"/>
    <w:rsid w:val="00EC1139"/>
    <w:rsid w:val="00EC5056"/>
    <w:rsid w:val="00ED4238"/>
    <w:rsid w:val="00EE5100"/>
    <w:rsid w:val="00EE5443"/>
    <w:rsid w:val="00F01C2A"/>
    <w:rsid w:val="00F05DB5"/>
    <w:rsid w:val="00F10206"/>
    <w:rsid w:val="00F11750"/>
    <w:rsid w:val="00F15D77"/>
    <w:rsid w:val="00F22445"/>
    <w:rsid w:val="00F23688"/>
    <w:rsid w:val="00F305AC"/>
    <w:rsid w:val="00F34143"/>
    <w:rsid w:val="00F34170"/>
    <w:rsid w:val="00F35EE4"/>
    <w:rsid w:val="00F51EF6"/>
    <w:rsid w:val="00F53BE2"/>
    <w:rsid w:val="00F55583"/>
    <w:rsid w:val="00F613A3"/>
    <w:rsid w:val="00F61BA1"/>
    <w:rsid w:val="00F6683B"/>
    <w:rsid w:val="00F72849"/>
    <w:rsid w:val="00F741CD"/>
    <w:rsid w:val="00F81EAE"/>
    <w:rsid w:val="00F82FAC"/>
    <w:rsid w:val="00F91149"/>
    <w:rsid w:val="00F91655"/>
    <w:rsid w:val="00F93335"/>
    <w:rsid w:val="00FA265D"/>
    <w:rsid w:val="00FA7CB9"/>
    <w:rsid w:val="00FB306E"/>
    <w:rsid w:val="00FB3424"/>
    <w:rsid w:val="00FB402C"/>
    <w:rsid w:val="00FD1A65"/>
    <w:rsid w:val="00FD253A"/>
    <w:rsid w:val="00FD530F"/>
    <w:rsid w:val="00FD7847"/>
    <w:rsid w:val="00FE1DBC"/>
    <w:rsid w:val="00FE70BE"/>
    <w:rsid w:val="00FF031F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3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187426"/>
    <w:pPr>
      <w:widowControl w:val="0"/>
      <w:autoSpaceDE w:val="0"/>
      <w:autoSpaceDN w:val="0"/>
      <w:spacing w:before="92" w:after="0" w:line="240" w:lineRule="auto"/>
      <w:ind w:left="1065" w:hanging="854"/>
      <w:outlineLvl w:val="3"/>
    </w:pPr>
    <w:rPr>
      <w:rFonts w:ascii="Verdana" w:eastAsia="Verdana" w:hAnsi="Verdana" w:cs="Verdana"/>
      <w:b/>
      <w:bCs/>
      <w:kern w:val="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1"/>
    <w:unhideWhenUsed/>
    <w:qFormat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187426"/>
    <w:rPr>
      <w:rFonts w:ascii="Verdana" w:eastAsia="Verdana" w:hAnsi="Verdana" w:cs="Verdana"/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8ACA9-12C5-4247-9620-839F57F8A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12</Pages>
  <Words>1381</Words>
  <Characters>7598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175</cp:revision>
  <dcterms:created xsi:type="dcterms:W3CDTF">2024-03-06T13:21:00Z</dcterms:created>
  <dcterms:modified xsi:type="dcterms:W3CDTF">2024-09-05T16:15:00Z</dcterms:modified>
</cp:coreProperties>
</file>