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71C19257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AA41D6">
        <w:rPr>
          <w:rFonts w:ascii="Times New Roman" w:hAnsi="Times New Roman" w:cs="Times New Roman"/>
          <w:b/>
          <w:sz w:val="72"/>
          <w:szCs w:val="72"/>
        </w:rPr>
        <w:t>1</w:t>
      </w:r>
      <w:r w:rsidR="007557BF">
        <w:rPr>
          <w:rFonts w:ascii="Times New Roman" w:hAnsi="Times New Roman" w:cs="Times New Roman"/>
          <w:b/>
          <w:sz w:val="72"/>
          <w:szCs w:val="72"/>
        </w:rPr>
        <w:t>1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7557BF">
        <w:rPr>
          <w:rFonts w:ascii="Times New Roman" w:hAnsi="Times New Roman" w:cs="Times New Roman"/>
          <w:b/>
          <w:sz w:val="72"/>
          <w:szCs w:val="72"/>
        </w:rPr>
        <w:t>594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AA41D6" w:rsidRPr="00AA41D6">
        <w:rPr>
          <w:rFonts w:ascii="Arial MT"/>
          <w:sz w:val="16"/>
        </w:rPr>
        <w:t xml:space="preserve"> </w:t>
      </w:r>
      <w:r w:rsidR="007557BF" w:rsidRPr="00A148F3">
        <w:rPr>
          <w:rFonts w:ascii="Times New Roman" w:hAnsi="Times New Roman" w:cs="Times New Roman"/>
          <w:b/>
          <w:sz w:val="72"/>
          <w:szCs w:val="72"/>
        </w:rPr>
        <w:t>Parque de</w:t>
      </w:r>
      <w:r w:rsidR="007557BF">
        <w:rPr>
          <w:rFonts w:ascii="Arial MT" w:hAnsi="Arial MT"/>
          <w:spacing w:val="-2"/>
          <w:sz w:val="16"/>
        </w:rPr>
        <w:t xml:space="preserve"> </w:t>
      </w:r>
      <w:r w:rsidR="007557BF" w:rsidRPr="007557BF">
        <w:rPr>
          <w:rFonts w:ascii="Times New Roman" w:hAnsi="Times New Roman" w:cs="Times New Roman"/>
          <w:b/>
          <w:sz w:val="72"/>
          <w:szCs w:val="72"/>
        </w:rPr>
        <w:t>cajeros automáticos y tiempos de indisponibilidad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F5CF986" w14:textId="3B45927E" w:rsidR="005E084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5431" w:history="1">
            <w:r w:rsidR="005E084C" w:rsidRPr="00DF23D3">
              <w:rPr>
                <w:rStyle w:val="Hipervnculo"/>
                <w:noProof/>
              </w:rPr>
              <w:t>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Definición de estructuras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_Toc160815431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4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0CDD7428" w14:textId="182AAE6E" w:rsidR="005E0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2" w:history="1">
            <w:r w:rsidR="005E084C" w:rsidRPr="00DF23D3">
              <w:rPr>
                <w:rStyle w:val="Hipervnculo"/>
                <w:noProof/>
              </w:rPr>
              <w:t>1.1.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bCs/>
                <w:noProof/>
              </w:rPr>
              <w:t xml:space="preserve">Archivo de datos del emisor  </w:t>
            </w:r>
            <w:r w:rsidR="005E084C" w:rsidRPr="00DF23D3">
              <w:rPr>
                <w:rStyle w:val="Hipervnculo"/>
                <w:noProof/>
              </w:rPr>
              <w:t>Manual Sistema de Información Bancos - Sistema Contable (cmfchile.cl)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_Toc160815432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4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26BDDA48" w14:textId="73614564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3" w:history="1">
            <w:r w:rsidR="005E084C" w:rsidRPr="00DF23D3">
              <w:rPr>
                <w:rStyle w:val="Hipervnculo"/>
                <w:noProof/>
              </w:rPr>
              <w:t>2.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Validaciones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_Toc160815433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5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5C6BB507" w14:textId="19AC6E6C" w:rsidR="005E0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4" w:history="1">
            <w:r w:rsidR="005E084C" w:rsidRPr="00DF23D3">
              <w:rPr>
                <w:rStyle w:val="Hipervnculo"/>
                <w:noProof/>
              </w:rPr>
              <w:t>2.1.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Archivo de datos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_Toc160815434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5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2B0CA237" w14:textId="1E4A36F8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5" w:history="1">
            <w:r w:rsidR="005E084C" w:rsidRPr="00DF23D3">
              <w:rPr>
                <w:rStyle w:val="Hipervnculo"/>
                <w:noProof/>
              </w:rPr>
              <w:t>3.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Construyendo la carátula de salida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_Toc160815435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6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1EB7D533" w14:textId="61373167" w:rsidR="005E0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6" w:history="1">
            <w:r w:rsidR="005E084C" w:rsidRPr="00DF23D3">
              <w:rPr>
                <w:rStyle w:val="Hipervnculo"/>
                <w:noProof/>
              </w:rPr>
              <w:t>3.1.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Formato de carátula de salida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_Toc160815436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6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0D7AC85E" w14:textId="38B1041D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7" w:history="1">
            <w:r w:rsidR="005E084C" w:rsidRPr="00DF23D3">
              <w:rPr>
                <w:rStyle w:val="Hipervnculo"/>
                <w:bCs/>
                <w:noProof/>
              </w:rPr>
              <w:t>4.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Definición de nombres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_Toc160815437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3A657286" w14:textId="5B71EA4D" w:rsidR="005E0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8" w:history="1">
            <w:r w:rsidR="005E084C" w:rsidRPr="00DF23D3">
              <w:rPr>
                <w:rStyle w:val="Hipervnculo"/>
                <w:noProof/>
              </w:rPr>
              <w:t>4.1.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Archivo de salida a destino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_Toc160815438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60E7573E" w14:textId="461143E3" w:rsidR="005E0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39" w:history="1">
            <w:r w:rsidR="005E084C" w:rsidRPr="00DF23D3">
              <w:rPr>
                <w:rStyle w:val="Hipervnculo"/>
                <w:noProof/>
              </w:rPr>
              <w:t>4.1.1.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Archivo de datos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_Toc160815439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260ADA30" w14:textId="68AFB997" w:rsidR="005E0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0" w:history="1">
            <w:r w:rsidR="005E084C" w:rsidRPr="00DF23D3">
              <w:rPr>
                <w:rStyle w:val="Hipervnculo"/>
                <w:noProof/>
              </w:rPr>
              <w:t>4.1.2.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Archivo Carátula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_Toc160815440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09613629" w14:textId="2FDDB2EE" w:rsidR="005E0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1" w:history="1">
            <w:r w:rsidR="005E084C" w:rsidRPr="00DF23D3">
              <w:rPr>
                <w:rStyle w:val="Hipervnculo"/>
                <w:noProof/>
              </w:rPr>
              <w:t>4.2.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Definición de correlativo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_Toc160815441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71678AC0" w14:textId="67F191C5" w:rsidR="005E0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2" w:history="1">
            <w:r w:rsidR="005E084C" w:rsidRPr="00DF23D3">
              <w:rPr>
                <w:rStyle w:val="Hipervnculo"/>
                <w:noProof/>
              </w:rPr>
              <w:t>4.2.1.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Salida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_Toc160815442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2C42C902" w14:textId="63030CAD" w:rsidR="005E0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3" w:history="1">
            <w:r w:rsidR="005E084C" w:rsidRPr="00DF23D3">
              <w:rPr>
                <w:rStyle w:val="Hipervnculo"/>
                <w:noProof/>
              </w:rPr>
              <w:t>4.2.2.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Entrada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_Toc160815443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9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192622E0" w14:textId="25A9B6B9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4" w:history="1">
            <w:r w:rsidR="005E084C" w:rsidRPr="00DF23D3">
              <w:rPr>
                <w:rStyle w:val="Hipervnculo"/>
                <w:noProof/>
              </w:rPr>
              <w:t>5.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Definición de datos por ingresar del usuario (desde el Front)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_Toc160815444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10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6714BA59" w14:textId="7E027A96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5" w:history="1">
            <w:r w:rsidR="005E084C" w:rsidRPr="00DF23D3">
              <w:rPr>
                <w:rStyle w:val="Hipervnculo"/>
                <w:noProof/>
              </w:rPr>
              <w:t>6.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Definir Notificación hacia el Front.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_Toc160815445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11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213DD368" w14:textId="50377597" w:rsidR="005E0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446" w:history="1">
            <w:r w:rsidR="005E084C" w:rsidRPr="00DF23D3">
              <w:rPr>
                <w:rStyle w:val="Hipervnculo"/>
                <w:noProof/>
              </w:rPr>
              <w:t>7.</w:t>
            </w:r>
            <w:r w:rsidR="005E084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5E084C" w:rsidRPr="00DF23D3">
              <w:rPr>
                <w:rStyle w:val="Hipervnculo"/>
                <w:noProof/>
              </w:rPr>
              <w:t>Datos sensibles</w:t>
            </w:r>
            <w:r w:rsidR="005E084C">
              <w:rPr>
                <w:noProof/>
                <w:webHidden/>
              </w:rPr>
              <w:tab/>
            </w:r>
            <w:r w:rsidR="005E084C">
              <w:rPr>
                <w:noProof/>
                <w:webHidden/>
              </w:rPr>
              <w:fldChar w:fldCharType="begin"/>
            </w:r>
            <w:r w:rsidR="005E084C">
              <w:rPr>
                <w:noProof/>
                <w:webHidden/>
              </w:rPr>
              <w:instrText xml:space="preserve"> PAGEREF _Toc160815446 \h </w:instrText>
            </w:r>
            <w:r w:rsidR="005E084C">
              <w:rPr>
                <w:noProof/>
                <w:webHidden/>
              </w:rPr>
            </w:r>
            <w:r w:rsidR="005E084C">
              <w:rPr>
                <w:noProof/>
                <w:webHidden/>
              </w:rPr>
              <w:fldChar w:fldCharType="separate"/>
            </w:r>
            <w:r w:rsidR="005E084C">
              <w:rPr>
                <w:noProof/>
                <w:webHidden/>
              </w:rPr>
              <w:t>11</w:t>
            </w:r>
            <w:r w:rsidR="005E084C">
              <w:rPr>
                <w:noProof/>
                <w:webHidden/>
              </w:rPr>
              <w:fldChar w:fldCharType="end"/>
            </w:r>
          </w:hyperlink>
        </w:p>
        <w:p w14:paraId="1B95E1CD" w14:textId="5BE405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F177DC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F177DC">
        <w:tc>
          <w:tcPr>
            <w:tcW w:w="1256" w:type="dxa"/>
          </w:tcPr>
          <w:p w14:paraId="2E76E9E9" w14:textId="16977DA3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50BAA">
              <w:rPr>
                <w:rFonts w:ascii="Times New Roman" w:hAnsi="Times New Roman" w:cs="Times New Roman"/>
              </w:rPr>
              <w:t>1</w:t>
            </w:r>
            <w:r w:rsidR="007908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2A081BB2" w:rsidR="00C36169" w:rsidRPr="00230F5A" w:rsidRDefault="00650BA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B251D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B251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7944773" w14:textId="0AB9C422" w:rsidR="00984D05" w:rsidRDefault="00984D05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4316438" w14:textId="29FD0101" w:rsidR="00984D05" w:rsidRDefault="00984D05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42481CC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177DC" w:rsidRPr="00230F5A" w14:paraId="5339FC0E" w14:textId="7AB2D237" w:rsidTr="00F177DC">
        <w:tc>
          <w:tcPr>
            <w:tcW w:w="1256" w:type="dxa"/>
          </w:tcPr>
          <w:p w14:paraId="3DF7E2D2" w14:textId="08F151B4" w:rsidR="00F177DC" w:rsidRPr="00230F5A" w:rsidRDefault="00F177DC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342" w:type="dxa"/>
          </w:tcPr>
          <w:p w14:paraId="69C55B7E" w14:textId="2120CA49" w:rsidR="00F177DC" w:rsidRPr="00230F5A" w:rsidRDefault="00F177DC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7ADDC28" w14:textId="77777777" w:rsidR="00984D05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3E3A74D" w14:textId="77777777" w:rsidR="00984D05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F95F45D" w:rsidR="00F177DC" w:rsidRPr="00230F5A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66D84B65" w:rsidR="00F177DC" w:rsidRPr="00230F5A" w:rsidRDefault="00F177DC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35376D3" w:rsidR="00F177DC" w:rsidRPr="00230F5A" w:rsidRDefault="00F177DC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F177DC" w:rsidRPr="00230F5A" w14:paraId="251EA50D" w14:textId="22DD7FE9" w:rsidTr="00F177DC">
        <w:tc>
          <w:tcPr>
            <w:tcW w:w="1256" w:type="dxa"/>
          </w:tcPr>
          <w:p w14:paraId="7287933A" w14:textId="1C634F5B" w:rsidR="00F177DC" w:rsidRPr="00230F5A" w:rsidRDefault="00984D05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342" w:type="dxa"/>
          </w:tcPr>
          <w:p w14:paraId="562818B9" w14:textId="068C018F" w:rsidR="00F177DC" w:rsidRPr="00230F5A" w:rsidRDefault="00984D05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26-03-2024</w:t>
            </w:r>
          </w:p>
        </w:tc>
        <w:tc>
          <w:tcPr>
            <w:tcW w:w="2046" w:type="dxa"/>
          </w:tcPr>
          <w:p w14:paraId="76CC60E2" w14:textId="77777777" w:rsidR="00984D05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9ADBAC9" w14:textId="77777777" w:rsidR="00984D05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8E36E16" w:rsidR="00F177DC" w:rsidRPr="00230F5A" w:rsidRDefault="00984D05" w:rsidP="00984D0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07F6840A" w:rsidR="00F177DC" w:rsidRPr="00230F5A" w:rsidRDefault="00984D05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2680C47E" w14:textId="682D2972" w:rsidR="00F177DC" w:rsidRPr="00230F5A" w:rsidRDefault="00984D05" w:rsidP="00F177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26.03.2024</w:t>
            </w:r>
          </w:p>
        </w:tc>
      </w:tr>
      <w:tr w:rsidR="00F85FAA" w:rsidRPr="00230F5A" w14:paraId="38B70AFE" w14:textId="34FEEE1D" w:rsidTr="00F177DC">
        <w:tc>
          <w:tcPr>
            <w:tcW w:w="1256" w:type="dxa"/>
          </w:tcPr>
          <w:p w14:paraId="23AEB014" w14:textId="35967643" w:rsidR="00F85FAA" w:rsidRPr="00230F5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342" w:type="dxa"/>
          </w:tcPr>
          <w:p w14:paraId="7FA5A642" w14:textId="724BD129" w:rsidR="00F85FAA" w:rsidRPr="00230F5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1A3F626" w14:textId="77777777" w:rsidR="00F85FA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A26EB24" w14:textId="77777777" w:rsidR="00F85FA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7217AE06" w:rsidR="00F85FAA" w:rsidRPr="00230F5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271A3CBA" w:rsidR="00F85FAA" w:rsidRPr="00230F5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06DF7F4" w14:textId="77777777" w:rsidR="00F85FA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3301AE4B" w14:textId="75CE24A7" w:rsidR="00F85FAA" w:rsidRPr="00230F5A" w:rsidRDefault="00F85FAA" w:rsidP="00F85F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3753A7" w:rsidRPr="00230F5A" w14:paraId="4B606B6E" w14:textId="62885254" w:rsidTr="00F177DC">
        <w:tc>
          <w:tcPr>
            <w:tcW w:w="1256" w:type="dxa"/>
          </w:tcPr>
          <w:p w14:paraId="612D72B6" w14:textId="50FD512E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342" w:type="dxa"/>
          </w:tcPr>
          <w:p w14:paraId="2796920D" w14:textId="50A7EA35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4D0CAFE" w14:textId="77777777" w:rsidR="003753A7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9086702" w14:textId="77777777" w:rsidR="003753A7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66DBFB5" w14:textId="0264B7C8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B788475" w14:textId="6D85BCB9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6B8D8F7" w14:textId="77777777" w:rsidR="003753A7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C6839D8" w14:textId="77777777" w:rsidR="003753A7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580038F" w14:textId="77777777" w:rsidR="003753A7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2B157AF6" w14:textId="77777777" w:rsidR="003753A7" w:rsidRDefault="003753A7" w:rsidP="003753A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21B0C6D" w14:textId="77777777" w:rsidR="003753A7" w:rsidRDefault="003753A7" w:rsidP="003753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B8A25E" w14:textId="77777777" w:rsidR="003753A7" w:rsidRPr="00AD54F4" w:rsidRDefault="003753A7" w:rsidP="003753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22CB4D9D" w14:textId="5039B1DC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753A7" w:rsidRPr="00230F5A" w14:paraId="2EA7A1DB" w14:textId="6C6D457E" w:rsidTr="00F177DC">
        <w:tc>
          <w:tcPr>
            <w:tcW w:w="1256" w:type="dxa"/>
          </w:tcPr>
          <w:p w14:paraId="4D062B49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753A7" w:rsidRPr="00230F5A" w14:paraId="4EBD62EB" w14:textId="7659FBA3" w:rsidTr="00F177DC">
        <w:tc>
          <w:tcPr>
            <w:tcW w:w="1256" w:type="dxa"/>
          </w:tcPr>
          <w:p w14:paraId="6FF918B3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753A7" w:rsidRPr="00230F5A" w:rsidRDefault="003753A7" w:rsidP="003753A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8B44A0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81543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8B44A0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81543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5510954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7908DC">
              <w:rPr>
                <w:rFonts w:ascii="Times New Roman" w:hAnsi="Times New Roman" w:cs="Times New Roman"/>
                <w:sz w:val="20"/>
              </w:rPr>
              <w:t>4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272123D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7908DC">
              <w:rPr>
                <w:rFonts w:ascii="Times New Roman" w:hAnsi="Times New Roman" w:cs="Times New Roman"/>
                <w:sz w:val="20"/>
              </w:rPr>
              <w:t>85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67E4154C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7908DC">
        <w:rPr>
          <w:rFonts w:ascii="Times New Roman" w:hAnsi="Times New Roman" w:cs="Times New Roman"/>
          <w:spacing w:val="-3"/>
        </w:rPr>
        <w:t>98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0F360FB2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378840E9" w14:textId="77777777" w:rsidR="007908DC" w:rsidRDefault="007908DC" w:rsidP="008B44A0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after="58"/>
        <w:ind w:hanging="1137"/>
        <w:rPr>
          <w:rFonts w:asci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7908DC" w14:paraId="5FDB4259" w14:textId="77777777" w:rsidTr="005C4751">
        <w:trPr>
          <w:trHeight w:val="301"/>
        </w:trPr>
        <w:tc>
          <w:tcPr>
            <w:tcW w:w="1131" w:type="dxa"/>
          </w:tcPr>
          <w:p w14:paraId="012EFA73" w14:textId="77777777" w:rsidR="007908DC" w:rsidRDefault="007908D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024AAC0D" w14:textId="77777777" w:rsidR="007908DC" w:rsidRDefault="007908D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05B730E4" w14:textId="77777777" w:rsidR="007908DC" w:rsidRPr="00F177DC" w:rsidRDefault="007908DC" w:rsidP="005C4751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F177DC">
              <w:rPr>
                <w:rFonts w:ascii="Calibri" w:hAnsi="Calibri"/>
                <w:lang w:val="es-CL"/>
              </w:rPr>
              <w:t>Parque de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cajeros</w:t>
            </w:r>
            <w:r w:rsidRPr="00F177DC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automáticos que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funcionaron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en</w:t>
            </w:r>
            <w:r w:rsidRPr="00F177DC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el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mes.</w:t>
            </w:r>
          </w:p>
        </w:tc>
      </w:tr>
      <w:tr w:rsidR="007908DC" w14:paraId="0E472A09" w14:textId="77777777" w:rsidTr="005C4751">
        <w:trPr>
          <w:trHeight w:val="535"/>
        </w:trPr>
        <w:tc>
          <w:tcPr>
            <w:tcW w:w="1131" w:type="dxa"/>
          </w:tcPr>
          <w:p w14:paraId="798D45A3" w14:textId="77777777" w:rsidR="007908DC" w:rsidRDefault="007908D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3BB5883C" w14:textId="77777777" w:rsidR="007908DC" w:rsidRDefault="007908D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3E382FC0" w14:textId="77777777" w:rsidR="007908DC" w:rsidRPr="00F177DC" w:rsidRDefault="007908DC" w:rsidP="005C4751">
            <w:pPr>
              <w:pStyle w:val="TableParagraph"/>
              <w:spacing w:line="267" w:lineRule="exact"/>
              <w:rPr>
                <w:rFonts w:ascii="Calibri" w:hAnsi="Calibri"/>
                <w:lang w:val="es-CL"/>
              </w:rPr>
            </w:pPr>
            <w:r w:rsidRPr="00F177DC">
              <w:rPr>
                <w:rFonts w:ascii="Calibri" w:hAnsi="Calibri"/>
                <w:lang w:val="es-CL"/>
              </w:rPr>
              <w:t>Tiempo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de</w:t>
            </w:r>
            <w:r w:rsidRPr="00F177DC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indisponibilidad</w:t>
            </w:r>
            <w:r w:rsidRPr="00F177DC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(</w:t>
            </w:r>
            <w:proofErr w:type="spellStart"/>
            <w:r w:rsidRPr="00F177DC">
              <w:rPr>
                <w:rFonts w:ascii="Calibri" w:hAnsi="Calibri"/>
                <w:lang w:val="es-CL"/>
              </w:rPr>
              <w:t>Downtime</w:t>
            </w:r>
            <w:proofErr w:type="spellEnd"/>
            <w:r w:rsidRPr="00F177DC">
              <w:rPr>
                <w:rFonts w:ascii="Calibri" w:hAnsi="Calibri"/>
                <w:lang w:val="es-CL"/>
              </w:rPr>
              <w:t>)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asociado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al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giro de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dinero desde</w:t>
            </w:r>
            <w:r w:rsidRPr="00F177DC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cajeros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automáticos</w:t>
            </w:r>
          </w:p>
          <w:p w14:paraId="0C8CBD4F" w14:textId="77777777" w:rsidR="007908DC" w:rsidRPr="00F177DC" w:rsidRDefault="007908DC" w:rsidP="005C4751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F177DC">
              <w:rPr>
                <w:rFonts w:ascii="Calibri" w:hAnsi="Calibri"/>
                <w:lang w:val="es-CL"/>
              </w:rPr>
              <w:t>pertenecientes</w:t>
            </w:r>
            <w:r w:rsidRPr="00F177DC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a</w:t>
            </w:r>
            <w:r w:rsidRPr="00F177DC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la institución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financiera.</w:t>
            </w:r>
          </w:p>
        </w:tc>
      </w:tr>
      <w:tr w:rsidR="007908DC" w14:paraId="79858E6A" w14:textId="77777777" w:rsidTr="005C4751">
        <w:trPr>
          <w:trHeight w:val="302"/>
        </w:trPr>
        <w:tc>
          <w:tcPr>
            <w:tcW w:w="1131" w:type="dxa"/>
          </w:tcPr>
          <w:p w14:paraId="5B2466CC" w14:textId="77777777" w:rsidR="007908DC" w:rsidRDefault="007908DC" w:rsidP="005C4751">
            <w:pPr>
              <w:pStyle w:val="TableParagraph"/>
              <w:spacing w:before="1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03</w:t>
            </w:r>
          </w:p>
        </w:tc>
        <w:tc>
          <w:tcPr>
            <w:tcW w:w="283" w:type="dxa"/>
          </w:tcPr>
          <w:p w14:paraId="1E887D8C" w14:textId="77777777" w:rsidR="007908DC" w:rsidRDefault="007908DC" w:rsidP="005C4751">
            <w:pPr>
              <w:pStyle w:val="TableParagraph"/>
              <w:spacing w:before="1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75452ABD" w14:textId="77777777" w:rsidR="007908DC" w:rsidRPr="00F177DC" w:rsidRDefault="007908DC" w:rsidP="005C4751">
            <w:pPr>
              <w:pStyle w:val="TableParagraph"/>
              <w:spacing w:before="1"/>
              <w:rPr>
                <w:rFonts w:ascii="Calibri" w:hAnsi="Calibri"/>
                <w:lang w:val="es-CL"/>
              </w:rPr>
            </w:pPr>
            <w:r w:rsidRPr="00F177DC">
              <w:rPr>
                <w:rFonts w:ascii="Calibri" w:hAnsi="Calibri"/>
                <w:lang w:val="es-CL"/>
              </w:rPr>
              <w:t>Índice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de disponibilidad</w:t>
            </w:r>
            <w:r w:rsidRPr="00F177D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del</w:t>
            </w:r>
            <w:r w:rsidRPr="00F177DC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F177DC">
              <w:rPr>
                <w:rFonts w:ascii="Calibri" w:hAnsi="Calibri"/>
                <w:lang w:val="es-CL"/>
              </w:rPr>
              <w:t>periodo.</w:t>
            </w:r>
          </w:p>
        </w:tc>
      </w:tr>
    </w:tbl>
    <w:p w14:paraId="13B57F28" w14:textId="77777777" w:rsidR="007908DC" w:rsidRDefault="007908DC" w:rsidP="007908DC">
      <w:pPr>
        <w:pStyle w:val="Textoindependiente"/>
        <w:spacing w:before="10"/>
        <w:rPr>
          <w:rFonts w:ascii="Times New Roman"/>
          <w:i/>
        </w:rPr>
      </w:pPr>
    </w:p>
    <w:p w14:paraId="7EFA22BF" w14:textId="3345C69A" w:rsidR="007908DC" w:rsidRDefault="007908DC" w:rsidP="007908DC">
      <w:pPr>
        <w:pStyle w:val="Textoindependiente"/>
        <w:spacing w:before="10"/>
        <w:rPr>
          <w:rFonts w:ascii="Times New Roman"/>
          <w:i/>
        </w:rPr>
      </w:pPr>
      <w:proofErr w:type="spellStart"/>
      <w:r>
        <w:rPr>
          <w:rFonts w:ascii="Times New Roman"/>
          <w:i/>
        </w:rPr>
        <w:t>Tr</w:t>
      </w:r>
      <w:proofErr w:type="spellEnd"/>
      <w:r>
        <w:rPr>
          <w:rFonts w:ascii="Times New Roman"/>
          <w:i/>
        </w:rPr>
        <w:t>=01</w:t>
      </w:r>
    </w:p>
    <w:p w14:paraId="34DBE4BE" w14:textId="77777777" w:rsidR="007908DC" w:rsidRDefault="007908DC" w:rsidP="008B44A0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incluye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cajeros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automáticos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funcionaron 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mes.</w:t>
      </w:r>
    </w:p>
    <w:p w14:paraId="72E3243D" w14:textId="77777777" w:rsidR="007908DC" w:rsidRDefault="007908DC" w:rsidP="007908D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908DC" w14:paraId="2EBE25E6" w14:textId="77777777" w:rsidTr="005C4751">
        <w:trPr>
          <w:trHeight w:val="299"/>
        </w:trPr>
        <w:tc>
          <w:tcPr>
            <w:tcW w:w="1414" w:type="dxa"/>
          </w:tcPr>
          <w:p w14:paraId="0EF2227D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A21BF4B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BB48EB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977" w:type="dxa"/>
          </w:tcPr>
          <w:p w14:paraId="58D2EC4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22D18048" w14:textId="77777777" w:rsidTr="005C4751">
        <w:trPr>
          <w:trHeight w:val="299"/>
        </w:trPr>
        <w:tc>
          <w:tcPr>
            <w:tcW w:w="1414" w:type="dxa"/>
          </w:tcPr>
          <w:p w14:paraId="4FC0A971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D31396E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4750195" w14:textId="77777777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cajero</w:t>
            </w:r>
            <w:proofErr w:type="spellEnd"/>
          </w:p>
        </w:tc>
        <w:tc>
          <w:tcPr>
            <w:tcW w:w="2977" w:type="dxa"/>
          </w:tcPr>
          <w:p w14:paraId="27CA9C0E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  <w:tr w:rsidR="007908DC" w14:paraId="10DA1D8E" w14:textId="77777777" w:rsidTr="005C4751">
        <w:trPr>
          <w:trHeight w:val="299"/>
        </w:trPr>
        <w:tc>
          <w:tcPr>
            <w:tcW w:w="1414" w:type="dxa"/>
          </w:tcPr>
          <w:p w14:paraId="5A3310AA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41320AC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CD95B4D" w14:textId="77777777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2977" w:type="dxa"/>
          </w:tcPr>
          <w:p w14:paraId="59905357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7908DC" w14:paraId="403BFDB0" w14:textId="77777777" w:rsidTr="005C4751">
        <w:trPr>
          <w:trHeight w:val="299"/>
        </w:trPr>
        <w:tc>
          <w:tcPr>
            <w:tcW w:w="1414" w:type="dxa"/>
          </w:tcPr>
          <w:p w14:paraId="1AAC881C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7EE648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F926388" w14:textId="77777777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Dirección</w:t>
            </w:r>
            <w:proofErr w:type="spellEnd"/>
          </w:p>
        </w:tc>
        <w:tc>
          <w:tcPr>
            <w:tcW w:w="2977" w:type="dxa"/>
          </w:tcPr>
          <w:p w14:paraId="6E013ADC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</w:tbl>
    <w:p w14:paraId="588014D7" w14:textId="77777777" w:rsidR="007908DC" w:rsidRDefault="007908DC" w:rsidP="007908DC">
      <w:pPr>
        <w:rPr>
          <w:sz w:val="20"/>
        </w:rPr>
        <w:sectPr w:rsidR="007908DC" w:rsidSect="006507D2">
          <w:pgSz w:w="12250" w:h="15850"/>
          <w:pgMar w:top="1380" w:right="840" w:bottom="880" w:left="920" w:header="567" w:footer="685" w:gutter="0"/>
          <w:cols w:space="720"/>
        </w:sectPr>
      </w:pPr>
    </w:p>
    <w:p w14:paraId="44AC5605" w14:textId="77777777" w:rsidR="007908DC" w:rsidRDefault="007908DC" w:rsidP="007908D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908DC" w14:paraId="24E780F4" w14:textId="77777777" w:rsidTr="005C4751">
        <w:trPr>
          <w:trHeight w:val="300"/>
        </w:trPr>
        <w:tc>
          <w:tcPr>
            <w:tcW w:w="1414" w:type="dxa"/>
          </w:tcPr>
          <w:p w14:paraId="226CD675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46C1BC6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2724989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establecimiento</w:t>
            </w:r>
            <w:proofErr w:type="spellEnd"/>
          </w:p>
        </w:tc>
        <w:tc>
          <w:tcPr>
            <w:tcW w:w="2977" w:type="dxa"/>
          </w:tcPr>
          <w:p w14:paraId="757BAEA2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3CACE062" w14:textId="77777777" w:rsidTr="005C4751">
        <w:trPr>
          <w:trHeight w:val="299"/>
        </w:trPr>
        <w:tc>
          <w:tcPr>
            <w:tcW w:w="1414" w:type="dxa"/>
          </w:tcPr>
          <w:p w14:paraId="604AE409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41B0D7A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CE0E3DB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disponibilidad</w:t>
            </w:r>
            <w:proofErr w:type="spellEnd"/>
          </w:p>
        </w:tc>
        <w:tc>
          <w:tcPr>
            <w:tcW w:w="2977" w:type="dxa"/>
          </w:tcPr>
          <w:p w14:paraId="2A91F691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74A3E996" w14:textId="77777777" w:rsidTr="005C4751">
        <w:trPr>
          <w:trHeight w:val="299"/>
        </w:trPr>
        <w:tc>
          <w:tcPr>
            <w:tcW w:w="1414" w:type="dxa"/>
          </w:tcPr>
          <w:p w14:paraId="4F28E2EC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E9650F9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7AD471D" w14:textId="77777777" w:rsidR="007908DC" w:rsidRPr="00F177DC" w:rsidRDefault="007908DC" w:rsidP="005C4751">
            <w:pPr>
              <w:pStyle w:val="TableParagraph"/>
              <w:rPr>
                <w:sz w:val="20"/>
                <w:lang w:val="es-CL"/>
              </w:rPr>
            </w:pPr>
            <w:r w:rsidRPr="00F177DC">
              <w:rPr>
                <w:sz w:val="20"/>
                <w:lang w:val="es-CL"/>
              </w:rPr>
              <w:t>Hora</w:t>
            </w:r>
            <w:r w:rsidRPr="00F177DC">
              <w:rPr>
                <w:spacing w:val="-3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</w:t>
            </w:r>
            <w:r w:rsidRPr="00F177DC">
              <w:rPr>
                <w:spacing w:val="-3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inicio</w:t>
            </w:r>
            <w:r w:rsidRPr="00F177DC">
              <w:rPr>
                <w:spacing w:val="-1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del servicio</w:t>
            </w:r>
          </w:p>
        </w:tc>
        <w:tc>
          <w:tcPr>
            <w:tcW w:w="2977" w:type="dxa"/>
          </w:tcPr>
          <w:p w14:paraId="6D8DD15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7908DC" w14:paraId="3C536ABE" w14:textId="77777777" w:rsidTr="005C4751">
        <w:trPr>
          <w:trHeight w:val="299"/>
        </w:trPr>
        <w:tc>
          <w:tcPr>
            <w:tcW w:w="1414" w:type="dxa"/>
          </w:tcPr>
          <w:p w14:paraId="4F4525B0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AC3B711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152D0C2" w14:textId="77777777" w:rsidR="007908DC" w:rsidRPr="00F177DC" w:rsidRDefault="007908DC" w:rsidP="005C4751">
            <w:pPr>
              <w:pStyle w:val="TableParagraph"/>
              <w:rPr>
                <w:sz w:val="20"/>
                <w:lang w:val="es-CL"/>
              </w:rPr>
            </w:pPr>
            <w:r w:rsidRPr="00F177DC">
              <w:rPr>
                <w:sz w:val="20"/>
                <w:lang w:val="es-CL"/>
              </w:rPr>
              <w:t>Hora</w:t>
            </w:r>
            <w:r w:rsidRPr="00F177DC">
              <w:rPr>
                <w:spacing w:val="-3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</w:t>
            </w:r>
            <w:r w:rsidRPr="00F177DC">
              <w:rPr>
                <w:spacing w:val="-3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término</w:t>
            </w:r>
            <w:r w:rsidRPr="00F177DC">
              <w:rPr>
                <w:spacing w:val="-1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del servicio</w:t>
            </w:r>
          </w:p>
        </w:tc>
        <w:tc>
          <w:tcPr>
            <w:tcW w:w="2977" w:type="dxa"/>
          </w:tcPr>
          <w:p w14:paraId="511F643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7908DC" w14:paraId="7EE34A6B" w14:textId="77777777" w:rsidTr="005C4751">
        <w:trPr>
          <w:trHeight w:val="302"/>
        </w:trPr>
        <w:tc>
          <w:tcPr>
            <w:tcW w:w="1414" w:type="dxa"/>
          </w:tcPr>
          <w:p w14:paraId="6732C4AD" w14:textId="77777777" w:rsidR="007908DC" w:rsidRDefault="007908D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1B00FE5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A5E7F02" w14:textId="77777777" w:rsidR="007908DC" w:rsidRPr="00F177DC" w:rsidRDefault="007908DC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F177DC">
              <w:rPr>
                <w:sz w:val="20"/>
                <w:lang w:val="es-CL"/>
              </w:rPr>
              <w:t>Número</w:t>
            </w:r>
            <w:r w:rsidRPr="00F177DC">
              <w:rPr>
                <w:spacing w:val="-4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</w:t>
            </w:r>
            <w:r w:rsidRPr="00F177DC">
              <w:rPr>
                <w:spacing w:val="-4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días</w:t>
            </w:r>
            <w:r w:rsidRPr="00F177DC">
              <w:rPr>
                <w:spacing w:val="-1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asociados</w:t>
            </w:r>
            <w:r w:rsidRPr="00F177DC">
              <w:rPr>
                <w:spacing w:val="-4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al</w:t>
            </w:r>
            <w:r w:rsidRPr="00F177DC">
              <w:rPr>
                <w:spacing w:val="1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horario</w:t>
            </w:r>
          </w:p>
        </w:tc>
        <w:tc>
          <w:tcPr>
            <w:tcW w:w="2977" w:type="dxa"/>
          </w:tcPr>
          <w:p w14:paraId="163B601F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73FD0057" w14:textId="77777777" w:rsidTr="005C4751">
        <w:trPr>
          <w:trHeight w:val="299"/>
        </w:trPr>
        <w:tc>
          <w:tcPr>
            <w:tcW w:w="1414" w:type="dxa"/>
          </w:tcPr>
          <w:p w14:paraId="70AADDCF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60C409D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F17AEF5" w14:textId="77777777" w:rsidR="007908DC" w:rsidRPr="00F177DC" w:rsidRDefault="007908DC" w:rsidP="005C4751">
            <w:pPr>
              <w:pStyle w:val="TableParagraph"/>
              <w:rPr>
                <w:sz w:val="20"/>
                <w:lang w:val="es-CL"/>
              </w:rPr>
            </w:pPr>
            <w:r w:rsidRPr="00F177DC">
              <w:rPr>
                <w:sz w:val="20"/>
                <w:lang w:val="es-CL"/>
              </w:rPr>
              <w:t>Número</w:t>
            </w:r>
            <w:r w:rsidRPr="00F177DC">
              <w:rPr>
                <w:spacing w:val="-5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</w:t>
            </w:r>
            <w:r w:rsidRPr="00F177DC">
              <w:rPr>
                <w:spacing w:val="-4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días</w:t>
            </w:r>
            <w:r w:rsidRPr="00F177DC">
              <w:rPr>
                <w:spacing w:val="-1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de</w:t>
            </w:r>
            <w:r w:rsidRPr="00F177DC">
              <w:rPr>
                <w:spacing w:val="-2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funcionamiento</w:t>
            </w:r>
            <w:r w:rsidRPr="00F177DC">
              <w:rPr>
                <w:spacing w:val="-4"/>
                <w:sz w:val="20"/>
                <w:lang w:val="es-CL"/>
              </w:rPr>
              <w:t xml:space="preserve"> </w:t>
            </w:r>
            <w:r w:rsidRPr="00F177DC">
              <w:rPr>
                <w:sz w:val="20"/>
                <w:lang w:val="es-CL"/>
              </w:rPr>
              <w:t>predefinido</w:t>
            </w:r>
          </w:p>
        </w:tc>
        <w:tc>
          <w:tcPr>
            <w:tcW w:w="2977" w:type="dxa"/>
          </w:tcPr>
          <w:p w14:paraId="4A9FEABC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4C0305D6" w14:textId="77777777" w:rsidR="007908DC" w:rsidRDefault="007908DC" w:rsidP="007908D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98</w:t>
      </w:r>
      <w:r>
        <w:rPr>
          <w:spacing w:val="-1"/>
        </w:rPr>
        <w:t xml:space="preserve"> </w:t>
      </w:r>
      <w:r>
        <w:t>Bytes</w:t>
      </w:r>
    </w:p>
    <w:p w14:paraId="2B03C2E0" w14:textId="77777777" w:rsidR="007908DC" w:rsidRDefault="007908DC" w:rsidP="007908DC">
      <w:pPr>
        <w:pStyle w:val="Textoindependiente"/>
        <w:rPr>
          <w:sz w:val="24"/>
        </w:rPr>
      </w:pPr>
    </w:p>
    <w:p w14:paraId="4AC7066A" w14:textId="7591C6D7" w:rsidR="007908DC" w:rsidRDefault="007908DC" w:rsidP="007908DC">
      <w:pPr>
        <w:pStyle w:val="Textoindependiente"/>
        <w:rPr>
          <w:i/>
          <w:iCs/>
          <w:sz w:val="24"/>
        </w:rPr>
      </w:pPr>
      <w:r w:rsidRPr="007908DC">
        <w:rPr>
          <w:i/>
          <w:iCs/>
          <w:sz w:val="24"/>
        </w:rPr>
        <w:t>TR=02</w:t>
      </w:r>
    </w:p>
    <w:p w14:paraId="57E8E859" w14:textId="77777777" w:rsidR="007908DC" w:rsidRDefault="007908DC" w:rsidP="007908DC">
      <w:pPr>
        <w:pStyle w:val="Textoindependiente"/>
        <w:rPr>
          <w:i/>
          <w:iCs/>
          <w:sz w:val="24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908DC" w14:paraId="463AEDAF" w14:textId="77777777" w:rsidTr="005C4751">
        <w:trPr>
          <w:trHeight w:val="300"/>
        </w:trPr>
        <w:tc>
          <w:tcPr>
            <w:tcW w:w="1414" w:type="dxa"/>
          </w:tcPr>
          <w:p w14:paraId="47706F06" w14:textId="2BE0C854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F6022E7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627DD12" w14:textId="7201D42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Tipo De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977" w:type="dxa"/>
          </w:tcPr>
          <w:p w14:paraId="2258DD9F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3E2E3FB5" w14:textId="77777777" w:rsidTr="005C4751">
        <w:trPr>
          <w:trHeight w:val="299"/>
        </w:trPr>
        <w:tc>
          <w:tcPr>
            <w:tcW w:w="1414" w:type="dxa"/>
          </w:tcPr>
          <w:p w14:paraId="5DBD3301" w14:textId="5825F7DA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E5AA4CD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671147B" w14:textId="222BC858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cajero</w:t>
            </w:r>
            <w:proofErr w:type="spellEnd"/>
          </w:p>
        </w:tc>
        <w:tc>
          <w:tcPr>
            <w:tcW w:w="2977" w:type="dxa"/>
          </w:tcPr>
          <w:p w14:paraId="2B2B7B84" w14:textId="27F1C982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  <w:tr w:rsidR="007908DC" w14:paraId="6B783E44" w14:textId="77777777" w:rsidTr="005C4751">
        <w:trPr>
          <w:trHeight w:val="299"/>
        </w:trPr>
        <w:tc>
          <w:tcPr>
            <w:tcW w:w="1414" w:type="dxa"/>
          </w:tcPr>
          <w:p w14:paraId="0F4EEAE8" w14:textId="43CCDBF1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1968C30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8CF955" w14:textId="60942968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Indisponibilidad</w:t>
            </w:r>
            <w:proofErr w:type="spellEnd"/>
          </w:p>
        </w:tc>
        <w:tc>
          <w:tcPr>
            <w:tcW w:w="2977" w:type="dxa"/>
          </w:tcPr>
          <w:p w14:paraId="2646214D" w14:textId="040E992A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7908DC" w14:paraId="71B293CA" w14:textId="77777777" w:rsidTr="005C4751">
        <w:trPr>
          <w:trHeight w:val="299"/>
        </w:trPr>
        <w:tc>
          <w:tcPr>
            <w:tcW w:w="1414" w:type="dxa"/>
          </w:tcPr>
          <w:p w14:paraId="7EF9B8DA" w14:textId="1C5EDB4D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D3570AA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6301223" w14:textId="70E42F99" w:rsidR="007908DC" w:rsidRDefault="007908D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Causas</w:t>
            </w:r>
            <w:proofErr w:type="spellEnd"/>
            <w:r>
              <w:rPr>
                <w:sz w:val="20"/>
              </w:rPr>
              <w:t xml:space="preserve"> d </w:t>
            </w:r>
            <w:proofErr w:type="spellStart"/>
            <w:r>
              <w:rPr>
                <w:sz w:val="20"/>
              </w:rPr>
              <w:t>Indisponibilidad</w:t>
            </w:r>
            <w:proofErr w:type="spellEnd"/>
          </w:p>
        </w:tc>
        <w:tc>
          <w:tcPr>
            <w:tcW w:w="2977" w:type="dxa"/>
          </w:tcPr>
          <w:p w14:paraId="4D347D2A" w14:textId="1AE751BE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213CC556" w14:textId="77777777" w:rsidTr="005C4751">
        <w:trPr>
          <w:trHeight w:val="302"/>
        </w:trPr>
        <w:tc>
          <w:tcPr>
            <w:tcW w:w="1414" w:type="dxa"/>
          </w:tcPr>
          <w:p w14:paraId="6ADC9CEC" w14:textId="3F0C2A7C" w:rsidR="007908DC" w:rsidRDefault="007908D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C7D0358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2F61950" w14:textId="62918B99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Tiempo de </w:t>
            </w:r>
            <w:proofErr w:type="spellStart"/>
            <w:r>
              <w:rPr>
                <w:sz w:val="20"/>
              </w:rPr>
              <w:t>Indisponibilidad</w:t>
            </w:r>
            <w:proofErr w:type="spellEnd"/>
          </w:p>
        </w:tc>
        <w:tc>
          <w:tcPr>
            <w:tcW w:w="2977" w:type="dxa"/>
          </w:tcPr>
          <w:p w14:paraId="463603CE" w14:textId="6CEE5F50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7908DC" w14:paraId="58A13326" w14:textId="77777777" w:rsidTr="005C4751">
        <w:trPr>
          <w:trHeight w:val="299"/>
        </w:trPr>
        <w:tc>
          <w:tcPr>
            <w:tcW w:w="1414" w:type="dxa"/>
          </w:tcPr>
          <w:p w14:paraId="336B435E" w14:textId="420502E1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5043FCC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F1035FE" w14:textId="641D9EDC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2BF45D04" w14:textId="5B4F3D11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X(60)</w:t>
            </w:r>
          </w:p>
        </w:tc>
      </w:tr>
    </w:tbl>
    <w:p w14:paraId="3B342AB2" w14:textId="77777777" w:rsidR="007908DC" w:rsidRDefault="007908DC" w:rsidP="007908D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98</w:t>
      </w:r>
      <w:r>
        <w:rPr>
          <w:spacing w:val="-1"/>
        </w:rPr>
        <w:t xml:space="preserve"> </w:t>
      </w:r>
      <w:r>
        <w:t>Bytes</w:t>
      </w:r>
    </w:p>
    <w:p w14:paraId="676A06D4" w14:textId="77777777" w:rsidR="007908DC" w:rsidRDefault="007908DC" w:rsidP="007908DC">
      <w:pPr>
        <w:pStyle w:val="Textoindependiente"/>
        <w:rPr>
          <w:i/>
          <w:iCs/>
          <w:sz w:val="24"/>
        </w:rPr>
      </w:pPr>
    </w:p>
    <w:p w14:paraId="0E276C5A" w14:textId="77777777" w:rsidR="007908DC" w:rsidRDefault="007908DC" w:rsidP="007908DC">
      <w:pPr>
        <w:pStyle w:val="Textoindependiente"/>
        <w:rPr>
          <w:i/>
          <w:iCs/>
          <w:sz w:val="24"/>
        </w:rPr>
      </w:pPr>
    </w:p>
    <w:p w14:paraId="2427117C" w14:textId="77777777" w:rsidR="007908DC" w:rsidRDefault="007908DC" w:rsidP="007908DC">
      <w:pPr>
        <w:pStyle w:val="Textoindependiente"/>
        <w:rPr>
          <w:i/>
          <w:iCs/>
          <w:sz w:val="24"/>
        </w:rPr>
      </w:pPr>
    </w:p>
    <w:p w14:paraId="04BA9818" w14:textId="39E81F3D" w:rsidR="007908DC" w:rsidRPr="007908DC" w:rsidRDefault="00B61911" w:rsidP="007908DC">
      <w:pPr>
        <w:pStyle w:val="Textoindependiente"/>
        <w:rPr>
          <w:i/>
          <w:iCs/>
          <w:sz w:val="24"/>
        </w:rPr>
      </w:pPr>
      <w:r>
        <w:rPr>
          <w:i/>
          <w:iCs/>
          <w:sz w:val="24"/>
        </w:rPr>
        <w:t>TR=03</w:t>
      </w:r>
    </w:p>
    <w:p w14:paraId="4A57E6F0" w14:textId="77777777" w:rsidR="007908DC" w:rsidRDefault="007908DC" w:rsidP="008B44A0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190"/>
        <w:ind w:left="212" w:right="294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1"/>
          <w:sz w:val="20"/>
        </w:rPr>
        <w:t>Registro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que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incluye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el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índice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de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disponibilidad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servicio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promedio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mensual,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asociado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al</w:t>
      </w:r>
      <w:r>
        <w:rPr>
          <w:rFonts w:ascii="Times New Roman" w:hAnsi="Times New Roman"/>
          <w:i/>
          <w:spacing w:val="-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giro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dinero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desde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 red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 cajeros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automáticos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pertenecientes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institución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financiera.</w:t>
      </w:r>
    </w:p>
    <w:p w14:paraId="29435DAE" w14:textId="77777777" w:rsidR="007908DC" w:rsidRDefault="007908DC" w:rsidP="007908D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7908DC" w14:paraId="51155E2B" w14:textId="77777777" w:rsidTr="005C4751">
        <w:trPr>
          <w:trHeight w:val="299"/>
        </w:trPr>
        <w:tc>
          <w:tcPr>
            <w:tcW w:w="1414" w:type="dxa"/>
          </w:tcPr>
          <w:p w14:paraId="186DA38C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127E257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222EB17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00A18FC6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908DC" w14:paraId="60A0969E" w14:textId="77777777" w:rsidTr="005C4751">
        <w:trPr>
          <w:trHeight w:val="300"/>
        </w:trPr>
        <w:tc>
          <w:tcPr>
            <w:tcW w:w="1414" w:type="dxa"/>
          </w:tcPr>
          <w:p w14:paraId="3BCA7D27" w14:textId="77777777" w:rsidR="007908DC" w:rsidRDefault="007908DC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23004D4" w14:textId="77777777" w:rsidR="007908DC" w:rsidRDefault="007908D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73613AD" w14:textId="77777777" w:rsidR="007908DC" w:rsidRDefault="007908DC" w:rsidP="005C4751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Indicador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disponibilidad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  <w:tc>
          <w:tcPr>
            <w:tcW w:w="1699" w:type="dxa"/>
          </w:tcPr>
          <w:p w14:paraId="209DCBCF" w14:textId="77777777" w:rsidR="007908DC" w:rsidRDefault="007908D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9(03)V(02)</w:t>
            </w:r>
          </w:p>
        </w:tc>
      </w:tr>
      <w:tr w:rsidR="007908DC" w14:paraId="3B5DBC87" w14:textId="77777777" w:rsidTr="005C4751">
        <w:trPr>
          <w:trHeight w:val="302"/>
        </w:trPr>
        <w:tc>
          <w:tcPr>
            <w:tcW w:w="1414" w:type="dxa"/>
          </w:tcPr>
          <w:p w14:paraId="0BBF241D" w14:textId="77777777" w:rsidR="007908DC" w:rsidRDefault="007908D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ED9118D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8831DB9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Indicador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disponibilidad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ajustado</w:t>
            </w:r>
            <w:proofErr w:type="spellEnd"/>
          </w:p>
        </w:tc>
        <w:tc>
          <w:tcPr>
            <w:tcW w:w="1699" w:type="dxa"/>
          </w:tcPr>
          <w:p w14:paraId="49181155" w14:textId="77777777" w:rsidR="007908DC" w:rsidRDefault="007908D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9(03)V(02)</w:t>
            </w:r>
          </w:p>
        </w:tc>
      </w:tr>
      <w:tr w:rsidR="007908DC" w14:paraId="479C2F68" w14:textId="77777777" w:rsidTr="005C4751">
        <w:trPr>
          <w:trHeight w:val="299"/>
        </w:trPr>
        <w:tc>
          <w:tcPr>
            <w:tcW w:w="1414" w:type="dxa"/>
          </w:tcPr>
          <w:p w14:paraId="161647EF" w14:textId="77777777" w:rsidR="007908DC" w:rsidRDefault="007908D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FD25AD6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3F3BABA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684F5C7E" w14:textId="77777777" w:rsidR="007908DC" w:rsidRDefault="007908D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X(86)</w:t>
            </w:r>
          </w:p>
        </w:tc>
      </w:tr>
    </w:tbl>
    <w:p w14:paraId="4DD37642" w14:textId="77777777" w:rsidR="007908DC" w:rsidRDefault="007908DC" w:rsidP="007908D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98</w:t>
      </w:r>
      <w:r>
        <w:rPr>
          <w:spacing w:val="-1"/>
        </w:rPr>
        <w:t xml:space="preserve"> </w:t>
      </w:r>
      <w:r>
        <w:t>Bytes</w:t>
      </w:r>
    </w:p>
    <w:p w14:paraId="446C94C6" w14:textId="77777777" w:rsidR="007908DC" w:rsidRDefault="007908DC" w:rsidP="007908DC">
      <w:pPr>
        <w:pStyle w:val="Textoindependiente"/>
        <w:spacing w:before="8"/>
        <w:rPr>
          <w:sz w:val="19"/>
        </w:rPr>
      </w:pPr>
    </w:p>
    <w:p w14:paraId="5D6F6EE0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52D82A0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2149EB93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10FEECD" w14:textId="0DF8EA87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6486671" w14:textId="35E44826" w:rsidR="00035F9D" w:rsidRPr="00230F5A" w:rsidRDefault="00B022B6" w:rsidP="008B44A0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815433"/>
      <w:r w:rsidRPr="00230F5A">
        <w:rPr>
          <w:rFonts w:cs="Times New Roman"/>
        </w:rPr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8B44A0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815434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31BEB2DE" w:rsidR="00CA26C2" w:rsidRDefault="00F6268D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3451E6F9" w14:textId="77777777" w:rsidTr="00653275">
        <w:tc>
          <w:tcPr>
            <w:tcW w:w="562" w:type="dxa"/>
          </w:tcPr>
          <w:p w14:paraId="27D92AAF" w14:textId="67613DC9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1473891" w14:textId="188C2D8D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530849" w:rsidRPr="00B537DA" w14:paraId="22417E50" w14:textId="77777777" w:rsidTr="00653275">
        <w:tc>
          <w:tcPr>
            <w:tcW w:w="562" w:type="dxa"/>
          </w:tcPr>
          <w:p w14:paraId="4D7FD15F" w14:textId="54BC326B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B9019FB" w14:textId="52E7158D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782E1A6B" w14:textId="77777777" w:rsidTr="00653275">
        <w:tc>
          <w:tcPr>
            <w:tcW w:w="562" w:type="dxa"/>
          </w:tcPr>
          <w:p w14:paraId="672539CE" w14:textId="0632A488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A277E89" w14:textId="5FDEB4DE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2BCF4B1C" w14:textId="77777777" w:rsidTr="00653275">
        <w:tc>
          <w:tcPr>
            <w:tcW w:w="562" w:type="dxa"/>
          </w:tcPr>
          <w:p w14:paraId="21349A9E" w14:textId="7DCDA314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A1C53FF" w14:textId="54F62ED3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4AF506E8" w14:textId="77777777" w:rsidTr="00653275">
        <w:tc>
          <w:tcPr>
            <w:tcW w:w="562" w:type="dxa"/>
          </w:tcPr>
          <w:p w14:paraId="4827E785" w14:textId="036F3889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DE9BC99" w14:textId="5CD8981D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071B05E1" w14:textId="77777777" w:rsidTr="00653275">
        <w:tc>
          <w:tcPr>
            <w:tcW w:w="562" w:type="dxa"/>
          </w:tcPr>
          <w:p w14:paraId="1FAFF210" w14:textId="1EC1B30B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E624B5" w14:textId="081756F6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30849" w:rsidRPr="00B537DA" w14:paraId="32609CF4" w14:textId="77777777" w:rsidTr="00653275">
        <w:tc>
          <w:tcPr>
            <w:tcW w:w="562" w:type="dxa"/>
          </w:tcPr>
          <w:p w14:paraId="75FFD249" w14:textId="4F78F9F6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2333AB8" w14:textId="52A99C7F" w:rsidR="00530849" w:rsidRDefault="00530849" w:rsidP="005308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10 es numérico cuando el tipo de registro es igual a 01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8B44A0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815435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8B44A0">
      <w:pPr>
        <w:pStyle w:val="Ttulo2"/>
        <w:numPr>
          <w:ilvl w:val="1"/>
          <w:numId w:val="2"/>
        </w:numPr>
        <w:rPr>
          <w:b w:val="0"/>
        </w:rPr>
      </w:pPr>
      <w:bookmarkStart w:id="7" w:name="_Toc160815436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pict w14:anchorId="34C370F2">
          <v:shape id="Text Box 10" o:spid="_x0000_s2050" type="#_x0000_t202" style="position:absolute;margin-left:-16.05pt;margin-top:25.4pt;width:488.65pt;height:40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2BC3E921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087FC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7BE9390D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A77E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2B047744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5"/>
        <w:gridCol w:w="992"/>
        <w:gridCol w:w="6096"/>
        <w:gridCol w:w="851"/>
        <w:gridCol w:w="850"/>
      </w:tblGrid>
      <w:tr w:rsidR="003A37FF" w:rsidRPr="00F45E53" w14:paraId="5AE2A0D7" w14:textId="22C8248B" w:rsidTr="0063326E">
        <w:trPr>
          <w:trHeight w:val="268"/>
        </w:trPr>
        <w:tc>
          <w:tcPr>
            <w:tcW w:w="720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6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0BD25F37" w14:textId="77777777" w:rsidR="003A37FF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  <w:p w14:paraId="732EB8F7" w14:textId="36C2360A" w:rsidR="00D3696F" w:rsidRPr="00F45E53" w:rsidRDefault="00D3696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Salida</w:t>
            </w:r>
          </w:p>
        </w:tc>
      </w:tr>
      <w:tr w:rsidR="003A37FF" w:rsidRPr="00F45E53" w14:paraId="7DCD80F1" w14:textId="627ADF14" w:rsidTr="0063326E">
        <w:trPr>
          <w:trHeight w:val="268"/>
        </w:trPr>
        <w:tc>
          <w:tcPr>
            <w:tcW w:w="720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6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3326E">
        <w:trPr>
          <w:trHeight w:val="268"/>
        </w:trPr>
        <w:tc>
          <w:tcPr>
            <w:tcW w:w="720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A21E930" w14:textId="532EA6CA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6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3326E">
        <w:trPr>
          <w:trHeight w:val="268"/>
        </w:trPr>
        <w:tc>
          <w:tcPr>
            <w:tcW w:w="720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6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3326E">
        <w:trPr>
          <w:trHeight w:val="268"/>
        </w:trPr>
        <w:tc>
          <w:tcPr>
            <w:tcW w:w="720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6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966F7" w:rsidRPr="00F45E53" w14:paraId="1D878D2B" w14:textId="77777777" w:rsidTr="0063326E">
        <w:trPr>
          <w:trHeight w:val="268"/>
        </w:trPr>
        <w:tc>
          <w:tcPr>
            <w:tcW w:w="720" w:type="dxa"/>
          </w:tcPr>
          <w:p w14:paraId="382A714A" w14:textId="6E1F2A84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48EC30" w14:textId="20AD719E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B99D224" w14:textId="08C35B69" w:rsidR="009966F7" w:rsidRPr="00F45E53" w:rsidRDefault="009966F7" w:rsidP="009966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6" w:type="dxa"/>
          </w:tcPr>
          <w:p w14:paraId="171F8DB7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308C68C4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59C0564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966F7" w:rsidRPr="00F45E53" w14:paraId="6292EB16" w14:textId="268B880F" w:rsidTr="0063326E">
        <w:trPr>
          <w:trHeight w:val="268"/>
        </w:trPr>
        <w:tc>
          <w:tcPr>
            <w:tcW w:w="720" w:type="dxa"/>
          </w:tcPr>
          <w:p w14:paraId="6D1A4E05" w14:textId="2208B393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5300B15" w14:textId="77777777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25E272" w14:textId="03E2F5DB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APG</w:t>
            </w:r>
          </w:p>
        </w:tc>
        <w:tc>
          <w:tcPr>
            <w:tcW w:w="6096" w:type="dxa"/>
          </w:tcPr>
          <w:p w14:paraId="6FEA7909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 EN EL REGISTRO 1</w:t>
            </w:r>
          </w:p>
          <w:p w14:paraId="4C23C81C" w14:textId="341635D1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=01</w:t>
            </w:r>
          </w:p>
        </w:tc>
        <w:tc>
          <w:tcPr>
            <w:tcW w:w="851" w:type="dxa"/>
          </w:tcPr>
          <w:p w14:paraId="13C0B2AA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51EF6258" w14:textId="2279C515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966F7" w:rsidRPr="00F45E53" w14:paraId="4DC9E721" w14:textId="679C9AF7" w:rsidTr="0063326E">
        <w:trPr>
          <w:trHeight w:val="268"/>
        </w:trPr>
        <w:tc>
          <w:tcPr>
            <w:tcW w:w="720" w:type="dxa"/>
          </w:tcPr>
          <w:p w14:paraId="0DB61D03" w14:textId="51CAF63E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425" w:type="dxa"/>
          </w:tcPr>
          <w:p w14:paraId="1E83B6B0" w14:textId="5454E3D7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E043310" w14:textId="2938B2C6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AP1</w:t>
            </w:r>
          </w:p>
        </w:tc>
        <w:tc>
          <w:tcPr>
            <w:tcW w:w="6096" w:type="dxa"/>
          </w:tcPr>
          <w:p w14:paraId="52873978" w14:textId="77777777" w:rsidR="009966F7" w:rsidRPr="00F177DC" w:rsidRDefault="009966F7" w:rsidP="009966F7">
            <w:pPr>
              <w:pStyle w:val="TableParagraph"/>
              <w:spacing w:before="18"/>
              <w:ind w:left="109"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TOTAL DE DÍAS DE FUNCIONAMIENTO PREDEFINIDO</w:t>
            </w:r>
          </w:p>
          <w:p w14:paraId="4227BE56" w14:textId="55F9FF3B" w:rsidR="009966F7" w:rsidRPr="00F177DC" w:rsidRDefault="009966F7" w:rsidP="009966F7">
            <w:pPr>
              <w:pStyle w:val="TableParagraph"/>
              <w:spacing w:before="18"/>
              <w:ind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 10   cuando el TR=01</w:t>
            </w:r>
          </w:p>
        </w:tc>
        <w:tc>
          <w:tcPr>
            <w:tcW w:w="851" w:type="dxa"/>
          </w:tcPr>
          <w:p w14:paraId="09BDB4B3" w14:textId="3B080CE9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7DF1DD21" w14:textId="5ECFB7FD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966F7" w:rsidRPr="00F45E53" w14:paraId="182FA63F" w14:textId="42BD2E4E" w:rsidTr="0063326E">
        <w:trPr>
          <w:trHeight w:val="268"/>
        </w:trPr>
        <w:tc>
          <w:tcPr>
            <w:tcW w:w="720" w:type="dxa"/>
          </w:tcPr>
          <w:p w14:paraId="3D6277C7" w14:textId="58AFF657" w:rsidR="009966F7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0599D261" w14:textId="301D1143" w:rsidR="009966F7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92898D8" w14:textId="0125F6D7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AP3</w:t>
            </w:r>
          </w:p>
        </w:tc>
        <w:tc>
          <w:tcPr>
            <w:tcW w:w="6096" w:type="dxa"/>
          </w:tcPr>
          <w:p w14:paraId="056F1195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2</w:t>
            </w:r>
          </w:p>
          <w:p w14:paraId="257C8CDB" w14:textId="31BDC742" w:rsidR="009966F7" w:rsidRPr="009478C6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=02</w:t>
            </w:r>
          </w:p>
        </w:tc>
        <w:tc>
          <w:tcPr>
            <w:tcW w:w="851" w:type="dxa"/>
          </w:tcPr>
          <w:p w14:paraId="36348719" w14:textId="6212551B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EA62ECA" w14:textId="37C304C8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966F7" w:rsidRPr="00F45E53" w14:paraId="25B1B60A" w14:textId="785DEE05" w:rsidTr="0063326E">
        <w:trPr>
          <w:trHeight w:val="268"/>
        </w:trPr>
        <w:tc>
          <w:tcPr>
            <w:tcW w:w="720" w:type="dxa"/>
          </w:tcPr>
          <w:p w14:paraId="3951A833" w14:textId="60E9397B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0CAE7403" w14:textId="77777777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BA55582" w14:textId="15C58853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AP4</w:t>
            </w:r>
          </w:p>
        </w:tc>
        <w:tc>
          <w:tcPr>
            <w:tcW w:w="6096" w:type="dxa"/>
          </w:tcPr>
          <w:p w14:paraId="767FDF0D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3</w:t>
            </w:r>
          </w:p>
          <w:p w14:paraId="30CE1B78" w14:textId="4EB0F2DC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=03</w:t>
            </w:r>
          </w:p>
        </w:tc>
        <w:tc>
          <w:tcPr>
            <w:tcW w:w="851" w:type="dxa"/>
          </w:tcPr>
          <w:p w14:paraId="6E0089C1" w14:textId="4B862B8A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Si </w:t>
            </w:r>
          </w:p>
        </w:tc>
        <w:tc>
          <w:tcPr>
            <w:tcW w:w="850" w:type="dxa"/>
          </w:tcPr>
          <w:p w14:paraId="468132B9" w14:textId="0F7F8F42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30</w:t>
            </w:r>
          </w:p>
        </w:tc>
      </w:tr>
      <w:tr w:rsidR="009966F7" w:rsidRPr="00F45E53" w14:paraId="643B27CA" w14:textId="77777777" w:rsidTr="0063326E">
        <w:trPr>
          <w:trHeight w:val="268"/>
        </w:trPr>
        <w:tc>
          <w:tcPr>
            <w:tcW w:w="720" w:type="dxa"/>
          </w:tcPr>
          <w:p w14:paraId="4EE9C7FA" w14:textId="294D972D" w:rsidR="009966F7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79A99C1B" w14:textId="5A64DE0C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AD6B34A" w14:textId="2FE68968" w:rsidR="009966F7" w:rsidRPr="00A44C3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6" w:type="dxa"/>
          </w:tcPr>
          <w:p w14:paraId="19A904E9" w14:textId="4DC2ECBE" w:rsidR="009966F7" w:rsidRPr="00A44C3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42E2F32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AD54EC0" w14:textId="77777777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1F6942D3" w:rsidR="00BD7718" w:rsidRPr="00F45E53" w:rsidRDefault="00A56B43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005650"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8A77E1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  <w:r w:rsidR="009966F7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15D3588E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87FC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="008A77E1"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8A77E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1EFD87" w14:textId="67F8F096" w:rsidR="008A77E1" w:rsidRPr="003E2700" w:rsidRDefault="008A77E1" w:rsidP="008A77E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87FC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EF10394" w14:textId="5432A2C0" w:rsidR="008A77E1" w:rsidRPr="003E2700" w:rsidRDefault="008A77E1" w:rsidP="008A77E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87FC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F230EF1" w14:textId="279BF047" w:rsidR="008A77E1" w:rsidRPr="003E2700" w:rsidRDefault="008A77E1" w:rsidP="008A77E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984D0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8B44A0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81543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8B44A0">
      <w:pPr>
        <w:pStyle w:val="Ttulo2"/>
        <w:numPr>
          <w:ilvl w:val="1"/>
          <w:numId w:val="2"/>
        </w:numPr>
      </w:pPr>
      <w:bookmarkStart w:id="12" w:name="_Toc160815438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8B44A0">
      <w:pPr>
        <w:pStyle w:val="Ttulo2"/>
        <w:numPr>
          <w:ilvl w:val="2"/>
          <w:numId w:val="2"/>
        </w:numPr>
      </w:pPr>
      <w:bookmarkStart w:id="14" w:name="_Toc160815439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0BDDEF00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5C269011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8B44A0">
      <w:pPr>
        <w:pStyle w:val="Ttulo2"/>
        <w:numPr>
          <w:ilvl w:val="2"/>
          <w:numId w:val="2"/>
        </w:numPr>
      </w:pPr>
      <w:bookmarkStart w:id="16" w:name="_Toc160815440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4E71B770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7B9726AA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613128B4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8B44A0">
      <w:pPr>
        <w:pStyle w:val="Ttulo2"/>
        <w:numPr>
          <w:ilvl w:val="1"/>
          <w:numId w:val="2"/>
        </w:numPr>
      </w:pPr>
      <w:bookmarkStart w:id="21" w:name="_Toc160815441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8B44A0">
      <w:pPr>
        <w:pStyle w:val="Ttulo2"/>
        <w:numPr>
          <w:ilvl w:val="2"/>
          <w:numId w:val="2"/>
        </w:numPr>
      </w:pPr>
      <w:bookmarkStart w:id="22" w:name="_Toc160815442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8B44A0">
      <w:pPr>
        <w:pStyle w:val="Ttulo2"/>
        <w:numPr>
          <w:ilvl w:val="2"/>
          <w:numId w:val="2"/>
        </w:numPr>
      </w:pPr>
      <w:bookmarkStart w:id="23" w:name="_Toc160815443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2BCBF31" w14:textId="77777777" w:rsidR="005A290F" w:rsidRPr="00B537DA" w:rsidRDefault="005A290F" w:rsidP="005A290F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5D3F5244" w14:textId="2C3179C8" w:rsidR="00793B06" w:rsidRDefault="00793B06" w:rsidP="00793B0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8B44A0">
      <w:pPr>
        <w:pStyle w:val="Ttulo1"/>
        <w:numPr>
          <w:ilvl w:val="0"/>
          <w:numId w:val="2"/>
        </w:numPr>
      </w:pPr>
      <w:bookmarkStart w:id="25" w:name="_Toc160815444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276"/>
      </w:tblGrid>
      <w:tr w:rsidR="002C3FD6" w:rsidRPr="003E2700" w14:paraId="49745509" w14:textId="77777777" w:rsidTr="006A3F2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6A3F2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6A3F2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023CA8FB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C6F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18</w:t>
            </w:r>
            <w:r w:rsidR="007C6F81" w:rsidRPr="007C6F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A</w:t>
            </w:r>
          </w:p>
        </w:tc>
        <w:tc>
          <w:tcPr>
            <w:tcW w:w="596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6A3F2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6A3F2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F177DC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966F7" w:rsidRPr="003E2700" w14:paraId="1C47FAC3" w14:textId="77777777" w:rsidTr="006A3F2B">
        <w:trPr>
          <w:trHeight w:val="268"/>
        </w:trPr>
        <w:tc>
          <w:tcPr>
            <w:tcW w:w="1239" w:type="dxa"/>
          </w:tcPr>
          <w:p w14:paraId="559DF6E8" w14:textId="74072756" w:rsidR="009966F7" w:rsidRPr="003E2700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2815FA79" w14:textId="517D09A6" w:rsidR="009966F7" w:rsidRPr="003E2700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E36C5C7" w14:textId="44E80570" w:rsidR="009966F7" w:rsidRPr="003E2700" w:rsidRDefault="009966F7" w:rsidP="009966F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C6F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</w:tc>
        <w:tc>
          <w:tcPr>
            <w:tcW w:w="5968" w:type="dxa"/>
            <w:gridSpan w:val="2"/>
          </w:tcPr>
          <w:p w14:paraId="464E4A9E" w14:textId="77777777" w:rsidR="009966F7" w:rsidRPr="003E2700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76" w:type="dxa"/>
          </w:tcPr>
          <w:p w14:paraId="44917BD2" w14:textId="77777777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966F7" w:rsidRPr="00F45E53" w14:paraId="46433710" w14:textId="77777777" w:rsidTr="006A3F2B">
        <w:trPr>
          <w:trHeight w:val="268"/>
        </w:trPr>
        <w:tc>
          <w:tcPr>
            <w:tcW w:w="1239" w:type="dxa"/>
          </w:tcPr>
          <w:p w14:paraId="6B808906" w14:textId="752839B5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D159069" w14:textId="29CBEDEA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46795AC5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APG</w:t>
            </w:r>
          </w:p>
        </w:tc>
        <w:tc>
          <w:tcPr>
            <w:tcW w:w="5958" w:type="dxa"/>
          </w:tcPr>
          <w:p w14:paraId="53F32FDF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REGISTROS INFORMADOS EN EL REGISTRO 1</w:t>
            </w:r>
          </w:p>
          <w:p w14:paraId="1A39C590" w14:textId="33804EB6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=01</w:t>
            </w:r>
          </w:p>
        </w:tc>
        <w:tc>
          <w:tcPr>
            <w:tcW w:w="1286" w:type="dxa"/>
            <w:gridSpan w:val="2"/>
          </w:tcPr>
          <w:p w14:paraId="355CDAD0" w14:textId="50CB95B6" w:rsidR="009966F7" w:rsidRPr="00F45E5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9966F7" w:rsidRPr="00F45E53" w14:paraId="54BC5500" w14:textId="77777777" w:rsidTr="006A3F2B">
        <w:trPr>
          <w:trHeight w:val="268"/>
        </w:trPr>
        <w:tc>
          <w:tcPr>
            <w:tcW w:w="1239" w:type="dxa"/>
          </w:tcPr>
          <w:p w14:paraId="1BA44CAD" w14:textId="24337F4E" w:rsidR="009966F7" w:rsidRPr="00F45E53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293" w:type="dxa"/>
          </w:tcPr>
          <w:p w14:paraId="091E3B34" w14:textId="2F1B29B1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70667130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AP1</w:t>
            </w:r>
          </w:p>
        </w:tc>
        <w:tc>
          <w:tcPr>
            <w:tcW w:w="5958" w:type="dxa"/>
          </w:tcPr>
          <w:p w14:paraId="20A2D681" w14:textId="77777777" w:rsidR="009966F7" w:rsidRPr="00F177DC" w:rsidRDefault="009966F7" w:rsidP="009966F7">
            <w:pPr>
              <w:pStyle w:val="TableParagraph"/>
              <w:spacing w:before="18"/>
              <w:ind w:left="109"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TOTAL DE DÍAS DE FUNCIONAMIENTO PREDEFINIDO</w:t>
            </w:r>
          </w:p>
          <w:p w14:paraId="7BE7FCAE" w14:textId="220BD32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 10   cuando el TR=01</w:t>
            </w:r>
          </w:p>
        </w:tc>
        <w:tc>
          <w:tcPr>
            <w:tcW w:w="1286" w:type="dxa"/>
            <w:gridSpan w:val="2"/>
          </w:tcPr>
          <w:p w14:paraId="0DD58E2F" w14:textId="324D19E1" w:rsidR="009966F7" w:rsidRPr="00F45E53" w:rsidRDefault="009966F7" w:rsidP="009966F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9966F7" w:rsidRPr="00F45E53" w14:paraId="083E569E" w14:textId="77777777" w:rsidTr="006A3F2B">
        <w:trPr>
          <w:trHeight w:val="268"/>
        </w:trPr>
        <w:tc>
          <w:tcPr>
            <w:tcW w:w="1239" w:type="dxa"/>
          </w:tcPr>
          <w:p w14:paraId="377CEAC5" w14:textId="43E8CB5D" w:rsidR="009966F7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293" w:type="dxa"/>
          </w:tcPr>
          <w:p w14:paraId="4E4754D1" w14:textId="263530E6" w:rsidR="009966F7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8DBA2F" w14:textId="10B108FA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AP3</w:t>
            </w:r>
          </w:p>
        </w:tc>
        <w:tc>
          <w:tcPr>
            <w:tcW w:w="5958" w:type="dxa"/>
          </w:tcPr>
          <w:p w14:paraId="357D3362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2</w:t>
            </w:r>
          </w:p>
          <w:p w14:paraId="552C51E6" w14:textId="1F2914A4" w:rsidR="009966F7" w:rsidRPr="00BF249A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=02</w:t>
            </w:r>
          </w:p>
        </w:tc>
        <w:tc>
          <w:tcPr>
            <w:tcW w:w="1286" w:type="dxa"/>
            <w:gridSpan w:val="2"/>
          </w:tcPr>
          <w:p w14:paraId="204EC092" w14:textId="486B9AF2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9966F7" w:rsidRPr="00F45E53" w14:paraId="1E313492" w14:textId="77777777" w:rsidTr="006A3F2B">
        <w:trPr>
          <w:trHeight w:val="268"/>
        </w:trPr>
        <w:tc>
          <w:tcPr>
            <w:tcW w:w="1239" w:type="dxa"/>
          </w:tcPr>
          <w:p w14:paraId="06AE669E" w14:textId="12E90D77" w:rsidR="009966F7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6BA35E17" w14:textId="17707BEF" w:rsidR="009966F7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6758B82B" w:rsidR="009966F7" w:rsidRDefault="009966F7" w:rsidP="009966F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AP4</w:t>
            </w:r>
          </w:p>
        </w:tc>
        <w:tc>
          <w:tcPr>
            <w:tcW w:w="5958" w:type="dxa"/>
          </w:tcPr>
          <w:p w14:paraId="3C69C487" w14:textId="77777777" w:rsidR="009966F7" w:rsidRPr="00F177DC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177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NUM.DE REGISTROS INFORMADOS EN EL REGISTRO 3</w:t>
            </w:r>
          </w:p>
          <w:p w14:paraId="1D855364" w14:textId="40A55073" w:rsidR="009966F7" w:rsidRPr="00FB69A2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Contador bajo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TR =03</w:t>
            </w:r>
          </w:p>
        </w:tc>
        <w:tc>
          <w:tcPr>
            <w:tcW w:w="1286" w:type="dxa"/>
            <w:gridSpan w:val="2"/>
          </w:tcPr>
          <w:p w14:paraId="1EDCF860" w14:textId="03B343D0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9966F7" w:rsidRPr="00F45E53" w14:paraId="03E3CC23" w14:textId="77777777" w:rsidTr="006A3F2B">
        <w:trPr>
          <w:trHeight w:val="268"/>
        </w:trPr>
        <w:tc>
          <w:tcPr>
            <w:tcW w:w="1239" w:type="dxa"/>
          </w:tcPr>
          <w:p w14:paraId="6355CB81" w14:textId="1EB37268" w:rsidR="009966F7" w:rsidRDefault="009966F7" w:rsidP="009966F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6D6D0A06" w14:textId="07C03936" w:rsidR="009966F7" w:rsidRPr="00F45E53" w:rsidRDefault="009966F7" w:rsidP="009966F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26732E" w14:textId="745F8E1A" w:rsidR="009966F7" w:rsidRPr="00A44C33" w:rsidRDefault="009966F7" w:rsidP="009966F7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D1D6DDF" w14:textId="10DB7236" w:rsidR="009966F7" w:rsidRPr="00A44C33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86" w:type="dxa"/>
            <w:gridSpan w:val="2"/>
          </w:tcPr>
          <w:p w14:paraId="4D0CECC3" w14:textId="1FEE67BA" w:rsidR="009966F7" w:rsidRDefault="009966F7" w:rsidP="009966F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8B44A0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815445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8B44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8B44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8B44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8B44A0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81544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1B8D60BD" w14:textId="2ED7D3BE" w:rsidR="008F4386" w:rsidRDefault="009947CD" w:rsidP="00BD56E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BD56EC">
        <w:rPr>
          <w:rFonts w:ascii="Times New Roman" w:hAnsi="Times New Roman" w:cs="Times New Roman"/>
          <w:color w:val="4472C4" w:themeColor="accent1"/>
        </w:rPr>
        <w:t>No hay</w:t>
      </w:r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6507D2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14276" w14:textId="77777777" w:rsidR="0052717F" w:rsidRDefault="0052717F" w:rsidP="00F10206">
      <w:pPr>
        <w:spacing w:after="0" w:line="240" w:lineRule="auto"/>
      </w:pPr>
      <w:r>
        <w:separator/>
      </w:r>
    </w:p>
  </w:endnote>
  <w:endnote w:type="continuationSeparator" w:id="0">
    <w:p w14:paraId="540F2C76" w14:textId="77777777" w:rsidR="0052717F" w:rsidRDefault="0052717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91702BE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530849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E00E4" w14:textId="77777777" w:rsidR="0052717F" w:rsidRDefault="0052717F" w:rsidP="00F10206">
      <w:pPr>
        <w:spacing w:after="0" w:line="240" w:lineRule="auto"/>
      </w:pPr>
      <w:r>
        <w:separator/>
      </w:r>
    </w:p>
  </w:footnote>
  <w:footnote w:type="continuationSeparator" w:id="0">
    <w:p w14:paraId="3CEE56CB" w14:textId="77777777" w:rsidR="0052717F" w:rsidRDefault="0052717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236C61"/>
    <w:multiLevelType w:val="multilevel"/>
    <w:tmpl w:val="343C3D3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2095471746">
    <w:abstractNumId w:val="4"/>
  </w:num>
  <w:num w:numId="2" w16cid:durableId="1917931798">
    <w:abstractNumId w:val="0"/>
  </w:num>
  <w:num w:numId="3" w16cid:durableId="1487282743">
    <w:abstractNumId w:val="2"/>
  </w:num>
  <w:num w:numId="4" w16cid:durableId="1217282119">
    <w:abstractNumId w:val="3"/>
  </w:num>
  <w:num w:numId="5" w16cid:durableId="1023366693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6595"/>
    <w:rsid w:val="00030E9D"/>
    <w:rsid w:val="00032746"/>
    <w:rsid w:val="00035F9D"/>
    <w:rsid w:val="000465DB"/>
    <w:rsid w:val="00046FEF"/>
    <w:rsid w:val="00051F19"/>
    <w:rsid w:val="00055995"/>
    <w:rsid w:val="00056880"/>
    <w:rsid w:val="00062003"/>
    <w:rsid w:val="0006551A"/>
    <w:rsid w:val="000701D0"/>
    <w:rsid w:val="00081A87"/>
    <w:rsid w:val="00087FC3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2934"/>
    <w:rsid w:val="001D4DBB"/>
    <w:rsid w:val="001E7E45"/>
    <w:rsid w:val="00204F68"/>
    <w:rsid w:val="0020586B"/>
    <w:rsid w:val="002119AD"/>
    <w:rsid w:val="00212731"/>
    <w:rsid w:val="002308E7"/>
    <w:rsid w:val="00230F5A"/>
    <w:rsid w:val="002358C5"/>
    <w:rsid w:val="002430D4"/>
    <w:rsid w:val="002479CE"/>
    <w:rsid w:val="00254B9F"/>
    <w:rsid w:val="00266AD3"/>
    <w:rsid w:val="00271AB6"/>
    <w:rsid w:val="00273BB4"/>
    <w:rsid w:val="00276FA5"/>
    <w:rsid w:val="00284E6A"/>
    <w:rsid w:val="00294E79"/>
    <w:rsid w:val="00296526"/>
    <w:rsid w:val="002A1151"/>
    <w:rsid w:val="002A13B4"/>
    <w:rsid w:val="002A390E"/>
    <w:rsid w:val="002A6FC8"/>
    <w:rsid w:val="002B267E"/>
    <w:rsid w:val="002B373A"/>
    <w:rsid w:val="002B4375"/>
    <w:rsid w:val="002B7855"/>
    <w:rsid w:val="002C3FD6"/>
    <w:rsid w:val="002E1CED"/>
    <w:rsid w:val="002E74B0"/>
    <w:rsid w:val="002E74BA"/>
    <w:rsid w:val="002E798A"/>
    <w:rsid w:val="002E7F40"/>
    <w:rsid w:val="002F1A61"/>
    <w:rsid w:val="002F7BDD"/>
    <w:rsid w:val="0030191E"/>
    <w:rsid w:val="0031019C"/>
    <w:rsid w:val="0031130F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471D8"/>
    <w:rsid w:val="00352CE0"/>
    <w:rsid w:val="00353FCC"/>
    <w:rsid w:val="00356D09"/>
    <w:rsid w:val="00356F35"/>
    <w:rsid w:val="00360252"/>
    <w:rsid w:val="00374C89"/>
    <w:rsid w:val="003753A7"/>
    <w:rsid w:val="00385327"/>
    <w:rsid w:val="00386793"/>
    <w:rsid w:val="003920D1"/>
    <w:rsid w:val="00397F59"/>
    <w:rsid w:val="003A37FF"/>
    <w:rsid w:val="003A508D"/>
    <w:rsid w:val="003B018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27FF8"/>
    <w:rsid w:val="004307DB"/>
    <w:rsid w:val="004341B5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F26"/>
    <w:rsid w:val="004A44F4"/>
    <w:rsid w:val="004A6793"/>
    <w:rsid w:val="004A7AEF"/>
    <w:rsid w:val="004B23C2"/>
    <w:rsid w:val="004B7993"/>
    <w:rsid w:val="004C450B"/>
    <w:rsid w:val="004C5157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2717F"/>
    <w:rsid w:val="00530849"/>
    <w:rsid w:val="00536BF2"/>
    <w:rsid w:val="00562E48"/>
    <w:rsid w:val="00570E48"/>
    <w:rsid w:val="00597FD4"/>
    <w:rsid w:val="005A290F"/>
    <w:rsid w:val="005B5B0C"/>
    <w:rsid w:val="005B5D60"/>
    <w:rsid w:val="005B65DC"/>
    <w:rsid w:val="005C2CEF"/>
    <w:rsid w:val="005C5769"/>
    <w:rsid w:val="005E084C"/>
    <w:rsid w:val="005E383B"/>
    <w:rsid w:val="005E5611"/>
    <w:rsid w:val="00601681"/>
    <w:rsid w:val="00603543"/>
    <w:rsid w:val="00611BAA"/>
    <w:rsid w:val="006166FA"/>
    <w:rsid w:val="00620059"/>
    <w:rsid w:val="00621843"/>
    <w:rsid w:val="00627EDB"/>
    <w:rsid w:val="00630960"/>
    <w:rsid w:val="00630E05"/>
    <w:rsid w:val="0063326E"/>
    <w:rsid w:val="006336D1"/>
    <w:rsid w:val="00634EE3"/>
    <w:rsid w:val="00641BC5"/>
    <w:rsid w:val="006437B6"/>
    <w:rsid w:val="00644807"/>
    <w:rsid w:val="00646F7F"/>
    <w:rsid w:val="006507D2"/>
    <w:rsid w:val="00650BAA"/>
    <w:rsid w:val="00653192"/>
    <w:rsid w:val="00655667"/>
    <w:rsid w:val="00661AC6"/>
    <w:rsid w:val="00666E1A"/>
    <w:rsid w:val="006703A7"/>
    <w:rsid w:val="0067254A"/>
    <w:rsid w:val="00673FE5"/>
    <w:rsid w:val="006835D7"/>
    <w:rsid w:val="006852C5"/>
    <w:rsid w:val="0069591F"/>
    <w:rsid w:val="006A0A36"/>
    <w:rsid w:val="006A36D6"/>
    <w:rsid w:val="006A3F2B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2350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57BF"/>
    <w:rsid w:val="00785F5D"/>
    <w:rsid w:val="007870C3"/>
    <w:rsid w:val="00787AE9"/>
    <w:rsid w:val="007908DC"/>
    <w:rsid w:val="00793B06"/>
    <w:rsid w:val="007B56DB"/>
    <w:rsid w:val="007B6066"/>
    <w:rsid w:val="007C18B3"/>
    <w:rsid w:val="007C2A8E"/>
    <w:rsid w:val="007C6F81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77E1"/>
    <w:rsid w:val="008B2624"/>
    <w:rsid w:val="008B2B0B"/>
    <w:rsid w:val="008B44A0"/>
    <w:rsid w:val="008C1F00"/>
    <w:rsid w:val="008C51B9"/>
    <w:rsid w:val="008C7428"/>
    <w:rsid w:val="008D6FFE"/>
    <w:rsid w:val="008E4978"/>
    <w:rsid w:val="008E6834"/>
    <w:rsid w:val="008F4386"/>
    <w:rsid w:val="009144B1"/>
    <w:rsid w:val="00920D2A"/>
    <w:rsid w:val="009248DE"/>
    <w:rsid w:val="0092616A"/>
    <w:rsid w:val="00930A0D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84D05"/>
    <w:rsid w:val="00990B53"/>
    <w:rsid w:val="00992FD9"/>
    <w:rsid w:val="009930A8"/>
    <w:rsid w:val="009947CD"/>
    <w:rsid w:val="0099615C"/>
    <w:rsid w:val="009966F7"/>
    <w:rsid w:val="009970AF"/>
    <w:rsid w:val="009A28CD"/>
    <w:rsid w:val="009A2A10"/>
    <w:rsid w:val="009A52D0"/>
    <w:rsid w:val="009A6FF8"/>
    <w:rsid w:val="009A77FD"/>
    <w:rsid w:val="009C0AC5"/>
    <w:rsid w:val="009D07D0"/>
    <w:rsid w:val="009E66E4"/>
    <w:rsid w:val="00A05492"/>
    <w:rsid w:val="00A06AD3"/>
    <w:rsid w:val="00A10C95"/>
    <w:rsid w:val="00A120BD"/>
    <w:rsid w:val="00A148F3"/>
    <w:rsid w:val="00A167D3"/>
    <w:rsid w:val="00A17EA9"/>
    <w:rsid w:val="00A256C6"/>
    <w:rsid w:val="00A2581E"/>
    <w:rsid w:val="00A25DAD"/>
    <w:rsid w:val="00A37F21"/>
    <w:rsid w:val="00A421C4"/>
    <w:rsid w:val="00A42CB3"/>
    <w:rsid w:val="00A44C33"/>
    <w:rsid w:val="00A56B43"/>
    <w:rsid w:val="00A64CF0"/>
    <w:rsid w:val="00A673C0"/>
    <w:rsid w:val="00A67980"/>
    <w:rsid w:val="00A70A3A"/>
    <w:rsid w:val="00A73491"/>
    <w:rsid w:val="00A829A4"/>
    <w:rsid w:val="00A8686E"/>
    <w:rsid w:val="00A93B33"/>
    <w:rsid w:val="00A93DB5"/>
    <w:rsid w:val="00A96CA0"/>
    <w:rsid w:val="00AA41D6"/>
    <w:rsid w:val="00AA6E30"/>
    <w:rsid w:val="00AB6B68"/>
    <w:rsid w:val="00AC18A1"/>
    <w:rsid w:val="00AC3753"/>
    <w:rsid w:val="00AC7243"/>
    <w:rsid w:val="00AD0B4A"/>
    <w:rsid w:val="00AD1466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3E4B"/>
    <w:rsid w:val="00B34DB0"/>
    <w:rsid w:val="00B44EFA"/>
    <w:rsid w:val="00B46EC9"/>
    <w:rsid w:val="00B46F4F"/>
    <w:rsid w:val="00B46F58"/>
    <w:rsid w:val="00B52400"/>
    <w:rsid w:val="00B53939"/>
    <w:rsid w:val="00B57D93"/>
    <w:rsid w:val="00B61911"/>
    <w:rsid w:val="00B63C37"/>
    <w:rsid w:val="00B64A55"/>
    <w:rsid w:val="00B67156"/>
    <w:rsid w:val="00B77253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5453"/>
    <w:rsid w:val="00BC7648"/>
    <w:rsid w:val="00BC7E3B"/>
    <w:rsid w:val="00BD2AE0"/>
    <w:rsid w:val="00BD56EC"/>
    <w:rsid w:val="00BD7718"/>
    <w:rsid w:val="00BE2112"/>
    <w:rsid w:val="00BF210F"/>
    <w:rsid w:val="00BF249A"/>
    <w:rsid w:val="00BF7B27"/>
    <w:rsid w:val="00C036AC"/>
    <w:rsid w:val="00C037D6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696F"/>
    <w:rsid w:val="00D41842"/>
    <w:rsid w:val="00D41FAB"/>
    <w:rsid w:val="00D424D4"/>
    <w:rsid w:val="00D4790F"/>
    <w:rsid w:val="00D5246E"/>
    <w:rsid w:val="00D60869"/>
    <w:rsid w:val="00D71044"/>
    <w:rsid w:val="00D734FF"/>
    <w:rsid w:val="00D75878"/>
    <w:rsid w:val="00D81D27"/>
    <w:rsid w:val="00D8354B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3233"/>
    <w:rsid w:val="00DF3848"/>
    <w:rsid w:val="00E04B2E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01F"/>
    <w:rsid w:val="00E9786A"/>
    <w:rsid w:val="00EA3387"/>
    <w:rsid w:val="00EB42EB"/>
    <w:rsid w:val="00EC1139"/>
    <w:rsid w:val="00EC5056"/>
    <w:rsid w:val="00ED412A"/>
    <w:rsid w:val="00ED4238"/>
    <w:rsid w:val="00EE5443"/>
    <w:rsid w:val="00F00B1A"/>
    <w:rsid w:val="00F10206"/>
    <w:rsid w:val="00F11750"/>
    <w:rsid w:val="00F177DC"/>
    <w:rsid w:val="00F22445"/>
    <w:rsid w:val="00F305AC"/>
    <w:rsid w:val="00F33474"/>
    <w:rsid w:val="00F34170"/>
    <w:rsid w:val="00F35EE4"/>
    <w:rsid w:val="00F476D7"/>
    <w:rsid w:val="00F51EF6"/>
    <w:rsid w:val="00F53BE2"/>
    <w:rsid w:val="00F55583"/>
    <w:rsid w:val="00F613A3"/>
    <w:rsid w:val="00F61BA1"/>
    <w:rsid w:val="00F6268D"/>
    <w:rsid w:val="00F6683B"/>
    <w:rsid w:val="00F741CD"/>
    <w:rsid w:val="00F81EAE"/>
    <w:rsid w:val="00F82FAC"/>
    <w:rsid w:val="00F85FAA"/>
    <w:rsid w:val="00F91149"/>
    <w:rsid w:val="00F91655"/>
    <w:rsid w:val="00FA265D"/>
    <w:rsid w:val="00FA7CB9"/>
    <w:rsid w:val="00FB402C"/>
    <w:rsid w:val="00FB69A2"/>
    <w:rsid w:val="00FC44E3"/>
    <w:rsid w:val="00FC55E9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3396-C1FF-4B20-AA48-329AD006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1498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</cp:revision>
  <dcterms:created xsi:type="dcterms:W3CDTF">2024-04-08T13:44:00Z</dcterms:created>
  <dcterms:modified xsi:type="dcterms:W3CDTF">2024-09-04T20:14:00Z</dcterms:modified>
</cp:coreProperties>
</file>