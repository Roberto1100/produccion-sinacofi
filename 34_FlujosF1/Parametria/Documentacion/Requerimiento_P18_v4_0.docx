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12CAE038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473FDA">
        <w:rPr>
          <w:rFonts w:ascii="Times New Roman" w:hAnsi="Times New Roman" w:cs="Times New Roman"/>
          <w:b/>
          <w:sz w:val="72"/>
          <w:szCs w:val="72"/>
        </w:rPr>
        <w:t>1</w:t>
      </w:r>
      <w:r w:rsidR="00544550">
        <w:rPr>
          <w:rFonts w:ascii="Times New Roman" w:hAnsi="Times New Roman" w:cs="Times New Roman"/>
          <w:b/>
          <w:sz w:val="72"/>
          <w:szCs w:val="72"/>
        </w:rPr>
        <w:t>8</w:t>
      </w:r>
      <w:r>
        <w:rPr>
          <w:rFonts w:ascii="Times New Roman" w:hAnsi="Times New Roman" w:cs="Times New Roman"/>
          <w:b/>
          <w:sz w:val="72"/>
          <w:szCs w:val="72"/>
        </w:rPr>
        <w:t xml:space="preserve"> (56</w:t>
      </w:r>
      <w:r w:rsidR="00544550">
        <w:rPr>
          <w:rFonts w:ascii="Times New Roman" w:hAnsi="Times New Roman" w:cs="Times New Roman"/>
          <w:b/>
          <w:sz w:val="72"/>
          <w:szCs w:val="72"/>
        </w:rPr>
        <w:t>8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573FB08E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544550" w:rsidRPr="00544550">
        <w:rPr>
          <w:rFonts w:ascii="Times New Roman" w:hAnsi="Times New Roman" w:cs="Times New Roman"/>
          <w:b/>
          <w:sz w:val="72"/>
          <w:szCs w:val="72"/>
        </w:rPr>
        <w:t>Letras y pagarés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E2E36F" w14:textId="77777777" w:rsidR="00187426" w:rsidRPr="00230F5A" w:rsidRDefault="00187426" w:rsidP="00187426">
      <w:pPr>
        <w:rPr>
          <w:rFonts w:ascii="Times New Roman" w:hAnsi="Times New Roman" w:cs="Times New Roman"/>
          <w:sz w:val="72"/>
          <w:szCs w:val="72"/>
        </w:rPr>
      </w:pPr>
    </w:p>
    <w:p w14:paraId="033BC78F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10F1CB7" w14:textId="2B9C24E8" w:rsidR="001560DC" w:rsidRDefault="00187426" w:rsidP="00EE5100">
          <w:pPr>
            <w:pStyle w:val="TDC1"/>
            <w:ind w:firstLine="220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51618" w:history="1">
            <w:r w:rsidR="001560DC" w:rsidRPr="00F83EAF">
              <w:rPr>
                <w:rStyle w:val="Hipervnculo"/>
                <w:noProof/>
              </w:rPr>
              <w:t>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estructuras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_Toc161151618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4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2BCD758B" w14:textId="708E8E42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19" w:history="1">
            <w:r w:rsidR="001560DC" w:rsidRPr="00F83EAF">
              <w:rPr>
                <w:rStyle w:val="Hipervnculo"/>
                <w:noProof/>
              </w:rPr>
              <w:t>1.1.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bCs/>
                <w:noProof/>
              </w:rPr>
              <w:t xml:space="preserve">Archivo de datos del emisor  </w:t>
            </w:r>
            <w:r w:rsidR="001560DC" w:rsidRPr="00F83EAF">
              <w:rPr>
                <w:rStyle w:val="Hipervnculo"/>
                <w:noProof/>
              </w:rPr>
              <w:t>Manual Sistema de Información Bancos - Sistema Contable (cmfchile.cl)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_Toc161151619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4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04231FE7" w14:textId="7142FB8D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0" w:history="1">
            <w:r w:rsidR="001560DC" w:rsidRPr="00F83EAF">
              <w:rPr>
                <w:rStyle w:val="Hipervnculo"/>
                <w:noProof/>
              </w:rPr>
              <w:t>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Validaciones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_Toc161151620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5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528BA28E" w14:textId="317EC32C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1" w:history="1">
            <w:r w:rsidR="001560DC" w:rsidRPr="00F83EAF">
              <w:rPr>
                <w:rStyle w:val="Hipervnculo"/>
                <w:noProof/>
              </w:rPr>
              <w:t>2.1.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datos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_Toc161151621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5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51E7FFEB" w14:textId="19E03BBB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2" w:history="1">
            <w:r w:rsidR="001560DC" w:rsidRPr="00F83EAF">
              <w:rPr>
                <w:rStyle w:val="Hipervnculo"/>
                <w:noProof/>
              </w:rPr>
              <w:t>3.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Construyendo la carátula de 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_Toc161151622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6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4C51CE82" w14:textId="21311A38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3" w:history="1">
            <w:r w:rsidR="001560DC" w:rsidRPr="00F83EAF">
              <w:rPr>
                <w:rStyle w:val="Hipervnculo"/>
                <w:noProof/>
              </w:rPr>
              <w:t>3.1.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Formato de carátula de 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_Toc161151623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6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96C3FE4" w14:textId="2515A52B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4" w:history="1">
            <w:r w:rsidR="001560DC" w:rsidRPr="00F83EAF">
              <w:rPr>
                <w:rStyle w:val="Hipervnculo"/>
                <w:bCs/>
                <w:noProof/>
              </w:rPr>
              <w:t>4.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nombres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_Toc161151624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48DC18E5" w14:textId="0F607881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5" w:history="1">
            <w:r w:rsidR="001560DC" w:rsidRPr="00F83EAF">
              <w:rPr>
                <w:rStyle w:val="Hipervnculo"/>
                <w:noProof/>
              </w:rPr>
              <w:t>4.1.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salida a destino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_Toc161151625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3EB3E7D4" w14:textId="0B040438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6" w:history="1">
            <w:r w:rsidR="001560DC" w:rsidRPr="00F83EAF">
              <w:rPr>
                <w:rStyle w:val="Hipervnculo"/>
                <w:noProof/>
              </w:rPr>
              <w:t>4.1.1.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datos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_Toc161151626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16D1734E" w14:textId="2FCAB2AE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7" w:history="1">
            <w:r w:rsidR="001560DC" w:rsidRPr="00F83EAF">
              <w:rPr>
                <w:rStyle w:val="Hipervnculo"/>
                <w:noProof/>
              </w:rPr>
              <w:t>4.1.2.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Carátula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_Toc161151627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C412F27" w14:textId="237D5B94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8" w:history="1">
            <w:r w:rsidR="001560DC" w:rsidRPr="00F83EAF">
              <w:rPr>
                <w:rStyle w:val="Hipervnculo"/>
                <w:noProof/>
              </w:rPr>
              <w:t>4.2.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correlativo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_Toc161151628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6BBAF7BB" w14:textId="62A419EB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9" w:history="1">
            <w:r w:rsidR="001560DC" w:rsidRPr="00F83EAF">
              <w:rPr>
                <w:rStyle w:val="Hipervnculo"/>
                <w:noProof/>
              </w:rPr>
              <w:t>4.2.1.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_Toc161151629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EBEB7D7" w14:textId="79814605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0" w:history="1">
            <w:r w:rsidR="001560DC" w:rsidRPr="00F83EAF">
              <w:rPr>
                <w:rStyle w:val="Hipervnculo"/>
                <w:noProof/>
              </w:rPr>
              <w:t>4.2.2.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Entrada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_Toc161151630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59FBD7F" w14:textId="44B68895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1" w:history="1">
            <w:r w:rsidR="001560DC" w:rsidRPr="00F83EAF">
              <w:rPr>
                <w:rStyle w:val="Hipervnculo"/>
                <w:noProof/>
              </w:rPr>
              <w:t>5.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datos por ingresar del usuario (desde el Front)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_Toc161151631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8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0C359DDC" w14:textId="1C40C2E3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2" w:history="1">
            <w:r w:rsidR="001560DC" w:rsidRPr="00F83EAF">
              <w:rPr>
                <w:rStyle w:val="Hipervnculo"/>
                <w:noProof/>
              </w:rPr>
              <w:t>6.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Definir Notificación hacia el Front.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_Toc161151632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9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FF5C9F9" w14:textId="120DFAB1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3" w:history="1">
            <w:r w:rsidR="001560DC" w:rsidRPr="00F83EAF">
              <w:rPr>
                <w:rStyle w:val="Hipervnculo"/>
                <w:noProof/>
              </w:rPr>
              <w:t>7.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Datos sensibles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_Toc161151633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9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16B52953" w14:textId="1352597C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A81D5E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A81D5E">
        <w:tc>
          <w:tcPr>
            <w:tcW w:w="1256" w:type="dxa"/>
          </w:tcPr>
          <w:p w14:paraId="43D80820" w14:textId="30F80825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C037A">
              <w:rPr>
                <w:rFonts w:ascii="Times New Roman" w:hAnsi="Times New Roman" w:cs="Times New Roman"/>
              </w:rPr>
              <w:t>1</w:t>
            </w:r>
            <w:r w:rsidR="0099662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2" w:type="dxa"/>
          </w:tcPr>
          <w:p w14:paraId="51BC97A7" w14:textId="16EB5474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96EB956" w14:textId="77777777" w:rsidR="00862E92" w:rsidRDefault="00862E92" w:rsidP="00862E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7C8FD18" w14:textId="77777777" w:rsidR="00862E92" w:rsidRDefault="00862E92" w:rsidP="00862E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B12CE50" w14:textId="24A26E4B" w:rsidR="00187426" w:rsidRPr="00230F5A" w:rsidRDefault="00862E92" w:rsidP="00862E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81D5E" w:rsidRPr="00230F5A" w14:paraId="40308EA1" w14:textId="77777777" w:rsidTr="00A81D5E">
        <w:tc>
          <w:tcPr>
            <w:tcW w:w="1256" w:type="dxa"/>
          </w:tcPr>
          <w:p w14:paraId="5503DB73" w14:textId="729C113A" w:rsidR="00A81D5E" w:rsidRPr="00230F5A" w:rsidRDefault="00A81D5E" w:rsidP="00A81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1342" w:type="dxa"/>
          </w:tcPr>
          <w:p w14:paraId="10069DE0" w14:textId="6A205CEC" w:rsidR="00A81D5E" w:rsidRPr="00230F5A" w:rsidRDefault="00A81D5E" w:rsidP="00A81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699C0CB" w14:textId="77777777" w:rsidR="00A81D5E" w:rsidRDefault="00A81D5E" w:rsidP="00A81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3861DA4" w14:textId="77777777" w:rsidR="00A81D5E" w:rsidRDefault="00A81D5E" w:rsidP="00A81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4B2BD3A6" w:rsidR="00A81D5E" w:rsidRPr="00230F5A" w:rsidRDefault="00A81D5E" w:rsidP="00A81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6B63748C" w:rsidR="00A81D5E" w:rsidRPr="00230F5A" w:rsidRDefault="00A81D5E" w:rsidP="00A81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Pr="00230F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09" w:type="dxa"/>
          </w:tcPr>
          <w:p w14:paraId="617B189E" w14:textId="77777777" w:rsidR="00A81D5E" w:rsidRDefault="00A81D5E" w:rsidP="00A81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4A6C45AE" w:rsidR="00A81D5E" w:rsidRPr="00230F5A" w:rsidRDefault="00A81D5E" w:rsidP="00A81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0E3691" w:rsidRPr="00230F5A" w14:paraId="1B8DDF58" w14:textId="77777777" w:rsidTr="00A81D5E">
        <w:tc>
          <w:tcPr>
            <w:tcW w:w="1256" w:type="dxa"/>
          </w:tcPr>
          <w:p w14:paraId="21DC9D71" w14:textId="282263F3" w:rsidR="000E3691" w:rsidRPr="00230F5A" w:rsidRDefault="000E3691" w:rsidP="000E369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1342" w:type="dxa"/>
          </w:tcPr>
          <w:p w14:paraId="2790C18F" w14:textId="39FAA86B" w:rsidR="000E3691" w:rsidRPr="00230F5A" w:rsidRDefault="000E3691" w:rsidP="000E369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01BEF81" w14:textId="77777777" w:rsidR="000E3691" w:rsidRDefault="000E3691" w:rsidP="000E369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AC01184" w14:textId="77777777" w:rsidR="000E3691" w:rsidRDefault="000E3691" w:rsidP="000E369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256CACC7" w:rsidR="000E3691" w:rsidRPr="00230F5A" w:rsidRDefault="000E3691" w:rsidP="000E369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552D0E22" w:rsidR="000E3691" w:rsidRPr="00230F5A" w:rsidRDefault="000E3691" w:rsidP="000E369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C83FEE6" w14:textId="77777777" w:rsidR="000E3691" w:rsidRDefault="000E3691" w:rsidP="000E369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1FEB28ED" w14:textId="2ED6A183" w:rsidR="000E3691" w:rsidRPr="00230F5A" w:rsidRDefault="000E3691" w:rsidP="000E369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el campo 18A debe dejarse como 18 en el punto 3.1</w:t>
            </w:r>
          </w:p>
        </w:tc>
      </w:tr>
      <w:tr w:rsidR="003D7A2F" w:rsidRPr="00230F5A" w14:paraId="0E0F6F18" w14:textId="77777777" w:rsidTr="00A81D5E">
        <w:tc>
          <w:tcPr>
            <w:tcW w:w="1256" w:type="dxa"/>
          </w:tcPr>
          <w:p w14:paraId="2CBE053E" w14:textId="4A9C0B90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1342" w:type="dxa"/>
          </w:tcPr>
          <w:p w14:paraId="10DBDFF0" w14:textId="32D72C0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3C0DAE5" w14:textId="77777777" w:rsidR="003D7A2F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89A2835" w14:textId="77777777" w:rsidR="003D7A2F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6D0548C0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7EC4E33C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24E6DCE" w14:textId="77777777" w:rsidR="003D7A2F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75D75F29" w14:textId="77777777" w:rsidR="003D7A2F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626A943D" w14:textId="77777777" w:rsidR="003D7A2F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2DC5DB2D" w14:textId="77777777" w:rsidR="003D7A2F" w:rsidRDefault="003D7A2F" w:rsidP="003D7A2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1A762039" w14:textId="77777777" w:rsidR="003D7A2F" w:rsidRDefault="003D7A2F" w:rsidP="003D7A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0BEDA23" w14:textId="77777777" w:rsidR="003D7A2F" w:rsidRPr="00AD54F4" w:rsidRDefault="003D7A2F" w:rsidP="003D7A2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74C349BA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D7A2F" w:rsidRPr="00230F5A" w14:paraId="0ED6B361" w14:textId="77777777" w:rsidTr="00A81D5E">
        <w:tc>
          <w:tcPr>
            <w:tcW w:w="1256" w:type="dxa"/>
          </w:tcPr>
          <w:p w14:paraId="0125A8DD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7A2F" w:rsidRPr="00230F5A" w14:paraId="047125E2" w14:textId="77777777" w:rsidTr="00A81D5E">
        <w:tc>
          <w:tcPr>
            <w:tcW w:w="1256" w:type="dxa"/>
          </w:tcPr>
          <w:p w14:paraId="5DAC541F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7A2F" w:rsidRPr="00230F5A" w14:paraId="45197F5C" w14:textId="77777777" w:rsidTr="00A81D5E">
        <w:tc>
          <w:tcPr>
            <w:tcW w:w="1256" w:type="dxa"/>
          </w:tcPr>
          <w:p w14:paraId="03C700B5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3D7A2F" w:rsidRPr="00230F5A" w:rsidRDefault="003D7A2F" w:rsidP="003D7A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151618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151619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5C4751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22503F83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E67EAD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5C4751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5C4751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5C4751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AC791E2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189B6210" w14:textId="4A611DF8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C0573E" w14:textId="4C7E4D64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8A0A5D" w14:paraId="2B84B363" w14:textId="77777777" w:rsidTr="0000532C">
        <w:trPr>
          <w:trHeight w:val="299"/>
        </w:trPr>
        <w:tc>
          <w:tcPr>
            <w:tcW w:w="1414" w:type="dxa"/>
          </w:tcPr>
          <w:p w14:paraId="5F36EC9A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91FC103" w14:textId="77777777" w:rsidR="008A0A5D" w:rsidRDefault="008A0A5D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23C6D9A" w14:textId="19DD0C50" w:rsidR="008A0A5D" w:rsidRDefault="008A0A5D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91" w:type="dxa"/>
          </w:tcPr>
          <w:p w14:paraId="53457ACC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A0A5D" w14:paraId="1095692A" w14:textId="77777777" w:rsidTr="0000532C">
        <w:trPr>
          <w:trHeight w:val="299"/>
        </w:trPr>
        <w:tc>
          <w:tcPr>
            <w:tcW w:w="1414" w:type="dxa"/>
          </w:tcPr>
          <w:p w14:paraId="1CE29730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BCEC515" w14:textId="77777777" w:rsidR="008A0A5D" w:rsidRDefault="008A0A5D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66B9CC3" w14:textId="77777777" w:rsidR="008A0A5D" w:rsidRDefault="008A0A5D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6969880E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A0A5D" w14:paraId="1C689662" w14:textId="77777777" w:rsidTr="0000532C">
        <w:trPr>
          <w:trHeight w:val="299"/>
        </w:trPr>
        <w:tc>
          <w:tcPr>
            <w:tcW w:w="1414" w:type="dxa"/>
          </w:tcPr>
          <w:p w14:paraId="4EF02F32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F4F812E" w14:textId="77777777" w:rsidR="008A0A5D" w:rsidRDefault="008A0A5D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81BB0C1" w14:textId="77777777" w:rsidR="008A0A5D" w:rsidRPr="008A0A5D" w:rsidRDefault="008A0A5D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A0A5D">
              <w:rPr>
                <w:sz w:val="20"/>
                <w:lang w:val="es-CL"/>
              </w:rPr>
              <w:t>Número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de</w:t>
            </w:r>
            <w:r w:rsidRPr="008A0A5D">
              <w:rPr>
                <w:spacing w:val="-3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letras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y</w:t>
            </w:r>
            <w:r w:rsidRPr="008A0A5D">
              <w:rPr>
                <w:spacing w:val="-2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pagarés</w:t>
            </w:r>
            <w:r w:rsidRPr="008A0A5D">
              <w:rPr>
                <w:spacing w:val="-3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presentados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a cobro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en</w:t>
            </w:r>
            <w:r w:rsidRPr="008A0A5D">
              <w:rPr>
                <w:spacing w:val="-2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el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3958BD72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8A0A5D" w14:paraId="6534FC63" w14:textId="77777777" w:rsidTr="0000532C">
        <w:trPr>
          <w:trHeight w:val="299"/>
        </w:trPr>
        <w:tc>
          <w:tcPr>
            <w:tcW w:w="1414" w:type="dxa"/>
          </w:tcPr>
          <w:p w14:paraId="735DEA84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74FABDA4" w14:textId="77777777" w:rsidR="008A0A5D" w:rsidRDefault="008A0A5D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24A27CD" w14:textId="77777777" w:rsidR="008A0A5D" w:rsidRPr="008A0A5D" w:rsidRDefault="008A0A5D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A0A5D">
              <w:rPr>
                <w:sz w:val="20"/>
                <w:lang w:val="es-CL"/>
              </w:rPr>
              <w:t>Monto</w:t>
            </w:r>
            <w:r w:rsidRPr="008A0A5D">
              <w:rPr>
                <w:spacing w:val="-5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de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las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letras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y</w:t>
            </w:r>
            <w:r w:rsidRPr="008A0A5D">
              <w:rPr>
                <w:spacing w:val="-3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pagarés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presentados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a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cobro</w:t>
            </w:r>
            <w:r w:rsidRPr="008A0A5D">
              <w:rPr>
                <w:spacing w:val="-3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en el</w:t>
            </w:r>
            <w:r w:rsidRPr="008A0A5D">
              <w:rPr>
                <w:spacing w:val="-2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01E5BA9E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A0A5D" w14:paraId="453CADC0" w14:textId="77777777" w:rsidTr="0000532C">
        <w:trPr>
          <w:trHeight w:val="301"/>
        </w:trPr>
        <w:tc>
          <w:tcPr>
            <w:tcW w:w="1414" w:type="dxa"/>
          </w:tcPr>
          <w:p w14:paraId="3CC35CA0" w14:textId="77777777" w:rsidR="008A0A5D" w:rsidRDefault="008A0A5D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2DC53DDE" w14:textId="77777777" w:rsidR="008A0A5D" w:rsidRDefault="008A0A5D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2E33C07" w14:textId="77777777" w:rsidR="008A0A5D" w:rsidRPr="008A0A5D" w:rsidRDefault="008A0A5D" w:rsidP="0000532C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8A0A5D">
              <w:rPr>
                <w:sz w:val="20"/>
                <w:lang w:val="es-CL"/>
              </w:rPr>
              <w:t>Número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de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letras y</w:t>
            </w:r>
            <w:r w:rsidRPr="008A0A5D">
              <w:rPr>
                <w:spacing w:val="-3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pagarés</w:t>
            </w:r>
            <w:r w:rsidRPr="008A0A5D">
              <w:rPr>
                <w:spacing w:val="-3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impagos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en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el mes</w:t>
            </w:r>
          </w:p>
        </w:tc>
        <w:tc>
          <w:tcPr>
            <w:tcW w:w="991" w:type="dxa"/>
          </w:tcPr>
          <w:p w14:paraId="62828BDE" w14:textId="77777777" w:rsidR="008A0A5D" w:rsidRDefault="008A0A5D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A0A5D" w14:paraId="13A88AB6" w14:textId="77777777" w:rsidTr="0000532C">
        <w:trPr>
          <w:trHeight w:val="299"/>
        </w:trPr>
        <w:tc>
          <w:tcPr>
            <w:tcW w:w="1414" w:type="dxa"/>
          </w:tcPr>
          <w:p w14:paraId="43E27105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6116B796" w14:textId="77777777" w:rsidR="008A0A5D" w:rsidRDefault="008A0A5D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F8DEF7A" w14:textId="77777777" w:rsidR="008A0A5D" w:rsidRPr="008A0A5D" w:rsidRDefault="008A0A5D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A0A5D">
              <w:rPr>
                <w:sz w:val="20"/>
                <w:lang w:val="es-CL"/>
              </w:rPr>
              <w:t>Monto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de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las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letras y</w:t>
            </w:r>
            <w:r w:rsidRPr="008A0A5D">
              <w:rPr>
                <w:spacing w:val="-3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pagarés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impagos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en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el mes</w:t>
            </w:r>
          </w:p>
        </w:tc>
        <w:tc>
          <w:tcPr>
            <w:tcW w:w="991" w:type="dxa"/>
          </w:tcPr>
          <w:p w14:paraId="4328EA12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A0A5D" w14:paraId="64523263" w14:textId="77777777" w:rsidTr="0000532C">
        <w:trPr>
          <w:trHeight w:val="299"/>
        </w:trPr>
        <w:tc>
          <w:tcPr>
            <w:tcW w:w="1414" w:type="dxa"/>
          </w:tcPr>
          <w:p w14:paraId="43DE173F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3A2EAF64" w14:textId="77777777" w:rsidR="008A0A5D" w:rsidRDefault="008A0A5D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C0B7190" w14:textId="77777777" w:rsidR="008A0A5D" w:rsidRPr="008A0A5D" w:rsidRDefault="008A0A5D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A0A5D">
              <w:rPr>
                <w:sz w:val="20"/>
                <w:lang w:val="es-CL"/>
              </w:rPr>
              <w:t>Número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de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letras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y</w:t>
            </w:r>
            <w:r w:rsidRPr="008A0A5D">
              <w:rPr>
                <w:spacing w:val="-3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pagarés</w:t>
            </w:r>
            <w:r w:rsidRPr="008A0A5D">
              <w:rPr>
                <w:spacing w:val="-3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protestados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en</w:t>
            </w:r>
            <w:r w:rsidRPr="008A0A5D">
              <w:rPr>
                <w:spacing w:val="-2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el</w:t>
            </w:r>
            <w:r w:rsidRPr="008A0A5D">
              <w:rPr>
                <w:spacing w:val="2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4E1059CF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A0A5D" w14:paraId="4BAFBA52" w14:textId="77777777" w:rsidTr="0000532C">
        <w:trPr>
          <w:trHeight w:val="299"/>
        </w:trPr>
        <w:tc>
          <w:tcPr>
            <w:tcW w:w="1414" w:type="dxa"/>
          </w:tcPr>
          <w:p w14:paraId="4063F826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5633B121" w14:textId="77777777" w:rsidR="008A0A5D" w:rsidRDefault="008A0A5D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81F2B56" w14:textId="77777777" w:rsidR="008A0A5D" w:rsidRPr="008A0A5D" w:rsidRDefault="008A0A5D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A0A5D">
              <w:rPr>
                <w:sz w:val="20"/>
                <w:lang w:val="es-CL"/>
              </w:rPr>
              <w:t>Monto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de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las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letras</w:t>
            </w:r>
            <w:r w:rsidRPr="008A0A5D">
              <w:rPr>
                <w:spacing w:val="-1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y</w:t>
            </w:r>
            <w:r w:rsidRPr="008A0A5D">
              <w:rPr>
                <w:spacing w:val="-3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pagarés</w:t>
            </w:r>
            <w:r w:rsidRPr="008A0A5D">
              <w:rPr>
                <w:spacing w:val="-4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protestados en</w:t>
            </w:r>
            <w:r w:rsidRPr="008A0A5D">
              <w:rPr>
                <w:spacing w:val="-2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el</w:t>
            </w:r>
            <w:r w:rsidRPr="008A0A5D">
              <w:rPr>
                <w:spacing w:val="2"/>
                <w:sz w:val="20"/>
                <w:lang w:val="es-CL"/>
              </w:rPr>
              <w:t xml:space="preserve"> </w:t>
            </w:r>
            <w:r w:rsidRPr="008A0A5D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7ECE4EBE" w14:textId="77777777" w:rsidR="008A0A5D" w:rsidRDefault="008A0A5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7CA90CC7" w14:textId="77777777" w:rsidR="004E2484" w:rsidRDefault="004E2484" w:rsidP="00F05DB5">
      <w:pPr>
        <w:pStyle w:val="Textoindependiente"/>
        <w:spacing w:before="10"/>
        <w:rPr>
          <w:rFonts w:ascii="Times New Roman"/>
          <w:i/>
        </w:rPr>
      </w:pPr>
    </w:p>
    <w:p w14:paraId="1B26A2AB" w14:textId="77777777" w:rsidR="007E4974" w:rsidRDefault="007E4974" w:rsidP="00F05DB5">
      <w:pPr>
        <w:pStyle w:val="Textoindependiente"/>
        <w:spacing w:before="10"/>
        <w:rPr>
          <w:rFonts w:ascii="Times New Roman"/>
          <w:i/>
        </w:rPr>
      </w:pPr>
    </w:p>
    <w:p w14:paraId="2AF766D2" w14:textId="1519AC15" w:rsidR="00803AAC" w:rsidRDefault="00803AAC" w:rsidP="00626876">
      <w:pPr>
        <w:pStyle w:val="Textoindependiente"/>
        <w:spacing w:before="1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 w:rsidR="008A0A5D">
        <w:t>70</w:t>
      </w:r>
      <w:r>
        <w:rPr>
          <w:spacing w:val="-1"/>
        </w:rPr>
        <w:t xml:space="preserve"> </w:t>
      </w:r>
      <w:r>
        <w:t>Bytes</w:t>
      </w:r>
    </w:p>
    <w:p w14:paraId="7030569C" w14:textId="77777777" w:rsidR="00803AAC" w:rsidRDefault="00803AAC" w:rsidP="00803AAC">
      <w:pPr>
        <w:pStyle w:val="Textoindependiente"/>
        <w:spacing w:before="8"/>
        <w:rPr>
          <w:sz w:val="19"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151620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151621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27020E05" w:rsidR="00187426" w:rsidRDefault="003D7A2F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20866" w:rsidRPr="00B537DA" w14:paraId="50DDBC1E" w14:textId="77777777" w:rsidTr="005C4751">
        <w:tc>
          <w:tcPr>
            <w:tcW w:w="562" w:type="dxa"/>
          </w:tcPr>
          <w:p w14:paraId="38E81FBF" w14:textId="15222C44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C16C704" w14:textId="5B08D8AF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920866" w:rsidRPr="00B537DA" w14:paraId="39E19AD9" w14:textId="77777777" w:rsidTr="005C4751">
        <w:tc>
          <w:tcPr>
            <w:tcW w:w="562" w:type="dxa"/>
          </w:tcPr>
          <w:p w14:paraId="732D4371" w14:textId="7D6DA350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A81352C" w14:textId="721F29EC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20866" w:rsidRPr="00B537DA" w14:paraId="4AF0509C" w14:textId="77777777" w:rsidTr="005C4751">
        <w:tc>
          <w:tcPr>
            <w:tcW w:w="562" w:type="dxa"/>
          </w:tcPr>
          <w:p w14:paraId="4FEED635" w14:textId="3098384C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89C9AEE" w14:textId="5AB4954C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20866" w:rsidRPr="00B537DA" w14:paraId="4AE6B123" w14:textId="77777777" w:rsidTr="005C4751">
        <w:tc>
          <w:tcPr>
            <w:tcW w:w="562" w:type="dxa"/>
          </w:tcPr>
          <w:p w14:paraId="35DC8DCF" w14:textId="5CD06EB5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93900F5" w14:textId="4333F763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20866" w:rsidRPr="00B537DA" w14:paraId="3485338A" w14:textId="77777777" w:rsidTr="005C4751">
        <w:tc>
          <w:tcPr>
            <w:tcW w:w="562" w:type="dxa"/>
          </w:tcPr>
          <w:p w14:paraId="23200A78" w14:textId="3BA65E71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F3E4FB9" w14:textId="7881E7D8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20866" w:rsidRPr="00B537DA" w14:paraId="3A3C44E5" w14:textId="77777777" w:rsidTr="005C4751">
        <w:tc>
          <w:tcPr>
            <w:tcW w:w="562" w:type="dxa"/>
          </w:tcPr>
          <w:p w14:paraId="33734AA3" w14:textId="0ECB2321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15A35277" w:rsidR="00920866" w:rsidRDefault="00920866" w:rsidP="0092086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 3 y 4 debe ser numérico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15162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151623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77777777" w:rsidR="008C026D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7AB5DE7" w14:textId="42B7C4B6" w:rsidR="008C026D" w:rsidRPr="00230F5A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651DB3B4">
          <v:group id="Grupo 1" o:spid="_x0000_s2060" style="width:416pt;height:111.5pt;mso-position-horizontal-relative:char;mso-position-vertical-relative:line" coordsize="9936,1832">
            <v:shape id="Freeform 3" o:spid="_x0000_s2061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2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1F02627F" w14:textId="77777777" w:rsidR="008C026D" w:rsidRDefault="008C026D" w:rsidP="008C026D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9895696" w14:textId="77777777" w:rsidR="008C026D" w:rsidRDefault="008C026D" w:rsidP="008C026D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4CB9806" w14:textId="77777777" w:rsidR="008C026D" w:rsidRDefault="008C026D" w:rsidP="008C026D">
                    <w:pPr>
                      <w:spacing w:before="1"/>
                      <w:rPr>
                        <w:sz w:val="20"/>
                      </w:rPr>
                    </w:pPr>
                  </w:p>
                  <w:p w14:paraId="71940EB8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5805A24D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B304EBE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8CC2E41" w14:textId="3C3C7D7E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0BB7F82E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A0A5D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02887381" w:rsidR="008A0A5D" w:rsidRPr="00F45E53" w:rsidRDefault="008A0A5D" w:rsidP="008A0A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77777777" w:rsidR="008A0A5D" w:rsidRPr="00F45E53" w:rsidRDefault="008A0A5D" w:rsidP="008A0A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232011C4" w:rsidR="008A0A5D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14B76D03" w:rsidR="008A0A5D" w:rsidRPr="00A81D5E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81D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(cantidad de </w:t>
            </w:r>
            <w:proofErr w:type="spellStart"/>
            <w:r w:rsidRPr="00A81D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A81D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detalle)</w:t>
            </w:r>
          </w:p>
        </w:tc>
        <w:tc>
          <w:tcPr>
            <w:tcW w:w="851" w:type="dxa"/>
          </w:tcPr>
          <w:p w14:paraId="6EC4A40D" w14:textId="77777777" w:rsidR="008A0A5D" w:rsidRPr="00F45E53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035F946D" w:rsidR="008A0A5D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8A0A5D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D74B41A" w:rsidR="008A0A5D" w:rsidRPr="00F45E53" w:rsidRDefault="008A0A5D" w:rsidP="008A0A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77777777" w:rsidR="008A0A5D" w:rsidRPr="00F45E53" w:rsidRDefault="008A0A5D" w:rsidP="008A0A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4111E535" w:rsidR="008A0A5D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6095" w:type="dxa"/>
          </w:tcPr>
          <w:p w14:paraId="10EFFFB9" w14:textId="38AC0F75" w:rsidR="008A0A5D" w:rsidRPr="00A81D5E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81D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 (valores diferentes del campo 2)</w:t>
            </w:r>
          </w:p>
        </w:tc>
        <w:tc>
          <w:tcPr>
            <w:tcW w:w="851" w:type="dxa"/>
          </w:tcPr>
          <w:p w14:paraId="62321992" w14:textId="77777777" w:rsidR="008A0A5D" w:rsidRPr="00F45E53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4701DED4" w:rsidR="008A0A5D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8A0A5D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1EB99F79" w:rsidR="008A0A5D" w:rsidRPr="00F45E53" w:rsidRDefault="008A0A5D" w:rsidP="008A0A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77777777" w:rsidR="008A0A5D" w:rsidRPr="00F45E53" w:rsidRDefault="008A0A5D" w:rsidP="008A0A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718B5639" w:rsidR="008A0A5D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PB4</w:t>
            </w:r>
          </w:p>
        </w:tc>
        <w:tc>
          <w:tcPr>
            <w:tcW w:w="6095" w:type="dxa"/>
          </w:tcPr>
          <w:p w14:paraId="4CCDF3D5" w14:textId="4395742D" w:rsidR="008A0A5D" w:rsidRPr="00A81D5E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81D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LETRAS Y PAGARES PRESENTADOS A COBRO (suma campo 3)</w:t>
            </w:r>
          </w:p>
        </w:tc>
        <w:tc>
          <w:tcPr>
            <w:tcW w:w="851" w:type="dxa"/>
          </w:tcPr>
          <w:p w14:paraId="141005C7" w14:textId="6AE04856" w:rsidR="008A0A5D" w:rsidRPr="00F45E53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7520D6EA" w:rsidR="008A0A5D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8A0A5D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6A7CEE6E" w:rsidR="008A0A5D" w:rsidRPr="00F45E53" w:rsidRDefault="008A0A5D" w:rsidP="008A0A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F5076AF" w14:textId="77777777" w:rsidR="008A0A5D" w:rsidRPr="00F45E53" w:rsidRDefault="008A0A5D" w:rsidP="008A0A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24AD3C09" w:rsidR="008A0A5D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PB5</w:t>
            </w:r>
          </w:p>
        </w:tc>
        <w:tc>
          <w:tcPr>
            <w:tcW w:w="6095" w:type="dxa"/>
          </w:tcPr>
          <w:p w14:paraId="741DDF8D" w14:textId="33303996" w:rsidR="008A0A5D" w:rsidRPr="00A81D5E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81D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LETRAS Y PAGARES PRESENTADOS A COBRO (suma campo 4)</w:t>
            </w:r>
          </w:p>
        </w:tc>
        <w:tc>
          <w:tcPr>
            <w:tcW w:w="851" w:type="dxa"/>
          </w:tcPr>
          <w:p w14:paraId="39162566" w14:textId="158A04A1" w:rsidR="008A0A5D" w:rsidRPr="008A0A5D" w:rsidRDefault="008A0A5D" w:rsidP="008A0A5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21A59997" w14:textId="38D65A4C" w:rsidR="008A0A5D" w:rsidRPr="008A0A5D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8A0A5D" w:rsidRPr="00F45E53" w14:paraId="6A98EBA9" w14:textId="77777777" w:rsidTr="005C4751">
        <w:trPr>
          <w:trHeight w:val="268"/>
        </w:trPr>
        <w:tc>
          <w:tcPr>
            <w:tcW w:w="862" w:type="dxa"/>
          </w:tcPr>
          <w:p w14:paraId="6E19691B" w14:textId="0795A2DE" w:rsidR="008A0A5D" w:rsidRDefault="008A0A5D" w:rsidP="008A0A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FE2349B" w14:textId="1295C46A" w:rsidR="008A0A5D" w:rsidRDefault="008A0A5D" w:rsidP="008A0A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4090BA2" w14:textId="1416011F" w:rsidR="008A0A5D" w:rsidRPr="00E65D27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6095" w:type="dxa"/>
          </w:tcPr>
          <w:p w14:paraId="6A0FF9D9" w14:textId="1205A2EA" w:rsidR="008A0A5D" w:rsidRPr="00E65D27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Observación</w:t>
            </w:r>
            <w:proofErr w:type="spellEnd"/>
          </w:p>
        </w:tc>
        <w:tc>
          <w:tcPr>
            <w:tcW w:w="851" w:type="dxa"/>
          </w:tcPr>
          <w:p w14:paraId="01F0FC49" w14:textId="77777777" w:rsidR="008A0A5D" w:rsidRPr="008A0A5D" w:rsidRDefault="008A0A5D" w:rsidP="008A0A5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50B3911" w14:textId="77777777" w:rsidR="008A0A5D" w:rsidRPr="008A0A5D" w:rsidRDefault="008A0A5D" w:rsidP="008A0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09B7208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6725D0C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043F7740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30952D93" w14:textId="28C1E7F8" w:rsidR="008C026D" w:rsidRPr="00230F5A" w:rsidRDefault="008C026D" w:rsidP="008C026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 w:rsidR="008A0A5D" w:rsidRPr="008A0A5D">
        <w:rPr>
          <w:rFonts w:ascii="Times New Roman" w:eastAsia="Verdana" w:hAnsi="Times New Roman" w:cs="Times New Roman"/>
          <w:color w:val="00206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000000000000333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151624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151625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151626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3CB335BC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8A0A5D">
              <w:rPr>
                <w:rFonts w:ascii="Times New Roman" w:hAnsi="Times New Roman" w:cs="Times New Roman"/>
                <w:b/>
                <w:bCs/>
                <w:color w:val="FF0000"/>
              </w:rPr>
              <w:t>8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151627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13340A0F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8A0A5D">
              <w:rPr>
                <w:rFonts w:ascii="Times New Roman" w:hAnsi="Times New Roman" w:cs="Times New Roman"/>
                <w:b/>
                <w:bCs/>
                <w:color w:val="FF0000"/>
              </w:rPr>
              <w:t>8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49259D3B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151628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151629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151630"/>
      <w:r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A98BC8A" w14:textId="77777777" w:rsidR="00005116" w:rsidRPr="00B537DA" w:rsidRDefault="00005116" w:rsidP="00005116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00821D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21"/>
    <w:p w14:paraId="3306F6E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151631"/>
      <w:bookmarkEnd w:id="22"/>
      <w:r w:rsidRPr="00230F5A">
        <w:lastRenderedPageBreak/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E65D27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E65D27" w:rsidRPr="00F45E53" w:rsidRDefault="00E65D27" w:rsidP="00E65D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E65D27" w:rsidRPr="00F45E53" w:rsidRDefault="00E65D27" w:rsidP="00E65D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528F5D10" w:rsidR="00E65D27" w:rsidRPr="00F45E53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72ADA3F9" w:rsidR="00E65D27" w:rsidRPr="00E65D27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</w:t>
            </w:r>
          </w:p>
        </w:tc>
        <w:tc>
          <w:tcPr>
            <w:tcW w:w="1144" w:type="dxa"/>
            <w:gridSpan w:val="2"/>
          </w:tcPr>
          <w:p w14:paraId="313E05D2" w14:textId="77777777" w:rsidR="00E65D27" w:rsidRPr="00F45E53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65D27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E65D27" w:rsidRPr="00F45E53" w:rsidRDefault="00E65D27" w:rsidP="00E65D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E65D27" w:rsidRPr="00F45E53" w:rsidRDefault="00E65D27" w:rsidP="00E65D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0F1252C1" w:rsidR="00E65D27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5958" w:type="dxa"/>
          </w:tcPr>
          <w:p w14:paraId="369646E4" w14:textId="0A787D79" w:rsidR="00E65D27" w:rsidRPr="001560DC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LOCALIDADES CON INFORMACION </w:t>
            </w:r>
          </w:p>
        </w:tc>
        <w:tc>
          <w:tcPr>
            <w:tcW w:w="1144" w:type="dxa"/>
            <w:gridSpan w:val="2"/>
          </w:tcPr>
          <w:p w14:paraId="3E2A5A04" w14:textId="77777777" w:rsidR="00E65D27" w:rsidRPr="00F45E53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65D27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E65D27" w:rsidRPr="00F45E53" w:rsidRDefault="00E65D27" w:rsidP="00E65D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E65D27" w:rsidRPr="00F45E53" w:rsidRDefault="00E65D27" w:rsidP="00E65D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76CCFB7E" w:rsidR="00E65D27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PB4</w:t>
            </w:r>
          </w:p>
        </w:tc>
        <w:tc>
          <w:tcPr>
            <w:tcW w:w="5958" w:type="dxa"/>
          </w:tcPr>
          <w:p w14:paraId="66ABB518" w14:textId="1E6E335C" w:rsidR="00E65D27" w:rsidRPr="001560DC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LETRAS Y PAGARES PRESENTADOS A COBRO </w:t>
            </w:r>
          </w:p>
        </w:tc>
        <w:tc>
          <w:tcPr>
            <w:tcW w:w="1144" w:type="dxa"/>
            <w:gridSpan w:val="2"/>
          </w:tcPr>
          <w:p w14:paraId="644F43A1" w14:textId="77777777" w:rsidR="00E65D27" w:rsidRPr="00F45E53" w:rsidRDefault="00E65D27" w:rsidP="00E65D2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65D27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6C19CA69" w:rsidR="00E65D27" w:rsidRDefault="00E65D27" w:rsidP="00E65D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06FBECC2" w14:textId="2FBABA77" w:rsidR="00E65D27" w:rsidRDefault="00E65D27" w:rsidP="00E65D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0D723BBE" w:rsidR="00E65D27" w:rsidRPr="00647FC9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PB5</w:t>
            </w:r>
          </w:p>
        </w:tc>
        <w:tc>
          <w:tcPr>
            <w:tcW w:w="5958" w:type="dxa"/>
          </w:tcPr>
          <w:p w14:paraId="39BE1E26" w14:textId="765FD2EC" w:rsidR="00E65D27" w:rsidRPr="00E65D27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MONTO LETRAS Y PAGARES PRESENTADOS A COBRO </w:t>
            </w:r>
          </w:p>
        </w:tc>
        <w:tc>
          <w:tcPr>
            <w:tcW w:w="1144" w:type="dxa"/>
            <w:gridSpan w:val="2"/>
          </w:tcPr>
          <w:p w14:paraId="4D977278" w14:textId="09778948" w:rsidR="00E65D27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E65D27" w:rsidRPr="00F45E53" w14:paraId="12829ADD" w14:textId="77777777" w:rsidTr="005C4751">
        <w:trPr>
          <w:trHeight w:val="268"/>
        </w:trPr>
        <w:tc>
          <w:tcPr>
            <w:tcW w:w="1239" w:type="dxa"/>
          </w:tcPr>
          <w:p w14:paraId="1013C3B8" w14:textId="77B8414A" w:rsidR="00E65D27" w:rsidRDefault="00E65D27" w:rsidP="00E65D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61482BC7" w14:textId="77777777" w:rsidR="00E65D27" w:rsidRDefault="00E65D27" w:rsidP="00E65D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28C46B81" w14:textId="377BC2DD" w:rsidR="00E65D27" w:rsidRPr="00E65D27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5958" w:type="dxa"/>
          </w:tcPr>
          <w:p w14:paraId="125CF128" w14:textId="21EF6311" w:rsidR="00E65D27" w:rsidRPr="00E65D27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E65D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Observación</w:t>
            </w:r>
            <w:proofErr w:type="spellEnd"/>
          </w:p>
        </w:tc>
        <w:tc>
          <w:tcPr>
            <w:tcW w:w="1144" w:type="dxa"/>
            <w:gridSpan w:val="2"/>
          </w:tcPr>
          <w:p w14:paraId="129C5557" w14:textId="77777777" w:rsidR="00E65D27" w:rsidRDefault="00E65D27" w:rsidP="00E65D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151632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151633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452D59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17F91" w14:textId="77777777" w:rsidR="006B5471" w:rsidRDefault="006B5471" w:rsidP="00F10206">
      <w:pPr>
        <w:spacing w:after="0" w:line="240" w:lineRule="auto"/>
      </w:pPr>
      <w:r>
        <w:separator/>
      </w:r>
    </w:p>
  </w:endnote>
  <w:endnote w:type="continuationSeparator" w:id="0">
    <w:p w14:paraId="05978999" w14:textId="77777777" w:rsidR="006B5471" w:rsidRDefault="006B547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2B36864A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920866">
          <w:rPr>
            <w:noProof/>
            <w:lang w:val="en-US" w:bidi="es-ES"/>
          </w:rPr>
          <w:t>4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789A5" w14:textId="77777777" w:rsidR="006B5471" w:rsidRDefault="006B5471" w:rsidP="00F10206">
      <w:pPr>
        <w:spacing w:after="0" w:line="240" w:lineRule="auto"/>
      </w:pPr>
      <w:r>
        <w:separator/>
      </w:r>
    </w:p>
  </w:footnote>
  <w:footnote w:type="continuationSeparator" w:id="0">
    <w:p w14:paraId="221C7BCF" w14:textId="77777777" w:rsidR="006B5471" w:rsidRDefault="006B547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74032198">
    <w:abstractNumId w:val="30"/>
  </w:num>
  <w:num w:numId="2" w16cid:durableId="1500850951">
    <w:abstractNumId w:val="6"/>
  </w:num>
  <w:num w:numId="3" w16cid:durableId="246810713">
    <w:abstractNumId w:val="3"/>
  </w:num>
  <w:num w:numId="4" w16cid:durableId="1320502943">
    <w:abstractNumId w:val="34"/>
  </w:num>
  <w:num w:numId="5" w16cid:durableId="492569245">
    <w:abstractNumId w:val="22"/>
  </w:num>
  <w:num w:numId="6" w16cid:durableId="687021354">
    <w:abstractNumId w:val="15"/>
  </w:num>
  <w:num w:numId="7" w16cid:durableId="559098996">
    <w:abstractNumId w:val="2"/>
  </w:num>
  <w:num w:numId="8" w16cid:durableId="320624183">
    <w:abstractNumId w:val="20"/>
  </w:num>
  <w:num w:numId="9" w16cid:durableId="176773031">
    <w:abstractNumId w:val="10"/>
  </w:num>
  <w:num w:numId="10" w16cid:durableId="409471363">
    <w:abstractNumId w:val="16"/>
  </w:num>
  <w:num w:numId="11" w16cid:durableId="1662077075">
    <w:abstractNumId w:val="29"/>
  </w:num>
  <w:num w:numId="12" w16cid:durableId="208957216">
    <w:abstractNumId w:val="36"/>
  </w:num>
  <w:num w:numId="13" w16cid:durableId="863791244">
    <w:abstractNumId w:val="27"/>
  </w:num>
  <w:num w:numId="14" w16cid:durableId="851068834">
    <w:abstractNumId w:val="31"/>
  </w:num>
  <w:num w:numId="15" w16cid:durableId="1012729345">
    <w:abstractNumId w:val="37"/>
  </w:num>
  <w:num w:numId="16" w16cid:durableId="316805360">
    <w:abstractNumId w:val="7"/>
  </w:num>
  <w:num w:numId="17" w16cid:durableId="543252604">
    <w:abstractNumId w:val="33"/>
  </w:num>
  <w:num w:numId="18" w16cid:durableId="1237787304">
    <w:abstractNumId w:val="1"/>
  </w:num>
  <w:num w:numId="19" w16cid:durableId="1044518997">
    <w:abstractNumId w:val="35"/>
  </w:num>
  <w:num w:numId="20" w16cid:durableId="1823546497">
    <w:abstractNumId w:val="13"/>
  </w:num>
  <w:num w:numId="21" w16cid:durableId="540702833">
    <w:abstractNumId w:val="24"/>
  </w:num>
  <w:num w:numId="22" w16cid:durableId="1666201706">
    <w:abstractNumId w:val="21"/>
  </w:num>
  <w:num w:numId="23" w16cid:durableId="1525091265">
    <w:abstractNumId w:val="11"/>
  </w:num>
  <w:num w:numId="24" w16cid:durableId="774254597">
    <w:abstractNumId w:val="28"/>
  </w:num>
  <w:num w:numId="25" w16cid:durableId="2082435707">
    <w:abstractNumId w:val="5"/>
  </w:num>
  <w:num w:numId="26" w16cid:durableId="2005546511">
    <w:abstractNumId w:val="4"/>
  </w:num>
  <w:num w:numId="27" w16cid:durableId="1038777810">
    <w:abstractNumId w:val="19"/>
  </w:num>
  <w:num w:numId="28" w16cid:durableId="217056126">
    <w:abstractNumId w:val="19"/>
  </w:num>
  <w:num w:numId="29" w16cid:durableId="267129999">
    <w:abstractNumId w:val="19"/>
  </w:num>
  <w:num w:numId="30" w16cid:durableId="1201013893">
    <w:abstractNumId w:val="19"/>
  </w:num>
  <w:num w:numId="31" w16cid:durableId="895165174">
    <w:abstractNumId w:val="0"/>
  </w:num>
  <w:num w:numId="32" w16cid:durableId="881359902">
    <w:abstractNumId w:val="14"/>
  </w:num>
  <w:num w:numId="33" w16cid:durableId="1168253870">
    <w:abstractNumId w:val="19"/>
  </w:num>
  <w:num w:numId="34" w16cid:durableId="2119131225">
    <w:abstractNumId w:val="19"/>
  </w:num>
  <w:num w:numId="35" w16cid:durableId="766078114">
    <w:abstractNumId w:val="19"/>
  </w:num>
  <w:num w:numId="36" w16cid:durableId="1516797814">
    <w:abstractNumId w:val="32"/>
  </w:num>
  <w:num w:numId="37" w16cid:durableId="14768505">
    <w:abstractNumId w:val="23"/>
  </w:num>
  <w:num w:numId="38" w16cid:durableId="4865657">
    <w:abstractNumId w:val="25"/>
  </w:num>
  <w:num w:numId="39" w16cid:durableId="1998150773">
    <w:abstractNumId w:val="26"/>
  </w:num>
  <w:num w:numId="40" w16cid:durableId="1537279157">
    <w:abstractNumId w:val="8"/>
  </w:num>
  <w:num w:numId="41" w16cid:durableId="1134522865">
    <w:abstractNumId w:val="12"/>
  </w:num>
  <w:num w:numId="42" w16cid:durableId="1215699935">
    <w:abstractNumId w:val="18"/>
  </w:num>
  <w:num w:numId="43" w16cid:durableId="1129859782">
    <w:abstractNumId w:val="9"/>
  </w:num>
  <w:num w:numId="44" w16cid:durableId="203520407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5116"/>
    <w:rsid w:val="000105A8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551A"/>
    <w:rsid w:val="000663BD"/>
    <w:rsid w:val="000701D0"/>
    <w:rsid w:val="000803B3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3691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4B3D"/>
    <w:rsid w:val="001560DC"/>
    <w:rsid w:val="0015616A"/>
    <w:rsid w:val="00162832"/>
    <w:rsid w:val="00163D7A"/>
    <w:rsid w:val="001647BF"/>
    <w:rsid w:val="00167584"/>
    <w:rsid w:val="00172F3D"/>
    <w:rsid w:val="0017479B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FCC"/>
    <w:rsid w:val="00356D09"/>
    <w:rsid w:val="00356F35"/>
    <w:rsid w:val="00357A35"/>
    <w:rsid w:val="00357B0A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D7A2F"/>
    <w:rsid w:val="003E42CB"/>
    <w:rsid w:val="003F025E"/>
    <w:rsid w:val="003F5278"/>
    <w:rsid w:val="0040464B"/>
    <w:rsid w:val="004116FD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2D59"/>
    <w:rsid w:val="00453AE1"/>
    <w:rsid w:val="00465EE6"/>
    <w:rsid w:val="00473FDA"/>
    <w:rsid w:val="00477EA2"/>
    <w:rsid w:val="004839DA"/>
    <w:rsid w:val="0049508A"/>
    <w:rsid w:val="004A1260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10095"/>
    <w:rsid w:val="00510E53"/>
    <w:rsid w:val="00513350"/>
    <w:rsid w:val="00515650"/>
    <w:rsid w:val="00522424"/>
    <w:rsid w:val="00523465"/>
    <w:rsid w:val="00544550"/>
    <w:rsid w:val="00562E48"/>
    <w:rsid w:val="00570E48"/>
    <w:rsid w:val="00575FEB"/>
    <w:rsid w:val="00577BAE"/>
    <w:rsid w:val="00597FD4"/>
    <w:rsid w:val="005A1F0B"/>
    <w:rsid w:val="005B5D60"/>
    <w:rsid w:val="005B65DC"/>
    <w:rsid w:val="005C5769"/>
    <w:rsid w:val="005F7E53"/>
    <w:rsid w:val="00601681"/>
    <w:rsid w:val="00603543"/>
    <w:rsid w:val="00611BAA"/>
    <w:rsid w:val="006166FA"/>
    <w:rsid w:val="00620059"/>
    <w:rsid w:val="00621843"/>
    <w:rsid w:val="00626876"/>
    <w:rsid w:val="00627EDB"/>
    <w:rsid w:val="00634EE3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169A"/>
    <w:rsid w:val="006B4D0F"/>
    <w:rsid w:val="006B5471"/>
    <w:rsid w:val="006B70A9"/>
    <w:rsid w:val="006C08D8"/>
    <w:rsid w:val="006C571B"/>
    <w:rsid w:val="006D2868"/>
    <w:rsid w:val="006D45CE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85F5D"/>
    <w:rsid w:val="00787368"/>
    <w:rsid w:val="00787AE9"/>
    <w:rsid w:val="007B56DB"/>
    <w:rsid w:val="007B6066"/>
    <w:rsid w:val="007C18B3"/>
    <w:rsid w:val="007C2A8E"/>
    <w:rsid w:val="007D03A4"/>
    <w:rsid w:val="007D140C"/>
    <w:rsid w:val="007D77A9"/>
    <w:rsid w:val="007E38CF"/>
    <w:rsid w:val="007E4974"/>
    <w:rsid w:val="007E5A3C"/>
    <w:rsid w:val="007E7C5B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7076"/>
    <w:rsid w:val="00862E92"/>
    <w:rsid w:val="008640F8"/>
    <w:rsid w:val="00865882"/>
    <w:rsid w:val="008661A8"/>
    <w:rsid w:val="00874BCF"/>
    <w:rsid w:val="00883631"/>
    <w:rsid w:val="0089028B"/>
    <w:rsid w:val="00891C53"/>
    <w:rsid w:val="008932A1"/>
    <w:rsid w:val="0089640E"/>
    <w:rsid w:val="008A0A5D"/>
    <w:rsid w:val="008A17BE"/>
    <w:rsid w:val="008B2624"/>
    <w:rsid w:val="008B2B0B"/>
    <w:rsid w:val="008C026D"/>
    <w:rsid w:val="008C1F00"/>
    <w:rsid w:val="008C7428"/>
    <w:rsid w:val="008D6FFE"/>
    <w:rsid w:val="008E4978"/>
    <w:rsid w:val="008E6834"/>
    <w:rsid w:val="009144B1"/>
    <w:rsid w:val="00920866"/>
    <w:rsid w:val="00920A00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C0AC5"/>
    <w:rsid w:val="009E17E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4EB3"/>
    <w:rsid w:val="00A455B6"/>
    <w:rsid w:val="00A55743"/>
    <w:rsid w:val="00A64CF0"/>
    <w:rsid w:val="00A673C0"/>
    <w:rsid w:val="00A70A3A"/>
    <w:rsid w:val="00A73491"/>
    <w:rsid w:val="00A81D5E"/>
    <w:rsid w:val="00A829A4"/>
    <w:rsid w:val="00A8686E"/>
    <w:rsid w:val="00A93B33"/>
    <w:rsid w:val="00AA6E30"/>
    <w:rsid w:val="00AA7158"/>
    <w:rsid w:val="00AB11E6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1B5E"/>
    <w:rsid w:val="00B77253"/>
    <w:rsid w:val="00B86519"/>
    <w:rsid w:val="00B87677"/>
    <w:rsid w:val="00B90006"/>
    <w:rsid w:val="00B96893"/>
    <w:rsid w:val="00BA247F"/>
    <w:rsid w:val="00BA59EB"/>
    <w:rsid w:val="00BA7C27"/>
    <w:rsid w:val="00BB47DC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2038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7980"/>
    <w:rsid w:val="00DC1D90"/>
    <w:rsid w:val="00DC3021"/>
    <w:rsid w:val="00DC42E7"/>
    <w:rsid w:val="00DD29FD"/>
    <w:rsid w:val="00DE07CC"/>
    <w:rsid w:val="00DE2FBA"/>
    <w:rsid w:val="00DE6FAE"/>
    <w:rsid w:val="00DF1300"/>
    <w:rsid w:val="00DF3233"/>
    <w:rsid w:val="00DF36CC"/>
    <w:rsid w:val="00DF68DD"/>
    <w:rsid w:val="00E04B2E"/>
    <w:rsid w:val="00E173FD"/>
    <w:rsid w:val="00E229F1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81153"/>
    <w:rsid w:val="00E814DF"/>
    <w:rsid w:val="00E862A3"/>
    <w:rsid w:val="00E86CEA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22445"/>
    <w:rsid w:val="00F23688"/>
    <w:rsid w:val="00F305AC"/>
    <w:rsid w:val="00F34170"/>
    <w:rsid w:val="00F35EE4"/>
    <w:rsid w:val="00F51EF6"/>
    <w:rsid w:val="00F53BE2"/>
    <w:rsid w:val="00F55583"/>
    <w:rsid w:val="00F60747"/>
    <w:rsid w:val="00F613A3"/>
    <w:rsid w:val="00F61BA1"/>
    <w:rsid w:val="00F6683B"/>
    <w:rsid w:val="00F741CD"/>
    <w:rsid w:val="00F81EAE"/>
    <w:rsid w:val="00F82FAC"/>
    <w:rsid w:val="00F84113"/>
    <w:rsid w:val="00F91149"/>
    <w:rsid w:val="00F91655"/>
    <w:rsid w:val="00FA265D"/>
    <w:rsid w:val="00FA7CB9"/>
    <w:rsid w:val="00FB306E"/>
    <w:rsid w:val="00FB402C"/>
    <w:rsid w:val="00FD1A65"/>
    <w:rsid w:val="00FD253A"/>
    <w:rsid w:val="00FD530F"/>
    <w:rsid w:val="00FD7847"/>
    <w:rsid w:val="00FE70B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97D43-E068-4936-9F7A-67CD195E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1264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59</cp:revision>
  <dcterms:created xsi:type="dcterms:W3CDTF">2024-03-06T13:21:00Z</dcterms:created>
  <dcterms:modified xsi:type="dcterms:W3CDTF">2024-09-05T13:19:00Z</dcterms:modified>
</cp:coreProperties>
</file>