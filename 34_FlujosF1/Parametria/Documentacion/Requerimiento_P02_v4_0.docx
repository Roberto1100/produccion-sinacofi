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06A83BEB" w14:textId="11BC8CA9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P02 (560)-</w:t>
      </w:r>
      <w:r w:rsidRPr="00187426">
        <w:rPr>
          <w:rFonts w:ascii="Times New Roman" w:hAnsi="Times New Roman" w:cs="Times New Roman"/>
          <w:b/>
          <w:sz w:val="72"/>
          <w:szCs w:val="72"/>
        </w:rPr>
        <w:t>Movimiento de cheques</w:t>
      </w: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1AF9AF86" w14:textId="77777777" w:rsidR="00187426" w:rsidRDefault="00187426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27580" w:history="1">
            <w:r w:rsidRPr="00AD7DCC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AD7DCC">
              <w:rPr>
                <w:rStyle w:val="Hipervnculo"/>
                <w:noProof/>
              </w:rPr>
              <w:t>Definición de estructuras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66B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1" w:history="1">
            <w:r w:rsidR="00187426" w:rsidRPr="00AD7DCC">
              <w:rPr>
                <w:rStyle w:val="Hipervnculo"/>
                <w:noProof/>
              </w:rPr>
              <w:t>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bCs/>
                <w:noProof/>
              </w:rPr>
              <w:t xml:space="preserve">Archivo de datos del emisor  </w:t>
            </w:r>
            <w:r w:rsidR="00187426" w:rsidRPr="00AD7DCC">
              <w:rPr>
                <w:rStyle w:val="Hipervnculo"/>
                <w:noProof/>
              </w:rPr>
              <w:t>Manual Sistema de Información Bancos - Sistema Contable (cmfchile.cl)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AA38B49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2" w:history="1">
            <w:r w:rsidR="00187426" w:rsidRPr="00AD7DCC">
              <w:rPr>
                <w:rStyle w:val="Hipervnculo"/>
                <w:noProof/>
              </w:rPr>
              <w:t>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Validaciones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235A72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3" w:history="1">
            <w:r w:rsidR="00187426" w:rsidRPr="00AD7DCC">
              <w:rPr>
                <w:rStyle w:val="Hipervnculo"/>
                <w:noProof/>
              </w:rPr>
              <w:t>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A51829C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4" w:history="1">
            <w:r w:rsidR="00187426" w:rsidRPr="00AD7DCC">
              <w:rPr>
                <w:rStyle w:val="Hipervnculo"/>
                <w:noProof/>
              </w:rPr>
              <w:t>3.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Construyendo la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40C612F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5" w:history="1">
            <w:r w:rsidR="00187426" w:rsidRPr="00AD7DCC">
              <w:rPr>
                <w:rStyle w:val="Hipervnculo"/>
                <w:noProof/>
              </w:rPr>
              <w:t>3.1.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Formato de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F8F8A1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6" w:history="1">
            <w:r w:rsidR="00187426" w:rsidRPr="00AD7DCC">
              <w:rPr>
                <w:rStyle w:val="Hipervnculo"/>
                <w:bCs/>
                <w:noProof/>
              </w:rPr>
              <w:t>4.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nombres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_Toc160527586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6706F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7" w:history="1">
            <w:r w:rsidR="00187426" w:rsidRPr="00AD7DCC">
              <w:rPr>
                <w:rStyle w:val="Hipervnculo"/>
                <w:noProof/>
              </w:rPr>
              <w:t>4.1.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salida a destino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_Toc160527587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E8205D8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8" w:history="1">
            <w:r w:rsidR="00187426" w:rsidRPr="00AD7DCC">
              <w:rPr>
                <w:rStyle w:val="Hipervnculo"/>
                <w:noProof/>
              </w:rPr>
              <w:t>4.1.1.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_Toc160527588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271572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9" w:history="1">
            <w:r w:rsidR="00187426" w:rsidRPr="00AD7DCC">
              <w:rPr>
                <w:rStyle w:val="Hipervnculo"/>
                <w:noProof/>
              </w:rPr>
              <w:t>4.1.2.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Carátula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_Toc160527589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0F6E986C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0" w:history="1">
            <w:r w:rsidR="00187426" w:rsidRPr="00AD7DCC">
              <w:rPr>
                <w:rStyle w:val="Hipervnculo"/>
                <w:noProof/>
              </w:rPr>
              <w:t>4.2.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correlativo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_Toc160527590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0DA3131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1" w:history="1">
            <w:r w:rsidR="00187426" w:rsidRPr="00AD7DCC">
              <w:rPr>
                <w:rStyle w:val="Hipervnculo"/>
                <w:noProof/>
              </w:rPr>
              <w:t>4.2.1.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9DE2FD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2" w:history="1">
            <w:r w:rsidR="00187426" w:rsidRPr="00AD7DCC">
              <w:rPr>
                <w:rStyle w:val="Hipervnculo"/>
                <w:noProof/>
              </w:rPr>
              <w:t>4.2.2.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Entrada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5D19FAF8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3" w:history="1">
            <w:r w:rsidR="00187426" w:rsidRPr="00AD7DCC">
              <w:rPr>
                <w:rStyle w:val="Hipervnculo"/>
                <w:noProof/>
              </w:rPr>
              <w:t>5.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datos por ingresar del usuario (desde el Front)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13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8BDEE0F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4" w:history="1">
            <w:r w:rsidR="00187426" w:rsidRPr="00AD7DCC">
              <w:rPr>
                <w:rStyle w:val="Hipervnculo"/>
                <w:noProof/>
              </w:rPr>
              <w:t>6.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Definir Notificación hacia el Front.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6299DB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5" w:history="1">
            <w:r w:rsidR="00187426" w:rsidRPr="00AD7DCC">
              <w:rPr>
                <w:rStyle w:val="Hipervnculo"/>
                <w:noProof/>
              </w:rPr>
              <w:t>7.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Datos sensibles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6B52953" w14:textId="7777777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1016E1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1016E1">
        <w:tc>
          <w:tcPr>
            <w:tcW w:w="1256" w:type="dxa"/>
          </w:tcPr>
          <w:p w14:paraId="43D80820" w14:textId="41677C8E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P02</w:t>
            </w:r>
          </w:p>
        </w:tc>
        <w:tc>
          <w:tcPr>
            <w:tcW w:w="1342" w:type="dxa"/>
          </w:tcPr>
          <w:p w14:paraId="51BC97A7" w14:textId="5386297B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F232368" w14:textId="77777777" w:rsidR="001016E1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2120820" w14:textId="77777777" w:rsidR="001016E1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28CE8812" w:rsidR="00187426" w:rsidRPr="00230F5A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016E1" w:rsidRPr="00230F5A" w14:paraId="40308EA1" w14:textId="77777777" w:rsidTr="001016E1">
        <w:tc>
          <w:tcPr>
            <w:tcW w:w="1256" w:type="dxa"/>
          </w:tcPr>
          <w:p w14:paraId="5503DB73" w14:textId="55977EE8" w:rsidR="001016E1" w:rsidRPr="00230F5A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P02</w:t>
            </w:r>
          </w:p>
        </w:tc>
        <w:tc>
          <w:tcPr>
            <w:tcW w:w="1342" w:type="dxa"/>
          </w:tcPr>
          <w:p w14:paraId="10069DE0" w14:textId="5BBB6D83" w:rsidR="001016E1" w:rsidRPr="00230F5A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065261D" w14:textId="77777777" w:rsidR="001016E1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373F31E" w14:textId="77777777" w:rsidR="001016E1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12426B71" w:rsidR="001016E1" w:rsidRPr="00230F5A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396DB22E" w:rsidR="001016E1" w:rsidRPr="00230F5A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F18C997" w14:textId="77777777" w:rsidR="001016E1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44FA54C3" w:rsidR="001016E1" w:rsidRPr="00230F5A" w:rsidRDefault="001016E1" w:rsidP="001016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4949E2" w:rsidRPr="00230F5A" w14:paraId="1B8DDF58" w14:textId="77777777" w:rsidTr="001016E1">
        <w:tc>
          <w:tcPr>
            <w:tcW w:w="1256" w:type="dxa"/>
          </w:tcPr>
          <w:p w14:paraId="21DC9D71" w14:textId="01CA4812" w:rsidR="004949E2" w:rsidRPr="00230F5A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P02</w:t>
            </w:r>
          </w:p>
        </w:tc>
        <w:tc>
          <w:tcPr>
            <w:tcW w:w="1342" w:type="dxa"/>
          </w:tcPr>
          <w:p w14:paraId="2790C18F" w14:textId="0E546A44" w:rsidR="004949E2" w:rsidRPr="00230F5A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77D5F22" w14:textId="77777777" w:rsidR="004949E2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FB79089" w14:textId="77777777" w:rsidR="004949E2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4030DB45" w:rsidR="004949E2" w:rsidRPr="00230F5A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2D58B784" w:rsidR="004949E2" w:rsidRPr="00230F5A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F850770" w14:textId="77777777" w:rsidR="004949E2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57B61DE6" w:rsidR="004949E2" w:rsidRPr="00230F5A" w:rsidRDefault="004949E2" w:rsidP="004949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C17FE">
              <w:rPr>
                <w:rFonts w:ascii="Times New Roman" w:hAnsi="Times New Roman" w:cs="Times New Roman"/>
              </w:rPr>
              <w:t xml:space="preserve">y </w:t>
            </w:r>
            <w:r w:rsidR="00CC17FE"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5529EB" w:rsidRPr="00230F5A" w14:paraId="0E0F6F18" w14:textId="77777777" w:rsidTr="001016E1">
        <w:tc>
          <w:tcPr>
            <w:tcW w:w="1256" w:type="dxa"/>
          </w:tcPr>
          <w:p w14:paraId="2CBE053E" w14:textId="6237E37F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P02</w:t>
            </w:r>
          </w:p>
        </w:tc>
        <w:tc>
          <w:tcPr>
            <w:tcW w:w="1342" w:type="dxa"/>
          </w:tcPr>
          <w:p w14:paraId="10DBDFF0" w14:textId="53C26E55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50F9662" w14:textId="77777777" w:rsidR="005529EB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2090FD6" w14:textId="77777777" w:rsidR="005529EB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50B13D3D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61B73C1C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DB0BF84" w14:textId="77777777" w:rsidR="005529EB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30B01248" w14:textId="77777777" w:rsidR="005529EB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DBA1A36" w14:textId="77777777" w:rsidR="005529EB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178C8374" w14:textId="77777777" w:rsidR="005529EB" w:rsidRDefault="005529EB" w:rsidP="005529E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049BBA1B" w14:textId="77777777" w:rsidR="005529EB" w:rsidRDefault="005529EB" w:rsidP="005529E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53F63CA" w14:textId="77777777" w:rsidR="005529EB" w:rsidRPr="00AD54F4" w:rsidRDefault="005529EB" w:rsidP="005529E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4BE42F3F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529EB" w:rsidRPr="00230F5A" w14:paraId="0ED6B361" w14:textId="77777777" w:rsidTr="001016E1">
        <w:tc>
          <w:tcPr>
            <w:tcW w:w="1256" w:type="dxa"/>
          </w:tcPr>
          <w:p w14:paraId="0125A8DD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529EB" w:rsidRPr="00230F5A" w14:paraId="047125E2" w14:textId="77777777" w:rsidTr="001016E1">
        <w:tc>
          <w:tcPr>
            <w:tcW w:w="1256" w:type="dxa"/>
          </w:tcPr>
          <w:p w14:paraId="5DAC541F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529EB" w:rsidRPr="00230F5A" w14:paraId="45197F5C" w14:textId="77777777" w:rsidTr="001016E1">
        <w:tc>
          <w:tcPr>
            <w:tcW w:w="1256" w:type="dxa"/>
          </w:tcPr>
          <w:p w14:paraId="03C700B5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5529EB" w:rsidRPr="00230F5A" w:rsidRDefault="005529EB" w:rsidP="005529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0" w:name="_Toc160527580"/>
      <w:r w:rsidRPr="00230F5A">
        <w:rPr>
          <w:rFonts w:cs="Times New Roman"/>
        </w:rPr>
        <w:lastRenderedPageBreak/>
        <w:t>Definición de estructuras</w:t>
      </w:r>
      <w:bookmarkEnd w:id="0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1" w:name="_Toc160527581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1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1C14929C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B4EC0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56B0229C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66E768E6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71514517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6D3B2738" w14:textId="77777777" w:rsidR="00F05DB5" w:rsidRDefault="00F05DB5" w:rsidP="00F05DB5">
      <w:pPr>
        <w:pStyle w:val="Prrafodelista"/>
        <w:numPr>
          <w:ilvl w:val="5"/>
          <w:numId w:val="44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p w14:paraId="115C92EC" w14:textId="77777777" w:rsidR="00F05DB5" w:rsidRDefault="00F05DB5" w:rsidP="00F05DB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F05DB5" w14:paraId="40996C67" w14:textId="77777777" w:rsidTr="005C4751">
        <w:trPr>
          <w:trHeight w:val="299"/>
        </w:trPr>
        <w:tc>
          <w:tcPr>
            <w:tcW w:w="1414" w:type="dxa"/>
          </w:tcPr>
          <w:p w14:paraId="277D19B7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5503AE1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1EF8275" w14:textId="77777777" w:rsidR="00F05DB5" w:rsidRDefault="00F05DB5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0C6CAF9A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F05DB5" w14:paraId="0B02B48A" w14:textId="77777777" w:rsidTr="005C4751">
        <w:trPr>
          <w:trHeight w:val="299"/>
        </w:trPr>
        <w:tc>
          <w:tcPr>
            <w:tcW w:w="1414" w:type="dxa"/>
          </w:tcPr>
          <w:p w14:paraId="58E093DE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A958D6E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65F9060" w14:textId="77777777" w:rsidR="00F05DB5" w:rsidRDefault="00F05DB5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6B327D6D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21557DA5" w14:textId="77777777" w:rsidTr="005C4751">
        <w:trPr>
          <w:trHeight w:val="299"/>
        </w:trPr>
        <w:tc>
          <w:tcPr>
            <w:tcW w:w="1414" w:type="dxa"/>
          </w:tcPr>
          <w:p w14:paraId="01D4C204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A23C98D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9F8059C" w14:textId="77777777" w:rsidR="00F05DB5" w:rsidRDefault="00F05DB5" w:rsidP="005C475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991" w:type="dxa"/>
          </w:tcPr>
          <w:p w14:paraId="2AFC04EB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F05DB5" w14:paraId="37B78A72" w14:textId="77777777" w:rsidTr="005C4751">
        <w:trPr>
          <w:trHeight w:val="301"/>
        </w:trPr>
        <w:tc>
          <w:tcPr>
            <w:tcW w:w="1414" w:type="dxa"/>
          </w:tcPr>
          <w:p w14:paraId="67C1E759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14D53B51" w14:textId="77777777" w:rsidR="00F05DB5" w:rsidRDefault="00F05DB5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351612D" w14:textId="77777777" w:rsidR="00F05DB5" w:rsidRDefault="00F05DB5" w:rsidP="005C4751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7409D183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F05DB5" w14:paraId="7797E9BB" w14:textId="77777777" w:rsidTr="005C4751">
        <w:trPr>
          <w:trHeight w:val="299"/>
        </w:trPr>
        <w:tc>
          <w:tcPr>
            <w:tcW w:w="1414" w:type="dxa"/>
          </w:tcPr>
          <w:p w14:paraId="17471AFF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DE36B7A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89EDBB2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abiertas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415F143B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F05DB5" w14:paraId="1B3EEEF6" w14:textId="77777777" w:rsidTr="005C4751">
        <w:trPr>
          <w:trHeight w:val="299"/>
        </w:trPr>
        <w:tc>
          <w:tcPr>
            <w:tcW w:w="1414" w:type="dxa"/>
          </w:tcPr>
          <w:p w14:paraId="19EEA405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3171BAB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88D76BD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cerradas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4611282C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F05DB5" w14:paraId="349E4BEA" w14:textId="77777777" w:rsidTr="005C4751">
        <w:trPr>
          <w:trHeight w:val="299"/>
        </w:trPr>
        <w:tc>
          <w:tcPr>
            <w:tcW w:w="1414" w:type="dxa"/>
          </w:tcPr>
          <w:p w14:paraId="58621813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46428065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0448753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3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vigentes</w:t>
            </w:r>
          </w:p>
        </w:tc>
        <w:tc>
          <w:tcPr>
            <w:tcW w:w="991" w:type="dxa"/>
          </w:tcPr>
          <w:p w14:paraId="60082C74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3F6F2857" w14:textId="77777777" w:rsidTr="005C4751">
        <w:trPr>
          <w:trHeight w:val="300"/>
        </w:trPr>
        <w:tc>
          <w:tcPr>
            <w:tcW w:w="1414" w:type="dxa"/>
          </w:tcPr>
          <w:p w14:paraId="37D315D8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37F9BE09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2FC2C73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01</w:t>
            </w:r>
          </w:p>
        </w:tc>
        <w:tc>
          <w:tcPr>
            <w:tcW w:w="991" w:type="dxa"/>
          </w:tcPr>
          <w:p w14:paraId="1F41EEB4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5DC99EFA" w14:textId="77777777" w:rsidTr="005C4751">
        <w:trPr>
          <w:trHeight w:val="299"/>
        </w:trPr>
        <w:tc>
          <w:tcPr>
            <w:tcW w:w="1414" w:type="dxa"/>
          </w:tcPr>
          <w:p w14:paraId="266B5DE2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7FFD7D7E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AC4352C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02</w:t>
            </w:r>
          </w:p>
        </w:tc>
        <w:tc>
          <w:tcPr>
            <w:tcW w:w="991" w:type="dxa"/>
          </w:tcPr>
          <w:p w14:paraId="1438B021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735BE94A" w14:textId="77777777" w:rsidTr="005C4751">
        <w:trPr>
          <w:trHeight w:val="301"/>
        </w:trPr>
        <w:tc>
          <w:tcPr>
            <w:tcW w:w="1414" w:type="dxa"/>
          </w:tcPr>
          <w:p w14:paraId="1AE4D77B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582B4A6C" w14:textId="77777777" w:rsidR="00F05DB5" w:rsidRDefault="00F05DB5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FD2E8AE" w14:textId="77777777" w:rsidR="00F05DB5" w:rsidRPr="00270B6B" w:rsidRDefault="00F05DB5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03</w:t>
            </w:r>
          </w:p>
        </w:tc>
        <w:tc>
          <w:tcPr>
            <w:tcW w:w="991" w:type="dxa"/>
          </w:tcPr>
          <w:p w14:paraId="29350DB7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6F52B57F" w14:textId="77777777" w:rsidTr="005C4751">
        <w:trPr>
          <w:trHeight w:val="299"/>
        </w:trPr>
        <w:tc>
          <w:tcPr>
            <w:tcW w:w="1414" w:type="dxa"/>
          </w:tcPr>
          <w:p w14:paraId="2811A47C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47DFF267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5632C96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04</w:t>
            </w:r>
          </w:p>
        </w:tc>
        <w:tc>
          <w:tcPr>
            <w:tcW w:w="991" w:type="dxa"/>
          </w:tcPr>
          <w:p w14:paraId="78B26828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04C50C25" w14:textId="77777777" w:rsidTr="005C4751">
        <w:trPr>
          <w:trHeight w:val="299"/>
        </w:trPr>
        <w:tc>
          <w:tcPr>
            <w:tcW w:w="1414" w:type="dxa"/>
          </w:tcPr>
          <w:p w14:paraId="5309C9CA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398F1F94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2BB3866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05</w:t>
            </w:r>
          </w:p>
        </w:tc>
        <w:tc>
          <w:tcPr>
            <w:tcW w:w="991" w:type="dxa"/>
          </w:tcPr>
          <w:p w14:paraId="236F6D69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7FF1FCCE" w14:textId="77777777" w:rsidTr="005C4751">
        <w:trPr>
          <w:trHeight w:val="299"/>
        </w:trPr>
        <w:tc>
          <w:tcPr>
            <w:tcW w:w="1414" w:type="dxa"/>
          </w:tcPr>
          <w:p w14:paraId="166FA75C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54742593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6D2583D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06</w:t>
            </w:r>
          </w:p>
        </w:tc>
        <w:tc>
          <w:tcPr>
            <w:tcW w:w="991" w:type="dxa"/>
          </w:tcPr>
          <w:p w14:paraId="4E8FDBD9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54315486" w14:textId="77777777" w:rsidTr="005C4751">
        <w:trPr>
          <w:trHeight w:val="299"/>
        </w:trPr>
        <w:tc>
          <w:tcPr>
            <w:tcW w:w="1414" w:type="dxa"/>
          </w:tcPr>
          <w:p w14:paraId="017C5709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1A23B2D6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69088EB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07</w:t>
            </w:r>
          </w:p>
        </w:tc>
        <w:tc>
          <w:tcPr>
            <w:tcW w:w="991" w:type="dxa"/>
          </w:tcPr>
          <w:p w14:paraId="51E18828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6D409EC9" w14:textId="77777777" w:rsidTr="005C4751">
        <w:trPr>
          <w:trHeight w:val="299"/>
        </w:trPr>
        <w:tc>
          <w:tcPr>
            <w:tcW w:w="1414" w:type="dxa"/>
          </w:tcPr>
          <w:p w14:paraId="03848B66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0EE47F0E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EEAFBFF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70B6B">
              <w:rPr>
                <w:sz w:val="20"/>
                <w:lang w:val="es-CL"/>
              </w:rPr>
              <w:t>N°</w:t>
            </w:r>
            <w:proofErr w:type="spellEnd"/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de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el</w:t>
            </w:r>
            <w:r w:rsidRPr="00270B6B">
              <w:rPr>
                <w:spacing w:val="-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08</w:t>
            </w:r>
          </w:p>
        </w:tc>
        <w:tc>
          <w:tcPr>
            <w:tcW w:w="991" w:type="dxa"/>
          </w:tcPr>
          <w:p w14:paraId="47D26384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05DB5" w14:paraId="7DE605EE" w14:textId="77777777" w:rsidTr="005C4751">
        <w:trPr>
          <w:trHeight w:val="301"/>
        </w:trPr>
        <w:tc>
          <w:tcPr>
            <w:tcW w:w="1414" w:type="dxa"/>
          </w:tcPr>
          <w:p w14:paraId="63186B12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3AD07AAA" w14:textId="77777777" w:rsidR="00F05DB5" w:rsidRDefault="00F05DB5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AFE9F86" w14:textId="77777777" w:rsidR="00F05DB5" w:rsidRPr="00270B6B" w:rsidRDefault="00F05DB5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01</w:t>
            </w:r>
          </w:p>
        </w:tc>
        <w:tc>
          <w:tcPr>
            <w:tcW w:w="991" w:type="dxa"/>
          </w:tcPr>
          <w:p w14:paraId="453ADABB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7C7E7F08" w14:textId="77777777" w:rsidR="00F05DB5" w:rsidRDefault="00F05DB5" w:rsidP="00F05DB5">
      <w:pPr>
        <w:rPr>
          <w:sz w:val="20"/>
        </w:rPr>
        <w:sectPr w:rsidR="00F05DB5" w:rsidSect="00B25BAB">
          <w:pgSz w:w="12250" w:h="15850"/>
          <w:pgMar w:top="1380" w:right="840" w:bottom="880" w:left="920" w:header="567" w:footer="685" w:gutter="0"/>
          <w:cols w:space="720"/>
        </w:sectPr>
      </w:pPr>
    </w:p>
    <w:p w14:paraId="1BDC549D" w14:textId="77777777" w:rsidR="00F05DB5" w:rsidRDefault="00F05DB5" w:rsidP="00F05DB5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F05DB5" w14:paraId="55CCAE19" w14:textId="77777777" w:rsidTr="005C4751">
        <w:trPr>
          <w:trHeight w:val="300"/>
        </w:trPr>
        <w:tc>
          <w:tcPr>
            <w:tcW w:w="1414" w:type="dxa"/>
          </w:tcPr>
          <w:p w14:paraId="6EA6C481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0ECD6EEB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A24F021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02</w:t>
            </w:r>
          </w:p>
        </w:tc>
        <w:tc>
          <w:tcPr>
            <w:tcW w:w="991" w:type="dxa"/>
          </w:tcPr>
          <w:p w14:paraId="761D1C1E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05DB5" w14:paraId="55C4BFB3" w14:textId="77777777" w:rsidTr="005C4751">
        <w:trPr>
          <w:trHeight w:val="299"/>
        </w:trPr>
        <w:tc>
          <w:tcPr>
            <w:tcW w:w="1414" w:type="dxa"/>
          </w:tcPr>
          <w:p w14:paraId="283FD105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334281C9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979D51D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03</w:t>
            </w:r>
          </w:p>
        </w:tc>
        <w:tc>
          <w:tcPr>
            <w:tcW w:w="991" w:type="dxa"/>
          </w:tcPr>
          <w:p w14:paraId="71F16BE2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05DB5" w14:paraId="2881663F" w14:textId="77777777" w:rsidTr="005C4751">
        <w:trPr>
          <w:trHeight w:val="299"/>
        </w:trPr>
        <w:tc>
          <w:tcPr>
            <w:tcW w:w="1414" w:type="dxa"/>
          </w:tcPr>
          <w:p w14:paraId="77FB26F1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7911E17C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E044EA7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04</w:t>
            </w:r>
          </w:p>
        </w:tc>
        <w:tc>
          <w:tcPr>
            <w:tcW w:w="991" w:type="dxa"/>
          </w:tcPr>
          <w:p w14:paraId="464A3934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05DB5" w14:paraId="0DD10081" w14:textId="77777777" w:rsidTr="005C4751">
        <w:trPr>
          <w:trHeight w:val="299"/>
        </w:trPr>
        <w:tc>
          <w:tcPr>
            <w:tcW w:w="1414" w:type="dxa"/>
          </w:tcPr>
          <w:p w14:paraId="073C3703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307" w:type="dxa"/>
          </w:tcPr>
          <w:p w14:paraId="2C172371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EB7661E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05</w:t>
            </w:r>
          </w:p>
        </w:tc>
        <w:tc>
          <w:tcPr>
            <w:tcW w:w="991" w:type="dxa"/>
          </w:tcPr>
          <w:p w14:paraId="2CD54BFD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05DB5" w14:paraId="4864A990" w14:textId="77777777" w:rsidTr="005C4751">
        <w:trPr>
          <w:trHeight w:val="302"/>
        </w:trPr>
        <w:tc>
          <w:tcPr>
            <w:tcW w:w="1414" w:type="dxa"/>
          </w:tcPr>
          <w:p w14:paraId="260D154E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07" w:type="dxa"/>
          </w:tcPr>
          <w:p w14:paraId="5EF70CE7" w14:textId="77777777" w:rsidR="00F05DB5" w:rsidRDefault="00F05DB5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6B6E344" w14:textId="77777777" w:rsidR="00F05DB5" w:rsidRPr="00270B6B" w:rsidRDefault="00F05DB5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</w:t>
            </w:r>
            <w:r w:rsidRPr="00270B6B">
              <w:rPr>
                <w:spacing w:val="2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06</w:t>
            </w:r>
          </w:p>
        </w:tc>
        <w:tc>
          <w:tcPr>
            <w:tcW w:w="991" w:type="dxa"/>
          </w:tcPr>
          <w:p w14:paraId="71399060" w14:textId="77777777" w:rsidR="00F05DB5" w:rsidRDefault="00F05DB5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05DB5" w14:paraId="36F53D67" w14:textId="77777777" w:rsidTr="005C4751">
        <w:trPr>
          <w:trHeight w:val="299"/>
        </w:trPr>
        <w:tc>
          <w:tcPr>
            <w:tcW w:w="1414" w:type="dxa"/>
          </w:tcPr>
          <w:p w14:paraId="58C9C85C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307" w:type="dxa"/>
          </w:tcPr>
          <w:p w14:paraId="50186376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2AC913D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07</w:t>
            </w:r>
          </w:p>
        </w:tc>
        <w:tc>
          <w:tcPr>
            <w:tcW w:w="991" w:type="dxa"/>
          </w:tcPr>
          <w:p w14:paraId="414CB62A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05DB5" w14:paraId="3F99FC27" w14:textId="77777777" w:rsidTr="005C4751">
        <w:trPr>
          <w:trHeight w:val="299"/>
        </w:trPr>
        <w:tc>
          <w:tcPr>
            <w:tcW w:w="1414" w:type="dxa"/>
          </w:tcPr>
          <w:p w14:paraId="79417194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307" w:type="dxa"/>
          </w:tcPr>
          <w:p w14:paraId="5EAF40D0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45643C2" w14:textId="77777777" w:rsidR="00F05DB5" w:rsidRPr="00270B6B" w:rsidRDefault="00F05DB5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70B6B">
              <w:rPr>
                <w:sz w:val="20"/>
                <w:lang w:val="es-CL"/>
              </w:rPr>
              <w:t>Saldo</w:t>
            </w:r>
            <w:r w:rsidRPr="00270B6B">
              <w:rPr>
                <w:spacing w:val="-5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promedio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disponible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en cuentas</w:t>
            </w:r>
            <w:r w:rsidRPr="00270B6B">
              <w:rPr>
                <w:spacing w:val="-1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corrientes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tramo</w:t>
            </w:r>
            <w:r w:rsidRPr="00270B6B">
              <w:rPr>
                <w:spacing w:val="-4"/>
                <w:sz w:val="20"/>
                <w:lang w:val="es-CL"/>
              </w:rPr>
              <w:t xml:space="preserve"> </w:t>
            </w:r>
            <w:r w:rsidRPr="00270B6B">
              <w:rPr>
                <w:sz w:val="20"/>
                <w:lang w:val="es-CL"/>
              </w:rPr>
              <w:t>08</w:t>
            </w:r>
          </w:p>
        </w:tc>
        <w:tc>
          <w:tcPr>
            <w:tcW w:w="991" w:type="dxa"/>
          </w:tcPr>
          <w:p w14:paraId="7C7214EE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05DB5" w14:paraId="1A36A2EB" w14:textId="77777777" w:rsidTr="005C4751">
        <w:trPr>
          <w:trHeight w:val="299"/>
        </w:trPr>
        <w:tc>
          <w:tcPr>
            <w:tcW w:w="1414" w:type="dxa"/>
          </w:tcPr>
          <w:p w14:paraId="116B2A3B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307" w:type="dxa"/>
          </w:tcPr>
          <w:p w14:paraId="573FC68A" w14:textId="77777777" w:rsidR="00F05DB5" w:rsidRDefault="00F05DB5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4B0834F" w14:textId="77777777" w:rsidR="00F05DB5" w:rsidRDefault="00F05DB5" w:rsidP="005C475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991" w:type="dxa"/>
          </w:tcPr>
          <w:p w14:paraId="42AA4C1C" w14:textId="77777777" w:rsidR="00F05DB5" w:rsidRDefault="00F05DB5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3D14D58E" w14:textId="77777777" w:rsidR="00F05DB5" w:rsidRDefault="00F05DB5" w:rsidP="00F05DB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190</w:t>
      </w:r>
      <w:r>
        <w:rPr>
          <w:spacing w:val="-1"/>
        </w:rPr>
        <w:t xml:space="preserve"> </w:t>
      </w:r>
      <w:r>
        <w:t>Bytes</w:t>
      </w:r>
    </w:p>
    <w:p w14:paraId="6C6F9380" w14:textId="77777777" w:rsidR="00F05DB5" w:rsidRPr="00F45E53" w:rsidRDefault="00F05DB5" w:rsidP="00187426">
      <w:pPr>
        <w:pStyle w:val="Textoindependiente"/>
        <w:rPr>
          <w:rFonts w:ascii="Times New Roman" w:hAnsi="Times New Roman" w:cs="Times New Roman"/>
          <w:i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0527582"/>
      <w:r w:rsidRPr="00230F5A">
        <w:rPr>
          <w:rFonts w:cs="Times New Roman"/>
        </w:rPr>
        <w:lastRenderedPageBreak/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0E465DB5" w:rsidR="00187426" w:rsidRDefault="000C57CA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E4765" w:rsidRPr="00B537DA" w14:paraId="74437B7A" w14:textId="77777777" w:rsidTr="005C4751">
        <w:tc>
          <w:tcPr>
            <w:tcW w:w="562" w:type="dxa"/>
          </w:tcPr>
          <w:p w14:paraId="103FFB96" w14:textId="1A37A520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1A36417" w14:textId="63C687A0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E4765" w:rsidRPr="00B537DA" w14:paraId="45447F6E" w14:textId="77777777" w:rsidTr="005C4751">
        <w:tc>
          <w:tcPr>
            <w:tcW w:w="562" w:type="dxa"/>
          </w:tcPr>
          <w:p w14:paraId="0FD3A63F" w14:textId="524DFE82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59D7955" w14:textId="1529A4F6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E4765" w:rsidRPr="00B537DA" w14:paraId="3B0E1B93" w14:textId="77777777" w:rsidTr="005C4751">
        <w:tc>
          <w:tcPr>
            <w:tcW w:w="562" w:type="dxa"/>
          </w:tcPr>
          <w:p w14:paraId="377CFA87" w14:textId="79AA1BC6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0A3E828" w14:textId="0DF873CB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E4765" w:rsidRPr="00B537DA" w14:paraId="06E7B8BB" w14:textId="77777777" w:rsidTr="005C4751">
        <w:tc>
          <w:tcPr>
            <w:tcW w:w="562" w:type="dxa"/>
          </w:tcPr>
          <w:p w14:paraId="6A115CC6" w14:textId="0F7EE5C7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720F870" w14:textId="1241AB28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E4765" w:rsidRPr="00B537DA" w14:paraId="4F904A5C" w14:textId="77777777" w:rsidTr="005C4751">
        <w:tc>
          <w:tcPr>
            <w:tcW w:w="562" w:type="dxa"/>
          </w:tcPr>
          <w:p w14:paraId="1A82D8C5" w14:textId="7C4FE948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8C2ADBF" w14:textId="20B56180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E4765" w:rsidRPr="00B537DA" w14:paraId="3A3C44E5" w14:textId="77777777" w:rsidTr="005C4751">
        <w:tc>
          <w:tcPr>
            <w:tcW w:w="562" w:type="dxa"/>
          </w:tcPr>
          <w:p w14:paraId="33734AA3" w14:textId="20F7CEB5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1DC2F8C6" w:rsidR="00AE4765" w:rsidRDefault="00AE4765" w:rsidP="00AE476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5,6 y 7 son numéricos 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4"/>
      <w:bookmarkEnd w:id="5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6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6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7" w:name="_Toc160527585"/>
      <w:r w:rsidRPr="003F5278">
        <w:t>Formato de carátula de salida</w:t>
      </w:r>
      <w:bookmarkEnd w:id="7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0447D84C">
          <v:group id="Grupo 1" o:spid="_x0000_s2050" style="width:416pt;height:111.5pt;mso-position-horizontal-relative:char;mso-position-vertical-relative:line" coordsize="9936,1832">
            <v:shape id="Freeform 3" o:spid="_x0000_s205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FE1DF21" w14:textId="77777777" w:rsidR="00187426" w:rsidRDefault="00187426" w:rsidP="00187426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0739BFFF" w14:textId="77777777" w:rsidR="00187426" w:rsidRDefault="00187426" w:rsidP="00187426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4D87464B" w14:textId="77777777" w:rsidR="00187426" w:rsidRDefault="00187426" w:rsidP="00187426">
                    <w:pPr>
                      <w:spacing w:before="1"/>
                      <w:rPr>
                        <w:sz w:val="20"/>
                      </w:rPr>
                    </w:pPr>
                  </w:p>
                  <w:p w14:paraId="59A08EF9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F99DD9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CD6E2B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7B0CF56C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E424C" w:rsidRPr="00F45E53" w14:paraId="6ED13114" w14:textId="77777777" w:rsidTr="005C4751">
        <w:trPr>
          <w:trHeight w:val="268"/>
        </w:trPr>
        <w:tc>
          <w:tcPr>
            <w:tcW w:w="862" w:type="dxa"/>
          </w:tcPr>
          <w:p w14:paraId="5FC111E7" w14:textId="77777777" w:rsidR="002E424C" w:rsidRPr="00F45E53" w:rsidRDefault="002E424C" w:rsidP="002E424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0CD8BCF6" w14:textId="77777777" w:rsidR="002E424C" w:rsidRPr="00F45E53" w:rsidRDefault="002E424C" w:rsidP="002E424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D5EE60" w14:textId="32974C63" w:rsidR="002E424C" w:rsidRPr="00F45E53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644F34E2" w14:textId="1EC48A4D" w:rsidR="002E424C" w:rsidRPr="00270B6B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2703C5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cantidad de </w:t>
            </w:r>
            <w:proofErr w:type="spellStart"/>
            <w:r w:rsidR="002703C5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</w:p>
        </w:tc>
        <w:tc>
          <w:tcPr>
            <w:tcW w:w="851" w:type="dxa"/>
          </w:tcPr>
          <w:p w14:paraId="4DAC9B44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71CD5F62" w14:textId="2F7F1301" w:rsidR="002E424C" w:rsidRPr="00F45E53" w:rsidRDefault="00874BCF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2E424C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77777777" w:rsidR="002E424C" w:rsidRPr="00F45E53" w:rsidRDefault="002E424C" w:rsidP="002E424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FF60334" w14:textId="77777777" w:rsidR="002E424C" w:rsidRPr="00F45E53" w:rsidRDefault="002E424C" w:rsidP="002E424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E657D98" w:rsidR="002E424C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7C51F22D" w14:textId="54E287CF" w:rsidR="002E424C" w:rsidRPr="00270B6B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</w:t>
            </w:r>
            <w:r w:rsidR="00F01C2A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  <w:proofErr w:type="spellStart"/>
            <w:r w:rsidR="00F01C2A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distinct</w:t>
            </w:r>
            <w:proofErr w:type="spellEnd"/>
            <w:r w:rsidR="00F01C2A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del campo 2</w:t>
            </w:r>
          </w:p>
        </w:tc>
        <w:tc>
          <w:tcPr>
            <w:tcW w:w="851" w:type="dxa"/>
          </w:tcPr>
          <w:p w14:paraId="6EC4A40D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18B616F5" w:rsidR="002E424C" w:rsidRDefault="00874BCF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2E424C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77777777" w:rsidR="002E424C" w:rsidRPr="00F45E53" w:rsidRDefault="002E424C" w:rsidP="002E424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2B2E4C4" w14:textId="77777777" w:rsidR="002E424C" w:rsidRPr="00F45E53" w:rsidRDefault="002E424C" w:rsidP="002E424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7447DE84" w:rsidR="002E424C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PB1</w:t>
            </w:r>
          </w:p>
        </w:tc>
        <w:tc>
          <w:tcPr>
            <w:tcW w:w="6095" w:type="dxa"/>
          </w:tcPr>
          <w:p w14:paraId="10EFFFB9" w14:textId="2BEFD2B9" w:rsidR="002E424C" w:rsidRPr="00270B6B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CTAS.CTES. ABIERTAS EN EL MES</w:t>
            </w:r>
            <w:r w:rsidR="00F01C2A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suma campo 5</w:t>
            </w:r>
          </w:p>
        </w:tc>
        <w:tc>
          <w:tcPr>
            <w:tcW w:w="851" w:type="dxa"/>
          </w:tcPr>
          <w:p w14:paraId="62321992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14205EA7" w:rsidR="002E424C" w:rsidRDefault="00874BCF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2E424C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77777777" w:rsidR="002E424C" w:rsidRPr="00F45E53" w:rsidRDefault="002E424C" w:rsidP="002E424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0FD19248" w14:textId="77777777" w:rsidR="002E424C" w:rsidRPr="00F45E53" w:rsidRDefault="002E424C" w:rsidP="002E424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7E144697" w:rsidR="002E424C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PB2</w:t>
            </w:r>
          </w:p>
        </w:tc>
        <w:tc>
          <w:tcPr>
            <w:tcW w:w="6095" w:type="dxa"/>
          </w:tcPr>
          <w:p w14:paraId="4CCDF3D5" w14:textId="1FF78431" w:rsidR="002E424C" w:rsidRPr="00270B6B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CTAS.CTES. CERRADAS EN EL MES</w:t>
            </w:r>
            <w:r w:rsidR="00F01C2A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 campo 6</w:t>
            </w:r>
          </w:p>
        </w:tc>
        <w:tc>
          <w:tcPr>
            <w:tcW w:w="851" w:type="dxa"/>
          </w:tcPr>
          <w:p w14:paraId="141005C7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029A68E6" w:rsidR="002E424C" w:rsidRDefault="00874BCF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2E424C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77777777" w:rsidR="002E424C" w:rsidRPr="00F45E53" w:rsidRDefault="002E424C" w:rsidP="002E424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5076AF" w14:textId="77777777" w:rsidR="002E424C" w:rsidRPr="00F45E53" w:rsidRDefault="002E424C" w:rsidP="002E424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5AF788CF" w:rsidR="002E424C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PB3</w:t>
            </w:r>
          </w:p>
        </w:tc>
        <w:tc>
          <w:tcPr>
            <w:tcW w:w="6095" w:type="dxa"/>
          </w:tcPr>
          <w:p w14:paraId="741DDF8D" w14:textId="2ADBFF6B" w:rsidR="002E424C" w:rsidRPr="00270B6B" w:rsidRDefault="002E424C" w:rsidP="002E424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CTAS.CTES. VIGENTES</w:t>
            </w:r>
            <w:r w:rsidR="00F01C2A"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suma campo 7</w:t>
            </w:r>
          </w:p>
        </w:tc>
        <w:tc>
          <w:tcPr>
            <w:tcW w:w="851" w:type="dxa"/>
          </w:tcPr>
          <w:p w14:paraId="39162566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1A59997" w14:textId="207B05F3" w:rsidR="002E424C" w:rsidRDefault="00874BCF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2E424C" w:rsidRPr="00F45E53" w14:paraId="750D5C24" w14:textId="77777777" w:rsidTr="005C4751">
        <w:trPr>
          <w:trHeight w:val="268"/>
        </w:trPr>
        <w:tc>
          <w:tcPr>
            <w:tcW w:w="862" w:type="dxa"/>
          </w:tcPr>
          <w:p w14:paraId="6D3AC6B6" w14:textId="77777777" w:rsidR="002E424C" w:rsidRPr="00F45E53" w:rsidRDefault="002E424C" w:rsidP="002E424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425" w:type="dxa"/>
          </w:tcPr>
          <w:p w14:paraId="02E637B2" w14:textId="77777777" w:rsidR="002E424C" w:rsidRPr="00F45E53" w:rsidRDefault="002E424C" w:rsidP="002E424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4F359A4" w14:textId="77777777" w:rsidR="002E424C" w:rsidRPr="00F45E53" w:rsidRDefault="002E424C" w:rsidP="002E424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6C2C857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498C8154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2E4A578C" w14:textId="77777777" w:rsidR="002E424C" w:rsidRPr="00F45E53" w:rsidRDefault="002E424C" w:rsidP="002E424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63F7031F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,6,7,8,9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5026E66" w14:textId="45E17CC8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00000111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33333333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595232BE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718E3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6ADDF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D1B60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8" w:name="_Toc160527586"/>
      <w:r w:rsidRPr="00230F5A">
        <w:rPr>
          <w:rFonts w:cs="Times New Roman"/>
        </w:rPr>
        <w:t>Definición de nombres</w:t>
      </w:r>
      <w:bookmarkEnd w:id="8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9" w:name="_Hlk150869745"/>
    </w:p>
    <w:bookmarkEnd w:id="9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0" w:name="_Toc160527587"/>
      <w:r w:rsidRPr="00A96CA0">
        <w:t>Archivo de salida a dest</w:t>
      </w:r>
      <w:ins w:id="11" w:author="Roberto Carrasco Venegas" w:date="2023-11-27T13:21:00Z">
        <w:r w:rsidRPr="00A96CA0">
          <w:t>i</w:t>
        </w:r>
      </w:ins>
      <w:r w:rsidRPr="00A96CA0">
        <w:t>no</w:t>
      </w:r>
      <w:bookmarkEnd w:id="10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2" w:name="_Toc160527588"/>
      <w:r w:rsidRPr="00A96CA0">
        <w:t>Archivo de da</w:t>
      </w:r>
      <w:ins w:id="13" w:author="Roberto Carrasco Venegas" w:date="2023-11-27T13:24:00Z">
        <w:r w:rsidRPr="00A96CA0">
          <w:t>t</w:t>
        </w:r>
      </w:ins>
      <w:r w:rsidRPr="00A96CA0">
        <w:t>os</w:t>
      </w:r>
      <w:bookmarkEnd w:id="12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55EA7E1E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P02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4" w:name="_Toc160527589"/>
      <w:r w:rsidRPr="00230F5A">
        <w:t>Archivo Carát</w:t>
      </w:r>
      <w:r>
        <w:t>u</w:t>
      </w:r>
      <w:r w:rsidRPr="00230F5A">
        <w:t>la</w:t>
      </w:r>
      <w:bookmarkEnd w:id="14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1FF5185F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P02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5" w:name="_Hlk160526227"/>
      <w:bookmarkStart w:id="16" w:name="_Hlk151646289"/>
      <w:bookmarkStart w:id="17" w:name="_Hlk150869805"/>
      <w:bookmarkStart w:id="18" w:name="_Hlk151631830"/>
      <w:bookmarkStart w:id="19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178DE3E1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5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0" w:name="_Toc160527590"/>
      <w:r>
        <w:t>Definición de correlativo</w:t>
      </w:r>
      <w:bookmarkEnd w:id="20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1" w:name="_Toc160527591"/>
      <w:r>
        <w:t>Salida</w:t>
      </w:r>
      <w:bookmarkEnd w:id="21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6"/>
    <w:bookmarkEnd w:id="17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2" w:name="_Toc160527592"/>
      <w:r>
        <w:t>Entrada</w:t>
      </w:r>
      <w:bookmarkEnd w:id="22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1DDC128" w14:textId="77777777" w:rsidR="00270B6B" w:rsidRPr="00B537DA" w:rsidRDefault="00270B6B" w:rsidP="00270B6B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3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3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8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4" w:name="_Toc160527593"/>
      <w:bookmarkEnd w:id="19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270B6B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A455B6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A455B6" w:rsidRPr="00F45E53" w:rsidRDefault="00A455B6" w:rsidP="00A455B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A455B6" w:rsidRPr="00F45E53" w:rsidRDefault="00A455B6" w:rsidP="00A455B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40CB1EDB" w:rsidR="00A455B6" w:rsidRPr="00F45E53" w:rsidRDefault="00A455B6" w:rsidP="00A455B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28A26FDB" w:rsidR="00A455B6" w:rsidRPr="00F45E53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144" w:type="dxa"/>
            <w:gridSpan w:val="2"/>
          </w:tcPr>
          <w:p w14:paraId="313E05D2" w14:textId="77777777" w:rsidR="00A455B6" w:rsidRPr="00F45E53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455B6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A455B6" w:rsidRPr="00F45E53" w:rsidRDefault="00A455B6" w:rsidP="00A455B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A455B6" w:rsidRPr="00F45E53" w:rsidRDefault="00A455B6" w:rsidP="00A455B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23710D37" w:rsidR="00A455B6" w:rsidRDefault="00A455B6" w:rsidP="00A455B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787B465F" w:rsidR="00A455B6" w:rsidRPr="00270B6B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LOCALIDADES CON INFORMACION  </w:t>
            </w:r>
          </w:p>
        </w:tc>
        <w:tc>
          <w:tcPr>
            <w:tcW w:w="1144" w:type="dxa"/>
            <w:gridSpan w:val="2"/>
          </w:tcPr>
          <w:p w14:paraId="3E2A5A04" w14:textId="77777777" w:rsidR="00A455B6" w:rsidRPr="00F45E53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455B6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A455B6" w:rsidRPr="00F45E53" w:rsidRDefault="00A455B6" w:rsidP="00A455B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A455B6" w:rsidRPr="00F45E53" w:rsidRDefault="00A455B6" w:rsidP="00A455B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0A718C26" w:rsidR="00A455B6" w:rsidRDefault="00A455B6" w:rsidP="00A455B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PB1</w:t>
            </w:r>
          </w:p>
        </w:tc>
        <w:tc>
          <w:tcPr>
            <w:tcW w:w="5958" w:type="dxa"/>
          </w:tcPr>
          <w:p w14:paraId="66ABB518" w14:textId="3A1F6DD1" w:rsidR="00A455B6" w:rsidRPr="00270B6B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CTAS.CTES. ABIERTAS EN EL MES  </w:t>
            </w:r>
          </w:p>
        </w:tc>
        <w:tc>
          <w:tcPr>
            <w:tcW w:w="1144" w:type="dxa"/>
            <w:gridSpan w:val="2"/>
          </w:tcPr>
          <w:p w14:paraId="644F43A1" w14:textId="77777777" w:rsidR="00A455B6" w:rsidRPr="00F45E53" w:rsidRDefault="00A455B6" w:rsidP="00A455B6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455B6" w:rsidRPr="00F45E53" w14:paraId="1AF08D11" w14:textId="77777777" w:rsidTr="005C4751">
        <w:trPr>
          <w:trHeight w:val="268"/>
        </w:trPr>
        <w:tc>
          <w:tcPr>
            <w:tcW w:w="1239" w:type="dxa"/>
          </w:tcPr>
          <w:p w14:paraId="39C3E4C4" w14:textId="77777777" w:rsidR="00A455B6" w:rsidRPr="00F45E53" w:rsidRDefault="00A455B6" w:rsidP="00A455B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2B2BF3F1" w14:textId="77777777" w:rsidR="00A455B6" w:rsidRPr="00F45E53" w:rsidRDefault="00A455B6" w:rsidP="00A455B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03A3BFE" w14:textId="5B057363" w:rsidR="00A455B6" w:rsidRDefault="00A455B6" w:rsidP="00A455B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PB2</w:t>
            </w:r>
          </w:p>
        </w:tc>
        <w:tc>
          <w:tcPr>
            <w:tcW w:w="5958" w:type="dxa"/>
          </w:tcPr>
          <w:p w14:paraId="651C5823" w14:textId="275E4AC9" w:rsidR="00A455B6" w:rsidRPr="00270B6B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CTAS.CTES. CERRADAS EN EL MES </w:t>
            </w:r>
          </w:p>
        </w:tc>
        <w:tc>
          <w:tcPr>
            <w:tcW w:w="1144" w:type="dxa"/>
            <w:gridSpan w:val="2"/>
          </w:tcPr>
          <w:p w14:paraId="0B6E20E4" w14:textId="77777777" w:rsidR="00A455B6" w:rsidRPr="00F45E53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455B6" w:rsidRPr="00F45E53" w14:paraId="316C9C4B" w14:textId="77777777" w:rsidTr="005C4751">
        <w:trPr>
          <w:trHeight w:val="268"/>
        </w:trPr>
        <w:tc>
          <w:tcPr>
            <w:tcW w:w="1239" w:type="dxa"/>
          </w:tcPr>
          <w:p w14:paraId="19608E89" w14:textId="77777777" w:rsidR="00A455B6" w:rsidRPr="00F45E53" w:rsidRDefault="00A455B6" w:rsidP="00A455B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2848CA94" w14:textId="77777777" w:rsidR="00A455B6" w:rsidRPr="00F45E53" w:rsidRDefault="00A455B6" w:rsidP="00A455B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B905B12" w14:textId="3100A0CC" w:rsidR="00A455B6" w:rsidRDefault="00A455B6" w:rsidP="00A455B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E42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PB3</w:t>
            </w:r>
          </w:p>
        </w:tc>
        <w:tc>
          <w:tcPr>
            <w:tcW w:w="5958" w:type="dxa"/>
          </w:tcPr>
          <w:p w14:paraId="3C028A12" w14:textId="04447978" w:rsidR="00A455B6" w:rsidRPr="00270B6B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70B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CTAS.CTES. VIGENTES </w:t>
            </w:r>
          </w:p>
        </w:tc>
        <w:tc>
          <w:tcPr>
            <w:tcW w:w="1144" w:type="dxa"/>
            <w:gridSpan w:val="2"/>
          </w:tcPr>
          <w:p w14:paraId="4877A7C9" w14:textId="77777777" w:rsidR="00A455B6" w:rsidRPr="00F45E53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455B6" w:rsidRPr="00F45E53" w14:paraId="0E408F33" w14:textId="77777777" w:rsidTr="005C4751">
        <w:trPr>
          <w:trHeight w:val="268"/>
        </w:trPr>
        <w:tc>
          <w:tcPr>
            <w:tcW w:w="1239" w:type="dxa"/>
          </w:tcPr>
          <w:p w14:paraId="7B3B4937" w14:textId="4CCFB524" w:rsidR="00A455B6" w:rsidRDefault="00A455B6" w:rsidP="00A455B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93" w:type="dxa"/>
          </w:tcPr>
          <w:p w14:paraId="2C74C834" w14:textId="77777777" w:rsidR="00A455B6" w:rsidRDefault="00A455B6" w:rsidP="00A455B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314B3C" w14:textId="77777777" w:rsidR="00A455B6" w:rsidRDefault="00A455B6" w:rsidP="00A455B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591FF631" w14:textId="77777777" w:rsidR="00A455B6" w:rsidRPr="00FB69A2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3A3494E3" w14:textId="77777777" w:rsidR="00A455B6" w:rsidRDefault="00A455B6" w:rsidP="00A455B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5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5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6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6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B25BAB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8D33F" w14:textId="77777777" w:rsidR="00CC7BF7" w:rsidRDefault="00CC7BF7" w:rsidP="00F10206">
      <w:pPr>
        <w:spacing w:after="0" w:line="240" w:lineRule="auto"/>
      </w:pPr>
      <w:r>
        <w:separator/>
      </w:r>
    </w:p>
  </w:endnote>
  <w:endnote w:type="continuationSeparator" w:id="0">
    <w:p w14:paraId="408FE0E7" w14:textId="77777777" w:rsidR="00CC7BF7" w:rsidRDefault="00CC7BF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889E2EB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AE4765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7A123" w14:textId="77777777" w:rsidR="00CC7BF7" w:rsidRDefault="00CC7BF7" w:rsidP="00F10206">
      <w:pPr>
        <w:spacing w:after="0" w:line="240" w:lineRule="auto"/>
      </w:pPr>
      <w:r>
        <w:separator/>
      </w:r>
    </w:p>
  </w:footnote>
  <w:footnote w:type="continuationSeparator" w:id="0">
    <w:p w14:paraId="06E965B7" w14:textId="77777777" w:rsidR="00CC7BF7" w:rsidRDefault="00CC7BF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80990650">
    <w:abstractNumId w:val="30"/>
  </w:num>
  <w:num w:numId="2" w16cid:durableId="926383274">
    <w:abstractNumId w:val="6"/>
  </w:num>
  <w:num w:numId="3" w16cid:durableId="257444764">
    <w:abstractNumId w:val="3"/>
  </w:num>
  <w:num w:numId="4" w16cid:durableId="694843881">
    <w:abstractNumId w:val="34"/>
  </w:num>
  <w:num w:numId="5" w16cid:durableId="775366927">
    <w:abstractNumId w:val="22"/>
  </w:num>
  <w:num w:numId="6" w16cid:durableId="1728802909">
    <w:abstractNumId w:val="15"/>
  </w:num>
  <w:num w:numId="7" w16cid:durableId="1092435045">
    <w:abstractNumId w:val="2"/>
  </w:num>
  <w:num w:numId="8" w16cid:durableId="167260535">
    <w:abstractNumId w:val="20"/>
  </w:num>
  <w:num w:numId="9" w16cid:durableId="969092160">
    <w:abstractNumId w:val="10"/>
  </w:num>
  <w:num w:numId="10" w16cid:durableId="1776053719">
    <w:abstractNumId w:val="16"/>
  </w:num>
  <w:num w:numId="11" w16cid:durableId="1719430837">
    <w:abstractNumId w:val="29"/>
  </w:num>
  <w:num w:numId="12" w16cid:durableId="388923203">
    <w:abstractNumId w:val="36"/>
  </w:num>
  <w:num w:numId="13" w16cid:durableId="1435399324">
    <w:abstractNumId w:val="27"/>
  </w:num>
  <w:num w:numId="14" w16cid:durableId="1686323026">
    <w:abstractNumId w:val="31"/>
  </w:num>
  <w:num w:numId="15" w16cid:durableId="418598157">
    <w:abstractNumId w:val="37"/>
  </w:num>
  <w:num w:numId="16" w16cid:durableId="1858735615">
    <w:abstractNumId w:val="7"/>
  </w:num>
  <w:num w:numId="17" w16cid:durableId="461772646">
    <w:abstractNumId w:val="33"/>
  </w:num>
  <w:num w:numId="18" w16cid:durableId="61031624">
    <w:abstractNumId w:val="1"/>
  </w:num>
  <w:num w:numId="19" w16cid:durableId="576940249">
    <w:abstractNumId w:val="35"/>
  </w:num>
  <w:num w:numId="20" w16cid:durableId="1378700222">
    <w:abstractNumId w:val="13"/>
  </w:num>
  <w:num w:numId="21" w16cid:durableId="72898755">
    <w:abstractNumId w:val="24"/>
  </w:num>
  <w:num w:numId="22" w16cid:durableId="1303728975">
    <w:abstractNumId w:val="21"/>
  </w:num>
  <w:num w:numId="23" w16cid:durableId="1362165973">
    <w:abstractNumId w:val="11"/>
  </w:num>
  <w:num w:numId="24" w16cid:durableId="1356270820">
    <w:abstractNumId w:val="28"/>
  </w:num>
  <w:num w:numId="25" w16cid:durableId="1956254498">
    <w:abstractNumId w:val="5"/>
  </w:num>
  <w:num w:numId="26" w16cid:durableId="1536426036">
    <w:abstractNumId w:val="4"/>
  </w:num>
  <w:num w:numId="27" w16cid:durableId="1759669672">
    <w:abstractNumId w:val="19"/>
  </w:num>
  <w:num w:numId="28" w16cid:durableId="1208028937">
    <w:abstractNumId w:val="19"/>
  </w:num>
  <w:num w:numId="29" w16cid:durableId="386685838">
    <w:abstractNumId w:val="19"/>
  </w:num>
  <w:num w:numId="30" w16cid:durableId="1871605812">
    <w:abstractNumId w:val="19"/>
  </w:num>
  <w:num w:numId="31" w16cid:durableId="468205955">
    <w:abstractNumId w:val="0"/>
  </w:num>
  <w:num w:numId="32" w16cid:durableId="1513379491">
    <w:abstractNumId w:val="14"/>
  </w:num>
  <w:num w:numId="33" w16cid:durableId="1280143330">
    <w:abstractNumId w:val="19"/>
  </w:num>
  <w:num w:numId="34" w16cid:durableId="1870604484">
    <w:abstractNumId w:val="19"/>
  </w:num>
  <w:num w:numId="35" w16cid:durableId="1949506921">
    <w:abstractNumId w:val="19"/>
  </w:num>
  <w:num w:numId="36" w16cid:durableId="868182421">
    <w:abstractNumId w:val="32"/>
  </w:num>
  <w:num w:numId="37" w16cid:durableId="660430818">
    <w:abstractNumId w:val="23"/>
  </w:num>
  <w:num w:numId="38" w16cid:durableId="1646818108">
    <w:abstractNumId w:val="25"/>
  </w:num>
  <w:num w:numId="39" w16cid:durableId="1937444378">
    <w:abstractNumId w:val="26"/>
  </w:num>
  <w:num w:numId="40" w16cid:durableId="1109079558">
    <w:abstractNumId w:val="8"/>
  </w:num>
  <w:num w:numId="41" w16cid:durableId="1843620620">
    <w:abstractNumId w:val="12"/>
  </w:num>
  <w:num w:numId="42" w16cid:durableId="73403223">
    <w:abstractNumId w:val="18"/>
  </w:num>
  <w:num w:numId="43" w16cid:durableId="76371354">
    <w:abstractNumId w:val="9"/>
  </w:num>
  <w:num w:numId="44" w16cid:durableId="61128655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4EC0"/>
    <w:rsid w:val="000B75EE"/>
    <w:rsid w:val="000C5641"/>
    <w:rsid w:val="000C57CA"/>
    <w:rsid w:val="000C5DF3"/>
    <w:rsid w:val="000C7ACD"/>
    <w:rsid w:val="000C7D4A"/>
    <w:rsid w:val="000D2E89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16E1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16A"/>
    <w:rsid w:val="00162832"/>
    <w:rsid w:val="00163D7A"/>
    <w:rsid w:val="001647BF"/>
    <w:rsid w:val="00167584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0B6B"/>
    <w:rsid w:val="00273BB4"/>
    <w:rsid w:val="00276FA5"/>
    <w:rsid w:val="00284E6A"/>
    <w:rsid w:val="00286D15"/>
    <w:rsid w:val="00294E79"/>
    <w:rsid w:val="00296526"/>
    <w:rsid w:val="002A13B4"/>
    <w:rsid w:val="002B267E"/>
    <w:rsid w:val="002B373A"/>
    <w:rsid w:val="002B4375"/>
    <w:rsid w:val="002E1CED"/>
    <w:rsid w:val="002E424C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757C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7EA2"/>
    <w:rsid w:val="004839DA"/>
    <w:rsid w:val="004949E2"/>
    <w:rsid w:val="004A1260"/>
    <w:rsid w:val="004A44F4"/>
    <w:rsid w:val="004A6793"/>
    <w:rsid w:val="004B23C2"/>
    <w:rsid w:val="004B7993"/>
    <w:rsid w:val="004C450B"/>
    <w:rsid w:val="004C75BD"/>
    <w:rsid w:val="004D07A5"/>
    <w:rsid w:val="004D0C43"/>
    <w:rsid w:val="004D3648"/>
    <w:rsid w:val="004D38B3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529EB"/>
    <w:rsid w:val="00562E48"/>
    <w:rsid w:val="00570E48"/>
    <w:rsid w:val="00575FEB"/>
    <w:rsid w:val="00597FD4"/>
    <w:rsid w:val="005A1F0B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4D0F"/>
    <w:rsid w:val="006B70A9"/>
    <w:rsid w:val="006C08D8"/>
    <w:rsid w:val="006C571B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74BCF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7291E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5B6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244F"/>
    <w:rsid w:val="00AE4765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5BAB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17FE"/>
    <w:rsid w:val="00CC7BF7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2032"/>
    <w:rsid w:val="00D41FAB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995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01C2A"/>
    <w:rsid w:val="00F05DB5"/>
    <w:rsid w:val="00F10206"/>
    <w:rsid w:val="00F11750"/>
    <w:rsid w:val="00F22445"/>
    <w:rsid w:val="00F27656"/>
    <w:rsid w:val="00F305AC"/>
    <w:rsid w:val="00F34170"/>
    <w:rsid w:val="00F358C2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1053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0303-C0AD-4098-A176-EFF59BAC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1423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17</cp:revision>
  <dcterms:created xsi:type="dcterms:W3CDTF">2024-03-06T13:21:00Z</dcterms:created>
  <dcterms:modified xsi:type="dcterms:W3CDTF">2024-09-05T12:59:00Z</dcterms:modified>
</cp:coreProperties>
</file>