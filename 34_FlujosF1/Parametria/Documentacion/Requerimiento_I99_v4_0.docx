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1ECFA292" w:rsidR="0045244A" w:rsidRPr="00857076" w:rsidRDefault="00B01B02" w:rsidP="0045244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I99</w:t>
      </w:r>
      <w:r w:rsidR="0045244A">
        <w:rPr>
          <w:rFonts w:ascii="Times New Roman" w:hAnsi="Times New Roman" w:cs="Times New Roman"/>
          <w:b/>
          <w:sz w:val="72"/>
          <w:szCs w:val="72"/>
        </w:rPr>
        <w:t>(532)-</w:t>
      </w:r>
      <w:r w:rsidR="0045244A" w:rsidRPr="00D97065">
        <w:t xml:space="preserve"> </w:t>
      </w:r>
      <w:r w:rsidR="0045244A" w:rsidRPr="00D97065">
        <w:rPr>
          <w:rFonts w:ascii="Times New Roman" w:hAnsi="Times New Roman" w:cs="Times New Roman"/>
          <w:b/>
          <w:sz w:val="72"/>
          <w:szCs w:val="72"/>
        </w:rPr>
        <w:t>Información de Entidades Afiliadas por Operadores</w:t>
      </w:r>
    </w:p>
    <w:p w14:paraId="207EDD71" w14:textId="7F70CE9F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73515F7" w14:textId="4264B804" w:rsidR="00E8233F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6994" w:history="1">
            <w:r w:rsidR="00E8233F" w:rsidRPr="00AA16BE">
              <w:rPr>
                <w:rStyle w:val="Hipervnculo"/>
                <w:noProof/>
              </w:rPr>
              <w:t>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Definición de estructuras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_Toc160816994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4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0A9870C9" w14:textId="5E92EDE1" w:rsidR="00E8233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995" w:history="1">
            <w:r w:rsidR="00E8233F" w:rsidRPr="00AA16BE">
              <w:rPr>
                <w:rStyle w:val="Hipervnculo"/>
                <w:bCs/>
                <w:noProof/>
              </w:rPr>
              <w:t>1.1.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bCs/>
                <w:noProof/>
              </w:rPr>
              <w:t xml:space="preserve">Archivo de datos del emisor  </w:t>
            </w:r>
            <w:r w:rsidR="00E8233F" w:rsidRPr="00AA16BE">
              <w:rPr>
                <w:rStyle w:val="Hipervnculo"/>
                <w:noProof/>
              </w:rPr>
              <w:t>Manual Sistema de Información Bancos - Sistema Contable (cmfchile.cl)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_Toc160816995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4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152B9083" w14:textId="114AA6A8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996" w:history="1">
            <w:r w:rsidR="00E8233F" w:rsidRPr="00AA16BE">
              <w:rPr>
                <w:rStyle w:val="Hipervnculo"/>
                <w:noProof/>
              </w:rPr>
              <w:t>2.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Validaciones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_Toc160816996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5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43539BA0" w14:textId="6F100FB8" w:rsidR="00E8233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997" w:history="1">
            <w:r w:rsidR="00E8233F" w:rsidRPr="00AA16BE">
              <w:rPr>
                <w:rStyle w:val="Hipervnculo"/>
                <w:noProof/>
              </w:rPr>
              <w:t>2.1.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Archivo de datos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_Toc160816997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5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79861F24" w14:textId="6FFC09C5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998" w:history="1">
            <w:r w:rsidR="00E8233F" w:rsidRPr="00AA16BE">
              <w:rPr>
                <w:rStyle w:val="Hipervnculo"/>
                <w:noProof/>
              </w:rPr>
              <w:t>3.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Construyendo la carátula de salida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_Toc160816998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6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29659600" w14:textId="10AB1E14" w:rsidR="00E8233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999" w:history="1">
            <w:r w:rsidR="00E8233F" w:rsidRPr="00AA16BE">
              <w:rPr>
                <w:rStyle w:val="Hipervnculo"/>
                <w:noProof/>
              </w:rPr>
              <w:t>3.1.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Formato de carátula de salida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_Toc160816999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6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39384376" w14:textId="4D73E54D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0" w:history="1">
            <w:r w:rsidR="00E8233F" w:rsidRPr="00AA16BE">
              <w:rPr>
                <w:rStyle w:val="Hipervnculo"/>
                <w:bCs/>
                <w:noProof/>
              </w:rPr>
              <w:t>4.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Definición de nombres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_Toc160817000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3E80C7F4" w14:textId="59355978" w:rsidR="00E8233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1" w:history="1">
            <w:r w:rsidR="00E8233F" w:rsidRPr="00AA16BE">
              <w:rPr>
                <w:rStyle w:val="Hipervnculo"/>
                <w:noProof/>
              </w:rPr>
              <w:t>4.1.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Archivo de salida a destino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_Toc160817001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6D83BD6B" w14:textId="51075DE6" w:rsidR="00E8233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2" w:history="1">
            <w:r w:rsidR="00E8233F" w:rsidRPr="00AA16BE">
              <w:rPr>
                <w:rStyle w:val="Hipervnculo"/>
                <w:noProof/>
              </w:rPr>
              <w:t>4.1.1.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Archivo de datos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_Toc160817002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7206B3A5" w14:textId="494DF1F1" w:rsidR="00E8233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3" w:history="1">
            <w:r w:rsidR="00E8233F" w:rsidRPr="00AA16BE">
              <w:rPr>
                <w:rStyle w:val="Hipervnculo"/>
                <w:noProof/>
              </w:rPr>
              <w:t>4.1.2.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Archivo Carátula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_Toc160817003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0626B1DD" w14:textId="579F8FF2" w:rsidR="00E8233F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4" w:history="1">
            <w:r w:rsidR="00E8233F" w:rsidRPr="00AA16BE">
              <w:rPr>
                <w:rStyle w:val="Hipervnculo"/>
                <w:noProof/>
              </w:rPr>
              <w:t>4.2.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Definición de correlativo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_Toc160817004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15821493" w14:textId="0FA9D32D" w:rsidR="00E8233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5" w:history="1">
            <w:r w:rsidR="00E8233F" w:rsidRPr="00AA16BE">
              <w:rPr>
                <w:rStyle w:val="Hipervnculo"/>
                <w:noProof/>
              </w:rPr>
              <w:t>4.2.1.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Salida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_Toc160817005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3A5C021A" w14:textId="3F44A553" w:rsidR="00E8233F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6" w:history="1">
            <w:r w:rsidR="00E8233F" w:rsidRPr="00AA16BE">
              <w:rPr>
                <w:rStyle w:val="Hipervnculo"/>
                <w:noProof/>
              </w:rPr>
              <w:t>4.2.2.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Entrada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_Toc160817006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8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76C969D9" w14:textId="1DD18736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7" w:history="1">
            <w:r w:rsidR="00E8233F" w:rsidRPr="00AA16BE">
              <w:rPr>
                <w:rStyle w:val="Hipervnculo"/>
                <w:noProof/>
              </w:rPr>
              <w:t>5.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Definición de datos por ingresar del usuario (desde el Front)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_Toc160817007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9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27EE91D6" w14:textId="4F82B738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8" w:history="1">
            <w:r w:rsidR="00E8233F" w:rsidRPr="00AA16BE">
              <w:rPr>
                <w:rStyle w:val="Hipervnculo"/>
                <w:noProof/>
              </w:rPr>
              <w:t>6.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Mensajería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_Toc160817008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10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065D76B8" w14:textId="3BCC2825" w:rsidR="00E8233F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7009" w:history="1">
            <w:r w:rsidR="00E8233F" w:rsidRPr="00AA16BE">
              <w:rPr>
                <w:rStyle w:val="Hipervnculo"/>
                <w:noProof/>
              </w:rPr>
              <w:t>7.</w:t>
            </w:r>
            <w:r w:rsidR="00E8233F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E8233F" w:rsidRPr="00AA16BE">
              <w:rPr>
                <w:rStyle w:val="Hipervnculo"/>
                <w:noProof/>
              </w:rPr>
              <w:t>Datos sensibles</w:t>
            </w:r>
            <w:r w:rsidR="00E8233F">
              <w:rPr>
                <w:noProof/>
                <w:webHidden/>
              </w:rPr>
              <w:tab/>
            </w:r>
            <w:r w:rsidR="00E8233F">
              <w:rPr>
                <w:noProof/>
                <w:webHidden/>
              </w:rPr>
              <w:fldChar w:fldCharType="begin"/>
            </w:r>
            <w:r w:rsidR="00E8233F">
              <w:rPr>
                <w:noProof/>
                <w:webHidden/>
              </w:rPr>
              <w:instrText xml:space="preserve"> PAGEREF _Toc160817009 \h </w:instrText>
            </w:r>
            <w:r w:rsidR="00E8233F">
              <w:rPr>
                <w:noProof/>
                <w:webHidden/>
              </w:rPr>
            </w:r>
            <w:r w:rsidR="00E8233F">
              <w:rPr>
                <w:noProof/>
                <w:webHidden/>
              </w:rPr>
              <w:fldChar w:fldCharType="separate"/>
            </w:r>
            <w:r w:rsidR="00E8233F">
              <w:rPr>
                <w:noProof/>
                <w:webHidden/>
              </w:rPr>
              <w:t>10</w:t>
            </w:r>
            <w:r w:rsidR="00E8233F">
              <w:rPr>
                <w:noProof/>
                <w:webHidden/>
              </w:rPr>
              <w:fldChar w:fldCharType="end"/>
            </w:r>
          </w:hyperlink>
        </w:p>
        <w:p w14:paraId="1B95E1CD" w14:textId="4AA01841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5D3D7C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5D3D7C">
        <w:tc>
          <w:tcPr>
            <w:tcW w:w="1256" w:type="dxa"/>
          </w:tcPr>
          <w:p w14:paraId="2E76E9E9" w14:textId="1E066116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I99</w:t>
            </w:r>
          </w:p>
        </w:tc>
        <w:tc>
          <w:tcPr>
            <w:tcW w:w="1342" w:type="dxa"/>
          </w:tcPr>
          <w:p w14:paraId="22F848E4" w14:textId="234BD50F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A6FC8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32CBA7B" w14:textId="77777777" w:rsidR="008934F9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5FAF44C" w14:textId="77777777" w:rsidR="008934F9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7AEBDD" w:rsidR="00C36169" w:rsidRPr="00230F5A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D3D7C" w:rsidRPr="00230F5A" w14:paraId="5339FC0E" w14:textId="7AB2D237" w:rsidTr="005D3D7C">
        <w:tc>
          <w:tcPr>
            <w:tcW w:w="1256" w:type="dxa"/>
          </w:tcPr>
          <w:p w14:paraId="3DF7E2D2" w14:textId="15A27D70" w:rsidR="005D3D7C" w:rsidRPr="00230F5A" w:rsidRDefault="005D3D7C" w:rsidP="005D3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I99</w:t>
            </w:r>
          </w:p>
        </w:tc>
        <w:tc>
          <w:tcPr>
            <w:tcW w:w="1342" w:type="dxa"/>
          </w:tcPr>
          <w:p w14:paraId="69C55B7E" w14:textId="35AF9D1E" w:rsidR="005D3D7C" w:rsidRPr="00230F5A" w:rsidRDefault="005D3D7C" w:rsidP="005D3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1A4CE95" w14:textId="77777777" w:rsidR="008934F9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A95EE89" w14:textId="77777777" w:rsidR="008934F9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4ECF7C0" w:rsidR="005D3D7C" w:rsidRPr="00230F5A" w:rsidRDefault="008934F9" w:rsidP="008934F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74F819D4" w:rsidR="005D3D7C" w:rsidRPr="00230F5A" w:rsidRDefault="005D3D7C" w:rsidP="005D3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7D371CD" w:rsidR="005D3D7C" w:rsidRPr="00230F5A" w:rsidRDefault="005D3D7C" w:rsidP="005D3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2878AC" w:rsidRPr="00230F5A" w14:paraId="251EA50D" w14:textId="22DD7FE9" w:rsidTr="005D3D7C">
        <w:tc>
          <w:tcPr>
            <w:tcW w:w="1256" w:type="dxa"/>
          </w:tcPr>
          <w:p w14:paraId="7287933A" w14:textId="2B5EFDF0" w:rsidR="002878AC" w:rsidRPr="00230F5A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I99</w:t>
            </w:r>
          </w:p>
        </w:tc>
        <w:tc>
          <w:tcPr>
            <w:tcW w:w="1342" w:type="dxa"/>
          </w:tcPr>
          <w:p w14:paraId="562818B9" w14:textId="33AC1EDB" w:rsidR="002878AC" w:rsidRPr="00230F5A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D287E10" w14:textId="77777777" w:rsidR="002878AC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5792918" w14:textId="77777777" w:rsidR="002878AC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542A4C2B" w:rsidR="002878AC" w:rsidRPr="00230F5A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75B8EE47" w:rsidR="002878AC" w:rsidRPr="00230F5A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299FFC5" w14:textId="77777777" w:rsidR="002878AC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78F60AA5" w:rsidR="002878AC" w:rsidRPr="00230F5A" w:rsidRDefault="002878AC" w:rsidP="002878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DD447C" w:rsidRPr="00230F5A" w14:paraId="38B70AFE" w14:textId="34FEEE1D" w:rsidTr="005D3D7C">
        <w:tc>
          <w:tcPr>
            <w:tcW w:w="1256" w:type="dxa"/>
          </w:tcPr>
          <w:p w14:paraId="23AEB014" w14:textId="580C788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I99</w:t>
            </w:r>
          </w:p>
        </w:tc>
        <w:tc>
          <w:tcPr>
            <w:tcW w:w="1342" w:type="dxa"/>
          </w:tcPr>
          <w:p w14:paraId="7FA5A642" w14:textId="3617A4C3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41890E0" w14:textId="77777777" w:rsidR="00DD447C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D7AB883" w14:textId="77777777" w:rsidR="00DD447C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6805834E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368B4225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775541E" w14:textId="77777777" w:rsidR="00DD447C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0B28D21A" w14:textId="77777777" w:rsidR="00DD447C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3810E2B2" w14:textId="77777777" w:rsidR="00DD447C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7AD5A9CA" w14:textId="77777777" w:rsidR="00DD447C" w:rsidRDefault="00DD447C" w:rsidP="00DD447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1DFB67F" w14:textId="77777777" w:rsidR="00DD447C" w:rsidRDefault="00DD447C" w:rsidP="00DD447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6919C1" w14:textId="77777777" w:rsidR="00DD447C" w:rsidRPr="00AD54F4" w:rsidRDefault="00DD447C" w:rsidP="00DD44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587314CF" w:rsidR="00DD447C" w:rsidRPr="00230F5A" w:rsidRDefault="00DD447C" w:rsidP="00473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D447C" w:rsidRPr="00230F5A" w14:paraId="4B606B6E" w14:textId="62885254" w:rsidTr="005D3D7C">
        <w:tc>
          <w:tcPr>
            <w:tcW w:w="1256" w:type="dxa"/>
          </w:tcPr>
          <w:p w14:paraId="612D72B6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447C" w:rsidRPr="00230F5A" w14:paraId="2EA7A1DB" w14:textId="6C6D457E" w:rsidTr="005D3D7C">
        <w:tc>
          <w:tcPr>
            <w:tcW w:w="1256" w:type="dxa"/>
          </w:tcPr>
          <w:p w14:paraId="4D062B49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D447C" w:rsidRPr="00230F5A" w14:paraId="4EBD62EB" w14:textId="7659FBA3" w:rsidTr="005D3D7C">
        <w:tc>
          <w:tcPr>
            <w:tcW w:w="1256" w:type="dxa"/>
          </w:tcPr>
          <w:p w14:paraId="6FF918B3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D447C" w:rsidRPr="00230F5A" w:rsidRDefault="00DD447C" w:rsidP="00DD44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0816994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0816995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29F03AFC" w14:textId="77777777" w:rsidR="006A72FB" w:rsidRPr="00F45E53" w:rsidRDefault="006A72FB" w:rsidP="006A72FB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X(51)</w:t>
            </w:r>
          </w:p>
        </w:tc>
      </w:tr>
    </w:tbl>
    <w:p w14:paraId="267E3D54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64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259B5236" w14:textId="77777777" w:rsidR="006A72FB" w:rsidRPr="00F45E53" w:rsidRDefault="006A72FB" w:rsidP="006A72FB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F45E53">
        <w:rPr>
          <w:rFonts w:ascii="Times New Roman" w:hAnsi="Times New Roman" w:cs="Times New Roman"/>
          <w:i/>
          <w:sz w:val="20"/>
        </w:rPr>
        <w:t xml:space="preserve">    Registro de datos: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A72FB" w:rsidRPr="00F45E53" w14:paraId="00B4C19C" w14:textId="77777777" w:rsidTr="00653275">
        <w:trPr>
          <w:trHeight w:val="244"/>
        </w:trPr>
        <w:tc>
          <w:tcPr>
            <w:tcW w:w="1414" w:type="dxa"/>
          </w:tcPr>
          <w:p w14:paraId="52ADAC8B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BC142E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0CC7E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Razón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social</w:t>
            </w:r>
          </w:p>
        </w:tc>
        <w:tc>
          <w:tcPr>
            <w:tcW w:w="2549" w:type="dxa"/>
          </w:tcPr>
          <w:p w14:paraId="1B21F4B0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6A72FB" w:rsidRPr="00F45E53" w14:paraId="64F233D8" w14:textId="77777777" w:rsidTr="00653275">
        <w:trPr>
          <w:trHeight w:val="242"/>
        </w:trPr>
        <w:tc>
          <w:tcPr>
            <w:tcW w:w="1414" w:type="dxa"/>
          </w:tcPr>
          <w:p w14:paraId="31741D98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EA0123B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E847BF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03155889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6A72FB" w:rsidRPr="00F45E53" w14:paraId="3ABFEFD5" w14:textId="77777777" w:rsidTr="00653275">
        <w:trPr>
          <w:trHeight w:val="242"/>
        </w:trPr>
        <w:tc>
          <w:tcPr>
            <w:tcW w:w="1414" w:type="dxa"/>
          </w:tcPr>
          <w:p w14:paraId="3ABBC887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108B277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B36DC0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Tipo</w:t>
            </w:r>
            <w:r w:rsidRPr="00F45E53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afiliado</w:t>
            </w:r>
            <w:proofErr w:type="spellEnd"/>
          </w:p>
        </w:tc>
        <w:tc>
          <w:tcPr>
            <w:tcW w:w="2549" w:type="dxa"/>
          </w:tcPr>
          <w:p w14:paraId="5F863584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6A72FB" w:rsidRPr="00F45E53" w14:paraId="004FE28E" w14:textId="77777777" w:rsidTr="00653275">
        <w:trPr>
          <w:trHeight w:val="244"/>
        </w:trPr>
        <w:tc>
          <w:tcPr>
            <w:tcW w:w="1414" w:type="dxa"/>
          </w:tcPr>
          <w:p w14:paraId="706080EA" w14:textId="77777777" w:rsidR="006A72FB" w:rsidRPr="00F45E53" w:rsidRDefault="006A72FB" w:rsidP="0065327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13E763C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4AC4ED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Rubros</w:t>
            </w:r>
          </w:p>
        </w:tc>
        <w:tc>
          <w:tcPr>
            <w:tcW w:w="2549" w:type="dxa"/>
          </w:tcPr>
          <w:p w14:paraId="13716582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</w:tbl>
    <w:p w14:paraId="13B30927" w14:textId="77777777" w:rsidR="006A72FB" w:rsidRPr="00F45E53" w:rsidRDefault="006A72FB" w:rsidP="006A72FB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6A72FB" w:rsidRPr="00F45E53" w:rsidSect="007166FE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F45E53">
        <w:rPr>
          <w:rFonts w:ascii="Times New Roman" w:hAnsi="Times New Roman" w:cs="Times New Roman"/>
        </w:rPr>
        <w:t>Longitud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Total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64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6486671" w14:textId="35E44826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816996"/>
      <w:r w:rsidRPr="00230F5A">
        <w:rPr>
          <w:rFonts w:cs="Times New Roman"/>
        </w:rPr>
        <w:lastRenderedPageBreak/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3" w:name="_Toc160816997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90769F5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3D0E70" w:rsidRPr="00B537DA" w14:paraId="244E558B" w14:textId="77777777" w:rsidTr="00653275">
        <w:tc>
          <w:tcPr>
            <w:tcW w:w="562" w:type="dxa"/>
          </w:tcPr>
          <w:p w14:paraId="6D8958BC" w14:textId="350C89B2" w:rsidR="003D0E70" w:rsidRDefault="003D0E70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91E23C0" w14:textId="66A213A5" w:rsidR="003D0E70" w:rsidRDefault="00B06CD3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0CA4" w:rsidRPr="00B537DA" w14:paraId="5F9FC927" w14:textId="77777777" w:rsidTr="00653275">
        <w:tc>
          <w:tcPr>
            <w:tcW w:w="562" w:type="dxa"/>
          </w:tcPr>
          <w:p w14:paraId="29ABC04F" w14:textId="27FC60DE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CFD61DA" w14:textId="181CEEFB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F10CA4" w:rsidRPr="00B537DA" w14:paraId="086ED1DF" w14:textId="77777777" w:rsidTr="00653275">
        <w:tc>
          <w:tcPr>
            <w:tcW w:w="562" w:type="dxa"/>
          </w:tcPr>
          <w:p w14:paraId="0FC2B745" w14:textId="2908CDDB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BFD889D" w14:textId="51CE06A6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0CA4" w:rsidRPr="00B537DA" w14:paraId="1945D43C" w14:textId="77777777" w:rsidTr="00653275">
        <w:tc>
          <w:tcPr>
            <w:tcW w:w="562" w:type="dxa"/>
          </w:tcPr>
          <w:p w14:paraId="534885E3" w14:textId="67E20211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0452FC1" w14:textId="6476385D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0CA4" w:rsidRPr="00B537DA" w14:paraId="778E5B17" w14:textId="77777777" w:rsidTr="00653275">
        <w:tc>
          <w:tcPr>
            <w:tcW w:w="562" w:type="dxa"/>
          </w:tcPr>
          <w:p w14:paraId="2173C234" w14:textId="265D4119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0EE0DA5" w14:textId="6297127A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0CA4" w:rsidRPr="00B537DA" w14:paraId="1E6C8DF2" w14:textId="77777777" w:rsidTr="00653275">
        <w:tc>
          <w:tcPr>
            <w:tcW w:w="562" w:type="dxa"/>
          </w:tcPr>
          <w:p w14:paraId="2970190F" w14:textId="58ACCD93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C7E255F" w14:textId="785778E2" w:rsidR="00F10CA4" w:rsidRDefault="00F10CA4" w:rsidP="00F10CA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730E9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4D3BFF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EA26D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94E5BD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3AF95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DD0EC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D38FA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83D71C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6DC85C9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00F39B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6" w:name="_Toc160816998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42DD0D30" w14:textId="54852CDB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7" w:name="_Toc160816999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260"/>
        <w:gridCol w:w="992"/>
        <w:gridCol w:w="709"/>
      </w:tblGrid>
      <w:tr w:rsidR="0057772D" w:rsidRPr="00F45E53" w14:paraId="5AE2A0D7" w14:textId="39798ABC" w:rsidTr="0057772D">
        <w:trPr>
          <w:trHeight w:val="268"/>
        </w:trPr>
        <w:tc>
          <w:tcPr>
            <w:tcW w:w="1239" w:type="dxa"/>
          </w:tcPr>
          <w:p w14:paraId="47450481" w14:textId="77777777" w:rsidR="0057772D" w:rsidRPr="00F45E53" w:rsidRDefault="0057772D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DCAB49C" w14:textId="77777777" w:rsidR="0057772D" w:rsidRPr="00F45E53" w:rsidRDefault="0057772D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247FA628" w14:textId="77777777" w:rsidR="0057772D" w:rsidRPr="00F45E53" w:rsidRDefault="0057772D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260" w:type="dxa"/>
          </w:tcPr>
          <w:p w14:paraId="50160C12" w14:textId="77777777" w:rsidR="0057772D" w:rsidRPr="00F45E53" w:rsidRDefault="0057772D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92" w:type="dxa"/>
          </w:tcPr>
          <w:p w14:paraId="78D9E993" w14:textId="77777777" w:rsidR="0057772D" w:rsidRPr="00F45E53" w:rsidRDefault="0057772D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9" w:type="dxa"/>
          </w:tcPr>
          <w:p w14:paraId="06CC2FDB" w14:textId="38EA8080" w:rsidR="0057772D" w:rsidRPr="00F45E53" w:rsidRDefault="0057772D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57772D" w:rsidRPr="00F45E53" w14:paraId="7DCD80F1" w14:textId="6254AB10" w:rsidTr="0057772D">
        <w:trPr>
          <w:trHeight w:val="268"/>
        </w:trPr>
        <w:tc>
          <w:tcPr>
            <w:tcW w:w="1239" w:type="dxa"/>
          </w:tcPr>
          <w:p w14:paraId="43413C6F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8B8507B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1F45694" w14:textId="77777777" w:rsidR="0057772D" w:rsidRPr="00F45E53" w:rsidRDefault="0057772D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260" w:type="dxa"/>
          </w:tcPr>
          <w:p w14:paraId="65AA21B6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992" w:type="dxa"/>
          </w:tcPr>
          <w:p w14:paraId="4ADC3AED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65338217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772D" w:rsidRPr="00F45E53" w14:paraId="718D311C" w14:textId="0412A12C" w:rsidTr="0057772D">
        <w:trPr>
          <w:trHeight w:val="268"/>
        </w:trPr>
        <w:tc>
          <w:tcPr>
            <w:tcW w:w="1239" w:type="dxa"/>
          </w:tcPr>
          <w:p w14:paraId="4FD89E80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</w:t>
            </w:r>
          </w:p>
        </w:tc>
        <w:tc>
          <w:tcPr>
            <w:tcW w:w="293" w:type="dxa"/>
          </w:tcPr>
          <w:p w14:paraId="44458591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A21E930" w14:textId="77777777" w:rsidR="0057772D" w:rsidRPr="00F45E53" w:rsidRDefault="0057772D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260" w:type="dxa"/>
          </w:tcPr>
          <w:p w14:paraId="41FBA44A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2" w:type="dxa"/>
          </w:tcPr>
          <w:p w14:paraId="6DDA7A28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59BDCF47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772D" w:rsidRPr="00F45E53" w14:paraId="40B703B3" w14:textId="61C5BCC5" w:rsidTr="0057772D">
        <w:trPr>
          <w:trHeight w:val="268"/>
        </w:trPr>
        <w:tc>
          <w:tcPr>
            <w:tcW w:w="1239" w:type="dxa"/>
          </w:tcPr>
          <w:p w14:paraId="50A2049E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72980E91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73C377" w14:textId="77777777" w:rsidR="0057772D" w:rsidRPr="00F45E53" w:rsidRDefault="0057772D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260" w:type="dxa"/>
          </w:tcPr>
          <w:p w14:paraId="4A1E908F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992" w:type="dxa"/>
          </w:tcPr>
          <w:p w14:paraId="119CA01C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79E7B392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772D" w:rsidRPr="00F45E53" w14:paraId="696BF170" w14:textId="48E0D85B" w:rsidTr="0057772D">
        <w:trPr>
          <w:trHeight w:val="268"/>
        </w:trPr>
        <w:tc>
          <w:tcPr>
            <w:tcW w:w="1239" w:type="dxa"/>
          </w:tcPr>
          <w:p w14:paraId="4815C657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666C90E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03BE292" w14:textId="77777777" w:rsidR="0057772D" w:rsidRPr="00F45E53" w:rsidRDefault="0057772D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260" w:type="dxa"/>
          </w:tcPr>
          <w:p w14:paraId="046FD5A2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992" w:type="dxa"/>
          </w:tcPr>
          <w:p w14:paraId="51634C1E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74D8FFAF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772D" w:rsidRPr="00F45E53" w14:paraId="6292EB16" w14:textId="43D5DA9B" w:rsidTr="0057772D">
        <w:trPr>
          <w:trHeight w:val="268"/>
        </w:trPr>
        <w:tc>
          <w:tcPr>
            <w:tcW w:w="1239" w:type="dxa"/>
          </w:tcPr>
          <w:p w14:paraId="6D1A4E05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25300B15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F25E272" w14:textId="77777777" w:rsidR="0057772D" w:rsidRPr="00F45E53" w:rsidRDefault="0057772D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260" w:type="dxa"/>
          </w:tcPr>
          <w:p w14:paraId="2B6D03A3" w14:textId="77777777" w:rsidR="0057772D" w:rsidRPr="005D3D7C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10313DFD" w14:textId="77777777" w:rsidR="0057772D" w:rsidRPr="005D3D7C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C23C81C" w14:textId="77777777" w:rsidR="0057772D" w:rsidRPr="005D3D7C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 del archive de datos, sin la línea </w:t>
            </w:r>
            <w:proofErr w:type="spellStart"/>
            <w:r w:rsidRPr="005D3D7C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992" w:type="dxa"/>
          </w:tcPr>
          <w:p w14:paraId="13C0B2AA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7E3033DD" w14:textId="645680F2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57772D" w:rsidRPr="00F45E53" w14:paraId="25B1B60A" w14:textId="1A429109" w:rsidTr="0057772D">
        <w:trPr>
          <w:trHeight w:val="268"/>
        </w:trPr>
        <w:tc>
          <w:tcPr>
            <w:tcW w:w="1239" w:type="dxa"/>
          </w:tcPr>
          <w:p w14:paraId="3951A833" w14:textId="77777777" w:rsidR="0057772D" w:rsidRPr="00F45E53" w:rsidRDefault="0057772D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0CAE7403" w14:textId="77777777" w:rsidR="0057772D" w:rsidRPr="00F45E53" w:rsidRDefault="0057772D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BA55582" w14:textId="77777777" w:rsidR="0057772D" w:rsidRPr="00F45E53" w:rsidRDefault="0057772D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260" w:type="dxa"/>
          </w:tcPr>
          <w:p w14:paraId="30CE1B78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992" w:type="dxa"/>
          </w:tcPr>
          <w:p w14:paraId="6E0089C1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06C2C18B" w14:textId="77777777" w:rsidR="0057772D" w:rsidRPr="00F45E53" w:rsidRDefault="0057772D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77777777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77777777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0DB01BE9" w14:textId="1DA3946C" w:rsidR="00A829A4" w:rsidRPr="00230F5A" w:rsidRDefault="00BD7718" w:rsidP="00BD771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45E5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F45E53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F45E53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0" w:name="_Toc16081700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B67156">
      <w:pPr>
        <w:pStyle w:val="Ttulo2"/>
        <w:numPr>
          <w:ilvl w:val="1"/>
          <w:numId w:val="7"/>
        </w:numPr>
      </w:pPr>
      <w:bookmarkStart w:id="12" w:name="_Toc160817001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B67156">
      <w:pPr>
        <w:pStyle w:val="Ttulo2"/>
        <w:numPr>
          <w:ilvl w:val="2"/>
          <w:numId w:val="7"/>
        </w:numPr>
      </w:pPr>
      <w:bookmarkStart w:id="14" w:name="_Toc160817002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1B87A187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16" w:name="_Toc160817003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47EF39E3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15DBF1A" w14:textId="77777777" w:rsidR="005873C4" w:rsidRPr="00230F5A" w:rsidRDefault="005873C4" w:rsidP="005873C4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14793A57" w14:textId="77777777" w:rsidR="005873C4" w:rsidRPr="00B9545E" w:rsidRDefault="005873C4" w:rsidP="005873C4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 xml:space="preserve">Los archivos deben ir a una cuarta carpeta </w:t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de destino </w:t>
      </w:r>
      <w:r w:rsidRPr="00B9545E">
        <w:rPr>
          <w:rFonts w:ascii="Times New Roman" w:hAnsi="Times New Roman" w:cs="Times New Roman"/>
          <w:b/>
          <w:bCs/>
          <w:color w:val="4472C4" w:themeColor="accent1"/>
        </w:rPr>
        <w:t>denominada:</w:t>
      </w:r>
    </w:p>
    <w:p w14:paraId="1AF10F03" w14:textId="27CB2B7C" w:rsidR="00150139" w:rsidRDefault="005873C4" w:rsidP="005873C4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1DCF762A" w14:textId="77777777" w:rsidR="005873C4" w:rsidRPr="00B9545E" w:rsidRDefault="005873C4" w:rsidP="005873C4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5E73DC18" w14:textId="77777777" w:rsidR="005873C4" w:rsidRDefault="005873C4" w:rsidP="005873C4">
      <w:pPr>
        <w:rPr>
          <w:rFonts w:ascii="Times New Roman" w:hAnsi="Times New Roman" w:cs="Times New Roman"/>
          <w:color w:val="4472C4" w:themeColor="accent1"/>
        </w:rPr>
      </w:pPr>
    </w:p>
    <w:p w14:paraId="2CD99479" w14:textId="77777777" w:rsidR="00150139" w:rsidRDefault="00150139" w:rsidP="0015013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21AA25" w14:textId="77777777" w:rsidR="00150139" w:rsidRDefault="00150139" w:rsidP="00150139">
      <w:pPr>
        <w:pStyle w:val="Ttulo2"/>
        <w:numPr>
          <w:ilvl w:val="1"/>
          <w:numId w:val="7"/>
        </w:numPr>
      </w:pPr>
      <w:bookmarkStart w:id="21" w:name="_Toc160179274"/>
      <w:bookmarkStart w:id="22" w:name="_Toc160817004"/>
      <w:r>
        <w:t>Definición de correlativo</w:t>
      </w:r>
      <w:bookmarkEnd w:id="21"/>
      <w:bookmarkEnd w:id="22"/>
    </w:p>
    <w:p w14:paraId="50890C28" w14:textId="77777777" w:rsidR="00150139" w:rsidRPr="00793B06" w:rsidRDefault="00150139" w:rsidP="00150139"/>
    <w:p w14:paraId="34A435A5" w14:textId="77777777" w:rsidR="00150139" w:rsidRDefault="00150139" w:rsidP="00150139">
      <w:pPr>
        <w:pStyle w:val="Ttulo2"/>
        <w:numPr>
          <w:ilvl w:val="2"/>
          <w:numId w:val="7"/>
        </w:numPr>
      </w:pPr>
      <w:bookmarkStart w:id="23" w:name="_Toc160179275"/>
      <w:bookmarkStart w:id="24" w:name="_Toc160817005"/>
      <w:r>
        <w:t>Salida</w:t>
      </w:r>
      <w:bookmarkEnd w:id="23"/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1AAACFFD" w14:textId="77777777" w:rsidR="00150139" w:rsidRPr="00787AE9" w:rsidRDefault="00150139" w:rsidP="00150139"/>
    <w:p w14:paraId="25F9D69B" w14:textId="77777777" w:rsidR="00150139" w:rsidRDefault="00150139" w:rsidP="00150139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7CAACCE6" w14:textId="77777777" w:rsidR="00150139" w:rsidRPr="00B537DA" w:rsidRDefault="00150139" w:rsidP="00150139">
      <w:pPr>
        <w:rPr>
          <w:rFonts w:ascii="Times New Roman" w:hAnsi="Times New Roman" w:cs="Times New Roman"/>
          <w:color w:val="4472C4" w:themeColor="accent1"/>
        </w:rPr>
      </w:pPr>
    </w:p>
    <w:p w14:paraId="3F839688" w14:textId="77777777" w:rsidR="00150139" w:rsidRPr="00793B06" w:rsidRDefault="00150139" w:rsidP="00150139"/>
    <w:p w14:paraId="3632A65D" w14:textId="77777777" w:rsidR="00150139" w:rsidRDefault="00150139" w:rsidP="00150139">
      <w:pPr>
        <w:pStyle w:val="Ttulo2"/>
        <w:numPr>
          <w:ilvl w:val="2"/>
          <w:numId w:val="7"/>
        </w:numPr>
      </w:pPr>
      <w:bookmarkStart w:id="25" w:name="_Toc160179276"/>
      <w:bookmarkStart w:id="26" w:name="_Toc160817006"/>
      <w:r>
        <w:t>Entrada</w:t>
      </w:r>
      <w:bookmarkEnd w:id="25"/>
      <w:bookmarkEnd w:id="26"/>
    </w:p>
    <w:p w14:paraId="50251826" w14:textId="77777777" w:rsidR="00150139" w:rsidRDefault="00150139" w:rsidP="00150139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42258BBC" w14:textId="77777777" w:rsidR="00553312" w:rsidRDefault="00553312" w:rsidP="00553312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7" w:name="_Hlk163203721"/>
      <w:r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  <w:bookmarkEnd w:id="27"/>
    </w:p>
    <w:p w14:paraId="69B21EBB" w14:textId="77777777" w:rsidR="00150139" w:rsidRPr="00B537DA" w:rsidRDefault="00150139" w:rsidP="00150139">
      <w:pPr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150139">
      <w:pPr>
        <w:pStyle w:val="Ttulo1"/>
        <w:numPr>
          <w:ilvl w:val="0"/>
          <w:numId w:val="7"/>
        </w:numPr>
      </w:pPr>
      <w:bookmarkStart w:id="28" w:name="_Toc160817007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8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2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685"/>
        <w:gridCol w:w="1570"/>
      </w:tblGrid>
      <w:tr w:rsidR="002C3FD6" w:rsidRPr="003E2700" w14:paraId="49745509" w14:textId="77777777" w:rsidTr="00B91BE2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685" w:type="dxa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570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B91BE2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685" w:type="dxa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570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B91BE2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685" w:type="dxa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570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B91BE2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685" w:type="dxa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570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B91BE2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685" w:type="dxa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570" w:type="dxa"/>
          </w:tcPr>
          <w:p w14:paraId="49A53745" w14:textId="77777777" w:rsidR="002C3FD6" w:rsidRPr="005D3D7C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2C3FD6" w:rsidRPr="003E2700" w14:paraId="2D123DC7" w14:textId="77777777" w:rsidTr="00B91BE2">
        <w:trPr>
          <w:trHeight w:val="268"/>
        </w:trPr>
        <w:tc>
          <w:tcPr>
            <w:tcW w:w="1239" w:type="dxa"/>
          </w:tcPr>
          <w:p w14:paraId="3BEF13D9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5DD9320A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0618B09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685" w:type="dxa"/>
          </w:tcPr>
          <w:p w14:paraId="691FDD91" w14:textId="77777777" w:rsidR="002C3FD6" w:rsidRPr="005D3D7C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5D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0683E2EA" w14:textId="77777777" w:rsidR="002C3FD6" w:rsidRPr="005D3D7C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CA4D951" w14:textId="77777777" w:rsidR="002C3FD6" w:rsidRPr="005D3D7C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D3D7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proofErr w:type="spellStart"/>
            <w:r w:rsidRPr="005D3D7C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1570" w:type="dxa"/>
          </w:tcPr>
          <w:p w14:paraId="2B31B5A5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2C3FD6" w:rsidRPr="003E2700" w14:paraId="05C92C1B" w14:textId="77777777" w:rsidTr="00B91BE2">
        <w:trPr>
          <w:trHeight w:val="268"/>
        </w:trPr>
        <w:tc>
          <w:tcPr>
            <w:tcW w:w="1239" w:type="dxa"/>
          </w:tcPr>
          <w:p w14:paraId="3F05C3F8" w14:textId="44050E1D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5B3BCF9E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098C807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685" w:type="dxa"/>
          </w:tcPr>
          <w:p w14:paraId="203E700A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570" w:type="dxa"/>
          </w:tcPr>
          <w:p w14:paraId="165CEBA7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150139">
      <w:pPr>
        <w:pStyle w:val="Ttulo1"/>
        <w:numPr>
          <w:ilvl w:val="0"/>
          <w:numId w:val="7"/>
        </w:numPr>
        <w:rPr>
          <w:rFonts w:cs="Times New Roman"/>
        </w:rPr>
      </w:pPr>
      <w:bookmarkStart w:id="29" w:name="_Toc160817008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2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34D1BAD4" w14:textId="77777777" w:rsidR="005873C4" w:rsidRPr="00A30C68" w:rsidRDefault="005873C4" w:rsidP="005873C4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6CF915F4" w14:textId="77777777" w:rsidR="005873C4" w:rsidRPr="00A30C68" w:rsidRDefault="005873C4" w:rsidP="005873C4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ACC21A9" w14:textId="77777777" w:rsidR="005873C4" w:rsidRDefault="005873C4" w:rsidP="005873C4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74341926" w14:textId="77777777" w:rsidR="005873C4" w:rsidRDefault="005873C4" w:rsidP="005873C4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B5AEF5" w14:textId="77777777" w:rsidR="005873C4" w:rsidRPr="00A30C68" w:rsidRDefault="005873C4" w:rsidP="005873C4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0E05B311" w14:textId="77777777" w:rsidR="005873C4" w:rsidRPr="00230F5A" w:rsidRDefault="005873C4" w:rsidP="005873C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6B5F154" w14:textId="77777777" w:rsidR="005873C4" w:rsidRPr="00230F5A" w:rsidRDefault="005873C4" w:rsidP="005873C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CF8284A" w14:textId="77777777" w:rsidR="005873C4" w:rsidRDefault="005873C4" w:rsidP="005873C4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081700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0"/>
    </w:p>
    <w:p w14:paraId="172E73A1" w14:textId="77777777" w:rsidR="005873C4" w:rsidRPr="009947CD" w:rsidRDefault="005873C4" w:rsidP="005873C4"/>
    <w:p w14:paraId="6C16ABAC" w14:textId="7F115697" w:rsidR="005873C4" w:rsidRDefault="005873C4" w:rsidP="005873C4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20F98A57" w14:textId="62BED9E0" w:rsidR="002B267E" w:rsidRDefault="002B267E" w:rsidP="002B267E">
      <w:pPr>
        <w:pStyle w:val="Ttulo1"/>
      </w:pPr>
    </w:p>
    <w:sectPr w:rsidR="002B267E" w:rsidSect="007166FE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11F90" w14:textId="77777777" w:rsidR="00D216AC" w:rsidRDefault="00D216AC" w:rsidP="00F10206">
      <w:pPr>
        <w:spacing w:after="0" w:line="240" w:lineRule="auto"/>
      </w:pPr>
      <w:r>
        <w:separator/>
      </w:r>
    </w:p>
  </w:endnote>
  <w:endnote w:type="continuationSeparator" w:id="0">
    <w:p w14:paraId="653C65A7" w14:textId="77777777" w:rsidR="00D216AC" w:rsidRDefault="00D216A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6234E" w14:textId="0459E2BF" w:rsidR="006A72FB" w:rsidRPr="008131F5" w:rsidRDefault="006A72FB" w:rsidP="00F45E53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451669069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10CA4" w:rsidRPr="00F10CA4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70A5442B" w14:textId="77777777" w:rsidR="006A72FB" w:rsidRDefault="006A72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7421EDD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CA4">
          <w:rPr>
            <w:noProof/>
            <w:lang w:val="en-US" w:bidi="es-ES"/>
          </w:rPr>
          <w:t>8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49CF2" w14:textId="77777777" w:rsidR="00D216AC" w:rsidRDefault="00D216AC" w:rsidP="00F10206">
      <w:pPr>
        <w:spacing w:after="0" w:line="240" w:lineRule="auto"/>
      </w:pPr>
      <w:r>
        <w:separator/>
      </w:r>
    </w:p>
  </w:footnote>
  <w:footnote w:type="continuationSeparator" w:id="0">
    <w:p w14:paraId="224C3295" w14:textId="77777777" w:rsidR="00D216AC" w:rsidRDefault="00D216A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6A72FB" w14:paraId="0D313031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5672CD0C" w14:textId="77777777" w:rsidR="006A72FB" w:rsidRDefault="006A72FB" w:rsidP="002B4375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752" behindDoc="1" locked="0" layoutInCell="1" allowOverlap="1" wp14:anchorId="05467DFC" wp14:editId="7C5BF154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331283E5" w14:textId="77777777" w:rsidR="006A72FB" w:rsidRDefault="006A72FB" w:rsidP="002B4375">
    <w:pPr>
      <w:pStyle w:val="Encabezado"/>
    </w:pPr>
  </w:p>
  <w:p w14:paraId="685AB597" w14:textId="77777777" w:rsidR="006A72FB" w:rsidRDefault="006A72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E63BB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58683477">
    <w:abstractNumId w:val="24"/>
  </w:num>
  <w:num w:numId="2" w16cid:durableId="958411692">
    <w:abstractNumId w:val="6"/>
  </w:num>
  <w:num w:numId="3" w16cid:durableId="1445269302">
    <w:abstractNumId w:val="3"/>
  </w:num>
  <w:num w:numId="4" w16cid:durableId="486092032">
    <w:abstractNumId w:val="28"/>
  </w:num>
  <w:num w:numId="5" w16cid:durableId="11996050">
    <w:abstractNumId w:val="18"/>
  </w:num>
  <w:num w:numId="6" w16cid:durableId="1319991904">
    <w:abstractNumId w:val="13"/>
  </w:num>
  <w:num w:numId="7" w16cid:durableId="1004429567">
    <w:abstractNumId w:val="2"/>
  </w:num>
  <w:num w:numId="8" w16cid:durableId="1548641578">
    <w:abstractNumId w:val="16"/>
  </w:num>
  <w:num w:numId="9" w16cid:durableId="246967065">
    <w:abstractNumId w:val="9"/>
  </w:num>
  <w:num w:numId="10" w16cid:durableId="1559630487">
    <w:abstractNumId w:val="14"/>
  </w:num>
  <w:num w:numId="11" w16cid:durableId="1152061500">
    <w:abstractNumId w:val="23"/>
  </w:num>
  <w:num w:numId="12" w16cid:durableId="39869209">
    <w:abstractNumId w:val="30"/>
  </w:num>
  <w:num w:numId="13" w16cid:durableId="1090151902">
    <w:abstractNumId w:val="20"/>
  </w:num>
  <w:num w:numId="14" w16cid:durableId="757675128">
    <w:abstractNumId w:val="25"/>
  </w:num>
  <w:num w:numId="15" w16cid:durableId="1224104955">
    <w:abstractNumId w:val="31"/>
  </w:num>
  <w:num w:numId="16" w16cid:durableId="1879851676">
    <w:abstractNumId w:val="7"/>
  </w:num>
  <w:num w:numId="17" w16cid:durableId="796797236">
    <w:abstractNumId w:val="27"/>
  </w:num>
  <w:num w:numId="18" w16cid:durableId="1718778838">
    <w:abstractNumId w:val="1"/>
  </w:num>
  <w:num w:numId="19" w16cid:durableId="1770854784">
    <w:abstractNumId w:val="29"/>
  </w:num>
  <w:num w:numId="20" w16cid:durableId="1520120258">
    <w:abstractNumId w:val="11"/>
  </w:num>
  <w:num w:numId="21" w16cid:durableId="797139733">
    <w:abstractNumId w:val="19"/>
  </w:num>
  <w:num w:numId="22" w16cid:durableId="230042968">
    <w:abstractNumId w:val="17"/>
  </w:num>
  <w:num w:numId="23" w16cid:durableId="694355735">
    <w:abstractNumId w:val="10"/>
  </w:num>
  <w:num w:numId="24" w16cid:durableId="1913159486">
    <w:abstractNumId w:val="22"/>
  </w:num>
  <w:num w:numId="25" w16cid:durableId="380599449">
    <w:abstractNumId w:val="5"/>
  </w:num>
  <w:num w:numId="26" w16cid:durableId="1544632676">
    <w:abstractNumId w:val="4"/>
  </w:num>
  <w:num w:numId="27" w16cid:durableId="1249314520">
    <w:abstractNumId w:val="15"/>
  </w:num>
  <w:num w:numId="28" w16cid:durableId="1231230134">
    <w:abstractNumId w:val="15"/>
  </w:num>
  <w:num w:numId="29" w16cid:durableId="107628162">
    <w:abstractNumId w:val="15"/>
  </w:num>
  <w:num w:numId="30" w16cid:durableId="1497838805">
    <w:abstractNumId w:val="15"/>
  </w:num>
  <w:num w:numId="31" w16cid:durableId="1844315451">
    <w:abstractNumId w:val="0"/>
  </w:num>
  <w:num w:numId="32" w16cid:durableId="1672485489">
    <w:abstractNumId w:val="12"/>
  </w:num>
  <w:num w:numId="33" w16cid:durableId="1478835148">
    <w:abstractNumId w:val="15"/>
  </w:num>
  <w:num w:numId="34" w16cid:durableId="1398943829">
    <w:abstractNumId w:val="15"/>
  </w:num>
  <w:num w:numId="35" w16cid:durableId="670453521">
    <w:abstractNumId w:val="15"/>
  </w:num>
  <w:num w:numId="36" w16cid:durableId="1994412835">
    <w:abstractNumId w:val="26"/>
  </w:num>
  <w:num w:numId="37" w16cid:durableId="4673932">
    <w:abstractNumId w:val="21"/>
  </w:num>
  <w:num w:numId="38" w16cid:durableId="210206986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72ACF"/>
    <w:rsid w:val="00095C24"/>
    <w:rsid w:val="000B1A73"/>
    <w:rsid w:val="000B536C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0139"/>
    <w:rsid w:val="00152DB8"/>
    <w:rsid w:val="00154B3D"/>
    <w:rsid w:val="0015616A"/>
    <w:rsid w:val="00162832"/>
    <w:rsid w:val="00163D7A"/>
    <w:rsid w:val="001647BF"/>
    <w:rsid w:val="00167584"/>
    <w:rsid w:val="0017171F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2EF6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878AC"/>
    <w:rsid w:val="00294E79"/>
    <w:rsid w:val="00296526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0E70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244A"/>
    <w:rsid w:val="00457958"/>
    <w:rsid w:val="0046050B"/>
    <w:rsid w:val="00465EE6"/>
    <w:rsid w:val="0047381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53312"/>
    <w:rsid w:val="00562E48"/>
    <w:rsid w:val="00570E48"/>
    <w:rsid w:val="0057772D"/>
    <w:rsid w:val="005873C4"/>
    <w:rsid w:val="00597FD4"/>
    <w:rsid w:val="005B5D60"/>
    <w:rsid w:val="005B65DC"/>
    <w:rsid w:val="005C5769"/>
    <w:rsid w:val="005D3D7C"/>
    <w:rsid w:val="005E5611"/>
    <w:rsid w:val="005F260E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166FE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0C3"/>
    <w:rsid w:val="00787AE9"/>
    <w:rsid w:val="007A315F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934F9"/>
    <w:rsid w:val="008A17BE"/>
    <w:rsid w:val="008B2624"/>
    <w:rsid w:val="008B2B0B"/>
    <w:rsid w:val="008C1F00"/>
    <w:rsid w:val="008C7428"/>
    <w:rsid w:val="008D6FFE"/>
    <w:rsid w:val="008E4978"/>
    <w:rsid w:val="008E6834"/>
    <w:rsid w:val="008F7331"/>
    <w:rsid w:val="0090016C"/>
    <w:rsid w:val="009144B1"/>
    <w:rsid w:val="0091780C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A06AD3"/>
    <w:rsid w:val="00A10C95"/>
    <w:rsid w:val="00A120BD"/>
    <w:rsid w:val="00A167D3"/>
    <w:rsid w:val="00A256C6"/>
    <w:rsid w:val="00A2581E"/>
    <w:rsid w:val="00A25DAD"/>
    <w:rsid w:val="00A37F21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96CA0"/>
    <w:rsid w:val="00AA6E30"/>
    <w:rsid w:val="00AB6B68"/>
    <w:rsid w:val="00AC18A1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6CD3"/>
    <w:rsid w:val="00B07851"/>
    <w:rsid w:val="00B16019"/>
    <w:rsid w:val="00B1738F"/>
    <w:rsid w:val="00B229CD"/>
    <w:rsid w:val="00B251D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210F"/>
    <w:rsid w:val="00BF7B27"/>
    <w:rsid w:val="00C036AC"/>
    <w:rsid w:val="00C145A9"/>
    <w:rsid w:val="00C15D58"/>
    <w:rsid w:val="00C22F7F"/>
    <w:rsid w:val="00C34426"/>
    <w:rsid w:val="00C35004"/>
    <w:rsid w:val="00C35832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16AC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C5DF9"/>
    <w:rsid w:val="00DD29FD"/>
    <w:rsid w:val="00DD447C"/>
    <w:rsid w:val="00DE2FBA"/>
    <w:rsid w:val="00DE51B9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233F"/>
    <w:rsid w:val="00E862A3"/>
    <w:rsid w:val="00E9786A"/>
    <w:rsid w:val="00EB42EB"/>
    <w:rsid w:val="00EC1139"/>
    <w:rsid w:val="00EC1FDC"/>
    <w:rsid w:val="00EC5056"/>
    <w:rsid w:val="00ED4238"/>
    <w:rsid w:val="00EE5443"/>
    <w:rsid w:val="00F10206"/>
    <w:rsid w:val="00F10CA4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3740-BDA0-40D4-9C0E-0A1EB34D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11</cp:revision>
  <dcterms:created xsi:type="dcterms:W3CDTF">2024-03-08T22:03:00Z</dcterms:created>
  <dcterms:modified xsi:type="dcterms:W3CDTF">2024-09-04T19:24:00Z</dcterms:modified>
</cp:coreProperties>
</file>