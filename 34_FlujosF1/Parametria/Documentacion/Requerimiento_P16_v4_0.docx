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53AE7743" w:rsidR="00C4642F" w:rsidRDefault="00C4642F" w:rsidP="00F10D5D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0381A213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473FDA">
        <w:rPr>
          <w:rFonts w:ascii="Times New Roman" w:hAnsi="Times New Roman" w:cs="Times New Roman"/>
          <w:b/>
          <w:sz w:val="72"/>
          <w:szCs w:val="72"/>
        </w:rPr>
        <w:t>1</w:t>
      </w:r>
      <w:r w:rsidR="00DB52BA">
        <w:rPr>
          <w:rFonts w:ascii="Times New Roman" w:hAnsi="Times New Roman" w:cs="Times New Roman"/>
          <w:b/>
          <w:sz w:val="72"/>
          <w:szCs w:val="72"/>
        </w:rPr>
        <w:t>6</w:t>
      </w:r>
      <w:r>
        <w:rPr>
          <w:rFonts w:ascii="Times New Roman" w:hAnsi="Times New Roman" w:cs="Times New Roman"/>
          <w:b/>
          <w:sz w:val="72"/>
          <w:szCs w:val="72"/>
        </w:rPr>
        <w:t xml:space="preserve"> (56</w:t>
      </w:r>
      <w:r w:rsidR="00DB52BA">
        <w:rPr>
          <w:rFonts w:ascii="Times New Roman" w:hAnsi="Times New Roman" w:cs="Times New Roman"/>
          <w:b/>
          <w:sz w:val="72"/>
          <w:szCs w:val="72"/>
        </w:rPr>
        <w:t>6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1058FB05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DB52BA" w:rsidRPr="00DB52BA">
        <w:rPr>
          <w:rFonts w:ascii="Times New Roman" w:hAnsi="Times New Roman" w:cs="Times New Roman"/>
          <w:b/>
          <w:sz w:val="72"/>
          <w:szCs w:val="72"/>
        </w:rPr>
        <w:t>Colocaciones por actividad económica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10F1CB7" w14:textId="2B9C24E8" w:rsidR="001560DC" w:rsidRDefault="00187426" w:rsidP="00EE5100">
          <w:pPr>
            <w:pStyle w:val="TDC1"/>
            <w:ind w:firstLine="220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1618" w:history="1">
            <w:r w:rsidR="001560DC" w:rsidRPr="00F83EAF">
              <w:rPr>
                <w:rStyle w:val="Hipervnculo"/>
                <w:noProof/>
              </w:rPr>
              <w:t>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estructuras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2BCD758B" w14:textId="708E8E42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19" w:history="1">
            <w:r w:rsidR="001560DC" w:rsidRPr="00F83EAF">
              <w:rPr>
                <w:rStyle w:val="Hipervnculo"/>
                <w:noProof/>
              </w:rPr>
              <w:t>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bCs/>
                <w:noProof/>
              </w:rPr>
              <w:t xml:space="preserve">Archivo de datos del emisor  </w:t>
            </w:r>
            <w:r w:rsidR="001560DC" w:rsidRPr="00F83EAF">
              <w:rPr>
                <w:rStyle w:val="Hipervnculo"/>
                <w:noProof/>
              </w:rPr>
              <w:t>Manual Sistema de Información Bancos - Sistema Contable (cmfchile.cl)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_Toc161151619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4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4231FE7" w14:textId="7142FB8D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0" w:history="1">
            <w:r w:rsidR="001560DC" w:rsidRPr="00F83EAF">
              <w:rPr>
                <w:rStyle w:val="Hipervnculo"/>
                <w:noProof/>
              </w:rPr>
              <w:t>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Validaciones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28BA28E" w14:textId="317EC32C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1" w:history="1">
            <w:r w:rsidR="001560DC" w:rsidRPr="00F83EAF">
              <w:rPr>
                <w:rStyle w:val="Hipervnculo"/>
                <w:noProof/>
              </w:rPr>
              <w:t>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5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51E7FFEB" w14:textId="19E03BB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2" w:history="1">
            <w:r w:rsidR="001560DC" w:rsidRPr="00F83EAF">
              <w:rPr>
                <w:rStyle w:val="Hipervnculo"/>
                <w:noProof/>
              </w:rPr>
              <w:t>3.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Construyendo la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C51CE82" w14:textId="21311A38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3" w:history="1">
            <w:r w:rsidR="001560DC" w:rsidRPr="00F83EAF">
              <w:rPr>
                <w:rStyle w:val="Hipervnculo"/>
                <w:noProof/>
              </w:rPr>
              <w:t>3.1.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Formato de carátula de 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6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96C3FE4" w14:textId="2515A52B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4" w:history="1">
            <w:r w:rsidR="001560DC" w:rsidRPr="00F83EAF">
              <w:rPr>
                <w:rStyle w:val="Hipervnculo"/>
                <w:bCs/>
                <w:noProof/>
              </w:rPr>
              <w:t>4.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nombres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_Toc161151624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48DC18E5" w14:textId="0F607881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5" w:history="1">
            <w:r w:rsidR="001560DC" w:rsidRPr="00F83EAF">
              <w:rPr>
                <w:rStyle w:val="Hipervnculo"/>
                <w:noProof/>
              </w:rPr>
              <w:t>4.1.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salida a destino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_Toc161151625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3EB3E7D4" w14:textId="0B040438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6" w:history="1">
            <w:r w:rsidR="001560DC" w:rsidRPr="00F83EAF">
              <w:rPr>
                <w:rStyle w:val="Hipervnculo"/>
                <w:noProof/>
              </w:rPr>
              <w:t>4.1.1.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de datos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_Toc161151626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D1734E" w14:textId="2FCAB2AE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7" w:history="1">
            <w:r w:rsidR="001560DC" w:rsidRPr="00F83EAF">
              <w:rPr>
                <w:rStyle w:val="Hipervnculo"/>
                <w:noProof/>
              </w:rPr>
              <w:t>4.1.2.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Archivo Carátula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_Toc161151627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C412F27" w14:textId="237D5B94" w:rsidR="001560DC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8" w:history="1">
            <w:r w:rsidR="001560DC" w:rsidRPr="00F83EAF">
              <w:rPr>
                <w:rStyle w:val="Hipervnculo"/>
                <w:noProof/>
              </w:rPr>
              <w:t>4.2.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correlativo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_Toc161151628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6BBAF7BB" w14:textId="62A419EB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29" w:history="1">
            <w:r w:rsidR="001560DC" w:rsidRPr="00F83EAF">
              <w:rPr>
                <w:rStyle w:val="Hipervnculo"/>
                <w:noProof/>
              </w:rPr>
              <w:t>4.2.1.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Salida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_Toc161151629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EBEB7D7" w14:textId="79814605" w:rsidR="001560DC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0" w:history="1">
            <w:r w:rsidR="001560DC" w:rsidRPr="00F83EAF">
              <w:rPr>
                <w:rStyle w:val="Hipervnculo"/>
                <w:noProof/>
              </w:rPr>
              <w:t>4.2.2.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Entrada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_Toc161151630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7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59FBD7F" w14:textId="44B68895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1" w:history="1">
            <w:r w:rsidR="001560DC" w:rsidRPr="00F83EAF">
              <w:rPr>
                <w:rStyle w:val="Hipervnculo"/>
                <w:noProof/>
              </w:rPr>
              <w:t>5.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Definición de datos por ingresar del usuario (desde el Front)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_Toc161151631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8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0C359DDC" w14:textId="1C40C2E3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2" w:history="1">
            <w:r w:rsidR="001560DC" w:rsidRPr="00F83EAF">
              <w:rPr>
                <w:rStyle w:val="Hipervnculo"/>
                <w:noProof/>
              </w:rPr>
              <w:t>6.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Definir Notificación hacia el Front.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_Toc161151632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7FF5C9F9" w14:textId="120DFAB1" w:rsidR="001560D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151633" w:history="1">
            <w:r w:rsidR="001560DC" w:rsidRPr="00F83EAF">
              <w:rPr>
                <w:rStyle w:val="Hipervnculo"/>
                <w:noProof/>
              </w:rPr>
              <w:t>7.</w:t>
            </w:r>
            <w:r w:rsidR="001560DC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1560DC" w:rsidRPr="00F83EAF">
              <w:rPr>
                <w:rStyle w:val="Hipervnculo"/>
                <w:noProof/>
              </w:rPr>
              <w:t>Datos sensibles</w:t>
            </w:r>
            <w:r w:rsidR="001560DC">
              <w:rPr>
                <w:noProof/>
                <w:webHidden/>
              </w:rPr>
              <w:tab/>
            </w:r>
            <w:r w:rsidR="001560DC">
              <w:rPr>
                <w:noProof/>
                <w:webHidden/>
              </w:rPr>
              <w:fldChar w:fldCharType="begin"/>
            </w:r>
            <w:r w:rsidR="001560DC">
              <w:rPr>
                <w:noProof/>
                <w:webHidden/>
              </w:rPr>
              <w:instrText xml:space="preserve"> PAGEREF _Toc161151633 \h </w:instrText>
            </w:r>
            <w:r w:rsidR="001560DC">
              <w:rPr>
                <w:noProof/>
                <w:webHidden/>
              </w:rPr>
            </w:r>
            <w:r w:rsidR="001560DC">
              <w:rPr>
                <w:noProof/>
                <w:webHidden/>
              </w:rPr>
              <w:fldChar w:fldCharType="separate"/>
            </w:r>
            <w:r w:rsidR="001560DC">
              <w:rPr>
                <w:noProof/>
                <w:webHidden/>
              </w:rPr>
              <w:t>9</w:t>
            </w:r>
            <w:r w:rsidR="001560DC">
              <w:rPr>
                <w:noProof/>
                <w:webHidden/>
              </w:rPr>
              <w:fldChar w:fldCharType="end"/>
            </w:r>
          </w:hyperlink>
        </w:p>
        <w:p w14:paraId="16B52953" w14:textId="1352597C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F10D5D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F10D5D">
        <w:tc>
          <w:tcPr>
            <w:tcW w:w="1256" w:type="dxa"/>
          </w:tcPr>
          <w:p w14:paraId="43D80820" w14:textId="6A6CF779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C037A">
              <w:rPr>
                <w:rFonts w:ascii="Times New Roman" w:hAnsi="Times New Roman" w:cs="Times New Roman"/>
              </w:rPr>
              <w:t>1</w:t>
            </w:r>
            <w:r w:rsidR="00DB52B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51BC97A7" w14:textId="16EB5474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5D4411A" w14:textId="77777777" w:rsidR="00F10D5D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AD25A7C" w14:textId="77777777" w:rsidR="00F10D5D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02E6314D" w:rsidR="00187426" w:rsidRPr="00230F5A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F10D5D" w:rsidRPr="00230F5A" w14:paraId="40308EA1" w14:textId="77777777" w:rsidTr="00F10D5D">
        <w:tc>
          <w:tcPr>
            <w:tcW w:w="1256" w:type="dxa"/>
          </w:tcPr>
          <w:p w14:paraId="5503DB73" w14:textId="05F8FA45" w:rsidR="00F10D5D" w:rsidRPr="00230F5A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1342" w:type="dxa"/>
          </w:tcPr>
          <w:p w14:paraId="10069DE0" w14:textId="480005E0" w:rsidR="00F10D5D" w:rsidRPr="00230F5A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3EE376B" w14:textId="77777777" w:rsidR="00F10D5D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4D0E3EE" w14:textId="77777777" w:rsidR="00F10D5D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7CC4F60D" w:rsidR="00F10D5D" w:rsidRPr="00230F5A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3318AF5D" w:rsidR="00F10D5D" w:rsidRPr="00230F5A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Pr="00230F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09" w:type="dxa"/>
          </w:tcPr>
          <w:p w14:paraId="1237C0FD" w14:textId="77777777" w:rsidR="00F10D5D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7FF35DE8" w:rsidR="00F10D5D" w:rsidRPr="00230F5A" w:rsidRDefault="00F10D5D" w:rsidP="00F10D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BB23CD" w:rsidRPr="00230F5A" w14:paraId="1B8DDF58" w14:textId="77777777" w:rsidTr="00F10D5D">
        <w:tc>
          <w:tcPr>
            <w:tcW w:w="1256" w:type="dxa"/>
          </w:tcPr>
          <w:p w14:paraId="21DC9D71" w14:textId="0C5E6ED8" w:rsidR="00BB23CD" w:rsidRPr="00230F5A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1342" w:type="dxa"/>
          </w:tcPr>
          <w:p w14:paraId="2790C18F" w14:textId="1FDD8BC5" w:rsidR="00BB23CD" w:rsidRPr="00230F5A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147DA4A" w14:textId="77777777" w:rsidR="00BB23CD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C8DF492" w14:textId="77777777" w:rsidR="00BB23CD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CEC348B" w:rsidR="00BB23CD" w:rsidRPr="00230F5A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4CA8987B" w:rsidR="00BB23CD" w:rsidRPr="00230F5A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AEE744E" w14:textId="77777777" w:rsidR="00BB23CD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28F0DB6F" w:rsidR="00BB23CD" w:rsidRPr="00230F5A" w:rsidRDefault="00BB23CD" w:rsidP="00BB23C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1030B5" w:rsidRPr="00230F5A" w14:paraId="0E0F6F18" w14:textId="77777777" w:rsidTr="00F10D5D">
        <w:tc>
          <w:tcPr>
            <w:tcW w:w="1256" w:type="dxa"/>
          </w:tcPr>
          <w:p w14:paraId="2CBE053E" w14:textId="7303844A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1342" w:type="dxa"/>
          </w:tcPr>
          <w:p w14:paraId="10DBDFF0" w14:textId="32226F33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E10B2F1" w14:textId="77777777" w:rsidR="001030B5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1ADC954" w14:textId="77777777" w:rsidR="001030B5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53116612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5D85901D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7F67EA0" w14:textId="77777777" w:rsidR="001030B5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7664B503" w14:textId="77777777" w:rsidR="001030B5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10811BB8" w14:textId="77777777" w:rsidR="001030B5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44111D69" w14:textId="77777777" w:rsidR="001030B5" w:rsidRDefault="001030B5" w:rsidP="001030B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5FA22E7E" w14:textId="77777777" w:rsidR="001030B5" w:rsidRDefault="001030B5" w:rsidP="001030B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DE8072" w14:textId="77777777" w:rsidR="001030B5" w:rsidRPr="00AD54F4" w:rsidRDefault="001030B5" w:rsidP="001030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51F28C1A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030B5" w:rsidRPr="00230F5A" w14:paraId="0ED6B361" w14:textId="77777777" w:rsidTr="00F10D5D">
        <w:tc>
          <w:tcPr>
            <w:tcW w:w="1256" w:type="dxa"/>
          </w:tcPr>
          <w:p w14:paraId="0125A8DD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030B5" w:rsidRPr="00230F5A" w14:paraId="047125E2" w14:textId="77777777" w:rsidTr="00F10D5D">
        <w:tc>
          <w:tcPr>
            <w:tcW w:w="1256" w:type="dxa"/>
          </w:tcPr>
          <w:p w14:paraId="5DAC541F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030B5" w:rsidRPr="00230F5A" w14:paraId="45197F5C" w14:textId="77777777" w:rsidTr="00F10D5D">
        <w:tc>
          <w:tcPr>
            <w:tcW w:w="1256" w:type="dxa"/>
          </w:tcPr>
          <w:p w14:paraId="03C700B5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1030B5" w:rsidRPr="00230F5A" w:rsidRDefault="001030B5" w:rsidP="001030B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151618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151619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2503F83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E67EAD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2B92F38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1DCF0F84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7D8A91DA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DE07CC" w14:paraId="3436747A" w14:textId="77777777" w:rsidTr="0000532C">
        <w:trPr>
          <w:trHeight w:val="299"/>
        </w:trPr>
        <w:tc>
          <w:tcPr>
            <w:tcW w:w="1414" w:type="dxa"/>
          </w:tcPr>
          <w:p w14:paraId="47FE9506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CA7EB4A" w14:textId="77777777" w:rsidR="00DE07CC" w:rsidRDefault="00DE07CC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0FA1CC6" w14:textId="77777777" w:rsidR="00DE07CC" w:rsidRDefault="00DE07CC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362E95D2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E07CC" w14:paraId="68EF7ADF" w14:textId="77777777" w:rsidTr="0000532C">
        <w:trPr>
          <w:trHeight w:val="299"/>
        </w:trPr>
        <w:tc>
          <w:tcPr>
            <w:tcW w:w="1414" w:type="dxa"/>
          </w:tcPr>
          <w:p w14:paraId="281F4856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326C0D1" w14:textId="77777777" w:rsidR="00DE07CC" w:rsidRDefault="00DE07CC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0BFE6E6" w14:textId="77777777" w:rsidR="00DE07CC" w:rsidRDefault="00DE07CC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Región</w:t>
            </w:r>
            <w:proofErr w:type="spellEnd"/>
          </w:p>
        </w:tc>
        <w:tc>
          <w:tcPr>
            <w:tcW w:w="991" w:type="dxa"/>
          </w:tcPr>
          <w:p w14:paraId="2D09B848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E07CC" w14:paraId="2A75187C" w14:textId="77777777" w:rsidTr="0000532C">
        <w:trPr>
          <w:trHeight w:val="299"/>
        </w:trPr>
        <w:tc>
          <w:tcPr>
            <w:tcW w:w="1414" w:type="dxa"/>
          </w:tcPr>
          <w:p w14:paraId="46499940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088F6BB" w14:textId="77777777" w:rsidR="00DE07CC" w:rsidRDefault="00DE07CC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16E2C89" w14:textId="77777777" w:rsidR="00DE07CC" w:rsidRDefault="00DE07CC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2AAF8459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DE07CC" w14:paraId="55F5FC55" w14:textId="77777777" w:rsidTr="0000532C">
        <w:trPr>
          <w:trHeight w:val="302"/>
        </w:trPr>
        <w:tc>
          <w:tcPr>
            <w:tcW w:w="1414" w:type="dxa"/>
          </w:tcPr>
          <w:p w14:paraId="693911D4" w14:textId="77777777" w:rsidR="00DE07CC" w:rsidRDefault="00DE07CC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4D6DE87A" w14:textId="77777777" w:rsidR="00DE07CC" w:rsidRDefault="00DE07CC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C7C70D5" w14:textId="77777777" w:rsidR="00DE07CC" w:rsidRDefault="00DE07CC" w:rsidP="0000532C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Actividad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económica</w:t>
            </w:r>
            <w:proofErr w:type="spellEnd"/>
          </w:p>
        </w:tc>
        <w:tc>
          <w:tcPr>
            <w:tcW w:w="991" w:type="dxa"/>
          </w:tcPr>
          <w:p w14:paraId="1D014D0F" w14:textId="77777777" w:rsidR="00DE07CC" w:rsidRDefault="00DE07CC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E07CC" w14:paraId="02DAA7EE" w14:textId="77777777" w:rsidTr="0000532C">
        <w:trPr>
          <w:trHeight w:val="299"/>
        </w:trPr>
        <w:tc>
          <w:tcPr>
            <w:tcW w:w="1414" w:type="dxa"/>
          </w:tcPr>
          <w:p w14:paraId="58DE3872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0285902" w14:textId="77777777" w:rsidR="00DE07CC" w:rsidRDefault="00DE07CC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6EB9BA4" w14:textId="77777777" w:rsidR="00DE07CC" w:rsidRPr="00DE07CC" w:rsidRDefault="00DE07CC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DE07CC">
              <w:rPr>
                <w:sz w:val="20"/>
                <w:lang w:val="es-CL"/>
              </w:rPr>
              <w:t>Saldo</w:t>
            </w:r>
            <w:r w:rsidRPr="00DE07CC">
              <w:rPr>
                <w:spacing w:val="-3"/>
                <w:sz w:val="20"/>
                <w:lang w:val="es-CL"/>
              </w:rPr>
              <w:t xml:space="preserve"> </w:t>
            </w:r>
            <w:r w:rsidRPr="00DE07CC">
              <w:rPr>
                <w:sz w:val="20"/>
                <w:lang w:val="es-CL"/>
              </w:rPr>
              <w:t>a</w:t>
            </w:r>
            <w:r w:rsidRPr="00DE07CC">
              <w:rPr>
                <w:spacing w:val="-2"/>
                <w:sz w:val="20"/>
                <w:lang w:val="es-CL"/>
              </w:rPr>
              <w:t xml:space="preserve"> </w:t>
            </w:r>
            <w:r w:rsidRPr="00DE07CC">
              <w:rPr>
                <w:sz w:val="20"/>
                <w:lang w:val="es-CL"/>
              </w:rPr>
              <w:t>fin de</w:t>
            </w:r>
            <w:r w:rsidRPr="00DE07CC">
              <w:rPr>
                <w:spacing w:val="-3"/>
                <w:sz w:val="20"/>
                <w:lang w:val="es-CL"/>
              </w:rPr>
              <w:t xml:space="preserve"> </w:t>
            </w:r>
            <w:r w:rsidRPr="00DE07CC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17BE8400" w14:textId="77777777" w:rsidR="00DE07CC" w:rsidRDefault="00DE07CC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1B26A2AB" w14:textId="77777777" w:rsidR="007E4974" w:rsidRDefault="007E4974" w:rsidP="00F05DB5">
      <w:pPr>
        <w:pStyle w:val="Textoindependiente"/>
        <w:spacing w:before="10"/>
        <w:rPr>
          <w:rFonts w:ascii="Times New Roman"/>
          <w:i/>
        </w:rPr>
      </w:pPr>
    </w:p>
    <w:p w14:paraId="2AF766D2" w14:textId="72489863" w:rsidR="00803AAC" w:rsidRDefault="00803AAC" w:rsidP="00626876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7E4974">
        <w:t>2</w:t>
      </w:r>
      <w:r w:rsidR="00DE07CC">
        <w:t>4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151620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151621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0B2BCDF0" w:rsidR="00187426" w:rsidRDefault="001030B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122EC" w:rsidRPr="00B537DA" w14:paraId="755BF1EE" w14:textId="77777777" w:rsidTr="005C4751">
        <w:tc>
          <w:tcPr>
            <w:tcW w:w="562" w:type="dxa"/>
          </w:tcPr>
          <w:p w14:paraId="173D491E" w14:textId="76A9966E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52AC889" w14:textId="62FCFC69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0122EC" w:rsidRPr="00B537DA" w14:paraId="405BC27E" w14:textId="77777777" w:rsidTr="005C4751">
        <w:tc>
          <w:tcPr>
            <w:tcW w:w="562" w:type="dxa"/>
          </w:tcPr>
          <w:p w14:paraId="4B9A1775" w14:textId="1E6C2B21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182C210" w14:textId="36BF4271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122EC" w:rsidRPr="00B537DA" w14:paraId="782B73F8" w14:textId="77777777" w:rsidTr="005C4751">
        <w:tc>
          <w:tcPr>
            <w:tcW w:w="562" w:type="dxa"/>
          </w:tcPr>
          <w:p w14:paraId="729A7D24" w14:textId="6264BE64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BBFCD15" w14:textId="4DE8FE42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122EC" w:rsidRPr="00B537DA" w14:paraId="010FDDA5" w14:textId="77777777" w:rsidTr="005C4751">
        <w:tc>
          <w:tcPr>
            <w:tcW w:w="562" w:type="dxa"/>
          </w:tcPr>
          <w:p w14:paraId="45F404CD" w14:textId="7E6F1472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D6905CA" w14:textId="06705DE4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122EC" w:rsidRPr="00B537DA" w14:paraId="40B9F819" w14:textId="77777777" w:rsidTr="005C4751">
        <w:tc>
          <w:tcPr>
            <w:tcW w:w="562" w:type="dxa"/>
          </w:tcPr>
          <w:p w14:paraId="6D2F8BAC" w14:textId="1FCEACB3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40E3953" w14:textId="56C423B2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122EC" w:rsidRPr="00B537DA" w14:paraId="3A3C44E5" w14:textId="77777777" w:rsidTr="005C4751">
        <w:tc>
          <w:tcPr>
            <w:tcW w:w="562" w:type="dxa"/>
          </w:tcPr>
          <w:p w14:paraId="33734AA3" w14:textId="4CD39BFD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4EC03537" w:rsidR="000122EC" w:rsidRDefault="000122EC" w:rsidP="000122EC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5 debe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15162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151623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42B7C4B6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651DB3B4">
          <v:group id="Grupo 1" o:spid="_x0000_s2060" style="width:416pt;height:111.5pt;mso-position-horizontal-relative:char;mso-position-vertical-relative:line" coordsize="9936,1832">
            <v:shape id="Freeform 3" o:spid="_x0000_s206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F02627F" w14:textId="77777777" w:rsidR="008C026D" w:rsidRDefault="008C026D" w:rsidP="008C026D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9895696" w14:textId="77777777" w:rsidR="008C026D" w:rsidRDefault="008C026D" w:rsidP="008C026D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4CB9806" w14:textId="77777777" w:rsidR="008C026D" w:rsidRDefault="008C026D" w:rsidP="008C026D">
                    <w:pPr>
                      <w:spacing w:before="1"/>
                      <w:rPr>
                        <w:sz w:val="20"/>
                      </w:rPr>
                    </w:pPr>
                  </w:p>
                  <w:p w14:paraId="71940EB8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5805A24D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B304EBE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480A60B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E2484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33C23417" w:rsidR="004E2484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B306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3084B2F9" w:rsidR="004E2484" w:rsidRPr="00E811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FB306E"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(cantidad </w:t>
            </w:r>
            <w:proofErr w:type="spellStart"/>
            <w:r w:rsidR="00FB306E"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FB306E" w:rsidRPr="00E811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035F946D" w:rsidR="004E2484" w:rsidRDefault="008C026D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7E4974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7E4974" w:rsidRPr="00F45E53" w:rsidRDefault="007E4974" w:rsidP="007E497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7E4974" w:rsidRPr="00F45E53" w:rsidRDefault="007E4974" w:rsidP="007E497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44F9BC79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PA5</w:t>
            </w:r>
          </w:p>
        </w:tc>
        <w:tc>
          <w:tcPr>
            <w:tcW w:w="6095" w:type="dxa"/>
          </w:tcPr>
          <w:p w14:paraId="10EFFFB9" w14:textId="40EE8A94" w:rsidR="007E4974" w:rsidRPr="008C026D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B52B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REGIONES CON INFORMACION (Cantidad de regiones (campo 2) distintas</w:t>
            </w:r>
            <w:r w:rsidR="008C026D" w:rsidRPr="00DB52B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</w:t>
            </w:r>
            <w:r w:rsidRPr="00DB52B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proofErr w:type="spellStart"/>
            <w:r w:rsidR="008C026D"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Considerando</w:t>
            </w:r>
            <w:proofErr w:type="spellEnd"/>
            <w:r w:rsidR="008C026D"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="008C026D"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valor de la </w:t>
            </w:r>
            <w:proofErr w:type="spellStart"/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región</w:t>
            </w:r>
            <w:proofErr w:type="spellEnd"/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entre 1 y 16</w:t>
            </w:r>
          </w:p>
        </w:tc>
        <w:tc>
          <w:tcPr>
            <w:tcW w:w="851" w:type="dxa"/>
          </w:tcPr>
          <w:p w14:paraId="62321992" w14:textId="77777777" w:rsidR="007E4974" w:rsidRPr="00F45E53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4701DED4" w:rsidR="007E4974" w:rsidRDefault="008C026D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7E4974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7E4974" w:rsidRPr="00F45E53" w:rsidRDefault="007E4974" w:rsidP="007E497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7E4974" w:rsidRPr="00F45E53" w:rsidRDefault="007E4974" w:rsidP="007E497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44DC8835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PX3</w:t>
            </w:r>
          </w:p>
        </w:tc>
        <w:tc>
          <w:tcPr>
            <w:tcW w:w="6095" w:type="dxa"/>
          </w:tcPr>
          <w:p w14:paraId="4CCDF3D5" w14:textId="4FB38DFF" w:rsidR="007E4974" w:rsidRPr="00DB52BA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B52B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(Suma del campo 5)</w:t>
            </w:r>
          </w:p>
        </w:tc>
        <w:tc>
          <w:tcPr>
            <w:tcW w:w="851" w:type="dxa"/>
          </w:tcPr>
          <w:p w14:paraId="141005C7" w14:textId="43FDEB56" w:rsidR="007E4974" w:rsidRPr="00F45E53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7E497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5FDAB8B5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8C026D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  <w:tr w:rsidR="007E4974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7E4974" w:rsidRPr="00F45E53" w:rsidRDefault="008C026D" w:rsidP="007E497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7E4974" w:rsidRPr="00F45E53" w:rsidRDefault="007E4974" w:rsidP="007E497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4146B23E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741DDF8D" w14:textId="5030BC9B" w:rsidR="007E4974" w:rsidRPr="00385327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9162566" w14:textId="38FD3819" w:rsidR="007E4974" w:rsidRPr="00F45E53" w:rsidRDefault="007E4974" w:rsidP="007E497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1A59997" w14:textId="3B939890" w:rsidR="007E4974" w:rsidRDefault="007E4974" w:rsidP="007E497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1CFAEAE3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0952D93" w14:textId="2B2E5055" w:rsidR="008C026D" w:rsidRPr="00230F5A" w:rsidRDefault="008C026D" w:rsidP="008C02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lastRenderedPageBreak/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151624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151625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151626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09DFDF5A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6B169A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151627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42985434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6B169A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54FB571D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151628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151629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151630"/>
      <w:r>
        <w:lastRenderedPageBreak/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753C612" w14:textId="77777777" w:rsidR="00F11C4D" w:rsidRPr="00B537DA" w:rsidRDefault="00F11C4D" w:rsidP="00F11C4D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1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151631"/>
      <w:bookmarkEnd w:id="22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4E2484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4E2484" w:rsidRPr="00F45E53" w:rsidRDefault="004E2484" w:rsidP="004E248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4E2484" w:rsidRPr="00F45E53" w:rsidRDefault="004E2484" w:rsidP="004E248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2F1189B5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EDCABB6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E248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4E2484" w:rsidRPr="00F45E53" w:rsidRDefault="004E2484" w:rsidP="004E248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C026D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8C026D" w:rsidRPr="00F45E53" w:rsidRDefault="008C026D" w:rsidP="008C0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8C026D" w:rsidRPr="00F45E53" w:rsidRDefault="008C026D" w:rsidP="008C0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2336422B" w:rsidR="008C026D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PA5</w:t>
            </w:r>
          </w:p>
        </w:tc>
        <w:tc>
          <w:tcPr>
            <w:tcW w:w="5958" w:type="dxa"/>
          </w:tcPr>
          <w:p w14:paraId="369646E4" w14:textId="582A75A2" w:rsidR="008C026D" w:rsidRPr="001560DC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REGIONES CON INFORMACION </w:t>
            </w:r>
          </w:p>
        </w:tc>
        <w:tc>
          <w:tcPr>
            <w:tcW w:w="1144" w:type="dxa"/>
            <w:gridSpan w:val="2"/>
          </w:tcPr>
          <w:p w14:paraId="3E2A5A04" w14:textId="77777777" w:rsidR="008C026D" w:rsidRPr="00F45E53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C026D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8C026D" w:rsidRPr="00F45E53" w:rsidRDefault="008C026D" w:rsidP="008C0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8C026D" w:rsidRPr="00F45E53" w:rsidRDefault="008C026D" w:rsidP="008C0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15198029" w:rsidR="008C026D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PX3</w:t>
            </w:r>
          </w:p>
        </w:tc>
        <w:tc>
          <w:tcPr>
            <w:tcW w:w="5958" w:type="dxa"/>
          </w:tcPr>
          <w:p w14:paraId="66ABB518" w14:textId="1820EEA9" w:rsidR="008C026D" w:rsidRPr="001560DC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C026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</w:t>
            </w:r>
          </w:p>
        </w:tc>
        <w:tc>
          <w:tcPr>
            <w:tcW w:w="1144" w:type="dxa"/>
            <w:gridSpan w:val="2"/>
          </w:tcPr>
          <w:p w14:paraId="644F43A1" w14:textId="77777777" w:rsidR="008C026D" w:rsidRPr="00F45E53" w:rsidRDefault="008C026D" w:rsidP="008C026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C026D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6C19CA69" w:rsidR="008C026D" w:rsidRDefault="008C026D" w:rsidP="008C026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2FBABA77" w:rsidR="008C026D" w:rsidRDefault="008C026D" w:rsidP="008C026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1C90730F" w:rsidR="008C026D" w:rsidRPr="00647FC9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9BE1E26" w14:textId="37D4B554" w:rsidR="008C026D" w:rsidRPr="00647FC9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4D977278" w14:textId="09778948" w:rsidR="008C026D" w:rsidRDefault="008C026D" w:rsidP="008C026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151632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151633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B54C0B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056C2" w14:textId="77777777" w:rsidR="00BD43FC" w:rsidRDefault="00BD43FC" w:rsidP="00F10206">
      <w:pPr>
        <w:spacing w:after="0" w:line="240" w:lineRule="auto"/>
      </w:pPr>
      <w:r>
        <w:separator/>
      </w:r>
    </w:p>
  </w:endnote>
  <w:endnote w:type="continuationSeparator" w:id="0">
    <w:p w14:paraId="00F8F8CD" w14:textId="77777777" w:rsidR="00BD43FC" w:rsidRDefault="00BD43FC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1603703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0122EC">
          <w:rPr>
            <w:noProof/>
            <w:lang w:val="en-US" w:bidi="es-ES"/>
          </w:rPr>
          <w:t>4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6EEB8" w14:textId="77777777" w:rsidR="00BD43FC" w:rsidRDefault="00BD43FC" w:rsidP="00F10206">
      <w:pPr>
        <w:spacing w:after="0" w:line="240" w:lineRule="auto"/>
      </w:pPr>
      <w:r>
        <w:separator/>
      </w:r>
    </w:p>
  </w:footnote>
  <w:footnote w:type="continuationSeparator" w:id="0">
    <w:p w14:paraId="71554473" w14:textId="77777777" w:rsidR="00BD43FC" w:rsidRDefault="00BD43FC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86293616">
    <w:abstractNumId w:val="30"/>
  </w:num>
  <w:num w:numId="2" w16cid:durableId="951591716">
    <w:abstractNumId w:val="6"/>
  </w:num>
  <w:num w:numId="3" w16cid:durableId="1424644584">
    <w:abstractNumId w:val="3"/>
  </w:num>
  <w:num w:numId="4" w16cid:durableId="595598279">
    <w:abstractNumId w:val="34"/>
  </w:num>
  <w:num w:numId="5" w16cid:durableId="1343238864">
    <w:abstractNumId w:val="22"/>
  </w:num>
  <w:num w:numId="6" w16cid:durableId="788158427">
    <w:abstractNumId w:val="15"/>
  </w:num>
  <w:num w:numId="7" w16cid:durableId="1593926825">
    <w:abstractNumId w:val="2"/>
  </w:num>
  <w:num w:numId="8" w16cid:durableId="1007292021">
    <w:abstractNumId w:val="20"/>
  </w:num>
  <w:num w:numId="9" w16cid:durableId="956639987">
    <w:abstractNumId w:val="10"/>
  </w:num>
  <w:num w:numId="10" w16cid:durableId="789710301">
    <w:abstractNumId w:val="16"/>
  </w:num>
  <w:num w:numId="11" w16cid:durableId="1546481615">
    <w:abstractNumId w:val="29"/>
  </w:num>
  <w:num w:numId="12" w16cid:durableId="1841578855">
    <w:abstractNumId w:val="36"/>
  </w:num>
  <w:num w:numId="13" w16cid:durableId="1717780754">
    <w:abstractNumId w:val="27"/>
  </w:num>
  <w:num w:numId="14" w16cid:durableId="450128767">
    <w:abstractNumId w:val="31"/>
  </w:num>
  <w:num w:numId="15" w16cid:durableId="1136410852">
    <w:abstractNumId w:val="37"/>
  </w:num>
  <w:num w:numId="16" w16cid:durableId="1435244917">
    <w:abstractNumId w:val="7"/>
  </w:num>
  <w:num w:numId="17" w16cid:durableId="940770047">
    <w:abstractNumId w:val="33"/>
  </w:num>
  <w:num w:numId="18" w16cid:durableId="142356366">
    <w:abstractNumId w:val="1"/>
  </w:num>
  <w:num w:numId="19" w16cid:durableId="675768533">
    <w:abstractNumId w:val="35"/>
  </w:num>
  <w:num w:numId="20" w16cid:durableId="417019090">
    <w:abstractNumId w:val="13"/>
  </w:num>
  <w:num w:numId="21" w16cid:durableId="2036298834">
    <w:abstractNumId w:val="24"/>
  </w:num>
  <w:num w:numId="22" w16cid:durableId="1558932421">
    <w:abstractNumId w:val="21"/>
  </w:num>
  <w:num w:numId="23" w16cid:durableId="372576614">
    <w:abstractNumId w:val="11"/>
  </w:num>
  <w:num w:numId="24" w16cid:durableId="1797287313">
    <w:abstractNumId w:val="28"/>
  </w:num>
  <w:num w:numId="25" w16cid:durableId="603534777">
    <w:abstractNumId w:val="5"/>
  </w:num>
  <w:num w:numId="26" w16cid:durableId="149758029">
    <w:abstractNumId w:val="4"/>
  </w:num>
  <w:num w:numId="27" w16cid:durableId="1830319766">
    <w:abstractNumId w:val="19"/>
  </w:num>
  <w:num w:numId="28" w16cid:durableId="276916544">
    <w:abstractNumId w:val="19"/>
  </w:num>
  <w:num w:numId="29" w16cid:durableId="107087902">
    <w:abstractNumId w:val="19"/>
  </w:num>
  <w:num w:numId="30" w16cid:durableId="881794859">
    <w:abstractNumId w:val="19"/>
  </w:num>
  <w:num w:numId="31" w16cid:durableId="2054769745">
    <w:abstractNumId w:val="0"/>
  </w:num>
  <w:num w:numId="32" w16cid:durableId="272254312">
    <w:abstractNumId w:val="14"/>
  </w:num>
  <w:num w:numId="33" w16cid:durableId="890310621">
    <w:abstractNumId w:val="19"/>
  </w:num>
  <w:num w:numId="34" w16cid:durableId="1187061865">
    <w:abstractNumId w:val="19"/>
  </w:num>
  <w:num w:numId="35" w16cid:durableId="1590381394">
    <w:abstractNumId w:val="19"/>
  </w:num>
  <w:num w:numId="36" w16cid:durableId="1582332348">
    <w:abstractNumId w:val="32"/>
  </w:num>
  <w:num w:numId="37" w16cid:durableId="1810049189">
    <w:abstractNumId w:val="23"/>
  </w:num>
  <w:num w:numId="38" w16cid:durableId="297690574">
    <w:abstractNumId w:val="25"/>
  </w:num>
  <w:num w:numId="39" w16cid:durableId="1731464510">
    <w:abstractNumId w:val="26"/>
  </w:num>
  <w:num w:numId="40" w16cid:durableId="1052845114">
    <w:abstractNumId w:val="8"/>
  </w:num>
  <w:num w:numId="41" w16cid:durableId="1820149714">
    <w:abstractNumId w:val="12"/>
  </w:num>
  <w:num w:numId="42" w16cid:durableId="706638571">
    <w:abstractNumId w:val="18"/>
  </w:num>
  <w:num w:numId="43" w16cid:durableId="1657608711">
    <w:abstractNumId w:val="9"/>
  </w:num>
  <w:num w:numId="44" w16cid:durableId="20564658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2EC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30B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0DC"/>
    <w:rsid w:val="0015616A"/>
    <w:rsid w:val="00162832"/>
    <w:rsid w:val="00163D7A"/>
    <w:rsid w:val="001647BF"/>
    <w:rsid w:val="00167584"/>
    <w:rsid w:val="00172F3D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3BB4"/>
    <w:rsid w:val="00276FA5"/>
    <w:rsid w:val="00284E6A"/>
    <w:rsid w:val="00294E79"/>
    <w:rsid w:val="00296526"/>
    <w:rsid w:val="002A13B4"/>
    <w:rsid w:val="002A74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3350"/>
    <w:rsid w:val="00515650"/>
    <w:rsid w:val="005169BE"/>
    <w:rsid w:val="00522424"/>
    <w:rsid w:val="00523465"/>
    <w:rsid w:val="00562E48"/>
    <w:rsid w:val="00570E48"/>
    <w:rsid w:val="00575FEB"/>
    <w:rsid w:val="00597FD4"/>
    <w:rsid w:val="005A1F0B"/>
    <w:rsid w:val="005B5D60"/>
    <w:rsid w:val="005B65DC"/>
    <w:rsid w:val="005C5769"/>
    <w:rsid w:val="005F7E53"/>
    <w:rsid w:val="00601681"/>
    <w:rsid w:val="00603543"/>
    <w:rsid w:val="00611BAA"/>
    <w:rsid w:val="006166FA"/>
    <w:rsid w:val="00620059"/>
    <w:rsid w:val="00621843"/>
    <w:rsid w:val="00626876"/>
    <w:rsid w:val="00627EDB"/>
    <w:rsid w:val="00634EE3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169A"/>
    <w:rsid w:val="006B4D0F"/>
    <w:rsid w:val="006B70A9"/>
    <w:rsid w:val="006C08D8"/>
    <w:rsid w:val="006C571B"/>
    <w:rsid w:val="006D2868"/>
    <w:rsid w:val="006D45CE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4974"/>
    <w:rsid w:val="007E5A3C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17BE"/>
    <w:rsid w:val="008B2624"/>
    <w:rsid w:val="008B2B0B"/>
    <w:rsid w:val="008C026D"/>
    <w:rsid w:val="008C1F00"/>
    <w:rsid w:val="008C7428"/>
    <w:rsid w:val="008D6FFE"/>
    <w:rsid w:val="008E4978"/>
    <w:rsid w:val="008E6834"/>
    <w:rsid w:val="009144B1"/>
    <w:rsid w:val="00920A00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17E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480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54C0B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23CD"/>
    <w:rsid w:val="00BB47DC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D43FC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0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36E73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D29FD"/>
    <w:rsid w:val="00DE07CC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7EAD"/>
    <w:rsid w:val="00E747B9"/>
    <w:rsid w:val="00E7495F"/>
    <w:rsid w:val="00E74C7D"/>
    <w:rsid w:val="00E7546B"/>
    <w:rsid w:val="00E81153"/>
    <w:rsid w:val="00E814DF"/>
    <w:rsid w:val="00E862A3"/>
    <w:rsid w:val="00E86CEA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0D5D"/>
    <w:rsid w:val="00F11750"/>
    <w:rsid w:val="00F11C4D"/>
    <w:rsid w:val="00F22445"/>
    <w:rsid w:val="00F23688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CE6E-52ED-4EE5-8A51-2E3587CA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53</cp:revision>
  <dcterms:created xsi:type="dcterms:W3CDTF">2024-03-06T13:21:00Z</dcterms:created>
  <dcterms:modified xsi:type="dcterms:W3CDTF">2024-09-05T13:18:00Z</dcterms:modified>
</cp:coreProperties>
</file>