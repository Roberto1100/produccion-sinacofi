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083F4FAF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473FDA">
        <w:rPr>
          <w:rFonts w:ascii="Times New Roman" w:hAnsi="Times New Roman" w:cs="Times New Roman"/>
          <w:b/>
          <w:sz w:val="72"/>
          <w:szCs w:val="72"/>
        </w:rPr>
        <w:t>1</w:t>
      </w:r>
      <w:r>
        <w:rPr>
          <w:rFonts w:ascii="Times New Roman" w:hAnsi="Times New Roman" w:cs="Times New Roman"/>
          <w:b/>
          <w:sz w:val="72"/>
          <w:szCs w:val="72"/>
        </w:rPr>
        <w:t>0 (56</w:t>
      </w:r>
      <w:r w:rsidR="00473FDA">
        <w:rPr>
          <w:rFonts w:ascii="Times New Roman" w:hAnsi="Times New Roman" w:cs="Times New Roman"/>
          <w:b/>
          <w:sz w:val="72"/>
          <w:szCs w:val="72"/>
        </w:rPr>
        <w:t>3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1B297FE9" w14:textId="37AB5F68" w:rsidR="00EA0F89" w:rsidRPr="00EA0F89" w:rsidRDefault="00473FDA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73FDA">
        <w:rPr>
          <w:rFonts w:ascii="Arial MT" w:hAnsi="Arial MT"/>
          <w:sz w:val="16"/>
        </w:rPr>
        <w:t xml:space="preserve"> </w:t>
      </w:r>
      <w:r w:rsidRPr="00473FDA">
        <w:rPr>
          <w:rFonts w:ascii="Times New Roman" w:hAnsi="Times New Roman" w:cs="Times New Roman"/>
          <w:b/>
          <w:sz w:val="72"/>
          <w:szCs w:val="72"/>
        </w:rPr>
        <w:t>Cuentas de depósitos a la vista y a plazo</w:t>
      </w: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8E2E36F" w14:textId="77777777" w:rsidR="00187426" w:rsidRPr="00230F5A" w:rsidRDefault="00187426" w:rsidP="00187426">
      <w:pPr>
        <w:rPr>
          <w:rFonts w:ascii="Times New Roman" w:hAnsi="Times New Roman" w:cs="Times New Roman"/>
          <w:sz w:val="72"/>
          <w:szCs w:val="72"/>
        </w:rPr>
      </w:pPr>
    </w:p>
    <w:p w14:paraId="033BC78F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1AF9AF86" w14:textId="77777777" w:rsidR="00187426" w:rsidRDefault="00187426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27580" w:history="1">
            <w:r w:rsidRPr="00AD7DCC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AD7DCC">
              <w:rPr>
                <w:rStyle w:val="Hipervnculo"/>
                <w:noProof/>
              </w:rPr>
              <w:t>Definición de estructuras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66B1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1" w:history="1">
            <w:r w:rsidR="00187426" w:rsidRPr="00AD7DCC">
              <w:rPr>
                <w:rStyle w:val="Hipervnculo"/>
                <w:noProof/>
              </w:rPr>
              <w:t>1.1.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bCs/>
                <w:noProof/>
              </w:rPr>
              <w:t xml:space="preserve">Archivo de datos del emisor  </w:t>
            </w:r>
            <w:r w:rsidR="00187426" w:rsidRPr="00AD7DCC">
              <w:rPr>
                <w:rStyle w:val="Hipervnculo"/>
                <w:noProof/>
              </w:rPr>
              <w:t>Manual Sistema de Información Bancos - Sistema Contable (cmfchile.cl)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_Toc160527581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AA38B49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2" w:history="1">
            <w:r w:rsidR="00187426" w:rsidRPr="00AD7DCC">
              <w:rPr>
                <w:rStyle w:val="Hipervnculo"/>
                <w:noProof/>
              </w:rPr>
              <w:t>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Validaciones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_Toc160527582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9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F235A72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3" w:history="1">
            <w:r w:rsidR="00187426" w:rsidRPr="00AD7DCC">
              <w:rPr>
                <w:rStyle w:val="Hipervnculo"/>
                <w:noProof/>
              </w:rPr>
              <w:t>2.1.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datos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_Toc160527583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9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2A51829C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4" w:history="1">
            <w:r w:rsidR="00187426" w:rsidRPr="00AD7DCC">
              <w:rPr>
                <w:rStyle w:val="Hipervnculo"/>
                <w:noProof/>
              </w:rPr>
              <w:t>3.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Construyendo la carátula de 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_Toc160527584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10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40C612F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5" w:history="1">
            <w:r w:rsidR="00187426" w:rsidRPr="00AD7DCC">
              <w:rPr>
                <w:rStyle w:val="Hipervnculo"/>
                <w:noProof/>
              </w:rPr>
              <w:t>3.1.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Formato de carátula de 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_Toc160527585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10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39F8F8A1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6" w:history="1">
            <w:r w:rsidR="00187426" w:rsidRPr="00AD7DCC">
              <w:rPr>
                <w:rStyle w:val="Hipervnculo"/>
                <w:bCs/>
                <w:noProof/>
              </w:rPr>
              <w:t>4.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nombres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_Toc160527586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F6706F1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7" w:history="1">
            <w:r w:rsidR="00187426" w:rsidRPr="00AD7DCC">
              <w:rPr>
                <w:rStyle w:val="Hipervnculo"/>
                <w:noProof/>
              </w:rPr>
              <w:t>4.1.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salida a destino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_Toc160527587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4E8205D8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8" w:history="1">
            <w:r w:rsidR="00187426" w:rsidRPr="00AD7DCC">
              <w:rPr>
                <w:rStyle w:val="Hipervnculo"/>
                <w:noProof/>
              </w:rPr>
              <w:t>4.1.1.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datos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_Toc160527588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D271572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9" w:history="1">
            <w:r w:rsidR="00187426" w:rsidRPr="00AD7DCC">
              <w:rPr>
                <w:rStyle w:val="Hipervnculo"/>
                <w:noProof/>
              </w:rPr>
              <w:t>4.1.2.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Carátula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_Toc160527589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0F6E986C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0" w:history="1">
            <w:r w:rsidR="00187426" w:rsidRPr="00AD7DCC">
              <w:rPr>
                <w:rStyle w:val="Hipervnculo"/>
                <w:noProof/>
              </w:rPr>
              <w:t>4.2.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correlativo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_Toc160527590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20DA3131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1" w:history="1">
            <w:r w:rsidR="00187426" w:rsidRPr="00AD7DCC">
              <w:rPr>
                <w:rStyle w:val="Hipervnculo"/>
                <w:noProof/>
              </w:rPr>
              <w:t>4.2.1.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_Toc160527591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D9DE2FD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2" w:history="1">
            <w:r w:rsidR="00187426" w:rsidRPr="00AD7DCC">
              <w:rPr>
                <w:rStyle w:val="Hipervnculo"/>
                <w:noProof/>
              </w:rPr>
              <w:t>4.2.2.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Entrada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_Toc160527592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5D19FAF8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3" w:history="1">
            <w:r w:rsidR="00187426" w:rsidRPr="00AD7DCC">
              <w:rPr>
                <w:rStyle w:val="Hipervnculo"/>
                <w:noProof/>
              </w:rPr>
              <w:t>5.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datos por ingresar del usuario (desde el Front)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_Toc160527593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13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48BDEE0F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4" w:history="1">
            <w:r w:rsidR="00187426" w:rsidRPr="00AD7DCC">
              <w:rPr>
                <w:rStyle w:val="Hipervnculo"/>
                <w:noProof/>
              </w:rPr>
              <w:t>6.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Definir Notificación hacia el Front.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_Toc160527594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396299DB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5" w:history="1">
            <w:r w:rsidR="00187426" w:rsidRPr="00AD7DCC">
              <w:rPr>
                <w:rStyle w:val="Hipervnculo"/>
                <w:noProof/>
              </w:rPr>
              <w:t>7.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Datos sensibles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_Toc160527595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6B52953" w14:textId="7777777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737F6D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737F6D">
        <w:tc>
          <w:tcPr>
            <w:tcW w:w="1256" w:type="dxa"/>
          </w:tcPr>
          <w:p w14:paraId="43D80820" w14:textId="08FFC695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C037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2" w:type="dxa"/>
          </w:tcPr>
          <w:p w14:paraId="51BC97A7" w14:textId="4C663045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C037A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F75C2EE" w14:textId="77777777" w:rsidR="00737F6D" w:rsidRDefault="00737F6D" w:rsidP="00737F6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3C3EF50" w14:textId="77777777" w:rsidR="00737F6D" w:rsidRDefault="00737F6D" w:rsidP="00737F6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4B12CE50" w14:textId="1EC0BB83" w:rsidR="00187426" w:rsidRPr="00230F5A" w:rsidRDefault="00737F6D" w:rsidP="00737F6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737F6D" w:rsidRPr="00230F5A" w14:paraId="40308EA1" w14:textId="77777777" w:rsidTr="00737F6D">
        <w:tc>
          <w:tcPr>
            <w:tcW w:w="1256" w:type="dxa"/>
          </w:tcPr>
          <w:p w14:paraId="5503DB73" w14:textId="69651A9C" w:rsidR="00737F6D" w:rsidRPr="00230F5A" w:rsidRDefault="00737F6D" w:rsidP="00737F6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1342" w:type="dxa"/>
          </w:tcPr>
          <w:p w14:paraId="10069DE0" w14:textId="2EE7B2DC" w:rsidR="00737F6D" w:rsidRPr="00230F5A" w:rsidRDefault="00737F6D" w:rsidP="00737F6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9C5770B" w14:textId="77777777" w:rsidR="00737F6D" w:rsidRDefault="00737F6D" w:rsidP="00737F6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774A1A8" w14:textId="77777777" w:rsidR="00737F6D" w:rsidRDefault="00737F6D" w:rsidP="00737F6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506AA0DE" w:rsidR="00737F6D" w:rsidRPr="00230F5A" w:rsidRDefault="00737F6D" w:rsidP="00737F6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2619657E" w:rsidR="00737F6D" w:rsidRPr="00230F5A" w:rsidRDefault="00737F6D" w:rsidP="00737F6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FAA8D65" w14:textId="77777777" w:rsidR="00737F6D" w:rsidRDefault="00737F6D" w:rsidP="00737F6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1CFF1936" w:rsidR="00737F6D" w:rsidRPr="00230F5A" w:rsidRDefault="00737F6D" w:rsidP="00737F6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896FF9" w:rsidRPr="00230F5A" w14:paraId="1B8DDF58" w14:textId="77777777" w:rsidTr="00737F6D">
        <w:tc>
          <w:tcPr>
            <w:tcW w:w="1256" w:type="dxa"/>
          </w:tcPr>
          <w:p w14:paraId="21DC9D71" w14:textId="6EC09D81" w:rsidR="00896FF9" w:rsidRPr="00230F5A" w:rsidRDefault="00896FF9" w:rsidP="00896F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1342" w:type="dxa"/>
          </w:tcPr>
          <w:p w14:paraId="2790C18F" w14:textId="26A5C01D" w:rsidR="00896FF9" w:rsidRPr="00230F5A" w:rsidRDefault="00896FF9" w:rsidP="00896F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FC7CF3C" w14:textId="77777777" w:rsidR="00896FF9" w:rsidRDefault="00896FF9" w:rsidP="00896F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F65FB33" w14:textId="77777777" w:rsidR="00896FF9" w:rsidRDefault="00896FF9" w:rsidP="00896F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3662BB87" w:rsidR="00896FF9" w:rsidRPr="00230F5A" w:rsidRDefault="00896FF9" w:rsidP="00896F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04C10862" w:rsidR="00896FF9" w:rsidRPr="00230F5A" w:rsidRDefault="00896FF9" w:rsidP="00896F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7C6B3F03" w14:textId="77777777" w:rsidR="00896FF9" w:rsidRDefault="00896FF9" w:rsidP="00896F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03.04.2024</w:t>
            </w:r>
          </w:p>
          <w:p w14:paraId="1FEB28ED" w14:textId="395D44C2" w:rsidR="00896FF9" w:rsidRPr="00230F5A" w:rsidRDefault="00896FF9" w:rsidP="00896F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filler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el campo 18A debe dejarse como 18 en el punto 3.1</w:t>
            </w:r>
          </w:p>
        </w:tc>
      </w:tr>
      <w:tr w:rsidR="00D550E2" w:rsidRPr="00230F5A" w14:paraId="0E0F6F18" w14:textId="77777777" w:rsidTr="00737F6D">
        <w:tc>
          <w:tcPr>
            <w:tcW w:w="1256" w:type="dxa"/>
          </w:tcPr>
          <w:p w14:paraId="2CBE053E" w14:textId="5D7F3C04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1342" w:type="dxa"/>
          </w:tcPr>
          <w:p w14:paraId="10DBDFF0" w14:textId="17674ECB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1468780" w14:textId="77777777" w:rsidR="00D550E2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9C93DD3" w14:textId="77777777" w:rsidR="00D550E2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78559919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06DF3EEF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D7E0B33" w14:textId="77777777" w:rsidR="00D550E2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27807C18" w14:textId="77777777" w:rsidR="00D550E2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07257306" w14:textId="77777777" w:rsidR="00D550E2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42BA598A" w14:textId="77777777" w:rsidR="00D550E2" w:rsidRDefault="00D550E2" w:rsidP="00D550E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0209CAFE" w14:textId="77777777" w:rsidR="00D550E2" w:rsidRDefault="00D550E2" w:rsidP="00D550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BD2D2B" w14:textId="77777777" w:rsidR="00D550E2" w:rsidRPr="00AD54F4" w:rsidRDefault="00D550E2" w:rsidP="00D550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6A8F146C" w14:textId="107A9BA0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550E2" w:rsidRPr="00230F5A" w14:paraId="0ED6B361" w14:textId="77777777" w:rsidTr="00737F6D">
        <w:tc>
          <w:tcPr>
            <w:tcW w:w="1256" w:type="dxa"/>
          </w:tcPr>
          <w:p w14:paraId="0125A8DD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50E2" w:rsidRPr="00230F5A" w14:paraId="047125E2" w14:textId="77777777" w:rsidTr="00737F6D">
        <w:tc>
          <w:tcPr>
            <w:tcW w:w="1256" w:type="dxa"/>
          </w:tcPr>
          <w:p w14:paraId="5DAC541F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50E2" w:rsidRPr="00230F5A" w14:paraId="45197F5C" w14:textId="77777777" w:rsidTr="00737F6D">
        <w:tc>
          <w:tcPr>
            <w:tcW w:w="1256" w:type="dxa"/>
          </w:tcPr>
          <w:p w14:paraId="03C700B5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D550E2" w:rsidRPr="00230F5A" w:rsidRDefault="00D550E2" w:rsidP="00D550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0527580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0527581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5C4751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22503F83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E67EAD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5C4751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5C4751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5C4751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F459BDA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189B6210" w14:textId="6E6762C9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C0573E" w14:textId="404BE967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E67EAD" w14:paraId="73D40697" w14:textId="77777777" w:rsidTr="005C4751">
        <w:trPr>
          <w:trHeight w:val="299"/>
        </w:trPr>
        <w:tc>
          <w:tcPr>
            <w:tcW w:w="1414" w:type="dxa"/>
          </w:tcPr>
          <w:p w14:paraId="347F1CCD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0B80B9AB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45F9CC0" w14:textId="0D427F72" w:rsidR="00E67EAD" w:rsidRDefault="00E67EAD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91" w:type="dxa"/>
          </w:tcPr>
          <w:p w14:paraId="430D6477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67EAD" w14:paraId="41329D79" w14:textId="77777777" w:rsidTr="005C4751">
        <w:trPr>
          <w:trHeight w:val="299"/>
        </w:trPr>
        <w:tc>
          <w:tcPr>
            <w:tcW w:w="1414" w:type="dxa"/>
          </w:tcPr>
          <w:p w14:paraId="280DB522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30EAB0F2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692F45A" w14:textId="77777777" w:rsidR="00E67EAD" w:rsidRDefault="00E67EAD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991" w:type="dxa"/>
          </w:tcPr>
          <w:p w14:paraId="3EB502A1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E67EAD" w14:paraId="18FCE04F" w14:textId="77777777" w:rsidTr="005C4751">
        <w:trPr>
          <w:trHeight w:val="299"/>
        </w:trPr>
        <w:tc>
          <w:tcPr>
            <w:tcW w:w="1414" w:type="dxa"/>
          </w:tcPr>
          <w:p w14:paraId="4DD013A2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428DFE2D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C5CD365" w14:textId="77777777" w:rsidR="00E67EAD" w:rsidRDefault="00E67EAD" w:rsidP="005C475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  <w:tc>
          <w:tcPr>
            <w:tcW w:w="991" w:type="dxa"/>
          </w:tcPr>
          <w:p w14:paraId="7026BBBB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67EAD" w14:paraId="2BEEC9F0" w14:textId="77777777" w:rsidTr="005C4751">
        <w:trPr>
          <w:trHeight w:val="299"/>
        </w:trPr>
        <w:tc>
          <w:tcPr>
            <w:tcW w:w="1414" w:type="dxa"/>
          </w:tcPr>
          <w:p w14:paraId="3835F56A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0914BEA0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BE1AECD" w14:textId="77777777" w:rsidR="00E67EAD" w:rsidRPr="005148D2" w:rsidRDefault="00E67EAD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5148D2">
              <w:rPr>
                <w:sz w:val="20"/>
                <w:lang w:val="es-CL"/>
              </w:rPr>
              <w:t>N°</w:t>
            </w:r>
            <w:proofErr w:type="spellEnd"/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de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cuentas</w:t>
            </w:r>
            <w:r w:rsidRPr="005148D2">
              <w:rPr>
                <w:spacing w:val="-4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en</w:t>
            </w:r>
            <w:r w:rsidRPr="005148D2">
              <w:rPr>
                <w:spacing w:val="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el</w:t>
            </w:r>
            <w:r w:rsidRPr="005148D2">
              <w:rPr>
                <w:spacing w:val="-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tramo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01</w:t>
            </w:r>
          </w:p>
        </w:tc>
        <w:tc>
          <w:tcPr>
            <w:tcW w:w="991" w:type="dxa"/>
          </w:tcPr>
          <w:p w14:paraId="1BFBF4E6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E67EAD" w14:paraId="713711F0" w14:textId="77777777" w:rsidTr="005C4751">
        <w:trPr>
          <w:trHeight w:val="299"/>
        </w:trPr>
        <w:tc>
          <w:tcPr>
            <w:tcW w:w="1414" w:type="dxa"/>
          </w:tcPr>
          <w:p w14:paraId="02C5C060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7771E196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6E838F8" w14:textId="77777777" w:rsidR="00E67EAD" w:rsidRPr="005148D2" w:rsidRDefault="00E67EAD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5148D2">
              <w:rPr>
                <w:sz w:val="20"/>
                <w:lang w:val="es-CL"/>
              </w:rPr>
              <w:t>N°</w:t>
            </w:r>
            <w:proofErr w:type="spellEnd"/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de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cuentas</w:t>
            </w:r>
            <w:r w:rsidRPr="005148D2">
              <w:rPr>
                <w:spacing w:val="-4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en</w:t>
            </w:r>
            <w:r w:rsidRPr="005148D2">
              <w:rPr>
                <w:spacing w:val="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el tramo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02</w:t>
            </w:r>
          </w:p>
        </w:tc>
        <w:tc>
          <w:tcPr>
            <w:tcW w:w="991" w:type="dxa"/>
          </w:tcPr>
          <w:p w14:paraId="75DE6E36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E67EAD" w14:paraId="70C216F4" w14:textId="77777777" w:rsidTr="005C4751">
        <w:trPr>
          <w:trHeight w:val="302"/>
        </w:trPr>
        <w:tc>
          <w:tcPr>
            <w:tcW w:w="1414" w:type="dxa"/>
          </w:tcPr>
          <w:p w14:paraId="68B81BFF" w14:textId="77777777" w:rsidR="00E67EAD" w:rsidRDefault="00E67EAD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7A16F08E" w14:textId="77777777" w:rsidR="00E67EAD" w:rsidRDefault="00E67EAD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D177F81" w14:textId="77777777" w:rsidR="00E67EAD" w:rsidRPr="005148D2" w:rsidRDefault="00E67EAD" w:rsidP="005C4751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proofErr w:type="spellStart"/>
            <w:r w:rsidRPr="005148D2">
              <w:rPr>
                <w:sz w:val="20"/>
                <w:lang w:val="es-CL"/>
              </w:rPr>
              <w:t>N°</w:t>
            </w:r>
            <w:proofErr w:type="spellEnd"/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de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cuentas</w:t>
            </w:r>
            <w:r w:rsidRPr="005148D2">
              <w:rPr>
                <w:spacing w:val="-4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en</w:t>
            </w:r>
            <w:r w:rsidRPr="005148D2">
              <w:rPr>
                <w:spacing w:val="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el tramo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03</w:t>
            </w:r>
          </w:p>
        </w:tc>
        <w:tc>
          <w:tcPr>
            <w:tcW w:w="991" w:type="dxa"/>
          </w:tcPr>
          <w:p w14:paraId="698364E2" w14:textId="77777777" w:rsidR="00E67EAD" w:rsidRDefault="00E67EAD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E67EAD" w14:paraId="2698BA92" w14:textId="77777777" w:rsidTr="005C4751">
        <w:trPr>
          <w:trHeight w:val="299"/>
        </w:trPr>
        <w:tc>
          <w:tcPr>
            <w:tcW w:w="1414" w:type="dxa"/>
          </w:tcPr>
          <w:p w14:paraId="60F77B36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113EA81A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BC3ACFC" w14:textId="77777777" w:rsidR="00E67EAD" w:rsidRPr="005148D2" w:rsidRDefault="00E67EAD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5148D2">
              <w:rPr>
                <w:sz w:val="20"/>
                <w:lang w:val="es-CL"/>
              </w:rPr>
              <w:t>N°</w:t>
            </w:r>
            <w:proofErr w:type="spellEnd"/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de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cuentas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en</w:t>
            </w:r>
            <w:r w:rsidRPr="005148D2">
              <w:rPr>
                <w:spacing w:val="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el</w:t>
            </w:r>
            <w:r w:rsidRPr="005148D2">
              <w:rPr>
                <w:spacing w:val="-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tramo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04</w:t>
            </w:r>
          </w:p>
        </w:tc>
        <w:tc>
          <w:tcPr>
            <w:tcW w:w="991" w:type="dxa"/>
          </w:tcPr>
          <w:p w14:paraId="0CD01A97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E67EAD" w14:paraId="4683D541" w14:textId="77777777" w:rsidTr="005C4751">
        <w:trPr>
          <w:trHeight w:val="299"/>
        </w:trPr>
        <w:tc>
          <w:tcPr>
            <w:tcW w:w="1414" w:type="dxa"/>
          </w:tcPr>
          <w:p w14:paraId="4C3A30DB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6F7115C7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05D536D" w14:textId="77777777" w:rsidR="00E67EAD" w:rsidRPr="005148D2" w:rsidRDefault="00E67EAD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5148D2">
              <w:rPr>
                <w:sz w:val="20"/>
                <w:lang w:val="es-CL"/>
              </w:rPr>
              <w:t>N°</w:t>
            </w:r>
            <w:proofErr w:type="spellEnd"/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de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cuentas</w:t>
            </w:r>
            <w:r w:rsidRPr="005148D2">
              <w:rPr>
                <w:spacing w:val="-4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en</w:t>
            </w:r>
            <w:r w:rsidRPr="005148D2">
              <w:rPr>
                <w:spacing w:val="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el</w:t>
            </w:r>
            <w:r w:rsidRPr="005148D2">
              <w:rPr>
                <w:spacing w:val="-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tramo</w:t>
            </w:r>
            <w:r w:rsidRPr="005148D2">
              <w:rPr>
                <w:spacing w:val="-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05</w:t>
            </w:r>
          </w:p>
        </w:tc>
        <w:tc>
          <w:tcPr>
            <w:tcW w:w="991" w:type="dxa"/>
          </w:tcPr>
          <w:p w14:paraId="7756583B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E67EAD" w14:paraId="38E30B80" w14:textId="77777777" w:rsidTr="005C4751">
        <w:trPr>
          <w:trHeight w:val="300"/>
        </w:trPr>
        <w:tc>
          <w:tcPr>
            <w:tcW w:w="1414" w:type="dxa"/>
          </w:tcPr>
          <w:p w14:paraId="4A990856" w14:textId="77777777" w:rsidR="00E67EAD" w:rsidRDefault="00E67EAD" w:rsidP="005C4751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6BE1B065" w14:textId="77777777" w:rsidR="00E67EAD" w:rsidRDefault="00E67EAD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C38F4C6" w14:textId="77777777" w:rsidR="00E67EAD" w:rsidRPr="005148D2" w:rsidRDefault="00E67EAD" w:rsidP="005C4751">
            <w:pPr>
              <w:pStyle w:val="TableParagraph"/>
              <w:spacing w:before="1"/>
              <w:ind w:left="108"/>
              <w:rPr>
                <w:sz w:val="20"/>
                <w:lang w:val="es-CL"/>
              </w:rPr>
            </w:pPr>
            <w:proofErr w:type="spellStart"/>
            <w:r w:rsidRPr="005148D2">
              <w:rPr>
                <w:sz w:val="20"/>
                <w:lang w:val="es-CL"/>
              </w:rPr>
              <w:t>N°</w:t>
            </w:r>
            <w:proofErr w:type="spellEnd"/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de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cuentas</w:t>
            </w:r>
            <w:r w:rsidRPr="005148D2">
              <w:rPr>
                <w:spacing w:val="-4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en</w:t>
            </w:r>
            <w:r w:rsidRPr="005148D2">
              <w:rPr>
                <w:spacing w:val="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el</w:t>
            </w:r>
            <w:r w:rsidRPr="005148D2">
              <w:rPr>
                <w:spacing w:val="-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tramo</w:t>
            </w:r>
            <w:r w:rsidRPr="005148D2">
              <w:rPr>
                <w:spacing w:val="-1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06</w:t>
            </w:r>
          </w:p>
        </w:tc>
        <w:tc>
          <w:tcPr>
            <w:tcW w:w="991" w:type="dxa"/>
          </w:tcPr>
          <w:p w14:paraId="401320ED" w14:textId="77777777" w:rsidR="00E67EAD" w:rsidRDefault="00E67EAD" w:rsidP="005C4751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E67EAD" w14:paraId="4FF76E0A" w14:textId="77777777" w:rsidTr="005C4751">
        <w:trPr>
          <w:trHeight w:val="299"/>
        </w:trPr>
        <w:tc>
          <w:tcPr>
            <w:tcW w:w="1414" w:type="dxa"/>
          </w:tcPr>
          <w:p w14:paraId="793CFA73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3360FC86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AC46624" w14:textId="77777777" w:rsidR="00E67EAD" w:rsidRPr="005148D2" w:rsidRDefault="00E67EAD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148D2">
              <w:rPr>
                <w:sz w:val="20"/>
                <w:lang w:val="es-CL"/>
              </w:rPr>
              <w:t>Saldo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a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fin de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mes cuentas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tramo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01</w:t>
            </w:r>
          </w:p>
        </w:tc>
        <w:tc>
          <w:tcPr>
            <w:tcW w:w="991" w:type="dxa"/>
          </w:tcPr>
          <w:p w14:paraId="4B8F352A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67EAD" w14:paraId="4CB58A3B" w14:textId="77777777" w:rsidTr="005C4751">
        <w:trPr>
          <w:trHeight w:val="299"/>
        </w:trPr>
        <w:tc>
          <w:tcPr>
            <w:tcW w:w="1414" w:type="dxa"/>
          </w:tcPr>
          <w:p w14:paraId="6245510B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184303EA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DF9F795" w14:textId="77777777" w:rsidR="00E67EAD" w:rsidRPr="005148D2" w:rsidRDefault="00E67EAD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148D2">
              <w:rPr>
                <w:sz w:val="20"/>
                <w:lang w:val="es-CL"/>
              </w:rPr>
              <w:t>Saldo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a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fin de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mes cuentas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tramo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02</w:t>
            </w:r>
          </w:p>
        </w:tc>
        <w:tc>
          <w:tcPr>
            <w:tcW w:w="991" w:type="dxa"/>
          </w:tcPr>
          <w:p w14:paraId="599BE538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67EAD" w14:paraId="14AD9487" w14:textId="77777777" w:rsidTr="005C4751">
        <w:trPr>
          <w:trHeight w:val="302"/>
        </w:trPr>
        <w:tc>
          <w:tcPr>
            <w:tcW w:w="1414" w:type="dxa"/>
          </w:tcPr>
          <w:p w14:paraId="6B84E10F" w14:textId="77777777" w:rsidR="00E67EAD" w:rsidRDefault="00E67EAD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63BADE4E" w14:textId="77777777" w:rsidR="00E67EAD" w:rsidRDefault="00E67EAD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2EF38DF" w14:textId="77777777" w:rsidR="00E67EAD" w:rsidRPr="005148D2" w:rsidRDefault="00E67EAD" w:rsidP="005C4751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5148D2">
              <w:rPr>
                <w:sz w:val="20"/>
                <w:lang w:val="es-CL"/>
              </w:rPr>
              <w:t>Saldo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a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fin de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mes cuentas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tramo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03</w:t>
            </w:r>
          </w:p>
        </w:tc>
        <w:tc>
          <w:tcPr>
            <w:tcW w:w="991" w:type="dxa"/>
          </w:tcPr>
          <w:p w14:paraId="7E657104" w14:textId="77777777" w:rsidR="00E67EAD" w:rsidRDefault="00E67EAD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67EAD" w14:paraId="0CA836B3" w14:textId="77777777" w:rsidTr="005C4751">
        <w:trPr>
          <w:trHeight w:val="299"/>
        </w:trPr>
        <w:tc>
          <w:tcPr>
            <w:tcW w:w="1414" w:type="dxa"/>
          </w:tcPr>
          <w:p w14:paraId="6227AC13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2701351D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45F55B3" w14:textId="77777777" w:rsidR="00E67EAD" w:rsidRPr="005148D2" w:rsidRDefault="00E67EAD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148D2">
              <w:rPr>
                <w:sz w:val="20"/>
                <w:lang w:val="es-CL"/>
              </w:rPr>
              <w:t>Saldo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a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fin de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mes cuentas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tramo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04</w:t>
            </w:r>
          </w:p>
        </w:tc>
        <w:tc>
          <w:tcPr>
            <w:tcW w:w="991" w:type="dxa"/>
          </w:tcPr>
          <w:p w14:paraId="0867AEC3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67EAD" w14:paraId="5EEC4C8B" w14:textId="77777777" w:rsidTr="005C4751">
        <w:trPr>
          <w:trHeight w:val="299"/>
        </w:trPr>
        <w:tc>
          <w:tcPr>
            <w:tcW w:w="1414" w:type="dxa"/>
          </w:tcPr>
          <w:p w14:paraId="2C472BEC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416CCDBB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61D6657" w14:textId="77777777" w:rsidR="00E67EAD" w:rsidRPr="005148D2" w:rsidRDefault="00E67EAD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148D2">
              <w:rPr>
                <w:sz w:val="20"/>
                <w:lang w:val="es-CL"/>
              </w:rPr>
              <w:t>Saldo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a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fin de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mes cuentas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tramo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05</w:t>
            </w:r>
          </w:p>
        </w:tc>
        <w:tc>
          <w:tcPr>
            <w:tcW w:w="991" w:type="dxa"/>
          </w:tcPr>
          <w:p w14:paraId="30EBBE32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67EAD" w14:paraId="13D2D2BC" w14:textId="77777777" w:rsidTr="005C4751">
        <w:trPr>
          <w:trHeight w:val="299"/>
        </w:trPr>
        <w:tc>
          <w:tcPr>
            <w:tcW w:w="1414" w:type="dxa"/>
          </w:tcPr>
          <w:p w14:paraId="2A415C2B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2879B823" w14:textId="77777777" w:rsidR="00E67EAD" w:rsidRDefault="00E67EAD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099DA60" w14:textId="77777777" w:rsidR="00E67EAD" w:rsidRPr="005148D2" w:rsidRDefault="00E67EAD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5148D2">
              <w:rPr>
                <w:sz w:val="20"/>
                <w:lang w:val="es-CL"/>
              </w:rPr>
              <w:t>Saldo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a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fin de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mes cuentas</w:t>
            </w:r>
            <w:r w:rsidRPr="005148D2">
              <w:rPr>
                <w:spacing w:val="-2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tramo</w:t>
            </w:r>
            <w:r w:rsidRPr="005148D2">
              <w:rPr>
                <w:spacing w:val="-3"/>
                <w:sz w:val="20"/>
                <w:lang w:val="es-CL"/>
              </w:rPr>
              <w:t xml:space="preserve"> </w:t>
            </w:r>
            <w:r w:rsidRPr="005148D2">
              <w:rPr>
                <w:sz w:val="20"/>
                <w:lang w:val="es-CL"/>
              </w:rPr>
              <w:t>06</w:t>
            </w:r>
          </w:p>
        </w:tc>
        <w:tc>
          <w:tcPr>
            <w:tcW w:w="991" w:type="dxa"/>
          </w:tcPr>
          <w:p w14:paraId="095B6F8B" w14:textId="77777777" w:rsidR="00E67EAD" w:rsidRDefault="00E67EAD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2AF766D2" w14:textId="33D11422" w:rsidR="00803AAC" w:rsidRDefault="00803AAC" w:rsidP="00626876">
      <w:pPr>
        <w:pStyle w:val="Textoindependiente"/>
        <w:spacing w:before="1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</w:t>
      </w:r>
      <w:r w:rsidR="00172F3D">
        <w:t>36</w:t>
      </w:r>
      <w:r>
        <w:rPr>
          <w:spacing w:val="-1"/>
        </w:rPr>
        <w:t xml:space="preserve"> </w:t>
      </w:r>
      <w:r>
        <w:t>Bytes</w:t>
      </w:r>
    </w:p>
    <w:p w14:paraId="7030569C" w14:textId="77777777" w:rsidR="00803AAC" w:rsidRDefault="00803AAC" w:rsidP="00803AAC">
      <w:pPr>
        <w:pStyle w:val="Textoindependiente"/>
        <w:spacing w:before="8"/>
        <w:rPr>
          <w:sz w:val="19"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0527582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0527583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4794A669" w:rsidR="00187426" w:rsidRDefault="00D550E2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D46AA" w:rsidRPr="00B537DA" w14:paraId="1A1541C1" w14:textId="77777777" w:rsidTr="005C4751">
        <w:tc>
          <w:tcPr>
            <w:tcW w:w="562" w:type="dxa"/>
          </w:tcPr>
          <w:p w14:paraId="233D0BAB" w14:textId="322B0BDA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7F556F1" w14:textId="38727FD7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8D46AA" w:rsidRPr="00B537DA" w14:paraId="504263C7" w14:textId="77777777" w:rsidTr="005C4751">
        <w:tc>
          <w:tcPr>
            <w:tcW w:w="562" w:type="dxa"/>
          </w:tcPr>
          <w:p w14:paraId="5DC329BA" w14:textId="1B9F2630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324A7B4" w14:textId="4388B310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D46AA" w:rsidRPr="00B537DA" w14:paraId="143EFE40" w14:textId="77777777" w:rsidTr="005C4751">
        <w:tc>
          <w:tcPr>
            <w:tcW w:w="562" w:type="dxa"/>
          </w:tcPr>
          <w:p w14:paraId="3B86F91A" w14:textId="6E4A4C6B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40F2659" w14:textId="33629C62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D46AA" w:rsidRPr="00B537DA" w14:paraId="144CABA3" w14:textId="77777777" w:rsidTr="005C4751">
        <w:tc>
          <w:tcPr>
            <w:tcW w:w="562" w:type="dxa"/>
          </w:tcPr>
          <w:p w14:paraId="6CAA1A99" w14:textId="69162AA6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54CB3F6A" w14:textId="126F1459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D46AA" w:rsidRPr="00B537DA" w14:paraId="1CDCEF02" w14:textId="77777777" w:rsidTr="005C4751">
        <w:tc>
          <w:tcPr>
            <w:tcW w:w="562" w:type="dxa"/>
          </w:tcPr>
          <w:p w14:paraId="78AA5195" w14:textId="4A6C5F57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3908ACE0" w14:textId="3A92719C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D46AA" w:rsidRPr="00B537DA" w14:paraId="3A3C44E5" w14:textId="77777777" w:rsidTr="005C4751">
        <w:tc>
          <w:tcPr>
            <w:tcW w:w="562" w:type="dxa"/>
          </w:tcPr>
          <w:p w14:paraId="33734AA3" w14:textId="09E53577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0A7E2A9C" w:rsidR="008D46AA" w:rsidRDefault="008D46AA" w:rsidP="008D46A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1,10,11,12,13,14,15 son numéricos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0527585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77777777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pict w14:anchorId="0447D84C">
          <v:group id="Grupo 1" o:spid="_x0000_s2050" style="width:416pt;height:111.5pt;mso-position-horizontal-relative:char;mso-position-vertical-relative:line" coordsize="9936,1832">
            <v:shape id="Freeform 3" o:spid="_x0000_s2051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52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2FE1DF21" w14:textId="77777777" w:rsidR="00187426" w:rsidRDefault="00187426" w:rsidP="00187426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0739BFFF" w14:textId="77777777" w:rsidR="00187426" w:rsidRDefault="00187426" w:rsidP="00187426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4D87464B" w14:textId="77777777" w:rsidR="00187426" w:rsidRDefault="00187426" w:rsidP="00187426">
                    <w:pPr>
                      <w:spacing w:before="1"/>
                      <w:rPr>
                        <w:sz w:val="20"/>
                      </w:rPr>
                    </w:pPr>
                  </w:p>
                  <w:p w14:paraId="59A08EF9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7F99DD97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4CD6E2B7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040E71F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72F3D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02887381" w:rsidR="00172F3D" w:rsidRPr="00F45E53" w:rsidRDefault="00172F3D" w:rsidP="00172F3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77777777" w:rsidR="00172F3D" w:rsidRPr="00F45E53" w:rsidRDefault="00172F3D" w:rsidP="00172F3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2316BFBE" w:rsidR="00172F3D" w:rsidRDefault="00172F3D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7F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54FC92F2" w:rsidR="00172F3D" w:rsidRPr="005148D2" w:rsidRDefault="00172F3D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Cantidad de </w:t>
            </w:r>
            <w:proofErr w:type="spellStart"/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</w:t>
            </w:r>
          </w:p>
        </w:tc>
        <w:tc>
          <w:tcPr>
            <w:tcW w:w="851" w:type="dxa"/>
          </w:tcPr>
          <w:p w14:paraId="6EC4A40D" w14:textId="77777777" w:rsidR="00172F3D" w:rsidRPr="00F45E53" w:rsidRDefault="00172F3D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433E2BC5" w:rsidR="00172F3D" w:rsidRDefault="00647FC9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172F3D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3D74B41A" w:rsidR="00172F3D" w:rsidRPr="00F45E53" w:rsidRDefault="00172F3D" w:rsidP="00172F3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77777777" w:rsidR="00172F3D" w:rsidRPr="00F45E53" w:rsidRDefault="00172F3D" w:rsidP="00172F3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728C845A" w:rsidR="00172F3D" w:rsidRDefault="00172F3D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7F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6095" w:type="dxa"/>
          </w:tcPr>
          <w:p w14:paraId="10EFFFB9" w14:textId="6E6CC727" w:rsidR="00172F3D" w:rsidRPr="005148D2" w:rsidRDefault="00172F3D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LOCALIDADES CON INFORMACION </w:t>
            </w:r>
            <w:proofErr w:type="spellStart"/>
            <w:r w:rsidR="00626876"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Distinct</w:t>
            </w:r>
            <w:proofErr w:type="spellEnd"/>
            <w:r w:rsidR="00626876"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del campo Comunas (campo 2)</w:t>
            </w:r>
          </w:p>
        </w:tc>
        <w:tc>
          <w:tcPr>
            <w:tcW w:w="851" w:type="dxa"/>
          </w:tcPr>
          <w:p w14:paraId="62321992" w14:textId="77777777" w:rsidR="00172F3D" w:rsidRPr="00F45E53" w:rsidRDefault="00172F3D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70BED2D" w14:textId="4321ECA6" w:rsidR="00172F3D" w:rsidRDefault="00647FC9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172F3D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1EB99F79" w:rsidR="00172F3D" w:rsidRPr="00F45E53" w:rsidRDefault="00172F3D" w:rsidP="00172F3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FD19248" w14:textId="77777777" w:rsidR="00172F3D" w:rsidRPr="00F45E53" w:rsidRDefault="00172F3D" w:rsidP="00172F3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0C937294" w:rsidR="00172F3D" w:rsidRDefault="00172F3D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7F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PJ1</w:t>
            </w:r>
          </w:p>
        </w:tc>
        <w:tc>
          <w:tcPr>
            <w:tcW w:w="6095" w:type="dxa"/>
          </w:tcPr>
          <w:p w14:paraId="37EC6A1F" w14:textId="77777777" w:rsidR="00172F3D" w:rsidRPr="005148D2" w:rsidRDefault="00172F3D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CUENTAS DE DEPOSITO A LA VISTA</w:t>
            </w:r>
          </w:p>
          <w:p w14:paraId="4CCDF3D5" w14:textId="79139EC4" w:rsidR="00626876" w:rsidRPr="005148D2" w:rsidRDefault="00626876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Sumar campos 10,11,12,13,14,15 cuando campo 1 es 560 </w:t>
            </w:r>
            <w:r w:rsidR="00E229F1"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</w:t>
            </w: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570</w:t>
            </w:r>
          </w:p>
        </w:tc>
        <w:tc>
          <w:tcPr>
            <w:tcW w:w="851" w:type="dxa"/>
          </w:tcPr>
          <w:p w14:paraId="141005C7" w14:textId="77777777" w:rsidR="00172F3D" w:rsidRPr="00F45E53" w:rsidRDefault="00172F3D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64C00C71" w:rsidR="00172F3D" w:rsidRDefault="00647FC9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172F3D" w:rsidRPr="00F45E53" w14:paraId="4F724640" w14:textId="77777777" w:rsidTr="005C4751">
        <w:trPr>
          <w:trHeight w:val="268"/>
        </w:trPr>
        <w:tc>
          <w:tcPr>
            <w:tcW w:w="862" w:type="dxa"/>
          </w:tcPr>
          <w:p w14:paraId="516AD693" w14:textId="58933802" w:rsidR="00172F3D" w:rsidRDefault="00172F3D" w:rsidP="00172F3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0AB6A83D" w14:textId="2C577AAD" w:rsidR="00172F3D" w:rsidRDefault="00172F3D" w:rsidP="00172F3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C60CFAE" w14:textId="7071D486" w:rsidR="00172F3D" w:rsidRDefault="00172F3D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7F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PJ2</w:t>
            </w:r>
          </w:p>
        </w:tc>
        <w:tc>
          <w:tcPr>
            <w:tcW w:w="6095" w:type="dxa"/>
          </w:tcPr>
          <w:p w14:paraId="6257360F" w14:textId="77777777" w:rsidR="00172F3D" w:rsidRPr="005148D2" w:rsidRDefault="00172F3D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CUENTAS DE AHORRO PARA VIVIENDA</w:t>
            </w:r>
          </w:p>
          <w:p w14:paraId="490BFD6F" w14:textId="5E9EC03D" w:rsidR="00626876" w:rsidRPr="005148D2" w:rsidRDefault="00626876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Sumar campos 10,11,12,13,14,15 cuando campo 1 es 710 </w:t>
            </w:r>
            <w:r w:rsidR="00E229F1"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720</w:t>
            </w:r>
          </w:p>
        </w:tc>
        <w:tc>
          <w:tcPr>
            <w:tcW w:w="851" w:type="dxa"/>
          </w:tcPr>
          <w:p w14:paraId="6C066024" w14:textId="22C7F31A" w:rsidR="00172F3D" w:rsidRDefault="00647FC9" w:rsidP="00626876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5148D2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 </w:t>
            </w:r>
            <w:proofErr w:type="spellStart"/>
            <w:r w:rsidR="00172F3D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BA33698" w14:textId="3A897727" w:rsidR="00172F3D" w:rsidRDefault="00647FC9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172F3D" w:rsidRPr="00F45E53" w14:paraId="71BBB767" w14:textId="77777777" w:rsidTr="005C4751">
        <w:trPr>
          <w:trHeight w:val="268"/>
        </w:trPr>
        <w:tc>
          <w:tcPr>
            <w:tcW w:w="862" w:type="dxa"/>
          </w:tcPr>
          <w:p w14:paraId="3EA47361" w14:textId="655CDF47" w:rsidR="00172F3D" w:rsidRPr="00F45E53" w:rsidRDefault="00172F3D" w:rsidP="00172F3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45EB23EF" w14:textId="77777777" w:rsidR="00172F3D" w:rsidRPr="00F45E53" w:rsidRDefault="00172F3D" w:rsidP="00172F3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8CE5D8A" w14:textId="5D4DD070" w:rsidR="00172F3D" w:rsidRPr="00F45E53" w:rsidRDefault="00172F3D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7F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PJ3</w:t>
            </w:r>
          </w:p>
        </w:tc>
        <w:tc>
          <w:tcPr>
            <w:tcW w:w="6095" w:type="dxa"/>
          </w:tcPr>
          <w:p w14:paraId="300FCAE5" w14:textId="77777777" w:rsidR="00172F3D" w:rsidRPr="005148D2" w:rsidRDefault="00172F3D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CUENTAS DE AHORRO A PLAZO</w:t>
            </w:r>
          </w:p>
          <w:p w14:paraId="7CAEFD5C" w14:textId="23F8D50A" w:rsidR="00E229F1" w:rsidRPr="005148D2" w:rsidRDefault="00E229F1" w:rsidP="00647FC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campos 10,11,12,13,14,15 cuando campo 1 es 740 o 750</w:t>
            </w:r>
          </w:p>
        </w:tc>
        <w:tc>
          <w:tcPr>
            <w:tcW w:w="851" w:type="dxa"/>
          </w:tcPr>
          <w:p w14:paraId="603AB8C4" w14:textId="77777777" w:rsidR="00172F3D" w:rsidRPr="00F45E53" w:rsidRDefault="00172F3D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7CF2B44" w14:textId="72AB7BCB" w:rsidR="00172F3D" w:rsidRPr="00F45E53" w:rsidRDefault="00647FC9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172F3D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49CBD92D" w:rsidR="00172F3D" w:rsidRPr="00F45E53" w:rsidRDefault="00172F3D" w:rsidP="00172F3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1F5076AF" w14:textId="77777777" w:rsidR="00172F3D" w:rsidRPr="00F45E53" w:rsidRDefault="00172F3D" w:rsidP="00172F3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4146B23E" w:rsidR="00172F3D" w:rsidRDefault="00172F3D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741DDF8D" w14:textId="5030BC9B" w:rsidR="00172F3D" w:rsidRPr="00385327" w:rsidRDefault="00172F3D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39162566" w14:textId="38FD3819" w:rsidR="00172F3D" w:rsidRPr="00F45E53" w:rsidRDefault="00172F3D" w:rsidP="00172F3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1A59997" w14:textId="3B939890" w:rsidR="00172F3D" w:rsidRDefault="00172F3D" w:rsidP="00172F3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09B7208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6725D0C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777777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22236749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  <w:r w:rsidR="00647FC9">
              <w:rPr>
                <w:rFonts w:ascii="Times New Roman" w:hAnsi="Times New Roman" w:cs="Times New Roman"/>
                <w:color w:val="4472C4" w:themeColor="accent1"/>
                <w:sz w:val="20"/>
              </w:rPr>
              <w:t>,9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55026E66" w14:textId="68D60AB0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lastRenderedPageBreak/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</w:t>
      </w:r>
      <w:r w:rsidR="006F50D7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</w:t>
      </w:r>
      <w:r w:rsidRPr="0066467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00000111</w:t>
      </w:r>
      <w:r w:rsidR="00DF68DD" w:rsidRPr="0066467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1111111</w:t>
      </w:r>
      <w:r w:rsidR="006F50D7" w:rsidRPr="006F50D7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000001111111111</w:t>
      </w:r>
      <w:r w:rsidRPr="006F50D7">
        <w:rPr>
          <w:rFonts w:ascii="Times New Roman" w:eastAsia="Verdana" w:hAnsi="Times New Roman" w:cs="Times New Roman"/>
          <w:color w:val="7030A0"/>
          <w:kern w:val="0"/>
          <w:sz w:val="20"/>
          <w:lang w:val="es-CL"/>
          <w14:ligatures w14:val="none"/>
        </w:rPr>
        <w:t>FFFFFFFFFFFFFFF</w:t>
      </w:r>
    </w:p>
    <w:p w14:paraId="595232BE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Pr="00230F5A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0527586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0527587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0527588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338E5EEE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10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0527589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77C3B683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10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481280D5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DFD622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CAB90D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0527590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0527591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0527592"/>
      <w:r>
        <w:lastRenderedPageBreak/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8E54BBE" w14:textId="77777777" w:rsidR="005148D2" w:rsidRPr="00B537DA" w:rsidRDefault="005148D2" w:rsidP="005148D2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00821D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21"/>
    <w:p w14:paraId="3306F6E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0527593"/>
      <w:bookmarkEnd w:id="22"/>
      <w:r w:rsidRPr="00230F5A">
        <w:lastRenderedPageBreak/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5148D2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CD62B8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77777777" w:rsidR="00CD62B8" w:rsidRPr="00F45E53" w:rsidRDefault="00CD62B8" w:rsidP="00CD62B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77777777" w:rsidR="00CD62B8" w:rsidRPr="00F45E53" w:rsidRDefault="00CD62B8" w:rsidP="00CD62B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2EB93FD4" w:rsidR="00CD62B8" w:rsidRPr="00F45E53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7F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668BBEBF" w:rsidR="00CD62B8" w:rsidRPr="00F45E53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7F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NUMERO DE REGISTROS INFORMADOS </w:t>
            </w:r>
          </w:p>
        </w:tc>
        <w:tc>
          <w:tcPr>
            <w:tcW w:w="1144" w:type="dxa"/>
            <w:gridSpan w:val="2"/>
          </w:tcPr>
          <w:p w14:paraId="313E05D2" w14:textId="77777777" w:rsidR="00CD62B8" w:rsidRPr="00F45E53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D62B8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77777777" w:rsidR="00CD62B8" w:rsidRPr="00F45E53" w:rsidRDefault="00CD62B8" w:rsidP="00CD62B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77777777" w:rsidR="00CD62B8" w:rsidRPr="00F45E53" w:rsidRDefault="00CD62B8" w:rsidP="00CD62B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2C56C7D4" w:rsidR="00CD62B8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7F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5958" w:type="dxa"/>
          </w:tcPr>
          <w:p w14:paraId="369646E4" w14:textId="176C1F27" w:rsidR="00CD62B8" w:rsidRPr="005148D2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LOCALIDADES CON INFORMACION </w:t>
            </w:r>
          </w:p>
        </w:tc>
        <w:tc>
          <w:tcPr>
            <w:tcW w:w="1144" w:type="dxa"/>
            <w:gridSpan w:val="2"/>
          </w:tcPr>
          <w:p w14:paraId="3E2A5A04" w14:textId="77777777" w:rsidR="00CD62B8" w:rsidRPr="00F45E53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D62B8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7777777" w:rsidR="00CD62B8" w:rsidRPr="00F45E53" w:rsidRDefault="00CD62B8" w:rsidP="00CD62B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7777777" w:rsidR="00CD62B8" w:rsidRPr="00F45E53" w:rsidRDefault="00CD62B8" w:rsidP="00CD62B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4615E34B" w:rsidR="00CD62B8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7F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PJ1</w:t>
            </w:r>
          </w:p>
        </w:tc>
        <w:tc>
          <w:tcPr>
            <w:tcW w:w="5958" w:type="dxa"/>
          </w:tcPr>
          <w:p w14:paraId="134E502D" w14:textId="77777777" w:rsidR="00CD62B8" w:rsidRPr="005148D2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CUENTAS DE DEPOSITO A LA VISTA</w:t>
            </w:r>
          </w:p>
          <w:p w14:paraId="66ABB518" w14:textId="4134E67F" w:rsidR="00CD62B8" w:rsidRPr="005148D2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44" w:type="dxa"/>
            <w:gridSpan w:val="2"/>
          </w:tcPr>
          <w:p w14:paraId="644F43A1" w14:textId="77777777" w:rsidR="00CD62B8" w:rsidRPr="00F45E53" w:rsidRDefault="00CD62B8" w:rsidP="00CD62B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D62B8" w:rsidRPr="00F45E53" w14:paraId="1AF08D11" w14:textId="77777777" w:rsidTr="005C4751">
        <w:trPr>
          <w:trHeight w:val="268"/>
        </w:trPr>
        <w:tc>
          <w:tcPr>
            <w:tcW w:w="1239" w:type="dxa"/>
          </w:tcPr>
          <w:p w14:paraId="39C3E4C4" w14:textId="77777777" w:rsidR="00CD62B8" w:rsidRPr="00F45E53" w:rsidRDefault="00CD62B8" w:rsidP="00CD62B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2B2BF3F1" w14:textId="77777777" w:rsidR="00CD62B8" w:rsidRPr="00F45E53" w:rsidRDefault="00CD62B8" w:rsidP="00CD62B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03A3BFE" w14:textId="5FF6DF9F" w:rsidR="00CD62B8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7F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PJ2</w:t>
            </w:r>
          </w:p>
        </w:tc>
        <w:tc>
          <w:tcPr>
            <w:tcW w:w="5958" w:type="dxa"/>
          </w:tcPr>
          <w:p w14:paraId="666BCC4E" w14:textId="77777777" w:rsidR="00CD62B8" w:rsidRPr="005148D2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CUENTAS DE AHORRO PARA VIVIENDA</w:t>
            </w:r>
          </w:p>
          <w:p w14:paraId="651C5823" w14:textId="62FDF245" w:rsidR="00CD62B8" w:rsidRPr="005148D2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44" w:type="dxa"/>
            <w:gridSpan w:val="2"/>
          </w:tcPr>
          <w:p w14:paraId="0B6E20E4" w14:textId="77777777" w:rsidR="00CD62B8" w:rsidRPr="00F45E53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D62B8" w:rsidRPr="00F45E53" w14:paraId="316C9C4B" w14:textId="77777777" w:rsidTr="005C4751">
        <w:trPr>
          <w:trHeight w:val="268"/>
        </w:trPr>
        <w:tc>
          <w:tcPr>
            <w:tcW w:w="1239" w:type="dxa"/>
          </w:tcPr>
          <w:p w14:paraId="19608E89" w14:textId="77777777" w:rsidR="00CD62B8" w:rsidRPr="00F45E53" w:rsidRDefault="00CD62B8" w:rsidP="00CD62B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2848CA94" w14:textId="77777777" w:rsidR="00CD62B8" w:rsidRPr="00F45E53" w:rsidRDefault="00CD62B8" w:rsidP="00CD62B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B905B12" w14:textId="0DEC04FF" w:rsidR="00CD62B8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7FC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PJ3</w:t>
            </w:r>
          </w:p>
        </w:tc>
        <w:tc>
          <w:tcPr>
            <w:tcW w:w="5958" w:type="dxa"/>
          </w:tcPr>
          <w:p w14:paraId="345E7268" w14:textId="77777777" w:rsidR="00CD62B8" w:rsidRPr="005148D2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48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CUENTAS DE AHORRO A PLAZO</w:t>
            </w:r>
          </w:p>
          <w:p w14:paraId="3C028A12" w14:textId="440D85FA" w:rsidR="00CD62B8" w:rsidRPr="005148D2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44" w:type="dxa"/>
            <w:gridSpan w:val="2"/>
          </w:tcPr>
          <w:p w14:paraId="4877A7C9" w14:textId="36FA6B4D" w:rsidR="00CD62B8" w:rsidRPr="00F45E53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D62B8" w:rsidRPr="00F45E53" w14:paraId="460F3731" w14:textId="77777777" w:rsidTr="005C4751">
        <w:trPr>
          <w:trHeight w:val="268"/>
        </w:trPr>
        <w:tc>
          <w:tcPr>
            <w:tcW w:w="1239" w:type="dxa"/>
          </w:tcPr>
          <w:p w14:paraId="62202A19" w14:textId="3631CE0E" w:rsidR="00CD62B8" w:rsidRDefault="00CD62B8" w:rsidP="00CD62B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293" w:type="dxa"/>
          </w:tcPr>
          <w:p w14:paraId="06FBECC2" w14:textId="2FBABA77" w:rsidR="00CD62B8" w:rsidRDefault="00CD62B8" w:rsidP="00CD62B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9B682A1" w14:textId="1C90730F" w:rsidR="00CD62B8" w:rsidRPr="00647FC9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39BE1E26" w14:textId="37D4B554" w:rsidR="00CD62B8" w:rsidRPr="00647FC9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4D977278" w14:textId="09778948" w:rsidR="00CD62B8" w:rsidRDefault="00CD62B8" w:rsidP="00CD62B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181A6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00D4F" w14:textId="77777777" w:rsidR="00874A11" w:rsidRDefault="00874A11" w:rsidP="00F10206">
      <w:pPr>
        <w:spacing w:after="0" w:line="240" w:lineRule="auto"/>
      </w:pPr>
      <w:r>
        <w:separator/>
      </w:r>
    </w:p>
  </w:endnote>
  <w:endnote w:type="continuationSeparator" w:id="0">
    <w:p w14:paraId="0956F15F" w14:textId="77777777" w:rsidR="00874A11" w:rsidRDefault="00874A11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4E769602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8D46AA">
          <w:rPr>
            <w:noProof/>
            <w:lang w:val="en-US" w:bidi="es-ES"/>
          </w:rPr>
          <w:t>4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4B4D2" w14:textId="77777777" w:rsidR="00874A11" w:rsidRDefault="00874A11" w:rsidP="00F10206">
      <w:pPr>
        <w:spacing w:after="0" w:line="240" w:lineRule="auto"/>
      </w:pPr>
      <w:r>
        <w:separator/>
      </w:r>
    </w:p>
  </w:footnote>
  <w:footnote w:type="continuationSeparator" w:id="0">
    <w:p w14:paraId="376B8DA2" w14:textId="77777777" w:rsidR="00874A11" w:rsidRDefault="00874A11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72729521">
    <w:abstractNumId w:val="30"/>
  </w:num>
  <w:num w:numId="2" w16cid:durableId="458766402">
    <w:abstractNumId w:val="6"/>
  </w:num>
  <w:num w:numId="3" w16cid:durableId="1882521725">
    <w:abstractNumId w:val="3"/>
  </w:num>
  <w:num w:numId="4" w16cid:durableId="1921014213">
    <w:abstractNumId w:val="34"/>
  </w:num>
  <w:num w:numId="5" w16cid:durableId="473061146">
    <w:abstractNumId w:val="22"/>
  </w:num>
  <w:num w:numId="6" w16cid:durableId="955211371">
    <w:abstractNumId w:val="15"/>
  </w:num>
  <w:num w:numId="7" w16cid:durableId="577442283">
    <w:abstractNumId w:val="2"/>
  </w:num>
  <w:num w:numId="8" w16cid:durableId="692223300">
    <w:abstractNumId w:val="20"/>
  </w:num>
  <w:num w:numId="9" w16cid:durableId="1098061304">
    <w:abstractNumId w:val="10"/>
  </w:num>
  <w:num w:numId="10" w16cid:durableId="1267885153">
    <w:abstractNumId w:val="16"/>
  </w:num>
  <w:num w:numId="11" w16cid:durableId="1587110301">
    <w:abstractNumId w:val="29"/>
  </w:num>
  <w:num w:numId="12" w16cid:durableId="232814585">
    <w:abstractNumId w:val="36"/>
  </w:num>
  <w:num w:numId="13" w16cid:durableId="899486020">
    <w:abstractNumId w:val="27"/>
  </w:num>
  <w:num w:numId="14" w16cid:durableId="2132086074">
    <w:abstractNumId w:val="31"/>
  </w:num>
  <w:num w:numId="15" w16cid:durableId="1491141368">
    <w:abstractNumId w:val="37"/>
  </w:num>
  <w:num w:numId="16" w16cid:durableId="1932161737">
    <w:abstractNumId w:val="7"/>
  </w:num>
  <w:num w:numId="17" w16cid:durableId="42020158">
    <w:abstractNumId w:val="33"/>
  </w:num>
  <w:num w:numId="18" w16cid:durableId="523641911">
    <w:abstractNumId w:val="1"/>
  </w:num>
  <w:num w:numId="19" w16cid:durableId="2097704739">
    <w:abstractNumId w:val="35"/>
  </w:num>
  <w:num w:numId="20" w16cid:durableId="1650671053">
    <w:abstractNumId w:val="13"/>
  </w:num>
  <w:num w:numId="21" w16cid:durableId="1909219652">
    <w:abstractNumId w:val="24"/>
  </w:num>
  <w:num w:numId="22" w16cid:durableId="1615399347">
    <w:abstractNumId w:val="21"/>
  </w:num>
  <w:num w:numId="23" w16cid:durableId="1147823854">
    <w:abstractNumId w:val="11"/>
  </w:num>
  <w:num w:numId="24" w16cid:durableId="1025136044">
    <w:abstractNumId w:val="28"/>
  </w:num>
  <w:num w:numId="25" w16cid:durableId="730352741">
    <w:abstractNumId w:val="5"/>
  </w:num>
  <w:num w:numId="26" w16cid:durableId="1719864032">
    <w:abstractNumId w:val="4"/>
  </w:num>
  <w:num w:numId="27" w16cid:durableId="1410616867">
    <w:abstractNumId w:val="19"/>
  </w:num>
  <w:num w:numId="28" w16cid:durableId="2098398514">
    <w:abstractNumId w:val="19"/>
  </w:num>
  <w:num w:numId="29" w16cid:durableId="697238343">
    <w:abstractNumId w:val="19"/>
  </w:num>
  <w:num w:numId="30" w16cid:durableId="177351697">
    <w:abstractNumId w:val="19"/>
  </w:num>
  <w:num w:numId="31" w16cid:durableId="1178734140">
    <w:abstractNumId w:val="0"/>
  </w:num>
  <w:num w:numId="32" w16cid:durableId="272132758">
    <w:abstractNumId w:val="14"/>
  </w:num>
  <w:num w:numId="33" w16cid:durableId="475608104">
    <w:abstractNumId w:val="19"/>
  </w:num>
  <w:num w:numId="34" w16cid:durableId="2016954487">
    <w:abstractNumId w:val="19"/>
  </w:num>
  <w:num w:numId="35" w16cid:durableId="149447236">
    <w:abstractNumId w:val="19"/>
  </w:num>
  <w:num w:numId="36" w16cid:durableId="1878735172">
    <w:abstractNumId w:val="32"/>
  </w:num>
  <w:num w:numId="37" w16cid:durableId="538863694">
    <w:abstractNumId w:val="23"/>
  </w:num>
  <w:num w:numId="38" w16cid:durableId="1026371866">
    <w:abstractNumId w:val="25"/>
  </w:num>
  <w:num w:numId="39" w16cid:durableId="882330276">
    <w:abstractNumId w:val="26"/>
  </w:num>
  <w:num w:numId="40" w16cid:durableId="810900260">
    <w:abstractNumId w:val="8"/>
  </w:num>
  <w:num w:numId="41" w16cid:durableId="1487894363">
    <w:abstractNumId w:val="12"/>
  </w:num>
  <w:num w:numId="42" w16cid:durableId="1860926014">
    <w:abstractNumId w:val="18"/>
  </w:num>
  <w:num w:numId="43" w16cid:durableId="233012109">
    <w:abstractNumId w:val="9"/>
  </w:num>
  <w:num w:numId="44" w16cid:durableId="158980338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549C"/>
    <w:rsid w:val="00026595"/>
    <w:rsid w:val="00032746"/>
    <w:rsid w:val="00035F9D"/>
    <w:rsid w:val="000465DB"/>
    <w:rsid w:val="00051F19"/>
    <w:rsid w:val="00055995"/>
    <w:rsid w:val="00056880"/>
    <w:rsid w:val="0006551A"/>
    <w:rsid w:val="000663BD"/>
    <w:rsid w:val="000701D0"/>
    <w:rsid w:val="000803B3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39B9"/>
    <w:rsid w:val="000E468A"/>
    <w:rsid w:val="000E4964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266"/>
    <w:rsid w:val="0014443F"/>
    <w:rsid w:val="00154B3D"/>
    <w:rsid w:val="0015616A"/>
    <w:rsid w:val="001623F3"/>
    <w:rsid w:val="00162832"/>
    <w:rsid w:val="00163D7A"/>
    <w:rsid w:val="001647BF"/>
    <w:rsid w:val="00167584"/>
    <w:rsid w:val="00172F3D"/>
    <w:rsid w:val="0017479B"/>
    <w:rsid w:val="00181A64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459D2"/>
    <w:rsid w:val="00254B9F"/>
    <w:rsid w:val="00266AD3"/>
    <w:rsid w:val="002703C5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12989"/>
    <w:rsid w:val="00312FF9"/>
    <w:rsid w:val="00317C42"/>
    <w:rsid w:val="00321233"/>
    <w:rsid w:val="00325F65"/>
    <w:rsid w:val="00326945"/>
    <w:rsid w:val="00327B5A"/>
    <w:rsid w:val="00327D02"/>
    <w:rsid w:val="00340E64"/>
    <w:rsid w:val="00341DA2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6FD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3AE1"/>
    <w:rsid w:val="00465EE6"/>
    <w:rsid w:val="00473FDA"/>
    <w:rsid w:val="00477EA2"/>
    <w:rsid w:val="004839DA"/>
    <w:rsid w:val="004A1260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3648"/>
    <w:rsid w:val="004D38B3"/>
    <w:rsid w:val="004E113D"/>
    <w:rsid w:val="004E65A5"/>
    <w:rsid w:val="004F0504"/>
    <w:rsid w:val="004F1CB7"/>
    <w:rsid w:val="004F39F4"/>
    <w:rsid w:val="004F47CB"/>
    <w:rsid w:val="004F4C51"/>
    <w:rsid w:val="00510095"/>
    <w:rsid w:val="00510E53"/>
    <w:rsid w:val="00513350"/>
    <w:rsid w:val="005148D2"/>
    <w:rsid w:val="00515650"/>
    <w:rsid w:val="00522424"/>
    <w:rsid w:val="00523465"/>
    <w:rsid w:val="00562E48"/>
    <w:rsid w:val="00570E48"/>
    <w:rsid w:val="00575FEB"/>
    <w:rsid w:val="00597FD4"/>
    <w:rsid w:val="005A1F0B"/>
    <w:rsid w:val="005B5D60"/>
    <w:rsid w:val="005B65DC"/>
    <w:rsid w:val="005C5769"/>
    <w:rsid w:val="005F7E53"/>
    <w:rsid w:val="00601681"/>
    <w:rsid w:val="00603543"/>
    <w:rsid w:val="00611BAA"/>
    <w:rsid w:val="006166FA"/>
    <w:rsid w:val="00620059"/>
    <w:rsid w:val="00621843"/>
    <w:rsid w:val="00626876"/>
    <w:rsid w:val="00627EDB"/>
    <w:rsid w:val="00634EE3"/>
    <w:rsid w:val="00641BC5"/>
    <w:rsid w:val="006437B6"/>
    <w:rsid w:val="00644807"/>
    <w:rsid w:val="00646F7F"/>
    <w:rsid w:val="00647FC9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4D0F"/>
    <w:rsid w:val="006B70A9"/>
    <w:rsid w:val="006C08D8"/>
    <w:rsid w:val="006C571B"/>
    <w:rsid w:val="006D2868"/>
    <w:rsid w:val="006D45CE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37F6D"/>
    <w:rsid w:val="00740324"/>
    <w:rsid w:val="00740C70"/>
    <w:rsid w:val="00742ED4"/>
    <w:rsid w:val="0074630E"/>
    <w:rsid w:val="00750CE4"/>
    <w:rsid w:val="00751AC3"/>
    <w:rsid w:val="00756D4B"/>
    <w:rsid w:val="00785F5D"/>
    <w:rsid w:val="00787368"/>
    <w:rsid w:val="00787AE9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7E7C5B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7076"/>
    <w:rsid w:val="008640F8"/>
    <w:rsid w:val="00865882"/>
    <w:rsid w:val="008661A8"/>
    <w:rsid w:val="00874A11"/>
    <w:rsid w:val="00874BCF"/>
    <w:rsid w:val="00883631"/>
    <w:rsid w:val="0089028B"/>
    <w:rsid w:val="00891C53"/>
    <w:rsid w:val="008932A1"/>
    <w:rsid w:val="00896FF9"/>
    <w:rsid w:val="008A17BE"/>
    <w:rsid w:val="008B2624"/>
    <w:rsid w:val="008B2B0B"/>
    <w:rsid w:val="008C1F00"/>
    <w:rsid w:val="008C7428"/>
    <w:rsid w:val="008D46AA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5B6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11E6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1B5E"/>
    <w:rsid w:val="00B77253"/>
    <w:rsid w:val="00B86519"/>
    <w:rsid w:val="00B87677"/>
    <w:rsid w:val="00B90006"/>
    <w:rsid w:val="00B96893"/>
    <w:rsid w:val="00BA247F"/>
    <w:rsid w:val="00BA59EB"/>
    <w:rsid w:val="00BB47DC"/>
    <w:rsid w:val="00BB7237"/>
    <w:rsid w:val="00BC037A"/>
    <w:rsid w:val="00BC0453"/>
    <w:rsid w:val="00BC12C2"/>
    <w:rsid w:val="00BC2F8E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550E2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36CC"/>
    <w:rsid w:val="00DF68DD"/>
    <w:rsid w:val="00E04B2E"/>
    <w:rsid w:val="00E173FD"/>
    <w:rsid w:val="00E229F1"/>
    <w:rsid w:val="00E2662F"/>
    <w:rsid w:val="00E33D1B"/>
    <w:rsid w:val="00E37BE6"/>
    <w:rsid w:val="00E40077"/>
    <w:rsid w:val="00E42A3A"/>
    <w:rsid w:val="00E43229"/>
    <w:rsid w:val="00E547E8"/>
    <w:rsid w:val="00E56B9E"/>
    <w:rsid w:val="00E60B51"/>
    <w:rsid w:val="00E63277"/>
    <w:rsid w:val="00E67EAD"/>
    <w:rsid w:val="00E747B9"/>
    <w:rsid w:val="00E7495F"/>
    <w:rsid w:val="00E74C7D"/>
    <w:rsid w:val="00E7546B"/>
    <w:rsid w:val="00E814DF"/>
    <w:rsid w:val="00E862A3"/>
    <w:rsid w:val="00E9786A"/>
    <w:rsid w:val="00EA0F89"/>
    <w:rsid w:val="00EB42EB"/>
    <w:rsid w:val="00EC1139"/>
    <w:rsid w:val="00EC5056"/>
    <w:rsid w:val="00ED4238"/>
    <w:rsid w:val="00EE5443"/>
    <w:rsid w:val="00F01C2A"/>
    <w:rsid w:val="00F05DB5"/>
    <w:rsid w:val="00F10206"/>
    <w:rsid w:val="00F11750"/>
    <w:rsid w:val="00F22445"/>
    <w:rsid w:val="00F23688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70B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1751-4242-4A59-8E2E-841AF91F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1352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37</cp:revision>
  <dcterms:created xsi:type="dcterms:W3CDTF">2024-03-06T13:21:00Z</dcterms:created>
  <dcterms:modified xsi:type="dcterms:W3CDTF">2024-09-05T13:09:00Z</dcterms:modified>
</cp:coreProperties>
</file>