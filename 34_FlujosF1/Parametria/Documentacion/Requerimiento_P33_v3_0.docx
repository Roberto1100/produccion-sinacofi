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A96A42" w14:textId="4A5DE086" w:rsidR="00C4642F" w:rsidRDefault="00C4642F" w:rsidP="00C4642F">
      <w:pPr>
        <w:jc w:val="center"/>
        <w:rPr>
          <w:rFonts w:ascii="Times New Roman" w:hAnsi="Times New Roman" w:cs="Times New Roman"/>
        </w:rPr>
      </w:pPr>
      <w:bookmarkStart w:id="0" w:name="_Hlk160725373"/>
      <w:r w:rsidRPr="00230F5A">
        <w:rPr>
          <w:rFonts w:ascii="Times New Roman" w:hAnsi="Times New Roman" w:cs="Times New Roman"/>
          <w:noProof/>
          <w:lang w:eastAsia="es-ES"/>
        </w:rPr>
        <w:drawing>
          <wp:inline distT="0" distB="0" distL="0" distR="0" wp14:anchorId="64989886" wp14:editId="4D2042C4">
            <wp:extent cx="4346368" cy="1904671"/>
            <wp:effectExtent l="0" t="0" r="0" b="635"/>
            <wp:docPr id="2" name="Imagen 2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Logotipo, nombre de la empres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1778" cy="190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743AE" w14:textId="77777777" w:rsidR="00187426" w:rsidRDefault="00187426" w:rsidP="00C4642F">
      <w:pPr>
        <w:jc w:val="center"/>
        <w:rPr>
          <w:rFonts w:ascii="Times New Roman" w:hAnsi="Times New Roman" w:cs="Times New Roman"/>
        </w:rPr>
      </w:pPr>
    </w:p>
    <w:p w14:paraId="0A36CC5F" w14:textId="77777777" w:rsidR="00187426" w:rsidRDefault="00187426" w:rsidP="00C4642F">
      <w:pPr>
        <w:jc w:val="center"/>
        <w:rPr>
          <w:rFonts w:ascii="Times New Roman" w:hAnsi="Times New Roman" w:cs="Times New Roman"/>
        </w:rPr>
      </w:pPr>
    </w:p>
    <w:p w14:paraId="0A9EBC3E" w14:textId="77777777" w:rsidR="00187426" w:rsidRPr="00230F5A" w:rsidRDefault="00187426" w:rsidP="00187426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230F5A">
        <w:rPr>
          <w:rFonts w:ascii="Times New Roman" w:hAnsi="Times New Roman" w:cs="Times New Roman"/>
          <w:b/>
          <w:sz w:val="72"/>
          <w:szCs w:val="72"/>
        </w:rPr>
        <w:t>SINACOFI</w:t>
      </w:r>
    </w:p>
    <w:p w14:paraId="15DEDA43" w14:textId="6C6A2DFC" w:rsidR="00EA0F89" w:rsidRDefault="00187426" w:rsidP="00187426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230F5A">
        <w:rPr>
          <w:rFonts w:ascii="Times New Roman" w:hAnsi="Times New Roman" w:cs="Times New Roman"/>
          <w:b/>
          <w:sz w:val="72"/>
          <w:szCs w:val="72"/>
        </w:rPr>
        <w:t xml:space="preserve">Definición documento </w:t>
      </w:r>
      <w:r>
        <w:rPr>
          <w:rFonts w:ascii="Times New Roman" w:hAnsi="Times New Roman" w:cs="Times New Roman"/>
          <w:b/>
          <w:sz w:val="72"/>
          <w:szCs w:val="72"/>
        </w:rPr>
        <w:t>P</w:t>
      </w:r>
      <w:r w:rsidR="00C376BC">
        <w:rPr>
          <w:rFonts w:ascii="Times New Roman" w:hAnsi="Times New Roman" w:cs="Times New Roman"/>
          <w:b/>
          <w:sz w:val="72"/>
          <w:szCs w:val="72"/>
        </w:rPr>
        <w:t>3</w:t>
      </w:r>
      <w:r w:rsidR="00E4539D">
        <w:rPr>
          <w:rFonts w:ascii="Times New Roman" w:hAnsi="Times New Roman" w:cs="Times New Roman"/>
          <w:b/>
          <w:sz w:val="72"/>
          <w:szCs w:val="72"/>
        </w:rPr>
        <w:t>3</w:t>
      </w:r>
      <w:r w:rsidR="00E9149D">
        <w:rPr>
          <w:rFonts w:ascii="Times New Roman" w:hAnsi="Times New Roman" w:cs="Times New Roman"/>
          <w:b/>
          <w:sz w:val="72"/>
          <w:szCs w:val="72"/>
        </w:rPr>
        <w:t xml:space="preserve"> </w:t>
      </w:r>
      <w:r>
        <w:rPr>
          <w:rFonts w:ascii="Times New Roman" w:hAnsi="Times New Roman" w:cs="Times New Roman"/>
          <w:b/>
          <w:sz w:val="72"/>
          <w:szCs w:val="72"/>
        </w:rPr>
        <w:t>(</w:t>
      </w:r>
      <w:r w:rsidR="00E4539D">
        <w:rPr>
          <w:rFonts w:ascii="Times New Roman" w:hAnsi="Times New Roman" w:cs="Times New Roman"/>
          <w:b/>
          <w:sz w:val="72"/>
          <w:szCs w:val="72"/>
        </w:rPr>
        <w:t>595</w:t>
      </w:r>
      <w:r>
        <w:rPr>
          <w:rFonts w:ascii="Times New Roman" w:hAnsi="Times New Roman" w:cs="Times New Roman"/>
          <w:b/>
          <w:sz w:val="72"/>
          <w:szCs w:val="72"/>
        </w:rPr>
        <w:t>)-</w:t>
      </w:r>
    </w:p>
    <w:p w14:paraId="643D2BDB" w14:textId="5DBF318C" w:rsidR="000E768A" w:rsidRPr="000E768A" w:rsidRDefault="00473FDA" w:rsidP="000E768A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0E768A">
        <w:rPr>
          <w:rFonts w:ascii="Times New Roman" w:hAnsi="Times New Roman" w:cs="Times New Roman"/>
          <w:b/>
          <w:sz w:val="72"/>
          <w:szCs w:val="72"/>
        </w:rPr>
        <w:t xml:space="preserve"> </w:t>
      </w:r>
      <w:r w:rsidR="00E4539D" w:rsidRPr="00E4539D">
        <w:rPr>
          <w:rFonts w:ascii="Times New Roman" w:hAnsi="Times New Roman" w:cs="Times New Roman"/>
          <w:b/>
          <w:sz w:val="72"/>
          <w:szCs w:val="72"/>
        </w:rPr>
        <w:t>Ahorro previsional voluntario</w:t>
      </w:r>
    </w:p>
    <w:p w14:paraId="1B297FE9" w14:textId="28180B69" w:rsidR="00EA0F89" w:rsidRPr="00EA0F89" w:rsidRDefault="00EA0F89" w:rsidP="00EA0F89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14:paraId="06A83BEB" w14:textId="2D544B70" w:rsidR="00187426" w:rsidRPr="00C81B70" w:rsidRDefault="00187426" w:rsidP="00187426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D97065">
        <w:t xml:space="preserve"> </w:t>
      </w:r>
    </w:p>
    <w:p w14:paraId="7F0F4BFB" w14:textId="77777777" w:rsidR="00187426" w:rsidRPr="00C81B70" w:rsidRDefault="00187426" w:rsidP="00187426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14:paraId="27636F33" w14:textId="77777777" w:rsidR="00187426" w:rsidRPr="00230F5A" w:rsidRDefault="00000000" w:rsidP="00187426">
      <w:pPr>
        <w:rPr>
          <w:rFonts w:ascii="Times New Roman" w:hAnsi="Times New Roman" w:cs="Times New Roman"/>
        </w:rPr>
      </w:pPr>
      <w:r>
        <w:rPr>
          <w:noProof/>
          <w:sz w:val="24"/>
          <w:szCs w:val="24"/>
        </w:rPr>
        <w:pict w14:anchorId="1B1BC129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5" o:spid="_x0000_s2053" type="#_x0000_t202" style="position:absolute;margin-left:234.55pt;margin-top:10.35pt;width:241.7pt;height:92.1pt;z-index:251659264;visibility:visible;mso-wrap-style:square;mso-width-percent:0;mso-height-percent:200;mso-wrap-distance-left:9pt;mso-wrap-distance-top:0;mso-wrap-distance-right:9pt;mso-wrap-distance-bottom:0;mso-position-horizontal-relative:text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" stroked="f">
            <v:textbox style="mso-fit-shape-to-text:t">
              <w:txbxContent>
                <w:p w14:paraId="53418E1C" w14:textId="77777777" w:rsidR="00187426" w:rsidRPr="00A56777" w:rsidRDefault="00187426" w:rsidP="00187426">
                  <w:pPr>
                    <w:pStyle w:val="DatosCaratula"/>
                    <w:jc w:val="right"/>
                  </w:pPr>
                  <w:r>
                    <w:t>SONEDI Soluciones de Negocio Digitales</w:t>
                  </w:r>
                </w:p>
                <w:p w14:paraId="14F5B259" w14:textId="77777777" w:rsidR="00187426" w:rsidRPr="002E031A" w:rsidRDefault="00187426" w:rsidP="00187426">
                  <w:pPr>
                    <w:pStyle w:val="DatosCaratula"/>
                    <w:jc w:val="right"/>
                    <w:rPr>
                      <w:lang w:val="es-CL"/>
                    </w:rPr>
                  </w:pPr>
                  <w:r w:rsidRPr="002E031A">
                    <w:rPr>
                      <w:lang w:val="es-CL"/>
                    </w:rPr>
                    <w:t>Av. Apoquindo 5555 – Piso 14</w:t>
                  </w:r>
                </w:p>
                <w:p w14:paraId="30C7C292" w14:textId="77777777" w:rsidR="00187426" w:rsidRPr="00A56777" w:rsidRDefault="00187426" w:rsidP="00187426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Santiago – Chile</w:t>
                  </w:r>
                </w:p>
                <w:p w14:paraId="7A802464" w14:textId="77777777" w:rsidR="00187426" w:rsidRPr="00A56777" w:rsidRDefault="00187426" w:rsidP="00187426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Tel/Fax.: (562) 26569646</w:t>
                  </w:r>
                </w:p>
                <w:p w14:paraId="210109DD" w14:textId="77777777" w:rsidR="00187426" w:rsidRDefault="00187426" w:rsidP="00187426"/>
              </w:txbxContent>
            </v:textbox>
          </v:shape>
        </w:pict>
      </w:r>
    </w:p>
    <w:p w14:paraId="2CADBE7D" w14:textId="77777777" w:rsidR="00187426" w:rsidRPr="00230F5A" w:rsidRDefault="00187426" w:rsidP="00187426">
      <w:pPr>
        <w:rPr>
          <w:rFonts w:ascii="Times New Roman" w:hAnsi="Times New Roman" w:cs="Times New Roman"/>
        </w:rPr>
      </w:pPr>
    </w:p>
    <w:p w14:paraId="20718C6A" w14:textId="77777777" w:rsidR="00187426" w:rsidRPr="00230F5A" w:rsidRDefault="00187426" w:rsidP="00187426">
      <w:pPr>
        <w:jc w:val="right"/>
        <w:rPr>
          <w:rFonts w:ascii="Times New Roman" w:hAnsi="Times New Roman" w:cs="Times New Roman"/>
        </w:rPr>
      </w:pPr>
    </w:p>
    <w:p w14:paraId="3F249187" w14:textId="77777777" w:rsidR="00187426" w:rsidRPr="00230F5A" w:rsidRDefault="00187426" w:rsidP="00187426">
      <w:pPr>
        <w:jc w:val="right"/>
        <w:rPr>
          <w:rFonts w:ascii="Times New Roman" w:hAnsi="Times New Roman" w:cs="Times New Roman"/>
        </w:rPr>
      </w:pPr>
    </w:p>
    <w:p w14:paraId="78EFCBC5" w14:textId="77777777" w:rsidR="00187426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611AACC9" w14:textId="77777777" w:rsidR="00F01C2A" w:rsidRDefault="00F01C2A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FE29270" w14:textId="77777777" w:rsidR="00F01C2A" w:rsidRDefault="00F01C2A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4582E7B" w14:textId="77777777" w:rsidR="00F01C2A" w:rsidRDefault="00F01C2A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BAB9707" w14:textId="77777777" w:rsidR="00F01C2A" w:rsidRDefault="00F01C2A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2693BB4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lastRenderedPageBreak/>
        <w:tab/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:lang w:eastAsia="en-US"/>
        </w:rPr>
        <w:id w:val="195474922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A243B0A" w14:textId="77777777" w:rsidR="00187426" w:rsidRDefault="00187426" w:rsidP="00187426">
          <w:pPr>
            <w:pStyle w:val="TtuloTDC"/>
          </w:pPr>
          <w:r>
            <w:t>Contenido</w:t>
          </w:r>
        </w:p>
        <w:p w14:paraId="37072098" w14:textId="47F0E6A4" w:rsidR="00BB56C9" w:rsidRDefault="00187426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237965" w:history="1">
            <w:r w:rsidR="00BB56C9" w:rsidRPr="008679C5">
              <w:rPr>
                <w:rStyle w:val="Hipervnculo"/>
                <w:noProof/>
              </w:rPr>
              <w:t>1.</w:t>
            </w:r>
            <w:r w:rsidR="00BB56C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B56C9" w:rsidRPr="008679C5">
              <w:rPr>
                <w:rStyle w:val="Hipervnculo"/>
                <w:noProof/>
              </w:rPr>
              <w:t>Definición de estructuras</w:t>
            </w:r>
            <w:r w:rsidR="00BB56C9">
              <w:rPr>
                <w:noProof/>
                <w:webHidden/>
              </w:rPr>
              <w:tab/>
            </w:r>
            <w:r w:rsidR="00BB56C9">
              <w:rPr>
                <w:noProof/>
                <w:webHidden/>
              </w:rPr>
              <w:fldChar w:fldCharType="begin"/>
            </w:r>
            <w:r w:rsidR="00BB56C9">
              <w:rPr>
                <w:noProof/>
                <w:webHidden/>
              </w:rPr>
              <w:instrText xml:space="preserve"> PAGEREF _Toc161237965 \h </w:instrText>
            </w:r>
            <w:r w:rsidR="00BB56C9">
              <w:rPr>
                <w:noProof/>
                <w:webHidden/>
              </w:rPr>
            </w:r>
            <w:r w:rsidR="00BB56C9">
              <w:rPr>
                <w:noProof/>
                <w:webHidden/>
              </w:rPr>
              <w:fldChar w:fldCharType="separate"/>
            </w:r>
            <w:r w:rsidR="00BB56C9">
              <w:rPr>
                <w:noProof/>
                <w:webHidden/>
              </w:rPr>
              <w:t>4</w:t>
            </w:r>
            <w:r w:rsidR="00BB56C9">
              <w:rPr>
                <w:noProof/>
                <w:webHidden/>
              </w:rPr>
              <w:fldChar w:fldCharType="end"/>
            </w:r>
          </w:hyperlink>
        </w:p>
        <w:p w14:paraId="277A3346" w14:textId="5BB4267C" w:rsidR="00BB56C9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237966" w:history="1">
            <w:r w:rsidR="00BB56C9" w:rsidRPr="008679C5">
              <w:rPr>
                <w:rStyle w:val="Hipervnculo"/>
                <w:noProof/>
              </w:rPr>
              <w:t>1.1.</w:t>
            </w:r>
            <w:r w:rsidR="00BB56C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B56C9" w:rsidRPr="008679C5">
              <w:rPr>
                <w:rStyle w:val="Hipervnculo"/>
                <w:bCs/>
                <w:noProof/>
              </w:rPr>
              <w:t xml:space="preserve">Archivo de datos del emisor  </w:t>
            </w:r>
            <w:r w:rsidR="00BB56C9" w:rsidRPr="008679C5">
              <w:rPr>
                <w:rStyle w:val="Hipervnculo"/>
                <w:noProof/>
              </w:rPr>
              <w:t>Manual Sistema de Información Bancos - Sistema Contable (cmfchile.cl)</w:t>
            </w:r>
            <w:r w:rsidR="00BB56C9">
              <w:rPr>
                <w:noProof/>
                <w:webHidden/>
              </w:rPr>
              <w:tab/>
            </w:r>
            <w:r w:rsidR="00BB56C9">
              <w:rPr>
                <w:noProof/>
                <w:webHidden/>
              </w:rPr>
              <w:fldChar w:fldCharType="begin"/>
            </w:r>
            <w:r w:rsidR="00BB56C9">
              <w:rPr>
                <w:noProof/>
                <w:webHidden/>
              </w:rPr>
              <w:instrText xml:space="preserve"> PAGEREF _Toc161237966 \h </w:instrText>
            </w:r>
            <w:r w:rsidR="00BB56C9">
              <w:rPr>
                <w:noProof/>
                <w:webHidden/>
              </w:rPr>
            </w:r>
            <w:r w:rsidR="00BB56C9">
              <w:rPr>
                <w:noProof/>
                <w:webHidden/>
              </w:rPr>
              <w:fldChar w:fldCharType="separate"/>
            </w:r>
            <w:r w:rsidR="00BB56C9">
              <w:rPr>
                <w:noProof/>
                <w:webHidden/>
              </w:rPr>
              <w:t>4</w:t>
            </w:r>
            <w:r w:rsidR="00BB56C9">
              <w:rPr>
                <w:noProof/>
                <w:webHidden/>
              </w:rPr>
              <w:fldChar w:fldCharType="end"/>
            </w:r>
          </w:hyperlink>
        </w:p>
        <w:p w14:paraId="160DC5EB" w14:textId="01F4AC3E" w:rsidR="00BB56C9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237967" w:history="1">
            <w:r w:rsidR="00BB56C9" w:rsidRPr="008679C5">
              <w:rPr>
                <w:rStyle w:val="Hipervnculo"/>
                <w:noProof/>
              </w:rPr>
              <w:t>2.</w:t>
            </w:r>
            <w:r w:rsidR="00BB56C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B56C9" w:rsidRPr="008679C5">
              <w:rPr>
                <w:rStyle w:val="Hipervnculo"/>
                <w:noProof/>
              </w:rPr>
              <w:t>Validaciones</w:t>
            </w:r>
            <w:r w:rsidR="00BB56C9">
              <w:rPr>
                <w:noProof/>
                <w:webHidden/>
              </w:rPr>
              <w:tab/>
            </w:r>
            <w:r w:rsidR="00BB56C9">
              <w:rPr>
                <w:noProof/>
                <w:webHidden/>
              </w:rPr>
              <w:fldChar w:fldCharType="begin"/>
            </w:r>
            <w:r w:rsidR="00BB56C9">
              <w:rPr>
                <w:noProof/>
                <w:webHidden/>
              </w:rPr>
              <w:instrText xml:space="preserve"> PAGEREF _Toc161237967 \h </w:instrText>
            </w:r>
            <w:r w:rsidR="00BB56C9">
              <w:rPr>
                <w:noProof/>
                <w:webHidden/>
              </w:rPr>
            </w:r>
            <w:r w:rsidR="00BB56C9">
              <w:rPr>
                <w:noProof/>
                <w:webHidden/>
              </w:rPr>
              <w:fldChar w:fldCharType="separate"/>
            </w:r>
            <w:r w:rsidR="00BB56C9">
              <w:rPr>
                <w:noProof/>
                <w:webHidden/>
              </w:rPr>
              <w:t>6</w:t>
            </w:r>
            <w:r w:rsidR="00BB56C9">
              <w:rPr>
                <w:noProof/>
                <w:webHidden/>
              </w:rPr>
              <w:fldChar w:fldCharType="end"/>
            </w:r>
          </w:hyperlink>
        </w:p>
        <w:p w14:paraId="296E98C5" w14:textId="1FD0CD57" w:rsidR="00BB56C9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237968" w:history="1">
            <w:r w:rsidR="00BB56C9" w:rsidRPr="008679C5">
              <w:rPr>
                <w:rStyle w:val="Hipervnculo"/>
                <w:noProof/>
              </w:rPr>
              <w:t>2.1.</w:t>
            </w:r>
            <w:r w:rsidR="00BB56C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B56C9" w:rsidRPr="008679C5">
              <w:rPr>
                <w:rStyle w:val="Hipervnculo"/>
                <w:noProof/>
              </w:rPr>
              <w:t>Archivo de datos</w:t>
            </w:r>
            <w:r w:rsidR="00BB56C9">
              <w:rPr>
                <w:noProof/>
                <w:webHidden/>
              </w:rPr>
              <w:tab/>
            </w:r>
            <w:r w:rsidR="00BB56C9">
              <w:rPr>
                <w:noProof/>
                <w:webHidden/>
              </w:rPr>
              <w:fldChar w:fldCharType="begin"/>
            </w:r>
            <w:r w:rsidR="00BB56C9">
              <w:rPr>
                <w:noProof/>
                <w:webHidden/>
              </w:rPr>
              <w:instrText xml:space="preserve"> PAGEREF _Toc161237968 \h </w:instrText>
            </w:r>
            <w:r w:rsidR="00BB56C9">
              <w:rPr>
                <w:noProof/>
                <w:webHidden/>
              </w:rPr>
            </w:r>
            <w:r w:rsidR="00BB56C9">
              <w:rPr>
                <w:noProof/>
                <w:webHidden/>
              </w:rPr>
              <w:fldChar w:fldCharType="separate"/>
            </w:r>
            <w:r w:rsidR="00BB56C9">
              <w:rPr>
                <w:noProof/>
                <w:webHidden/>
              </w:rPr>
              <w:t>6</w:t>
            </w:r>
            <w:r w:rsidR="00BB56C9">
              <w:rPr>
                <w:noProof/>
                <w:webHidden/>
              </w:rPr>
              <w:fldChar w:fldCharType="end"/>
            </w:r>
          </w:hyperlink>
        </w:p>
        <w:p w14:paraId="12E79396" w14:textId="314E8FE9" w:rsidR="00BB56C9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237969" w:history="1">
            <w:r w:rsidR="00BB56C9" w:rsidRPr="008679C5">
              <w:rPr>
                <w:rStyle w:val="Hipervnculo"/>
                <w:noProof/>
              </w:rPr>
              <w:t>3.</w:t>
            </w:r>
            <w:r w:rsidR="00BB56C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B56C9" w:rsidRPr="008679C5">
              <w:rPr>
                <w:rStyle w:val="Hipervnculo"/>
                <w:noProof/>
              </w:rPr>
              <w:t>Construyendo la carátula de salida</w:t>
            </w:r>
            <w:r w:rsidR="00BB56C9">
              <w:rPr>
                <w:noProof/>
                <w:webHidden/>
              </w:rPr>
              <w:tab/>
            </w:r>
            <w:r w:rsidR="00BB56C9">
              <w:rPr>
                <w:noProof/>
                <w:webHidden/>
              </w:rPr>
              <w:fldChar w:fldCharType="begin"/>
            </w:r>
            <w:r w:rsidR="00BB56C9">
              <w:rPr>
                <w:noProof/>
                <w:webHidden/>
              </w:rPr>
              <w:instrText xml:space="preserve"> PAGEREF _Toc161237969 \h </w:instrText>
            </w:r>
            <w:r w:rsidR="00BB56C9">
              <w:rPr>
                <w:noProof/>
                <w:webHidden/>
              </w:rPr>
            </w:r>
            <w:r w:rsidR="00BB56C9">
              <w:rPr>
                <w:noProof/>
                <w:webHidden/>
              </w:rPr>
              <w:fldChar w:fldCharType="separate"/>
            </w:r>
            <w:r w:rsidR="00BB56C9">
              <w:rPr>
                <w:noProof/>
                <w:webHidden/>
              </w:rPr>
              <w:t>7</w:t>
            </w:r>
            <w:r w:rsidR="00BB56C9">
              <w:rPr>
                <w:noProof/>
                <w:webHidden/>
              </w:rPr>
              <w:fldChar w:fldCharType="end"/>
            </w:r>
          </w:hyperlink>
        </w:p>
        <w:p w14:paraId="5915A90C" w14:textId="1B1225D5" w:rsidR="00BB56C9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237970" w:history="1">
            <w:r w:rsidR="00BB56C9" w:rsidRPr="008679C5">
              <w:rPr>
                <w:rStyle w:val="Hipervnculo"/>
                <w:noProof/>
              </w:rPr>
              <w:t>3.1.</w:t>
            </w:r>
            <w:r w:rsidR="00BB56C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B56C9" w:rsidRPr="008679C5">
              <w:rPr>
                <w:rStyle w:val="Hipervnculo"/>
                <w:noProof/>
              </w:rPr>
              <w:t>Formato de carátula de salida</w:t>
            </w:r>
            <w:r w:rsidR="00BB56C9">
              <w:rPr>
                <w:noProof/>
                <w:webHidden/>
              </w:rPr>
              <w:tab/>
            </w:r>
            <w:r w:rsidR="00BB56C9">
              <w:rPr>
                <w:noProof/>
                <w:webHidden/>
              </w:rPr>
              <w:fldChar w:fldCharType="begin"/>
            </w:r>
            <w:r w:rsidR="00BB56C9">
              <w:rPr>
                <w:noProof/>
                <w:webHidden/>
              </w:rPr>
              <w:instrText xml:space="preserve"> PAGEREF _Toc161237970 \h </w:instrText>
            </w:r>
            <w:r w:rsidR="00BB56C9">
              <w:rPr>
                <w:noProof/>
                <w:webHidden/>
              </w:rPr>
            </w:r>
            <w:r w:rsidR="00BB56C9">
              <w:rPr>
                <w:noProof/>
                <w:webHidden/>
              </w:rPr>
              <w:fldChar w:fldCharType="separate"/>
            </w:r>
            <w:r w:rsidR="00BB56C9">
              <w:rPr>
                <w:noProof/>
                <w:webHidden/>
              </w:rPr>
              <w:t>7</w:t>
            </w:r>
            <w:r w:rsidR="00BB56C9">
              <w:rPr>
                <w:noProof/>
                <w:webHidden/>
              </w:rPr>
              <w:fldChar w:fldCharType="end"/>
            </w:r>
          </w:hyperlink>
        </w:p>
        <w:p w14:paraId="2F031D1C" w14:textId="4001A0D4" w:rsidR="00BB56C9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237971" w:history="1">
            <w:r w:rsidR="00BB56C9" w:rsidRPr="008679C5">
              <w:rPr>
                <w:rStyle w:val="Hipervnculo"/>
                <w:bCs/>
                <w:noProof/>
              </w:rPr>
              <w:t>4.</w:t>
            </w:r>
            <w:r w:rsidR="00BB56C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B56C9" w:rsidRPr="008679C5">
              <w:rPr>
                <w:rStyle w:val="Hipervnculo"/>
                <w:noProof/>
              </w:rPr>
              <w:t>Definición de nombres</w:t>
            </w:r>
            <w:r w:rsidR="00BB56C9">
              <w:rPr>
                <w:noProof/>
                <w:webHidden/>
              </w:rPr>
              <w:tab/>
            </w:r>
            <w:r w:rsidR="00BB56C9">
              <w:rPr>
                <w:noProof/>
                <w:webHidden/>
              </w:rPr>
              <w:fldChar w:fldCharType="begin"/>
            </w:r>
            <w:r w:rsidR="00BB56C9">
              <w:rPr>
                <w:noProof/>
                <w:webHidden/>
              </w:rPr>
              <w:instrText xml:space="preserve"> PAGEREF _Toc161237971 \h </w:instrText>
            </w:r>
            <w:r w:rsidR="00BB56C9">
              <w:rPr>
                <w:noProof/>
                <w:webHidden/>
              </w:rPr>
            </w:r>
            <w:r w:rsidR="00BB56C9">
              <w:rPr>
                <w:noProof/>
                <w:webHidden/>
              </w:rPr>
              <w:fldChar w:fldCharType="separate"/>
            </w:r>
            <w:r w:rsidR="00BB56C9">
              <w:rPr>
                <w:noProof/>
                <w:webHidden/>
              </w:rPr>
              <w:t>8</w:t>
            </w:r>
            <w:r w:rsidR="00BB56C9">
              <w:rPr>
                <w:noProof/>
                <w:webHidden/>
              </w:rPr>
              <w:fldChar w:fldCharType="end"/>
            </w:r>
          </w:hyperlink>
        </w:p>
        <w:p w14:paraId="2580764B" w14:textId="2D24EAC7" w:rsidR="00BB56C9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237972" w:history="1">
            <w:r w:rsidR="00BB56C9" w:rsidRPr="008679C5">
              <w:rPr>
                <w:rStyle w:val="Hipervnculo"/>
                <w:noProof/>
              </w:rPr>
              <w:t>4.1.</w:t>
            </w:r>
            <w:r w:rsidR="00BB56C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B56C9" w:rsidRPr="008679C5">
              <w:rPr>
                <w:rStyle w:val="Hipervnculo"/>
                <w:noProof/>
              </w:rPr>
              <w:t>Archivo de salida a destino</w:t>
            </w:r>
            <w:r w:rsidR="00BB56C9">
              <w:rPr>
                <w:noProof/>
                <w:webHidden/>
              </w:rPr>
              <w:tab/>
            </w:r>
            <w:r w:rsidR="00BB56C9">
              <w:rPr>
                <w:noProof/>
                <w:webHidden/>
              </w:rPr>
              <w:fldChar w:fldCharType="begin"/>
            </w:r>
            <w:r w:rsidR="00BB56C9">
              <w:rPr>
                <w:noProof/>
                <w:webHidden/>
              </w:rPr>
              <w:instrText xml:space="preserve"> PAGEREF _Toc161237972 \h </w:instrText>
            </w:r>
            <w:r w:rsidR="00BB56C9">
              <w:rPr>
                <w:noProof/>
                <w:webHidden/>
              </w:rPr>
            </w:r>
            <w:r w:rsidR="00BB56C9">
              <w:rPr>
                <w:noProof/>
                <w:webHidden/>
              </w:rPr>
              <w:fldChar w:fldCharType="separate"/>
            </w:r>
            <w:r w:rsidR="00BB56C9">
              <w:rPr>
                <w:noProof/>
                <w:webHidden/>
              </w:rPr>
              <w:t>8</w:t>
            </w:r>
            <w:r w:rsidR="00BB56C9">
              <w:rPr>
                <w:noProof/>
                <w:webHidden/>
              </w:rPr>
              <w:fldChar w:fldCharType="end"/>
            </w:r>
          </w:hyperlink>
        </w:p>
        <w:p w14:paraId="4C46DAC9" w14:textId="4A1A3F35" w:rsidR="00BB56C9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237973" w:history="1">
            <w:r w:rsidR="00BB56C9" w:rsidRPr="008679C5">
              <w:rPr>
                <w:rStyle w:val="Hipervnculo"/>
                <w:noProof/>
              </w:rPr>
              <w:t>4.1.1.</w:t>
            </w:r>
            <w:r w:rsidR="00BB56C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B56C9" w:rsidRPr="008679C5">
              <w:rPr>
                <w:rStyle w:val="Hipervnculo"/>
                <w:noProof/>
              </w:rPr>
              <w:t>Archivo de datos</w:t>
            </w:r>
            <w:r w:rsidR="00BB56C9">
              <w:rPr>
                <w:noProof/>
                <w:webHidden/>
              </w:rPr>
              <w:tab/>
            </w:r>
            <w:r w:rsidR="00BB56C9">
              <w:rPr>
                <w:noProof/>
                <w:webHidden/>
              </w:rPr>
              <w:fldChar w:fldCharType="begin"/>
            </w:r>
            <w:r w:rsidR="00BB56C9">
              <w:rPr>
                <w:noProof/>
                <w:webHidden/>
              </w:rPr>
              <w:instrText xml:space="preserve"> PAGEREF _Toc161237973 \h </w:instrText>
            </w:r>
            <w:r w:rsidR="00BB56C9">
              <w:rPr>
                <w:noProof/>
                <w:webHidden/>
              </w:rPr>
            </w:r>
            <w:r w:rsidR="00BB56C9">
              <w:rPr>
                <w:noProof/>
                <w:webHidden/>
              </w:rPr>
              <w:fldChar w:fldCharType="separate"/>
            </w:r>
            <w:r w:rsidR="00BB56C9">
              <w:rPr>
                <w:noProof/>
                <w:webHidden/>
              </w:rPr>
              <w:t>8</w:t>
            </w:r>
            <w:r w:rsidR="00BB56C9">
              <w:rPr>
                <w:noProof/>
                <w:webHidden/>
              </w:rPr>
              <w:fldChar w:fldCharType="end"/>
            </w:r>
          </w:hyperlink>
        </w:p>
        <w:p w14:paraId="55442C0E" w14:textId="07AA7DE9" w:rsidR="00BB56C9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237974" w:history="1">
            <w:r w:rsidR="00BB56C9" w:rsidRPr="008679C5">
              <w:rPr>
                <w:rStyle w:val="Hipervnculo"/>
                <w:noProof/>
              </w:rPr>
              <w:t>4.1.2.</w:t>
            </w:r>
            <w:r w:rsidR="00BB56C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B56C9" w:rsidRPr="008679C5">
              <w:rPr>
                <w:rStyle w:val="Hipervnculo"/>
                <w:noProof/>
              </w:rPr>
              <w:t>Archivo Carátula</w:t>
            </w:r>
            <w:r w:rsidR="00BB56C9">
              <w:rPr>
                <w:noProof/>
                <w:webHidden/>
              </w:rPr>
              <w:tab/>
            </w:r>
            <w:r w:rsidR="00BB56C9">
              <w:rPr>
                <w:noProof/>
                <w:webHidden/>
              </w:rPr>
              <w:fldChar w:fldCharType="begin"/>
            </w:r>
            <w:r w:rsidR="00BB56C9">
              <w:rPr>
                <w:noProof/>
                <w:webHidden/>
              </w:rPr>
              <w:instrText xml:space="preserve"> PAGEREF _Toc161237974 \h </w:instrText>
            </w:r>
            <w:r w:rsidR="00BB56C9">
              <w:rPr>
                <w:noProof/>
                <w:webHidden/>
              </w:rPr>
            </w:r>
            <w:r w:rsidR="00BB56C9">
              <w:rPr>
                <w:noProof/>
                <w:webHidden/>
              </w:rPr>
              <w:fldChar w:fldCharType="separate"/>
            </w:r>
            <w:r w:rsidR="00BB56C9">
              <w:rPr>
                <w:noProof/>
                <w:webHidden/>
              </w:rPr>
              <w:t>8</w:t>
            </w:r>
            <w:r w:rsidR="00BB56C9">
              <w:rPr>
                <w:noProof/>
                <w:webHidden/>
              </w:rPr>
              <w:fldChar w:fldCharType="end"/>
            </w:r>
          </w:hyperlink>
        </w:p>
        <w:p w14:paraId="335B0987" w14:textId="0FD9428C" w:rsidR="00BB56C9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237975" w:history="1">
            <w:r w:rsidR="00BB56C9" w:rsidRPr="008679C5">
              <w:rPr>
                <w:rStyle w:val="Hipervnculo"/>
                <w:noProof/>
              </w:rPr>
              <w:t>4.2.</w:t>
            </w:r>
            <w:r w:rsidR="00BB56C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B56C9" w:rsidRPr="008679C5">
              <w:rPr>
                <w:rStyle w:val="Hipervnculo"/>
                <w:noProof/>
              </w:rPr>
              <w:t>Definición de correlativo</w:t>
            </w:r>
            <w:r w:rsidR="00BB56C9">
              <w:rPr>
                <w:noProof/>
                <w:webHidden/>
              </w:rPr>
              <w:tab/>
            </w:r>
            <w:r w:rsidR="00BB56C9">
              <w:rPr>
                <w:noProof/>
                <w:webHidden/>
              </w:rPr>
              <w:fldChar w:fldCharType="begin"/>
            </w:r>
            <w:r w:rsidR="00BB56C9">
              <w:rPr>
                <w:noProof/>
                <w:webHidden/>
              </w:rPr>
              <w:instrText xml:space="preserve"> PAGEREF _Toc161237975 \h </w:instrText>
            </w:r>
            <w:r w:rsidR="00BB56C9">
              <w:rPr>
                <w:noProof/>
                <w:webHidden/>
              </w:rPr>
            </w:r>
            <w:r w:rsidR="00BB56C9">
              <w:rPr>
                <w:noProof/>
                <w:webHidden/>
              </w:rPr>
              <w:fldChar w:fldCharType="separate"/>
            </w:r>
            <w:r w:rsidR="00BB56C9">
              <w:rPr>
                <w:noProof/>
                <w:webHidden/>
              </w:rPr>
              <w:t>9</w:t>
            </w:r>
            <w:r w:rsidR="00BB56C9">
              <w:rPr>
                <w:noProof/>
                <w:webHidden/>
              </w:rPr>
              <w:fldChar w:fldCharType="end"/>
            </w:r>
          </w:hyperlink>
        </w:p>
        <w:p w14:paraId="46893DDC" w14:textId="4F3641FF" w:rsidR="00BB56C9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237976" w:history="1">
            <w:r w:rsidR="00BB56C9" w:rsidRPr="008679C5">
              <w:rPr>
                <w:rStyle w:val="Hipervnculo"/>
                <w:noProof/>
              </w:rPr>
              <w:t>4.2.1.</w:t>
            </w:r>
            <w:r w:rsidR="00BB56C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B56C9" w:rsidRPr="008679C5">
              <w:rPr>
                <w:rStyle w:val="Hipervnculo"/>
                <w:noProof/>
              </w:rPr>
              <w:t>Salida</w:t>
            </w:r>
            <w:r w:rsidR="00BB56C9">
              <w:rPr>
                <w:noProof/>
                <w:webHidden/>
              </w:rPr>
              <w:tab/>
            </w:r>
            <w:r w:rsidR="00BB56C9">
              <w:rPr>
                <w:noProof/>
                <w:webHidden/>
              </w:rPr>
              <w:fldChar w:fldCharType="begin"/>
            </w:r>
            <w:r w:rsidR="00BB56C9">
              <w:rPr>
                <w:noProof/>
                <w:webHidden/>
              </w:rPr>
              <w:instrText xml:space="preserve"> PAGEREF _Toc161237976 \h </w:instrText>
            </w:r>
            <w:r w:rsidR="00BB56C9">
              <w:rPr>
                <w:noProof/>
                <w:webHidden/>
              </w:rPr>
            </w:r>
            <w:r w:rsidR="00BB56C9">
              <w:rPr>
                <w:noProof/>
                <w:webHidden/>
              </w:rPr>
              <w:fldChar w:fldCharType="separate"/>
            </w:r>
            <w:r w:rsidR="00BB56C9">
              <w:rPr>
                <w:noProof/>
                <w:webHidden/>
              </w:rPr>
              <w:t>9</w:t>
            </w:r>
            <w:r w:rsidR="00BB56C9">
              <w:rPr>
                <w:noProof/>
                <w:webHidden/>
              </w:rPr>
              <w:fldChar w:fldCharType="end"/>
            </w:r>
          </w:hyperlink>
        </w:p>
        <w:p w14:paraId="1A16F525" w14:textId="53C828A9" w:rsidR="00BB56C9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237977" w:history="1">
            <w:r w:rsidR="00BB56C9" w:rsidRPr="008679C5">
              <w:rPr>
                <w:rStyle w:val="Hipervnculo"/>
                <w:noProof/>
              </w:rPr>
              <w:t>4.2.2.</w:t>
            </w:r>
            <w:r w:rsidR="00BB56C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B56C9" w:rsidRPr="008679C5">
              <w:rPr>
                <w:rStyle w:val="Hipervnculo"/>
                <w:noProof/>
              </w:rPr>
              <w:t>Entrada</w:t>
            </w:r>
            <w:r w:rsidR="00BB56C9">
              <w:rPr>
                <w:noProof/>
                <w:webHidden/>
              </w:rPr>
              <w:tab/>
            </w:r>
            <w:r w:rsidR="00BB56C9">
              <w:rPr>
                <w:noProof/>
                <w:webHidden/>
              </w:rPr>
              <w:fldChar w:fldCharType="begin"/>
            </w:r>
            <w:r w:rsidR="00BB56C9">
              <w:rPr>
                <w:noProof/>
                <w:webHidden/>
              </w:rPr>
              <w:instrText xml:space="preserve"> PAGEREF _Toc161237977 \h </w:instrText>
            </w:r>
            <w:r w:rsidR="00BB56C9">
              <w:rPr>
                <w:noProof/>
                <w:webHidden/>
              </w:rPr>
            </w:r>
            <w:r w:rsidR="00BB56C9">
              <w:rPr>
                <w:noProof/>
                <w:webHidden/>
              </w:rPr>
              <w:fldChar w:fldCharType="separate"/>
            </w:r>
            <w:r w:rsidR="00BB56C9">
              <w:rPr>
                <w:noProof/>
                <w:webHidden/>
              </w:rPr>
              <w:t>9</w:t>
            </w:r>
            <w:r w:rsidR="00BB56C9">
              <w:rPr>
                <w:noProof/>
                <w:webHidden/>
              </w:rPr>
              <w:fldChar w:fldCharType="end"/>
            </w:r>
          </w:hyperlink>
        </w:p>
        <w:p w14:paraId="7DC74635" w14:textId="4B382863" w:rsidR="00BB56C9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237978" w:history="1">
            <w:r w:rsidR="00BB56C9" w:rsidRPr="008679C5">
              <w:rPr>
                <w:rStyle w:val="Hipervnculo"/>
                <w:noProof/>
              </w:rPr>
              <w:t>5.</w:t>
            </w:r>
            <w:r w:rsidR="00BB56C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B56C9" w:rsidRPr="008679C5">
              <w:rPr>
                <w:rStyle w:val="Hipervnculo"/>
                <w:noProof/>
              </w:rPr>
              <w:t>Definición de datos por ingresar del usuario (desde el Front)</w:t>
            </w:r>
            <w:r w:rsidR="00BB56C9">
              <w:rPr>
                <w:noProof/>
                <w:webHidden/>
              </w:rPr>
              <w:tab/>
            </w:r>
            <w:r w:rsidR="00BB56C9">
              <w:rPr>
                <w:noProof/>
                <w:webHidden/>
              </w:rPr>
              <w:fldChar w:fldCharType="begin"/>
            </w:r>
            <w:r w:rsidR="00BB56C9">
              <w:rPr>
                <w:noProof/>
                <w:webHidden/>
              </w:rPr>
              <w:instrText xml:space="preserve"> PAGEREF _Toc161237978 \h </w:instrText>
            </w:r>
            <w:r w:rsidR="00BB56C9">
              <w:rPr>
                <w:noProof/>
                <w:webHidden/>
              </w:rPr>
            </w:r>
            <w:r w:rsidR="00BB56C9">
              <w:rPr>
                <w:noProof/>
                <w:webHidden/>
              </w:rPr>
              <w:fldChar w:fldCharType="separate"/>
            </w:r>
            <w:r w:rsidR="00BB56C9">
              <w:rPr>
                <w:noProof/>
                <w:webHidden/>
              </w:rPr>
              <w:t>10</w:t>
            </w:r>
            <w:r w:rsidR="00BB56C9">
              <w:rPr>
                <w:noProof/>
                <w:webHidden/>
              </w:rPr>
              <w:fldChar w:fldCharType="end"/>
            </w:r>
          </w:hyperlink>
        </w:p>
        <w:p w14:paraId="60DD612E" w14:textId="6FC20F86" w:rsidR="00BB56C9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237979" w:history="1">
            <w:r w:rsidR="00BB56C9" w:rsidRPr="008679C5">
              <w:rPr>
                <w:rStyle w:val="Hipervnculo"/>
                <w:noProof/>
              </w:rPr>
              <w:t>6.</w:t>
            </w:r>
            <w:r w:rsidR="00BB56C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B56C9" w:rsidRPr="008679C5">
              <w:rPr>
                <w:rStyle w:val="Hipervnculo"/>
                <w:noProof/>
              </w:rPr>
              <w:t>Definir Notificación hacia el Front.</w:t>
            </w:r>
            <w:r w:rsidR="00BB56C9">
              <w:rPr>
                <w:noProof/>
                <w:webHidden/>
              </w:rPr>
              <w:tab/>
            </w:r>
            <w:r w:rsidR="00BB56C9">
              <w:rPr>
                <w:noProof/>
                <w:webHidden/>
              </w:rPr>
              <w:fldChar w:fldCharType="begin"/>
            </w:r>
            <w:r w:rsidR="00BB56C9">
              <w:rPr>
                <w:noProof/>
                <w:webHidden/>
              </w:rPr>
              <w:instrText xml:space="preserve"> PAGEREF _Toc161237979 \h </w:instrText>
            </w:r>
            <w:r w:rsidR="00BB56C9">
              <w:rPr>
                <w:noProof/>
                <w:webHidden/>
              </w:rPr>
            </w:r>
            <w:r w:rsidR="00BB56C9">
              <w:rPr>
                <w:noProof/>
                <w:webHidden/>
              </w:rPr>
              <w:fldChar w:fldCharType="separate"/>
            </w:r>
            <w:r w:rsidR="00BB56C9">
              <w:rPr>
                <w:noProof/>
                <w:webHidden/>
              </w:rPr>
              <w:t>11</w:t>
            </w:r>
            <w:r w:rsidR="00BB56C9">
              <w:rPr>
                <w:noProof/>
                <w:webHidden/>
              </w:rPr>
              <w:fldChar w:fldCharType="end"/>
            </w:r>
          </w:hyperlink>
        </w:p>
        <w:p w14:paraId="27E5FA5A" w14:textId="33F1878F" w:rsidR="00BB56C9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237980" w:history="1">
            <w:r w:rsidR="00BB56C9" w:rsidRPr="008679C5">
              <w:rPr>
                <w:rStyle w:val="Hipervnculo"/>
                <w:noProof/>
              </w:rPr>
              <w:t>7.</w:t>
            </w:r>
            <w:r w:rsidR="00BB56C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B56C9" w:rsidRPr="008679C5">
              <w:rPr>
                <w:rStyle w:val="Hipervnculo"/>
                <w:noProof/>
              </w:rPr>
              <w:t>Datos sensibles</w:t>
            </w:r>
            <w:r w:rsidR="00BB56C9">
              <w:rPr>
                <w:noProof/>
                <w:webHidden/>
              </w:rPr>
              <w:tab/>
            </w:r>
            <w:r w:rsidR="00BB56C9">
              <w:rPr>
                <w:noProof/>
                <w:webHidden/>
              </w:rPr>
              <w:fldChar w:fldCharType="begin"/>
            </w:r>
            <w:r w:rsidR="00BB56C9">
              <w:rPr>
                <w:noProof/>
                <w:webHidden/>
              </w:rPr>
              <w:instrText xml:space="preserve"> PAGEREF _Toc161237980 \h </w:instrText>
            </w:r>
            <w:r w:rsidR="00BB56C9">
              <w:rPr>
                <w:noProof/>
                <w:webHidden/>
              </w:rPr>
            </w:r>
            <w:r w:rsidR="00BB56C9">
              <w:rPr>
                <w:noProof/>
                <w:webHidden/>
              </w:rPr>
              <w:fldChar w:fldCharType="separate"/>
            </w:r>
            <w:r w:rsidR="00BB56C9">
              <w:rPr>
                <w:noProof/>
                <w:webHidden/>
              </w:rPr>
              <w:t>11</w:t>
            </w:r>
            <w:r w:rsidR="00BB56C9">
              <w:rPr>
                <w:noProof/>
                <w:webHidden/>
              </w:rPr>
              <w:fldChar w:fldCharType="end"/>
            </w:r>
          </w:hyperlink>
        </w:p>
        <w:p w14:paraId="16B52953" w14:textId="3CC223F7" w:rsidR="00187426" w:rsidRDefault="00187426" w:rsidP="00187426">
          <w:r>
            <w:rPr>
              <w:b/>
              <w:bCs/>
            </w:rPr>
            <w:fldChar w:fldCharType="end"/>
          </w:r>
        </w:p>
      </w:sdtContent>
    </w:sdt>
    <w:p w14:paraId="3EFF028F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81204A2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648AF24" w14:textId="77777777" w:rsidR="00187426" w:rsidRPr="00230F5A" w:rsidRDefault="00187426" w:rsidP="00187426">
      <w:pPr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br w:type="page"/>
      </w:r>
    </w:p>
    <w:p w14:paraId="6D73CE51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EBEFC41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FE002C8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FD7A332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6E9CAE9F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pPr w:leftFromText="141" w:rightFromText="141" w:vertAnchor="page" w:horzAnchor="page" w:tblpX="1551" w:tblpY="2361"/>
        <w:tblW w:w="0" w:type="auto"/>
        <w:tblLook w:val="04A0" w:firstRow="1" w:lastRow="0" w:firstColumn="1" w:lastColumn="0" w:noHBand="0" w:noVBand="1"/>
      </w:tblPr>
      <w:tblGrid>
        <w:gridCol w:w="421"/>
        <w:gridCol w:w="1310"/>
        <w:gridCol w:w="3543"/>
      </w:tblGrid>
      <w:tr w:rsidR="00187426" w:rsidRPr="00230F5A" w14:paraId="51717B3B" w14:textId="77777777" w:rsidTr="005C4751">
        <w:trPr>
          <w:trHeight w:val="132"/>
        </w:trPr>
        <w:tc>
          <w:tcPr>
            <w:tcW w:w="421" w:type="dxa"/>
            <w:tcBorders>
              <w:right w:val="single" w:sz="4" w:space="0" w:color="auto"/>
            </w:tcBorders>
          </w:tcPr>
          <w:p w14:paraId="0BE3F477" w14:textId="77777777" w:rsidR="00187426" w:rsidRPr="00230F5A" w:rsidRDefault="00187426" w:rsidP="005C47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3261F85" w14:textId="77777777" w:rsidR="00187426" w:rsidRPr="00230F5A" w:rsidRDefault="00187426" w:rsidP="005C4751">
            <w:pPr>
              <w:ind w:left="-917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 w:rsidRPr="00230F5A">
              <w:rPr>
                <w:rFonts w:ascii="Times New Roman" w:hAnsi="Times New Roman" w:cs="Times New Roman"/>
              </w:rPr>
              <w:t>Cassds</w:t>
            </w:r>
            <w:proofErr w:type="spellEnd"/>
            <w:r w:rsidRPr="00230F5A">
              <w:rPr>
                <w:rFonts w:ascii="Times New Roman" w:hAnsi="Times New Roman" w:cs="Times New Roman"/>
              </w:rPr>
              <w:t xml:space="preserve">    Canal Web 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28940430" w14:textId="77777777" w:rsidR="00187426" w:rsidRPr="00230F5A" w:rsidRDefault="00187426" w:rsidP="005C4751">
            <w:pPr>
              <w:ind w:left="-917"/>
              <w:rPr>
                <w:rFonts w:ascii="Times New Roman" w:hAnsi="Times New Roman" w:cs="Times New Roman"/>
              </w:rPr>
            </w:pPr>
          </w:p>
        </w:tc>
      </w:tr>
      <w:tr w:rsidR="00187426" w:rsidRPr="00230F5A" w14:paraId="16A55ABD" w14:textId="77777777" w:rsidTr="005C4751">
        <w:tc>
          <w:tcPr>
            <w:tcW w:w="421" w:type="dxa"/>
            <w:tcBorders>
              <w:right w:val="single" w:sz="4" w:space="0" w:color="auto"/>
            </w:tcBorders>
          </w:tcPr>
          <w:p w14:paraId="09915F74" w14:textId="77777777" w:rsidR="00187426" w:rsidRPr="00230F5A" w:rsidRDefault="00187426" w:rsidP="005C4751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    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9079087" w14:textId="77777777" w:rsidR="00187426" w:rsidRPr="00230F5A" w:rsidRDefault="00187426" w:rsidP="005C4751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Canal FT3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2240450A" w14:textId="77777777" w:rsidR="00187426" w:rsidRPr="00230F5A" w:rsidRDefault="00187426" w:rsidP="005C4751">
            <w:pPr>
              <w:rPr>
                <w:rFonts w:ascii="Times New Roman" w:hAnsi="Times New Roman" w:cs="Times New Roman"/>
              </w:rPr>
            </w:pPr>
          </w:p>
        </w:tc>
      </w:tr>
    </w:tbl>
    <w:p w14:paraId="6096D0C9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4D49DD7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BB80D62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EE63EFF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20B80AD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E541DA1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bookmarkEnd w:id="0"/>
    <w:p w14:paraId="4C01667B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6CC567FA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6C32E637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7B6CAAE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A8A7B68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  <w:bookmarkStart w:id="1" w:name="_Hlk160725550"/>
    </w:p>
    <w:p w14:paraId="6DAD2AE8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</w:p>
    <w:p w14:paraId="2753F63A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  <w:r w:rsidRPr="00230F5A">
        <w:rPr>
          <w:rFonts w:ascii="Times New Roman" w:hAnsi="Times New Roman" w:cs="Times New Roman"/>
          <w:b/>
          <w:bCs/>
        </w:rPr>
        <w:t>Control de versiones:</w:t>
      </w:r>
    </w:p>
    <w:p w14:paraId="5B19D0EE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6"/>
        <w:gridCol w:w="1342"/>
        <w:gridCol w:w="2046"/>
        <w:gridCol w:w="889"/>
        <w:gridCol w:w="4209"/>
      </w:tblGrid>
      <w:tr w:rsidR="00187426" w:rsidRPr="00230F5A" w14:paraId="71B4E592" w14:textId="77777777" w:rsidTr="00575D6F">
        <w:tc>
          <w:tcPr>
            <w:tcW w:w="1256" w:type="dxa"/>
          </w:tcPr>
          <w:p w14:paraId="08712DB4" w14:textId="77777777" w:rsidR="00187426" w:rsidRPr="00230F5A" w:rsidRDefault="00187426" w:rsidP="005C475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Nombre documento</w:t>
            </w:r>
          </w:p>
        </w:tc>
        <w:tc>
          <w:tcPr>
            <w:tcW w:w="1342" w:type="dxa"/>
          </w:tcPr>
          <w:p w14:paraId="78F313CD" w14:textId="77777777" w:rsidR="00187426" w:rsidRPr="00230F5A" w:rsidRDefault="00187426" w:rsidP="005C475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Fecha</w:t>
            </w:r>
          </w:p>
        </w:tc>
        <w:tc>
          <w:tcPr>
            <w:tcW w:w="2046" w:type="dxa"/>
          </w:tcPr>
          <w:p w14:paraId="204B8F45" w14:textId="77777777" w:rsidR="00187426" w:rsidRPr="00230F5A" w:rsidRDefault="00187426" w:rsidP="005C475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Responsable</w:t>
            </w:r>
          </w:p>
        </w:tc>
        <w:tc>
          <w:tcPr>
            <w:tcW w:w="889" w:type="dxa"/>
          </w:tcPr>
          <w:p w14:paraId="0DC3FDD8" w14:textId="77777777" w:rsidR="00187426" w:rsidRPr="00230F5A" w:rsidRDefault="00187426" w:rsidP="005C475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Versión</w:t>
            </w:r>
          </w:p>
        </w:tc>
        <w:tc>
          <w:tcPr>
            <w:tcW w:w="4209" w:type="dxa"/>
          </w:tcPr>
          <w:p w14:paraId="32EE0EA7" w14:textId="77777777" w:rsidR="00187426" w:rsidRPr="00230F5A" w:rsidRDefault="00187426" w:rsidP="005C475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Observaciones</w:t>
            </w:r>
          </w:p>
        </w:tc>
      </w:tr>
      <w:tr w:rsidR="00187426" w:rsidRPr="00230F5A" w14:paraId="50011808" w14:textId="77777777" w:rsidTr="00575D6F">
        <w:tc>
          <w:tcPr>
            <w:tcW w:w="1256" w:type="dxa"/>
          </w:tcPr>
          <w:p w14:paraId="43D80820" w14:textId="6D4A466B" w:rsidR="00187426" w:rsidRPr="00230F5A" w:rsidRDefault="00187426" w:rsidP="005C475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="00C376BC">
              <w:rPr>
                <w:rFonts w:ascii="Times New Roman" w:hAnsi="Times New Roman" w:cs="Times New Roman"/>
              </w:rPr>
              <w:t>3</w:t>
            </w:r>
            <w:r w:rsidR="004558B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42" w:type="dxa"/>
          </w:tcPr>
          <w:p w14:paraId="51BC97A7" w14:textId="1E92B809" w:rsidR="00187426" w:rsidRPr="00230F5A" w:rsidRDefault="001560DC" w:rsidP="005C475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4558BB">
              <w:rPr>
                <w:rFonts w:ascii="Times New Roman" w:hAnsi="Times New Roman" w:cs="Times New Roman"/>
              </w:rPr>
              <w:t>9</w:t>
            </w:r>
            <w:r w:rsidR="00187426" w:rsidRPr="00230F5A">
              <w:rPr>
                <w:rFonts w:ascii="Times New Roman" w:hAnsi="Times New Roman" w:cs="Times New Roman"/>
              </w:rPr>
              <w:t>-</w:t>
            </w:r>
            <w:r w:rsidR="00187426">
              <w:rPr>
                <w:rFonts w:ascii="Times New Roman" w:hAnsi="Times New Roman" w:cs="Times New Roman"/>
              </w:rPr>
              <w:t>03</w:t>
            </w:r>
            <w:r w:rsidR="00187426" w:rsidRPr="00230F5A">
              <w:rPr>
                <w:rFonts w:ascii="Times New Roman" w:hAnsi="Times New Roman" w:cs="Times New Roman"/>
              </w:rPr>
              <w:t>-202</w:t>
            </w:r>
            <w:r w:rsidR="0018742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4B12CE50" w14:textId="5F4F1D3C" w:rsidR="00187426" w:rsidRPr="00230F5A" w:rsidRDefault="007A1141" w:rsidP="005C475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  <w:r>
              <w:rPr>
                <w:rFonts w:ascii="Times New Roman" w:hAnsi="Times New Roman" w:cs="Times New Roman"/>
              </w:rPr>
              <w:t>, Jonathan Arce, Roberto</w:t>
            </w:r>
            <w:r w:rsidRPr="00230F5A">
              <w:rPr>
                <w:rFonts w:ascii="Times New Roman" w:hAnsi="Times New Roman" w:cs="Times New Roman"/>
              </w:rPr>
              <w:t xml:space="preserve"> Carrasco</w:t>
            </w:r>
          </w:p>
        </w:tc>
        <w:tc>
          <w:tcPr>
            <w:tcW w:w="889" w:type="dxa"/>
          </w:tcPr>
          <w:p w14:paraId="2B81BB70" w14:textId="77777777" w:rsidR="00187426" w:rsidRPr="00230F5A" w:rsidRDefault="00187426" w:rsidP="005C475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4209" w:type="dxa"/>
          </w:tcPr>
          <w:p w14:paraId="2B009281" w14:textId="77777777" w:rsidR="00187426" w:rsidRPr="00230F5A" w:rsidRDefault="00187426" w:rsidP="005C475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Creación documento</w:t>
            </w:r>
          </w:p>
        </w:tc>
      </w:tr>
      <w:tr w:rsidR="00575D6F" w:rsidRPr="00230F5A" w14:paraId="40308EA1" w14:textId="77777777" w:rsidTr="00575D6F">
        <w:tc>
          <w:tcPr>
            <w:tcW w:w="1256" w:type="dxa"/>
          </w:tcPr>
          <w:p w14:paraId="5503DB73" w14:textId="1DF9A074" w:rsidR="00575D6F" w:rsidRPr="00230F5A" w:rsidRDefault="00575D6F" w:rsidP="00575D6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P33</w:t>
            </w:r>
          </w:p>
        </w:tc>
        <w:tc>
          <w:tcPr>
            <w:tcW w:w="1342" w:type="dxa"/>
          </w:tcPr>
          <w:p w14:paraId="10069DE0" w14:textId="7C8D9712" w:rsidR="00575D6F" w:rsidRPr="00230F5A" w:rsidRDefault="00575D6F" w:rsidP="00575D6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04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5EE99070" w14:textId="77777777" w:rsidR="00575D6F" w:rsidRDefault="00575D6F" w:rsidP="00575D6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4156FF1D" w14:textId="77777777" w:rsidR="00575D6F" w:rsidRDefault="00575D6F" w:rsidP="00575D6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68E35EB5" w14:textId="4185E0FD" w:rsidR="00575D6F" w:rsidRPr="00230F5A" w:rsidRDefault="00575D6F" w:rsidP="00575D6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</w:t>
            </w:r>
            <w:r w:rsidRPr="00230F5A">
              <w:rPr>
                <w:rFonts w:ascii="Times New Roman" w:hAnsi="Times New Roman" w:cs="Times New Roman"/>
              </w:rPr>
              <w:t xml:space="preserve"> Carrasco</w:t>
            </w:r>
          </w:p>
        </w:tc>
        <w:tc>
          <w:tcPr>
            <w:tcW w:w="889" w:type="dxa"/>
          </w:tcPr>
          <w:p w14:paraId="75B538C4" w14:textId="247EEFD5" w:rsidR="00575D6F" w:rsidRPr="00230F5A" w:rsidRDefault="00575D6F" w:rsidP="00575D6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230F5A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6DB3124D" w14:textId="77777777" w:rsidR="00575D6F" w:rsidRDefault="00575D6F" w:rsidP="00575D6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Observaciones Claudio 04.04.2024</w:t>
            </w:r>
          </w:p>
          <w:p w14:paraId="444FB070" w14:textId="09D1F5E8" w:rsidR="00575D6F" w:rsidRPr="00230F5A" w:rsidRDefault="00575D6F" w:rsidP="00575D6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actualiza carpeta de salida y correlativo por institución </w:t>
            </w:r>
          </w:p>
        </w:tc>
      </w:tr>
      <w:tr w:rsidR="00C8542C" w:rsidRPr="00230F5A" w14:paraId="1B8DDF58" w14:textId="77777777" w:rsidTr="00575D6F">
        <w:tc>
          <w:tcPr>
            <w:tcW w:w="1256" w:type="dxa"/>
          </w:tcPr>
          <w:p w14:paraId="21DC9D71" w14:textId="6063E2DC" w:rsidR="00C8542C" w:rsidRPr="00230F5A" w:rsidRDefault="00C8542C" w:rsidP="00C8542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P33</w:t>
            </w:r>
          </w:p>
        </w:tc>
        <w:tc>
          <w:tcPr>
            <w:tcW w:w="1342" w:type="dxa"/>
          </w:tcPr>
          <w:p w14:paraId="2790C18F" w14:textId="5CF1D241" w:rsidR="00C8542C" w:rsidRPr="00230F5A" w:rsidRDefault="00C8542C" w:rsidP="00C8542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09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441BEEA4" w14:textId="77777777" w:rsidR="00C8542C" w:rsidRDefault="00C8542C" w:rsidP="00C8542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7E9EDA0C" w14:textId="77777777" w:rsidR="00C8542C" w:rsidRDefault="00C8542C" w:rsidP="00C8542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775E45B1" w14:textId="2F2001B6" w:rsidR="00C8542C" w:rsidRPr="00230F5A" w:rsidRDefault="00C8542C" w:rsidP="00C8542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</w:t>
            </w:r>
            <w:r w:rsidRPr="00230F5A">
              <w:rPr>
                <w:rFonts w:ascii="Times New Roman" w:hAnsi="Times New Roman" w:cs="Times New Roman"/>
              </w:rPr>
              <w:t xml:space="preserve"> Carrasco</w:t>
            </w:r>
          </w:p>
        </w:tc>
        <w:tc>
          <w:tcPr>
            <w:tcW w:w="889" w:type="dxa"/>
          </w:tcPr>
          <w:p w14:paraId="76A480B9" w14:textId="372DCAA2" w:rsidR="00C8542C" w:rsidRPr="00230F5A" w:rsidRDefault="00C8542C" w:rsidP="00C8542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230F5A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49E3FB37" w14:textId="77777777" w:rsidR="00C8542C" w:rsidRDefault="00C8542C" w:rsidP="00C8542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Bug </w:t>
            </w:r>
            <w:r w:rsidRPr="00DD7DA7">
              <w:rPr>
                <w:rFonts w:ascii="Times New Roman" w:hAnsi="Times New Roman" w:cs="Times New Roman"/>
              </w:rPr>
              <w:t>22166</w:t>
            </w:r>
          </w:p>
          <w:p w14:paraId="4A2946D2" w14:textId="77777777" w:rsidR="00C8542C" w:rsidRDefault="00C8542C" w:rsidP="00C8542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  <w:p w14:paraId="2C8EB7F6" w14:textId="77777777" w:rsidR="00C8542C" w:rsidRDefault="00C8542C" w:rsidP="00C8542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Dice</w:t>
            </w:r>
          </w:p>
          <w:p w14:paraId="7A3431C1" w14:textId="77777777" w:rsidR="00C8542C" w:rsidRDefault="00C8542C" w:rsidP="00C8542C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validar que el área exista para la Institución Bancaria informada en el archivo de datos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84)</w:t>
            </w:r>
          </w:p>
          <w:p w14:paraId="3F65ADB4" w14:textId="77777777" w:rsidR="00C8542C" w:rsidRDefault="00C8542C" w:rsidP="00C8542C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AC59E25" w14:textId="77777777" w:rsidR="00C8542C" w:rsidRPr="00AD54F4" w:rsidRDefault="00C8542C" w:rsidP="00C8542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D54F4">
              <w:rPr>
                <w:rFonts w:ascii="Times New Roman" w:hAnsi="Times New Roman" w:cs="Times New Roman"/>
                <w:color w:val="000000" w:themeColor="text1"/>
              </w:rPr>
              <w:t>Debe decir</w:t>
            </w:r>
          </w:p>
          <w:p w14:paraId="1FEB28ED" w14:textId="4A50BD6B" w:rsidR="00C8542C" w:rsidRPr="00230F5A" w:rsidRDefault="00C8542C" w:rsidP="00C8542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Se debe validar que el</w:t>
            </w:r>
            <w:r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área d</w:t>
            </w:r>
            <w:r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eberá estar asociada a una familia de documento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 </w:t>
            </w:r>
            <w:r w:rsidRPr="00696824">
              <w:rPr>
                <w:rFonts w:ascii="Times New Roman" w:hAnsi="Times New Roman" w:cs="Times New Roman"/>
                <w:b/>
                <w:bCs/>
                <w:color w:val="FF0000"/>
              </w:rPr>
              <w:t>(Error 84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C8542C" w:rsidRPr="00230F5A" w14:paraId="0E0F6F18" w14:textId="77777777" w:rsidTr="00575D6F">
        <w:tc>
          <w:tcPr>
            <w:tcW w:w="1256" w:type="dxa"/>
          </w:tcPr>
          <w:p w14:paraId="2CBE053E" w14:textId="77777777" w:rsidR="00C8542C" w:rsidRPr="00230F5A" w:rsidRDefault="00C8542C" w:rsidP="00C8542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10DBDFF0" w14:textId="77777777" w:rsidR="00C8542C" w:rsidRPr="00230F5A" w:rsidRDefault="00C8542C" w:rsidP="00C8542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E2AA771" w14:textId="77777777" w:rsidR="00C8542C" w:rsidRPr="00230F5A" w:rsidRDefault="00C8542C" w:rsidP="00C8542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25668F2A" w14:textId="77777777" w:rsidR="00C8542C" w:rsidRPr="00230F5A" w:rsidRDefault="00C8542C" w:rsidP="00C8542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6A8F146C" w14:textId="77777777" w:rsidR="00C8542C" w:rsidRPr="00230F5A" w:rsidRDefault="00C8542C" w:rsidP="00C8542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C8542C" w:rsidRPr="00230F5A" w14:paraId="0ED6B361" w14:textId="77777777" w:rsidTr="00575D6F">
        <w:tc>
          <w:tcPr>
            <w:tcW w:w="1256" w:type="dxa"/>
          </w:tcPr>
          <w:p w14:paraId="0125A8DD" w14:textId="77777777" w:rsidR="00C8542C" w:rsidRPr="00230F5A" w:rsidRDefault="00C8542C" w:rsidP="00C8542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1CCBE228" w14:textId="77777777" w:rsidR="00C8542C" w:rsidRPr="00230F5A" w:rsidRDefault="00C8542C" w:rsidP="00C8542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4AFD107" w14:textId="77777777" w:rsidR="00C8542C" w:rsidRPr="00230F5A" w:rsidRDefault="00C8542C" w:rsidP="00C8542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77F2DD3B" w14:textId="77777777" w:rsidR="00C8542C" w:rsidRPr="00230F5A" w:rsidRDefault="00C8542C" w:rsidP="00C8542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B1E274E" w14:textId="77777777" w:rsidR="00C8542C" w:rsidRPr="00230F5A" w:rsidRDefault="00C8542C" w:rsidP="00C8542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C8542C" w:rsidRPr="00230F5A" w14:paraId="047125E2" w14:textId="77777777" w:rsidTr="00575D6F">
        <w:tc>
          <w:tcPr>
            <w:tcW w:w="1256" w:type="dxa"/>
          </w:tcPr>
          <w:p w14:paraId="5DAC541F" w14:textId="77777777" w:rsidR="00C8542C" w:rsidRPr="00230F5A" w:rsidRDefault="00C8542C" w:rsidP="00C8542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372418D5" w14:textId="77777777" w:rsidR="00C8542C" w:rsidRPr="00230F5A" w:rsidRDefault="00C8542C" w:rsidP="00C8542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7ED9689C" w14:textId="77777777" w:rsidR="00C8542C" w:rsidRPr="00230F5A" w:rsidRDefault="00C8542C" w:rsidP="00C8542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758F2294" w14:textId="77777777" w:rsidR="00C8542C" w:rsidRPr="00230F5A" w:rsidRDefault="00C8542C" w:rsidP="00C8542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0F2E75FD" w14:textId="77777777" w:rsidR="00C8542C" w:rsidRPr="00230F5A" w:rsidRDefault="00C8542C" w:rsidP="00C8542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C8542C" w:rsidRPr="00230F5A" w14:paraId="45197F5C" w14:textId="77777777" w:rsidTr="00575D6F">
        <w:tc>
          <w:tcPr>
            <w:tcW w:w="1256" w:type="dxa"/>
          </w:tcPr>
          <w:p w14:paraId="03C700B5" w14:textId="77777777" w:rsidR="00C8542C" w:rsidRPr="00230F5A" w:rsidRDefault="00C8542C" w:rsidP="00C8542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0472DCAD" w14:textId="77777777" w:rsidR="00C8542C" w:rsidRPr="00230F5A" w:rsidRDefault="00C8542C" w:rsidP="00C8542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45887FCF" w14:textId="77777777" w:rsidR="00C8542C" w:rsidRPr="00230F5A" w:rsidRDefault="00C8542C" w:rsidP="00C8542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209C136D" w14:textId="77777777" w:rsidR="00C8542C" w:rsidRPr="00230F5A" w:rsidRDefault="00C8542C" w:rsidP="00C8542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1EA1ED4E" w14:textId="77777777" w:rsidR="00C8542C" w:rsidRPr="00230F5A" w:rsidRDefault="00C8542C" w:rsidP="00C8542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</w:tbl>
    <w:p w14:paraId="7E37C4D5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bookmarkEnd w:id="1"/>
    <w:p w14:paraId="3C872C78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8C1D2A2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EBA5EEE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ED88E47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4D70E04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941693A" w14:textId="77777777" w:rsidR="00187426" w:rsidRPr="00230F5A" w:rsidRDefault="00187426" w:rsidP="00187426">
      <w:pPr>
        <w:ind w:left="142" w:firstLine="142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D6E8B44" w14:textId="77777777" w:rsidR="00187426" w:rsidRPr="00230F5A" w:rsidRDefault="00187426" w:rsidP="0018742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14E1AE8F" w14:textId="77777777" w:rsidR="00187426" w:rsidRPr="00230F5A" w:rsidRDefault="00187426" w:rsidP="0018742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30F26B5B" w14:textId="77777777" w:rsidR="00187426" w:rsidRPr="00230F5A" w:rsidRDefault="00187426" w:rsidP="0018742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F0D5FDE" w14:textId="77777777" w:rsidR="00187426" w:rsidRPr="00230F5A" w:rsidRDefault="00187426" w:rsidP="00187426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230F5A">
        <w:rPr>
          <w:rFonts w:ascii="Times New Roman" w:hAnsi="Times New Roman" w:cs="Times New Roman"/>
        </w:rPr>
        <w:br w:type="page"/>
      </w:r>
    </w:p>
    <w:p w14:paraId="1F23B160" w14:textId="77777777" w:rsidR="00187426" w:rsidRPr="00230F5A" w:rsidRDefault="00187426" w:rsidP="00187426">
      <w:pPr>
        <w:pStyle w:val="Ttulo1"/>
        <w:numPr>
          <w:ilvl w:val="0"/>
          <w:numId w:val="7"/>
        </w:numPr>
        <w:ind w:left="823"/>
        <w:rPr>
          <w:rFonts w:cs="Times New Roman"/>
        </w:rPr>
      </w:pPr>
      <w:bookmarkStart w:id="2" w:name="_Toc161237965"/>
      <w:bookmarkStart w:id="3" w:name="_Hlk160725907"/>
      <w:r w:rsidRPr="00230F5A">
        <w:rPr>
          <w:rFonts w:cs="Times New Roman"/>
        </w:rPr>
        <w:lastRenderedPageBreak/>
        <w:t>Definición de estructuras</w:t>
      </w:r>
      <w:bookmarkEnd w:id="2"/>
    </w:p>
    <w:p w14:paraId="37586EAA" w14:textId="77777777" w:rsidR="00187426" w:rsidRDefault="00187426" w:rsidP="00187426">
      <w:pPr>
        <w:pStyle w:val="Ttulo2"/>
        <w:numPr>
          <w:ilvl w:val="1"/>
          <w:numId w:val="7"/>
        </w:numPr>
        <w:ind w:left="1715" w:hanging="360"/>
        <w:rPr>
          <w:rStyle w:val="Hipervnculo"/>
        </w:rPr>
      </w:pPr>
      <w:bookmarkStart w:id="4" w:name="_Toc161237966"/>
      <w:bookmarkEnd w:id="3"/>
      <w:r w:rsidRPr="00230F5A">
        <w:rPr>
          <w:rFonts w:cs="Times New Roman"/>
          <w:bCs/>
          <w:color w:val="4472C4" w:themeColor="accent1"/>
        </w:rPr>
        <w:t xml:space="preserve">Archivo de datos del </w:t>
      </w:r>
      <w:r>
        <w:rPr>
          <w:rFonts w:cs="Times New Roman"/>
          <w:bCs/>
          <w:color w:val="4472C4" w:themeColor="accent1"/>
        </w:rPr>
        <w:t xml:space="preserve">emisor  </w:t>
      </w:r>
      <w:hyperlink r:id="rId9" w:history="1">
        <w:r>
          <w:rPr>
            <w:rStyle w:val="Hipervnculo"/>
          </w:rPr>
          <w:t>Manual Sistema de Información Bancos - Sistema Contable (cmfchile.cl)</w:t>
        </w:r>
        <w:bookmarkEnd w:id="4"/>
      </w:hyperlink>
    </w:p>
    <w:p w14:paraId="569A51D7" w14:textId="77777777" w:rsidR="00187426" w:rsidRPr="0031130F" w:rsidRDefault="00187426" w:rsidP="00187426"/>
    <w:p w14:paraId="79427606" w14:textId="77777777" w:rsidR="00187426" w:rsidRDefault="00187426" w:rsidP="00187426">
      <w:pPr>
        <w:rPr>
          <w:rFonts w:ascii="Times New Roman" w:hAnsi="Times New Roman" w:cs="Times New Roman"/>
          <w:color w:val="4472C4" w:themeColor="accent1"/>
        </w:rPr>
      </w:pPr>
      <w:proofErr w:type="spellStart"/>
      <w:r w:rsidRPr="00230F5A">
        <w:rPr>
          <w:rFonts w:ascii="Times New Roman" w:hAnsi="Times New Roman" w:cs="Times New Roman"/>
          <w:color w:val="4472C4" w:themeColor="accent1"/>
        </w:rPr>
        <w:t>Header</w:t>
      </w:r>
      <w:proofErr w:type="spellEnd"/>
      <w:r w:rsidRPr="00230F5A">
        <w:rPr>
          <w:rFonts w:ascii="Times New Roman" w:hAnsi="Times New Roman" w:cs="Times New Roman"/>
          <w:color w:val="4472C4" w:themeColor="accent1"/>
        </w:rPr>
        <w:t>:</w:t>
      </w: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4962"/>
        <w:gridCol w:w="2338"/>
      </w:tblGrid>
      <w:tr w:rsidR="00187426" w:rsidRPr="00F45E53" w14:paraId="0B646962" w14:textId="77777777" w:rsidTr="00421F7D">
        <w:trPr>
          <w:trHeight w:val="244"/>
        </w:trPr>
        <w:tc>
          <w:tcPr>
            <w:tcW w:w="1414" w:type="dxa"/>
          </w:tcPr>
          <w:p w14:paraId="05B6CAFB" w14:textId="77777777" w:rsidR="00187426" w:rsidRPr="00F45E53" w:rsidRDefault="00187426" w:rsidP="005C4751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Campo</w:t>
            </w:r>
            <w:r w:rsidRPr="00F45E53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425" w:type="dxa"/>
          </w:tcPr>
          <w:p w14:paraId="5095A9F8" w14:textId="77777777" w:rsidR="00187426" w:rsidRPr="00F45E53" w:rsidRDefault="00187426" w:rsidP="005C4751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18A65E12" w14:textId="77777777" w:rsidR="00187426" w:rsidRPr="00F45E53" w:rsidRDefault="00187426" w:rsidP="005C4751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Código</w:t>
            </w:r>
            <w:r w:rsidRPr="00F45E53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sz w:val="20"/>
              </w:rPr>
              <w:t>del</w:t>
            </w:r>
            <w:r w:rsidRPr="00F45E53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sz w:val="20"/>
              </w:rPr>
              <w:t>banco</w:t>
            </w:r>
          </w:p>
        </w:tc>
        <w:tc>
          <w:tcPr>
            <w:tcW w:w="2338" w:type="dxa"/>
          </w:tcPr>
          <w:p w14:paraId="41739D40" w14:textId="78487DB5" w:rsidR="00187426" w:rsidRPr="00F45E53" w:rsidRDefault="00187426" w:rsidP="005C4751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9(0</w:t>
            </w:r>
            <w:r w:rsidR="00001B41">
              <w:rPr>
                <w:rFonts w:ascii="Times New Roman" w:hAnsi="Times New Roman" w:cs="Times New Roman"/>
                <w:sz w:val="20"/>
              </w:rPr>
              <w:t>3</w:t>
            </w:r>
            <w:r w:rsidRPr="00F45E53">
              <w:rPr>
                <w:rFonts w:ascii="Times New Roman" w:hAnsi="Times New Roman" w:cs="Times New Roman"/>
                <w:sz w:val="20"/>
              </w:rPr>
              <w:t>)</w:t>
            </w:r>
          </w:p>
        </w:tc>
      </w:tr>
      <w:tr w:rsidR="00187426" w:rsidRPr="00F45E53" w14:paraId="749A7807" w14:textId="77777777" w:rsidTr="00421F7D">
        <w:trPr>
          <w:trHeight w:val="241"/>
        </w:trPr>
        <w:tc>
          <w:tcPr>
            <w:tcW w:w="1414" w:type="dxa"/>
          </w:tcPr>
          <w:p w14:paraId="262B92DE" w14:textId="77777777" w:rsidR="00187426" w:rsidRPr="00F45E53" w:rsidRDefault="00187426" w:rsidP="005C4751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Campo</w:t>
            </w:r>
            <w:r w:rsidRPr="00F45E53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425" w:type="dxa"/>
          </w:tcPr>
          <w:p w14:paraId="70AE2650" w14:textId="77777777" w:rsidR="00187426" w:rsidRPr="00F45E53" w:rsidRDefault="00187426" w:rsidP="005C4751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6400B8D5" w14:textId="77777777" w:rsidR="00187426" w:rsidRPr="00F45E53" w:rsidRDefault="00187426" w:rsidP="005C4751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sz w:val="20"/>
              </w:rPr>
              <w:t>Identificación</w:t>
            </w:r>
            <w:proofErr w:type="spellEnd"/>
            <w:r w:rsidRPr="00F45E53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sz w:val="20"/>
              </w:rPr>
              <w:t>del</w:t>
            </w:r>
            <w:r w:rsidRPr="00F45E53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proofErr w:type="spellStart"/>
            <w:r w:rsidRPr="00F45E53">
              <w:rPr>
                <w:rFonts w:ascii="Times New Roman" w:hAnsi="Times New Roman" w:cs="Times New Roman"/>
                <w:sz w:val="20"/>
              </w:rPr>
              <w:t>archivo</w:t>
            </w:r>
            <w:proofErr w:type="spellEnd"/>
          </w:p>
        </w:tc>
        <w:tc>
          <w:tcPr>
            <w:tcW w:w="2338" w:type="dxa"/>
          </w:tcPr>
          <w:p w14:paraId="0ABFA145" w14:textId="77777777" w:rsidR="00187426" w:rsidRPr="00F45E53" w:rsidRDefault="00187426" w:rsidP="005C4751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X(03)</w:t>
            </w:r>
          </w:p>
        </w:tc>
      </w:tr>
      <w:tr w:rsidR="00187426" w:rsidRPr="00F45E53" w14:paraId="300BBB42" w14:textId="77777777" w:rsidTr="00421F7D">
        <w:trPr>
          <w:trHeight w:val="245"/>
        </w:trPr>
        <w:tc>
          <w:tcPr>
            <w:tcW w:w="1414" w:type="dxa"/>
          </w:tcPr>
          <w:p w14:paraId="64FBABF0" w14:textId="77777777" w:rsidR="00187426" w:rsidRPr="00F45E53" w:rsidRDefault="00187426" w:rsidP="005C4751">
            <w:pPr>
              <w:pStyle w:val="TableParagraph"/>
              <w:spacing w:before="1" w:line="224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Campo</w:t>
            </w:r>
            <w:r w:rsidRPr="00F45E53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425" w:type="dxa"/>
          </w:tcPr>
          <w:p w14:paraId="25FFF8B8" w14:textId="77777777" w:rsidR="00187426" w:rsidRPr="00F45E53" w:rsidRDefault="00187426" w:rsidP="005C4751">
            <w:pPr>
              <w:pStyle w:val="TableParagraph"/>
              <w:spacing w:before="1" w:line="224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67F57F36" w14:textId="77777777" w:rsidR="00187426" w:rsidRPr="00F45E53" w:rsidRDefault="00187426" w:rsidP="005C4751">
            <w:pPr>
              <w:pStyle w:val="TableParagraph"/>
              <w:spacing w:before="1" w:line="224" w:lineRule="exact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sz w:val="20"/>
              </w:rPr>
              <w:t>Periodo</w:t>
            </w:r>
            <w:proofErr w:type="spellEnd"/>
          </w:p>
        </w:tc>
        <w:tc>
          <w:tcPr>
            <w:tcW w:w="2338" w:type="dxa"/>
          </w:tcPr>
          <w:p w14:paraId="501E28B0" w14:textId="77777777" w:rsidR="00187426" w:rsidRPr="00F45E53" w:rsidRDefault="00187426" w:rsidP="005C4751">
            <w:pPr>
              <w:pStyle w:val="TableParagraph"/>
              <w:spacing w:before="1" w:line="224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P(06)</w:t>
            </w:r>
            <w:r>
              <w:rPr>
                <w:rFonts w:ascii="Times New Roman" w:hAnsi="Times New Roman" w:cs="Times New Roman"/>
                <w:sz w:val="20"/>
              </w:rPr>
              <w:t xml:space="preserve">     AAAAMM</w:t>
            </w:r>
          </w:p>
        </w:tc>
      </w:tr>
      <w:tr w:rsidR="00187426" w:rsidRPr="00F45E53" w14:paraId="1C0DC161" w14:textId="77777777" w:rsidTr="00421F7D">
        <w:trPr>
          <w:trHeight w:val="242"/>
        </w:trPr>
        <w:tc>
          <w:tcPr>
            <w:tcW w:w="1414" w:type="dxa"/>
          </w:tcPr>
          <w:p w14:paraId="4D1BAC37" w14:textId="77777777" w:rsidR="00187426" w:rsidRPr="00F45E53" w:rsidRDefault="00187426" w:rsidP="005C4751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Campo</w:t>
            </w:r>
            <w:r w:rsidRPr="00F45E53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425" w:type="dxa"/>
          </w:tcPr>
          <w:p w14:paraId="39AAA0A2" w14:textId="77777777" w:rsidR="00187426" w:rsidRPr="00F45E53" w:rsidRDefault="00187426" w:rsidP="005C4751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61E13AD8" w14:textId="01B3D11D" w:rsidR="00187426" w:rsidRPr="00F45E53" w:rsidRDefault="00187426" w:rsidP="005C4751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Filler</w:t>
            </w:r>
            <w:r w:rsidR="007E7C5B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38" w:type="dxa"/>
          </w:tcPr>
          <w:p w14:paraId="189B6210" w14:textId="7C996735" w:rsidR="00187426" w:rsidRPr="00F45E53" w:rsidRDefault="00187426" w:rsidP="001800BE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X</w:t>
            </w:r>
            <w:r w:rsidR="00E67EAD">
              <w:rPr>
                <w:rFonts w:ascii="Times New Roman" w:hAnsi="Times New Roman" w:cs="Times New Roman"/>
                <w:sz w:val="20"/>
              </w:rPr>
              <w:t>(</w:t>
            </w:r>
            <w:r w:rsidR="003D2578">
              <w:rPr>
                <w:rFonts w:ascii="Times New Roman" w:hAnsi="Times New Roman" w:cs="Times New Roman"/>
                <w:sz w:val="20"/>
              </w:rPr>
              <w:t>17</w:t>
            </w:r>
            <w:r w:rsidR="00C376BC">
              <w:rPr>
                <w:rFonts w:ascii="Times New Roman" w:hAnsi="Times New Roman" w:cs="Times New Roman"/>
                <w:sz w:val="20"/>
              </w:rPr>
              <w:t>0</w:t>
            </w:r>
            <w:r w:rsidRPr="00F45E53">
              <w:rPr>
                <w:rFonts w:ascii="Times New Roman" w:hAnsi="Times New Roman" w:cs="Times New Roman"/>
                <w:sz w:val="20"/>
              </w:rPr>
              <w:t>)</w:t>
            </w:r>
          </w:p>
        </w:tc>
      </w:tr>
    </w:tbl>
    <w:p w14:paraId="56C0573E" w14:textId="7C9CF9DE" w:rsidR="00187426" w:rsidRPr="00F45E53" w:rsidRDefault="00187426" w:rsidP="00187426">
      <w:pPr>
        <w:pStyle w:val="Textoindependiente"/>
        <w:rPr>
          <w:rFonts w:ascii="Times New Roman" w:hAnsi="Times New Roman" w:cs="Times New Roman"/>
          <w:sz w:val="24"/>
        </w:rPr>
      </w:pPr>
      <w:r w:rsidRPr="00F45E53">
        <w:rPr>
          <w:rFonts w:ascii="Times New Roman" w:hAnsi="Times New Roman" w:cs="Times New Roman"/>
          <w:sz w:val="24"/>
        </w:rPr>
        <w:t xml:space="preserve">   </w:t>
      </w:r>
      <w:r w:rsidRPr="00F45E53">
        <w:rPr>
          <w:rFonts w:ascii="Times New Roman" w:hAnsi="Times New Roman" w:cs="Times New Roman"/>
        </w:rPr>
        <w:t>Largo</w:t>
      </w:r>
      <w:r w:rsidRPr="00F45E53">
        <w:rPr>
          <w:rFonts w:ascii="Times New Roman" w:hAnsi="Times New Roman" w:cs="Times New Roman"/>
          <w:spacing w:val="-5"/>
        </w:rPr>
        <w:t xml:space="preserve"> </w:t>
      </w:r>
      <w:r w:rsidRPr="00F45E53">
        <w:rPr>
          <w:rFonts w:ascii="Times New Roman" w:hAnsi="Times New Roman" w:cs="Times New Roman"/>
        </w:rPr>
        <w:t>del</w:t>
      </w:r>
      <w:r w:rsidRPr="00F45E53">
        <w:rPr>
          <w:rFonts w:ascii="Times New Roman" w:hAnsi="Times New Roman" w:cs="Times New Roman"/>
          <w:spacing w:val="-1"/>
        </w:rPr>
        <w:t xml:space="preserve"> </w:t>
      </w:r>
      <w:r w:rsidRPr="00F45E53">
        <w:rPr>
          <w:rFonts w:ascii="Times New Roman" w:hAnsi="Times New Roman" w:cs="Times New Roman"/>
        </w:rPr>
        <w:t>registro:</w:t>
      </w:r>
      <w:r w:rsidRPr="00F45E53">
        <w:rPr>
          <w:rFonts w:ascii="Times New Roman" w:hAnsi="Times New Roman" w:cs="Times New Roman"/>
          <w:spacing w:val="-3"/>
        </w:rPr>
        <w:t xml:space="preserve"> </w:t>
      </w:r>
      <w:r w:rsidR="003D2578">
        <w:rPr>
          <w:rFonts w:ascii="Times New Roman" w:hAnsi="Times New Roman" w:cs="Times New Roman"/>
          <w:spacing w:val="-3"/>
        </w:rPr>
        <w:t>182</w:t>
      </w:r>
      <w:r w:rsidR="00A11EDB">
        <w:rPr>
          <w:rFonts w:ascii="Times New Roman" w:hAnsi="Times New Roman" w:cs="Times New Roman"/>
          <w:spacing w:val="-3"/>
        </w:rPr>
        <w:t xml:space="preserve"> </w:t>
      </w:r>
      <w:r w:rsidRPr="00F45E53">
        <w:rPr>
          <w:rFonts w:ascii="Times New Roman" w:hAnsi="Times New Roman" w:cs="Times New Roman"/>
        </w:rPr>
        <w:t>bytes</w:t>
      </w:r>
    </w:p>
    <w:p w14:paraId="2BDFB76C" w14:textId="77777777" w:rsidR="00187426" w:rsidRDefault="00187426" w:rsidP="00187426">
      <w:pPr>
        <w:pStyle w:val="Textoindependiente"/>
        <w:rPr>
          <w:rFonts w:ascii="Times New Roman" w:hAnsi="Times New Roman" w:cs="Times New Roman"/>
          <w:i/>
        </w:rPr>
      </w:pPr>
    </w:p>
    <w:p w14:paraId="0F7A988E" w14:textId="77777777" w:rsidR="00F05DB5" w:rsidRDefault="00F05DB5" w:rsidP="00F05DB5">
      <w:pPr>
        <w:pStyle w:val="Textoindependiente"/>
        <w:spacing w:before="10"/>
        <w:rPr>
          <w:rFonts w:ascii="Times New Roman"/>
          <w:i/>
        </w:rPr>
      </w:pPr>
    </w:p>
    <w:p w14:paraId="21559E9B" w14:textId="77777777" w:rsidR="000C5A60" w:rsidRDefault="000C5A60" w:rsidP="00F05DB5">
      <w:pPr>
        <w:pStyle w:val="Textoindependiente"/>
        <w:spacing w:before="10"/>
        <w:rPr>
          <w:rFonts w:ascii="Times New Roman"/>
          <w:i/>
        </w:rPr>
      </w:pPr>
    </w:p>
    <w:p w14:paraId="2A107831" w14:textId="77777777" w:rsidR="003D2578" w:rsidRDefault="003D2578" w:rsidP="003D2578">
      <w:pPr>
        <w:pStyle w:val="Prrafodelista"/>
        <w:numPr>
          <w:ilvl w:val="5"/>
          <w:numId w:val="45"/>
        </w:numPr>
        <w:tabs>
          <w:tab w:val="left" w:pos="1349"/>
        </w:tabs>
        <w:ind w:hanging="1137"/>
        <w:rPr>
          <w:rFonts w:ascii="Times New Roman"/>
          <w:i/>
          <w:sz w:val="20"/>
        </w:rPr>
      </w:pPr>
      <w:r>
        <w:rPr>
          <w:rFonts w:ascii="Times New Roman"/>
          <w:i/>
          <w:sz w:val="20"/>
        </w:rPr>
        <w:t>Estructura</w:t>
      </w:r>
      <w:r>
        <w:rPr>
          <w:rFonts w:ascii="Times New Roman"/>
          <w:i/>
          <w:spacing w:val="-2"/>
          <w:sz w:val="20"/>
        </w:rPr>
        <w:t xml:space="preserve"> </w:t>
      </w:r>
      <w:r>
        <w:rPr>
          <w:rFonts w:ascii="Times New Roman"/>
          <w:i/>
          <w:sz w:val="20"/>
        </w:rPr>
        <w:t>de</w:t>
      </w:r>
      <w:r>
        <w:rPr>
          <w:rFonts w:ascii="Times New Roman"/>
          <w:i/>
          <w:spacing w:val="-2"/>
          <w:sz w:val="20"/>
        </w:rPr>
        <w:t xml:space="preserve"> </w:t>
      </w:r>
      <w:r>
        <w:rPr>
          <w:rFonts w:ascii="Times New Roman"/>
          <w:i/>
          <w:sz w:val="20"/>
        </w:rPr>
        <w:t>Registros</w:t>
      </w:r>
    </w:p>
    <w:p w14:paraId="54DFC91D" w14:textId="77777777" w:rsidR="003D2578" w:rsidRDefault="003D2578" w:rsidP="003D2578">
      <w:pPr>
        <w:pStyle w:val="Textoindependiente"/>
        <w:spacing w:before="2"/>
        <w:rPr>
          <w:rFonts w:ascii="Times New Roman"/>
          <w:i/>
          <w:sz w:val="5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6"/>
        <w:gridCol w:w="307"/>
        <w:gridCol w:w="6546"/>
        <w:gridCol w:w="1747"/>
      </w:tblGrid>
      <w:tr w:rsidR="003D2578" w14:paraId="7F4A3D7C" w14:textId="77777777" w:rsidTr="003524D5">
        <w:trPr>
          <w:trHeight w:val="299"/>
        </w:trPr>
        <w:tc>
          <w:tcPr>
            <w:tcW w:w="1366" w:type="dxa"/>
          </w:tcPr>
          <w:p w14:paraId="28334B28" w14:textId="77777777" w:rsidR="003D2578" w:rsidRDefault="003D2578" w:rsidP="003524D5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307" w:type="dxa"/>
          </w:tcPr>
          <w:p w14:paraId="52D70D67" w14:textId="77777777" w:rsidR="003D2578" w:rsidRDefault="003D2578" w:rsidP="003524D5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1F2A1A63" w14:textId="77777777" w:rsidR="003D2578" w:rsidRDefault="003D2578" w:rsidP="003524D5">
            <w:pPr>
              <w:pStyle w:val="TableParagraph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Modalidad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ahorro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previsional</w:t>
            </w:r>
            <w:proofErr w:type="spellEnd"/>
          </w:p>
        </w:tc>
        <w:tc>
          <w:tcPr>
            <w:tcW w:w="1747" w:type="dxa"/>
          </w:tcPr>
          <w:p w14:paraId="2D430602" w14:textId="77777777" w:rsidR="003D2578" w:rsidRDefault="003D2578" w:rsidP="003524D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9(01)</w:t>
            </w:r>
          </w:p>
        </w:tc>
      </w:tr>
      <w:tr w:rsidR="003D2578" w14:paraId="0264DC8B" w14:textId="77777777" w:rsidTr="003524D5">
        <w:trPr>
          <w:trHeight w:val="299"/>
        </w:trPr>
        <w:tc>
          <w:tcPr>
            <w:tcW w:w="1366" w:type="dxa"/>
          </w:tcPr>
          <w:p w14:paraId="5E25B82E" w14:textId="77777777" w:rsidR="003D2578" w:rsidRDefault="003D2578" w:rsidP="003524D5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307" w:type="dxa"/>
          </w:tcPr>
          <w:p w14:paraId="6817998C" w14:textId="77777777" w:rsidR="003D2578" w:rsidRDefault="003D2578" w:rsidP="003524D5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6C6A6BB8" w14:textId="77777777" w:rsidR="003D2578" w:rsidRPr="003D2578" w:rsidRDefault="003D2578" w:rsidP="003524D5">
            <w:pPr>
              <w:pStyle w:val="TableParagraph"/>
              <w:ind w:left="108"/>
              <w:rPr>
                <w:sz w:val="20"/>
                <w:lang w:val="es-CL"/>
              </w:rPr>
            </w:pPr>
            <w:r w:rsidRPr="003D2578">
              <w:rPr>
                <w:sz w:val="20"/>
                <w:lang w:val="es-CL"/>
              </w:rPr>
              <w:t>Tipo</w:t>
            </w:r>
            <w:r w:rsidRPr="003D2578">
              <w:rPr>
                <w:spacing w:val="-4"/>
                <w:sz w:val="20"/>
                <w:lang w:val="es-CL"/>
              </w:rPr>
              <w:t xml:space="preserve"> </w:t>
            </w:r>
            <w:r w:rsidRPr="003D2578">
              <w:rPr>
                <w:sz w:val="20"/>
                <w:lang w:val="es-CL"/>
              </w:rPr>
              <w:t>de</w:t>
            </w:r>
            <w:r w:rsidRPr="003D2578">
              <w:rPr>
                <w:spacing w:val="-4"/>
                <w:sz w:val="20"/>
                <w:lang w:val="es-CL"/>
              </w:rPr>
              <w:t xml:space="preserve"> </w:t>
            </w:r>
            <w:r w:rsidRPr="003D2578">
              <w:rPr>
                <w:sz w:val="20"/>
                <w:lang w:val="es-CL"/>
              </w:rPr>
              <w:t>plan</w:t>
            </w:r>
            <w:r w:rsidRPr="003D2578">
              <w:rPr>
                <w:spacing w:val="-1"/>
                <w:sz w:val="20"/>
                <w:lang w:val="es-CL"/>
              </w:rPr>
              <w:t xml:space="preserve"> </w:t>
            </w:r>
            <w:r w:rsidRPr="003D2578">
              <w:rPr>
                <w:sz w:val="20"/>
                <w:lang w:val="es-CL"/>
              </w:rPr>
              <w:t>de ahorro</w:t>
            </w:r>
            <w:r w:rsidRPr="003D2578">
              <w:rPr>
                <w:spacing w:val="-2"/>
                <w:sz w:val="20"/>
                <w:lang w:val="es-CL"/>
              </w:rPr>
              <w:t xml:space="preserve"> </w:t>
            </w:r>
            <w:r w:rsidRPr="003D2578">
              <w:rPr>
                <w:sz w:val="20"/>
                <w:lang w:val="es-CL"/>
              </w:rPr>
              <w:t>previsional</w:t>
            </w:r>
          </w:p>
        </w:tc>
        <w:tc>
          <w:tcPr>
            <w:tcW w:w="1747" w:type="dxa"/>
          </w:tcPr>
          <w:p w14:paraId="49B36635" w14:textId="77777777" w:rsidR="003D2578" w:rsidRDefault="003D2578" w:rsidP="003524D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9(01)</w:t>
            </w:r>
          </w:p>
        </w:tc>
      </w:tr>
      <w:tr w:rsidR="003D2578" w14:paraId="0B4A723A" w14:textId="77777777" w:rsidTr="003524D5">
        <w:trPr>
          <w:trHeight w:val="299"/>
        </w:trPr>
        <w:tc>
          <w:tcPr>
            <w:tcW w:w="1366" w:type="dxa"/>
          </w:tcPr>
          <w:p w14:paraId="726D7970" w14:textId="77777777" w:rsidR="003D2578" w:rsidRDefault="003D2578" w:rsidP="003524D5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307" w:type="dxa"/>
          </w:tcPr>
          <w:p w14:paraId="6CD8BFB0" w14:textId="77777777" w:rsidR="003D2578" w:rsidRDefault="003D2578" w:rsidP="003524D5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523EB966" w14:textId="77777777" w:rsidR="003D2578" w:rsidRDefault="003D2578" w:rsidP="003524D5">
            <w:pPr>
              <w:pStyle w:val="TableParagraph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Número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contratos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vigentes</w:t>
            </w:r>
            <w:proofErr w:type="spellEnd"/>
          </w:p>
        </w:tc>
        <w:tc>
          <w:tcPr>
            <w:tcW w:w="1747" w:type="dxa"/>
          </w:tcPr>
          <w:p w14:paraId="4B5B5EA3" w14:textId="77777777" w:rsidR="003D2578" w:rsidRDefault="003D2578" w:rsidP="003524D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9(08)</w:t>
            </w:r>
          </w:p>
        </w:tc>
      </w:tr>
      <w:tr w:rsidR="003D2578" w14:paraId="2A6D5284" w14:textId="77777777" w:rsidTr="003524D5">
        <w:trPr>
          <w:trHeight w:val="299"/>
        </w:trPr>
        <w:tc>
          <w:tcPr>
            <w:tcW w:w="1366" w:type="dxa"/>
          </w:tcPr>
          <w:p w14:paraId="420CDAD6" w14:textId="77777777" w:rsidR="003D2578" w:rsidRDefault="003D2578" w:rsidP="003524D5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307" w:type="dxa"/>
          </w:tcPr>
          <w:p w14:paraId="02340D53" w14:textId="77777777" w:rsidR="003D2578" w:rsidRDefault="003D2578" w:rsidP="003524D5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21EFEADE" w14:textId="77777777" w:rsidR="003D2578" w:rsidRDefault="003D2578" w:rsidP="003524D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total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acumulado</w:t>
            </w:r>
            <w:proofErr w:type="spellEnd"/>
          </w:p>
        </w:tc>
        <w:tc>
          <w:tcPr>
            <w:tcW w:w="1747" w:type="dxa"/>
          </w:tcPr>
          <w:p w14:paraId="0C120598" w14:textId="77777777" w:rsidR="003D2578" w:rsidRDefault="003D2578" w:rsidP="003524D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3D2578" w14:paraId="497A693A" w14:textId="77777777" w:rsidTr="003524D5">
        <w:trPr>
          <w:trHeight w:val="299"/>
        </w:trPr>
        <w:tc>
          <w:tcPr>
            <w:tcW w:w="1366" w:type="dxa"/>
          </w:tcPr>
          <w:p w14:paraId="3F035191" w14:textId="77777777" w:rsidR="003D2578" w:rsidRDefault="003D2578" w:rsidP="003524D5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307" w:type="dxa"/>
          </w:tcPr>
          <w:p w14:paraId="7D5D09AE" w14:textId="77777777" w:rsidR="003D2578" w:rsidRDefault="003D2578" w:rsidP="003524D5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75494887" w14:textId="77777777" w:rsidR="003D2578" w:rsidRPr="003D2578" w:rsidRDefault="003D2578" w:rsidP="003524D5">
            <w:pPr>
              <w:pStyle w:val="TableParagraph"/>
              <w:ind w:left="108"/>
              <w:rPr>
                <w:sz w:val="20"/>
                <w:lang w:val="es-CL"/>
              </w:rPr>
            </w:pPr>
            <w:r w:rsidRPr="003D2578">
              <w:rPr>
                <w:sz w:val="20"/>
                <w:lang w:val="es-CL"/>
              </w:rPr>
              <w:t>Número</w:t>
            </w:r>
            <w:r w:rsidRPr="003D2578">
              <w:rPr>
                <w:spacing w:val="-4"/>
                <w:sz w:val="20"/>
                <w:lang w:val="es-CL"/>
              </w:rPr>
              <w:t xml:space="preserve"> </w:t>
            </w:r>
            <w:r w:rsidRPr="003D2578">
              <w:rPr>
                <w:sz w:val="20"/>
                <w:lang w:val="es-CL"/>
              </w:rPr>
              <w:t>de</w:t>
            </w:r>
            <w:r w:rsidRPr="003D2578">
              <w:rPr>
                <w:spacing w:val="-4"/>
                <w:sz w:val="20"/>
                <w:lang w:val="es-CL"/>
              </w:rPr>
              <w:t xml:space="preserve"> </w:t>
            </w:r>
            <w:r w:rsidRPr="003D2578">
              <w:rPr>
                <w:sz w:val="20"/>
                <w:lang w:val="es-CL"/>
              </w:rPr>
              <w:t>depósitos del</w:t>
            </w:r>
            <w:r w:rsidRPr="003D2578">
              <w:rPr>
                <w:spacing w:val="-2"/>
                <w:sz w:val="20"/>
                <w:lang w:val="es-CL"/>
              </w:rPr>
              <w:t xml:space="preserve"> </w:t>
            </w:r>
            <w:r w:rsidRPr="003D2578">
              <w:rPr>
                <w:sz w:val="20"/>
                <w:lang w:val="es-CL"/>
              </w:rPr>
              <w:t>mes</w:t>
            </w:r>
          </w:p>
        </w:tc>
        <w:tc>
          <w:tcPr>
            <w:tcW w:w="1747" w:type="dxa"/>
          </w:tcPr>
          <w:p w14:paraId="177047AD" w14:textId="77777777" w:rsidR="003D2578" w:rsidRDefault="003D2578" w:rsidP="003524D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9(08)</w:t>
            </w:r>
          </w:p>
        </w:tc>
      </w:tr>
      <w:tr w:rsidR="003D2578" w14:paraId="53035D5B" w14:textId="77777777" w:rsidTr="003524D5">
        <w:trPr>
          <w:trHeight w:val="301"/>
        </w:trPr>
        <w:tc>
          <w:tcPr>
            <w:tcW w:w="1366" w:type="dxa"/>
          </w:tcPr>
          <w:p w14:paraId="7823A471" w14:textId="77777777" w:rsidR="003D2578" w:rsidRDefault="003D2578" w:rsidP="003524D5"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</w:p>
        </w:tc>
        <w:tc>
          <w:tcPr>
            <w:tcW w:w="307" w:type="dxa"/>
          </w:tcPr>
          <w:p w14:paraId="0A68831B" w14:textId="77777777" w:rsidR="003D2578" w:rsidRDefault="003D2578" w:rsidP="003524D5">
            <w:pPr>
              <w:pStyle w:val="TableParagraph"/>
              <w:spacing w:before="2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667A669E" w14:textId="77777777" w:rsidR="003D2578" w:rsidRPr="003D2578" w:rsidRDefault="003D2578" w:rsidP="003524D5">
            <w:pPr>
              <w:pStyle w:val="TableParagraph"/>
              <w:spacing w:before="2"/>
              <w:ind w:left="108"/>
              <w:rPr>
                <w:sz w:val="20"/>
                <w:lang w:val="es-CL"/>
              </w:rPr>
            </w:pPr>
            <w:r w:rsidRPr="003D2578">
              <w:rPr>
                <w:sz w:val="20"/>
                <w:lang w:val="es-CL"/>
              </w:rPr>
              <w:t>Monto</w:t>
            </w:r>
            <w:r w:rsidRPr="003D2578">
              <w:rPr>
                <w:spacing w:val="-4"/>
                <w:sz w:val="20"/>
                <w:lang w:val="es-CL"/>
              </w:rPr>
              <w:t xml:space="preserve"> </w:t>
            </w:r>
            <w:r w:rsidRPr="003D2578">
              <w:rPr>
                <w:sz w:val="20"/>
                <w:lang w:val="es-CL"/>
              </w:rPr>
              <w:t>de</w:t>
            </w:r>
            <w:r w:rsidRPr="003D2578">
              <w:rPr>
                <w:spacing w:val="-4"/>
                <w:sz w:val="20"/>
                <w:lang w:val="es-CL"/>
              </w:rPr>
              <w:t xml:space="preserve"> </w:t>
            </w:r>
            <w:r w:rsidRPr="003D2578">
              <w:rPr>
                <w:sz w:val="20"/>
                <w:lang w:val="es-CL"/>
              </w:rPr>
              <w:t>depósitos del</w:t>
            </w:r>
            <w:r w:rsidRPr="003D2578">
              <w:rPr>
                <w:spacing w:val="-1"/>
                <w:sz w:val="20"/>
                <w:lang w:val="es-CL"/>
              </w:rPr>
              <w:t xml:space="preserve"> </w:t>
            </w:r>
            <w:r w:rsidRPr="003D2578">
              <w:rPr>
                <w:sz w:val="20"/>
                <w:lang w:val="es-CL"/>
              </w:rPr>
              <w:t>mes</w:t>
            </w:r>
          </w:p>
        </w:tc>
        <w:tc>
          <w:tcPr>
            <w:tcW w:w="1747" w:type="dxa"/>
          </w:tcPr>
          <w:p w14:paraId="00BFA401" w14:textId="77777777" w:rsidR="003D2578" w:rsidRDefault="003D2578" w:rsidP="003524D5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3D2578" w14:paraId="3C11D89A" w14:textId="77777777" w:rsidTr="003524D5">
        <w:trPr>
          <w:trHeight w:val="300"/>
        </w:trPr>
        <w:tc>
          <w:tcPr>
            <w:tcW w:w="1366" w:type="dxa"/>
          </w:tcPr>
          <w:p w14:paraId="43213F3B" w14:textId="77777777" w:rsidR="003D2578" w:rsidRDefault="003D2578" w:rsidP="003524D5">
            <w:pPr>
              <w:pStyle w:val="TableParagraph"/>
              <w:spacing w:before="1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</w:p>
        </w:tc>
        <w:tc>
          <w:tcPr>
            <w:tcW w:w="307" w:type="dxa"/>
          </w:tcPr>
          <w:p w14:paraId="6D839133" w14:textId="77777777" w:rsidR="003D2578" w:rsidRDefault="003D2578" w:rsidP="003524D5">
            <w:pPr>
              <w:pStyle w:val="TableParagraph"/>
              <w:spacing w:before="1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6B663867" w14:textId="77777777" w:rsidR="003D2578" w:rsidRPr="003D2578" w:rsidRDefault="003D2578" w:rsidP="003524D5">
            <w:pPr>
              <w:pStyle w:val="TableParagraph"/>
              <w:spacing w:before="1"/>
              <w:ind w:left="108"/>
              <w:rPr>
                <w:sz w:val="20"/>
                <w:lang w:val="es-CL"/>
              </w:rPr>
            </w:pPr>
            <w:r w:rsidRPr="003D2578">
              <w:rPr>
                <w:sz w:val="20"/>
                <w:lang w:val="es-CL"/>
              </w:rPr>
              <w:t>Número</w:t>
            </w:r>
            <w:r w:rsidRPr="003D2578">
              <w:rPr>
                <w:spacing w:val="-6"/>
                <w:sz w:val="20"/>
                <w:lang w:val="es-CL"/>
              </w:rPr>
              <w:t xml:space="preserve"> </w:t>
            </w:r>
            <w:r w:rsidRPr="003D2578">
              <w:rPr>
                <w:sz w:val="20"/>
                <w:lang w:val="es-CL"/>
              </w:rPr>
              <w:t>de</w:t>
            </w:r>
            <w:r w:rsidRPr="003D2578">
              <w:rPr>
                <w:spacing w:val="-5"/>
                <w:sz w:val="20"/>
                <w:lang w:val="es-CL"/>
              </w:rPr>
              <w:t xml:space="preserve"> </w:t>
            </w:r>
            <w:r w:rsidRPr="003D2578">
              <w:rPr>
                <w:sz w:val="20"/>
                <w:lang w:val="es-CL"/>
              </w:rPr>
              <w:t>traspasos</w:t>
            </w:r>
            <w:r w:rsidRPr="003D2578">
              <w:rPr>
                <w:spacing w:val="-3"/>
                <w:sz w:val="20"/>
                <w:lang w:val="es-CL"/>
              </w:rPr>
              <w:t xml:space="preserve"> </w:t>
            </w:r>
            <w:r w:rsidRPr="003D2578">
              <w:rPr>
                <w:sz w:val="20"/>
                <w:lang w:val="es-CL"/>
              </w:rPr>
              <w:t>provenientes</w:t>
            </w:r>
            <w:r w:rsidRPr="003D2578">
              <w:rPr>
                <w:spacing w:val="-2"/>
                <w:sz w:val="20"/>
                <w:lang w:val="es-CL"/>
              </w:rPr>
              <w:t xml:space="preserve"> </w:t>
            </w:r>
            <w:r w:rsidRPr="003D2578">
              <w:rPr>
                <w:sz w:val="20"/>
                <w:lang w:val="es-CL"/>
              </w:rPr>
              <w:t>de</w:t>
            </w:r>
            <w:r w:rsidRPr="003D2578">
              <w:rPr>
                <w:spacing w:val="-3"/>
                <w:sz w:val="20"/>
                <w:lang w:val="es-CL"/>
              </w:rPr>
              <w:t xml:space="preserve"> </w:t>
            </w:r>
            <w:r w:rsidRPr="003D2578">
              <w:rPr>
                <w:sz w:val="20"/>
                <w:lang w:val="es-CL"/>
              </w:rPr>
              <w:t>otras</w:t>
            </w:r>
            <w:r w:rsidRPr="003D2578">
              <w:rPr>
                <w:spacing w:val="-2"/>
                <w:sz w:val="20"/>
                <w:lang w:val="es-CL"/>
              </w:rPr>
              <w:t xml:space="preserve"> </w:t>
            </w:r>
            <w:r w:rsidRPr="003D2578">
              <w:rPr>
                <w:sz w:val="20"/>
                <w:lang w:val="es-CL"/>
              </w:rPr>
              <w:t>entidades</w:t>
            </w:r>
          </w:p>
        </w:tc>
        <w:tc>
          <w:tcPr>
            <w:tcW w:w="1747" w:type="dxa"/>
          </w:tcPr>
          <w:p w14:paraId="4B8EB064" w14:textId="77777777" w:rsidR="003D2578" w:rsidRDefault="003D2578" w:rsidP="003524D5"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sz w:val="20"/>
              </w:rPr>
              <w:t>9(08)</w:t>
            </w:r>
          </w:p>
        </w:tc>
      </w:tr>
      <w:tr w:rsidR="003D2578" w14:paraId="35D649CC" w14:textId="77777777" w:rsidTr="003524D5">
        <w:trPr>
          <w:trHeight w:val="299"/>
        </w:trPr>
        <w:tc>
          <w:tcPr>
            <w:tcW w:w="1366" w:type="dxa"/>
          </w:tcPr>
          <w:p w14:paraId="13AF517B" w14:textId="77777777" w:rsidR="003D2578" w:rsidRDefault="003D2578" w:rsidP="003524D5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8</w:t>
            </w:r>
          </w:p>
        </w:tc>
        <w:tc>
          <w:tcPr>
            <w:tcW w:w="307" w:type="dxa"/>
          </w:tcPr>
          <w:p w14:paraId="47D5A4BD" w14:textId="77777777" w:rsidR="003D2578" w:rsidRDefault="003D2578" w:rsidP="003524D5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6A1DC451" w14:textId="77777777" w:rsidR="003D2578" w:rsidRPr="003D2578" w:rsidRDefault="003D2578" w:rsidP="003524D5">
            <w:pPr>
              <w:pStyle w:val="TableParagraph"/>
              <w:ind w:left="108"/>
              <w:rPr>
                <w:sz w:val="20"/>
                <w:lang w:val="es-CL"/>
              </w:rPr>
            </w:pPr>
            <w:r w:rsidRPr="003D2578">
              <w:rPr>
                <w:sz w:val="20"/>
                <w:lang w:val="es-CL"/>
              </w:rPr>
              <w:t>Monto</w:t>
            </w:r>
            <w:r w:rsidRPr="003D2578">
              <w:rPr>
                <w:spacing w:val="-5"/>
                <w:sz w:val="20"/>
                <w:lang w:val="es-CL"/>
              </w:rPr>
              <w:t xml:space="preserve"> </w:t>
            </w:r>
            <w:r w:rsidRPr="003D2578">
              <w:rPr>
                <w:sz w:val="20"/>
                <w:lang w:val="es-CL"/>
              </w:rPr>
              <w:t>de</w:t>
            </w:r>
            <w:r w:rsidRPr="003D2578">
              <w:rPr>
                <w:spacing w:val="-4"/>
                <w:sz w:val="20"/>
                <w:lang w:val="es-CL"/>
              </w:rPr>
              <w:t xml:space="preserve"> </w:t>
            </w:r>
            <w:r w:rsidRPr="003D2578">
              <w:rPr>
                <w:sz w:val="20"/>
                <w:lang w:val="es-CL"/>
              </w:rPr>
              <w:t>traspasos</w:t>
            </w:r>
            <w:r w:rsidRPr="003D2578">
              <w:rPr>
                <w:spacing w:val="-2"/>
                <w:sz w:val="20"/>
                <w:lang w:val="es-CL"/>
              </w:rPr>
              <w:t xml:space="preserve"> </w:t>
            </w:r>
            <w:r w:rsidRPr="003D2578">
              <w:rPr>
                <w:sz w:val="20"/>
                <w:lang w:val="es-CL"/>
              </w:rPr>
              <w:t>provenientes</w:t>
            </w:r>
            <w:r w:rsidRPr="003D2578">
              <w:rPr>
                <w:spacing w:val="-4"/>
                <w:sz w:val="20"/>
                <w:lang w:val="es-CL"/>
              </w:rPr>
              <w:t xml:space="preserve"> </w:t>
            </w:r>
            <w:r w:rsidRPr="003D2578">
              <w:rPr>
                <w:sz w:val="20"/>
                <w:lang w:val="es-CL"/>
              </w:rPr>
              <w:t>de</w:t>
            </w:r>
            <w:r w:rsidRPr="003D2578">
              <w:rPr>
                <w:spacing w:val="-2"/>
                <w:sz w:val="20"/>
                <w:lang w:val="es-CL"/>
              </w:rPr>
              <w:t xml:space="preserve"> </w:t>
            </w:r>
            <w:r w:rsidRPr="003D2578">
              <w:rPr>
                <w:sz w:val="20"/>
                <w:lang w:val="es-CL"/>
              </w:rPr>
              <w:t>otras</w:t>
            </w:r>
            <w:r w:rsidRPr="003D2578">
              <w:rPr>
                <w:spacing w:val="-2"/>
                <w:sz w:val="20"/>
                <w:lang w:val="es-CL"/>
              </w:rPr>
              <w:t xml:space="preserve"> </w:t>
            </w:r>
            <w:r w:rsidRPr="003D2578">
              <w:rPr>
                <w:sz w:val="20"/>
                <w:lang w:val="es-CL"/>
              </w:rPr>
              <w:t>entidades</w:t>
            </w:r>
          </w:p>
        </w:tc>
        <w:tc>
          <w:tcPr>
            <w:tcW w:w="1747" w:type="dxa"/>
          </w:tcPr>
          <w:p w14:paraId="13015994" w14:textId="77777777" w:rsidR="003D2578" w:rsidRDefault="003D2578" w:rsidP="003524D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3D2578" w14:paraId="4D74BEC4" w14:textId="77777777" w:rsidTr="003524D5">
        <w:trPr>
          <w:trHeight w:val="299"/>
        </w:trPr>
        <w:tc>
          <w:tcPr>
            <w:tcW w:w="1366" w:type="dxa"/>
          </w:tcPr>
          <w:p w14:paraId="78D9F870" w14:textId="77777777" w:rsidR="003D2578" w:rsidRDefault="003D2578" w:rsidP="003524D5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9</w:t>
            </w:r>
          </w:p>
        </w:tc>
        <w:tc>
          <w:tcPr>
            <w:tcW w:w="307" w:type="dxa"/>
          </w:tcPr>
          <w:p w14:paraId="5D1CDF04" w14:textId="77777777" w:rsidR="003D2578" w:rsidRDefault="003D2578" w:rsidP="003524D5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37A47FE2" w14:textId="77777777" w:rsidR="003D2578" w:rsidRPr="003D2578" w:rsidRDefault="003D2578" w:rsidP="003524D5">
            <w:pPr>
              <w:pStyle w:val="TableParagraph"/>
              <w:ind w:left="108"/>
              <w:rPr>
                <w:sz w:val="20"/>
                <w:lang w:val="es-CL"/>
              </w:rPr>
            </w:pPr>
            <w:r w:rsidRPr="003D2578">
              <w:rPr>
                <w:sz w:val="20"/>
                <w:lang w:val="es-CL"/>
              </w:rPr>
              <w:t>Número</w:t>
            </w:r>
            <w:r w:rsidRPr="003D2578">
              <w:rPr>
                <w:spacing w:val="-5"/>
                <w:sz w:val="20"/>
                <w:lang w:val="es-CL"/>
              </w:rPr>
              <w:t xml:space="preserve"> </w:t>
            </w:r>
            <w:r w:rsidRPr="003D2578">
              <w:rPr>
                <w:sz w:val="20"/>
                <w:lang w:val="es-CL"/>
              </w:rPr>
              <w:t>de</w:t>
            </w:r>
            <w:r w:rsidRPr="003D2578">
              <w:rPr>
                <w:spacing w:val="-4"/>
                <w:sz w:val="20"/>
                <w:lang w:val="es-CL"/>
              </w:rPr>
              <w:t xml:space="preserve"> </w:t>
            </w:r>
            <w:r w:rsidRPr="003D2578">
              <w:rPr>
                <w:sz w:val="20"/>
                <w:lang w:val="es-CL"/>
              </w:rPr>
              <w:t>traspasos</w:t>
            </w:r>
            <w:r w:rsidRPr="003D2578">
              <w:rPr>
                <w:spacing w:val="-2"/>
                <w:sz w:val="20"/>
                <w:lang w:val="es-CL"/>
              </w:rPr>
              <w:t xml:space="preserve"> </w:t>
            </w:r>
            <w:r w:rsidRPr="003D2578">
              <w:rPr>
                <w:sz w:val="20"/>
                <w:lang w:val="es-CL"/>
              </w:rPr>
              <w:t>destinados</w:t>
            </w:r>
            <w:r w:rsidRPr="003D2578">
              <w:rPr>
                <w:spacing w:val="-2"/>
                <w:sz w:val="20"/>
                <w:lang w:val="es-CL"/>
              </w:rPr>
              <w:t xml:space="preserve"> </w:t>
            </w:r>
            <w:r w:rsidRPr="003D2578">
              <w:rPr>
                <w:sz w:val="20"/>
                <w:lang w:val="es-CL"/>
              </w:rPr>
              <w:t>a</w:t>
            </w:r>
            <w:r w:rsidRPr="003D2578">
              <w:rPr>
                <w:spacing w:val="-1"/>
                <w:sz w:val="20"/>
                <w:lang w:val="es-CL"/>
              </w:rPr>
              <w:t xml:space="preserve"> </w:t>
            </w:r>
            <w:r w:rsidRPr="003D2578">
              <w:rPr>
                <w:sz w:val="20"/>
                <w:lang w:val="es-CL"/>
              </w:rPr>
              <w:t>otras</w:t>
            </w:r>
            <w:r w:rsidRPr="003D2578">
              <w:rPr>
                <w:spacing w:val="-2"/>
                <w:sz w:val="20"/>
                <w:lang w:val="es-CL"/>
              </w:rPr>
              <w:t xml:space="preserve"> </w:t>
            </w:r>
            <w:r w:rsidRPr="003D2578">
              <w:rPr>
                <w:sz w:val="20"/>
                <w:lang w:val="es-CL"/>
              </w:rPr>
              <w:t>entidades</w:t>
            </w:r>
          </w:p>
        </w:tc>
        <w:tc>
          <w:tcPr>
            <w:tcW w:w="1747" w:type="dxa"/>
          </w:tcPr>
          <w:p w14:paraId="3CCADC5D" w14:textId="77777777" w:rsidR="003D2578" w:rsidRDefault="003D2578" w:rsidP="003524D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9(08)</w:t>
            </w:r>
          </w:p>
        </w:tc>
      </w:tr>
      <w:tr w:rsidR="003D2578" w14:paraId="5B45882E" w14:textId="77777777" w:rsidTr="003524D5">
        <w:trPr>
          <w:trHeight w:val="299"/>
        </w:trPr>
        <w:tc>
          <w:tcPr>
            <w:tcW w:w="1366" w:type="dxa"/>
          </w:tcPr>
          <w:p w14:paraId="12C73D06" w14:textId="77777777" w:rsidR="003D2578" w:rsidRDefault="003D2578" w:rsidP="003524D5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</w:p>
        </w:tc>
        <w:tc>
          <w:tcPr>
            <w:tcW w:w="307" w:type="dxa"/>
          </w:tcPr>
          <w:p w14:paraId="007CBE2A" w14:textId="77777777" w:rsidR="003D2578" w:rsidRDefault="003D2578" w:rsidP="003524D5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4C980076" w14:textId="77777777" w:rsidR="003D2578" w:rsidRPr="003D2578" w:rsidRDefault="003D2578" w:rsidP="003524D5">
            <w:pPr>
              <w:pStyle w:val="TableParagraph"/>
              <w:ind w:left="108"/>
              <w:rPr>
                <w:sz w:val="20"/>
                <w:lang w:val="es-CL"/>
              </w:rPr>
            </w:pPr>
            <w:r w:rsidRPr="003D2578">
              <w:rPr>
                <w:sz w:val="20"/>
                <w:lang w:val="es-CL"/>
              </w:rPr>
              <w:t>Monto</w:t>
            </w:r>
            <w:r w:rsidRPr="003D2578">
              <w:rPr>
                <w:spacing w:val="-4"/>
                <w:sz w:val="20"/>
                <w:lang w:val="es-CL"/>
              </w:rPr>
              <w:t xml:space="preserve"> </w:t>
            </w:r>
            <w:r w:rsidRPr="003D2578">
              <w:rPr>
                <w:sz w:val="20"/>
                <w:lang w:val="es-CL"/>
              </w:rPr>
              <w:t>de</w:t>
            </w:r>
            <w:r w:rsidRPr="003D2578">
              <w:rPr>
                <w:spacing w:val="-4"/>
                <w:sz w:val="20"/>
                <w:lang w:val="es-CL"/>
              </w:rPr>
              <w:t xml:space="preserve"> </w:t>
            </w:r>
            <w:r w:rsidRPr="003D2578">
              <w:rPr>
                <w:sz w:val="20"/>
                <w:lang w:val="es-CL"/>
              </w:rPr>
              <w:t>traspasos</w:t>
            </w:r>
            <w:r w:rsidRPr="003D2578">
              <w:rPr>
                <w:spacing w:val="-1"/>
                <w:sz w:val="20"/>
                <w:lang w:val="es-CL"/>
              </w:rPr>
              <w:t xml:space="preserve"> </w:t>
            </w:r>
            <w:r w:rsidRPr="003D2578">
              <w:rPr>
                <w:sz w:val="20"/>
                <w:lang w:val="es-CL"/>
              </w:rPr>
              <w:t>destinados</w:t>
            </w:r>
            <w:r w:rsidRPr="003D2578">
              <w:rPr>
                <w:spacing w:val="-4"/>
                <w:sz w:val="20"/>
                <w:lang w:val="es-CL"/>
              </w:rPr>
              <w:t xml:space="preserve"> </w:t>
            </w:r>
            <w:r w:rsidRPr="003D2578">
              <w:rPr>
                <w:sz w:val="20"/>
                <w:lang w:val="es-CL"/>
              </w:rPr>
              <w:t>a</w:t>
            </w:r>
            <w:r w:rsidRPr="003D2578">
              <w:rPr>
                <w:spacing w:val="-1"/>
                <w:sz w:val="20"/>
                <w:lang w:val="es-CL"/>
              </w:rPr>
              <w:t xml:space="preserve"> </w:t>
            </w:r>
            <w:r w:rsidRPr="003D2578">
              <w:rPr>
                <w:sz w:val="20"/>
                <w:lang w:val="es-CL"/>
              </w:rPr>
              <w:t>otras</w:t>
            </w:r>
            <w:r w:rsidRPr="003D2578">
              <w:rPr>
                <w:spacing w:val="-4"/>
                <w:sz w:val="20"/>
                <w:lang w:val="es-CL"/>
              </w:rPr>
              <w:t xml:space="preserve"> </w:t>
            </w:r>
            <w:r w:rsidRPr="003D2578">
              <w:rPr>
                <w:sz w:val="20"/>
                <w:lang w:val="es-CL"/>
              </w:rPr>
              <w:t>entidades</w:t>
            </w:r>
          </w:p>
        </w:tc>
        <w:tc>
          <w:tcPr>
            <w:tcW w:w="1747" w:type="dxa"/>
          </w:tcPr>
          <w:p w14:paraId="7E569957" w14:textId="77777777" w:rsidR="003D2578" w:rsidRDefault="003D2578" w:rsidP="003524D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3D2578" w14:paraId="1B1FE845" w14:textId="77777777" w:rsidTr="003524D5">
        <w:trPr>
          <w:trHeight w:val="299"/>
        </w:trPr>
        <w:tc>
          <w:tcPr>
            <w:tcW w:w="1366" w:type="dxa"/>
          </w:tcPr>
          <w:p w14:paraId="15862401" w14:textId="77777777" w:rsidR="003D2578" w:rsidRDefault="003D2578" w:rsidP="003524D5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11</w:t>
            </w:r>
          </w:p>
        </w:tc>
        <w:tc>
          <w:tcPr>
            <w:tcW w:w="307" w:type="dxa"/>
          </w:tcPr>
          <w:p w14:paraId="5620054A" w14:textId="77777777" w:rsidR="003D2578" w:rsidRDefault="003D2578" w:rsidP="003524D5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2577DA4D" w14:textId="77777777" w:rsidR="003D2578" w:rsidRPr="003D2578" w:rsidRDefault="003D2578" w:rsidP="003524D5">
            <w:pPr>
              <w:pStyle w:val="TableParagraph"/>
              <w:ind w:left="108"/>
              <w:rPr>
                <w:sz w:val="20"/>
                <w:lang w:val="es-CL"/>
              </w:rPr>
            </w:pPr>
            <w:r w:rsidRPr="003D2578">
              <w:rPr>
                <w:sz w:val="20"/>
                <w:lang w:val="es-CL"/>
              </w:rPr>
              <w:t>Número</w:t>
            </w:r>
            <w:r w:rsidRPr="003D2578">
              <w:rPr>
                <w:spacing w:val="-5"/>
                <w:sz w:val="20"/>
                <w:lang w:val="es-CL"/>
              </w:rPr>
              <w:t xml:space="preserve"> </w:t>
            </w:r>
            <w:r w:rsidRPr="003D2578">
              <w:rPr>
                <w:sz w:val="20"/>
                <w:lang w:val="es-CL"/>
              </w:rPr>
              <w:t>de</w:t>
            </w:r>
            <w:r w:rsidRPr="003D2578">
              <w:rPr>
                <w:spacing w:val="-2"/>
                <w:sz w:val="20"/>
                <w:lang w:val="es-CL"/>
              </w:rPr>
              <w:t xml:space="preserve"> </w:t>
            </w:r>
            <w:r w:rsidRPr="003D2578">
              <w:rPr>
                <w:sz w:val="20"/>
                <w:lang w:val="es-CL"/>
              </w:rPr>
              <w:t>retiros</w:t>
            </w:r>
            <w:r w:rsidRPr="003D2578">
              <w:rPr>
                <w:spacing w:val="-4"/>
                <w:sz w:val="20"/>
                <w:lang w:val="es-CL"/>
              </w:rPr>
              <w:t xml:space="preserve"> </w:t>
            </w:r>
            <w:r w:rsidRPr="003D2578">
              <w:rPr>
                <w:sz w:val="20"/>
                <w:lang w:val="es-CL"/>
              </w:rPr>
              <w:t>del</w:t>
            </w:r>
            <w:r w:rsidRPr="003D2578">
              <w:rPr>
                <w:spacing w:val="2"/>
                <w:sz w:val="20"/>
                <w:lang w:val="es-CL"/>
              </w:rPr>
              <w:t xml:space="preserve"> </w:t>
            </w:r>
            <w:r w:rsidRPr="003D2578">
              <w:rPr>
                <w:sz w:val="20"/>
                <w:lang w:val="es-CL"/>
              </w:rPr>
              <w:t>mes</w:t>
            </w:r>
          </w:p>
        </w:tc>
        <w:tc>
          <w:tcPr>
            <w:tcW w:w="1747" w:type="dxa"/>
          </w:tcPr>
          <w:p w14:paraId="01FE7D77" w14:textId="77777777" w:rsidR="003D2578" w:rsidRDefault="003D2578" w:rsidP="003524D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9(08)</w:t>
            </w:r>
          </w:p>
        </w:tc>
      </w:tr>
      <w:tr w:rsidR="003D2578" w14:paraId="7FA4E59B" w14:textId="77777777" w:rsidTr="003524D5">
        <w:trPr>
          <w:trHeight w:val="302"/>
        </w:trPr>
        <w:tc>
          <w:tcPr>
            <w:tcW w:w="1366" w:type="dxa"/>
          </w:tcPr>
          <w:p w14:paraId="321E4EB9" w14:textId="77777777" w:rsidR="003D2578" w:rsidRDefault="003D2578" w:rsidP="003524D5"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12</w:t>
            </w:r>
          </w:p>
        </w:tc>
        <w:tc>
          <w:tcPr>
            <w:tcW w:w="307" w:type="dxa"/>
          </w:tcPr>
          <w:p w14:paraId="4FBEEDC4" w14:textId="77777777" w:rsidR="003D2578" w:rsidRDefault="003D2578" w:rsidP="003524D5">
            <w:pPr>
              <w:pStyle w:val="TableParagraph"/>
              <w:spacing w:before="2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6AB45AE2" w14:textId="77777777" w:rsidR="003D2578" w:rsidRPr="003D2578" w:rsidRDefault="003D2578" w:rsidP="003524D5">
            <w:pPr>
              <w:pStyle w:val="TableParagraph"/>
              <w:spacing w:before="2"/>
              <w:ind w:left="108"/>
              <w:rPr>
                <w:sz w:val="20"/>
                <w:lang w:val="es-CL"/>
              </w:rPr>
            </w:pPr>
            <w:r w:rsidRPr="003D2578">
              <w:rPr>
                <w:sz w:val="20"/>
                <w:lang w:val="es-CL"/>
              </w:rPr>
              <w:t>Monto</w:t>
            </w:r>
            <w:r w:rsidRPr="003D2578">
              <w:rPr>
                <w:spacing w:val="-4"/>
                <w:sz w:val="20"/>
                <w:lang w:val="es-CL"/>
              </w:rPr>
              <w:t xml:space="preserve"> </w:t>
            </w:r>
            <w:r w:rsidRPr="003D2578">
              <w:rPr>
                <w:sz w:val="20"/>
                <w:lang w:val="es-CL"/>
              </w:rPr>
              <w:t>de</w:t>
            </w:r>
            <w:r w:rsidRPr="003D2578">
              <w:rPr>
                <w:spacing w:val="-1"/>
                <w:sz w:val="20"/>
                <w:lang w:val="es-CL"/>
              </w:rPr>
              <w:t xml:space="preserve"> </w:t>
            </w:r>
            <w:r w:rsidRPr="003D2578">
              <w:rPr>
                <w:sz w:val="20"/>
                <w:lang w:val="es-CL"/>
              </w:rPr>
              <w:t>retiros</w:t>
            </w:r>
            <w:r w:rsidRPr="003D2578">
              <w:rPr>
                <w:spacing w:val="-4"/>
                <w:sz w:val="20"/>
                <w:lang w:val="es-CL"/>
              </w:rPr>
              <w:t xml:space="preserve"> </w:t>
            </w:r>
            <w:r w:rsidRPr="003D2578">
              <w:rPr>
                <w:sz w:val="20"/>
                <w:lang w:val="es-CL"/>
              </w:rPr>
              <w:t>del</w:t>
            </w:r>
            <w:r w:rsidRPr="003D2578">
              <w:rPr>
                <w:spacing w:val="-1"/>
                <w:sz w:val="20"/>
                <w:lang w:val="es-CL"/>
              </w:rPr>
              <w:t xml:space="preserve"> </w:t>
            </w:r>
            <w:r w:rsidRPr="003D2578">
              <w:rPr>
                <w:sz w:val="20"/>
                <w:lang w:val="es-CL"/>
              </w:rPr>
              <w:t>mes</w:t>
            </w:r>
          </w:p>
        </w:tc>
        <w:tc>
          <w:tcPr>
            <w:tcW w:w="1747" w:type="dxa"/>
          </w:tcPr>
          <w:p w14:paraId="240F7269" w14:textId="77777777" w:rsidR="003D2578" w:rsidRDefault="003D2578" w:rsidP="003524D5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3D2578" w14:paraId="16A50C89" w14:textId="77777777" w:rsidTr="003524D5">
        <w:trPr>
          <w:trHeight w:val="299"/>
        </w:trPr>
        <w:tc>
          <w:tcPr>
            <w:tcW w:w="1366" w:type="dxa"/>
          </w:tcPr>
          <w:p w14:paraId="740965BD" w14:textId="77777777" w:rsidR="003D2578" w:rsidRDefault="003D2578" w:rsidP="003524D5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13</w:t>
            </w:r>
          </w:p>
        </w:tc>
        <w:tc>
          <w:tcPr>
            <w:tcW w:w="307" w:type="dxa"/>
          </w:tcPr>
          <w:p w14:paraId="2790FC5F" w14:textId="77777777" w:rsidR="003D2578" w:rsidRDefault="003D2578" w:rsidP="003524D5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002E93F8" w14:textId="77777777" w:rsidR="003D2578" w:rsidRPr="003D2578" w:rsidRDefault="003D2578" w:rsidP="003524D5">
            <w:pPr>
              <w:pStyle w:val="TableParagraph"/>
              <w:ind w:left="108"/>
              <w:rPr>
                <w:sz w:val="20"/>
                <w:lang w:val="es-CL"/>
              </w:rPr>
            </w:pPr>
            <w:r w:rsidRPr="003D2578">
              <w:rPr>
                <w:sz w:val="20"/>
                <w:lang w:val="es-CL"/>
              </w:rPr>
              <w:t>Intereses</w:t>
            </w:r>
            <w:r w:rsidRPr="003D2578">
              <w:rPr>
                <w:spacing w:val="-4"/>
                <w:sz w:val="20"/>
                <w:lang w:val="es-CL"/>
              </w:rPr>
              <w:t xml:space="preserve"> </w:t>
            </w:r>
            <w:r w:rsidRPr="003D2578">
              <w:rPr>
                <w:sz w:val="20"/>
                <w:lang w:val="es-CL"/>
              </w:rPr>
              <w:t>abonados</w:t>
            </w:r>
            <w:r w:rsidRPr="003D2578">
              <w:rPr>
                <w:spacing w:val="-4"/>
                <w:sz w:val="20"/>
                <w:lang w:val="es-CL"/>
              </w:rPr>
              <w:t xml:space="preserve"> </w:t>
            </w:r>
            <w:r w:rsidRPr="003D2578">
              <w:rPr>
                <w:sz w:val="20"/>
                <w:lang w:val="es-CL"/>
              </w:rPr>
              <w:t>durante</w:t>
            </w:r>
            <w:r w:rsidRPr="003D2578">
              <w:rPr>
                <w:spacing w:val="-3"/>
                <w:sz w:val="20"/>
                <w:lang w:val="es-CL"/>
              </w:rPr>
              <w:t xml:space="preserve"> </w:t>
            </w:r>
            <w:r w:rsidRPr="003D2578">
              <w:rPr>
                <w:sz w:val="20"/>
                <w:lang w:val="es-CL"/>
              </w:rPr>
              <w:t>el</w:t>
            </w:r>
            <w:r w:rsidRPr="003D2578">
              <w:rPr>
                <w:spacing w:val="-2"/>
                <w:sz w:val="20"/>
                <w:lang w:val="es-CL"/>
              </w:rPr>
              <w:t xml:space="preserve"> </w:t>
            </w:r>
            <w:r w:rsidRPr="003D2578">
              <w:rPr>
                <w:sz w:val="20"/>
                <w:lang w:val="es-CL"/>
              </w:rPr>
              <w:t>mes</w:t>
            </w:r>
          </w:p>
        </w:tc>
        <w:tc>
          <w:tcPr>
            <w:tcW w:w="1747" w:type="dxa"/>
          </w:tcPr>
          <w:p w14:paraId="15EF4133" w14:textId="77777777" w:rsidR="003D2578" w:rsidRDefault="003D2578" w:rsidP="003524D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3D2578" w14:paraId="5FA67F07" w14:textId="77777777" w:rsidTr="003524D5">
        <w:trPr>
          <w:trHeight w:val="299"/>
        </w:trPr>
        <w:tc>
          <w:tcPr>
            <w:tcW w:w="1366" w:type="dxa"/>
          </w:tcPr>
          <w:p w14:paraId="54DE9ECB" w14:textId="77777777" w:rsidR="003D2578" w:rsidRDefault="003D2578" w:rsidP="003524D5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14</w:t>
            </w:r>
          </w:p>
        </w:tc>
        <w:tc>
          <w:tcPr>
            <w:tcW w:w="307" w:type="dxa"/>
          </w:tcPr>
          <w:p w14:paraId="7B7EB887" w14:textId="77777777" w:rsidR="003D2578" w:rsidRDefault="003D2578" w:rsidP="003524D5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4779FCD7" w14:textId="77777777" w:rsidR="003D2578" w:rsidRPr="003D2578" w:rsidRDefault="003D2578" w:rsidP="003524D5">
            <w:pPr>
              <w:pStyle w:val="TableParagraph"/>
              <w:ind w:left="108"/>
              <w:rPr>
                <w:sz w:val="20"/>
                <w:lang w:val="es-CL"/>
              </w:rPr>
            </w:pPr>
            <w:r w:rsidRPr="003D2578">
              <w:rPr>
                <w:sz w:val="20"/>
                <w:lang w:val="es-CL"/>
              </w:rPr>
              <w:t>Intereses</w:t>
            </w:r>
            <w:r w:rsidRPr="003D2578">
              <w:rPr>
                <w:spacing w:val="-6"/>
                <w:sz w:val="20"/>
                <w:lang w:val="es-CL"/>
              </w:rPr>
              <w:t xml:space="preserve"> </w:t>
            </w:r>
            <w:r w:rsidRPr="003D2578">
              <w:rPr>
                <w:sz w:val="20"/>
                <w:lang w:val="es-CL"/>
              </w:rPr>
              <w:t>devengados</w:t>
            </w:r>
            <w:r w:rsidRPr="003D2578">
              <w:rPr>
                <w:spacing w:val="-3"/>
                <w:sz w:val="20"/>
                <w:lang w:val="es-CL"/>
              </w:rPr>
              <w:t xml:space="preserve"> </w:t>
            </w:r>
            <w:r w:rsidRPr="003D2578">
              <w:rPr>
                <w:sz w:val="20"/>
                <w:lang w:val="es-CL"/>
              </w:rPr>
              <w:t>durante</w:t>
            </w:r>
            <w:r w:rsidRPr="003D2578">
              <w:rPr>
                <w:spacing w:val="-3"/>
                <w:sz w:val="20"/>
                <w:lang w:val="es-CL"/>
              </w:rPr>
              <w:t xml:space="preserve"> </w:t>
            </w:r>
            <w:r w:rsidRPr="003D2578">
              <w:rPr>
                <w:sz w:val="20"/>
                <w:lang w:val="es-CL"/>
              </w:rPr>
              <w:t>el</w:t>
            </w:r>
            <w:r w:rsidRPr="003D2578">
              <w:rPr>
                <w:spacing w:val="-4"/>
                <w:sz w:val="20"/>
                <w:lang w:val="es-CL"/>
              </w:rPr>
              <w:t xml:space="preserve"> </w:t>
            </w:r>
            <w:r w:rsidRPr="003D2578">
              <w:rPr>
                <w:sz w:val="20"/>
                <w:lang w:val="es-CL"/>
              </w:rPr>
              <w:t>Mes</w:t>
            </w:r>
          </w:p>
        </w:tc>
        <w:tc>
          <w:tcPr>
            <w:tcW w:w="1747" w:type="dxa"/>
          </w:tcPr>
          <w:p w14:paraId="2DE5B03A" w14:textId="77777777" w:rsidR="003D2578" w:rsidRDefault="003D2578" w:rsidP="003524D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</w:tbl>
    <w:p w14:paraId="11642735" w14:textId="77777777" w:rsidR="003D2578" w:rsidRDefault="003D2578" w:rsidP="003D2578">
      <w:pPr>
        <w:rPr>
          <w:sz w:val="20"/>
        </w:rPr>
        <w:sectPr w:rsidR="003D2578" w:rsidSect="00477D64">
          <w:pgSz w:w="12250" w:h="15850"/>
          <w:pgMar w:top="1380" w:right="840" w:bottom="880" w:left="920" w:header="567" w:footer="685" w:gutter="0"/>
          <w:cols w:space="720"/>
        </w:sectPr>
      </w:pPr>
    </w:p>
    <w:p w14:paraId="4A40D2CD" w14:textId="77777777" w:rsidR="003D2578" w:rsidRDefault="003D2578" w:rsidP="003D2578">
      <w:pPr>
        <w:pStyle w:val="Textoindependiente"/>
        <w:spacing w:before="10"/>
        <w:rPr>
          <w:rFonts w:ascii="Times New Roman"/>
          <w:i/>
          <w:sz w:val="7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6"/>
        <w:gridCol w:w="307"/>
        <w:gridCol w:w="6546"/>
        <w:gridCol w:w="1747"/>
      </w:tblGrid>
      <w:tr w:rsidR="003D2578" w14:paraId="78645049" w14:textId="77777777" w:rsidTr="003524D5">
        <w:trPr>
          <w:trHeight w:val="300"/>
        </w:trPr>
        <w:tc>
          <w:tcPr>
            <w:tcW w:w="1366" w:type="dxa"/>
          </w:tcPr>
          <w:p w14:paraId="33E3E54E" w14:textId="77777777" w:rsidR="003D2578" w:rsidRDefault="003D2578" w:rsidP="003524D5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15</w:t>
            </w:r>
          </w:p>
        </w:tc>
        <w:tc>
          <w:tcPr>
            <w:tcW w:w="307" w:type="dxa"/>
          </w:tcPr>
          <w:p w14:paraId="48E0AB37" w14:textId="77777777" w:rsidR="003D2578" w:rsidRDefault="003D2578" w:rsidP="003524D5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6E153A90" w14:textId="77777777" w:rsidR="003D2578" w:rsidRPr="003D2578" w:rsidRDefault="003D2578" w:rsidP="003524D5">
            <w:pPr>
              <w:pStyle w:val="TableParagraph"/>
              <w:ind w:left="108"/>
              <w:rPr>
                <w:sz w:val="20"/>
                <w:lang w:val="es-CL"/>
              </w:rPr>
            </w:pPr>
            <w:r w:rsidRPr="003D2578">
              <w:rPr>
                <w:sz w:val="20"/>
                <w:lang w:val="es-CL"/>
              </w:rPr>
              <w:t>Reajustes</w:t>
            </w:r>
            <w:r w:rsidRPr="003D2578">
              <w:rPr>
                <w:spacing w:val="-1"/>
                <w:sz w:val="20"/>
                <w:lang w:val="es-CL"/>
              </w:rPr>
              <w:t xml:space="preserve"> </w:t>
            </w:r>
            <w:r w:rsidRPr="003D2578">
              <w:rPr>
                <w:sz w:val="20"/>
                <w:lang w:val="es-CL"/>
              </w:rPr>
              <w:t>abonados</w:t>
            </w:r>
            <w:r w:rsidRPr="003D2578">
              <w:rPr>
                <w:spacing w:val="-3"/>
                <w:sz w:val="20"/>
                <w:lang w:val="es-CL"/>
              </w:rPr>
              <w:t xml:space="preserve"> </w:t>
            </w:r>
            <w:r w:rsidRPr="003D2578">
              <w:rPr>
                <w:sz w:val="20"/>
                <w:lang w:val="es-CL"/>
              </w:rPr>
              <w:t>durante</w:t>
            </w:r>
            <w:r w:rsidRPr="003D2578">
              <w:rPr>
                <w:spacing w:val="-3"/>
                <w:sz w:val="20"/>
                <w:lang w:val="es-CL"/>
              </w:rPr>
              <w:t xml:space="preserve"> </w:t>
            </w:r>
            <w:r w:rsidRPr="003D2578">
              <w:rPr>
                <w:sz w:val="20"/>
                <w:lang w:val="es-CL"/>
              </w:rPr>
              <w:t>el</w:t>
            </w:r>
            <w:r w:rsidRPr="003D2578">
              <w:rPr>
                <w:spacing w:val="-2"/>
                <w:sz w:val="20"/>
                <w:lang w:val="es-CL"/>
              </w:rPr>
              <w:t xml:space="preserve"> </w:t>
            </w:r>
            <w:r w:rsidRPr="003D2578">
              <w:rPr>
                <w:sz w:val="20"/>
                <w:lang w:val="es-CL"/>
              </w:rPr>
              <w:t>mes</w:t>
            </w:r>
          </w:p>
        </w:tc>
        <w:tc>
          <w:tcPr>
            <w:tcW w:w="1747" w:type="dxa"/>
          </w:tcPr>
          <w:p w14:paraId="3F74A17F" w14:textId="77777777" w:rsidR="003D2578" w:rsidRDefault="003D2578" w:rsidP="003524D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3D2578" w14:paraId="2840E132" w14:textId="77777777" w:rsidTr="003524D5">
        <w:trPr>
          <w:trHeight w:val="299"/>
        </w:trPr>
        <w:tc>
          <w:tcPr>
            <w:tcW w:w="1366" w:type="dxa"/>
          </w:tcPr>
          <w:p w14:paraId="3B6907D7" w14:textId="77777777" w:rsidR="003D2578" w:rsidRDefault="003D2578" w:rsidP="003524D5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16</w:t>
            </w:r>
          </w:p>
        </w:tc>
        <w:tc>
          <w:tcPr>
            <w:tcW w:w="307" w:type="dxa"/>
          </w:tcPr>
          <w:p w14:paraId="475E9EBE" w14:textId="77777777" w:rsidR="003D2578" w:rsidRDefault="003D2578" w:rsidP="003524D5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13FCBE7C" w14:textId="77777777" w:rsidR="003D2578" w:rsidRPr="003D2578" w:rsidRDefault="003D2578" w:rsidP="003524D5">
            <w:pPr>
              <w:pStyle w:val="TableParagraph"/>
              <w:ind w:left="108"/>
              <w:rPr>
                <w:sz w:val="20"/>
                <w:lang w:val="es-CL"/>
              </w:rPr>
            </w:pPr>
            <w:r w:rsidRPr="003D2578">
              <w:rPr>
                <w:sz w:val="20"/>
                <w:lang w:val="es-CL"/>
              </w:rPr>
              <w:t>Reajustes</w:t>
            </w:r>
            <w:r w:rsidRPr="003D2578">
              <w:rPr>
                <w:spacing w:val="-2"/>
                <w:sz w:val="20"/>
                <w:lang w:val="es-CL"/>
              </w:rPr>
              <w:t xml:space="preserve"> </w:t>
            </w:r>
            <w:r w:rsidRPr="003D2578">
              <w:rPr>
                <w:sz w:val="20"/>
                <w:lang w:val="es-CL"/>
              </w:rPr>
              <w:t>devengados</w:t>
            </w:r>
            <w:r w:rsidRPr="003D2578">
              <w:rPr>
                <w:spacing w:val="-4"/>
                <w:sz w:val="20"/>
                <w:lang w:val="es-CL"/>
              </w:rPr>
              <w:t xml:space="preserve"> </w:t>
            </w:r>
            <w:r w:rsidRPr="003D2578">
              <w:rPr>
                <w:sz w:val="20"/>
                <w:lang w:val="es-CL"/>
              </w:rPr>
              <w:t>durante</w:t>
            </w:r>
            <w:r w:rsidRPr="003D2578">
              <w:rPr>
                <w:spacing w:val="-3"/>
                <w:sz w:val="20"/>
                <w:lang w:val="es-CL"/>
              </w:rPr>
              <w:t xml:space="preserve"> </w:t>
            </w:r>
            <w:r w:rsidRPr="003D2578">
              <w:rPr>
                <w:sz w:val="20"/>
                <w:lang w:val="es-CL"/>
              </w:rPr>
              <w:t>el</w:t>
            </w:r>
            <w:r w:rsidRPr="003D2578">
              <w:rPr>
                <w:spacing w:val="-2"/>
                <w:sz w:val="20"/>
                <w:lang w:val="es-CL"/>
              </w:rPr>
              <w:t xml:space="preserve"> </w:t>
            </w:r>
            <w:r w:rsidRPr="003D2578">
              <w:rPr>
                <w:sz w:val="20"/>
                <w:lang w:val="es-CL"/>
              </w:rPr>
              <w:t>mes</w:t>
            </w:r>
          </w:p>
        </w:tc>
        <w:tc>
          <w:tcPr>
            <w:tcW w:w="1747" w:type="dxa"/>
          </w:tcPr>
          <w:p w14:paraId="62245E41" w14:textId="77777777" w:rsidR="003D2578" w:rsidRDefault="003D2578" w:rsidP="003524D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3D2578" w14:paraId="4BCF33C4" w14:textId="77777777" w:rsidTr="003524D5">
        <w:trPr>
          <w:trHeight w:val="299"/>
        </w:trPr>
        <w:tc>
          <w:tcPr>
            <w:tcW w:w="1366" w:type="dxa"/>
          </w:tcPr>
          <w:p w14:paraId="5C0BFF1F" w14:textId="77777777" w:rsidR="003D2578" w:rsidRDefault="003D2578" w:rsidP="003524D5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17</w:t>
            </w:r>
          </w:p>
        </w:tc>
        <w:tc>
          <w:tcPr>
            <w:tcW w:w="307" w:type="dxa"/>
          </w:tcPr>
          <w:p w14:paraId="53473ECC" w14:textId="77777777" w:rsidR="003D2578" w:rsidRDefault="003D2578" w:rsidP="003524D5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6F40FF95" w14:textId="77777777" w:rsidR="003D2578" w:rsidRPr="003D2578" w:rsidRDefault="003D2578" w:rsidP="003524D5">
            <w:pPr>
              <w:pStyle w:val="TableParagraph"/>
              <w:ind w:left="108"/>
              <w:rPr>
                <w:sz w:val="20"/>
                <w:lang w:val="es-CL"/>
              </w:rPr>
            </w:pPr>
            <w:r w:rsidRPr="003D2578">
              <w:rPr>
                <w:sz w:val="20"/>
                <w:lang w:val="es-CL"/>
              </w:rPr>
              <w:t>Comisiones</w:t>
            </w:r>
            <w:r w:rsidRPr="003D2578">
              <w:rPr>
                <w:spacing w:val="-2"/>
                <w:sz w:val="20"/>
                <w:lang w:val="es-CL"/>
              </w:rPr>
              <w:t xml:space="preserve"> </w:t>
            </w:r>
            <w:r w:rsidRPr="003D2578">
              <w:rPr>
                <w:sz w:val="20"/>
                <w:lang w:val="es-CL"/>
              </w:rPr>
              <w:t>cobradas</w:t>
            </w:r>
            <w:r w:rsidRPr="003D2578">
              <w:rPr>
                <w:spacing w:val="-5"/>
                <w:sz w:val="20"/>
                <w:lang w:val="es-CL"/>
              </w:rPr>
              <w:t xml:space="preserve"> </w:t>
            </w:r>
            <w:r w:rsidRPr="003D2578">
              <w:rPr>
                <w:sz w:val="20"/>
                <w:lang w:val="es-CL"/>
              </w:rPr>
              <w:t>durante</w:t>
            </w:r>
            <w:r w:rsidRPr="003D2578">
              <w:rPr>
                <w:spacing w:val="-2"/>
                <w:sz w:val="20"/>
                <w:lang w:val="es-CL"/>
              </w:rPr>
              <w:t xml:space="preserve"> </w:t>
            </w:r>
            <w:r w:rsidRPr="003D2578">
              <w:rPr>
                <w:sz w:val="20"/>
                <w:lang w:val="es-CL"/>
              </w:rPr>
              <w:t>el</w:t>
            </w:r>
            <w:r w:rsidRPr="003D2578">
              <w:rPr>
                <w:spacing w:val="-3"/>
                <w:sz w:val="20"/>
                <w:lang w:val="es-CL"/>
              </w:rPr>
              <w:t xml:space="preserve"> </w:t>
            </w:r>
            <w:r w:rsidRPr="003D2578">
              <w:rPr>
                <w:sz w:val="20"/>
                <w:lang w:val="es-CL"/>
              </w:rPr>
              <w:t>mes</w:t>
            </w:r>
          </w:p>
        </w:tc>
        <w:tc>
          <w:tcPr>
            <w:tcW w:w="1747" w:type="dxa"/>
          </w:tcPr>
          <w:p w14:paraId="2B99F16A" w14:textId="77777777" w:rsidR="003D2578" w:rsidRDefault="003D2578" w:rsidP="003524D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</w:tbl>
    <w:p w14:paraId="6701D23F" w14:textId="77777777" w:rsidR="003D2578" w:rsidRDefault="003D2578" w:rsidP="003D2578">
      <w:pPr>
        <w:pStyle w:val="Textoindependiente"/>
        <w:spacing w:before="1"/>
        <w:ind w:left="212"/>
      </w:pPr>
      <w:r>
        <w:t>Longitud</w:t>
      </w:r>
      <w:r>
        <w:rPr>
          <w:spacing w:val="-3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registro:</w:t>
      </w:r>
      <w:r>
        <w:rPr>
          <w:spacing w:val="-2"/>
        </w:rPr>
        <w:t xml:space="preserve"> </w:t>
      </w:r>
      <w:r>
        <w:t>182</w:t>
      </w:r>
      <w:r>
        <w:rPr>
          <w:spacing w:val="-1"/>
        </w:rPr>
        <w:t xml:space="preserve"> </w:t>
      </w:r>
      <w:r>
        <w:t>Bytes</w:t>
      </w:r>
    </w:p>
    <w:p w14:paraId="2F69A9E5" w14:textId="62F966CE" w:rsidR="000C5A60" w:rsidRDefault="000C5A60" w:rsidP="003D2578">
      <w:pPr>
        <w:pStyle w:val="Textoindependiente"/>
        <w:spacing w:before="1"/>
      </w:pPr>
    </w:p>
    <w:p w14:paraId="7CA90CC7" w14:textId="77777777" w:rsidR="004E2484" w:rsidRDefault="004E2484" w:rsidP="00F05DB5">
      <w:pPr>
        <w:pStyle w:val="Textoindependiente"/>
        <w:spacing w:before="10"/>
        <w:rPr>
          <w:rFonts w:ascii="Times New Roman"/>
          <w:i/>
        </w:rPr>
      </w:pPr>
    </w:p>
    <w:p w14:paraId="484331A1" w14:textId="77777777" w:rsidR="00187426" w:rsidRDefault="00187426" w:rsidP="00187426">
      <w:pPr>
        <w:pStyle w:val="Textoindependiente"/>
        <w:rPr>
          <w:sz w:val="25"/>
        </w:rPr>
      </w:pPr>
    </w:p>
    <w:p w14:paraId="54D3D51D" w14:textId="77777777" w:rsidR="00187426" w:rsidRPr="00230F5A" w:rsidRDefault="00187426" w:rsidP="00187426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14:ligatures w14:val="none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</w:rPr>
        <w:br w:type="page"/>
      </w:r>
    </w:p>
    <w:p w14:paraId="0B1F658E" w14:textId="77777777" w:rsidR="00187426" w:rsidRPr="00230F5A" w:rsidRDefault="00187426" w:rsidP="00187426">
      <w:pPr>
        <w:pStyle w:val="Ttulo1"/>
        <w:numPr>
          <w:ilvl w:val="0"/>
          <w:numId w:val="7"/>
        </w:numPr>
        <w:ind w:left="823"/>
        <w:rPr>
          <w:rFonts w:cs="Times New Roman"/>
        </w:rPr>
      </w:pPr>
      <w:bookmarkStart w:id="5" w:name="_Toc161237967"/>
      <w:r w:rsidRPr="00230F5A">
        <w:rPr>
          <w:rFonts w:cs="Times New Roman"/>
        </w:rPr>
        <w:lastRenderedPageBreak/>
        <w:t>Validaciones</w:t>
      </w:r>
      <w:bookmarkEnd w:id="5"/>
      <w:r w:rsidRPr="00230F5A">
        <w:rPr>
          <w:rFonts w:cs="Times New Roman"/>
        </w:rPr>
        <w:fldChar w:fldCharType="begin"/>
      </w:r>
      <w:r w:rsidRPr="00230F5A">
        <w:rPr>
          <w:rFonts w:cs="Times New Roman"/>
        </w:rPr>
        <w:instrText xml:space="preserve"> XE "Validaciones" </w:instrText>
      </w:r>
      <w:r w:rsidRPr="00230F5A">
        <w:rPr>
          <w:rFonts w:cs="Times New Roman"/>
        </w:rPr>
        <w:fldChar w:fldCharType="end"/>
      </w:r>
    </w:p>
    <w:p w14:paraId="4E87A22C" w14:textId="77777777" w:rsidR="00187426" w:rsidRPr="00230F5A" w:rsidRDefault="00187426" w:rsidP="00187426">
      <w:pPr>
        <w:pStyle w:val="Ttulo2"/>
        <w:numPr>
          <w:ilvl w:val="1"/>
          <w:numId w:val="7"/>
        </w:numPr>
        <w:ind w:left="1715" w:hanging="360"/>
        <w:rPr>
          <w:sz w:val="32"/>
          <w:szCs w:val="32"/>
        </w:rPr>
      </w:pPr>
      <w:bookmarkStart w:id="6" w:name="_Toc161237968"/>
      <w:r w:rsidRPr="00230F5A">
        <w:t>Archivo de datos</w:t>
      </w:r>
      <w:bookmarkEnd w:id="6"/>
      <w:r w:rsidRPr="00230F5A">
        <w:fldChar w:fldCharType="begin"/>
      </w:r>
      <w:r w:rsidRPr="00230F5A">
        <w:instrText xml:space="preserve"> XE "Archivo de datos\" </w:instrText>
      </w:r>
      <w:r w:rsidRPr="00230F5A">
        <w:fldChar w:fldCharType="end"/>
      </w:r>
    </w:p>
    <w:p w14:paraId="4465448E" w14:textId="77777777" w:rsidR="00187426" w:rsidRPr="00230F5A" w:rsidRDefault="00187426" w:rsidP="00187426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</w:rPr>
      </w:pPr>
    </w:p>
    <w:p w14:paraId="7C03DBDE" w14:textId="77777777" w:rsidR="00187426" w:rsidRPr="00B537DA" w:rsidRDefault="00187426" w:rsidP="00187426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bookmarkStart w:id="7" w:name="_Hlk151646749"/>
      <w:bookmarkStart w:id="8" w:name="_Hlk15087186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187426" w:rsidRPr="00B537DA" w14:paraId="407CC192" w14:textId="77777777" w:rsidTr="005C4751">
        <w:tc>
          <w:tcPr>
            <w:tcW w:w="562" w:type="dxa"/>
          </w:tcPr>
          <w:p w14:paraId="3B16BD26" w14:textId="77777777" w:rsidR="00187426" w:rsidRPr="00B537DA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</w:t>
            </w:r>
          </w:p>
        </w:tc>
        <w:tc>
          <w:tcPr>
            <w:tcW w:w="7932" w:type="dxa"/>
          </w:tcPr>
          <w:p w14:paraId="72632B0D" w14:textId="77777777" w:rsidR="00187426" w:rsidRDefault="00187426" w:rsidP="005C4751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el largo de registro en función al tipo de documento (tabla en base de datos); En caso de no coincidir, se deberá catalogar con error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65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6177802A" w14:textId="77777777" w:rsidR="00187426" w:rsidRPr="00B537DA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Solo para líneas de “detalle”</w:t>
            </w:r>
          </w:p>
        </w:tc>
      </w:tr>
      <w:tr w:rsidR="00187426" w:rsidRPr="00B537DA" w14:paraId="1E7A0A24" w14:textId="77777777" w:rsidTr="005C4751">
        <w:tc>
          <w:tcPr>
            <w:tcW w:w="562" w:type="dxa"/>
          </w:tcPr>
          <w:p w14:paraId="0D1AD09D" w14:textId="77777777" w:rsidR="00187426" w:rsidRPr="00B537DA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773E3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V2</w:t>
            </w:r>
          </w:p>
        </w:tc>
        <w:tc>
          <w:tcPr>
            <w:tcW w:w="7932" w:type="dxa"/>
          </w:tcPr>
          <w:p w14:paraId="58C1D0F4" w14:textId="77777777" w:rsidR="00187426" w:rsidRPr="00B537DA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código del banco (largo 3) se coteja con el usuario conectado (definición de casilla), en caso de no coincidir se catalogará con error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 05)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187426" w:rsidRPr="00B537DA" w14:paraId="22EDB262" w14:textId="77777777" w:rsidTr="005C4751">
        <w:tc>
          <w:tcPr>
            <w:tcW w:w="562" w:type="dxa"/>
          </w:tcPr>
          <w:p w14:paraId="4AE3D753" w14:textId="77777777" w:rsidR="00187426" w:rsidRPr="00B537DA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773E3F">
              <w:rPr>
                <w:rFonts w:ascii="Times New Roman" w:hAnsi="Times New Roman" w:cs="Times New Roman"/>
                <w:b/>
                <w:bCs/>
                <w:color w:val="4472C4" w:themeColor="accent1"/>
                <w:highlight w:val="yellow"/>
              </w:rPr>
              <w:t>V3</w:t>
            </w:r>
          </w:p>
        </w:tc>
        <w:tc>
          <w:tcPr>
            <w:tcW w:w="7932" w:type="dxa"/>
          </w:tcPr>
          <w:p w14:paraId="21C87999" w14:textId="77777777" w:rsidR="00187426" w:rsidRPr="00B537DA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cotejar que el tipo de documento definido en el </w:t>
            </w:r>
            <w:proofErr w:type="spellStart"/>
            <w:r w:rsidRPr="00EC396D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 existe en la base de datos (tabla mantenedora).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83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187426" w:rsidRPr="00B537DA" w14:paraId="45619A18" w14:textId="77777777" w:rsidTr="005C4751">
        <w:tc>
          <w:tcPr>
            <w:tcW w:w="562" w:type="dxa"/>
          </w:tcPr>
          <w:p w14:paraId="13E11E3D" w14:textId="77777777" w:rsidR="00187426" w:rsidRPr="00773E3F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  <w:highlight w:val="yellow"/>
              </w:rPr>
            </w:pPr>
          </w:p>
          <w:p w14:paraId="3E51CC53" w14:textId="77777777" w:rsidR="00187426" w:rsidRPr="00773E3F" w:rsidRDefault="00187426" w:rsidP="005C4751">
            <w:pPr>
              <w:rPr>
                <w:rFonts w:ascii="Times New Roman" w:hAnsi="Times New Roman" w:cs="Times New Roman"/>
                <w:b/>
                <w:bCs/>
                <w:color w:val="FF0000"/>
                <w:highlight w:val="yellow"/>
              </w:rPr>
            </w:pPr>
            <w:r w:rsidRPr="00773E3F">
              <w:rPr>
                <w:rFonts w:ascii="Times New Roman" w:hAnsi="Times New Roman" w:cs="Times New Roman"/>
                <w:b/>
                <w:bCs/>
                <w:color w:val="4472C4" w:themeColor="accent1"/>
                <w:highlight w:val="yellow"/>
              </w:rPr>
              <w:t>V4</w:t>
            </w:r>
          </w:p>
        </w:tc>
        <w:tc>
          <w:tcPr>
            <w:tcW w:w="7932" w:type="dxa"/>
          </w:tcPr>
          <w:p w14:paraId="63184E89" w14:textId="77777777" w:rsidR="00187426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689DB6D" w14:textId="77777777" w:rsidR="00187426" w:rsidRPr="00DD1EE4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Pr="00DD1EE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alidar que el archivo tenga datos, en caso contrario error </w:t>
            </w:r>
            <w:r w:rsidRPr="00DD1EE4">
              <w:rPr>
                <w:rFonts w:ascii="Times New Roman" w:hAnsi="Times New Roman" w:cs="Times New Roman"/>
                <w:b/>
                <w:bCs/>
                <w:color w:val="FF0000"/>
              </w:rPr>
              <w:t>(Error 40)</w:t>
            </w:r>
          </w:p>
          <w:p w14:paraId="61B3AF86" w14:textId="77777777" w:rsidR="00187426" w:rsidRPr="00DD1EE4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187426" w:rsidRPr="00B537DA" w14:paraId="693F804F" w14:textId="77777777" w:rsidTr="005C4751">
        <w:tc>
          <w:tcPr>
            <w:tcW w:w="562" w:type="dxa"/>
          </w:tcPr>
          <w:p w14:paraId="4C617292" w14:textId="77777777" w:rsidR="00187426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V5</w:t>
            </w:r>
          </w:p>
        </w:tc>
        <w:tc>
          <w:tcPr>
            <w:tcW w:w="7932" w:type="dxa"/>
          </w:tcPr>
          <w:p w14:paraId="51751B70" w14:textId="77777777" w:rsidR="00187426" w:rsidRDefault="00187426" w:rsidP="005C4751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formato del campo fecha en la línea </w:t>
            </w:r>
            <w:proofErr w:type="spellStart"/>
            <w:r w:rsidRPr="00A42CB3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 xml:space="preserve">, </w:t>
            </w:r>
            <w:r w:rsidRPr="00A42CB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en caso de error </w:t>
            </w:r>
            <w:r w:rsidRPr="00A42CB3">
              <w:rPr>
                <w:rFonts w:ascii="Times New Roman" w:hAnsi="Times New Roman" w:cs="Times New Roman"/>
                <w:b/>
                <w:bCs/>
                <w:color w:val="FF0000"/>
              </w:rPr>
              <w:t>(Error 74)</w:t>
            </w:r>
          </w:p>
          <w:p w14:paraId="14AA6DB5" w14:textId="77777777" w:rsidR="00187426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FF0000"/>
              </w:rPr>
              <w:t>Obs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: Un año es válido cuando es mayor a 1950. </w:t>
            </w:r>
          </w:p>
        </w:tc>
      </w:tr>
      <w:tr w:rsidR="00187426" w:rsidRPr="00B537DA" w14:paraId="1354B368" w14:textId="77777777" w:rsidTr="005C4751">
        <w:tc>
          <w:tcPr>
            <w:tcW w:w="562" w:type="dxa"/>
          </w:tcPr>
          <w:p w14:paraId="2EE8DEC2" w14:textId="314B17AC" w:rsidR="00187426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803B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6</w:t>
            </w:r>
          </w:p>
        </w:tc>
        <w:tc>
          <w:tcPr>
            <w:tcW w:w="7932" w:type="dxa"/>
          </w:tcPr>
          <w:p w14:paraId="36B6868E" w14:textId="03951298" w:rsidR="00187426" w:rsidRDefault="001E1731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Se debe validar que el</w:t>
            </w:r>
            <w:r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área d</w:t>
            </w:r>
            <w:r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eberá estar asociada a una familia de documento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 </w:t>
            </w:r>
            <w:r w:rsidRPr="00696824">
              <w:rPr>
                <w:rFonts w:ascii="Times New Roman" w:hAnsi="Times New Roman" w:cs="Times New Roman"/>
                <w:b/>
                <w:bCs/>
                <w:color w:val="FF0000"/>
              </w:rPr>
              <w:t>(Error 84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CE485C" w:rsidRPr="00B537DA" w14:paraId="1BE34664" w14:textId="77777777" w:rsidTr="005C4751">
        <w:tc>
          <w:tcPr>
            <w:tcW w:w="562" w:type="dxa"/>
          </w:tcPr>
          <w:p w14:paraId="3E811390" w14:textId="348CFDD5" w:rsidR="00CE485C" w:rsidRDefault="00CE485C" w:rsidP="00CE485C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V7</w:t>
            </w:r>
          </w:p>
        </w:tc>
        <w:tc>
          <w:tcPr>
            <w:tcW w:w="7932" w:type="dxa"/>
          </w:tcPr>
          <w:p w14:paraId="78D84530" w14:textId="1FF29C2A" w:rsidR="00CE485C" w:rsidRDefault="00CE485C" w:rsidP="00CE485C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Se debe validar que e</w:t>
            </w:r>
            <w:r w:rsidRPr="007D54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l área definida para la familia de documento contiene usuarios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</w:t>
            </w:r>
            <w:r w:rsidRPr="007D54B1">
              <w:rPr>
                <w:rFonts w:ascii="Times New Roman" w:hAnsi="Times New Roman" w:cs="Times New Roman"/>
                <w:b/>
                <w:bCs/>
                <w:color w:val="FF0000"/>
              </w:rPr>
              <w:t>(Error 90)</w:t>
            </w:r>
          </w:p>
        </w:tc>
      </w:tr>
      <w:tr w:rsidR="00CE485C" w:rsidRPr="00B537DA" w14:paraId="47ED15D5" w14:textId="77777777" w:rsidTr="005C4751">
        <w:tc>
          <w:tcPr>
            <w:tcW w:w="562" w:type="dxa"/>
          </w:tcPr>
          <w:p w14:paraId="05D92C8F" w14:textId="395DAB2F" w:rsidR="00CE485C" w:rsidRDefault="00CE485C" w:rsidP="00CE485C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V8</w:t>
            </w:r>
          </w:p>
        </w:tc>
        <w:tc>
          <w:tcPr>
            <w:tcW w:w="7932" w:type="dxa"/>
          </w:tcPr>
          <w:p w14:paraId="778F1A33" w14:textId="597CFF31" w:rsidR="00CE485C" w:rsidRDefault="00CE485C" w:rsidP="00CE485C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</w:t>
            </w:r>
            <w:r w:rsidRPr="007E2CE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l tipo de documento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no </w:t>
            </w:r>
            <w:r w:rsidRPr="007E2CE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ha sido eliminado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CE485C" w:rsidRPr="00B537DA" w14:paraId="791BED5A" w14:textId="77777777" w:rsidTr="005C4751">
        <w:tc>
          <w:tcPr>
            <w:tcW w:w="562" w:type="dxa"/>
          </w:tcPr>
          <w:p w14:paraId="0552C0E5" w14:textId="2B56E1D4" w:rsidR="00CE485C" w:rsidRDefault="00CE485C" w:rsidP="00CE485C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V9</w:t>
            </w:r>
          </w:p>
        </w:tc>
        <w:tc>
          <w:tcPr>
            <w:tcW w:w="7932" w:type="dxa"/>
          </w:tcPr>
          <w:p w14:paraId="52BEB468" w14:textId="3F22527D" w:rsidR="00CE485C" w:rsidRDefault="00CE485C" w:rsidP="00CE485C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 casilla origen existe en base de datos, en caso de no existir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CE485C" w:rsidRPr="00B537DA" w14:paraId="3E4098B5" w14:textId="77777777" w:rsidTr="005C4751">
        <w:tc>
          <w:tcPr>
            <w:tcW w:w="562" w:type="dxa"/>
          </w:tcPr>
          <w:p w14:paraId="02F2562E" w14:textId="22C36266" w:rsidR="00CE485C" w:rsidRDefault="00CE485C" w:rsidP="00CE485C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V10</w:t>
            </w:r>
          </w:p>
        </w:tc>
        <w:tc>
          <w:tcPr>
            <w:tcW w:w="7932" w:type="dxa"/>
          </w:tcPr>
          <w:p w14:paraId="25E0DB0F" w14:textId="3CA2A67E" w:rsidR="00CE485C" w:rsidRDefault="00CE485C" w:rsidP="00CE485C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la existencia del tipo de documento en la línea </w:t>
            </w:r>
            <w:proofErr w:type="spellStart"/>
            <w:r w:rsidRPr="00643F1C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archivo, en caso de no existir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9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CE485C" w:rsidRPr="00B537DA" w14:paraId="27CC63DD" w14:textId="77777777" w:rsidTr="005C4751">
        <w:tc>
          <w:tcPr>
            <w:tcW w:w="562" w:type="dxa"/>
          </w:tcPr>
          <w:p w14:paraId="1AC0AA21" w14:textId="46D9F588" w:rsidR="00CE485C" w:rsidRDefault="00CE485C" w:rsidP="00CE485C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V11</w:t>
            </w:r>
          </w:p>
        </w:tc>
        <w:tc>
          <w:tcPr>
            <w:tcW w:w="7932" w:type="dxa"/>
          </w:tcPr>
          <w:p w14:paraId="6C4B8223" w14:textId="32AD405E" w:rsidR="00CE485C" w:rsidRDefault="00CE485C" w:rsidP="00CE485C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tipo de documento este asociado a su flujo, en caso contrario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CE485C" w:rsidRPr="00B537DA" w14:paraId="3A3C44E5" w14:textId="77777777" w:rsidTr="005C4751">
        <w:tc>
          <w:tcPr>
            <w:tcW w:w="562" w:type="dxa"/>
          </w:tcPr>
          <w:p w14:paraId="33734AA3" w14:textId="31A13649" w:rsidR="00CE485C" w:rsidRDefault="00CE485C" w:rsidP="00CE485C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V12</w:t>
            </w:r>
          </w:p>
        </w:tc>
        <w:tc>
          <w:tcPr>
            <w:tcW w:w="7932" w:type="dxa"/>
          </w:tcPr>
          <w:p w14:paraId="69032F58" w14:textId="72AC0389" w:rsidR="00CE485C" w:rsidRDefault="00CE485C" w:rsidP="00CE485C">
            <w:pPr>
              <w:pStyle w:val="Textoindependiente"/>
              <w:spacing w:before="11" w:after="1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los campos 2,3 y 4 deben ser numérico en caso de error </w:t>
            </w:r>
            <w:r w:rsidRPr="000447C0">
              <w:rPr>
                <w:rFonts w:ascii="Times New Roman" w:hAnsi="Times New Roman" w:cs="Times New Roman"/>
                <w:b/>
                <w:bCs/>
                <w:color w:val="FF0000"/>
              </w:rPr>
              <w:t>(Error 85)</w:t>
            </w:r>
          </w:p>
        </w:tc>
      </w:tr>
      <w:bookmarkEnd w:id="7"/>
      <w:bookmarkEnd w:id="8"/>
    </w:tbl>
    <w:p w14:paraId="1E81332F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5D955775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454904FC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1D511D74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4BE39FD1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7676E300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49EF5B2E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7E89C800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06CAB578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29A06DAC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0A9C385A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262A9882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4B297576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1E579442" w14:textId="77777777" w:rsidR="002E424C" w:rsidRDefault="002E424C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38928B76" w14:textId="77777777" w:rsidR="002E424C" w:rsidRDefault="002E424C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15E678D6" w14:textId="77777777" w:rsidR="002E424C" w:rsidRDefault="002E424C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108C1F97" w14:textId="77777777" w:rsidR="00187426" w:rsidRPr="00230F5A" w:rsidRDefault="00187426" w:rsidP="00187426">
      <w:pPr>
        <w:pStyle w:val="Ttulo1"/>
        <w:numPr>
          <w:ilvl w:val="0"/>
          <w:numId w:val="7"/>
        </w:numPr>
        <w:ind w:left="823"/>
        <w:rPr>
          <w:rFonts w:cs="Times New Roman"/>
        </w:rPr>
      </w:pPr>
      <w:bookmarkStart w:id="9" w:name="_Toc161237969"/>
      <w:r>
        <w:rPr>
          <w:rFonts w:cs="Times New Roman"/>
        </w:rPr>
        <w:t>C</w:t>
      </w:r>
      <w:r w:rsidRPr="00230F5A">
        <w:rPr>
          <w:rFonts w:cs="Times New Roman"/>
        </w:rPr>
        <w:t>onstruye</w:t>
      </w:r>
      <w:r>
        <w:rPr>
          <w:rFonts w:cs="Times New Roman"/>
        </w:rPr>
        <w:t xml:space="preserve">ndo </w:t>
      </w:r>
      <w:r w:rsidRPr="00230F5A">
        <w:rPr>
          <w:rFonts w:cs="Times New Roman"/>
        </w:rPr>
        <w:t>la carátula de salida</w:t>
      </w:r>
      <w:bookmarkEnd w:id="9"/>
      <w:r w:rsidRPr="00230F5A">
        <w:rPr>
          <w:rFonts w:cs="Times New Roman"/>
        </w:rPr>
        <w:fldChar w:fldCharType="begin"/>
      </w:r>
      <w:r w:rsidRPr="00230F5A">
        <w:rPr>
          <w:rFonts w:cs="Times New Roman"/>
        </w:rPr>
        <w:instrText xml:space="preserve"> XE "¿Cómo se construye la carátula de salida?" </w:instrText>
      </w:r>
      <w:r w:rsidRPr="00230F5A">
        <w:rPr>
          <w:rFonts w:cs="Times New Roman"/>
        </w:rPr>
        <w:fldChar w:fldCharType="end"/>
      </w:r>
    </w:p>
    <w:p w14:paraId="6AA490A9" w14:textId="77777777" w:rsidR="00187426" w:rsidRPr="00230F5A" w:rsidRDefault="00187426" w:rsidP="00187426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464E9510" w14:textId="77777777" w:rsidR="00187426" w:rsidRDefault="00187426" w:rsidP="00187426">
      <w:pPr>
        <w:rPr>
          <w:rFonts w:ascii="Times New Roman" w:eastAsia="Verdana" w:hAnsi="Times New Roman" w:cs="Times New Roman"/>
          <w:color w:val="4472C4" w:themeColor="accent1"/>
          <w:kern w:val="0"/>
          <w14:ligatures w14:val="none"/>
        </w:rPr>
      </w:pPr>
    </w:p>
    <w:p w14:paraId="4FB94F58" w14:textId="77777777" w:rsidR="00187426" w:rsidRPr="00182D60" w:rsidRDefault="00187426" w:rsidP="00187426">
      <w:pPr>
        <w:pStyle w:val="Ttulo2"/>
        <w:numPr>
          <w:ilvl w:val="1"/>
          <w:numId w:val="7"/>
        </w:numPr>
        <w:ind w:left="1715" w:hanging="360"/>
        <w:rPr>
          <w:b w:val="0"/>
        </w:rPr>
      </w:pPr>
      <w:bookmarkStart w:id="10" w:name="_Toc161237970"/>
      <w:r w:rsidRPr="003F5278">
        <w:t>Formato de carátula de salida</w:t>
      </w:r>
      <w:bookmarkEnd w:id="10"/>
      <w:r w:rsidRPr="003F5278">
        <w:fldChar w:fldCharType="begin"/>
      </w:r>
      <w:r w:rsidRPr="003F5278">
        <w:instrText xml:space="preserve"> XE "Formato de carátula de salida" </w:instrText>
      </w:r>
      <w:r w:rsidRPr="003F5278">
        <w:fldChar w:fldCharType="end"/>
      </w:r>
    </w:p>
    <w:p w14:paraId="1325B638" w14:textId="77777777" w:rsidR="00187426" w:rsidRDefault="00187426" w:rsidP="00187426">
      <w:pPr>
        <w:rPr>
          <w:rFonts w:ascii="Times New Roman" w:hAnsi="Times New Roman" w:cs="Times New Roman"/>
          <w:color w:val="4472C4" w:themeColor="accent1"/>
        </w:rPr>
      </w:pPr>
    </w:p>
    <w:p w14:paraId="56AA2C3A" w14:textId="10DA71C7" w:rsidR="008C026D" w:rsidRDefault="00000000" w:rsidP="00187426">
      <w:pPr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</w:r>
      <w:r>
        <w:rPr>
          <w:rFonts w:ascii="Times New Roman" w:hAnsi="Times New Roman" w:cs="Times New Roman"/>
          <w:color w:val="4472C4" w:themeColor="accent1"/>
        </w:rPr>
        <w:pict w14:anchorId="5668F06F">
          <v:group id="Grupo 1" o:spid="_x0000_s2066" style="width:416pt;height:111.5pt;mso-position-horizontal-relative:char;mso-position-vertical-relative:line" coordsize="9936,1832">
            <v:shape id="Freeform 3" o:spid="_x0000_s2067" style="position:absolute;width:9936;height:1832;visibility:visible;mso-wrap-style:square;v-text-anchor:top" coordsize="9936,1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" path="m9936,r-10,l10,r,10l9926,10r,1793l10,1803,10,10,10,,,,,10,,1803r,29l9926,1832r10,l9936,1803r,-1793l9936,xe" fillcolor="#ffd966" stroked="f">
              <v:path arrowok="t" o:connecttype="custom" o:connectlocs="9936,0;9926,0;10,0;10,10;9926,10;9926,1803;10,1803;10,10;10,0;0,0;0,10;0,1803;0,1832;9926,1832;9936,1832;9936,1803;9936,10;9936,0" o:connectangles="0,0,0,0,0,0,0,0,0,0,0,0,0,0,0,0,0,0"/>
            </v:shape>
            <v:shape id="Text Box 4" o:spid="_x0000_s2068" type="#_x0000_t202" style="position:absolute;left:9;top:9;width:9917;height:1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<v:textbox inset="0,0,0,0">
                <w:txbxContent>
                  <w:p w14:paraId="274BA966" w14:textId="77777777" w:rsidR="00121001" w:rsidRDefault="00121001" w:rsidP="00121001">
                    <w:pPr>
                      <w:spacing w:before="1" w:line="243" w:lineRule="exact"/>
                      <w:ind w:left="9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El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formato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F2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(F)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es:</w:t>
                    </w:r>
                  </w:p>
                  <w:p w14:paraId="1CAE7A2F" w14:textId="77777777" w:rsidR="00121001" w:rsidRDefault="00121001" w:rsidP="00121001">
                    <w:pPr>
                      <w:spacing w:line="243" w:lineRule="exact"/>
                      <w:ind w:left="103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&lt;S_HEAD&gt;&lt;campos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1&gt;&lt;campo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2&gt;...&lt;campo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m&gt;…&lt;signo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campo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n&gt;&lt;S_FOOT&gt; Donde:</w:t>
                    </w:r>
                  </w:p>
                  <w:p w14:paraId="6C922587" w14:textId="77777777" w:rsidR="00121001" w:rsidRDefault="00121001" w:rsidP="00121001">
                    <w:pPr>
                      <w:spacing w:before="1"/>
                      <w:rPr>
                        <w:sz w:val="20"/>
                      </w:rPr>
                    </w:pPr>
                  </w:p>
                  <w:p w14:paraId="3DB69EAF" w14:textId="77777777" w:rsidR="00121001" w:rsidRDefault="00121001" w:rsidP="00121001">
                    <w:pPr>
                      <w:widowControl w:val="0"/>
                      <w:numPr>
                        <w:ilvl w:val="0"/>
                        <w:numId w:val="41"/>
                      </w:numPr>
                      <w:tabs>
                        <w:tab w:val="left" w:pos="824"/>
                      </w:tabs>
                      <w:autoSpaceDE w:val="0"/>
                      <w:autoSpaceDN w:val="0"/>
                      <w:spacing w:after="0" w:line="244" w:lineRule="exact"/>
                      <w:ind w:hanging="361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&lt;S_HEAD&gt;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Es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largo 1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y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con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valor constante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“T”.</w:t>
                    </w:r>
                  </w:p>
                  <w:p w14:paraId="21F2761E" w14:textId="77777777" w:rsidR="00121001" w:rsidRDefault="00121001" w:rsidP="00121001">
                    <w:pPr>
                      <w:widowControl w:val="0"/>
                      <w:numPr>
                        <w:ilvl w:val="0"/>
                        <w:numId w:val="41"/>
                      </w:numPr>
                      <w:tabs>
                        <w:tab w:val="left" w:pos="824"/>
                      </w:tabs>
                      <w:autoSpaceDE w:val="0"/>
                      <w:autoSpaceDN w:val="0"/>
                      <w:spacing w:after="0" w:line="242" w:lineRule="exact"/>
                      <w:ind w:hanging="361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&lt;campo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m&gt;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Representa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el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campo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del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mensaje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carátula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del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tipo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 archivo.</w:t>
                    </w:r>
                  </w:p>
                  <w:p w14:paraId="6DAA2EDE" w14:textId="77777777" w:rsidR="00121001" w:rsidRDefault="00121001" w:rsidP="00121001">
                    <w:pPr>
                      <w:widowControl w:val="0"/>
                      <w:numPr>
                        <w:ilvl w:val="0"/>
                        <w:numId w:val="41"/>
                      </w:numPr>
                      <w:tabs>
                        <w:tab w:val="left" w:pos="824"/>
                      </w:tabs>
                      <w:autoSpaceDE w:val="0"/>
                      <w:autoSpaceDN w:val="0"/>
                      <w:spacing w:after="0" w:line="244" w:lineRule="exact"/>
                      <w:ind w:hanging="361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&lt;S_FOOT&gt;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Es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largo 15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y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tiene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el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valor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constante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“FFFFFFFFFFFFFFF”</w:t>
                    </w:r>
                  </w:p>
                </w:txbxContent>
              </v:textbox>
            </v:shape>
            <w10:anchorlock/>
          </v:group>
        </w:pict>
      </w:r>
    </w:p>
    <w:p w14:paraId="27AB5DE7" w14:textId="3625FD2E" w:rsidR="008C026D" w:rsidRPr="00230F5A" w:rsidRDefault="008C026D" w:rsidP="00187426">
      <w:pPr>
        <w:rPr>
          <w:rFonts w:ascii="Times New Roman" w:hAnsi="Times New Roman" w:cs="Times New Roman"/>
          <w:color w:val="4472C4" w:themeColor="accent1"/>
        </w:rPr>
      </w:pPr>
    </w:p>
    <w:p w14:paraId="28CC2E41" w14:textId="3C3C7D7E" w:rsidR="00187426" w:rsidRDefault="00187426" w:rsidP="00187426">
      <w:pPr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 xml:space="preserve"> </w:t>
      </w:r>
    </w:p>
    <w:p w14:paraId="3364EFB1" w14:textId="77777777" w:rsidR="00E468B1" w:rsidRDefault="00E468B1" w:rsidP="00187426">
      <w:pPr>
        <w:rPr>
          <w:rFonts w:ascii="Times New Roman" w:hAnsi="Times New Roman" w:cs="Times New Roman"/>
          <w:color w:val="4472C4" w:themeColor="accent1"/>
        </w:rPr>
      </w:pPr>
    </w:p>
    <w:p w14:paraId="7CD7A5D6" w14:textId="77777777" w:rsidR="00E468B1" w:rsidRDefault="00E468B1" w:rsidP="00187426">
      <w:pPr>
        <w:rPr>
          <w:rFonts w:ascii="Times New Roman" w:hAnsi="Times New Roman" w:cs="Times New Roman"/>
          <w:color w:val="4472C4" w:themeColor="accent1"/>
        </w:rPr>
      </w:pPr>
    </w:p>
    <w:p w14:paraId="01E13C86" w14:textId="77777777" w:rsidR="00E468B1" w:rsidRDefault="00E468B1" w:rsidP="00187426">
      <w:pPr>
        <w:rPr>
          <w:rFonts w:ascii="Times New Roman" w:hAnsi="Times New Roman" w:cs="Times New Roman"/>
          <w:color w:val="4472C4" w:themeColor="accent1"/>
        </w:rPr>
      </w:pPr>
    </w:p>
    <w:p w14:paraId="5C620219" w14:textId="77777777" w:rsidR="00E468B1" w:rsidRPr="00230F5A" w:rsidRDefault="00E468B1" w:rsidP="00187426">
      <w:pPr>
        <w:rPr>
          <w:rFonts w:ascii="Times New Roman" w:hAnsi="Times New Roman" w:cs="Times New Roman"/>
          <w:color w:val="4472C4" w:themeColor="accent1"/>
        </w:rPr>
      </w:pPr>
    </w:p>
    <w:tbl>
      <w:tblPr>
        <w:tblStyle w:val="TableNormal"/>
        <w:tblW w:w="10075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2"/>
        <w:gridCol w:w="425"/>
        <w:gridCol w:w="1134"/>
        <w:gridCol w:w="6095"/>
        <w:gridCol w:w="851"/>
        <w:gridCol w:w="708"/>
      </w:tblGrid>
      <w:tr w:rsidR="00187426" w:rsidRPr="00F45E53" w14:paraId="251D2C67" w14:textId="77777777" w:rsidTr="005C4751">
        <w:trPr>
          <w:trHeight w:val="268"/>
        </w:trPr>
        <w:tc>
          <w:tcPr>
            <w:tcW w:w="862" w:type="dxa"/>
          </w:tcPr>
          <w:p w14:paraId="3C173806" w14:textId="77777777" w:rsidR="00187426" w:rsidRPr="00F45E53" w:rsidRDefault="00187426" w:rsidP="005C4751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425" w:type="dxa"/>
          </w:tcPr>
          <w:p w14:paraId="61CD11CC" w14:textId="77777777" w:rsidR="00187426" w:rsidRPr="00F45E53" w:rsidRDefault="00187426" w:rsidP="005C4751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1134" w:type="dxa"/>
          </w:tcPr>
          <w:p w14:paraId="1330B43A" w14:textId="77777777" w:rsidR="00187426" w:rsidRPr="00F45E53" w:rsidRDefault="00187426" w:rsidP="005C4751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095" w:type="dxa"/>
          </w:tcPr>
          <w:p w14:paraId="4E7EC4E0" w14:textId="77777777" w:rsidR="00187426" w:rsidRPr="00F45E53" w:rsidRDefault="00187426" w:rsidP="005C4751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cálculo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851" w:type="dxa"/>
          </w:tcPr>
          <w:p w14:paraId="70539ADE" w14:textId="77777777" w:rsidR="00187426" w:rsidRPr="00F45E53" w:rsidRDefault="00187426" w:rsidP="005C4751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Caratula</w:t>
            </w:r>
            <w:proofErr w:type="spellEnd"/>
          </w:p>
        </w:tc>
        <w:tc>
          <w:tcPr>
            <w:tcW w:w="708" w:type="dxa"/>
          </w:tcPr>
          <w:p w14:paraId="52691A27" w14:textId="77777777" w:rsidR="00187426" w:rsidRPr="00F45E53" w:rsidRDefault="00187426" w:rsidP="005C4751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Largo</w:t>
            </w:r>
          </w:p>
        </w:tc>
      </w:tr>
      <w:tr w:rsidR="00187426" w:rsidRPr="00F45E53" w14:paraId="13ED3E54" w14:textId="77777777" w:rsidTr="005C4751">
        <w:trPr>
          <w:trHeight w:val="268"/>
        </w:trPr>
        <w:tc>
          <w:tcPr>
            <w:tcW w:w="862" w:type="dxa"/>
          </w:tcPr>
          <w:p w14:paraId="6B3D23E9" w14:textId="77777777" w:rsidR="00187426" w:rsidRPr="00F45E53" w:rsidRDefault="00187426" w:rsidP="005C475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</w:p>
        </w:tc>
        <w:tc>
          <w:tcPr>
            <w:tcW w:w="425" w:type="dxa"/>
          </w:tcPr>
          <w:p w14:paraId="2397A033" w14:textId="77777777" w:rsidR="00187426" w:rsidRPr="00F45E53" w:rsidRDefault="00187426" w:rsidP="005C475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0AE9966D" w14:textId="77777777" w:rsidR="00187426" w:rsidRPr="00F45E53" w:rsidRDefault="00187426" w:rsidP="005C4751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6095" w:type="dxa"/>
          </w:tcPr>
          <w:p w14:paraId="3E3C9B87" w14:textId="77777777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</w:p>
        </w:tc>
        <w:tc>
          <w:tcPr>
            <w:tcW w:w="851" w:type="dxa"/>
          </w:tcPr>
          <w:p w14:paraId="36277245" w14:textId="77777777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  <w:tc>
          <w:tcPr>
            <w:tcW w:w="708" w:type="dxa"/>
          </w:tcPr>
          <w:p w14:paraId="22578DF2" w14:textId="77777777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187426" w:rsidRPr="00F45E53" w14:paraId="5BFE0F32" w14:textId="77777777" w:rsidTr="005C4751">
        <w:trPr>
          <w:trHeight w:val="268"/>
        </w:trPr>
        <w:tc>
          <w:tcPr>
            <w:tcW w:w="862" w:type="dxa"/>
          </w:tcPr>
          <w:p w14:paraId="0F7CE5F3" w14:textId="77777777" w:rsidR="00187426" w:rsidRPr="00F45E53" w:rsidRDefault="00187426" w:rsidP="005C475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</w:p>
        </w:tc>
        <w:tc>
          <w:tcPr>
            <w:tcW w:w="425" w:type="dxa"/>
          </w:tcPr>
          <w:p w14:paraId="458E4F0E" w14:textId="77777777" w:rsidR="00187426" w:rsidRPr="00F45E53" w:rsidRDefault="00187426" w:rsidP="005C475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7F7B9344" w14:textId="6F2ED720" w:rsidR="00187426" w:rsidRPr="00F45E53" w:rsidRDefault="00187426" w:rsidP="005C4751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</w:p>
        </w:tc>
        <w:tc>
          <w:tcPr>
            <w:tcW w:w="6095" w:type="dxa"/>
          </w:tcPr>
          <w:p w14:paraId="42CD86F9" w14:textId="77777777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CARGO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</w:p>
        </w:tc>
        <w:tc>
          <w:tcPr>
            <w:tcW w:w="851" w:type="dxa"/>
          </w:tcPr>
          <w:p w14:paraId="61BFCE41" w14:textId="77777777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  <w:tc>
          <w:tcPr>
            <w:tcW w:w="708" w:type="dxa"/>
          </w:tcPr>
          <w:p w14:paraId="16587E9D" w14:textId="77777777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  <w:tr w:rsidR="00187426" w:rsidRPr="00F45E53" w14:paraId="7C6F0A14" w14:textId="77777777" w:rsidTr="005C4751">
        <w:trPr>
          <w:trHeight w:val="268"/>
        </w:trPr>
        <w:tc>
          <w:tcPr>
            <w:tcW w:w="862" w:type="dxa"/>
          </w:tcPr>
          <w:p w14:paraId="3C99D9EA" w14:textId="7D47939E" w:rsidR="00187426" w:rsidRPr="00F45E53" w:rsidRDefault="00187426" w:rsidP="005C475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  <w:r w:rsidR="008A0A5D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 xml:space="preserve"> </w:t>
            </w:r>
          </w:p>
        </w:tc>
        <w:tc>
          <w:tcPr>
            <w:tcW w:w="425" w:type="dxa"/>
          </w:tcPr>
          <w:p w14:paraId="7549BD4C" w14:textId="77777777" w:rsidR="00187426" w:rsidRPr="00F45E53" w:rsidRDefault="00187426" w:rsidP="005C475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28EFFDE7" w14:textId="77777777" w:rsidR="00187426" w:rsidRPr="00F45E53" w:rsidRDefault="00187426" w:rsidP="005C4751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6095" w:type="dxa"/>
          </w:tcPr>
          <w:p w14:paraId="19EC52F9" w14:textId="77777777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NUESTRA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851" w:type="dxa"/>
          </w:tcPr>
          <w:p w14:paraId="1A37DBF2" w14:textId="77777777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  <w:tc>
          <w:tcPr>
            <w:tcW w:w="708" w:type="dxa"/>
          </w:tcPr>
          <w:p w14:paraId="6BFDA34F" w14:textId="77777777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187426" w:rsidRPr="00F45E53" w14:paraId="21B60A97" w14:textId="77777777" w:rsidTr="005C4751">
        <w:trPr>
          <w:trHeight w:val="268"/>
        </w:trPr>
        <w:tc>
          <w:tcPr>
            <w:tcW w:w="862" w:type="dxa"/>
          </w:tcPr>
          <w:p w14:paraId="4AE28F2F" w14:textId="77777777" w:rsidR="00187426" w:rsidRPr="00F45E53" w:rsidRDefault="00187426" w:rsidP="005C475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425" w:type="dxa"/>
          </w:tcPr>
          <w:p w14:paraId="709BE9E5" w14:textId="77777777" w:rsidR="00187426" w:rsidRPr="00F45E53" w:rsidRDefault="00187426" w:rsidP="005C475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2868DEA5" w14:textId="77777777" w:rsidR="00187426" w:rsidRPr="00F45E53" w:rsidRDefault="00187426" w:rsidP="005C4751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6095" w:type="dxa"/>
          </w:tcPr>
          <w:p w14:paraId="5A321B82" w14:textId="47B38E29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="008A0A5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 </w:t>
            </w:r>
          </w:p>
        </w:tc>
        <w:tc>
          <w:tcPr>
            <w:tcW w:w="851" w:type="dxa"/>
          </w:tcPr>
          <w:p w14:paraId="4F563393" w14:textId="77777777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  <w:tc>
          <w:tcPr>
            <w:tcW w:w="708" w:type="dxa"/>
          </w:tcPr>
          <w:p w14:paraId="39057714" w14:textId="77777777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3D2578" w:rsidRPr="00F45E53" w14:paraId="28620B17" w14:textId="77777777" w:rsidTr="005C4751">
        <w:trPr>
          <w:trHeight w:val="268"/>
        </w:trPr>
        <w:tc>
          <w:tcPr>
            <w:tcW w:w="862" w:type="dxa"/>
          </w:tcPr>
          <w:p w14:paraId="6A54BD7B" w14:textId="40900F0A" w:rsidR="003D2578" w:rsidRPr="0053696B" w:rsidRDefault="003D2578" w:rsidP="0053696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53696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5</w:t>
            </w:r>
          </w:p>
        </w:tc>
        <w:tc>
          <w:tcPr>
            <w:tcW w:w="425" w:type="dxa"/>
          </w:tcPr>
          <w:p w14:paraId="4FF60334" w14:textId="4B80E93C" w:rsidR="003D2578" w:rsidRPr="0053696B" w:rsidRDefault="003D2578" w:rsidP="0053696B">
            <w:pPr>
              <w:pStyle w:val="TableParagraph"/>
              <w:spacing w:before="18"/>
              <w:ind w:left="109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53696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:</w:t>
            </w:r>
          </w:p>
        </w:tc>
        <w:tc>
          <w:tcPr>
            <w:tcW w:w="1134" w:type="dxa"/>
          </w:tcPr>
          <w:p w14:paraId="2BE5D4D5" w14:textId="7CB5B9D0" w:rsidR="003D2578" w:rsidRDefault="003D2578" w:rsidP="0053696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53696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PA1</w:t>
            </w:r>
          </w:p>
        </w:tc>
        <w:tc>
          <w:tcPr>
            <w:tcW w:w="6095" w:type="dxa"/>
          </w:tcPr>
          <w:p w14:paraId="7C51F22D" w14:textId="3F7CBC5A" w:rsidR="003D2578" w:rsidRPr="007A1141" w:rsidRDefault="003D2578" w:rsidP="0053696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7A114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INFORMADOS  (</w:t>
            </w:r>
            <w:proofErr w:type="spellStart"/>
            <w:r w:rsidRPr="007A114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</w:t>
            </w:r>
            <w:proofErr w:type="spellEnd"/>
            <w:r w:rsidRPr="007A114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de líneas de detalle)</w:t>
            </w:r>
          </w:p>
        </w:tc>
        <w:tc>
          <w:tcPr>
            <w:tcW w:w="851" w:type="dxa"/>
          </w:tcPr>
          <w:p w14:paraId="6EC4A40D" w14:textId="77777777" w:rsidR="003D2578" w:rsidRPr="00F45E53" w:rsidRDefault="003D2578" w:rsidP="003D257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  <w:tc>
          <w:tcPr>
            <w:tcW w:w="708" w:type="dxa"/>
          </w:tcPr>
          <w:p w14:paraId="08D682BC" w14:textId="3604088F" w:rsidR="003D2578" w:rsidRDefault="003D2578" w:rsidP="003D257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15</w:t>
            </w:r>
          </w:p>
        </w:tc>
      </w:tr>
      <w:tr w:rsidR="003D2578" w:rsidRPr="00F45E53" w14:paraId="5F96A9D8" w14:textId="77777777" w:rsidTr="005C4751">
        <w:trPr>
          <w:trHeight w:val="268"/>
        </w:trPr>
        <w:tc>
          <w:tcPr>
            <w:tcW w:w="862" w:type="dxa"/>
          </w:tcPr>
          <w:p w14:paraId="54502BF3" w14:textId="5BA1F572" w:rsidR="003D2578" w:rsidRPr="0053696B" w:rsidRDefault="003D2578" w:rsidP="0053696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53696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6</w:t>
            </w:r>
          </w:p>
        </w:tc>
        <w:tc>
          <w:tcPr>
            <w:tcW w:w="425" w:type="dxa"/>
          </w:tcPr>
          <w:p w14:paraId="22B2E4C4" w14:textId="392994DE" w:rsidR="003D2578" w:rsidRPr="0053696B" w:rsidRDefault="003D2578" w:rsidP="0053696B">
            <w:pPr>
              <w:pStyle w:val="TableParagraph"/>
              <w:spacing w:before="18"/>
              <w:ind w:left="109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53696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:</w:t>
            </w:r>
          </w:p>
        </w:tc>
        <w:tc>
          <w:tcPr>
            <w:tcW w:w="1134" w:type="dxa"/>
          </w:tcPr>
          <w:p w14:paraId="43FF04BA" w14:textId="51D9371E" w:rsidR="003D2578" w:rsidRPr="00E468B1" w:rsidRDefault="003D2578" w:rsidP="0053696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53696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CG0</w:t>
            </w:r>
          </w:p>
        </w:tc>
        <w:tc>
          <w:tcPr>
            <w:tcW w:w="6095" w:type="dxa"/>
          </w:tcPr>
          <w:p w14:paraId="10EFFFB9" w14:textId="6682113F" w:rsidR="003D2578" w:rsidRPr="007A1141" w:rsidRDefault="003D2578" w:rsidP="0053696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7A114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NUMERO DE CONTRATOS VIGENTES DE AHORRO  </w:t>
            </w:r>
          </w:p>
        </w:tc>
        <w:tc>
          <w:tcPr>
            <w:tcW w:w="851" w:type="dxa"/>
          </w:tcPr>
          <w:p w14:paraId="62321992" w14:textId="1D9B2741" w:rsidR="003D2578" w:rsidRPr="00F45E53" w:rsidRDefault="003D2578" w:rsidP="003D2578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No</w:t>
            </w:r>
          </w:p>
        </w:tc>
        <w:tc>
          <w:tcPr>
            <w:tcW w:w="708" w:type="dxa"/>
          </w:tcPr>
          <w:p w14:paraId="370BED2D" w14:textId="4048109C" w:rsidR="003D2578" w:rsidRDefault="003D2578" w:rsidP="003D257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3D2578" w:rsidRPr="00F45E53" w14:paraId="1993EA40" w14:textId="77777777" w:rsidTr="005C4751">
        <w:trPr>
          <w:trHeight w:val="268"/>
        </w:trPr>
        <w:tc>
          <w:tcPr>
            <w:tcW w:w="862" w:type="dxa"/>
          </w:tcPr>
          <w:p w14:paraId="31FE9CC9" w14:textId="0B2F0655" w:rsidR="003D2578" w:rsidRPr="0053696B" w:rsidRDefault="003D2578" w:rsidP="0053696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53696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</w:t>
            </w:r>
          </w:p>
        </w:tc>
        <w:tc>
          <w:tcPr>
            <w:tcW w:w="425" w:type="dxa"/>
          </w:tcPr>
          <w:p w14:paraId="0FD19248" w14:textId="341551F0" w:rsidR="003D2578" w:rsidRPr="009478C7" w:rsidRDefault="003D2578" w:rsidP="0053696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53696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:</w:t>
            </w:r>
          </w:p>
        </w:tc>
        <w:tc>
          <w:tcPr>
            <w:tcW w:w="1134" w:type="dxa"/>
          </w:tcPr>
          <w:p w14:paraId="75E57DAA" w14:textId="4987B92A" w:rsidR="003D2578" w:rsidRPr="00E468B1" w:rsidRDefault="003D2578" w:rsidP="0053696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53696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CG1</w:t>
            </w:r>
          </w:p>
        </w:tc>
        <w:tc>
          <w:tcPr>
            <w:tcW w:w="6095" w:type="dxa"/>
          </w:tcPr>
          <w:p w14:paraId="4CCDF3D5" w14:textId="474D2F81" w:rsidR="003D2578" w:rsidRPr="007A1141" w:rsidRDefault="003D2578" w:rsidP="0053696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7A114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A PLAZO CON GIRO DIFERIDO (suma de campo 03 cuando campo 02 es igual a uno)</w:t>
            </w:r>
          </w:p>
        </w:tc>
        <w:tc>
          <w:tcPr>
            <w:tcW w:w="851" w:type="dxa"/>
          </w:tcPr>
          <w:p w14:paraId="141005C7" w14:textId="6AE04856" w:rsidR="003D2578" w:rsidRPr="00F45E53" w:rsidRDefault="003D2578" w:rsidP="003D257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  <w:tc>
          <w:tcPr>
            <w:tcW w:w="708" w:type="dxa"/>
          </w:tcPr>
          <w:p w14:paraId="45BA5D23" w14:textId="68214B37" w:rsidR="003D2578" w:rsidRDefault="003D2578" w:rsidP="003D257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15</w:t>
            </w:r>
          </w:p>
        </w:tc>
      </w:tr>
      <w:tr w:rsidR="003D2578" w:rsidRPr="00F45E53" w14:paraId="69020008" w14:textId="77777777" w:rsidTr="005C4751">
        <w:trPr>
          <w:trHeight w:val="268"/>
        </w:trPr>
        <w:tc>
          <w:tcPr>
            <w:tcW w:w="862" w:type="dxa"/>
          </w:tcPr>
          <w:p w14:paraId="5A8E4741" w14:textId="6904EE62" w:rsidR="003D2578" w:rsidRPr="0053696B" w:rsidRDefault="003D2578" w:rsidP="0053696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53696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8</w:t>
            </w:r>
          </w:p>
        </w:tc>
        <w:tc>
          <w:tcPr>
            <w:tcW w:w="425" w:type="dxa"/>
          </w:tcPr>
          <w:p w14:paraId="1F5076AF" w14:textId="35655F96" w:rsidR="003D2578" w:rsidRPr="009478C7" w:rsidRDefault="003D2578" w:rsidP="0053696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53696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:</w:t>
            </w:r>
          </w:p>
        </w:tc>
        <w:tc>
          <w:tcPr>
            <w:tcW w:w="1134" w:type="dxa"/>
          </w:tcPr>
          <w:p w14:paraId="6CE5EAE4" w14:textId="57924709" w:rsidR="003D2578" w:rsidRPr="00E468B1" w:rsidRDefault="003D2578" w:rsidP="0053696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53696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CG2</w:t>
            </w:r>
          </w:p>
        </w:tc>
        <w:tc>
          <w:tcPr>
            <w:tcW w:w="6095" w:type="dxa"/>
          </w:tcPr>
          <w:p w14:paraId="644028B8" w14:textId="77777777" w:rsidR="003D2578" w:rsidRPr="007A1141" w:rsidRDefault="003D2578" w:rsidP="0053696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7A114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MONTO TOTAL ACUMULADO DE CUENTAS DE AHORRO</w:t>
            </w:r>
          </w:p>
          <w:p w14:paraId="741DDF8D" w14:textId="69C7FDB0" w:rsidR="003D2578" w:rsidRPr="007A1141" w:rsidRDefault="003D2578" w:rsidP="0053696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</w:p>
        </w:tc>
        <w:tc>
          <w:tcPr>
            <w:tcW w:w="851" w:type="dxa"/>
          </w:tcPr>
          <w:p w14:paraId="39162566" w14:textId="5467A8BD" w:rsidR="003D2578" w:rsidRPr="008A0A5D" w:rsidRDefault="003D2578" w:rsidP="003D2578">
            <w:pPr>
              <w:pStyle w:val="TableParagraph"/>
              <w:spacing w:before="18"/>
              <w:ind w:left="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7A1141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 xml:space="preserve">  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No</w:t>
            </w:r>
          </w:p>
        </w:tc>
        <w:tc>
          <w:tcPr>
            <w:tcW w:w="708" w:type="dxa"/>
          </w:tcPr>
          <w:p w14:paraId="21A59997" w14:textId="6C02F878" w:rsidR="003D2578" w:rsidRPr="008A0A5D" w:rsidRDefault="003D2578" w:rsidP="003D257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  <w:tr w:rsidR="003D2578" w:rsidRPr="00F45E53" w14:paraId="58F86D0B" w14:textId="77777777" w:rsidTr="005C4751">
        <w:trPr>
          <w:trHeight w:val="268"/>
        </w:trPr>
        <w:tc>
          <w:tcPr>
            <w:tcW w:w="862" w:type="dxa"/>
          </w:tcPr>
          <w:p w14:paraId="2BB81197" w14:textId="49C82407" w:rsidR="003D2578" w:rsidRPr="0053696B" w:rsidRDefault="003D2578" w:rsidP="0053696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53696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9</w:t>
            </w:r>
          </w:p>
        </w:tc>
        <w:tc>
          <w:tcPr>
            <w:tcW w:w="425" w:type="dxa"/>
          </w:tcPr>
          <w:p w14:paraId="4F879CFB" w14:textId="0C4F0FEA" w:rsidR="003D2578" w:rsidRPr="0053696B" w:rsidRDefault="003D2578" w:rsidP="0053696B">
            <w:pPr>
              <w:pStyle w:val="TableParagraph"/>
              <w:spacing w:before="18"/>
              <w:ind w:left="109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53696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:</w:t>
            </w:r>
          </w:p>
        </w:tc>
        <w:tc>
          <w:tcPr>
            <w:tcW w:w="1134" w:type="dxa"/>
          </w:tcPr>
          <w:p w14:paraId="209E1BD5" w14:textId="4CD6D4C9" w:rsidR="003D2578" w:rsidRPr="00E468B1" w:rsidRDefault="003D2578" w:rsidP="0053696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53696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CG1</w:t>
            </w:r>
          </w:p>
        </w:tc>
        <w:tc>
          <w:tcPr>
            <w:tcW w:w="6095" w:type="dxa"/>
          </w:tcPr>
          <w:p w14:paraId="6C9E7B44" w14:textId="7334EE0A" w:rsidR="003D2578" w:rsidRPr="007A1141" w:rsidRDefault="003D2578" w:rsidP="0053696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7A114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A PLAZO CON GIRO DIFERIDO </w:t>
            </w:r>
            <w:r w:rsidR="002A3D3E" w:rsidRPr="007A114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(suma de campo 04 cuando campo 02 es igual a uno)</w:t>
            </w:r>
          </w:p>
        </w:tc>
        <w:tc>
          <w:tcPr>
            <w:tcW w:w="851" w:type="dxa"/>
          </w:tcPr>
          <w:p w14:paraId="16EBC515" w14:textId="021BDB6F" w:rsidR="003D2578" w:rsidRPr="008A0A5D" w:rsidRDefault="003D2578" w:rsidP="003D2578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Si</w:t>
            </w:r>
          </w:p>
        </w:tc>
        <w:tc>
          <w:tcPr>
            <w:tcW w:w="708" w:type="dxa"/>
          </w:tcPr>
          <w:p w14:paraId="6DF48753" w14:textId="6F36E04E" w:rsidR="003D2578" w:rsidRPr="008A0A5D" w:rsidRDefault="002A3D3E" w:rsidP="003D2578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19</w:t>
            </w:r>
          </w:p>
        </w:tc>
      </w:tr>
      <w:tr w:rsidR="003D2578" w:rsidRPr="00F45E53" w14:paraId="7E491074" w14:textId="77777777" w:rsidTr="005C4751">
        <w:trPr>
          <w:trHeight w:val="268"/>
        </w:trPr>
        <w:tc>
          <w:tcPr>
            <w:tcW w:w="862" w:type="dxa"/>
          </w:tcPr>
          <w:p w14:paraId="04909C1C" w14:textId="28028586" w:rsidR="003D2578" w:rsidRPr="0053696B" w:rsidRDefault="003D2578" w:rsidP="0053696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53696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10</w:t>
            </w:r>
          </w:p>
        </w:tc>
        <w:tc>
          <w:tcPr>
            <w:tcW w:w="425" w:type="dxa"/>
          </w:tcPr>
          <w:p w14:paraId="3AC19AA4" w14:textId="5643F4C7" w:rsidR="003D2578" w:rsidRPr="0053696B" w:rsidRDefault="003D2578" w:rsidP="0053696B">
            <w:pPr>
              <w:pStyle w:val="TableParagraph"/>
              <w:spacing w:before="18"/>
              <w:ind w:left="109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53696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:</w:t>
            </w:r>
          </w:p>
        </w:tc>
        <w:tc>
          <w:tcPr>
            <w:tcW w:w="1134" w:type="dxa"/>
          </w:tcPr>
          <w:p w14:paraId="30564F75" w14:textId="4395C322" w:rsidR="003D2578" w:rsidRPr="00E468B1" w:rsidRDefault="003D2578" w:rsidP="0053696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53696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CG0</w:t>
            </w:r>
          </w:p>
        </w:tc>
        <w:tc>
          <w:tcPr>
            <w:tcW w:w="6095" w:type="dxa"/>
          </w:tcPr>
          <w:p w14:paraId="7A331916" w14:textId="38ECD028" w:rsidR="003D2578" w:rsidRPr="007A1141" w:rsidRDefault="003D2578" w:rsidP="0053696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7A114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CONTRATOS VIGENTES DE AHORRO</w:t>
            </w:r>
          </w:p>
        </w:tc>
        <w:tc>
          <w:tcPr>
            <w:tcW w:w="851" w:type="dxa"/>
          </w:tcPr>
          <w:p w14:paraId="15565C2D" w14:textId="417F51D3" w:rsidR="003D2578" w:rsidRPr="008A0A5D" w:rsidRDefault="002A3D3E" w:rsidP="003D2578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</w:t>
            </w:r>
          </w:p>
        </w:tc>
        <w:tc>
          <w:tcPr>
            <w:tcW w:w="708" w:type="dxa"/>
          </w:tcPr>
          <w:p w14:paraId="2D1AF581" w14:textId="77777777" w:rsidR="003D2578" w:rsidRPr="008A0A5D" w:rsidRDefault="003D2578" w:rsidP="003D257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  <w:tr w:rsidR="003D2578" w:rsidRPr="00F45E53" w14:paraId="4F300ED3" w14:textId="77777777" w:rsidTr="005C4751">
        <w:trPr>
          <w:trHeight w:val="268"/>
        </w:trPr>
        <w:tc>
          <w:tcPr>
            <w:tcW w:w="862" w:type="dxa"/>
          </w:tcPr>
          <w:p w14:paraId="152B4180" w14:textId="70F95EEB" w:rsidR="003D2578" w:rsidRPr="0053696B" w:rsidRDefault="003D2578" w:rsidP="0053696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53696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lastRenderedPageBreak/>
              <w:t>11</w:t>
            </w:r>
          </w:p>
        </w:tc>
        <w:tc>
          <w:tcPr>
            <w:tcW w:w="425" w:type="dxa"/>
          </w:tcPr>
          <w:p w14:paraId="377C7EAD" w14:textId="1304AD88" w:rsidR="003D2578" w:rsidRPr="0053696B" w:rsidRDefault="003D2578" w:rsidP="0053696B">
            <w:pPr>
              <w:pStyle w:val="TableParagraph"/>
              <w:spacing w:before="18"/>
              <w:ind w:left="109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53696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:</w:t>
            </w:r>
          </w:p>
        </w:tc>
        <w:tc>
          <w:tcPr>
            <w:tcW w:w="1134" w:type="dxa"/>
          </w:tcPr>
          <w:p w14:paraId="3E148F03" w14:textId="5824BF84" w:rsidR="003D2578" w:rsidRPr="00E468B1" w:rsidRDefault="003D2578" w:rsidP="0053696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53696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CG3</w:t>
            </w:r>
          </w:p>
        </w:tc>
        <w:tc>
          <w:tcPr>
            <w:tcW w:w="6095" w:type="dxa"/>
          </w:tcPr>
          <w:p w14:paraId="35BF299A" w14:textId="6BB3373F" w:rsidR="003D2578" w:rsidRPr="007A1141" w:rsidRDefault="003D2578" w:rsidP="0053696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7A114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A PLAZO CON GIRO INCONDICIONAL</w:t>
            </w:r>
            <w:r w:rsidR="002A3D3E" w:rsidRPr="007A114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(suma de campo 03 cuando campo 02 es igual a dos)</w:t>
            </w:r>
          </w:p>
        </w:tc>
        <w:tc>
          <w:tcPr>
            <w:tcW w:w="851" w:type="dxa"/>
          </w:tcPr>
          <w:p w14:paraId="01ABC5AD" w14:textId="329CADC9" w:rsidR="003D2578" w:rsidRPr="008A0A5D" w:rsidRDefault="003D2578" w:rsidP="003D2578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  <w:tc>
          <w:tcPr>
            <w:tcW w:w="708" w:type="dxa"/>
          </w:tcPr>
          <w:p w14:paraId="35CB3153" w14:textId="5755283E" w:rsidR="003D2578" w:rsidRPr="008A0A5D" w:rsidRDefault="002A3D3E" w:rsidP="003D257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15</w:t>
            </w:r>
          </w:p>
        </w:tc>
      </w:tr>
      <w:tr w:rsidR="003D2578" w:rsidRPr="00F45E53" w14:paraId="1D538270" w14:textId="77777777" w:rsidTr="005C4751">
        <w:trPr>
          <w:trHeight w:val="268"/>
        </w:trPr>
        <w:tc>
          <w:tcPr>
            <w:tcW w:w="862" w:type="dxa"/>
          </w:tcPr>
          <w:p w14:paraId="78702F1B" w14:textId="1A608663" w:rsidR="003D2578" w:rsidRPr="0053696B" w:rsidRDefault="003D2578" w:rsidP="0053696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53696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12</w:t>
            </w:r>
          </w:p>
        </w:tc>
        <w:tc>
          <w:tcPr>
            <w:tcW w:w="425" w:type="dxa"/>
          </w:tcPr>
          <w:p w14:paraId="02CC1DBE" w14:textId="0189E96B" w:rsidR="003D2578" w:rsidRPr="0053696B" w:rsidRDefault="003D2578" w:rsidP="0053696B">
            <w:pPr>
              <w:pStyle w:val="TableParagraph"/>
              <w:spacing w:before="18"/>
              <w:ind w:left="109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53696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:</w:t>
            </w:r>
          </w:p>
        </w:tc>
        <w:tc>
          <w:tcPr>
            <w:tcW w:w="1134" w:type="dxa"/>
          </w:tcPr>
          <w:p w14:paraId="6B9DAA1C" w14:textId="16E777B0" w:rsidR="003D2578" w:rsidRPr="00E468B1" w:rsidRDefault="003D2578" w:rsidP="0053696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53696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CG2</w:t>
            </w:r>
          </w:p>
        </w:tc>
        <w:tc>
          <w:tcPr>
            <w:tcW w:w="6095" w:type="dxa"/>
          </w:tcPr>
          <w:p w14:paraId="1A93D4D6" w14:textId="6E012B5F" w:rsidR="003D2578" w:rsidRPr="007A1141" w:rsidRDefault="003D2578" w:rsidP="0053696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7A114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MONTO TOTAL ACUMULADO DE CUENTAS DE AHORRO</w:t>
            </w:r>
          </w:p>
        </w:tc>
        <w:tc>
          <w:tcPr>
            <w:tcW w:w="851" w:type="dxa"/>
          </w:tcPr>
          <w:p w14:paraId="3458C612" w14:textId="141A14AF" w:rsidR="003D2578" w:rsidRPr="008A0A5D" w:rsidRDefault="003D2578" w:rsidP="003D2578">
            <w:pPr>
              <w:pStyle w:val="TableParagraph"/>
              <w:spacing w:before="18"/>
              <w:ind w:left="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7A1141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 xml:space="preserve">  </w:t>
            </w:r>
            <w:r w:rsidR="007F7F8C">
              <w:rPr>
                <w:rFonts w:ascii="Times New Roman" w:hAnsi="Times New Roman" w:cs="Times New Roman"/>
                <w:color w:val="4472C4" w:themeColor="accent1"/>
                <w:sz w:val="20"/>
              </w:rPr>
              <w:t>No</w:t>
            </w:r>
          </w:p>
        </w:tc>
        <w:tc>
          <w:tcPr>
            <w:tcW w:w="708" w:type="dxa"/>
          </w:tcPr>
          <w:p w14:paraId="4CB38072" w14:textId="77777777" w:rsidR="003D2578" w:rsidRPr="008A0A5D" w:rsidRDefault="003D2578" w:rsidP="003D257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  <w:tr w:rsidR="003D2578" w:rsidRPr="00F45E53" w14:paraId="529AE64B" w14:textId="77777777" w:rsidTr="005C4751">
        <w:trPr>
          <w:trHeight w:val="268"/>
        </w:trPr>
        <w:tc>
          <w:tcPr>
            <w:tcW w:w="862" w:type="dxa"/>
          </w:tcPr>
          <w:p w14:paraId="3D197887" w14:textId="4AF5E2D2" w:rsidR="003D2578" w:rsidRPr="0053696B" w:rsidRDefault="003D2578" w:rsidP="0053696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53696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13</w:t>
            </w:r>
          </w:p>
        </w:tc>
        <w:tc>
          <w:tcPr>
            <w:tcW w:w="425" w:type="dxa"/>
          </w:tcPr>
          <w:p w14:paraId="1531A0D2" w14:textId="12847A08" w:rsidR="003D2578" w:rsidRPr="0053696B" w:rsidRDefault="003D2578" w:rsidP="0053696B">
            <w:pPr>
              <w:pStyle w:val="TableParagraph"/>
              <w:spacing w:before="18"/>
              <w:ind w:left="109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53696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:</w:t>
            </w:r>
          </w:p>
        </w:tc>
        <w:tc>
          <w:tcPr>
            <w:tcW w:w="1134" w:type="dxa"/>
          </w:tcPr>
          <w:p w14:paraId="2BF36099" w14:textId="5BD24B40" w:rsidR="003D2578" w:rsidRPr="00E468B1" w:rsidRDefault="003D2578" w:rsidP="0053696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53696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CG3</w:t>
            </w:r>
          </w:p>
        </w:tc>
        <w:tc>
          <w:tcPr>
            <w:tcW w:w="6095" w:type="dxa"/>
          </w:tcPr>
          <w:p w14:paraId="32CD8BEC" w14:textId="53D7E9D3" w:rsidR="003D2578" w:rsidRPr="007A1141" w:rsidRDefault="003D2578" w:rsidP="0053696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7A114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A PLAZO CON GIRO INCONDICION</w:t>
            </w:r>
            <w:r w:rsidR="007F7F8C" w:rsidRPr="007A114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</w:t>
            </w:r>
            <w:r w:rsidRPr="007A114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AL</w:t>
            </w:r>
            <w:r w:rsidR="007F7F8C" w:rsidRPr="007A114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 (suma de campo 04 cuando campo 02 es igual a dos)</w:t>
            </w:r>
          </w:p>
        </w:tc>
        <w:tc>
          <w:tcPr>
            <w:tcW w:w="851" w:type="dxa"/>
          </w:tcPr>
          <w:p w14:paraId="127DBB5F" w14:textId="33FD98A3" w:rsidR="003D2578" w:rsidRPr="008A0A5D" w:rsidRDefault="007F7F8C" w:rsidP="003D2578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 xml:space="preserve"> </w:t>
            </w:r>
            <w:r w:rsidR="003D2578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Si</w:t>
            </w:r>
          </w:p>
        </w:tc>
        <w:tc>
          <w:tcPr>
            <w:tcW w:w="708" w:type="dxa"/>
          </w:tcPr>
          <w:p w14:paraId="7C89EECB" w14:textId="2DA3A120" w:rsidR="003D2578" w:rsidRPr="008A0A5D" w:rsidRDefault="007F7F8C" w:rsidP="003D257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19</w:t>
            </w:r>
          </w:p>
        </w:tc>
      </w:tr>
      <w:tr w:rsidR="003D2578" w:rsidRPr="00F45E53" w14:paraId="2F441BB3" w14:textId="77777777" w:rsidTr="005C4751">
        <w:trPr>
          <w:trHeight w:val="268"/>
        </w:trPr>
        <w:tc>
          <w:tcPr>
            <w:tcW w:w="862" w:type="dxa"/>
          </w:tcPr>
          <w:p w14:paraId="78C129B2" w14:textId="1EDC1BF1" w:rsidR="003D2578" w:rsidRPr="0053696B" w:rsidRDefault="003D2578" w:rsidP="0053696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53696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14</w:t>
            </w:r>
          </w:p>
        </w:tc>
        <w:tc>
          <w:tcPr>
            <w:tcW w:w="425" w:type="dxa"/>
          </w:tcPr>
          <w:p w14:paraId="25699757" w14:textId="1C506A0B" w:rsidR="003D2578" w:rsidRPr="0053696B" w:rsidRDefault="003D2578" w:rsidP="0053696B">
            <w:pPr>
              <w:pStyle w:val="TableParagraph"/>
              <w:spacing w:before="18"/>
              <w:ind w:left="109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53696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:</w:t>
            </w:r>
          </w:p>
        </w:tc>
        <w:tc>
          <w:tcPr>
            <w:tcW w:w="1134" w:type="dxa"/>
          </w:tcPr>
          <w:p w14:paraId="5EDF99E1" w14:textId="4149731C" w:rsidR="003D2578" w:rsidRPr="00E468B1" w:rsidRDefault="003D2578" w:rsidP="0053696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53696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CG5</w:t>
            </w:r>
          </w:p>
        </w:tc>
        <w:tc>
          <w:tcPr>
            <w:tcW w:w="6095" w:type="dxa"/>
          </w:tcPr>
          <w:p w14:paraId="431F2C32" w14:textId="4228A54C" w:rsidR="003D2578" w:rsidRPr="007A1141" w:rsidRDefault="003D2578" w:rsidP="0053696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7A114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CONTRATOS VIGENTES CON PLAN DE</w:t>
            </w:r>
          </w:p>
        </w:tc>
        <w:tc>
          <w:tcPr>
            <w:tcW w:w="851" w:type="dxa"/>
          </w:tcPr>
          <w:p w14:paraId="1DEF63BE" w14:textId="229A38C9" w:rsidR="003D2578" w:rsidRPr="008A0A5D" w:rsidRDefault="00641173" w:rsidP="003D2578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</w:t>
            </w:r>
          </w:p>
        </w:tc>
        <w:tc>
          <w:tcPr>
            <w:tcW w:w="708" w:type="dxa"/>
          </w:tcPr>
          <w:p w14:paraId="03D220E1" w14:textId="07AD703A" w:rsidR="003D2578" w:rsidRPr="008A0A5D" w:rsidRDefault="003D2578" w:rsidP="003D257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  <w:tr w:rsidR="003D2578" w:rsidRPr="00F45E53" w14:paraId="7DC6FBF5" w14:textId="77777777" w:rsidTr="005C4751">
        <w:trPr>
          <w:trHeight w:val="268"/>
        </w:trPr>
        <w:tc>
          <w:tcPr>
            <w:tcW w:w="862" w:type="dxa"/>
          </w:tcPr>
          <w:p w14:paraId="241F8F45" w14:textId="18815CCD" w:rsidR="003D2578" w:rsidRPr="0053696B" w:rsidRDefault="003D2578" w:rsidP="0053696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53696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15</w:t>
            </w:r>
          </w:p>
        </w:tc>
        <w:tc>
          <w:tcPr>
            <w:tcW w:w="425" w:type="dxa"/>
          </w:tcPr>
          <w:p w14:paraId="69C8196A" w14:textId="4E95941A" w:rsidR="003D2578" w:rsidRPr="0053696B" w:rsidRDefault="003D2578" w:rsidP="0053696B">
            <w:pPr>
              <w:pStyle w:val="TableParagraph"/>
              <w:spacing w:before="18"/>
              <w:ind w:left="109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53696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:</w:t>
            </w:r>
          </w:p>
        </w:tc>
        <w:tc>
          <w:tcPr>
            <w:tcW w:w="1134" w:type="dxa"/>
          </w:tcPr>
          <w:p w14:paraId="3C83DF0F" w14:textId="7DD42FCE" w:rsidR="003D2578" w:rsidRPr="0053696B" w:rsidRDefault="003D2578" w:rsidP="0053696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53696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CG6</w:t>
            </w:r>
          </w:p>
        </w:tc>
        <w:tc>
          <w:tcPr>
            <w:tcW w:w="6095" w:type="dxa"/>
          </w:tcPr>
          <w:p w14:paraId="2A111D57" w14:textId="5EA78930" w:rsidR="003D2578" w:rsidRPr="007A1141" w:rsidRDefault="003D2578" w:rsidP="0053696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7A114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DEPOSITOS A PLAZO NOMINATIVOS NO ENDOSABLE</w:t>
            </w:r>
            <w:r w:rsidR="00641173" w:rsidRPr="007A114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(suma de campo 03 cuando campo 02 es igual a tres)</w:t>
            </w:r>
          </w:p>
        </w:tc>
        <w:tc>
          <w:tcPr>
            <w:tcW w:w="851" w:type="dxa"/>
          </w:tcPr>
          <w:p w14:paraId="6D9F52BE" w14:textId="500FB1A3" w:rsidR="003D2578" w:rsidRPr="008A0A5D" w:rsidRDefault="003D2578" w:rsidP="003D2578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Si</w:t>
            </w:r>
          </w:p>
        </w:tc>
        <w:tc>
          <w:tcPr>
            <w:tcW w:w="708" w:type="dxa"/>
          </w:tcPr>
          <w:p w14:paraId="14362F73" w14:textId="2776DA03" w:rsidR="003D2578" w:rsidRPr="008A0A5D" w:rsidRDefault="00641173" w:rsidP="003D257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15</w:t>
            </w:r>
          </w:p>
        </w:tc>
      </w:tr>
      <w:tr w:rsidR="003D2578" w:rsidRPr="00F45E53" w14:paraId="56320D9C" w14:textId="77777777" w:rsidTr="005C4751">
        <w:trPr>
          <w:trHeight w:val="268"/>
        </w:trPr>
        <w:tc>
          <w:tcPr>
            <w:tcW w:w="862" w:type="dxa"/>
          </w:tcPr>
          <w:p w14:paraId="5C4BDE8F" w14:textId="5940FDB3" w:rsidR="003D2578" w:rsidRPr="0053696B" w:rsidRDefault="003D2578" w:rsidP="0053696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53696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16</w:t>
            </w:r>
          </w:p>
        </w:tc>
        <w:tc>
          <w:tcPr>
            <w:tcW w:w="425" w:type="dxa"/>
          </w:tcPr>
          <w:p w14:paraId="65A5FBB9" w14:textId="2D51A8AD" w:rsidR="003D2578" w:rsidRPr="0053696B" w:rsidRDefault="003D2578" w:rsidP="0053696B">
            <w:pPr>
              <w:pStyle w:val="TableParagraph"/>
              <w:spacing w:before="18"/>
              <w:ind w:left="109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53696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:</w:t>
            </w:r>
          </w:p>
        </w:tc>
        <w:tc>
          <w:tcPr>
            <w:tcW w:w="1134" w:type="dxa"/>
          </w:tcPr>
          <w:p w14:paraId="2BB6D800" w14:textId="30C0B6DC" w:rsidR="003D2578" w:rsidRPr="0053696B" w:rsidRDefault="003D2578" w:rsidP="0053696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53696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CG7</w:t>
            </w:r>
          </w:p>
        </w:tc>
        <w:tc>
          <w:tcPr>
            <w:tcW w:w="6095" w:type="dxa"/>
          </w:tcPr>
          <w:p w14:paraId="20895224" w14:textId="6C33F0BC" w:rsidR="003D2578" w:rsidRPr="007A1141" w:rsidRDefault="003D2578" w:rsidP="0053696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7A114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MONTO DE AHORRO CON DEPOSITOS A PLAZO</w:t>
            </w:r>
          </w:p>
        </w:tc>
        <w:tc>
          <w:tcPr>
            <w:tcW w:w="851" w:type="dxa"/>
          </w:tcPr>
          <w:p w14:paraId="4F20F642" w14:textId="79B33AD3" w:rsidR="003D2578" w:rsidRPr="008A0A5D" w:rsidRDefault="00641173" w:rsidP="003D2578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</w:t>
            </w:r>
          </w:p>
        </w:tc>
        <w:tc>
          <w:tcPr>
            <w:tcW w:w="708" w:type="dxa"/>
          </w:tcPr>
          <w:p w14:paraId="3E94313F" w14:textId="77777777" w:rsidR="003D2578" w:rsidRPr="008A0A5D" w:rsidRDefault="003D2578" w:rsidP="003D257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  <w:tr w:rsidR="003D2578" w:rsidRPr="00F45E53" w14:paraId="72687433" w14:textId="77777777" w:rsidTr="005C4751">
        <w:trPr>
          <w:trHeight w:val="268"/>
        </w:trPr>
        <w:tc>
          <w:tcPr>
            <w:tcW w:w="862" w:type="dxa"/>
          </w:tcPr>
          <w:p w14:paraId="6AC11A9A" w14:textId="2C3EB660" w:rsidR="003D2578" w:rsidRPr="0053696B" w:rsidRDefault="003D2578" w:rsidP="0053696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53696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17</w:t>
            </w:r>
          </w:p>
        </w:tc>
        <w:tc>
          <w:tcPr>
            <w:tcW w:w="425" w:type="dxa"/>
          </w:tcPr>
          <w:p w14:paraId="0D268088" w14:textId="7CE73F70" w:rsidR="003D2578" w:rsidRPr="0053696B" w:rsidRDefault="003D2578" w:rsidP="0053696B">
            <w:pPr>
              <w:pStyle w:val="TableParagraph"/>
              <w:spacing w:before="18"/>
              <w:ind w:left="109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53696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:</w:t>
            </w:r>
          </w:p>
        </w:tc>
        <w:tc>
          <w:tcPr>
            <w:tcW w:w="1134" w:type="dxa"/>
          </w:tcPr>
          <w:p w14:paraId="191D9B2E" w14:textId="4E799F3A" w:rsidR="003D2578" w:rsidRPr="0053696B" w:rsidRDefault="003D2578" w:rsidP="0053696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53696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CG8</w:t>
            </w:r>
          </w:p>
        </w:tc>
        <w:tc>
          <w:tcPr>
            <w:tcW w:w="6095" w:type="dxa"/>
          </w:tcPr>
          <w:p w14:paraId="1FD6E8EA" w14:textId="7053E9BE" w:rsidR="003D2578" w:rsidRPr="007A1141" w:rsidRDefault="003D2578" w:rsidP="0053696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7A114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NOMINATIVOS NO ENDOSABLES</w:t>
            </w:r>
            <w:r w:rsidR="00DB59ED" w:rsidRPr="007A114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(suma de campo 04 cuando campo 02 es igual a tres)</w:t>
            </w:r>
          </w:p>
        </w:tc>
        <w:tc>
          <w:tcPr>
            <w:tcW w:w="851" w:type="dxa"/>
          </w:tcPr>
          <w:p w14:paraId="12B20B23" w14:textId="7FE67CFB" w:rsidR="003D2578" w:rsidRPr="008A0A5D" w:rsidRDefault="003D2578" w:rsidP="003D2578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Si</w:t>
            </w:r>
          </w:p>
        </w:tc>
        <w:tc>
          <w:tcPr>
            <w:tcW w:w="708" w:type="dxa"/>
          </w:tcPr>
          <w:p w14:paraId="5362050C" w14:textId="1AB34376" w:rsidR="003D2578" w:rsidRPr="008A0A5D" w:rsidRDefault="00DB59ED" w:rsidP="003D257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19</w:t>
            </w:r>
          </w:p>
        </w:tc>
      </w:tr>
      <w:tr w:rsidR="003D2578" w:rsidRPr="00F45E53" w14:paraId="30429A70" w14:textId="77777777" w:rsidTr="005C4751">
        <w:trPr>
          <w:trHeight w:val="268"/>
        </w:trPr>
        <w:tc>
          <w:tcPr>
            <w:tcW w:w="862" w:type="dxa"/>
          </w:tcPr>
          <w:p w14:paraId="50A7E4E7" w14:textId="062B7BBB" w:rsidR="003D2578" w:rsidRPr="0053696B" w:rsidRDefault="003D2578" w:rsidP="0053696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53696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</w:p>
        </w:tc>
        <w:tc>
          <w:tcPr>
            <w:tcW w:w="425" w:type="dxa"/>
          </w:tcPr>
          <w:p w14:paraId="54055220" w14:textId="4D365B85" w:rsidR="003D2578" w:rsidRPr="0053696B" w:rsidRDefault="003D2578" w:rsidP="0053696B">
            <w:pPr>
              <w:pStyle w:val="TableParagraph"/>
              <w:spacing w:before="18"/>
              <w:ind w:left="109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53696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:</w:t>
            </w:r>
          </w:p>
        </w:tc>
        <w:tc>
          <w:tcPr>
            <w:tcW w:w="1134" w:type="dxa"/>
          </w:tcPr>
          <w:p w14:paraId="6B2C7827" w14:textId="3961EC10" w:rsidR="003D2578" w:rsidRPr="0053696B" w:rsidRDefault="003D2578" w:rsidP="0053696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53696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CG9</w:t>
            </w:r>
          </w:p>
        </w:tc>
        <w:tc>
          <w:tcPr>
            <w:tcW w:w="6095" w:type="dxa"/>
          </w:tcPr>
          <w:p w14:paraId="240A6AE7" w14:textId="5B4D9D8B" w:rsidR="003D2578" w:rsidRPr="007A1141" w:rsidRDefault="003D2578" w:rsidP="0053696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7A114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CONTRATOS VIGENTES CON OTRO PLAN</w:t>
            </w:r>
            <w:r w:rsidR="003539A1" w:rsidRPr="007A114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(suma de campo 03 cuando campo 02 es igual a cuatro)</w:t>
            </w:r>
          </w:p>
        </w:tc>
        <w:tc>
          <w:tcPr>
            <w:tcW w:w="851" w:type="dxa"/>
          </w:tcPr>
          <w:p w14:paraId="3EB3E7C6" w14:textId="517DEF26" w:rsidR="003D2578" w:rsidRPr="008A0A5D" w:rsidRDefault="003539A1" w:rsidP="003D2578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Si</w:t>
            </w:r>
          </w:p>
        </w:tc>
        <w:tc>
          <w:tcPr>
            <w:tcW w:w="708" w:type="dxa"/>
          </w:tcPr>
          <w:p w14:paraId="16CF7830" w14:textId="3BD723D4" w:rsidR="003D2578" w:rsidRPr="008A0A5D" w:rsidRDefault="003539A1" w:rsidP="003D257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15</w:t>
            </w:r>
          </w:p>
        </w:tc>
      </w:tr>
      <w:tr w:rsidR="003D2578" w:rsidRPr="00F45E53" w14:paraId="1D34DE5B" w14:textId="77777777" w:rsidTr="005C4751">
        <w:trPr>
          <w:trHeight w:val="268"/>
        </w:trPr>
        <w:tc>
          <w:tcPr>
            <w:tcW w:w="862" w:type="dxa"/>
          </w:tcPr>
          <w:p w14:paraId="4443462D" w14:textId="10430D9F" w:rsidR="003D2578" w:rsidRPr="0053696B" w:rsidRDefault="003D2578" w:rsidP="0053696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53696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19</w:t>
            </w:r>
          </w:p>
        </w:tc>
        <w:tc>
          <w:tcPr>
            <w:tcW w:w="425" w:type="dxa"/>
          </w:tcPr>
          <w:p w14:paraId="63E7FBD8" w14:textId="776E47F4" w:rsidR="003D2578" w:rsidRPr="0053696B" w:rsidRDefault="003D2578" w:rsidP="0053696B">
            <w:pPr>
              <w:pStyle w:val="TableParagraph"/>
              <w:spacing w:before="18"/>
              <w:ind w:left="109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53696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:</w:t>
            </w:r>
          </w:p>
        </w:tc>
        <w:tc>
          <w:tcPr>
            <w:tcW w:w="1134" w:type="dxa"/>
          </w:tcPr>
          <w:p w14:paraId="55B582F5" w14:textId="5CCB4883" w:rsidR="003D2578" w:rsidRPr="0053696B" w:rsidRDefault="003D2578" w:rsidP="0053696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53696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CGA</w:t>
            </w:r>
          </w:p>
        </w:tc>
        <w:tc>
          <w:tcPr>
            <w:tcW w:w="6095" w:type="dxa"/>
          </w:tcPr>
          <w:p w14:paraId="2F6DC3A7" w14:textId="7E8DD7E9" w:rsidR="003D2578" w:rsidRPr="007A1141" w:rsidRDefault="003D2578" w:rsidP="0053696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7A114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MONTO DE AHORRO CON OTRO PLAN</w:t>
            </w:r>
            <w:r w:rsidR="003539A1" w:rsidRPr="007A114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(suma de campo 04 cuando campo 02 es igual a cuatro)</w:t>
            </w:r>
          </w:p>
        </w:tc>
        <w:tc>
          <w:tcPr>
            <w:tcW w:w="851" w:type="dxa"/>
          </w:tcPr>
          <w:p w14:paraId="20F79E8F" w14:textId="183099A6" w:rsidR="003D2578" w:rsidRPr="008A0A5D" w:rsidRDefault="003D2578" w:rsidP="003D2578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Si</w:t>
            </w:r>
          </w:p>
        </w:tc>
        <w:tc>
          <w:tcPr>
            <w:tcW w:w="708" w:type="dxa"/>
          </w:tcPr>
          <w:p w14:paraId="568A92F6" w14:textId="16982583" w:rsidR="003D2578" w:rsidRPr="008A0A5D" w:rsidRDefault="003539A1" w:rsidP="003D257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19</w:t>
            </w:r>
          </w:p>
        </w:tc>
      </w:tr>
      <w:tr w:rsidR="003D2578" w:rsidRPr="00F45E53" w14:paraId="4254D868" w14:textId="77777777" w:rsidTr="005C4751">
        <w:trPr>
          <w:trHeight w:val="268"/>
        </w:trPr>
        <w:tc>
          <w:tcPr>
            <w:tcW w:w="862" w:type="dxa"/>
          </w:tcPr>
          <w:p w14:paraId="3CE8C3BD" w14:textId="27C2A2C0" w:rsidR="003D2578" w:rsidRPr="0053696B" w:rsidRDefault="003D2578" w:rsidP="0053696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53696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425" w:type="dxa"/>
          </w:tcPr>
          <w:p w14:paraId="48AA0E37" w14:textId="70EA6D00" w:rsidR="003D2578" w:rsidRPr="0053696B" w:rsidRDefault="003D2578" w:rsidP="0053696B">
            <w:pPr>
              <w:pStyle w:val="TableParagraph"/>
              <w:spacing w:before="18"/>
              <w:ind w:left="109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53696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:</w:t>
            </w:r>
          </w:p>
        </w:tc>
        <w:tc>
          <w:tcPr>
            <w:tcW w:w="1134" w:type="dxa"/>
          </w:tcPr>
          <w:p w14:paraId="3EF03BAE" w14:textId="6C647D40" w:rsidR="003D2578" w:rsidRPr="0053696B" w:rsidRDefault="003D2578" w:rsidP="0053696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53696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79</w:t>
            </w:r>
          </w:p>
        </w:tc>
        <w:tc>
          <w:tcPr>
            <w:tcW w:w="6095" w:type="dxa"/>
          </w:tcPr>
          <w:p w14:paraId="212E6B0A" w14:textId="662601F3" w:rsidR="003D2578" w:rsidRPr="0053696B" w:rsidRDefault="003D2578" w:rsidP="0053696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53696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OBSERVACIONES</w:t>
            </w:r>
          </w:p>
        </w:tc>
        <w:tc>
          <w:tcPr>
            <w:tcW w:w="851" w:type="dxa"/>
          </w:tcPr>
          <w:p w14:paraId="0CCD1688" w14:textId="77777777" w:rsidR="003D2578" w:rsidRPr="008A0A5D" w:rsidRDefault="003D2578" w:rsidP="003D2578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  <w:tc>
          <w:tcPr>
            <w:tcW w:w="708" w:type="dxa"/>
          </w:tcPr>
          <w:p w14:paraId="32E62637" w14:textId="77777777" w:rsidR="003D2578" w:rsidRPr="008A0A5D" w:rsidRDefault="003D2578" w:rsidP="003D257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</w:tbl>
    <w:p w14:paraId="1C94B975" w14:textId="77777777" w:rsidR="00187426" w:rsidRDefault="00187426" w:rsidP="00187426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p w14:paraId="5C685B6A" w14:textId="7149713E" w:rsidR="00187426" w:rsidRPr="00F45E53" w:rsidRDefault="00187426" w:rsidP="00187426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tbl>
      <w:tblPr>
        <w:tblStyle w:val="TableNormal"/>
        <w:tblpPr w:leftFromText="141" w:rightFromText="141" w:vertAnchor="text" w:horzAnchor="margin" w:tblpX="-431" w:tblpY="127"/>
        <w:tblW w:w="87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5"/>
        <w:gridCol w:w="569"/>
        <w:gridCol w:w="3400"/>
      </w:tblGrid>
      <w:tr w:rsidR="00187426" w:rsidRPr="00F45E53" w14:paraId="085682EC" w14:textId="77777777" w:rsidTr="005C4751">
        <w:trPr>
          <w:trHeight w:val="244"/>
        </w:trPr>
        <w:tc>
          <w:tcPr>
            <w:tcW w:w="4815" w:type="dxa"/>
          </w:tcPr>
          <w:p w14:paraId="2A87EB58" w14:textId="77777777" w:rsidR="00187426" w:rsidRPr="00F45E53" w:rsidRDefault="00187426" w:rsidP="005C4751">
            <w:pPr>
              <w:pStyle w:val="TableParagraph"/>
              <w:spacing w:line="224" w:lineRule="exact"/>
              <w:ind w:left="-851" w:firstLine="993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Formato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 Carátula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3B5C4FC8" w14:textId="77777777" w:rsidR="00187426" w:rsidRPr="00F45E53" w:rsidRDefault="00187426" w:rsidP="005C4751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5F6D8A10" w14:textId="2E442225" w:rsidR="00187426" w:rsidRPr="00F45E53" w:rsidRDefault="00187426" w:rsidP="005C4751">
            <w:pPr>
              <w:pStyle w:val="TableParagraph"/>
              <w:spacing w:line="224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F</w:t>
            </w:r>
            <w:r w:rsidR="00121001">
              <w:rPr>
                <w:rFonts w:ascii="Times New Roman" w:hAnsi="Times New Roman" w:cs="Times New Roman"/>
                <w:color w:val="4472C4" w:themeColor="accent1"/>
                <w:sz w:val="20"/>
              </w:rPr>
              <w:t>2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(</w:t>
            </w: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nf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)</w:t>
            </w:r>
          </w:p>
        </w:tc>
      </w:tr>
      <w:tr w:rsidR="00187426" w:rsidRPr="00F45E53" w14:paraId="5F7CA0BE" w14:textId="77777777" w:rsidTr="005C4751">
        <w:trPr>
          <w:trHeight w:val="242"/>
        </w:trPr>
        <w:tc>
          <w:tcPr>
            <w:tcW w:w="4815" w:type="dxa"/>
          </w:tcPr>
          <w:p w14:paraId="79E95BEA" w14:textId="77777777" w:rsidR="00187426" w:rsidRPr="00F45E53" w:rsidRDefault="00187426" w:rsidP="005C4751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Campos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incluir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Carátula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08782B74" w14:textId="77777777" w:rsidR="00187426" w:rsidRPr="00F45E53" w:rsidRDefault="00187426" w:rsidP="005C4751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0527B5F8" w14:textId="139BEC7D" w:rsidR="00187426" w:rsidRPr="00F45E53" w:rsidRDefault="00187426" w:rsidP="005C4751">
            <w:pPr>
              <w:pStyle w:val="TableParagraph"/>
              <w:spacing w:line="222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5</w:t>
            </w:r>
            <w:r w:rsidR="008A0A5D">
              <w:rPr>
                <w:rFonts w:ascii="Times New Roman" w:hAnsi="Times New Roman" w:cs="Times New Roman"/>
                <w:color w:val="4472C4" w:themeColor="accent1"/>
                <w:sz w:val="20"/>
              </w:rPr>
              <w:t>,</w:t>
            </w:r>
            <w:r w:rsidR="00614DA5">
              <w:rPr>
                <w:rFonts w:ascii="Times New Roman" w:hAnsi="Times New Roman" w:cs="Times New Roman"/>
                <w:color w:val="4472C4" w:themeColor="accent1"/>
                <w:sz w:val="20"/>
              </w:rPr>
              <w:t>7,</w:t>
            </w:r>
            <w:r w:rsidR="003645E9">
              <w:rPr>
                <w:rFonts w:ascii="Times New Roman" w:hAnsi="Times New Roman" w:cs="Times New Roman"/>
                <w:color w:val="4472C4" w:themeColor="accent1"/>
                <w:sz w:val="20"/>
              </w:rPr>
              <w:t>9,11,13,1</w:t>
            </w:r>
            <w:r w:rsidR="00121001">
              <w:rPr>
                <w:rFonts w:ascii="Times New Roman" w:hAnsi="Times New Roman" w:cs="Times New Roman"/>
                <w:color w:val="4472C4" w:themeColor="accent1"/>
                <w:sz w:val="20"/>
              </w:rPr>
              <w:t>5,17,18,19</w:t>
            </w:r>
          </w:p>
        </w:tc>
      </w:tr>
    </w:tbl>
    <w:p w14:paraId="4B2F74F6" w14:textId="77777777" w:rsidR="00187426" w:rsidRPr="00F45E53" w:rsidRDefault="00187426" w:rsidP="00187426">
      <w:pPr>
        <w:rPr>
          <w:rFonts w:ascii="Times New Roman" w:hAnsi="Times New Roman" w:cs="Times New Roman"/>
          <w:color w:val="4472C4" w:themeColor="accent1"/>
        </w:rPr>
      </w:pPr>
    </w:p>
    <w:p w14:paraId="76A6D655" w14:textId="77777777" w:rsidR="00187426" w:rsidRPr="00F45E53" w:rsidRDefault="00187426" w:rsidP="00187426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79797A54" w14:textId="77777777" w:rsidR="00187426" w:rsidRPr="00F45E53" w:rsidRDefault="00187426" w:rsidP="00187426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4456E7AB" w14:textId="77777777" w:rsidR="00187426" w:rsidRPr="00F45E53" w:rsidRDefault="00187426" w:rsidP="00187426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F45E53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Definir el archivo de carátula de salida, a modo de ejemplo se espera:</w:t>
      </w:r>
    </w:p>
    <w:p w14:paraId="23F3F1D3" w14:textId="4B505797" w:rsidR="00121001" w:rsidRPr="00230F5A" w:rsidRDefault="00121001" w:rsidP="00121001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T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999999999999999</w:t>
      </w:r>
      <w:r w:rsidR="00BB47C0">
        <w:rPr>
          <w:rFonts w:ascii="Times New Roman" w:eastAsia="Verdana" w:hAnsi="Times New Roman" w:cs="Times New Roman"/>
          <w:color w:val="C00000"/>
          <w:kern w:val="0"/>
          <w:sz w:val="20"/>
          <w:lang w:val="es-CL"/>
          <w14:ligatures w14:val="none"/>
        </w:rPr>
        <w:t>9999999999999</w:t>
      </w:r>
      <w:r>
        <w:rPr>
          <w:rFonts w:ascii="Times New Roman" w:eastAsia="Verdana" w:hAnsi="Times New Roman" w:cs="Times New Roman"/>
          <w:color w:val="C00000"/>
          <w:kern w:val="0"/>
          <w:sz w:val="20"/>
          <w:lang w:val="es-CL"/>
          <w14:ligatures w14:val="none"/>
        </w:rPr>
        <w:t>99</w:t>
      </w:r>
      <w:r w:rsidR="00BB47C0">
        <w:rPr>
          <w:rFonts w:ascii="Times New Roman" w:eastAsia="Verdana" w:hAnsi="Times New Roman" w:cs="Times New Roman"/>
          <w:color w:val="00B0F0"/>
          <w:kern w:val="0"/>
          <w:sz w:val="20"/>
          <w:lang w:val="es-CL"/>
          <w14:ligatures w14:val="none"/>
        </w:rPr>
        <w:t>9999999999999999999</w:t>
      </w:r>
      <w:r w:rsidR="00BB47C0">
        <w:rPr>
          <w:rFonts w:ascii="Times New Roman" w:eastAsia="Verdana" w:hAnsi="Times New Roman" w:cs="Times New Roman"/>
          <w:color w:val="C00000"/>
          <w:kern w:val="0"/>
          <w:sz w:val="20"/>
          <w:lang w:val="es-CL"/>
          <w14:ligatures w14:val="none"/>
        </w:rPr>
        <w:t>999999999999999</w:t>
      </w:r>
      <w:r w:rsidR="00BB47C0">
        <w:rPr>
          <w:rFonts w:ascii="Times New Roman" w:eastAsia="Verdana" w:hAnsi="Times New Roman" w:cs="Times New Roman"/>
          <w:color w:val="00B0F0"/>
          <w:kern w:val="0"/>
          <w:sz w:val="20"/>
          <w:lang w:val="es-CL"/>
          <w14:ligatures w14:val="none"/>
        </w:rPr>
        <w:t>9999999999999999999</w:t>
      </w:r>
      <w:r w:rsidR="00BB47C0">
        <w:rPr>
          <w:rFonts w:ascii="Times New Roman" w:eastAsia="Verdana" w:hAnsi="Times New Roman" w:cs="Times New Roman"/>
          <w:color w:val="C00000"/>
          <w:kern w:val="0"/>
          <w:sz w:val="20"/>
          <w:lang w:val="es-CL"/>
          <w14:ligatures w14:val="none"/>
        </w:rPr>
        <w:t>999999999999999</w:t>
      </w:r>
      <w:r w:rsidR="00BB47C0">
        <w:rPr>
          <w:rFonts w:ascii="Times New Roman" w:eastAsia="Verdana" w:hAnsi="Times New Roman" w:cs="Times New Roman"/>
          <w:color w:val="00B0F0"/>
          <w:kern w:val="0"/>
          <w:sz w:val="20"/>
          <w:lang w:val="es-CL"/>
          <w14:ligatures w14:val="none"/>
        </w:rPr>
        <w:t>9999999999999999999</w:t>
      </w:r>
      <w:r w:rsidR="00BB47C0">
        <w:rPr>
          <w:rFonts w:ascii="Times New Roman" w:eastAsia="Verdana" w:hAnsi="Times New Roman" w:cs="Times New Roman"/>
          <w:color w:val="C00000"/>
          <w:kern w:val="0"/>
          <w:sz w:val="20"/>
          <w:lang w:val="es-CL"/>
          <w14:ligatures w14:val="none"/>
        </w:rPr>
        <w:t>999999999999999</w:t>
      </w:r>
      <w:r w:rsidR="00BB47C0">
        <w:rPr>
          <w:rFonts w:ascii="Times New Roman" w:eastAsia="Verdana" w:hAnsi="Times New Roman" w:cs="Times New Roman"/>
          <w:color w:val="00B0F0"/>
          <w:kern w:val="0"/>
          <w:sz w:val="20"/>
          <w:lang w:val="es-CL"/>
          <w14:ligatures w14:val="none"/>
        </w:rPr>
        <w:t>9999999999999999999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FFFFFFFFFFFFFFF</w:t>
      </w:r>
    </w:p>
    <w:p w14:paraId="41718E3F" w14:textId="77777777" w:rsidR="00187426" w:rsidRDefault="00187426" w:rsidP="0018742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707B78B" w14:textId="77777777" w:rsidR="00CD62B8" w:rsidRDefault="00CD62B8" w:rsidP="0018742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D71FD9E" w14:textId="77777777" w:rsidR="004F5409" w:rsidRPr="00230F5A" w:rsidRDefault="004F5409" w:rsidP="0018742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A4102F6" w14:textId="77777777" w:rsidR="00187426" w:rsidRPr="00230F5A" w:rsidRDefault="00187426" w:rsidP="0018742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456D84A" w14:textId="77777777" w:rsidR="00187426" w:rsidRPr="00230F5A" w:rsidRDefault="00187426" w:rsidP="00187426">
      <w:pPr>
        <w:pStyle w:val="Ttulo1"/>
        <w:numPr>
          <w:ilvl w:val="0"/>
          <w:numId w:val="7"/>
        </w:numPr>
        <w:ind w:left="823"/>
        <w:rPr>
          <w:rFonts w:cs="Times New Roman"/>
          <w:b w:val="0"/>
          <w:bCs/>
          <w:color w:val="4472C4" w:themeColor="accent1"/>
        </w:rPr>
      </w:pPr>
      <w:bookmarkStart w:id="11" w:name="_Toc161237971"/>
      <w:r w:rsidRPr="00230F5A">
        <w:rPr>
          <w:rFonts w:cs="Times New Roman"/>
        </w:rPr>
        <w:t>Definición de nombres</w:t>
      </w:r>
      <w:bookmarkEnd w:id="11"/>
      <w:r w:rsidRPr="00230F5A">
        <w:rPr>
          <w:rFonts w:cs="Times New Roman"/>
          <w:b w:val="0"/>
          <w:bCs/>
          <w:color w:val="4472C4" w:themeColor="accent1"/>
        </w:rPr>
        <w:fldChar w:fldCharType="begin"/>
      </w:r>
      <w:r w:rsidRPr="00230F5A">
        <w:rPr>
          <w:rFonts w:cs="Times New Roman"/>
        </w:rPr>
        <w:instrText xml:space="preserve"> XE "</w:instrText>
      </w:r>
      <w:r w:rsidRPr="00230F5A">
        <w:rPr>
          <w:rFonts w:cs="Times New Roman"/>
          <w:bCs/>
          <w:color w:val="4472C4" w:themeColor="accent1"/>
        </w:rPr>
        <w:instrText>Definición de nombres</w:instrText>
      </w:r>
      <w:r w:rsidRPr="00230F5A">
        <w:rPr>
          <w:rFonts w:cs="Times New Roman"/>
        </w:rPr>
        <w:instrText xml:space="preserve">" </w:instrText>
      </w:r>
      <w:r w:rsidRPr="00230F5A">
        <w:rPr>
          <w:rFonts w:cs="Times New Roman"/>
          <w:b w:val="0"/>
          <w:bCs/>
          <w:color w:val="4472C4" w:themeColor="accent1"/>
        </w:rPr>
        <w:fldChar w:fldCharType="end"/>
      </w:r>
    </w:p>
    <w:p w14:paraId="42B47349" w14:textId="77777777" w:rsidR="00187426" w:rsidRPr="00A96CA0" w:rsidRDefault="00187426" w:rsidP="00187426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 </w:t>
      </w:r>
      <w:bookmarkStart w:id="12" w:name="_Hlk150869745"/>
    </w:p>
    <w:bookmarkEnd w:id="12"/>
    <w:p w14:paraId="1FB7A0A5" w14:textId="77777777" w:rsidR="00187426" w:rsidRPr="00A96CA0" w:rsidRDefault="00187426" w:rsidP="00187426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629AADB6" w14:textId="77777777" w:rsidR="00187426" w:rsidRPr="00A96CA0" w:rsidRDefault="00187426" w:rsidP="00187426">
      <w:pPr>
        <w:pStyle w:val="Ttulo2"/>
        <w:numPr>
          <w:ilvl w:val="1"/>
          <w:numId w:val="7"/>
        </w:numPr>
        <w:ind w:left="1715" w:hanging="360"/>
      </w:pPr>
      <w:bookmarkStart w:id="13" w:name="_Toc161237972"/>
      <w:r w:rsidRPr="00A96CA0">
        <w:t>Archivo de salida a dest</w:t>
      </w:r>
      <w:ins w:id="14" w:author="Roberto Carrasco Venegas" w:date="2023-11-27T13:21:00Z">
        <w:r w:rsidRPr="00A96CA0">
          <w:t>i</w:t>
        </w:r>
      </w:ins>
      <w:r w:rsidRPr="00A96CA0">
        <w:t>no</w:t>
      </w:r>
      <w:bookmarkEnd w:id="13"/>
      <w:r w:rsidRPr="00A96CA0">
        <w:fldChar w:fldCharType="begin"/>
      </w:r>
      <w:r w:rsidRPr="00A96CA0">
        <w:instrText xml:space="preserve"> XE "Archivo de salida a”destino" </w:instrText>
      </w:r>
      <w:r w:rsidRPr="00A96CA0">
        <w:fldChar w:fldCharType="end"/>
      </w:r>
    </w:p>
    <w:p w14:paraId="6306FBCD" w14:textId="77777777" w:rsidR="00187426" w:rsidRPr="00A96CA0" w:rsidRDefault="00187426" w:rsidP="00187426">
      <w:pPr>
        <w:pStyle w:val="Ttulo2"/>
        <w:numPr>
          <w:ilvl w:val="2"/>
          <w:numId w:val="7"/>
        </w:numPr>
        <w:ind w:left="2610" w:hanging="360"/>
      </w:pPr>
      <w:bookmarkStart w:id="15" w:name="_Toc161237973"/>
      <w:r w:rsidRPr="00A96CA0">
        <w:t>Archivo de da</w:t>
      </w:r>
      <w:ins w:id="16" w:author="Roberto Carrasco Venegas" w:date="2023-11-27T13:24:00Z">
        <w:r w:rsidRPr="00A96CA0">
          <w:t>t</w:t>
        </w:r>
      </w:ins>
      <w:r w:rsidRPr="00A96CA0">
        <w:t>os</w:t>
      </w:r>
      <w:bookmarkEnd w:id="15"/>
      <w:r w:rsidRPr="00A96CA0">
        <w:fldChar w:fldCharType="begin"/>
      </w:r>
      <w:r w:rsidRPr="00A96CA0">
        <w:instrText xml:space="preserve"> XE "Archivo ”e datos" </w:instrText>
      </w:r>
      <w:r w:rsidRPr="00A96CA0">
        <w:fldChar w:fldCharType="end"/>
      </w:r>
      <w:r w:rsidRPr="00A96CA0"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8"/>
        <w:gridCol w:w="7081"/>
      </w:tblGrid>
      <w:tr w:rsidR="00187426" w:rsidRPr="00230F5A" w14:paraId="5A25EE0A" w14:textId="77777777" w:rsidTr="005C4751">
        <w:tc>
          <w:tcPr>
            <w:tcW w:w="1413" w:type="dxa"/>
          </w:tcPr>
          <w:p w14:paraId="1DF6DBC4" w14:textId="77777777" w:rsidR="00187426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  <w:p w14:paraId="22599E16" w14:textId="77777777" w:rsidR="00187426" w:rsidRPr="00A96CA0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Instit.Bancaria</w:t>
            </w:r>
            <w:proofErr w:type="spellEnd"/>
          </w:p>
        </w:tc>
        <w:tc>
          <w:tcPr>
            <w:tcW w:w="7081" w:type="dxa"/>
          </w:tcPr>
          <w:p w14:paraId="63126817" w14:textId="559D4B49" w:rsidR="00187426" w:rsidRPr="00A96CA0" w:rsidRDefault="002703C5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P</w:t>
            </w:r>
            <w:r w:rsidR="004A2DCD">
              <w:rPr>
                <w:rFonts w:ascii="Times New Roman" w:hAnsi="Times New Roman" w:cs="Times New Roman"/>
                <w:b/>
                <w:bCs/>
                <w:color w:val="FF0000"/>
              </w:rPr>
              <w:t>3</w:t>
            </w:r>
            <w:r w:rsidR="009D12F3">
              <w:rPr>
                <w:rFonts w:ascii="Times New Roman" w:hAnsi="Times New Roman" w:cs="Times New Roman"/>
                <w:b/>
                <w:bCs/>
                <w:color w:val="FF0000"/>
              </w:rPr>
              <w:t>3</w:t>
            </w:r>
            <w:r w:rsidR="00187426" w:rsidRPr="00A96CA0">
              <w:rPr>
                <w:rFonts w:ascii="Times New Roman" w:hAnsi="Times New Roman" w:cs="Times New Roman"/>
                <w:b/>
                <w:bCs/>
                <w:color w:val="FF0000"/>
              </w:rPr>
              <w:t>####</w:t>
            </w:r>
            <w:r w:rsidR="00187426">
              <w:rPr>
                <w:rFonts w:ascii="Times New Roman" w:hAnsi="Times New Roman" w:cs="Times New Roman"/>
                <w:b/>
                <w:bCs/>
                <w:color w:val="FF0000"/>
              </w:rPr>
              <w:t>a</w:t>
            </w:r>
            <w:r w:rsidR="00187426" w:rsidRPr="00A96CA0">
              <w:rPr>
                <w:rFonts w:ascii="Times New Roman" w:hAnsi="Times New Roman" w:cs="Times New Roman"/>
                <w:b/>
                <w:bCs/>
                <w:color w:val="FF0000"/>
              </w:rPr>
              <w:t>.XXX</w:t>
            </w:r>
            <w:r w:rsidR="00187426"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</w:t>
            </w:r>
          </w:p>
          <w:p w14:paraId="543019BD" w14:textId="77777777" w:rsidR="00187426" w:rsidRPr="00A96CA0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Código Institución origen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de largo 3</w:t>
            </w: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  <w:p w14:paraId="54584A44" w14:textId="77777777" w:rsidR="00187426" w:rsidRPr="00230F5A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####:</w:t>
            </w:r>
            <w:r w:rsidRPr="00A96CA0">
              <w:rPr>
                <w:rFonts w:ascii="Times New Roman" w:hAnsi="Times New Roman" w:cs="Times New Roman"/>
              </w:rPr>
              <w:t xml:space="preserve"> </w:t>
            </w: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un correlativo número asignado por el sistema de largo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</w:tr>
    </w:tbl>
    <w:p w14:paraId="7C29DF94" w14:textId="77777777" w:rsidR="00187426" w:rsidRPr="00230F5A" w:rsidRDefault="00187426" w:rsidP="00187426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6D732AD2" w14:textId="77777777" w:rsidR="00187426" w:rsidRPr="00230F5A" w:rsidRDefault="00187426" w:rsidP="00187426">
      <w:pPr>
        <w:pStyle w:val="Ttulo2"/>
        <w:numPr>
          <w:ilvl w:val="2"/>
          <w:numId w:val="7"/>
        </w:numPr>
        <w:ind w:left="2610" w:hanging="360"/>
      </w:pPr>
      <w:bookmarkStart w:id="17" w:name="_Toc161237974"/>
      <w:r w:rsidRPr="00230F5A">
        <w:t>Archivo Carát</w:t>
      </w:r>
      <w:r>
        <w:t>u</w:t>
      </w:r>
      <w:r w:rsidRPr="00230F5A">
        <w:t>la</w:t>
      </w:r>
      <w:bookmarkEnd w:id="17"/>
      <w:r w:rsidRPr="00230F5A">
        <w:fldChar w:fldCharType="begin"/>
      </w:r>
      <w:r w:rsidRPr="00230F5A">
        <w:instrText xml:space="preserve"> XE "Archivo </w:instrText>
      </w:r>
      <w:r>
        <w:instrText>”</w:instrText>
      </w:r>
      <w:r w:rsidRPr="00230F5A">
        <w:instrText xml:space="preserve">arátula" </w:instrText>
      </w:r>
      <w:r w:rsidRPr="00230F5A">
        <w:fldChar w:fldCharType="end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8"/>
        <w:gridCol w:w="7081"/>
      </w:tblGrid>
      <w:tr w:rsidR="00187426" w:rsidRPr="00230F5A" w14:paraId="6A622E47" w14:textId="77777777" w:rsidTr="005C4751">
        <w:tc>
          <w:tcPr>
            <w:tcW w:w="1413" w:type="dxa"/>
          </w:tcPr>
          <w:p w14:paraId="763EB671" w14:textId="77777777" w:rsidR="00187426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  <w:p w14:paraId="5EEA0C81" w14:textId="77777777" w:rsidR="00187426" w:rsidRPr="00230F5A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Instit.Bancaria</w:t>
            </w:r>
            <w:proofErr w:type="spellEnd"/>
          </w:p>
        </w:tc>
        <w:tc>
          <w:tcPr>
            <w:tcW w:w="7081" w:type="dxa"/>
          </w:tcPr>
          <w:p w14:paraId="53EE89A7" w14:textId="480466D2" w:rsidR="00187426" w:rsidRPr="00230F5A" w:rsidRDefault="002703C5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P</w:t>
            </w:r>
            <w:r w:rsidR="004A2DCD">
              <w:rPr>
                <w:rFonts w:ascii="Times New Roman" w:hAnsi="Times New Roman" w:cs="Times New Roman"/>
                <w:b/>
                <w:bCs/>
                <w:color w:val="FF0000"/>
              </w:rPr>
              <w:t>3</w:t>
            </w:r>
            <w:r w:rsidR="009D12F3">
              <w:rPr>
                <w:rFonts w:ascii="Times New Roman" w:hAnsi="Times New Roman" w:cs="Times New Roman"/>
                <w:b/>
                <w:bCs/>
                <w:color w:val="FF0000"/>
              </w:rPr>
              <w:t>3</w:t>
            </w:r>
            <w:r w:rsidR="00187426" w:rsidRPr="00230F5A">
              <w:rPr>
                <w:rFonts w:ascii="Times New Roman" w:hAnsi="Times New Roman" w:cs="Times New Roman"/>
                <w:b/>
                <w:bCs/>
                <w:color w:val="FF0000"/>
              </w:rPr>
              <w:t>####</w:t>
            </w:r>
            <w:r w:rsidR="00187426">
              <w:rPr>
                <w:rFonts w:ascii="Times New Roman" w:hAnsi="Times New Roman" w:cs="Times New Roman"/>
                <w:b/>
                <w:bCs/>
                <w:color w:val="FF0000"/>
              </w:rPr>
              <w:t>c</w:t>
            </w:r>
            <w:r w:rsidR="00187426" w:rsidRPr="00230F5A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.XXX </w:t>
            </w:r>
            <w:r w:rsidR="00187426"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</w:t>
            </w:r>
          </w:p>
          <w:p w14:paraId="0123AEE1" w14:textId="77777777" w:rsidR="00187426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XXX: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Código Institución origen de la largo 3</w:t>
            </w:r>
          </w:p>
          <w:p w14:paraId="50F88DBB" w14:textId="77777777" w:rsidR="00187426" w:rsidRPr="00230F5A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####: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</w:t>
            </w:r>
            <w:r w:rsidRPr="007A44F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 un correlativo número asignado por el sistema de largo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</w:tr>
    </w:tbl>
    <w:p w14:paraId="53963BF3" w14:textId="77777777" w:rsidR="00187426" w:rsidRDefault="00187426" w:rsidP="00187426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4586B12B" w14:textId="77777777" w:rsidR="00187426" w:rsidRPr="00230F5A" w:rsidRDefault="00187426" w:rsidP="00187426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5B479AEE" w14:textId="77777777" w:rsidR="00187426" w:rsidRPr="00B9545E" w:rsidRDefault="00187426" w:rsidP="00187426">
      <w:pPr>
        <w:rPr>
          <w:rFonts w:ascii="Times New Roman" w:hAnsi="Times New Roman" w:cs="Times New Roman"/>
          <w:b/>
          <w:bCs/>
          <w:color w:val="4472C4" w:themeColor="accent1"/>
        </w:rPr>
      </w:pPr>
      <w:bookmarkStart w:id="18" w:name="_Hlk160526227"/>
      <w:bookmarkStart w:id="19" w:name="_Hlk151646289"/>
      <w:bookmarkStart w:id="20" w:name="_Hlk150869805"/>
      <w:bookmarkStart w:id="21" w:name="_Hlk151631830"/>
      <w:bookmarkStart w:id="22" w:name="_Hlk150874624"/>
      <w:r w:rsidRPr="00B9545E">
        <w:rPr>
          <w:rFonts w:ascii="Times New Roman" w:hAnsi="Times New Roman" w:cs="Times New Roman"/>
          <w:b/>
          <w:bCs/>
          <w:color w:val="4472C4" w:themeColor="accent1"/>
        </w:rPr>
        <w:t>Los archivos deben ir a una cuarta carpeta denominada:</w:t>
      </w:r>
    </w:p>
    <w:p w14:paraId="650F9445" w14:textId="3A4858FA" w:rsidR="00187426" w:rsidRPr="00B9545E" w:rsidRDefault="00187426" w:rsidP="00187426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B9545E">
        <w:rPr>
          <w:rFonts w:ascii="Times New Roman" w:hAnsi="Times New Roman" w:cs="Times New Roman"/>
          <w:b/>
          <w:bCs/>
          <w:color w:val="4472C4" w:themeColor="accent1"/>
        </w:rPr>
        <w:t>\salida</w:t>
      </w:r>
    </w:p>
    <w:p w14:paraId="21B805EB" w14:textId="77777777" w:rsidR="00187426" w:rsidRPr="00B9545E" w:rsidRDefault="00187426" w:rsidP="00187426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BC7BC99" w14:textId="77777777" w:rsidR="00187426" w:rsidRPr="00B9545E" w:rsidRDefault="00187426" w:rsidP="00187426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B9545E">
        <w:rPr>
          <w:rFonts w:ascii="Times New Roman" w:hAnsi="Times New Roman" w:cs="Times New Roman"/>
          <w:b/>
          <w:bCs/>
          <w:color w:val="4472C4" w:themeColor="accent1"/>
        </w:rPr>
        <w:t>Para toda institución (Bancaria-CMF-Banco Central)</w:t>
      </w:r>
    </w:p>
    <w:bookmarkEnd w:id="18"/>
    <w:p w14:paraId="289B0436" w14:textId="77777777" w:rsidR="00187426" w:rsidRDefault="00187426" w:rsidP="00187426">
      <w:pPr>
        <w:rPr>
          <w:rFonts w:ascii="Times New Roman" w:hAnsi="Times New Roman" w:cs="Times New Roman"/>
          <w:color w:val="4472C4" w:themeColor="accent1"/>
        </w:rPr>
      </w:pPr>
    </w:p>
    <w:p w14:paraId="3CE1638C" w14:textId="77777777" w:rsidR="00187426" w:rsidRDefault="00187426" w:rsidP="00187426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DB4D5F7" w14:textId="77777777" w:rsidR="00187426" w:rsidRDefault="00187426" w:rsidP="00187426">
      <w:pPr>
        <w:pStyle w:val="Ttulo2"/>
        <w:numPr>
          <w:ilvl w:val="1"/>
          <w:numId w:val="7"/>
        </w:numPr>
        <w:ind w:left="1715" w:hanging="360"/>
      </w:pPr>
      <w:bookmarkStart w:id="23" w:name="_Toc161237975"/>
      <w:r>
        <w:t>Definición de correlativo</w:t>
      </w:r>
      <w:bookmarkEnd w:id="23"/>
    </w:p>
    <w:p w14:paraId="0D8131FC" w14:textId="77777777" w:rsidR="00187426" w:rsidRPr="00793B06" w:rsidRDefault="00187426" w:rsidP="00187426"/>
    <w:p w14:paraId="30674E70" w14:textId="77777777" w:rsidR="00187426" w:rsidRDefault="00187426" w:rsidP="00187426">
      <w:pPr>
        <w:pStyle w:val="Ttulo2"/>
        <w:numPr>
          <w:ilvl w:val="2"/>
          <w:numId w:val="7"/>
        </w:numPr>
        <w:ind w:left="2610" w:hanging="360"/>
      </w:pPr>
      <w:bookmarkStart w:id="24" w:name="_Toc161237976"/>
      <w:r>
        <w:t>Salida</w:t>
      </w:r>
      <w:bookmarkEnd w:id="24"/>
      <w:r>
        <w:t xml:space="preserve"> </w:t>
      </w:r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0638F9E1" w14:textId="77777777" w:rsidR="00187426" w:rsidRPr="00787AE9" w:rsidRDefault="00187426" w:rsidP="00187426"/>
    <w:p w14:paraId="52D6E263" w14:textId="77777777" w:rsidR="00187426" w:rsidRDefault="00187426" w:rsidP="00187426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930A0D">
        <w:rPr>
          <w:rFonts w:ascii="Times New Roman" w:hAnsi="Times New Roman" w:cs="Times New Roman"/>
          <w:color w:val="4472C4" w:themeColor="accent1"/>
        </w:rPr>
        <w:t xml:space="preserve">El correlativo es único y se define por Institución Receptora </w:t>
      </w:r>
      <w:r>
        <w:rPr>
          <w:rFonts w:ascii="Times New Roman" w:hAnsi="Times New Roman" w:cs="Times New Roman"/>
          <w:color w:val="4472C4" w:themeColor="accent1"/>
        </w:rPr>
        <w:t>(CMF-Bancos)</w:t>
      </w:r>
    </w:p>
    <w:p w14:paraId="18B7CBE8" w14:textId="77777777" w:rsidR="00187426" w:rsidRPr="00B537DA" w:rsidRDefault="00187426" w:rsidP="00187426">
      <w:pPr>
        <w:rPr>
          <w:rFonts w:ascii="Times New Roman" w:hAnsi="Times New Roman" w:cs="Times New Roman"/>
          <w:color w:val="4472C4" w:themeColor="accent1"/>
        </w:rPr>
      </w:pPr>
    </w:p>
    <w:bookmarkEnd w:id="19"/>
    <w:bookmarkEnd w:id="20"/>
    <w:p w14:paraId="5E1631E3" w14:textId="77777777" w:rsidR="00187426" w:rsidRPr="00793B06" w:rsidRDefault="00187426" w:rsidP="00187426"/>
    <w:p w14:paraId="1484AA8F" w14:textId="77777777" w:rsidR="00187426" w:rsidRDefault="00187426" w:rsidP="00187426">
      <w:pPr>
        <w:pStyle w:val="Ttulo2"/>
        <w:numPr>
          <w:ilvl w:val="2"/>
          <w:numId w:val="7"/>
        </w:numPr>
        <w:ind w:left="2610" w:hanging="360"/>
      </w:pPr>
      <w:bookmarkStart w:id="25" w:name="_Toc161237977"/>
      <w:r>
        <w:t>Entrada</w:t>
      </w:r>
      <w:bookmarkEnd w:id="25"/>
    </w:p>
    <w:p w14:paraId="408FE24D" w14:textId="77777777" w:rsidR="00187426" w:rsidRDefault="00187426" w:rsidP="00187426">
      <w:pPr>
        <w:pStyle w:val="Ttulo2"/>
        <w:numPr>
          <w:ilvl w:val="0"/>
          <w:numId w:val="0"/>
        </w:numPr>
        <w:ind w:left="1224"/>
      </w:pPr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64C0A429" w14:textId="77777777" w:rsidR="00B77E1E" w:rsidRPr="00B537DA" w:rsidRDefault="00B77E1E" w:rsidP="00B77E1E">
      <w:pPr>
        <w:ind w:firstLine="708"/>
        <w:rPr>
          <w:rFonts w:ascii="Times New Roman" w:hAnsi="Times New Roman" w:cs="Times New Roman"/>
          <w:color w:val="4472C4" w:themeColor="accent1"/>
        </w:rPr>
      </w:pPr>
      <w:bookmarkStart w:id="26" w:name="_Hlk163203721"/>
      <w:r w:rsidRPr="001E3C48">
        <w:rPr>
          <w:rFonts w:ascii="Times New Roman" w:hAnsi="Times New Roman" w:cs="Times New Roman"/>
          <w:color w:val="4472C4" w:themeColor="accent1"/>
        </w:rPr>
        <w:t>El correlativo es único y se define por Institución</w:t>
      </w:r>
    </w:p>
    <w:bookmarkEnd w:id="26"/>
    <w:p w14:paraId="497E6D19" w14:textId="77777777" w:rsidR="00153DED" w:rsidRDefault="00153DED" w:rsidP="00187426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1AE86219" w14:textId="77777777" w:rsidR="00187426" w:rsidRPr="00B537DA" w:rsidRDefault="00187426" w:rsidP="00187426">
      <w:pPr>
        <w:rPr>
          <w:rFonts w:ascii="Times New Roman" w:hAnsi="Times New Roman" w:cs="Times New Roman"/>
          <w:color w:val="4472C4" w:themeColor="accent1"/>
        </w:rPr>
      </w:pPr>
    </w:p>
    <w:p w14:paraId="2D3A751A" w14:textId="77777777" w:rsidR="00187426" w:rsidRPr="00230F5A" w:rsidRDefault="00187426" w:rsidP="00187426">
      <w:pPr>
        <w:pStyle w:val="Ttulo1"/>
        <w:numPr>
          <w:ilvl w:val="0"/>
          <w:numId w:val="7"/>
        </w:numPr>
        <w:ind w:left="823"/>
      </w:pPr>
      <w:bookmarkStart w:id="27" w:name="_Toc161237978"/>
      <w:bookmarkEnd w:id="21"/>
      <w:bookmarkEnd w:id="22"/>
      <w:r w:rsidRPr="00230F5A">
        <w:t>Definición de</w:t>
      </w:r>
      <w:r>
        <w:t xml:space="preserve"> datos por ingresar de</w:t>
      </w:r>
      <w:r w:rsidRPr="00230F5A">
        <w:t xml:space="preserve">l </w:t>
      </w:r>
      <w:r>
        <w:t>usuario (desde el Front)</w:t>
      </w:r>
      <w:bookmarkEnd w:id="27"/>
      <w:r>
        <w:t xml:space="preserve"> </w:t>
      </w:r>
      <w:r w:rsidRPr="00230F5A">
        <w:fldChar w:fldCharType="begin"/>
      </w:r>
      <w:r w:rsidRPr="00230F5A">
        <w:instrText xml:space="preserve"> XE "Definición del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36AB2BFB" w14:textId="77777777" w:rsidR="00187426" w:rsidRPr="00230F5A" w:rsidRDefault="00187426" w:rsidP="00187426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tbl>
      <w:tblPr>
        <w:tblStyle w:val="TableNormal"/>
        <w:tblW w:w="10075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39"/>
        <w:gridCol w:w="293"/>
        <w:gridCol w:w="1441"/>
        <w:gridCol w:w="5958"/>
        <w:gridCol w:w="10"/>
        <w:gridCol w:w="1134"/>
      </w:tblGrid>
      <w:tr w:rsidR="00187426" w:rsidRPr="003E2700" w14:paraId="6DBD3584" w14:textId="77777777" w:rsidTr="005C4751">
        <w:trPr>
          <w:trHeight w:val="268"/>
        </w:trPr>
        <w:tc>
          <w:tcPr>
            <w:tcW w:w="1239" w:type="dxa"/>
          </w:tcPr>
          <w:p w14:paraId="5FC3053D" w14:textId="77777777" w:rsidR="00187426" w:rsidRPr="003E2700" w:rsidRDefault="00187426" w:rsidP="005C4751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293" w:type="dxa"/>
          </w:tcPr>
          <w:p w14:paraId="57ACD2D2" w14:textId="77777777" w:rsidR="00187426" w:rsidRPr="003E2700" w:rsidRDefault="00187426" w:rsidP="005C4751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1441" w:type="dxa"/>
          </w:tcPr>
          <w:p w14:paraId="1C209E14" w14:textId="77777777" w:rsidR="00187426" w:rsidRPr="003E2700" w:rsidRDefault="00187426" w:rsidP="005C4751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5968" w:type="dxa"/>
            <w:gridSpan w:val="2"/>
          </w:tcPr>
          <w:p w14:paraId="2A5D2C4D" w14:textId="77777777" w:rsidR="00187426" w:rsidRPr="003E2700" w:rsidRDefault="00187426" w:rsidP="005C4751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proofErr w:type="spellEnd"/>
            <w:r w:rsidRPr="003E2700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3E2700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3E2700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3E2700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proofErr w:type="spellStart"/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cálculo</w:t>
            </w:r>
            <w:proofErr w:type="spellEnd"/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1134" w:type="dxa"/>
          </w:tcPr>
          <w:p w14:paraId="537940F1" w14:textId="77777777" w:rsidR="00187426" w:rsidRPr="003E2700" w:rsidRDefault="00187426" w:rsidP="005C4751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Acción</w:t>
            </w:r>
            <w:proofErr w:type="spellEnd"/>
          </w:p>
        </w:tc>
      </w:tr>
      <w:tr w:rsidR="00187426" w:rsidRPr="003E2700" w14:paraId="18DCC485" w14:textId="77777777" w:rsidTr="005C4751">
        <w:trPr>
          <w:trHeight w:val="268"/>
        </w:trPr>
        <w:tc>
          <w:tcPr>
            <w:tcW w:w="1239" w:type="dxa"/>
          </w:tcPr>
          <w:p w14:paraId="0EBAEC3D" w14:textId="77777777" w:rsidR="00187426" w:rsidRPr="003E2700" w:rsidRDefault="00187426" w:rsidP="005C475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</w:p>
        </w:tc>
        <w:tc>
          <w:tcPr>
            <w:tcW w:w="293" w:type="dxa"/>
          </w:tcPr>
          <w:p w14:paraId="34058733" w14:textId="77777777" w:rsidR="00187426" w:rsidRPr="003E2700" w:rsidRDefault="00187426" w:rsidP="005C475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53207B5B" w14:textId="77777777" w:rsidR="00187426" w:rsidRPr="003E2700" w:rsidRDefault="00187426" w:rsidP="005C4751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5968" w:type="dxa"/>
            <w:gridSpan w:val="2"/>
          </w:tcPr>
          <w:p w14:paraId="20292502" w14:textId="77777777" w:rsidR="00187426" w:rsidRPr="003E2700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    </w:t>
            </w:r>
          </w:p>
        </w:tc>
        <w:tc>
          <w:tcPr>
            <w:tcW w:w="1134" w:type="dxa"/>
          </w:tcPr>
          <w:p w14:paraId="657D741F" w14:textId="77777777" w:rsidR="00187426" w:rsidRPr="003E2700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no se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modifica</w:t>
            </w:r>
            <w:proofErr w:type="spellEnd"/>
          </w:p>
        </w:tc>
      </w:tr>
      <w:tr w:rsidR="00187426" w:rsidRPr="003E2700" w14:paraId="408CDAAC" w14:textId="77777777" w:rsidTr="005C4751">
        <w:trPr>
          <w:trHeight w:val="268"/>
        </w:trPr>
        <w:tc>
          <w:tcPr>
            <w:tcW w:w="1239" w:type="dxa"/>
          </w:tcPr>
          <w:p w14:paraId="686BF470" w14:textId="77777777" w:rsidR="00187426" w:rsidRPr="003E2700" w:rsidRDefault="00187426" w:rsidP="005C475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</w:p>
        </w:tc>
        <w:tc>
          <w:tcPr>
            <w:tcW w:w="293" w:type="dxa"/>
          </w:tcPr>
          <w:p w14:paraId="108D4987" w14:textId="77777777" w:rsidR="00187426" w:rsidRPr="003E2700" w:rsidRDefault="00187426" w:rsidP="005C475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174A758B" w14:textId="77777777" w:rsidR="00187426" w:rsidRPr="003E2700" w:rsidRDefault="00187426" w:rsidP="005C4751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</w:p>
        </w:tc>
        <w:tc>
          <w:tcPr>
            <w:tcW w:w="5968" w:type="dxa"/>
            <w:gridSpan w:val="2"/>
          </w:tcPr>
          <w:p w14:paraId="1E8C2380" w14:textId="77777777" w:rsidR="00187426" w:rsidRPr="003E2700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CARGO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 </w:t>
            </w:r>
          </w:p>
        </w:tc>
        <w:tc>
          <w:tcPr>
            <w:tcW w:w="1134" w:type="dxa"/>
          </w:tcPr>
          <w:p w14:paraId="013A9C5A" w14:textId="77777777" w:rsidR="00187426" w:rsidRPr="003E2700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  <w:tr w:rsidR="00187426" w:rsidRPr="003E2700" w14:paraId="3E745D0F" w14:textId="77777777" w:rsidTr="005C4751">
        <w:trPr>
          <w:trHeight w:val="268"/>
        </w:trPr>
        <w:tc>
          <w:tcPr>
            <w:tcW w:w="1239" w:type="dxa"/>
          </w:tcPr>
          <w:p w14:paraId="76ADD83E" w14:textId="77777777" w:rsidR="00187426" w:rsidRPr="003E2700" w:rsidRDefault="00187426" w:rsidP="005C475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</w:p>
        </w:tc>
        <w:tc>
          <w:tcPr>
            <w:tcW w:w="293" w:type="dxa"/>
          </w:tcPr>
          <w:p w14:paraId="064DAD13" w14:textId="77777777" w:rsidR="00187426" w:rsidRPr="003E2700" w:rsidRDefault="00187426" w:rsidP="005C475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6CF570C4" w14:textId="77777777" w:rsidR="00187426" w:rsidRPr="003E2700" w:rsidRDefault="00187426" w:rsidP="005C4751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5968" w:type="dxa"/>
            <w:gridSpan w:val="2"/>
          </w:tcPr>
          <w:p w14:paraId="1EF3F841" w14:textId="77777777" w:rsidR="00187426" w:rsidRPr="003E2700" w:rsidRDefault="00187426" w:rsidP="005C4751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1134" w:type="dxa"/>
          </w:tcPr>
          <w:p w14:paraId="1087A291" w14:textId="77777777" w:rsidR="00187426" w:rsidRPr="003E2700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  <w:tr w:rsidR="00187426" w:rsidRPr="003E2700" w14:paraId="61F49909" w14:textId="77777777" w:rsidTr="005C4751">
        <w:trPr>
          <w:trHeight w:val="268"/>
        </w:trPr>
        <w:tc>
          <w:tcPr>
            <w:tcW w:w="1239" w:type="dxa"/>
          </w:tcPr>
          <w:p w14:paraId="1122CDC3" w14:textId="77777777" w:rsidR="00187426" w:rsidRPr="003E2700" w:rsidRDefault="00187426" w:rsidP="005C475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293" w:type="dxa"/>
          </w:tcPr>
          <w:p w14:paraId="7F3C65FD" w14:textId="77777777" w:rsidR="00187426" w:rsidRPr="003E2700" w:rsidRDefault="00187426" w:rsidP="005C475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4B2184EF" w14:textId="77777777" w:rsidR="00187426" w:rsidRPr="003E2700" w:rsidRDefault="00187426" w:rsidP="005C4751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5968" w:type="dxa"/>
            <w:gridSpan w:val="2"/>
          </w:tcPr>
          <w:p w14:paraId="5FF59F90" w14:textId="77777777" w:rsidR="00187426" w:rsidRPr="003E2700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</w:p>
        </w:tc>
        <w:tc>
          <w:tcPr>
            <w:tcW w:w="1134" w:type="dxa"/>
          </w:tcPr>
          <w:p w14:paraId="6CF72FE0" w14:textId="77777777" w:rsidR="00187426" w:rsidRPr="001560DC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 xml:space="preserve">Se coloca Fecha de la línea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 xml:space="preserve"> del archivo</w:t>
            </w:r>
          </w:p>
        </w:tc>
      </w:tr>
      <w:tr w:rsidR="0053696B" w:rsidRPr="00F45E53" w14:paraId="3372138B" w14:textId="77777777" w:rsidTr="005C4751">
        <w:trPr>
          <w:trHeight w:val="268"/>
        </w:trPr>
        <w:tc>
          <w:tcPr>
            <w:tcW w:w="1239" w:type="dxa"/>
          </w:tcPr>
          <w:p w14:paraId="7F9FE76D" w14:textId="2441231E" w:rsidR="0053696B" w:rsidRPr="00F45E53" w:rsidRDefault="0053696B" w:rsidP="0053696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53696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5</w:t>
            </w:r>
          </w:p>
        </w:tc>
        <w:tc>
          <w:tcPr>
            <w:tcW w:w="293" w:type="dxa"/>
          </w:tcPr>
          <w:p w14:paraId="347E35C9" w14:textId="294053DC" w:rsidR="0053696B" w:rsidRPr="00F45E53" w:rsidRDefault="0053696B" w:rsidP="0053696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53696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:</w:t>
            </w:r>
          </w:p>
        </w:tc>
        <w:tc>
          <w:tcPr>
            <w:tcW w:w="1441" w:type="dxa"/>
          </w:tcPr>
          <w:p w14:paraId="68E23D27" w14:textId="11645324" w:rsidR="0053696B" w:rsidRPr="00F45E53" w:rsidRDefault="0053696B" w:rsidP="0053696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53696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PA1</w:t>
            </w:r>
          </w:p>
        </w:tc>
        <w:tc>
          <w:tcPr>
            <w:tcW w:w="5958" w:type="dxa"/>
          </w:tcPr>
          <w:p w14:paraId="1F6999CD" w14:textId="487EA32B" w:rsidR="0053696B" w:rsidRPr="00E65D27" w:rsidRDefault="0053696B" w:rsidP="0053696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53696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INFORMADOS  (</w:t>
            </w:r>
            <w:proofErr w:type="spellStart"/>
            <w:r w:rsidRPr="0053696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</w:t>
            </w:r>
            <w:proofErr w:type="spellEnd"/>
            <w:r w:rsidRPr="0053696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de líneas de detalle)</w:t>
            </w:r>
          </w:p>
        </w:tc>
        <w:tc>
          <w:tcPr>
            <w:tcW w:w="1144" w:type="dxa"/>
            <w:gridSpan w:val="2"/>
          </w:tcPr>
          <w:p w14:paraId="313E05D2" w14:textId="77777777" w:rsidR="0053696B" w:rsidRPr="00F45E53" w:rsidRDefault="0053696B" w:rsidP="0053696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53696B" w:rsidRPr="00F45E53" w14:paraId="79CC2657" w14:textId="77777777" w:rsidTr="005C4751">
        <w:trPr>
          <w:trHeight w:val="268"/>
        </w:trPr>
        <w:tc>
          <w:tcPr>
            <w:tcW w:w="1239" w:type="dxa"/>
          </w:tcPr>
          <w:p w14:paraId="3A649590" w14:textId="55E230B6" w:rsidR="0053696B" w:rsidRPr="00F45E53" w:rsidRDefault="0053696B" w:rsidP="0053696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53696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6</w:t>
            </w:r>
          </w:p>
        </w:tc>
        <w:tc>
          <w:tcPr>
            <w:tcW w:w="293" w:type="dxa"/>
          </w:tcPr>
          <w:p w14:paraId="3FCA7587" w14:textId="2863C751" w:rsidR="0053696B" w:rsidRPr="00F45E53" w:rsidRDefault="0053696B" w:rsidP="0053696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53696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:</w:t>
            </w:r>
          </w:p>
        </w:tc>
        <w:tc>
          <w:tcPr>
            <w:tcW w:w="1441" w:type="dxa"/>
          </w:tcPr>
          <w:p w14:paraId="550B8911" w14:textId="00014124" w:rsidR="0053696B" w:rsidRDefault="0053696B" w:rsidP="0053696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53696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CG0</w:t>
            </w:r>
          </w:p>
        </w:tc>
        <w:tc>
          <w:tcPr>
            <w:tcW w:w="5958" w:type="dxa"/>
          </w:tcPr>
          <w:p w14:paraId="369646E4" w14:textId="0CA2A13F" w:rsidR="0053696B" w:rsidRPr="001560DC" w:rsidRDefault="0053696B" w:rsidP="0053696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53696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NUMERO DE CONTRATOS VIGENTES DE AHORRO  </w:t>
            </w:r>
          </w:p>
        </w:tc>
        <w:tc>
          <w:tcPr>
            <w:tcW w:w="1144" w:type="dxa"/>
            <w:gridSpan w:val="2"/>
          </w:tcPr>
          <w:p w14:paraId="3E2A5A04" w14:textId="216C48E2" w:rsidR="0053696B" w:rsidRPr="004A2DCD" w:rsidRDefault="0053696B" w:rsidP="0053696B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  <w:tr w:rsidR="0053696B" w:rsidRPr="00F45E53" w14:paraId="4FE25AD8" w14:textId="77777777" w:rsidTr="005C4751">
        <w:trPr>
          <w:trHeight w:val="268"/>
        </w:trPr>
        <w:tc>
          <w:tcPr>
            <w:tcW w:w="1239" w:type="dxa"/>
          </w:tcPr>
          <w:p w14:paraId="27E7BE1C" w14:textId="57E8947F" w:rsidR="0053696B" w:rsidRPr="00F45E53" w:rsidRDefault="0053696B" w:rsidP="0053696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53696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</w:t>
            </w:r>
          </w:p>
        </w:tc>
        <w:tc>
          <w:tcPr>
            <w:tcW w:w="293" w:type="dxa"/>
          </w:tcPr>
          <w:p w14:paraId="0074FE3C" w14:textId="5C2C2A07" w:rsidR="0053696B" w:rsidRPr="00F45E53" w:rsidRDefault="0053696B" w:rsidP="0053696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53696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:</w:t>
            </w:r>
          </w:p>
        </w:tc>
        <w:tc>
          <w:tcPr>
            <w:tcW w:w="1441" w:type="dxa"/>
          </w:tcPr>
          <w:p w14:paraId="2349F0E8" w14:textId="5239C3E6" w:rsidR="0053696B" w:rsidRDefault="0053696B" w:rsidP="0053696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53696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CG1</w:t>
            </w:r>
          </w:p>
        </w:tc>
        <w:tc>
          <w:tcPr>
            <w:tcW w:w="5958" w:type="dxa"/>
          </w:tcPr>
          <w:p w14:paraId="66ABB518" w14:textId="3250201D" w:rsidR="0053696B" w:rsidRPr="001560DC" w:rsidRDefault="0053696B" w:rsidP="0053696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53696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A PLAZO CON GIRO DIFERIDO (suma de campo 03 cuando campo 02 es igual a uno)</w:t>
            </w:r>
          </w:p>
        </w:tc>
        <w:tc>
          <w:tcPr>
            <w:tcW w:w="1144" w:type="dxa"/>
            <w:gridSpan w:val="2"/>
          </w:tcPr>
          <w:p w14:paraId="644F43A1" w14:textId="45220634" w:rsidR="0053696B" w:rsidRPr="00F45E53" w:rsidRDefault="0053696B" w:rsidP="0053696B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53696B" w:rsidRPr="00F45E53" w14:paraId="460F3731" w14:textId="77777777" w:rsidTr="005C4751">
        <w:trPr>
          <w:trHeight w:val="268"/>
        </w:trPr>
        <w:tc>
          <w:tcPr>
            <w:tcW w:w="1239" w:type="dxa"/>
          </w:tcPr>
          <w:p w14:paraId="62202A19" w14:textId="06E7D7B2" w:rsidR="0053696B" w:rsidRDefault="0053696B" w:rsidP="0053696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53696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8</w:t>
            </w:r>
          </w:p>
        </w:tc>
        <w:tc>
          <w:tcPr>
            <w:tcW w:w="293" w:type="dxa"/>
          </w:tcPr>
          <w:p w14:paraId="06FBECC2" w14:textId="5114F239" w:rsidR="0053696B" w:rsidRDefault="0053696B" w:rsidP="0053696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53696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:</w:t>
            </w:r>
          </w:p>
        </w:tc>
        <w:tc>
          <w:tcPr>
            <w:tcW w:w="1441" w:type="dxa"/>
          </w:tcPr>
          <w:p w14:paraId="09B682A1" w14:textId="4B8511EC" w:rsidR="0053696B" w:rsidRPr="00647FC9" w:rsidRDefault="0053696B" w:rsidP="0053696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53696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CG2</w:t>
            </w:r>
          </w:p>
        </w:tc>
        <w:tc>
          <w:tcPr>
            <w:tcW w:w="5958" w:type="dxa"/>
          </w:tcPr>
          <w:p w14:paraId="5A87DC34" w14:textId="77777777" w:rsidR="0053696B" w:rsidRPr="0053696B" w:rsidRDefault="0053696B" w:rsidP="0053696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53696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MONTO TOTAL ACUMULADO DE CUENTAS DE AHORRO</w:t>
            </w:r>
          </w:p>
          <w:p w14:paraId="39BE1E26" w14:textId="4B0D5BCE" w:rsidR="0053696B" w:rsidRPr="00E65D27" w:rsidRDefault="0053696B" w:rsidP="0053696B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</w:p>
        </w:tc>
        <w:tc>
          <w:tcPr>
            <w:tcW w:w="1144" w:type="dxa"/>
            <w:gridSpan w:val="2"/>
          </w:tcPr>
          <w:p w14:paraId="4D977278" w14:textId="36D5D802" w:rsidR="0053696B" w:rsidRDefault="0053696B" w:rsidP="0053696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  <w:tr w:rsidR="0053696B" w:rsidRPr="00F45E53" w14:paraId="60E58FB5" w14:textId="77777777" w:rsidTr="005C4751">
        <w:trPr>
          <w:trHeight w:val="268"/>
        </w:trPr>
        <w:tc>
          <w:tcPr>
            <w:tcW w:w="1239" w:type="dxa"/>
          </w:tcPr>
          <w:p w14:paraId="7994367C" w14:textId="0B4B62C0" w:rsidR="0053696B" w:rsidRPr="00E370A8" w:rsidRDefault="0053696B" w:rsidP="0053696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</w:pPr>
            <w:r w:rsidRPr="0053696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9</w:t>
            </w:r>
          </w:p>
        </w:tc>
        <w:tc>
          <w:tcPr>
            <w:tcW w:w="293" w:type="dxa"/>
          </w:tcPr>
          <w:p w14:paraId="45FB21F1" w14:textId="46CB710A" w:rsidR="0053696B" w:rsidRPr="00E370A8" w:rsidRDefault="0053696B" w:rsidP="0053696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</w:pPr>
            <w:r w:rsidRPr="0053696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:</w:t>
            </w:r>
          </w:p>
        </w:tc>
        <w:tc>
          <w:tcPr>
            <w:tcW w:w="1441" w:type="dxa"/>
          </w:tcPr>
          <w:p w14:paraId="4E51EDCC" w14:textId="2A68C277" w:rsidR="0053696B" w:rsidRPr="00072D31" w:rsidRDefault="0053696B" w:rsidP="0053696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53696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CG1</w:t>
            </w:r>
          </w:p>
        </w:tc>
        <w:tc>
          <w:tcPr>
            <w:tcW w:w="5958" w:type="dxa"/>
          </w:tcPr>
          <w:p w14:paraId="381C7D62" w14:textId="5F7C44D4" w:rsidR="0053696B" w:rsidRPr="008E360B" w:rsidRDefault="0053696B" w:rsidP="0053696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53696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A PLAZO CON GIRO DIFERIDO (suma de campo 04 cuando campo 02 es igual a uno)</w:t>
            </w:r>
          </w:p>
        </w:tc>
        <w:tc>
          <w:tcPr>
            <w:tcW w:w="1144" w:type="dxa"/>
            <w:gridSpan w:val="2"/>
          </w:tcPr>
          <w:p w14:paraId="3802DD03" w14:textId="6A4FA63C" w:rsidR="0053696B" w:rsidRDefault="0053696B" w:rsidP="0053696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53696B" w:rsidRPr="00F45E53" w14:paraId="39978C0E" w14:textId="77777777" w:rsidTr="005C4751">
        <w:trPr>
          <w:trHeight w:val="268"/>
        </w:trPr>
        <w:tc>
          <w:tcPr>
            <w:tcW w:w="1239" w:type="dxa"/>
          </w:tcPr>
          <w:p w14:paraId="60B4DA7E" w14:textId="0F8AAB7B" w:rsidR="0053696B" w:rsidRDefault="0053696B" w:rsidP="0053696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</w:pPr>
            <w:r w:rsidRPr="0053696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10</w:t>
            </w:r>
          </w:p>
        </w:tc>
        <w:tc>
          <w:tcPr>
            <w:tcW w:w="293" w:type="dxa"/>
          </w:tcPr>
          <w:p w14:paraId="152EFE1A" w14:textId="3D45B6CD" w:rsidR="0053696B" w:rsidRDefault="0053696B" w:rsidP="0053696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53696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:</w:t>
            </w:r>
          </w:p>
        </w:tc>
        <w:tc>
          <w:tcPr>
            <w:tcW w:w="1441" w:type="dxa"/>
          </w:tcPr>
          <w:p w14:paraId="46D6D541" w14:textId="4CD2B455" w:rsidR="0053696B" w:rsidRPr="001C4D1A" w:rsidRDefault="0053696B" w:rsidP="0053696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53696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CG0</w:t>
            </w:r>
          </w:p>
        </w:tc>
        <w:tc>
          <w:tcPr>
            <w:tcW w:w="5958" w:type="dxa"/>
          </w:tcPr>
          <w:p w14:paraId="3AC00617" w14:textId="6BA0DB4C" w:rsidR="0053696B" w:rsidRPr="001C4D1A" w:rsidRDefault="0053696B" w:rsidP="0053696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53696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CONTRATOS VIGENTES DE AHORRO</w:t>
            </w:r>
          </w:p>
        </w:tc>
        <w:tc>
          <w:tcPr>
            <w:tcW w:w="1144" w:type="dxa"/>
            <w:gridSpan w:val="2"/>
          </w:tcPr>
          <w:p w14:paraId="73B67446" w14:textId="27626B88" w:rsidR="0053696B" w:rsidRDefault="0053696B" w:rsidP="0053696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  <w:tr w:rsidR="0053696B" w:rsidRPr="00F45E53" w14:paraId="109D6E92" w14:textId="77777777" w:rsidTr="005C4751">
        <w:trPr>
          <w:trHeight w:val="268"/>
        </w:trPr>
        <w:tc>
          <w:tcPr>
            <w:tcW w:w="1239" w:type="dxa"/>
          </w:tcPr>
          <w:p w14:paraId="3A8906FD" w14:textId="397E49B1" w:rsidR="0053696B" w:rsidRDefault="0053696B" w:rsidP="0053696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</w:pPr>
            <w:r w:rsidRPr="0053696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11</w:t>
            </w:r>
          </w:p>
        </w:tc>
        <w:tc>
          <w:tcPr>
            <w:tcW w:w="293" w:type="dxa"/>
          </w:tcPr>
          <w:p w14:paraId="35DDF366" w14:textId="27D785D0" w:rsidR="0053696B" w:rsidRDefault="0053696B" w:rsidP="0053696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53696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:</w:t>
            </w:r>
          </w:p>
        </w:tc>
        <w:tc>
          <w:tcPr>
            <w:tcW w:w="1441" w:type="dxa"/>
          </w:tcPr>
          <w:p w14:paraId="1ECF6194" w14:textId="1FAB8859" w:rsidR="0053696B" w:rsidRPr="001C4D1A" w:rsidRDefault="0053696B" w:rsidP="0053696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53696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CG3</w:t>
            </w:r>
          </w:p>
        </w:tc>
        <w:tc>
          <w:tcPr>
            <w:tcW w:w="5958" w:type="dxa"/>
          </w:tcPr>
          <w:p w14:paraId="14DF3639" w14:textId="4B8572EE" w:rsidR="0053696B" w:rsidRPr="001C4D1A" w:rsidRDefault="0053696B" w:rsidP="0053696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53696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A PLAZO CON GIRO INCONDICIONAL (suma de campo 03 </w:t>
            </w:r>
            <w:r w:rsidRPr="0053696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lastRenderedPageBreak/>
              <w:t>cuando campo 02 es igual a dos)</w:t>
            </w:r>
          </w:p>
        </w:tc>
        <w:tc>
          <w:tcPr>
            <w:tcW w:w="1144" w:type="dxa"/>
            <w:gridSpan w:val="2"/>
          </w:tcPr>
          <w:p w14:paraId="522FD8CF" w14:textId="30C90F13" w:rsidR="0053696B" w:rsidRDefault="0053696B" w:rsidP="0053696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lastRenderedPageBreak/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lastRenderedPageBreak/>
              <w:t>cambiar</w:t>
            </w:r>
            <w:proofErr w:type="spellEnd"/>
          </w:p>
        </w:tc>
      </w:tr>
      <w:tr w:rsidR="0053696B" w:rsidRPr="00F45E53" w14:paraId="40696100" w14:textId="77777777" w:rsidTr="005C4751">
        <w:trPr>
          <w:trHeight w:val="268"/>
        </w:trPr>
        <w:tc>
          <w:tcPr>
            <w:tcW w:w="1239" w:type="dxa"/>
          </w:tcPr>
          <w:p w14:paraId="6AB3B9E6" w14:textId="0DC53735" w:rsidR="0053696B" w:rsidRDefault="0053696B" w:rsidP="0053696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</w:pPr>
            <w:r w:rsidRPr="0053696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lastRenderedPageBreak/>
              <w:t>12</w:t>
            </w:r>
          </w:p>
        </w:tc>
        <w:tc>
          <w:tcPr>
            <w:tcW w:w="293" w:type="dxa"/>
          </w:tcPr>
          <w:p w14:paraId="0BEF9F20" w14:textId="77F19262" w:rsidR="0053696B" w:rsidRDefault="0053696B" w:rsidP="0053696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53696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:</w:t>
            </w:r>
          </w:p>
        </w:tc>
        <w:tc>
          <w:tcPr>
            <w:tcW w:w="1441" w:type="dxa"/>
          </w:tcPr>
          <w:p w14:paraId="02B837B1" w14:textId="013FE151" w:rsidR="0053696B" w:rsidRPr="001C4D1A" w:rsidRDefault="0053696B" w:rsidP="0053696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53696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CG2</w:t>
            </w:r>
          </w:p>
        </w:tc>
        <w:tc>
          <w:tcPr>
            <w:tcW w:w="5958" w:type="dxa"/>
          </w:tcPr>
          <w:p w14:paraId="703D2317" w14:textId="26B97108" w:rsidR="0053696B" w:rsidRPr="001C4D1A" w:rsidRDefault="0053696B" w:rsidP="0053696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53696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MONTO TOTAL ACUMULADO DE CUENTAS DE AHORRO</w:t>
            </w:r>
          </w:p>
        </w:tc>
        <w:tc>
          <w:tcPr>
            <w:tcW w:w="1144" w:type="dxa"/>
            <w:gridSpan w:val="2"/>
          </w:tcPr>
          <w:p w14:paraId="7478267C" w14:textId="48FF2715" w:rsidR="0053696B" w:rsidRDefault="0053696B" w:rsidP="0053696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  <w:tr w:rsidR="0053696B" w:rsidRPr="00F45E53" w14:paraId="2F5B1DBD" w14:textId="77777777" w:rsidTr="005C4751">
        <w:trPr>
          <w:trHeight w:val="268"/>
        </w:trPr>
        <w:tc>
          <w:tcPr>
            <w:tcW w:w="1239" w:type="dxa"/>
          </w:tcPr>
          <w:p w14:paraId="79835BB5" w14:textId="222B4BFB" w:rsidR="0053696B" w:rsidRDefault="0053696B" w:rsidP="0053696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</w:pPr>
            <w:r w:rsidRPr="0053696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13</w:t>
            </w:r>
          </w:p>
        </w:tc>
        <w:tc>
          <w:tcPr>
            <w:tcW w:w="293" w:type="dxa"/>
          </w:tcPr>
          <w:p w14:paraId="3F6224C4" w14:textId="37AAD9F6" w:rsidR="0053696B" w:rsidRDefault="0053696B" w:rsidP="0053696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53696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:</w:t>
            </w:r>
          </w:p>
        </w:tc>
        <w:tc>
          <w:tcPr>
            <w:tcW w:w="1441" w:type="dxa"/>
          </w:tcPr>
          <w:p w14:paraId="33295057" w14:textId="1CC711FF" w:rsidR="0053696B" w:rsidRPr="00E468B1" w:rsidRDefault="0053696B" w:rsidP="0053696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53696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CG3</w:t>
            </w:r>
          </w:p>
        </w:tc>
        <w:tc>
          <w:tcPr>
            <w:tcW w:w="5958" w:type="dxa"/>
          </w:tcPr>
          <w:p w14:paraId="52FBEAFA" w14:textId="4B8FB4E9" w:rsidR="0053696B" w:rsidRPr="004A2DCD" w:rsidRDefault="0053696B" w:rsidP="0053696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53696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A PLAZO CON GIRO INCONDICION AL  (suma de campo 04 cuando campo 02 es igual a dos)</w:t>
            </w:r>
          </w:p>
        </w:tc>
        <w:tc>
          <w:tcPr>
            <w:tcW w:w="1144" w:type="dxa"/>
            <w:gridSpan w:val="2"/>
          </w:tcPr>
          <w:p w14:paraId="25725CB4" w14:textId="591DC4DF" w:rsidR="0053696B" w:rsidRDefault="0053696B" w:rsidP="0053696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53696B" w:rsidRPr="00F45E53" w14:paraId="7EAD4DE3" w14:textId="77777777" w:rsidTr="005C4751">
        <w:trPr>
          <w:trHeight w:val="268"/>
        </w:trPr>
        <w:tc>
          <w:tcPr>
            <w:tcW w:w="1239" w:type="dxa"/>
          </w:tcPr>
          <w:p w14:paraId="3215A8A9" w14:textId="4CE4D0B7" w:rsidR="0053696B" w:rsidRDefault="0053696B" w:rsidP="0053696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</w:pPr>
            <w:r w:rsidRPr="0053696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14</w:t>
            </w:r>
          </w:p>
        </w:tc>
        <w:tc>
          <w:tcPr>
            <w:tcW w:w="293" w:type="dxa"/>
          </w:tcPr>
          <w:p w14:paraId="03F42DF8" w14:textId="70B79510" w:rsidR="0053696B" w:rsidRDefault="0053696B" w:rsidP="0053696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53696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:</w:t>
            </w:r>
          </w:p>
        </w:tc>
        <w:tc>
          <w:tcPr>
            <w:tcW w:w="1441" w:type="dxa"/>
          </w:tcPr>
          <w:p w14:paraId="49943D03" w14:textId="691D2DB5" w:rsidR="0053696B" w:rsidRPr="00E468B1" w:rsidRDefault="0053696B" w:rsidP="0053696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53696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CG5</w:t>
            </w:r>
          </w:p>
        </w:tc>
        <w:tc>
          <w:tcPr>
            <w:tcW w:w="5958" w:type="dxa"/>
          </w:tcPr>
          <w:p w14:paraId="56F58596" w14:textId="109496CB" w:rsidR="0053696B" w:rsidRPr="005A248E" w:rsidRDefault="0053696B" w:rsidP="0053696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53696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CONTRATOS VIGENTES CON PLAN DE</w:t>
            </w:r>
          </w:p>
        </w:tc>
        <w:tc>
          <w:tcPr>
            <w:tcW w:w="1144" w:type="dxa"/>
            <w:gridSpan w:val="2"/>
          </w:tcPr>
          <w:p w14:paraId="2412C21B" w14:textId="0B8E02D9" w:rsidR="0053696B" w:rsidRDefault="0053696B" w:rsidP="0053696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  <w:tr w:rsidR="0053696B" w:rsidRPr="00F45E53" w14:paraId="75A8859A" w14:textId="77777777" w:rsidTr="005C4751">
        <w:trPr>
          <w:trHeight w:val="268"/>
        </w:trPr>
        <w:tc>
          <w:tcPr>
            <w:tcW w:w="1239" w:type="dxa"/>
          </w:tcPr>
          <w:p w14:paraId="3C6445CF" w14:textId="03CF6DB7" w:rsidR="0053696B" w:rsidRDefault="0053696B" w:rsidP="0053696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</w:pPr>
            <w:r w:rsidRPr="0053696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15</w:t>
            </w:r>
          </w:p>
        </w:tc>
        <w:tc>
          <w:tcPr>
            <w:tcW w:w="293" w:type="dxa"/>
          </w:tcPr>
          <w:p w14:paraId="6DD6E40C" w14:textId="639A2AD1" w:rsidR="0053696B" w:rsidRDefault="0053696B" w:rsidP="0053696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53696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:</w:t>
            </w:r>
          </w:p>
        </w:tc>
        <w:tc>
          <w:tcPr>
            <w:tcW w:w="1441" w:type="dxa"/>
          </w:tcPr>
          <w:p w14:paraId="67F795FF" w14:textId="687032A7" w:rsidR="0053696B" w:rsidRPr="00E468B1" w:rsidRDefault="0053696B" w:rsidP="0053696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53696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CG6</w:t>
            </w:r>
          </w:p>
        </w:tc>
        <w:tc>
          <w:tcPr>
            <w:tcW w:w="5958" w:type="dxa"/>
          </w:tcPr>
          <w:p w14:paraId="2042385F" w14:textId="3AD34703" w:rsidR="0053696B" w:rsidRPr="0053696B" w:rsidRDefault="0053696B" w:rsidP="0053696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53696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DEPOSITOS A PLAZO NOMINATIVOS NO ENDOSABLE (suma de campo 03 cuando campo 02 es igual a tres)</w:t>
            </w:r>
          </w:p>
        </w:tc>
        <w:tc>
          <w:tcPr>
            <w:tcW w:w="1144" w:type="dxa"/>
            <w:gridSpan w:val="2"/>
          </w:tcPr>
          <w:p w14:paraId="27795B19" w14:textId="6A0CCF37" w:rsidR="0053696B" w:rsidRDefault="0053696B" w:rsidP="0053696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53696B" w:rsidRPr="00F45E53" w14:paraId="75419256" w14:textId="77777777" w:rsidTr="005C4751">
        <w:trPr>
          <w:trHeight w:val="268"/>
        </w:trPr>
        <w:tc>
          <w:tcPr>
            <w:tcW w:w="1239" w:type="dxa"/>
          </w:tcPr>
          <w:p w14:paraId="74CF5C61" w14:textId="6F97DA1C" w:rsidR="0053696B" w:rsidRPr="0053696B" w:rsidRDefault="0053696B" w:rsidP="0053696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53696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16</w:t>
            </w:r>
          </w:p>
        </w:tc>
        <w:tc>
          <w:tcPr>
            <w:tcW w:w="293" w:type="dxa"/>
          </w:tcPr>
          <w:p w14:paraId="5217DD50" w14:textId="2F976187" w:rsidR="0053696B" w:rsidRPr="0053696B" w:rsidRDefault="0053696B" w:rsidP="0053696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53696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:</w:t>
            </w:r>
          </w:p>
        </w:tc>
        <w:tc>
          <w:tcPr>
            <w:tcW w:w="1441" w:type="dxa"/>
          </w:tcPr>
          <w:p w14:paraId="78922B70" w14:textId="5D854D89" w:rsidR="0053696B" w:rsidRPr="0053696B" w:rsidRDefault="0053696B" w:rsidP="0053696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53696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CG7</w:t>
            </w:r>
          </w:p>
        </w:tc>
        <w:tc>
          <w:tcPr>
            <w:tcW w:w="5958" w:type="dxa"/>
          </w:tcPr>
          <w:p w14:paraId="1A995EAD" w14:textId="5DFC6446" w:rsidR="0053696B" w:rsidRPr="0053696B" w:rsidRDefault="0053696B" w:rsidP="0053696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53696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MONTO DE AHORRO CON DEPOSITOS A PLAZO</w:t>
            </w:r>
          </w:p>
        </w:tc>
        <w:tc>
          <w:tcPr>
            <w:tcW w:w="1144" w:type="dxa"/>
            <w:gridSpan w:val="2"/>
          </w:tcPr>
          <w:p w14:paraId="08D1D769" w14:textId="77777777" w:rsidR="0053696B" w:rsidRDefault="0053696B" w:rsidP="0053696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  <w:tr w:rsidR="0053696B" w:rsidRPr="00F45E53" w14:paraId="46883CBB" w14:textId="77777777" w:rsidTr="005C4751">
        <w:trPr>
          <w:trHeight w:val="268"/>
        </w:trPr>
        <w:tc>
          <w:tcPr>
            <w:tcW w:w="1239" w:type="dxa"/>
          </w:tcPr>
          <w:p w14:paraId="4B97757B" w14:textId="738EB702" w:rsidR="0053696B" w:rsidRPr="0053696B" w:rsidRDefault="0053696B" w:rsidP="0053696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53696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17</w:t>
            </w:r>
          </w:p>
        </w:tc>
        <w:tc>
          <w:tcPr>
            <w:tcW w:w="293" w:type="dxa"/>
          </w:tcPr>
          <w:p w14:paraId="0C82C328" w14:textId="450FC934" w:rsidR="0053696B" w:rsidRPr="0053696B" w:rsidRDefault="0053696B" w:rsidP="0053696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53696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:</w:t>
            </w:r>
          </w:p>
        </w:tc>
        <w:tc>
          <w:tcPr>
            <w:tcW w:w="1441" w:type="dxa"/>
          </w:tcPr>
          <w:p w14:paraId="0F859659" w14:textId="09A6A4F0" w:rsidR="0053696B" w:rsidRPr="0053696B" w:rsidRDefault="0053696B" w:rsidP="0053696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53696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CG8</w:t>
            </w:r>
          </w:p>
        </w:tc>
        <w:tc>
          <w:tcPr>
            <w:tcW w:w="5958" w:type="dxa"/>
          </w:tcPr>
          <w:p w14:paraId="12E58C62" w14:textId="591244E2" w:rsidR="0053696B" w:rsidRPr="0053696B" w:rsidRDefault="0053696B" w:rsidP="0053696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53696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NOMINATIVOS NO ENDOSABLES (suma de campo 04 cuando campo 02 es igual a tres)</w:t>
            </w:r>
          </w:p>
        </w:tc>
        <w:tc>
          <w:tcPr>
            <w:tcW w:w="1144" w:type="dxa"/>
            <w:gridSpan w:val="2"/>
          </w:tcPr>
          <w:p w14:paraId="0B4739FC" w14:textId="08765982" w:rsidR="0053696B" w:rsidRDefault="0053696B" w:rsidP="0053696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53696B" w:rsidRPr="00F45E53" w14:paraId="4EEB1787" w14:textId="77777777" w:rsidTr="005C4751">
        <w:trPr>
          <w:trHeight w:val="268"/>
        </w:trPr>
        <w:tc>
          <w:tcPr>
            <w:tcW w:w="1239" w:type="dxa"/>
          </w:tcPr>
          <w:p w14:paraId="1F9193BF" w14:textId="2BF28709" w:rsidR="0053696B" w:rsidRPr="0053696B" w:rsidRDefault="0053696B" w:rsidP="0053696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53696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</w:p>
        </w:tc>
        <w:tc>
          <w:tcPr>
            <w:tcW w:w="293" w:type="dxa"/>
          </w:tcPr>
          <w:p w14:paraId="2EDDB7EA" w14:textId="12333AD1" w:rsidR="0053696B" w:rsidRPr="0053696B" w:rsidRDefault="0053696B" w:rsidP="0053696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53696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:</w:t>
            </w:r>
          </w:p>
        </w:tc>
        <w:tc>
          <w:tcPr>
            <w:tcW w:w="1441" w:type="dxa"/>
          </w:tcPr>
          <w:p w14:paraId="0AE56853" w14:textId="52640F89" w:rsidR="0053696B" w:rsidRPr="0053696B" w:rsidRDefault="0053696B" w:rsidP="0053696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53696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CG9</w:t>
            </w:r>
          </w:p>
        </w:tc>
        <w:tc>
          <w:tcPr>
            <w:tcW w:w="5958" w:type="dxa"/>
          </w:tcPr>
          <w:p w14:paraId="1DDFE33D" w14:textId="63B4C9AB" w:rsidR="0053696B" w:rsidRPr="0053696B" w:rsidRDefault="0053696B" w:rsidP="0053696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53696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CONTRATOS VIGENTES CON OTRO PLAN (suma de campo 03 cuando campo 02 es igual a cuatro)</w:t>
            </w:r>
          </w:p>
        </w:tc>
        <w:tc>
          <w:tcPr>
            <w:tcW w:w="1144" w:type="dxa"/>
            <w:gridSpan w:val="2"/>
          </w:tcPr>
          <w:p w14:paraId="311D5FA5" w14:textId="3F54929D" w:rsidR="0053696B" w:rsidRDefault="0053696B" w:rsidP="0053696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53696B" w:rsidRPr="00F45E53" w14:paraId="0018C7DD" w14:textId="77777777" w:rsidTr="005C4751">
        <w:trPr>
          <w:trHeight w:val="268"/>
        </w:trPr>
        <w:tc>
          <w:tcPr>
            <w:tcW w:w="1239" w:type="dxa"/>
          </w:tcPr>
          <w:p w14:paraId="6870F4EE" w14:textId="51B80FA6" w:rsidR="0053696B" w:rsidRPr="0053696B" w:rsidRDefault="0053696B" w:rsidP="0053696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53696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19</w:t>
            </w:r>
          </w:p>
        </w:tc>
        <w:tc>
          <w:tcPr>
            <w:tcW w:w="293" w:type="dxa"/>
          </w:tcPr>
          <w:p w14:paraId="50713A6F" w14:textId="1D3D2D26" w:rsidR="0053696B" w:rsidRPr="0053696B" w:rsidRDefault="0053696B" w:rsidP="0053696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53696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:</w:t>
            </w:r>
          </w:p>
        </w:tc>
        <w:tc>
          <w:tcPr>
            <w:tcW w:w="1441" w:type="dxa"/>
          </w:tcPr>
          <w:p w14:paraId="22DB845A" w14:textId="4EF9C3C0" w:rsidR="0053696B" w:rsidRPr="0053696B" w:rsidRDefault="0053696B" w:rsidP="0053696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53696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CGA</w:t>
            </w:r>
          </w:p>
        </w:tc>
        <w:tc>
          <w:tcPr>
            <w:tcW w:w="5958" w:type="dxa"/>
          </w:tcPr>
          <w:p w14:paraId="5A7123DF" w14:textId="5ED77863" w:rsidR="0053696B" w:rsidRPr="0053696B" w:rsidRDefault="0053696B" w:rsidP="0053696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53696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MONTO DE AHORRO CON OTRO PLAN (suma de campo 04 cuando campo 02 es igual a cuatro)</w:t>
            </w:r>
          </w:p>
        </w:tc>
        <w:tc>
          <w:tcPr>
            <w:tcW w:w="1144" w:type="dxa"/>
            <w:gridSpan w:val="2"/>
          </w:tcPr>
          <w:p w14:paraId="4179FE2C" w14:textId="2A896854" w:rsidR="0053696B" w:rsidRDefault="0053696B" w:rsidP="0053696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53696B" w:rsidRPr="00F45E53" w14:paraId="0EC65BDE" w14:textId="77777777" w:rsidTr="005C4751">
        <w:trPr>
          <w:trHeight w:val="268"/>
        </w:trPr>
        <w:tc>
          <w:tcPr>
            <w:tcW w:w="1239" w:type="dxa"/>
          </w:tcPr>
          <w:p w14:paraId="799D50B2" w14:textId="79198F2E" w:rsidR="0053696B" w:rsidRPr="0053696B" w:rsidRDefault="0053696B" w:rsidP="0053696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53696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293" w:type="dxa"/>
          </w:tcPr>
          <w:p w14:paraId="232DB6F3" w14:textId="6496BF2F" w:rsidR="0053696B" w:rsidRPr="0053696B" w:rsidRDefault="0053696B" w:rsidP="0053696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53696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:</w:t>
            </w:r>
          </w:p>
        </w:tc>
        <w:tc>
          <w:tcPr>
            <w:tcW w:w="1441" w:type="dxa"/>
          </w:tcPr>
          <w:p w14:paraId="2BD04C8A" w14:textId="06316870" w:rsidR="0053696B" w:rsidRPr="0053696B" w:rsidRDefault="0053696B" w:rsidP="0053696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53696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79</w:t>
            </w:r>
          </w:p>
        </w:tc>
        <w:tc>
          <w:tcPr>
            <w:tcW w:w="5958" w:type="dxa"/>
          </w:tcPr>
          <w:p w14:paraId="71150FD0" w14:textId="3080358E" w:rsidR="0053696B" w:rsidRPr="0053696B" w:rsidRDefault="0053696B" w:rsidP="0053696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53696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OBSERVACIONES</w:t>
            </w:r>
          </w:p>
        </w:tc>
        <w:tc>
          <w:tcPr>
            <w:tcW w:w="1144" w:type="dxa"/>
            <w:gridSpan w:val="2"/>
          </w:tcPr>
          <w:p w14:paraId="500C9BEB" w14:textId="673F7A8D" w:rsidR="0053696B" w:rsidRDefault="0053696B" w:rsidP="0053696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</w:tbl>
    <w:p w14:paraId="4183736B" w14:textId="77777777" w:rsidR="00187426" w:rsidRPr="00230F5A" w:rsidRDefault="00187426" w:rsidP="00187426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br w:type="page"/>
      </w:r>
    </w:p>
    <w:p w14:paraId="6AEFAB48" w14:textId="77777777" w:rsidR="00187426" w:rsidRPr="00230F5A" w:rsidRDefault="00187426" w:rsidP="00187426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078ADA14" w14:textId="77777777" w:rsidR="00187426" w:rsidRDefault="00187426" w:rsidP="00187426">
      <w:pPr>
        <w:pStyle w:val="Ttulo1"/>
        <w:numPr>
          <w:ilvl w:val="0"/>
          <w:numId w:val="7"/>
        </w:numPr>
        <w:ind w:left="823"/>
        <w:rPr>
          <w:rFonts w:cs="Times New Roman"/>
        </w:rPr>
      </w:pPr>
      <w:bookmarkStart w:id="28" w:name="_Toc161237979"/>
      <w:r w:rsidRPr="00230F5A">
        <w:rPr>
          <w:rFonts w:cs="Times New Roman"/>
        </w:rPr>
        <w:t>Defini</w:t>
      </w:r>
      <w:r>
        <w:rPr>
          <w:rFonts w:cs="Times New Roman"/>
        </w:rPr>
        <w:t>r Notificación hacia el Front.</w:t>
      </w:r>
      <w:bookmarkEnd w:id="28"/>
    </w:p>
    <w:p w14:paraId="74DCDA8C" w14:textId="77777777" w:rsidR="00187426" w:rsidRDefault="00187426" w:rsidP="00187426"/>
    <w:p w14:paraId="57B93048" w14:textId="77777777" w:rsidR="00187426" w:rsidRPr="00A30C68" w:rsidRDefault="00187426" w:rsidP="00187426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>El sistema deberá notificar en el Front lo siguiente:</w:t>
      </w:r>
    </w:p>
    <w:p w14:paraId="767E2B12" w14:textId="77777777" w:rsidR="00187426" w:rsidRPr="00A30C68" w:rsidRDefault="00187426" w:rsidP="00187426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61474779" w14:textId="77777777" w:rsidR="00187426" w:rsidRDefault="00187426" w:rsidP="00187426">
      <w:pPr>
        <w:pStyle w:val="Prrafodelista"/>
        <w:numPr>
          <w:ilvl w:val="0"/>
          <w:numId w:val="43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 xml:space="preserve">En caso de éxito en la propuesta de cálculo: Se deberá incluir el siguiente texto “Se encuentra archivo disponible para su Aprobación (incluir nombre)”. </w:t>
      </w:r>
    </w:p>
    <w:p w14:paraId="068DE991" w14:textId="77777777" w:rsidR="00187426" w:rsidRDefault="00187426" w:rsidP="00187426">
      <w:pPr>
        <w:pStyle w:val="Prrafodelista"/>
        <w:numPr>
          <w:ilvl w:val="0"/>
          <w:numId w:val="43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 xml:space="preserve">En caso de error (validación/transmisión): Se deberá incluir el texto “Se presentan problemas </w:t>
      </w:r>
      <w:r>
        <w:rPr>
          <w:rFonts w:ascii="Times New Roman" w:hAnsi="Times New Roman" w:cs="Times New Roman"/>
          <w:color w:val="4472C4" w:themeColor="accent1"/>
        </w:rPr>
        <w:t>en</w:t>
      </w:r>
      <w:r w:rsidRPr="00A30C68">
        <w:rPr>
          <w:rFonts w:ascii="Times New Roman" w:hAnsi="Times New Roman" w:cs="Times New Roman"/>
          <w:color w:val="4472C4" w:themeColor="accent1"/>
        </w:rPr>
        <w:t xml:space="preserve"> la</w:t>
      </w:r>
      <w:r>
        <w:rPr>
          <w:rFonts w:ascii="Times New Roman" w:hAnsi="Times New Roman" w:cs="Times New Roman"/>
          <w:color w:val="4472C4" w:themeColor="accent1"/>
        </w:rPr>
        <w:t>(s) validación(es)</w:t>
      </w:r>
      <w:r w:rsidRPr="00A30C68">
        <w:rPr>
          <w:rFonts w:ascii="Times New Roman" w:hAnsi="Times New Roman" w:cs="Times New Roman"/>
          <w:color w:val="4472C4" w:themeColor="accent1"/>
        </w:rPr>
        <w:t xml:space="preserve"> del archivo (incluir nombre)”</w:t>
      </w:r>
      <w:r>
        <w:rPr>
          <w:rFonts w:ascii="Times New Roman" w:hAnsi="Times New Roman" w:cs="Times New Roman"/>
          <w:color w:val="4472C4" w:themeColor="accent1"/>
        </w:rPr>
        <w:t>.</w:t>
      </w:r>
    </w:p>
    <w:p w14:paraId="0D4615C7" w14:textId="77777777" w:rsidR="00187426" w:rsidRPr="00A30C68" w:rsidRDefault="00187426" w:rsidP="00187426">
      <w:pPr>
        <w:pStyle w:val="Prrafodelista"/>
        <w:numPr>
          <w:ilvl w:val="0"/>
          <w:numId w:val="43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>Si la transmisión final fue exitosa, el mensaje será el siguiente “</w:t>
      </w:r>
      <w:r>
        <w:rPr>
          <w:rFonts w:ascii="Times New Roman" w:hAnsi="Times New Roman" w:cs="Times New Roman"/>
          <w:color w:val="4472C4" w:themeColor="accent1"/>
        </w:rPr>
        <w:t>La transferencia</w:t>
      </w:r>
      <w:r w:rsidRPr="00A30C68">
        <w:rPr>
          <w:rFonts w:ascii="Times New Roman" w:hAnsi="Times New Roman" w:cs="Times New Roman"/>
          <w:color w:val="4472C4" w:themeColor="accent1"/>
        </w:rPr>
        <w:t xml:space="preserve"> </w:t>
      </w:r>
      <w:r>
        <w:rPr>
          <w:rFonts w:ascii="Times New Roman" w:hAnsi="Times New Roman" w:cs="Times New Roman"/>
          <w:color w:val="4472C4" w:themeColor="accent1"/>
        </w:rPr>
        <w:t xml:space="preserve">se </w:t>
      </w:r>
      <w:r w:rsidRPr="00A30C68">
        <w:rPr>
          <w:rFonts w:ascii="Times New Roman" w:hAnsi="Times New Roman" w:cs="Times New Roman"/>
          <w:color w:val="4472C4" w:themeColor="accent1"/>
        </w:rPr>
        <w:t xml:space="preserve">ha </w:t>
      </w:r>
      <w:r>
        <w:rPr>
          <w:rFonts w:ascii="Times New Roman" w:hAnsi="Times New Roman" w:cs="Times New Roman"/>
          <w:color w:val="4472C4" w:themeColor="accent1"/>
        </w:rPr>
        <w:t>rea</w:t>
      </w:r>
      <w:r w:rsidRPr="00A30C68">
        <w:rPr>
          <w:rFonts w:ascii="Times New Roman" w:hAnsi="Times New Roman" w:cs="Times New Roman"/>
          <w:color w:val="4472C4" w:themeColor="accent1"/>
        </w:rPr>
        <w:t>lizado en forma exitosa para el archivo (incluir nombre</w:t>
      </w:r>
      <w:r>
        <w:rPr>
          <w:rFonts w:ascii="Times New Roman" w:hAnsi="Times New Roman" w:cs="Times New Roman"/>
          <w:color w:val="4472C4" w:themeColor="accent1"/>
        </w:rPr>
        <w:t>, correlativo salida y destino</w:t>
      </w:r>
      <w:r w:rsidRPr="00A30C68">
        <w:rPr>
          <w:rFonts w:ascii="Times New Roman" w:hAnsi="Times New Roman" w:cs="Times New Roman"/>
          <w:color w:val="4472C4" w:themeColor="accent1"/>
        </w:rPr>
        <w:t>)”.</w:t>
      </w:r>
      <w:r w:rsidRPr="00AE7337">
        <w:t xml:space="preserve">  </w:t>
      </w:r>
      <w:r w:rsidRPr="00AE7337">
        <w:fldChar w:fldCharType="begin"/>
      </w:r>
      <w:r w:rsidRPr="00AE7337">
        <w:instrText xml:space="preserve"> XE "Definir el estructura y nombre para cada archivo de mensajería" </w:instrText>
      </w:r>
      <w:r w:rsidRPr="00AE7337">
        <w:fldChar w:fldCharType="end"/>
      </w:r>
    </w:p>
    <w:p w14:paraId="54BE2C50" w14:textId="77777777" w:rsidR="00187426" w:rsidRPr="00230F5A" w:rsidRDefault="00187426" w:rsidP="00187426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1EB6DBAC" w14:textId="77777777" w:rsidR="00187426" w:rsidRDefault="00187426" w:rsidP="00187426">
      <w:pPr>
        <w:rPr>
          <w:rFonts w:ascii="Times New Roman" w:hAnsi="Times New Roman" w:cs="Times New Roman"/>
          <w:color w:val="4472C4" w:themeColor="accent1"/>
        </w:rPr>
      </w:pPr>
    </w:p>
    <w:p w14:paraId="68160A75" w14:textId="77777777" w:rsidR="00187426" w:rsidRPr="00230F5A" w:rsidRDefault="00187426" w:rsidP="00187426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309C1474" w14:textId="77777777" w:rsidR="00187426" w:rsidRDefault="00187426" w:rsidP="00187426">
      <w:pPr>
        <w:pStyle w:val="Ttulo1"/>
        <w:numPr>
          <w:ilvl w:val="0"/>
          <w:numId w:val="7"/>
        </w:numPr>
        <w:ind w:left="823"/>
        <w:rPr>
          <w:rFonts w:cs="Times New Roman"/>
        </w:rPr>
      </w:pPr>
      <w:bookmarkStart w:id="29" w:name="_Toc161237980"/>
      <w:r w:rsidRPr="00230F5A">
        <w:rPr>
          <w:rFonts w:cs="Times New Roman"/>
        </w:rPr>
        <w:t>D</w:t>
      </w:r>
      <w:r>
        <w:rPr>
          <w:rFonts w:cs="Times New Roman"/>
        </w:rPr>
        <w:t>atos sensibles</w:t>
      </w:r>
      <w:bookmarkEnd w:id="29"/>
    </w:p>
    <w:p w14:paraId="6EC979D5" w14:textId="77777777" w:rsidR="00187426" w:rsidRPr="009947CD" w:rsidRDefault="00187426" w:rsidP="00187426"/>
    <w:p w14:paraId="4253DC76" w14:textId="77777777" w:rsidR="00187426" w:rsidRDefault="00187426" w:rsidP="00187426">
      <w:pPr>
        <w:spacing w:after="0" w:line="240" w:lineRule="auto"/>
        <w:ind w:left="360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-No hay</w:t>
      </w:r>
    </w:p>
    <w:p w14:paraId="263D6CEA" w14:textId="77777777" w:rsidR="00187426" w:rsidRPr="009947CD" w:rsidRDefault="00187426" w:rsidP="00187426">
      <w:pPr>
        <w:spacing w:after="0" w:line="240" w:lineRule="auto"/>
        <w:rPr>
          <w:rFonts w:ascii="Times New Roman" w:hAnsi="Times New Roman" w:cs="Times New Roman"/>
          <w:color w:val="4472C4" w:themeColor="accent1"/>
        </w:rPr>
      </w:pPr>
      <w:r w:rsidRPr="009947CD">
        <w:rPr>
          <w:rFonts w:ascii="Times New Roman" w:hAnsi="Times New Roman" w:cs="Times New Roman"/>
          <w:color w:val="4472C4" w:themeColor="accent1"/>
        </w:rPr>
        <w:t xml:space="preserve"> </w:t>
      </w:r>
      <w:r w:rsidRPr="009947CD">
        <w:rPr>
          <w:rFonts w:ascii="Times New Roman" w:hAnsi="Times New Roman" w:cs="Times New Roman"/>
          <w:color w:val="4472C4" w:themeColor="accent1"/>
        </w:rPr>
        <w:fldChar w:fldCharType="begin"/>
      </w:r>
      <w:r w:rsidRPr="009947CD">
        <w:rPr>
          <w:rFonts w:ascii="Times New Roman" w:hAnsi="Times New Roman" w:cs="Times New Roman"/>
          <w:color w:val="4472C4" w:themeColor="accent1"/>
        </w:rPr>
        <w:instrText xml:space="preserve"> XE "Definir el estructura y nombre para cada archivo de mensajería" </w:instrText>
      </w:r>
      <w:r w:rsidRPr="009947CD">
        <w:rPr>
          <w:rFonts w:ascii="Times New Roman" w:hAnsi="Times New Roman" w:cs="Times New Roman"/>
          <w:color w:val="4472C4" w:themeColor="accent1"/>
        </w:rPr>
        <w:fldChar w:fldCharType="end"/>
      </w:r>
    </w:p>
    <w:p w14:paraId="1D8822E1" w14:textId="77777777" w:rsidR="00187426" w:rsidRPr="00230F5A" w:rsidRDefault="00187426" w:rsidP="00187426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AAECB5D" w14:textId="77777777" w:rsidR="00187426" w:rsidRDefault="00187426" w:rsidP="00187426">
      <w:pPr>
        <w:rPr>
          <w:rFonts w:ascii="Times New Roman" w:hAnsi="Times New Roman" w:cs="Times New Roman"/>
          <w:color w:val="4472C4" w:themeColor="accent1"/>
        </w:rPr>
      </w:pPr>
    </w:p>
    <w:p w14:paraId="6EBC560C" w14:textId="77777777" w:rsidR="00187426" w:rsidRDefault="00187426" w:rsidP="00187426">
      <w:pPr>
        <w:pStyle w:val="Ttulo1"/>
      </w:pPr>
    </w:p>
    <w:p w14:paraId="2114DAB7" w14:textId="77777777" w:rsidR="00187426" w:rsidRPr="00230F5A" w:rsidRDefault="00187426" w:rsidP="00C4642F">
      <w:pPr>
        <w:jc w:val="center"/>
        <w:rPr>
          <w:rFonts w:ascii="Times New Roman" w:hAnsi="Times New Roman" w:cs="Times New Roman"/>
        </w:rPr>
      </w:pPr>
    </w:p>
    <w:p w14:paraId="065E3AA6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67FCAF85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63E66A84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199124B2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sectPr w:rsidR="00C4642F" w:rsidRPr="00230F5A" w:rsidSect="00477D64">
      <w:headerReference w:type="default" r:id="rId10"/>
      <w:footerReference w:type="default" r:id="rId11"/>
      <w:pgSz w:w="11906" w:h="16838"/>
      <w:pgMar w:top="1418" w:right="567" w:bottom="1418" w:left="170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A6002F" w14:textId="77777777" w:rsidR="00CA2D41" w:rsidRDefault="00CA2D41" w:rsidP="00F10206">
      <w:pPr>
        <w:spacing w:after="0" w:line="240" w:lineRule="auto"/>
      </w:pPr>
      <w:r>
        <w:separator/>
      </w:r>
    </w:p>
  </w:endnote>
  <w:endnote w:type="continuationSeparator" w:id="0">
    <w:p w14:paraId="228E948A" w14:textId="77777777" w:rsidR="00CA2D41" w:rsidRDefault="00CA2D41" w:rsidP="00F10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BD6665" w14:textId="21F8E708" w:rsidR="00F10206" w:rsidRPr="008131F5" w:rsidRDefault="001C0052" w:rsidP="00F10206">
    <w:pPr>
      <w:pStyle w:val="Piedepgina"/>
      <w:jc w:val="center"/>
      <w:rPr>
        <w:noProof/>
        <w:lang w:val="en-US"/>
      </w:rPr>
    </w:pPr>
    <w:r w:rsidRPr="008131F5">
      <w:rPr>
        <w:rStyle w:val="ui-provider"/>
        <w:lang w:val="en-US"/>
      </w:rPr>
      <w:t>Copyright © 2023 SONEDI All rights reserved.</w:t>
    </w:r>
    <w:r w:rsidR="00F10206">
      <w:rPr>
        <w:noProof/>
      </w:rPr>
      <w:ptab w:relativeTo="margin" w:alignment="right" w:leader="none"/>
    </w:r>
    <w:r w:rsidR="00F10206" w:rsidRPr="008131F5">
      <w:rPr>
        <w:noProof/>
        <w:lang w:val="en-US"/>
      </w:rPr>
      <w:t xml:space="preserve"> </w:t>
    </w:r>
    <w:sdt>
      <w:sdtPr>
        <w:rPr>
          <w:noProof/>
        </w:rPr>
        <w:id w:val="-890194395"/>
        <w:docPartObj>
          <w:docPartGallery w:val="Page Numbers (Bottom of Page)"/>
          <w:docPartUnique/>
        </w:docPartObj>
      </w:sdtPr>
      <w:sdtContent>
        <w:r w:rsidR="00F10206">
          <w:rPr>
            <w:noProof/>
            <w:lang w:bidi="es-ES"/>
          </w:rPr>
          <w:fldChar w:fldCharType="begin"/>
        </w:r>
        <w:r w:rsidR="00F10206" w:rsidRPr="008131F5">
          <w:rPr>
            <w:noProof/>
            <w:lang w:val="en-US" w:bidi="es-ES"/>
          </w:rPr>
          <w:instrText xml:space="preserve"> PAGE   \* MERGEFORMAT </w:instrText>
        </w:r>
        <w:r w:rsidR="00F10206">
          <w:rPr>
            <w:noProof/>
            <w:lang w:bidi="es-ES"/>
          </w:rPr>
          <w:fldChar w:fldCharType="separate"/>
        </w:r>
        <w:r w:rsidR="00CE485C">
          <w:rPr>
            <w:noProof/>
            <w:lang w:val="en-US" w:bidi="es-ES"/>
          </w:rPr>
          <w:t>6</w:t>
        </w:r>
        <w:r w:rsidR="00F10206">
          <w:rPr>
            <w:noProof/>
            <w:lang w:bidi="es-ES"/>
          </w:rPr>
          <w:fldChar w:fldCharType="end"/>
        </w:r>
      </w:sdtContent>
    </w:sdt>
  </w:p>
  <w:p w14:paraId="480E176B" w14:textId="77777777" w:rsidR="00F10206" w:rsidRPr="008131F5" w:rsidRDefault="00F10206" w:rsidP="00F10206">
    <w:pPr>
      <w:pStyle w:val="Piedepgina"/>
      <w:rPr>
        <w:noProof/>
        <w:lang w:val="en-US"/>
      </w:rPr>
    </w:pPr>
  </w:p>
  <w:p w14:paraId="19776197" w14:textId="77777777" w:rsidR="00F10206" w:rsidRPr="001C0052" w:rsidRDefault="00F10206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A29D6F" w14:textId="77777777" w:rsidR="00CA2D41" w:rsidRDefault="00CA2D41" w:rsidP="00F10206">
      <w:pPr>
        <w:spacing w:after="0" w:line="240" w:lineRule="auto"/>
      </w:pPr>
      <w:r>
        <w:separator/>
      </w:r>
    </w:p>
  </w:footnote>
  <w:footnote w:type="continuationSeparator" w:id="0">
    <w:p w14:paraId="6742DCDB" w14:textId="77777777" w:rsidR="00CA2D41" w:rsidRDefault="00CA2D41" w:rsidP="00F10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35" w:type="dxa"/>
      <w:tblInd w:w="-757" w:type="dxa"/>
      <w:tblBorders>
        <w:top w:val="single" w:sz="36" w:space="0" w:color="44546A" w:themeColor="text2"/>
        <w:left w:val="single" w:sz="36" w:space="0" w:color="44546A" w:themeColor="text2"/>
        <w:bottom w:val="single" w:sz="36" w:space="0" w:color="44546A" w:themeColor="text2"/>
        <w:right w:val="single" w:sz="36" w:space="0" w:color="44546A" w:themeColor="text2"/>
        <w:insideH w:val="single" w:sz="36" w:space="0" w:color="44546A" w:themeColor="text2"/>
        <w:insideV w:val="single" w:sz="36" w:space="0" w:color="44546A" w:themeColor="text2"/>
      </w:tblBorders>
      <w:tblLook w:val="0000" w:firstRow="0" w:lastRow="0" w:firstColumn="0" w:lastColumn="0" w:noHBand="0" w:noVBand="0"/>
    </w:tblPr>
    <w:tblGrid>
      <w:gridCol w:w="10035"/>
    </w:tblGrid>
    <w:tr w:rsidR="00F10206" w14:paraId="738E7AED" w14:textId="77777777" w:rsidTr="00F10206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A5A5A5" w:themeColor="accent3"/>
            <w:right w:val="nil"/>
          </w:tcBorders>
        </w:tcPr>
        <w:p w14:paraId="32D013A5" w14:textId="77777777" w:rsidR="00F10206" w:rsidRDefault="00F10206" w:rsidP="00F10206">
          <w:pPr>
            <w:pStyle w:val="Encabezado"/>
            <w:rPr>
              <w:noProof/>
            </w:rPr>
          </w:pPr>
          <w:r>
            <w:rPr>
              <w:noProof/>
              <w:lang w:eastAsia="es-ES"/>
            </w:rPr>
            <w:drawing>
              <wp:anchor distT="0" distB="0" distL="114300" distR="114300" simplePos="0" relativeHeight="251658240" behindDoc="1" locked="0" layoutInCell="1" allowOverlap="1" wp14:anchorId="3C0EDC12" wp14:editId="211D6FB0">
                <wp:simplePos x="0" y="0"/>
                <wp:positionH relativeFrom="column">
                  <wp:posOffset>-63297</wp:posOffset>
                </wp:positionH>
                <wp:positionV relativeFrom="paragraph">
                  <wp:posOffset>226771</wp:posOffset>
                </wp:positionV>
                <wp:extent cx="1766620" cy="336499"/>
                <wp:effectExtent l="0" t="0" r="5080" b="6985"/>
                <wp:wrapTight wrapText="bothSides">
                  <wp:wrapPolygon edited="0">
                    <wp:start x="2329" y="0"/>
                    <wp:lineTo x="0" y="1225"/>
                    <wp:lineTo x="0" y="6125"/>
                    <wp:lineTo x="1863" y="19599"/>
                    <wp:lineTo x="2329" y="20824"/>
                    <wp:lineTo x="21429" y="20824"/>
                    <wp:lineTo x="21429" y="1225"/>
                    <wp:lineTo x="5124" y="0"/>
                    <wp:lineTo x="2329" y="0"/>
                  </wp:wrapPolygon>
                </wp:wrapTight>
                <wp:docPr id="780596439" name="Imagen 24" descr="Imagen que contiene Interfaz de usuario gráfic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0596439" name="Imagen 24" descr="Imagen que contiene Interfaz de usuario gráfica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6620" cy="336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 w14:paraId="08712C62" w14:textId="77777777" w:rsidR="00F10206" w:rsidRDefault="00F1020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C7C76"/>
    <w:multiLevelType w:val="hybridMultilevel"/>
    <w:tmpl w:val="328A1DA0"/>
    <w:lvl w:ilvl="0" w:tplc="20C23074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6757B"/>
    <w:multiLevelType w:val="multilevel"/>
    <w:tmpl w:val="6C4038B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5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" w15:restartNumberingAfterBreak="0">
    <w:nsid w:val="049F6D29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5A833C8"/>
    <w:multiLevelType w:val="hybridMultilevel"/>
    <w:tmpl w:val="9970D1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5B74AF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7B562D6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44722CD"/>
    <w:multiLevelType w:val="multilevel"/>
    <w:tmpl w:val="7D1652FE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7" w15:restartNumberingAfterBreak="0">
    <w:nsid w:val="14734344"/>
    <w:multiLevelType w:val="hybridMultilevel"/>
    <w:tmpl w:val="B1C8E8F8"/>
    <w:lvl w:ilvl="0" w:tplc="F1FC0E00">
      <w:numFmt w:val="bullet"/>
      <w:lvlText w:val="*"/>
      <w:lvlJc w:val="left"/>
      <w:pPr>
        <w:ind w:left="0" w:hanging="202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7F5669BC">
      <w:numFmt w:val="bullet"/>
      <w:lvlText w:val="•"/>
      <w:lvlJc w:val="left"/>
      <w:pPr>
        <w:ind w:left="1034" w:hanging="202"/>
      </w:pPr>
      <w:rPr>
        <w:rFonts w:hint="default"/>
        <w:lang w:val="es-ES" w:eastAsia="en-US" w:bidi="ar-SA"/>
      </w:rPr>
    </w:lvl>
    <w:lvl w:ilvl="2" w:tplc="D53844AA">
      <w:numFmt w:val="bullet"/>
      <w:lvlText w:val="•"/>
      <w:lvlJc w:val="left"/>
      <w:pPr>
        <w:ind w:left="2060" w:hanging="202"/>
      </w:pPr>
      <w:rPr>
        <w:rFonts w:hint="default"/>
        <w:lang w:val="es-ES" w:eastAsia="en-US" w:bidi="ar-SA"/>
      </w:rPr>
    </w:lvl>
    <w:lvl w:ilvl="3" w:tplc="9012A90A">
      <w:numFmt w:val="bullet"/>
      <w:lvlText w:val="•"/>
      <w:lvlJc w:val="left"/>
      <w:pPr>
        <w:ind w:left="3086" w:hanging="202"/>
      </w:pPr>
      <w:rPr>
        <w:rFonts w:hint="default"/>
        <w:lang w:val="es-ES" w:eastAsia="en-US" w:bidi="ar-SA"/>
      </w:rPr>
    </w:lvl>
    <w:lvl w:ilvl="4" w:tplc="4EA8134A">
      <w:numFmt w:val="bullet"/>
      <w:lvlText w:val="•"/>
      <w:lvlJc w:val="left"/>
      <w:pPr>
        <w:ind w:left="4112" w:hanging="202"/>
      </w:pPr>
      <w:rPr>
        <w:rFonts w:hint="default"/>
        <w:lang w:val="es-ES" w:eastAsia="en-US" w:bidi="ar-SA"/>
      </w:rPr>
    </w:lvl>
    <w:lvl w:ilvl="5" w:tplc="505C2B6A">
      <w:numFmt w:val="bullet"/>
      <w:lvlText w:val="•"/>
      <w:lvlJc w:val="left"/>
      <w:pPr>
        <w:ind w:left="5139" w:hanging="202"/>
      </w:pPr>
      <w:rPr>
        <w:rFonts w:hint="default"/>
        <w:lang w:val="es-ES" w:eastAsia="en-US" w:bidi="ar-SA"/>
      </w:rPr>
    </w:lvl>
    <w:lvl w:ilvl="6" w:tplc="EB085062">
      <w:numFmt w:val="bullet"/>
      <w:lvlText w:val="•"/>
      <w:lvlJc w:val="left"/>
      <w:pPr>
        <w:ind w:left="6165" w:hanging="202"/>
      </w:pPr>
      <w:rPr>
        <w:rFonts w:hint="default"/>
        <w:lang w:val="es-ES" w:eastAsia="en-US" w:bidi="ar-SA"/>
      </w:rPr>
    </w:lvl>
    <w:lvl w:ilvl="7" w:tplc="58F42102">
      <w:numFmt w:val="bullet"/>
      <w:lvlText w:val="•"/>
      <w:lvlJc w:val="left"/>
      <w:pPr>
        <w:ind w:left="7191" w:hanging="202"/>
      </w:pPr>
      <w:rPr>
        <w:rFonts w:hint="default"/>
        <w:lang w:val="es-ES" w:eastAsia="en-US" w:bidi="ar-SA"/>
      </w:rPr>
    </w:lvl>
    <w:lvl w:ilvl="8" w:tplc="9B46532E">
      <w:numFmt w:val="bullet"/>
      <w:lvlText w:val="•"/>
      <w:lvlJc w:val="left"/>
      <w:pPr>
        <w:ind w:left="8217" w:hanging="202"/>
      </w:pPr>
      <w:rPr>
        <w:rFonts w:hint="default"/>
        <w:lang w:val="es-ES" w:eastAsia="en-US" w:bidi="ar-SA"/>
      </w:rPr>
    </w:lvl>
  </w:abstractNum>
  <w:abstractNum w:abstractNumId="8" w15:restartNumberingAfterBreak="0">
    <w:nsid w:val="18C26D8F"/>
    <w:multiLevelType w:val="multilevel"/>
    <w:tmpl w:val="9F168B78"/>
    <w:lvl w:ilvl="0">
      <w:start w:val="8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194C32C0"/>
    <w:multiLevelType w:val="hybridMultilevel"/>
    <w:tmpl w:val="05CE1A02"/>
    <w:lvl w:ilvl="0" w:tplc="E506AD5A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931" w:hanging="360"/>
      </w:pPr>
    </w:lvl>
    <w:lvl w:ilvl="2" w:tplc="0C0A001B" w:tentative="1">
      <w:start w:val="1"/>
      <w:numFmt w:val="lowerRoman"/>
      <w:lvlText w:val="%3."/>
      <w:lvlJc w:val="right"/>
      <w:pPr>
        <w:ind w:left="2651" w:hanging="180"/>
      </w:pPr>
    </w:lvl>
    <w:lvl w:ilvl="3" w:tplc="0C0A000F" w:tentative="1">
      <w:start w:val="1"/>
      <w:numFmt w:val="decimal"/>
      <w:lvlText w:val="%4."/>
      <w:lvlJc w:val="left"/>
      <w:pPr>
        <w:ind w:left="3371" w:hanging="360"/>
      </w:pPr>
    </w:lvl>
    <w:lvl w:ilvl="4" w:tplc="0C0A0019" w:tentative="1">
      <w:start w:val="1"/>
      <w:numFmt w:val="lowerLetter"/>
      <w:lvlText w:val="%5."/>
      <w:lvlJc w:val="left"/>
      <w:pPr>
        <w:ind w:left="4091" w:hanging="360"/>
      </w:pPr>
    </w:lvl>
    <w:lvl w:ilvl="5" w:tplc="0C0A001B" w:tentative="1">
      <w:start w:val="1"/>
      <w:numFmt w:val="lowerRoman"/>
      <w:lvlText w:val="%6."/>
      <w:lvlJc w:val="right"/>
      <w:pPr>
        <w:ind w:left="4811" w:hanging="180"/>
      </w:pPr>
    </w:lvl>
    <w:lvl w:ilvl="6" w:tplc="0C0A000F" w:tentative="1">
      <w:start w:val="1"/>
      <w:numFmt w:val="decimal"/>
      <w:lvlText w:val="%7."/>
      <w:lvlJc w:val="left"/>
      <w:pPr>
        <w:ind w:left="5531" w:hanging="360"/>
      </w:pPr>
    </w:lvl>
    <w:lvl w:ilvl="7" w:tplc="0C0A0019" w:tentative="1">
      <w:start w:val="1"/>
      <w:numFmt w:val="lowerLetter"/>
      <w:lvlText w:val="%8."/>
      <w:lvlJc w:val="left"/>
      <w:pPr>
        <w:ind w:left="6251" w:hanging="360"/>
      </w:pPr>
    </w:lvl>
    <w:lvl w:ilvl="8" w:tplc="0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22542E92"/>
    <w:multiLevelType w:val="multilevel"/>
    <w:tmpl w:val="4B765E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8587879"/>
    <w:multiLevelType w:val="hybridMultilevel"/>
    <w:tmpl w:val="D4D0CABA"/>
    <w:lvl w:ilvl="0" w:tplc="45AC2D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B25883"/>
    <w:multiLevelType w:val="hybridMultilevel"/>
    <w:tmpl w:val="D1A8A14E"/>
    <w:lvl w:ilvl="0" w:tplc="CC1A9112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E750855C">
      <w:numFmt w:val="bullet"/>
      <w:lvlText w:val="•"/>
      <w:lvlJc w:val="left"/>
      <w:pPr>
        <w:ind w:left="1729" w:hanging="360"/>
      </w:pPr>
      <w:rPr>
        <w:lang w:val="es-ES" w:eastAsia="en-US" w:bidi="ar-SA"/>
      </w:rPr>
    </w:lvl>
    <w:lvl w:ilvl="2" w:tplc="A5C647E2">
      <w:numFmt w:val="bullet"/>
      <w:lvlText w:val="•"/>
      <w:lvlJc w:val="left"/>
      <w:pPr>
        <w:ind w:left="2639" w:hanging="360"/>
      </w:pPr>
      <w:rPr>
        <w:lang w:val="es-ES" w:eastAsia="en-US" w:bidi="ar-SA"/>
      </w:rPr>
    </w:lvl>
    <w:lvl w:ilvl="3" w:tplc="26087E8C">
      <w:numFmt w:val="bullet"/>
      <w:lvlText w:val="•"/>
      <w:lvlJc w:val="left"/>
      <w:pPr>
        <w:ind w:left="3548" w:hanging="360"/>
      </w:pPr>
      <w:rPr>
        <w:lang w:val="es-ES" w:eastAsia="en-US" w:bidi="ar-SA"/>
      </w:rPr>
    </w:lvl>
    <w:lvl w:ilvl="4" w:tplc="3A786C5C">
      <w:numFmt w:val="bullet"/>
      <w:lvlText w:val="•"/>
      <w:lvlJc w:val="left"/>
      <w:pPr>
        <w:ind w:left="4458" w:hanging="360"/>
      </w:pPr>
      <w:rPr>
        <w:lang w:val="es-ES" w:eastAsia="en-US" w:bidi="ar-SA"/>
      </w:rPr>
    </w:lvl>
    <w:lvl w:ilvl="5" w:tplc="7E74CBAE">
      <w:numFmt w:val="bullet"/>
      <w:lvlText w:val="•"/>
      <w:lvlJc w:val="left"/>
      <w:pPr>
        <w:ind w:left="5368" w:hanging="360"/>
      </w:pPr>
      <w:rPr>
        <w:lang w:val="es-ES" w:eastAsia="en-US" w:bidi="ar-SA"/>
      </w:rPr>
    </w:lvl>
    <w:lvl w:ilvl="6" w:tplc="459E109C">
      <w:numFmt w:val="bullet"/>
      <w:lvlText w:val="•"/>
      <w:lvlJc w:val="left"/>
      <w:pPr>
        <w:ind w:left="6277" w:hanging="360"/>
      </w:pPr>
      <w:rPr>
        <w:lang w:val="es-ES" w:eastAsia="en-US" w:bidi="ar-SA"/>
      </w:rPr>
    </w:lvl>
    <w:lvl w:ilvl="7" w:tplc="6E1473A8">
      <w:numFmt w:val="bullet"/>
      <w:lvlText w:val="•"/>
      <w:lvlJc w:val="left"/>
      <w:pPr>
        <w:ind w:left="7187" w:hanging="360"/>
      </w:pPr>
      <w:rPr>
        <w:lang w:val="es-ES" w:eastAsia="en-US" w:bidi="ar-SA"/>
      </w:rPr>
    </w:lvl>
    <w:lvl w:ilvl="8" w:tplc="718EC3F4">
      <w:numFmt w:val="bullet"/>
      <w:lvlText w:val="•"/>
      <w:lvlJc w:val="left"/>
      <w:pPr>
        <w:ind w:left="8097" w:hanging="360"/>
      </w:pPr>
      <w:rPr>
        <w:lang w:val="es-ES" w:eastAsia="en-US" w:bidi="ar-SA"/>
      </w:rPr>
    </w:lvl>
  </w:abstractNum>
  <w:abstractNum w:abstractNumId="13" w15:restartNumberingAfterBreak="0">
    <w:nsid w:val="33393E2A"/>
    <w:multiLevelType w:val="hybridMultilevel"/>
    <w:tmpl w:val="E3FCC73E"/>
    <w:lvl w:ilvl="0" w:tplc="F7B45E9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6866734"/>
    <w:multiLevelType w:val="hybridMultilevel"/>
    <w:tmpl w:val="0298F846"/>
    <w:lvl w:ilvl="0" w:tplc="B06492E2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D33392"/>
    <w:multiLevelType w:val="multilevel"/>
    <w:tmpl w:val="5CF0E870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5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5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16" w15:restartNumberingAfterBreak="0">
    <w:nsid w:val="442212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56273F2"/>
    <w:multiLevelType w:val="multilevel"/>
    <w:tmpl w:val="963E6D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46154D79"/>
    <w:multiLevelType w:val="multilevel"/>
    <w:tmpl w:val="C15ECCB8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5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2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19" w15:restartNumberingAfterBreak="0">
    <w:nsid w:val="46FF7A65"/>
    <w:multiLevelType w:val="hybridMultilevel"/>
    <w:tmpl w:val="FD0657DC"/>
    <w:lvl w:ilvl="0" w:tplc="006A505A">
      <w:start w:val="1"/>
      <w:numFmt w:val="lowerLetter"/>
      <w:lvlText w:val="%1)"/>
      <w:lvlJc w:val="left"/>
      <w:pPr>
        <w:ind w:left="191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638" w:hanging="360"/>
      </w:pPr>
    </w:lvl>
    <w:lvl w:ilvl="2" w:tplc="0C0A001B" w:tentative="1">
      <w:start w:val="1"/>
      <w:numFmt w:val="lowerRoman"/>
      <w:lvlText w:val="%3."/>
      <w:lvlJc w:val="right"/>
      <w:pPr>
        <w:ind w:left="3358" w:hanging="180"/>
      </w:pPr>
    </w:lvl>
    <w:lvl w:ilvl="3" w:tplc="0C0A000F" w:tentative="1">
      <w:start w:val="1"/>
      <w:numFmt w:val="decimal"/>
      <w:lvlText w:val="%4."/>
      <w:lvlJc w:val="left"/>
      <w:pPr>
        <w:ind w:left="4078" w:hanging="360"/>
      </w:pPr>
    </w:lvl>
    <w:lvl w:ilvl="4" w:tplc="0C0A0019" w:tentative="1">
      <w:start w:val="1"/>
      <w:numFmt w:val="lowerLetter"/>
      <w:lvlText w:val="%5."/>
      <w:lvlJc w:val="left"/>
      <w:pPr>
        <w:ind w:left="4798" w:hanging="360"/>
      </w:pPr>
    </w:lvl>
    <w:lvl w:ilvl="5" w:tplc="0C0A001B" w:tentative="1">
      <w:start w:val="1"/>
      <w:numFmt w:val="lowerRoman"/>
      <w:lvlText w:val="%6."/>
      <w:lvlJc w:val="right"/>
      <w:pPr>
        <w:ind w:left="5518" w:hanging="180"/>
      </w:pPr>
    </w:lvl>
    <w:lvl w:ilvl="6" w:tplc="0C0A000F" w:tentative="1">
      <w:start w:val="1"/>
      <w:numFmt w:val="decimal"/>
      <w:lvlText w:val="%7."/>
      <w:lvlJc w:val="left"/>
      <w:pPr>
        <w:ind w:left="6238" w:hanging="360"/>
      </w:pPr>
    </w:lvl>
    <w:lvl w:ilvl="7" w:tplc="0C0A0019" w:tentative="1">
      <w:start w:val="1"/>
      <w:numFmt w:val="lowerLetter"/>
      <w:lvlText w:val="%8."/>
      <w:lvlJc w:val="left"/>
      <w:pPr>
        <w:ind w:left="6958" w:hanging="360"/>
      </w:pPr>
    </w:lvl>
    <w:lvl w:ilvl="8" w:tplc="0C0A001B" w:tentative="1">
      <w:start w:val="1"/>
      <w:numFmt w:val="lowerRoman"/>
      <w:lvlText w:val="%9."/>
      <w:lvlJc w:val="right"/>
      <w:pPr>
        <w:ind w:left="7678" w:hanging="180"/>
      </w:pPr>
    </w:lvl>
  </w:abstractNum>
  <w:abstractNum w:abstractNumId="20" w15:restartNumberingAfterBreak="0">
    <w:nsid w:val="47F24D5B"/>
    <w:multiLevelType w:val="hybridMultilevel"/>
    <w:tmpl w:val="A9CED56A"/>
    <w:lvl w:ilvl="0" w:tplc="471427C2">
      <w:start w:val="1"/>
      <w:numFmt w:val="decimal"/>
      <w:pStyle w:val="Ttulo2"/>
      <w:lvlText w:val="%1."/>
      <w:lvlJc w:val="left"/>
      <w:pPr>
        <w:ind w:left="3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4620" w:hanging="360"/>
      </w:pPr>
    </w:lvl>
    <w:lvl w:ilvl="2" w:tplc="0C0A001B" w:tentative="1">
      <w:start w:val="1"/>
      <w:numFmt w:val="lowerRoman"/>
      <w:lvlText w:val="%3."/>
      <w:lvlJc w:val="right"/>
      <w:pPr>
        <w:ind w:left="5340" w:hanging="180"/>
      </w:pPr>
    </w:lvl>
    <w:lvl w:ilvl="3" w:tplc="0C0A000F" w:tentative="1">
      <w:start w:val="1"/>
      <w:numFmt w:val="decimal"/>
      <w:lvlText w:val="%4."/>
      <w:lvlJc w:val="left"/>
      <w:pPr>
        <w:ind w:left="6060" w:hanging="360"/>
      </w:pPr>
    </w:lvl>
    <w:lvl w:ilvl="4" w:tplc="0C0A0019" w:tentative="1">
      <w:start w:val="1"/>
      <w:numFmt w:val="lowerLetter"/>
      <w:lvlText w:val="%5."/>
      <w:lvlJc w:val="left"/>
      <w:pPr>
        <w:ind w:left="6780" w:hanging="360"/>
      </w:pPr>
    </w:lvl>
    <w:lvl w:ilvl="5" w:tplc="0C0A001B" w:tentative="1">
      <w:start w:val="1"/>
      <w:numFmt w:val="lowerRoman"/>
      <w:lvlText w:val="%6."/>
      <w:lvlJc w:val="right"/>
      <w:pPr>
        <w:ind w:left="7500" w:hanging="180"/>
      </w:pPr>
    </w:lvl>
    <w:lvl w:ilvl="6" w:tplc="0C0A000F" w:tentative="1">
      <w:start w:val="1"/>
      <w:numFmt w:val="decimal"/>
      <w:lvlText w:val="%7."/>
      <w:lvlJc w:val="left"/>
      <w:pPr>
        <w:ind w:left="8220" w:hanging="360"/>
      </w:pPr>
    </w:lvl>
    <w:lvl w:ilvl="7" w:tplc="0C0A0019" w:tentative="1">
      <w:start w:val="1"/>
      <w:numFmt w:val="lowerLetter"/>
      <w:lvlText w:val="%8."/>
      <w:lvlJc w:val="left"/>
      <w:pPr>
        <w:ind w:left="8940" w:hanging="360"/>
      </w:pPr>
    </w:lvl>
    <w:lvl w:ilvl="8" w:tplc="0C0A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21" w15:restartNumberingAfterBreak="0">
    <w:nsid w:val="4CF3542E"/>
    <w:multiLevelType w:val="multilevel"/>
    <w:tmpl w:val="62409F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F203837"/>
    <w:multiLevelType w:val="hybridMultilevel"/>
    <w:tmpl w:val="AF827C86"/>
    <w:lvl w:ilvl="0" w:tplc="A8CE92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DC2D25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4" w15:restartNumberingAfterBreak="0">
    <w:nsid w:val="554D2165"/>
    <w:multiLevelType w:val="hybridMultilevel"/>
    <w:tmpl w:val="C738436A"/>
    <w:lvl w:ilvl="0" w:tplc="D05615EA">
      <w:numFmt w:val="bullet"/>
      <w:lvlText w:val="*"/>
      <w:lvlJc w:val="left"/>
      <w:pPr>
        <w:ind w:left="212" w:hanging="207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0E46F75A">
      <w:numFmt w:val="bullet"/>
      <w:lvlText w:val="•"/>
      <w:lvlJc w:val="left"/>
      <w:pPr>
        <w:ind w:left="1246" w:hanging="207"/>
      </w:pPr>
      <w:rPr>
        <w:lang w:val="es-ES" w:eastAsia="en-US" w:bidi="ar-SA"/>
      </w:rPr>
    </w:lvl>
    <w:lvl w:ilvl="2" w:tplc="F1BC5D46">
      <w:numFmt w:val="bullet"/>
      <w:lvlText w:val="•"/>
      <w:lvlJc w:val="left"/>
      <w:pPr>
        <w:ind w:left="2272" w:hanging="207"/>
      </w:pPr>
      <w:rPr>
        <w:lang w:val="es-ES" w:eastAsia="en-US" w:bidi="ar-SA"/>
      </w:rPr>
    </w:lvl>
    <w:lvl w:ilvl="3" w:tplc="C220D3E6">
      <w:numFmt w:val="bullet"/>
      <w:lvlText w:val="•"/>
      <w:lvlJc w:val="left"/>
      <w:pPr>
        <w:ind w:left="3298" w:hanging="207"/>
      </w:pPr>
      <w:rPr>
        <w:lang w:val="es-ES" w:eastAsia="en-US" w:bidi="ar-SA"/>
      </w:rPr>
    </w:lvl>
    <w:lvl w:ilvl="4" w:tplc="C4E4EB9A">
      <w:numFmt w:val="bullet"/>
      <w:lvlText w:val="•"/>
      <w:lvlJc w:val="left"/>
      <w:pPr>
        <w:ind w:left="4324" w:hanging="207"/>
      </w:pPr>
      <w:rPr>
        <w:lang w:val="es-ES" w:eastAsia="en-US" w:bidi="ar-SA"/>
      </w:rPr>
    </w:lvl>
    <w:lvl w:ilvl="5" w:tplc="306628C4">
      <w:numFmt w:val="bullet"/>
      <w:lvlText w:val="•"/>
      <w:lvlJc w:val="left"/>
      <w:pPr>
        <w:ind w:left="5351" w:hanging="207"/>
      </w:pPr>
      <w:rPr>
        <w:lang w:val="es-ES" w:eastAsia="en-US" w:bidi="ar-SA"/>
      </w:rPr>
    </w:lvl>
    <w:lvl w:ilvl="6" w:tplc="660E8288">
      <w:numFmt w:val="bullet"/>
      <w:lvlText w:val="•"/>
      <w:lvlJc w:val="left"/>
      <w:pPr>
        <w:ind w:left="6377" w:hanging="207"/>
      </w:pPr>
      <w:rPr>
        <w:lang w:val="es-ES" w:eastAsia="en-US" w:bidi="ar-SA"/>
      </w:rPr>
    </w:lvl>
    <w:lvl w:ilvl="7" w:tplc="18CEF364">
      <w:numFmt w:val="bullet"/>
      <w:lvlText w:val="•"/>
      <w:lvlJc w:val="left"/>
      <w:pPr>
        <w:ind w:left="7403" w:hanging="207"/>
      </w:pPr>
      <w:rPr>
        <w:lang w:val="es-ES" w:eastAsia="en-US" w:bidi="ar-SA"/>
      </w:rPr>
    </w:lvl>
    <w:lvl w:ilvl="8" w:tplc="FB0825CE">
      <w:numFmt w:val="bullet"/>
      <w:lvlText w:val="•"/>
      <w:lvlJc w:val="left"/>
      <w:pPr>
        <w:ind w:left="8429" w:hanging="207"/>
      </w:pPr>
      <w:rPr>
        <w:lang w:val="es-ES" w:eastAsia="en-US" w:bidi="ar-SA"/>
      </w:rPr>
    </w:lvl>
  </w:abstractNum>
  <w:abstractNum w:abstractNumId="25" w15:restartNumberingAfterBreak="0">
    <w:nsid w:val="569F5F11"/>
    <w:multiLevelType w:val="hybridMultilevel"/>
    <w:tmpl w:val="B4FA64CC"/>
    <w:lvl w:ilvl="0" w:tplc="2D3A69A0">
      <w:start w:val="1"/>
      <w:numFmt w:val="decimalZero"/>
      <w:lvlText w:val="%1-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57DB2312"/>
    <w:multiLevelType w:val="hybridMultilevel"/>
    <w:tmpl w:val="0D421758"/>
    <w:lvl w:ilvl="0" w:tplc="84CA9A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DB4FBD"/>
    <w:multiLevelType w:val="multilevel"/>
    <w:tmpl w:val="B4466B10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4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8" w15:restartNumberingAfterBreak="0">
    <w:nsid w:val="6303480E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6B3E684A"/>
    <w:multiLevelType w:val="hybridMultilevel"/>
    <w:tmpl w:val="ADB6A6F8"/>
    <w:lvl w:ilvl="0" w:tplc="6C7642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472E38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6D970282"/>
    <w:multiLevelType w:val="hybridMultilevel"/>
    <w:tmpl w:val="C196186C"/>
    <w:lvl w:ilvl="0" w:tplc="640455C4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D8641878">
      <w:numFmt w:val="bullet"/>
      <w:lvlText w:val="•"/>
      <w:lvlJc w:val="left"/>
      <w:pPr>
        <w:ind w:left="1715" w:hanging="360"/>
      </w:pPr>
      <w:rPr>
        <w:rFonts w:hint="default"/>
        <w:lang w:val="es-ES" w:eastAsia="en-US" w:bidi="ar-SA"/>
      </w:rPr>
    </w:lvl>
    <w:lvl w:ilvl="2" w:tplc="2E12AC84">
      <w:numFmt w:val="bullet"/>
      <w:lvlText w:val="•"/>
      <w:lvlJc w:val="left"/>
      <w:pPr>
        <w:ind w:left="2610" w:hanging="360"/>
      </w:pPr>
      <w:rPr>
        <w:rFonts w:hint="default"/>
        <w:lang w:val="es-ES" w:eastAsia="en-US" w:bidi="ar-SA"/>
      </w:rPr>
    </w:lvl>
    <w:lvl w:ilvl="3" w:tplc="F7D665DA">
      <w:numFmt w:val="bullet"/>
      <w:lvlText w:val="•"/>
      <w:lvlJc w:val="left"/>
      <w:pPr>
        <w:ind w:left="3505" w:hanging="360"/>
      </w:pPr>
      <w:rPr>
        <w:rFonts w:hint="default"/>
        <w:lang w:val="es-ES" w:eastAsia="en-US" w:bidi="ar-SA"/>
      </w:rPr>
    </w:lvl>
    <w:lvl w:ilvl="4" w:tplc="D458C732">
      <w:numFmt w:val="bullet"/>
      <w:lvlText w:val="•"/>
      <w:lvlJc w:val="left"/>
      <w:pPr>
        <w:ind w:left="4400" w:hanging="360"/>
      </w:pPr>
      <w:rPr>
        <w:rFonts w:hint="default"/>
        <w:lang w:val="es-ES" w:eastAsia="en-US" w:bidi="ar-SA"/>
      </w:rPr>
    </w:lvl>
    <w:lvl w:ilvl="5" w:tplc="6EC4F40C">
      <w:numFmt w:val="bullet"/>
      <w:lvlText w:val="•"/>
      <w:lvlJc w:val="left"/>
      <w:pPr>
        <w:ind w:left="5296" w:hanging="360"/>
      </w:pPr>
      <w:rPr>
        <w:rFonts w:hint="default"/>
        <w:lang w:val="es-ES" w:eastAsia="en-US" w:bidi="ar-SA"/>
      </w:rPr>
    </w:lvl>
    <w:lvl w:ilvl="6" w:tplc="FAF4F256">
      <w:numFmt w:val="bullet"/>
      <w:lvlText w:val="•"/>
      <w:lvlJc w:val="left"/>
      <w:pPr>
        <w:ind w:left="6191" w:hanging="360"/>
      </w:pPr>
      <w:rPr>
        <w:rFonts w:hint="default"/>
        <w:lang w:val="es-ES" w:eastAsia="en-US" w:bidi="ar-SA"/>
      </w:rPr>
    </w:lvl>
    <w:lvl w:ilvl="7" w:tplc="4CDC032E">
      <w:numFmt w:val="bullet"/>
      <w:lvlText w:val="•"/>
      <w:lvlJc w:val="left"/>
      <w:pPr>
        <w:ind w:left="7086" w:hanging="360"/>
      </w:pPr>
      <w:rPr>
        <w:rFonts w:hint="default"/>
        <w:lang w:val="es-ES" w:eastAsia="en-US" w:bidi="ar-SA"/>
      </w:rPr>
    </w:lvl>
    <w:lvl w:ilvl="8" w:tplc="6864210A">
      <w:numFmt w:val="bullet"/>
      <w:lvlText w:val="•"/>
      <w:lvlJc w:val="left"/>
      <w:pPr>
        <w:ind w:left="7981" w:hanging="360"/>
      </w:pPr>
      <w:rPr>
        <w:rFonts w:hint="default"/>
        <w:lang w:val="es-ES" w:eastAsia="en-US" w:bidi="ar-SA"/>
      </w:rPr>
    </w:lvl>
  </w:abstractNum>
  <w:abstractNum w:abstractNumId="32" w15:restartNumberingAfterBreak="0">
    <w:nsid w:val="71C3287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7605715C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78812C83"/>
    <w:multiLevelType w:val="multilevel"/>
    <w:tmpl w:val="9CA4A87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35" w15:restartNumberingAfterBreak="0">
    <w:nsid w:val="79DF263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AF974F0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7BA0036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7E0F485F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904947662">
    <w:abstractNumId w:val="31"/>
  </w:num>
  <w:num w:numId="2" w16cid:durableId="233125646">
    <w:abstractNumId w:val="6"/>
  </w:num>
  <w:num w:numId="3" w16cid:durableId="872304436">
    <w:abstractNumId w:val="3"/>
  </w:num>
  <w:num w:numId="4" w16cid:durableId="205222252">
    <w:abstractNumId w:val="35"/>
  </w:num>
  <w:num w:numId="5" w16cid:durableId="1248883163">
    <w:abstractNumId w:val="23"/>
  </w:num>
  <w:num w:numId="6" w16cid:durableId="1083256953">
    <w:abstractNumId w:val="16"/>
  </w:num>
  <w:num w:numId="7" w16cid:durableId="158739244">
    <w:abstractNumId w:val="2"/>
  </w:num>
  <w:num w:numId="8" w16cid:durableId="1573127223">
    <w:abstractNumId w:val="21"/>
  </w:num>
  <w:num w:numId="9" w16cid:durableId="1554539974">
    <w:abstractNumId w:val="10"/>
  </w:num>
  <w:num w:numId="10" w16cid:durableId="1020736265">
    <w:abstractNumId w:val="17"/>
  </w:num>
  <w:num w:numId="11" w16cid:durableId="1027802385">
    <w:abstractNumId w:val="30"/>
  </w:num>
  <w:num w:numId="12" w16cid:durableId="1032536459">
    <w:abstractNumId w:val="37"/>
  </w:num>
  <w:num w:numId="13" w16cid:durableId="1436906358">
    <w:abstractNumId w:val="28"/>
  </w:num>
  <w:num w:numId="14" w16cid:durableId="1011101464">
    <w:abstractNumId w:val="32"/>
  </w:num>
  <w:num w:numId="15" w16cid:durableId="1958874295">
    <w:abstractNumId w:val="38"/>
  </w:num>
  <w:num w:numId="16" w16cid:durableId="1708066282">
    <w:abstractNumId w:val="7"/>
  </w:num>
  <w:num w:numId="17" w16cid:durableId="890530843">
    <w:abstractNumId w:val="34"/>
  </w:num>
  <w:num w:numId="18" w16cid:durableId="1347514185">
    <w:abstractNumId w:val="1"/>
  </w:num>
  <w:num w:numId="19" w16cid:durableId="1591886807">
    <w:abstractNumId w:val="36"/>
  </w:num>
  <w:num w:numId="20" w16cid:durableId="424377010">
    <w:abstractNumId w:val="13"/>
  </w:num>
  <w:num w:numId="21" w16cid:durableId="835536219">
    <w:abstractNumId w:val="25"/>
  </w:num>
  <w:num w:numId="22" w16cid:durableId="894199523">
    <w:abstractNumId w:val="22"/>
  </w:num>
  <w:num w:numId="23" w16cid:durableId="1046878424">
    <w:abstractNumId w:val="11"/>
  </w:num>
  <w:num w:numId="24" w16cid:durableId="314333362">
    <w:abstractNumId w:val="29"/>
  </w:num>
  <w:num w:numId="25" w16cid:durableId="479734671">
    <w:abstractNumId w:val="5"/>
  </w:num>
  <w:num w:numId="26" w16cid:durableId="1523543566">
    <w:abstractNumId w:val="4"/>
  </w:num>
  <w:num w:numId="27" w16cid:durableId="1624114899">
    <w:abstractNumId w:val="20"/>
  </w:num>
  <w:num w:numId="28" w16cid:durableId="1700814127">
    <w:abstractNumId w:val="20"/>
  </w:num>
  <w:num w:numId="29" w16cid:durableId="219246401">
    <w:abstractNumId w:val="20"/>
  </w:num>
  <w:num w:numId="30" w16cid:durableId="1402944029">
    <w:abstractNumId w:val="20"/>
  </w:num>
  <w:num w:numId="31" w16cid:durableId="1158350033">
    <w:abstractNumId w:val="0"/>
  </w:num>
  <w:num w:numId="32" w16cid:durableId="1629123957">
    <w:abstractNumId w:val="14"/>
  </w:num>
  <w:num w:numId="33" w16cid:durableId="917595420">
    <w:abstractNumId w:val="20"/>
  </w:num>
  <w:num w:numId="34" w16cid:durableId="245967623">
    <w:abstractNumId w:val="20"/>
  </w:num>
  <w:num w:numId="35" w16cid:durableId="1113091757">
    <w:abstractNumId w:val="20"/>
  </w:num>
  <w:num w:numId="36" w16cid:durableId="386144733">
    <w:abstractNumId w:val="33"/>
  </w:num>
  <w:num w:numId="37" w16cid:durableId="2038777132">
    <w:abstractNumId w:val="24"/>
  </w:num>
  <w:num w:numId="38" w16cid:durableId="859780300">
    <w:abstractNumId w:val="26"/>
  </w:num>
  <w:num w:numId="39" w16cid:durableId="1538007141">
    <w:abstractNumId w:val="27"/>
  </w:num>
  <w:num w:numId="40" w16cid:durableId="846212286">
    <w:abstractNumId w:val="8"/>
  </w:num>
  <w:num w:numId="41" w16cid:durableId="189608312">
    <w:abstractNumId w:val="12"/>
  </w:num>
  <w:num w:numId="42" w16cid:durableId="1535001887">
    <w:abstractNumId w:val="19"/>
  </w:num>
  <w:num w:numId="43" w16cid:durableId="851181828">
    <w:abstractNumId w:val="9"/>
  </w:num>
  <w:num w:numId="44" w16cid:durableId="1845318719">
    <w:abstractNumId w:val="18"/>
  </w:num>
  <w:num w:numId="45" w16cid:durableId="1552578210">
    <w:abstractNumId w:val="1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Roberto Carrasco Venegas">
    <w15:presenceInfo w15:providerId="AD" w15:userId="S::roberto.carrasco@sonedi.com::8b6bfd27-b2b2-4f76-a9a0-e66a16857d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65DB"/>
    <w:rsid w:val="00001B41"/>
    <w:rsid w:val="000105A8"/>
    <w:rsid w:val="00012742"/>
    <w:rsid w:val="000159D4"/>
    <w:rsid w:val="0002549C"/>
    <w:rsid w:val="00026595"/>
    <w:rsid w:val="00032746"/>
    <w:rsid w:val="00035F9D"/>
    <w:rsid w:val="00036445"/>
    <w:rsid w:val="000465DB"/>
    <w:rsid w:val="00051F19"/>
    <w:rsid w:val="00055995"/>
    <w:rsid w:val="00056880"/>
    <w:rsid w:val="000649E3"/>
    <w:rsid w:val="0006551A"/>
    <w:rsid w:val="000663BD"/>
    <w:rsid w:val="000701D0"/>
    <w:rsid w:val="00072D31"/>
    <w:rsid w:val="00080252"/>
    <w:rsid w:val="000803B3"/>
    <w:rsid w:val="00095C24"/>
    <w:rsid w:val="00096BF0"/>
    <w:rsid w:val="000B1A73"/>
    <w:rsid w:val="000B75EE"/>
    <w:rsid w:val="000C5641"/>
    <w:rsid w:val="000C5A60"/>
    <w:rsid w:val="000C5DF3"/>
    <w:rsid w:val="000C7ACD"/>
    <w:rsid w:val="000C7D4A"/>
    <w:rsid w:val="000D683B"/>
    <w:rsid w:val="000D7A49"/>
    <w:rsid w:val="000E39B9"/>
    <w:rsid w:val="000E468A"/>
    <w:rsid w:val="000E4964"/>
    <w:rsid w:val="000E768A"/>
    <w:rsid w:val="000F00FF"/>
    <w:rsid w:val="000F012A"/>
    <w:rsid w:val="000F1060"/>
    <w:rsid w:val="000F398E"/>
    <w:rsid w:val="000F73E7"/>
    <w:rsid w:val="00103045"/>
    <w:rsid w:val="001040C4"/>
    <w:rsid w:val="001078B4"/>
    <w:rsid w:val="00113C0C"/>
    <w:rsid w:val="001156C3"/>
    <w:rsid w:val="00115D17"/>
    <w:rsid w:val="001169CF"/>
    <w:rsid w:val="0011703E"/>
    <w:rsid w:val="00121001"/>
    <w:rsid w:val="0012149F"/>
    <w:rsid w:val="001306C1"/>
    <w:rsid w:val="00141EDF"/>
    <w:rsid w:val="00142918"/>
    <w:rsid w:val="00144266"/>
    <w:rsid w:val="0014443F"/>
    <w:rsid w:val="00152807"/>
    <w:rsid w:val="00153DED"/>
    <w:rsid w:val="00154B3D"/>
    <w:rsid w:val="001560DC"/>
    <w:rsid w:val="0015616A"/>
    <w:rsid w:val="00161E02"/>
    <w:rsid w:val="00162832"/>
    <w:rsid w:val="00163D7A"/>
    <w:rsid w:val="001647BF"/>
    <w:rsid w:val="00167584"/>
    <w:rsid w:val="00172F3D"/>
    <w:rsid w:val="0017479B"/>
    <w:rsid w:val="001800BE"/>
    <w:rsid w:val="00182D60"/>
    <w:rsid w:val="00182DC4"/>
    <w:rsid w:val="00184622"/>
    <w:rsid w:val="00186CB0"/>
    <w:rsid w:val="00187426"/>
    <w:rsid w:val="001912BC"/>
    <w:rsid w:val="00191E60"/>
    <w:rsid w:val="0019366D"/>
    <w:rsid w:val="001943F6"/>
    <w:rsid w:val="001A2A39"/>
    <w:rsid w:val="001A5519"/>
    <w:rsid w:val="001B122E"/>
    <w:rsid w:val="001B1D01"/>
    <w:rsid w:val="001C0052"/>
    <w:rsid w:val="001C1FCA"/>
    <w:rsid w:val="001C4D1A"/>
    <w:rsid w:val="001C7F53"/>
    <w:rsid w:val="001D2934"/>
    <w:rsid w:val="001D4DBB"/>
    <w:rsid w:val="001E1731"/>
    <w:rsid w:val="001E7E45"/>
    <w:rsid w:val="0020586B"/>
    <w:rsid w:val="002119AD"/>
    <w:rsid w:val="00212731"/>
    <w:rsid w:val="002308E7"/>
    <w:rsid w:val="00230F5A"/>
    <w:rsid w:val="002358C5"/>
    <w:rsid w:val="002430D4"/>
    <w:rsid w:val="00254B9F"/>
    <w:rsid w:val="00266AD3"/>
    <w:rsid w:val="002703C5"/>
    <w:rsid w:val="0027161B"/>
    <w:rsid w:val="00273BB4"/>
    <w:rsid w:val="00276FA5"/>
    <w:rsid w:val="00284E6A"/>
    <w:rsid w:val="00294E79"/>
    <w:rsid w:val="00296526"/>
    <w:rsid w:val="002A13B4"/>
    <w:rsid w:val="002A3D3E"/>
    <w:rsid w:val="002B267E"/>
    <w:rsid w:val="002B373A"/>
    <w:rsid w:val="002B4375"/>
    <w:rsid w:val="002E1CED"/>
    <w:rsid w:val="002E424C"/>
    <w:rsid w:val="002E4AE6"/>
    <w:rsid w:val="002E74B0"/>
    <w:rsid w:val="002E74BA"/>
    <w:rsid w:val="002E798A"/>
    <w:rsid w:val="002F7BDD"/>
    <w:rsid w:val="0030191E"/>
    <w:rsid w:val="00304B29"/>
    <w:rsid w:val="00312989"/>
    <w:rsid w:val="00317C42"/>
    <w:rsid w:val="00321233"/>
    <w:rsid w:val="00324146"/>
    <w:rsid w:val="00325F65"/>
    <w:rsid w:val="00326945"/>
    <w:rsid w:val="00327B5A"/>
    <w:rsid w:val="00327D02"/>
    <w:rsid w:val="00340E64"/>
    <w:rsid w:val="00341DA2"/>
    <w:rsid w:val="0034206F"/>
    <w:rsid w:val="00346716"/>
    <w:rsid w:val="003539A1"/>
    <w:rsid w:val="00353FCC"/>
    <w:rsid w:val="00356D09"/>
    <w:rsid w:val="00356F35"/>
    <w:rsid w:val="00357A35"/>
    <w:rsid w:val="00357B0A"/>
    <w:rsid w:val="00360252"/>
    <w:rsid w:val="003645E9"/>
    <w:rsid w:val="00386793"/>
    <w:rsid w:val="003920D1"/>
    <w:rsid w:val="003A508D"/>
    <w:rsid w:val="003B2354"/>
    <w:rsid w:val="003B2729"/>
    <w:rsid w:val="003C048C"/>
    <w:rsid w:val="003C483F"/>
    <w:rsid w:val="003D1CEF"/>
    <w:rsid w:val="003D2578"/>
    <w:rsid w:val="003D589E"/>
    <w:rsid w:val="003E2C3A"/>
    <w:rsid w:val="003E42CB"/>
    <w:rsid w:val="003F025E"/>
    <w:rsid w:val="003F5278"/>
    <w:rsid w:val="0040464B"/>
    <w:rsid w:val="004116FD"/>
    <w:rsid w:val="00411E32"/>
    <w:rsid w:val="0041204F"/>
    <w:rsid w:val="00421CF1"/>
    <w:rsid w:val="00421F7D"/>
    <w:rsid w:val="004231CD"/>
    <w:rsid w:val="004270E6"/>
    <w:rsid w:val="004307DB"/>
    <w:rsid w:val="004341B5"/>
    <w:rsid w:val="00443E8F"/>
    <w:rsid w:val="004453F6"/>
    <w:rsid w:val="00446EF8"/>
    <w:rsid w:val="00453AE1"/>
    <w:rsid w:val="004558BB"/>
    <w:rsid w:val="00465EE6"/>
    <w:rsid w:val="00473FDA"/>
    <w:rsid w:val="00477D64"/>
    <w:rsid w:val="00477EA2"/>
    <w:rsid w:val="004839DA"/>
    <w:rsid w:val="0049508A"/>
    <w:rsid w:val="004A1260"/>
    <w:rsid w:val="004A2DCD"/>
    <w:rsid w:val="004A44F4"/>
    <w:rsid w:val="004A6793"/>
    <w:rsid w:val="004B23C2"/>
    <w:rsid w:val="004B28A2"/>
    <w:rsid w:val="004B7993"/>
    <w:rsid w:val="004C450B"/>
    <w:rsid w:val="004C75BD"/>
    <w:rsid w:val="004D07A5"/>
    <w:rsid w:val="004D0C43"/>
    <w:rsid w:val="004D2967"/>
    <w:rsid w:val="004D3648"/>
    <w:rsid w:val="004D38B3"/>
    <w:rsid w:val="004E113D"/>
    <w:rsid w:val="004E2484"/>
    <w:rsid w:val="004E65A5"/>
    <w:rsid w:val="004F0504"/>
    <w:rsid w:val="004F1CB7"/>
    <w:rsid w:val="004F39F4"/>
    <w:rsid w:val="004F47CB"/>
    <w:rsid w:val="004F4C51"/>
    <w:rsid w:val="004F5409"/>
    <w:rsid w:val="00506FFF"/>
    <w:rsid w:val="00510095"/>
    <w:rsid w:val="00510E53"/>
    <w:rsid w:val="00512B5E"/>
    <w:rsid w:val="00513350"/>
    <w:rsid w:val="00515650"/>
    <w:rsid w:val="005178F1"/>
    <w:rsid w:val="00522424"/>
    <w:rsid w:val="00523465"/>
    <w:rsid w:val="0053696B"/>
    <w:rsid w:val="00544550"/>
    <w:rsid w:val="00562E48"/>
    <w:rsid w:val="005671EC"/>
    <w:rsid w:val="00570E48"/>
    <w:rsid w:val="00575D6F"/>
    <w:rsid w:val="00575FEB"/>
    <w:rsid w:val="00597FD4"/>
    <w:rsid w:val="005A1F0B"/>
    <w:rsid w:val="005A248E"/>
    <w:rsid w:val="005B5D60"/>
    <w:rsid w:val="005B65DC"/>
    <w:rsid w:val="005C5769"/>
    <w:rsid w:val="005C6709"/>
    <w:rsid w:val="005F7E53"/>
    <w:rsid w:val="00601681"/>
    <w:rsid w:val="00603543"/>
    <w:rsid w:val="00611BAA"/>
    <w:rsid w:val="00614DA5"/>
    <w:rsid w:val="006166FA"/>
    <w:rsid w:val="00620059"/>
    <w:rsid w:val="00621843"/>
    <w:rsid w:val="00626876"/>
    <w:rsid w:val="00627EDB"/>
    <w:rsid w:val="00634EE3"/>
    <w:rsid w:val="00637961"/>
    <w:rsid w:val="00641173"/>
    <w:rsid w:val="00641BC5"/>
    <w:rsid w:val="006437B6"/>
    <w:rsid w:val="00644807"/>
    <w:rsid w:val="00646F7F"/>
    <w:rsid w:val="00647FC9"/>
    <w:rsid w:val="00655667"/>
    <w:rsid w:val="00661AC6"/>
    <w:rsid w:val="00664671"/>
    <w:rsid w:val="00666E1A"/>
    <w:rsid w:val="0067254A"/>
    <w:rsid w:val="006835D7"/>
    <w:rsid w:val="006852C5"/>
    <w:rsid w:val="00686E84"/>
    <w:rsid w:val="0069591F"/>
    <w:rsid w:val="00696251"/>
    <w:rsid w:val="006A0A36"/>
    <w:rsid w:val="006A1CA8"/>
    <w:rsid w:val="006A36D6"/>
    <w:rsid w:val="006A5C5E"/>
    <w:rsid w:val="006B169A"/>
    <w:rsid w:val="006B4D0F"/>
    <w:rsid w:val="006B70A9"/>
    <w:rsid w:val="006C08D8"/>
    <w:rsid w:val="006C1DC2"/>
    <w:rsid w:val="006C21B8"/>
    <w:rsid w:val="006C571B"/>
    <w:rsid w:val="006D2868"/>
    <w:rsid w:val="006D45CE"/>
    <w:rsid w:val="006F07F7"/>
    <w:rsid w:val="006F384B"/>
    <w:rsid w:val="006F50D7"/>
    <w:rsid w:val="006F53A6"/>
    <w:rsid w:val="006F65AF"/>
    <w:rsid w:val="0070260B"/>
    <w:rsid w:val="00706C67"/>
    <w:rsid w:val="0071053E"/>
    <w:rsid w:val="007147F8"/>
    <w:rsid w:val="00716618"/>
    <w:rsid w:val="00733759"/>
    <w:rsid w:val="007357C6"/>
    <w:rsid w:val="00736753"/>
    <w:rsid w:val="00736D3A"/>
    <w:rsid w:val="00740324"/>
    <w:rsid w:val="00740C70"/>
    <w:rsid w:val="00742ED4"/>
    <w:rsid w:val="0074630E"/>
    <w:rsid w:val="00750CE4"/>
    <w:rsid w:val="00751AC3"/>
    <w:rsid w:val="00756D4B"/>
    <w:rsid w:val="007662EA"/>
    <w:rsid w:val="00785F5D"/>
    <w:rsid w:val="00787368"/>
    <w:rsid w:val="00787AE9"/>
    <w:rsid w:val="00793858"/>
    <w:rsid w:val="007A1141"/>
    <w:rsid w:val="007B56DB"/>
    <w:rsid w:val="007B6066"/>
    <w:rsid w:val="007C18B3"/>
    <w:rsid w:val="007C2A8E"/>
    <w:rsid w:val="007D03A4"/>
    <w:rsid w:val="007D140C"/>
    <w:rsid w:val="007D409B"/>
    <w:rsid w:val="007D77A9"/>
    <w:rsid w:val="007E38CF"/>
    <w:rsid w:val="007E4974"/>
    <w:rsid w:val="007E5A3C"/>
    <w:rsid w:val="007E5DA4"/>
    <w:rsid w:val="007E7C5B"/>
    <w:rsid w:val="007F7F8C"/>
    <w:rsid w:val="008014F3"/>
    <w:rsid w:val="00801B0F"/>
    <w:rsid w:val="0080267F"/>
    <w:rsid w:val="00802B3C"/>
    <w:rsid w:val="00803AAC"/>
    <w:rsid w:val="0080430D"/>
    <w:rsid w:val="00830BF4"/>
    <w:rsid w:val="00834D6C"/>
    <w:rsid w:val="0084328F"/>
    <w:rsid w:val="00850F15"/>
    <w:rsid w:val="00856920"/>
    <w:rsid w:val="00857076"/>
    <w:rsid w:val="008640F8"/>
    <w:rsid w:val="00865882"/>
    <w:rsid w:val="008661A8"/>
    <w:rsid w:val="00874BCF"/>
    <w:rsid w:val="00883631"/>
    <w:rsid w:val="0089028B"/>
    <w:rsid w:val="00891C53"/>
    <w:rsid w:val="008932A1"/>
    <w:rsid w:val="008A0A5D"/>
    <w:rsid w:val="008A17BE"/>
    <w:rsid w:val="008B2624"/>
    <w:rsid w:val="008B2B0B"/>
    <w:rsid w:val="008C026D"/>
    <w:rsid w:val="008C1F00"/>
    <w:rsid w:val="008C266C"/>
    <w:rsid w:val="008C7428"/>
    <w:rsid w:val="008D2FB0"/>
    <w:rsid w:val="008D6FFE"/>
    <w:rsid w:val="008E360B"/>
    <w:rsid w:val="008E4978"/>
    <w:rsid w:val="008E501C"/>
    <w:rsid w:val="008E6834"/>
    <w:rsid w:val="009144B1"/>
    <w:rsid w:val="00920A00"/>
    <w:rsid w:val="00920D2A"/>
    <w:rsid w:val="00922A55"/>
    <w:rsid w:val="009248DE"/>
    <w:rsid w:val="00930A0D"/>
    <w:rsid w:val="009427D8"/>
    <w:rsid w:val="009437BA"/>
    <w:rsid w:val="009478C7"/>
    <w:rsid w:val="00956F60"/>
    <w:rsid w:val="00960647"/>
    <w:rsid w:val="0098136C"/>
    <w:rsid w:val="00981815"/>
    <w:rsid w:val="00990B53"/>
    <w:rsid w:val="00992FD9"/>
    <w:rsid w:val="009930A8"/>
    <w:rsid w:val="009947CD"/>
    <w:rsid w:val="0099615C"/>
    <w:rsid w:val="0099662F"/>
    <w:rsid w:val="009970AF"/>
    <w:rsid w:val="009A28CD"/>
    <w:rsid w:val="009A2A10"/>
    <w:rsid w:val="009A52D0"/>
    <w:rsid w:val="009A6FF8"/>
    <w:rsid w:val="009C0AC5"/>
    <w:rsid w:val="009D12F3"/>
    <w:rsid w:val="009E17E5"/>
    <w:rsid w:val="009E6423"/>
    <w:rsid w:val="00A06AD3"/>
    <w:rsid w:val="00A10C95"/>
    <w:rsid w:val="00A11EDB"/>
    <w:rsid w:val="00A120BD"/>
    <w:rsid w:val="00A167D3"/>
    <w:rsid w:val="00A16948"/>
    <w:rsid w:val="00A256C6"/>
    <w:rsid w:val="00A2581E"/>
    <w:rsid w:val="00A25DAD"/>
    <w:rsid w:val="00A304DA"/>
    <w:rsid w:val="00A421C4"/>
    <w:rsid w:val="00A42CB3"/>
    <w:rsid w:val="00A455B6"/>
    <w:rsid w:val="00A55743"/>
    <w:rsid w:val="00A57B84"/>
    <w:rsid w:val="00A64CF0"/>
    <w:rsid w:val="00A673C0"/>
    <w:rsid w:val="00A70A3A"/>
    <w:rsid w:val="00A73491"/>
    <w:rsid w:val="00A829A4"/>
    <w:rsid w:val="00A8686E"/>
    <w:rsid w:val="00A93B33"/>
    <w:rsid w:val="00AA6E30"/>
    <w:rsid w:val="00AA7158"/>
    <w:rsid w:val="00AB11E6"/>
    <w:rsid w:val="00AB6732"/>
    <w:rsid w:val="00AB6B68"/>
    <w:rsid w:val="00AC3753"/>
    <w:rsid w:val="00AC7243"/>
    <w:rsid w:val="00AD0B4A"/>
    <w:rsid w:val="00AD1F4D"/>
    <w:rsid w:val="00AE096D"/>
    <w:rsid w:val="00AE47D9"/>
    <w:rsid w:val="00AE4F71"/>
    <w:rsid w:val="00AF1750"/>
    <w:rsid w:val="00AF48EE"/>
    <w:rsid w:val="00AF532B"/>
    <w:rsid w:val="00AF7114"/>
    <w:rsid w:val="00B01B02"/>
    <w:rsid w:val="00B022B6"/>
    <w:rsid w:val="00B07851"/>
    <w:rsid w:val="00B16019"/>
    <w:rsid w:val="00B1738F"/>
    <w:rsid w:val="00B229CD"/>
    <w:rsid w:val="00B34DB0"/>
    <w:rsid w:val="00B46EC9"/>
    <w:rsid w:val="00B46F4F"/>
    <w:rsid w:val="00B46F58"/>
    <w:rsid w:val="00B52400"/>
    <w:rsid w:val="00B53939"/>
    <w:rsid w:val="00B63552"/>
    <w:rsid w:val="00B636F3"/>
    <w:rsid w:val="00B63C37"/>
    <w:rsid w:val="00B64A55"/>
    <w:rsid w:val="00B67156"/>
    <w:rsid w:val="00B71B5E"/>
    <w:rsid w:val="00B77253"/>
    <w:rsid w:val="00B77E1E"/>
    <w:rsid w:val="00B86519"/>
    <w:rsid w:val="00B87677"/>
    <w:rsid w:val="00B90006"/>
    <w:rsid w:val="00B943A0"/>
    <w:rsid w:val="00B96893"/>
    <w:rsid w:val="00BA247F"/>
    <w:rsid w:val="00BA59EB"/>
    <w:rsid w:val="00BA7C27"/>
    <w:rsid w:val="00BB47C0"/>
    <w:rsid w:val="00BB47DC"/>
    <w:rsid w:val="00BB56C9"/>
    <w:rsid w:val="00BB648E"/>
    <w:rsid w:val="00BB7237"/>
    <w:rsid w:val="00BC037A"/>
    <w:rsid w:val="00BC0453"/>
    <w:rsid w:val="00BC12C2"/>
    <w:rsid w:val="00BC2F8E"/>
    <w:rsid w:val="00BC3B22"/>
    <w:rsid w:val="00BC44A3"/>
    <w:rsid w:val="00BC7648"/>
    <w:rsid w:val="00BC7E3B"/>
    <w:rsid w:val="00BD2AE0"/>
    <w:rsid w:val="00BF210F"/>
    <w:rsid w:val="00BF6D54"/>
    <w:rsid w:val="00BF7B27"/>
    <w:rsid w:val="00C036AC"/>
    <w:rsid w:val="00C06B8B"/>
    <w:rsid w:val="00C145A9"/>
    <w:rsid w:val="00C14F80"/>
    <w:rsid w:val="00C15D58"/>
    <w:rsid w:val="00C1705B"/>
    <w:rsid w:val="00C22F7F"/>
    <w:rsid w:val="00C34426"/>
    <w:rsid w:val="00C35004"/>
    <w:rsid w:val="00C35C77"/>
    <w:rsid w:val="00C36169"/>
    <w:rsid w:val="00C376BC"/>
    <w:rsid w:val="00C4642F"/>
    <w:rsid w:val="00C527DD"/>
    <w:rsid w:val="00C70EEB"/>
    <w:rsid w:val="00C71496"/>
    <w:rsid w:val="00C71E43"/>
    <w:rsid w:val="00C72D3C"/>
    <w:rsid w:val="00C75830"/>
    <w:rsid w:val="00C82038"/>
    <w:rsid w:val="00C8542C"/>
    <w:rsid w:val="00C90E3F"/>
    <w:rsid w:val="00C967A1"/>
    <w:rsid w:val="00CA0AE4"/>
    <w:rsid w:val="00CA2D41"/>
    <w:rsid w:val="00CA7A34"/>
    <w:rsid w:val="00CB3011"/>
    <w:rsid w:val="00CB3359"/>
    <w:rsid w:val="00CB6FC1"/>
    <w:rsid w:val="00CC035F"/>
    <w:rsid w:val="00CD62B8"/>
    <w:rsid w:val="00CE47ED"/>
    <w:rsid w:val="00CE485C"/>
    <w:rsid w:val="00CF0714"/>
    <w:rsid w:val="00CF0ACC"/>
    <w:rsid w:val="00CF2663"/>
    <w:rsid w:val="00CF3752"/>
    <w:rsid w:val="00CF3C8B"/>
    <w:rsid w:val="00CF47CC"/>
    <w:rsid w:val="00CF658F"/>
    <w:rsid w:val="00CF708A"/>
    <w:rsid w:val="00D04283"/>
    <w:rsid w:val="00D23639"/>
    <w:rsid w:val="00D3155F"/>
    <w:rsid w:val="00D31E6D"/>
    <w:rsid w:val="00D41FAB"/>
    <w:rsid w:val="00D4790F"/>
    <w:rsid w:val="00D50A78"/>
    <w:rsid w:val="00D5246E"/>
    <w:rsid w:val="00D63443"/>
    <w:rsid w:val="00D71044"/>
    <w:rsid w:val="00D734FF"/>
    <w:rsid w:val="00D75878"/>
    <w:rsid w:val="00D923F1"/>
    <w:rsid w:val="00D92C2E"/>
    <w:rsid w:val="00D97610"/>
    <w:rsid w:val="00DA5A1D"/>
    <w:rsid w:val="00DB1EDF"/>
    <w:rsid w:val="00DB4117"/>
    <w:rsid w:val="00DB52BA"/>
    <w:rsid w:val="00DB53EB"/>
    <w:rsid w:val="00DB59ED"/>
    <w:rsid w:val="00DB7980"/>
    <w:rsid w:val="00DC1D90"/>
    <w:rsid w:val="00DC3021"/>
    <w:rsid w:val="00DC42E7"/>
    <w:rsid w:val="00DD29FD"/>
    <w:rsid w:val="00DD7C43"/>
    <w:rsid w:val="00DE07CC"/>
    <w:rsid w:val="00DE2FBA"/>
    <w:rsid w:val="00DE6FAE"/>
    <w:rsid w:val="00DF0B65"/>
    <w:rsid w:val="00DF1300"/>
    <w:rsid w:val="00DF3233"/>
    <w:rsid w:val="00DF36CC"/>
    <w:rsid w:val="00DF68DD"/>
    <w:rsid w:val="00E04B2E"/>
    <w:rsid w:val="00E07DC2"/>
    <w:rsid w:val="00E148CA"/>
    <w:rsid w:val="00E173FD"/>
    <w:rsid w:val="00E229F1"/>
    <w:rsid w:val="00E2662F"/>
    <w:rsid w:val="00E33D1B"/>
    <w:rsid w:val="00E370A8"/>
    <w:rsid w:val="00E37BE6"/>
    <w:rsid w:val="00E40077"/>
    <w:rsid w:val="00E43229"/>
    <w:rsid w:val="00E4539D"/>
    <w:rsid w:val="00E468B1"/>
    <w:rsid w:val="00E54504"/>
    <w:rsid w:val="00E547E8"/>
    <w:rsid w:val="00E56B9E"/>
    <w:rsid w:val="00E60B51"/>
    <w:rsid w:val="00E63277"/>
    <w:rsid w:val="00E65D27"/>
    <w:rsid w:val="00E67EAD"/>
    <w:rsid w:val="00E747B9"/>
    <w:rsid w:val="00E7495F"/>
    <w:rsid w:val="00E74C7D"/>
    <w:rsid w:val="00E7546B"/>
    <w:rsid w:val="00E765DF"/>
    <w:rsid w:val="00E81153"/>
    <w:rsid w:val="00E814DF"/>
    <w:rsid w:val="00E862A3"/>
    <w:rsid w:val="00E86CEA"/>
    <w:rsid w:val="00E9149D"/>
    <w:rsid w:val="00E95090"/>
    <w:rsid w:val="00E9786A"/>
    <w:rsid w:val="00EA0F89"/>
    <w:rsid w:val="00EB42EB"/>
    <w:rsid w:val="00EC1139"/>
    <w:rsid w:val="00EC5056"/>
    <w:rsid w:val="00ED4238"/>
    <w:rsid w:val="00EE5100"/>
    <w:rsid w:val="00EE5443"/>
    <w:rsid w:val="00F01C2A"/>
    <w:rsid w:val="00F05DB5"/>
    <w:rsid w:val="00F10206"/>
    <w:rsid w:val="00F11750"/>
    <w:rsid w:val="00F15D77"/>
    <w:rsid w:val="00F22445"/>
    <w:rsid w:val="00F23688"/>
    <w:rsid w:val="00F305AC"/>
    <w:rsid w:val="00F34143"/>
    <w:rsid w:val="00F34170"/>
    <w:rsid w:val="00F35EE4"/>
    <w:rsid w:val="00F51EF6"/>
    <w:rsid w:val="00F53BE2"/>
    <w:rsid w:val="00F55583"/>
    <w:rsid w:val="00F613A3"/>
    <w:rsid w:val="00F61BA1"/>
    <w:rsid w:val="00F6683B"/>
    <w:rsid w:val="00F741CD"/>
    <w:rsid w:val="00F81EAE"/>
    <w:rsid w:val="00F82FAC"/>
    <w:rsid w:val="00F91149"/>
    <w:rsid w:val="00F91655"/>
    <w:rsid w:val="00FA265D"/>
    <w:rsid w:val="00FA7CB9"/>
    <w:rsid w:val="00FB0704"/>
    <w:rsid w:val="00FB306E"/>
    <w:rsid w:val="00FB402C"/>
    <w:rsid w:val="00FD1A65"/>
    <w:rsid w:val="00FD253A"/>
    <w:rsid w:val="00FD530F"/>
    <w:rsid w:val="00FD7847"/>
    <w:rsid w:val="00FE1DBC"/>
    <w:rsid w:val="00FE70BE"/>
    <w:rsid w:val="00FF031F"/>
    <w:rsid w:val="00FF4933"/>
    <w:rsid w:val="00FF662B"/>
    <w:rsid w:val="3C628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9"/>
    <o:shapelayout v:ext="edit">
      <o:idmap v:ext="edit" data="2"/>
    </o:shapelayout>
  </w:shapeDefaults>
  <w:decimalSymbol w:val=","/>
  <w:listSeparator w:val=";"/>
  <w14:docId w14:val="0D6F2B1C"/>
  <w15:docId w15:val="{614A2104-3027-476F-8E83-C85E11626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8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05A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733759"/>
    <w:pPr>
      <w:numPr>
        <w:numId w:val="27"/>
      </w:numPr>
      <w:spacing w:before="40"/>
      <w:outlineLvl w:val="1"/>
    </w:pPr>
    <w:rPr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307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link w:val="Ttulo4Car"/>
    <w:uiPriority w:val="9"/>
    <w:unhideWhenUsed/>
    <w:qFormat/>
    <w:rsid w:val="00187426"/>
    <w:pPr>
      <w:widowControl w:val="0"/>
      <w:autoSpaceDE w:val="0"/>
      <w:autoSpaceDN w:val="0"/>
      <w:spacing w:before="92" w:after="0" w:line="240" w:lineRule="auto"/>
      <w:ind w:left="1065" w:hanging="854"/>
      <w:outlineLvl w:val="3"/>
    </w:pPr>
    <w:rPr>
      <w:rFonts w:ascii="Verdana" w:eastAsia="Verdana" w:hAnsi="Verdana" w:cs="Verdana"/>
      <w:b/>
      <w:bCs/>
      <w:kern w:val="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2B373A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B373A"/>
    <w:rPr>
      <w:rFonts w:ascii="Verdana" w:eastAsia="Verdana" w:hAnsi="Verdana" w:cs="Verdana"/>
      <w:kern w:val="0"/>
      <w:sz w:val="20"/>
      <w:szCs w:val="20"/>
    </w:rPr>
  </w:style>
  <w:style w:type="table" w:customStyle="1" w:styleId="NormalTable0">
    <w:name w:val="Normal Table0"/>
    <w:uiPriority w:val="2"/>
    <w:semiHidden/>
    <w:unhideWhenUsed/>
    <w:qFormat/>
    <w:rsid w:val="002B373A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B373A"/>
    <w:pPr>
      <w:widowControl w:val="0"/>
      <w:autoSpaceDE w:val="0"/>
      <w:autoSpaceDN w:val="0"/>
      <w:spacing w:after="0" w:line="240" w:lineRule="auto"/>
      <w:ind w:left="107"/>
    </w:pPr>
    <w:rPr>
      <w:rFonts w:ascii="Verdana" w:eastAsia="Verdana" w:hAnsi="Verdana" w:cs="Verdana"/>
      <w:kern w:val="0"/>
    </w:rPr>
  </w:style>
  <w:style w:type="paragraph" w:styleId="Encabezado">
    <w:name w:val="header"/>
    <w:basedOn w:val="Normal"/>
    <w:link w:val="EncabezadoCar"/>
    <w:uiPriority w:val="8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8"/>
    <w:rsid w:val="00F10206"/>
  </w:style>
  <w:style w:type="paragraph" w:styleId="Piedepgina">
    <w:name w:val="footer"/>
    <w:basedOn w:val="Normal"/>
    <w:link w:val="PiedepginaCar"/>
    <w:uiPriority w:val="99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0206"/>
  </w:style>
  <w:style w:type="character" w:customStyle="1" w:styleId="ui-provider">
    <w:name w:val="ui-provider"/>
    <w:basedOn w:val="Fuentedeprrafopredeter"/>
    <w:rsid w:val="00F10206"/>
  </w:style>
  <w:style w:type="paragraph" w:styleId="Prrafodelista">
    <w:name w:val="List Paragraph"/>
    <w:basedOn w:val="Normal"/>
    <w:uiPriority w:val="1"/>
    <w:qFormat/>
    <w:rsid w:val="00DD29FD"/>
    <w:pPr>
      <w:widowControl w:val="0"/>
      <w:autoSpaceDE w:val="0"/>
      <w:autoSpaceDN w:val="0"/>
      <w:spacing w:after="0" w:line="240" w:lineRule="auto"/>
      <w:ind w:left="1348" w:hanging="1137"/>
    </w:pPr>
    <w:rPr>
      <w:rFonts w:ascii="Verdana" w:eastAsia="Verdana" w:hAnsi="Verdana" w:cs="Verdana"/>
      <w:kern w:val="0"/>
    </w:rPr>
  </w:style>
  <w:style w:type="table" w:styleId="Tablaconcuadrcula">
    <w:name w:val="Table Grid"/>
    <w:basedOn w:val="Tablanormal"/>
    <w:uiPriority w:val="39"/>
    <w:rsid w:val="00DD2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osCaratula">
    <w:name w:val="Datos Caratula"/>
    <w:basedOn w:val="Normal"/>
    <w:next w:val="Normal"/>
    <w:rsid w:val="00C4642F"/>
    <w:pPr>
      <w:tabs>
        <w:tab w:val="left" w:pos="2128"/>
        <w:tab w:val="center" w:pos="4320"/>
        <w:tab w:val="right" w:pos="8640"/>
      </w:tabs>
      <w:spacing w:after="0" w:line="312" w:lineRule="atLeast"/>
      <w:jc w:val="center"/>
    </w:pPr>
    <w:rPr>
      <w:rFonts w:ascii="Arial" w:eastAsia="Times New Roman" w:hAnsi="Arial" w:cs="Arial"/>
      <w:kern w:val="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0105A8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4642F"/>
    <w:pPr>
      <w:outlineLvl w:val="9"/>
    </w:pPr>
    <w:rPr>
      <w:kern w:val="0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C4642F"/>
    <w:pPr>
      <w:spacing w:after="100"/>
      <w:ind w:left="220"/>
    </w:pPr>
    <w:rPr>
      <w:rFonts w:eastAsiaTheme="minorEastAsia" w:cs="Times New Roman"/>
      <w:kern w:val="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DE6FAE"/>
    <w:pPr>
      <w:tabs>
        <w:tab w:val="left" w:pos="440"/>
        <w:tab w:val="right" w:leader="dot" w:pos="9628"/>
      </w:tabs>
      <w:spacing w:after="100"/>
    </w:pPr>
    <w:rPr>
      <w:rFonts w:eastAsiaTheme="minorEastAsia" w:cs="Times New Roman"/>
      <w:kern w:val="0"/>
      <w:lang w:eastAsia="es-ES"/>
    </w:rPr>
  </w:style>
  <w:style w:type="paragraph" w:styleId="TDC3">
    <w:name w:val="toc 3"/>
    <w:basedOn w:val="Normal"/>
    <w:next w:val="Normal"/>
    <w:autoRedefine/>
    <w:uiPriority w:val="1"/>
    <w:unhideWhenUsed/>
    <w:qFormat/>
    <w:rsid w:val="00C4642F"/>
    <w:pPr>
      <w:spacing w:after="100"/>
      <w:ind w:left="440"/>
    </w:pPr>
    <w:rPr>
      <w:rFonts w:eastAsiaTheme="minorEastAsia" w:cs="Times New Roman"/>
      <w:kern w:val="0"/>
      <w:lang w:eastAsia="es-ES"/>
    </w:rPr>
  </w:style>
  <w:style w:type="paragraph" w:styleId="ndice1">
    <w:name w:val="index 1"/>
    <w:basedOn w:val="DatosCaratula"/>
    <w:next w:val="Normal"/>
    <w:autoRedefine/>
    <w:uiPriority w:val="99"/>
    <w:unhideWhenUsed/>
    <w:rsid w:val="000C7ACD"/>
    <w:pPr>
      <w:tabs>
        <w:tab w:val="clear" w:pos="2128"/>
        <w:tab w:val="clear" w:pos="4320"/>
        <w:tab w:val="clear" w:pos="8640"/>
      </w:tabs>
      <w:spacing w:line="259" w:lineRule="auto"/>
      <w:ind w:left="220" w:hanging="220"/>
      <w:jc w:val="left"/>
    </w:pPr>
    <w:rPr>
      <w:rFonts w:asciiTheme="minorHAnsi" w:eastAsiaTheme="minorHAnsi" w:hAnsiTheme="minorHAnsi" w:cstheme="minorHAnsi"/>
      <w:kern w:val="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A06A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6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dice2">
    <w:name w:val="index 2"/>
    <w:basedOn w:val="Normal"/>
    <w:next w:val="Normal"/>
    <w:autoRedefine/>
    <w:uiPriority w:val="99"/>
    <w:unhideWhenUsed/>
    <w:rsid w:val="000C7ACD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0C7ACD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0C7ACD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0C7ACD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0C7ACD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0C7ACD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0C7ACD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0C7ACD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0C7ACD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0105A8"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2E74B0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BB47D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B47D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B47D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B47D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B47DC"/>
    <w:rPr>
      <w:b/>
      <w:bCs/>
      <w:sz w:val="20"/>
      <w:szCs w:val="20"/>
    </w:rPr>
  </w:style>
  <w:style w:type="character" w:customStyle="1" w:styleId="cf01">
    <w:name w:val="cf01"/>
    <w:basedOn w:val="Fuentedeprrafopredeter"/>
    <w:rsid w:val="00DC42E7"/>
    <w:rPr>
      <w:rFonts w:ascii="Segoe UI" w:hAnsi="Segoe UI" w:cs="Segoe UI" w:hint="default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411E32"/>
    <w:rPr>
      <w:color w:val="954F72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C0AC5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307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customStyle="1" w:styleId="TableNormal">
    <w:name w:val="Table Normal"/>
    <w:uiPriority w:val="2"/>
    <w:semiHidden/>
    <w:qFormat/>
    <w:rsid w:val="004A1260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4Car">
    <w:name w:val="Título 4 Car"/>
    <w:basedOn w:val="Fuentedeprrafopredeter"/>
    <w:link w:val="Ttulo4"/>
    <w:uiPriority w:val="9"/>
    <w:rsid w:val="00187426"/>
    <w:rPr>
      <w:rFonts w:ascii="Verdana" w:eastAsia="Verdana" w:hAnsi="Verdana" w:cs="Verdana"/>
      <w:b/>
      <w:bCs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8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cmfchile.cl/portal/principal/613/articles-29208_doc_pdf.pdf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0EA490-8788-4E5A-84AA-BE5668247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1360</TotalTime>
  <Pages>12</Pages>
  <Words>1630</Words>
  <Characters>8970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Carrasco Venegas</dc:creator>
  <cp:keywords/>
  <dc:description/>
  <cp:lastModifiedBy>Roberto Carrasco Venegas</cp:lastModifiedBy>
  <cp:revision>130</cp:revision>
  <dcterms:created xsi:type="dcterms:W3CDTF">2024-03-06T13:21:00Z</dcterms:created>
  <dcterms:modified xsi:type="dcterms:W3CDTF">2024-09-05T13:35:00Z</dcterms:modified>
</cp:coreProperties>
</file>