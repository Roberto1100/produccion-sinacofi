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4CB00216" w14:textId="5DE7886C" w:rsidR="0045244A" w:rsidRPr="00C81B70" w:rsidRDefault="00B01B02" w:rsidP="0045244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45244A" w:rsidRPr="00F45E53">
        <w:rPr>
          <w:rFonts w:ascii="Times New Roman" w:hAnsi="Times New Roman" w:cs="Times New Roman"/>
          <w:b/>
          <w:sz w:val="72"/>
          <w:szCs w:val="72"/>
        </w:rPr>
        <w:t>I</w:t>
      </w:r>
      <w:r w:rsidR="00C81B70">
        <w:rPr>
          <w:rFonts w:ascii="Times New Roman" w:hAnsi="Times New Roman" w:cs="Times New Roman"/>
          <w:b/>
          <w:sz w:val="72"/>
          <w:szCs w:val="72"/>
        </w:rPr>
        <w:t>0</w:t>
      </w:r>
      <w:r w:rsidR="007003BC">
        <w:rPr>
          <w:rFonts w:ascii="Times New Roman" w:hAnsi="Times New Roman" w:cs="Times New Roman"/>
          <w:b/>
          <w:sz w:val="72"/>
          <w:szCs w:val="72"/>
        </w:rPr>
        <w:t>9</w:t>
      </w:r>
      <w:r w:rsidR="0045244A">
        <w:rPr>
          <w:rFonts w:ascii="Times New Roman" w:hAnsi="Times New Roman" w:cs="Times New Roman"/>
          <w:b/>
          <w:sz w:val="72"/>
          <w:szCs w:val="72"/>
        </w:rPr>
        <w:t>(</w:t>
      </w:r>
      <w:r w:rsidR="00C81B70">
        <w:rPr>
          <w:rFonts w:ascii="Times New Roman" w:hAnsi="Times New Roman" w:cs="Times New Roman"/>
          <w:b/>
          <w:sz w:val="72"/>
          <w:szCs w:val="72"/>
        </w:rPr>
        <w:t>8</w:t>
      </w:r>
      <w:r w:rsidR="005C2CEF">
        <w:rPr>
          <w:rFonts w:ascii="Times New Roman" w:hAnsi="Times New Roman" w:cs="Times New Roman"/>
          <w:b/>
          <w:sz w:val="72"/>
          <w:szCs w:val="72"/>
        </w:rPr>
        <w:t>6</w:t>
      </w:r>
      <w:r w:rsidR="007003BC">
        <w:rPr>
          <w:rFonts w:ascii="Times New Roman" w:hAnsi="Times New Roman" w:cs="Times New Roman"/>
          <w:b/>
          <w:sz w:val="72"/>
          <w:szCs w:val="72"/>
        </w:rPr>
        <w:t>5</w:t>
      </w:r>
      <w:r w:rsidR="0045244A">
        <w:rPr>
          <w:rFonts w:ascii="Times New Roman" w:hAnsi="Times New Roman" w:cs="Times New Roman"/>
          <w:b/>
          <w:sz w:val="72"/>
          <w:szCs w:val="72"/>
        </w:rPr>
        <w:t>)-</w:t>
      </w:r>
      <w:r w:rsidR="0045244A" w:rsidRPr="00D97065">
        <w:t xml:space="preserve"> </w:t>
      </w:r>
      <w:r w:rsidR="007003BC" w:rsidRPr="007003BC">
        <w:rPr>
          <w:rFonts w:ascii="Times New Roman" w:hAnsi="Times New Roman" w:cs="Times New Roman"/>
          <w:b/>
          <w:sz w:val="72"/>
          <w:szCs w:val="72"/>
        </w:rPr>
        <w:t>Antecedentes generales de filiales y sociedades de apoyo al giro del banco</w:t>
      </w:r>
    </w:p>
    <w:p w14:paraId="207EDD71" w14:textId="7F70CE9F" w:rsidR="004B7993" w:rsidRPr="00C81B70" w:rsidRDefault="004B7993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686BC4E7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34.55pt;margin-top:10.3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736592A2" w14:textId="77777777" w:rsidR="002A6FC8" w:rsidRDefault="002A6FC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28831DA" w14:textId="404D5FEB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2A500D3E" w14:textId="719236F0" w:rsidR="0078403C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14427" w:history="1">
            <w:r w:rsidR="0078403C" w:rsidRPr="00437F7A">
              <w:rPr>
                <w:rStyle w:val="Hipervnculo"/>
                <w:noProof/>
              </w:rPr>
              <w:t>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Definición de estructuras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_Toc160814427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4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5C18DB7D" w14:textId="2093E962" w:rsidR="0078403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28" w:history="1">
            <w:r w:rsidR="0078403C" w:rsidRPr="00437F7A">
              <w:rPr>
                <w:rStyle w:val="Hipervnculo"/>
                <w:noProof/>
              </w:rPr>
              <w:t>1.1.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bCs/>
                <w:noProof/>
              </w:rPr>
              <w:t xml:space="preserve">Archivo de datos del emisor  </w:t>
            </w:r>
            <w:r w:rsidR="0078403C" w:rsidRPr="00437F7A">
              <w:rPr>
                <w:rStyle w:val="Hipervnculo"/>
                <w:noProof/>
              </w:rPr>
              <w:t>Manual Sistema de Información Bancos - Sistema Contable (cmfchile.cl)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_Toc160814428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4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40A92DB1" w14:textId="112F2D2F" w:rsidR="0078403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29" w:history="1">
            <w:r w:rsidR="0078403C" w:rsidRPr="00437F7A">
              <w:rPr>
                <w:rStyle w:val="Hipervnculo"/>
                <w:noProof/>
              </w:rPr>
              <w:t>2.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Validaciones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_Toc160814429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5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354AACA1" w14:textId="6C4F0D7F" w:rsidR="0078403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0" w:history="1">
            <w:r w:rsidR="0078403C" w:rsidRPr="00437F7A">
              <w:rPr>
                <w:rStyle w:val="Hipervnculo"/>
                <w:noProof/>
              </w:rPr>
              <w:t>2.1.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Archivo de datos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_Toc160814430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5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0CCD615A" w14:textId="4F0CB19C" w:rsidR="0078403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1" w:history="1">
            <w:r w:rsidR="0078403C" w:rsidRPr="00437F7A">
              <w:rPr>
                <w:rStyle w:val="Hipervnculo"/>
                <w:noProof/>
              </w:rPr>
              <w:t>3.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Construyendo la carátula de salida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_Toc160814431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6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3E1C6A66" w14:textId="2D158B82" w:rsidR="0078403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2" w:history="1">
            <w:r w:rsidR="0078403C" w:rsidRPr="00437F7A">
              <w:rPr>
                <w:rStyle w:val="Hipervnculo"/>
                <w:noProof/>
              </w:rPr>
              <w:t>3.1.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Formato de carátula de salida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_Toc160814432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6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632AA770" w14:textId="7BA0AF11" w:rsidR="0078403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3" w:history="1">
            <w:r w:rsidR="0078403C" w:rsidRPr="00437F7A">
              <w:rPr>
                <w:rStyle w:val="Hipervnculo"/>
                <w:bCs/>
                <w:noProof/>
              </w:rPr>
              <w:t>4.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Definición de nombres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_Toc160814433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76667277" w14:textId="45514B28" w:rsidR="0078403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4" w:history="1">
            <w:r w:rsidR="0078403C" w:rsidRPr="00437F7A">
              <w:rPr>
                <w:rStyle w:val="Hipervnculo"/>
                <w:noProof/>
              </w:rPr>
              <w:t>4.1.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Archivo de salida a destino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_Toc160814434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534225F5" w14:textId="7D1EBBF9" w:rsidR="0078403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5" w:history="1">
            <w:r w:rsidR="0078403C" w:rsidRPr="00437F7A">
              <w:rPr>
                <w:rStyle w:val="Hipervnculo"/>
                <w:noProof/>
              </w:rPr>
              <w:t>4.1.1.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Archivo de datos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_Toc160814435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2BB7030B" w14:textId="6C1D8844" w:rsidR="0078403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6" w:history="1">
            <w:r w:rsidR="0078403C" w:rsidRPr="00437F7A">
              <w:rPr>
                <w:rStyle w:val="Hipervnculo"/>
                <w:noProof/>
              </w:rPr>
              <w:t>4.1.2.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Archivo Carátula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_Toc160814436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26FC8B13" w14:textId="56F90415" w:rsidR="0078403C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7" w:history="1">
            <w:r w:rsidR="0078403C" w:rsidRPr="00437F7A">
              <w:rPr>
                <w:rStyle w:val="Hipervnculo"/>
                <w:noProof/>
              </w:rPr>
              <w:t>4.2.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Definición de correlativo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_Toc160814437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417015B8" w14:textId="19E3C704" w:rsidR="0078403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8" w:history="1">
            <w:r w:rsidR="0078403C" w:rsidRPr="00437F7A">
              <w:rPr>
                <w:rStyle w:val="Hipervnculo"/>
                <w:noProof/>
              </w:rPr>
              <w:t>4.2.1.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Salida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_Toc160814438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03FE0811" w14:textId="07925E21" w:rsidR="0078403C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39" w:history="1">
            <w:r w:rsidR="0078403C" w:rsidRPr="00437F7A">
              <w:rPr>
                <w:rStyle w:val="Hipervnculo"/>
                <w:noProof/>
              </w:rPr>
              <w:t>4.2.2.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Entrada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_Toc160814439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8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43882DF2" w14:textId="10B69226" w:rsidR="0078403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40" w:history="1">
            <w:r w:rsidR="0078403C" w:rsidRPr="00437F7A">
              <w:rPr>
                <w:rStyle w:val="Hipervnculo"/>
                <w:noProof/>
              </w:rPr>
              <w:t>5.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Definición de datos por ingresar del usuario (desde el Front)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_Toc160814440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9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5A57787A" w14:textId="100A7880" w:rsidR="0078403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41" w:history="1">
            <w:r w:rsidR="0078403C" w:rsidRPr="00437F7A">
              <w:rPr>
                <w:rStyle w:val="Hipervnculo"/>
                <w:noProof/>
              </w:rPr>
              <w:t>6.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Definir Notificación hacia el Front.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_Toc160814441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10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68B5B8CF" w14:textId="770BFBE1" w:rsidR="0078403C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160814442" w:history="1">
            <w:r w:rsidR="0078403C" w:rsidRPr="00437F7A">
              <w:rPr>
                <w:rStyle w:val="Hipervnculo"/>
                <w:noProof/>
              </w:rPr>
              <w:t>7.</w:t>
            </w:r>
            <w:r w:rsidR="0078403C">
              <w:rPr>
                <w:rFonts w:cstheme="minorBidi"/>
                <w:noProof/>
                <w:kern w:val="2"/>
                <w:sz w:val="24"/>
                <w:szCs w:val="24"/>
              </w:rPr>
              <w:tab/>
            </w:r>
            <w:r w:rsidR="0078403C" w:rsidRPr="00437F7A">
              <w:rPr>
                <w:rStyle w:val="Hipervnculo"/>
                <w:noProof/>
              </w:rPr>
              <w:t>Datos sensibles</w:t>
            </w:r>
            <w:r w:rsidR="0078403C">
              <w:rPr>
                <w:noProof/>
                <w:webHidden/>
              </w:rPr>
              <w:tab/>
            </w:r>
            <w:r w:rsidR="0078403C">
              <w:rPr>
                <w:noProof/>
                <w:webHidden/>
              </w:rPr>
              <w:fldChar w:fldCharType="begin"/>
            </w:r>
            <w:r w:rsidR="0078403C">
              <w:rPr>
                <w:noProof/>
                <w:webHidden/>
              </w:rPr>
              <w:instrText xml:space="preserve"> PAGEREF _Toc160814442 \h </w:instrText>
            </w:r>
            <w:r w:rsidR="0078403C">
              <w:rPr>
                <w:noProof/>
                <w:webHidden/>
              </w:rPr>
            </w:r>
            <w:r w:rsidR="0078403C">
              <w:rPr>
                <w:noProof/>
                <w:webHidden/>
              </w:rPr>
              <w:fldChar w:fldCharType="separate"/>
            </w:r>
            <w:r w:rsidR="0078403C">
              <w:rPr>
                <w:noProof/>
                <w:webHidden/>
              </w:rPr>
              <w:t>10</w:t>
            </w:r>
            <w:r w:rsidR="0078403C">
              <w:rPr>
                <w:noProof/>
                <w:webHidden/>
              </w:rPr>
              <w:fldChar w:fldCharType="end"/>
            </w:r>
          </w:hyperlink>
        </w:p>
        <w:p w14:paraId="1B95E1CD" w14:textId="1E7FCAE6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6BC2A8C5" w:rsidR="000105A8" w:rsidRPr="00230F5A" w:rsidRDefault="0092616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25D185AE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EF026F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EF026F">
        <w:tc>
          <w:tcPr>
            <w:tcW w:w="1256" w:type="dxa"/>
          </w:tcPr>
          <w:p w14:paraId="2E76E9E9" w14:textId="7A1F7E76" w:rsidR="00C36169" w:rsidRPr="00230F5A" w:rsidRDefault="002A6FC8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92616A">
              <w:rPr>
                <w:rFonts w:ascii="Times New Roman" w:hAnsi="Times New Roman" w:cs="Times New Roman"/>
              </w:rPr>
              <w:t>0</w:t>
            </w:r>
            <w:r w:rsidR="0078403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42" w:type="dxa"/>
          </w:tcPr>
          <w:p w14:paraId="22F848E4" w14:textId="2610C31E" w:rsidR="00C36169" w:rsidRPr="00230F5A" w:rsidRDefault="00B251DD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2616A">
              <w:rPr>
                <w:rFonts w:ascii="Times New Roman" w:hAnsi="Times New Roman" w:cs="Times New Roman"/>
              </w:rPr>
              <w:t>9</w:t>
            </w:r>
            <w:r w:rsidR="00C36169"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A6FC8"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0EE5DD8" w14:textId="77777777" w:rsidR="00761F47" w:rsidRDefault="00761F47" w:rsidP="00761F4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392DDDE" w14:textId="77777777" w:rsidR="00761F47" w:rsidRDefault="00761F47" w:rsidP="00761F4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5456628B" w:rsidR="00C36169" w:rsidRPr="00230F5A" w:rsidRDefault="00761F47" w:rsidP="00761F4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EF026F" w:rsidRPr="00230F5A" w14:paraId="5339FC0E" w14:textId="7AB2D237" w:rsidTr="00EF026F">
        <w:tc>
          <w:tcPr>
            <w:tcW w:w="1256" w:type="dxa"/>
          </w:tcPr>
          <w:p w14:paraId="3DF7E2D2" w14:textId="41DD4DCD" w:rsidR="00EF026F" w:rsidRPr="00230F5A" w:rsidRDefault="00EF026F" w:rsidP="00EF02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I09</w:t>
            </w:r>
          </w:p>
        </w:tc>
        <w:tc>
          <w:tcPr>
            <w:tcW w:w="1342" w:type="dxa"/>
          </w:tcPr>
          <w:p w14:paraId="69C55B7E" w14:textId="0EF99740" w:rsidR="00EF026F" w:rsidRPr="00230F5A" w:rsidRDefault="00EF026F" w:rsidP="00EF02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AE5D520" w14:textId="77777777" w:rsidR="00761F47" w:rsidRDefault="00761F47" w:rsidP="00761F4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E2E1359" w14:textId="77777777" w:rsidR="00761F47" w:rsidRDefault="00761F47" w:rsidP="00761F4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8A93EA8" w:rsidR="00EF026F" w:rsidRPr="00230F5A" w:rsidRDefault="00761F47" w:rsidP="00761F4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6EE9F6AC" w:rsidR="00EF026F" w:rsidRPr="00230F5A" w:rsidRDefault="00EF026F" w:rsidP="00EF02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DA4D1A9" w:rsidR="00EF026F" w:rsidRPr="00230F5A" w:rsidRDefault="00EF026F" w:rsidP="00EF026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19.03.2024</w:t>
            </w:r>
          </w:p>
        </w:tc>
      </w:tr>
      <w:tr w:rsidR="002B05E1" w:rsidRPr="00230F5A" w14:paraId="251EA50D" w14:textId="22DD7FE9" w:rsidTr="00EF026F">
        <w:tc>
          <w:tcPr>
            <w:tcW w:w="1256" w:type="dxa"/>
          </w:tcPr>
          <w:p w14:paraId="7287933A" w14:textId="6DF75D99" w:rsidR="002B05E1" w:rsidRPr="00230F5A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I09</w:t>
            </w:r>
          </w:p>
        </w:tc>
        <w:tc>
          <w:tcPr>
            <w:tcW w:w="1342" w:type="dxa"/>
          </w:tcPr>
          <w:p w14:paraId="562818B9" w14:textId="520B9F24" w:rsidR="002B05E1" w:rsidRPr="00230F5A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2E5182A" w14:textId="77777777" w:rsidR="002B05E1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9DCC39F" w14:textId="77777777" w:rsidR="002B05E1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354985BA" w:rsidR="002B05E1" w:rsidRPr="00230F5A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609BF7AD" w:rsidR="002B05E1" w:rsidRPr="00230F5A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A799026" w14:textId="77777777" w:rsidR="002B05E1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2680C47E" w14:textId="049BD5A7" w:rsidR="002B05E1" w:rsidRPr="00230F5A" w:rsidRDefault="002B05E1" w:rsidP="002B05E1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225ECA" w:rsidRPr="00230F5A" w14:paraId="38B70AFE" w14:textId="34FEEE1D" w:rsidTr="00EF026F">
        <w:tc>
          <w:tcPr>
            <w:tcW w:w="1256" w:type="dxa"/>
          </w:tcPr>
          <w:p w14:paraId="23AEB014" w14:textId="662AC562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I09</w:t>
            </w:r>
          </w:p>
        </w:tc>
        <w:tc>
          <w:tcPr>
            <w:tcW w:w="1342" w:type="dxa"/>
          </w:tcPr>
          <w:p w14:paraId="7FA5A642" w14:textId="2AA1575E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AA18DD7" w14:textId="77777777" w:rsidR="00225EC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2CB18AA" w14:textId="77777777" w:rsidR="00225EC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747E2E5C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27C58253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F256A37" w14:textId="77777777" w:rsidR="00225EC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3968A56F" w14:textId="77777777" w:rsidR="00225EC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7E9F6AE9" w14:textId="77777777" w:rsidR="00225EC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44D579CF" w14:textId="77777777" w:rsidR="00225ECA" w:rsidRDefault="00225ECA" w:rsidP="00225EC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4CAEDC21" w14:textId="77777777" w:rsidR="00225ECA" w:rsidRDefault="00225ECA" w:rsidP="00225EC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3FC756" w14:textId="77777777" w:rsidR="00225ECA" w:rsidRPr="00AD54F4" w:rsidRDefault="00225ECA" w:rsidP="00225EC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3301AE4B" w14:textId="08CF16EC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25ECA" w:rsidRPr="00230F5A" w14:paraId="4B606B6E" w14:textId="62885254" w:rsidTr="00EF026F">
        <w:tc>
          <w:tcPr>
            <w:tcW w:w="1256" w:type="dxa"/>
          </w:tcPr>
          <w:p w14:paraId="612D72B6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25ECA" w:rsidRPr="00230F5A" w14:paraId="2EA7A1DB" w14:textId="6C6D457E" w:rsidTr="00EF026F">
        <w:tc>
          <w:tcPr>
            <w:tcW w:w="1256" w:type="dxa"/>
          </w:tcPr>
          <w:p w14:paraId="4D062B49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225ECA" w:rsidRPr="00230F5A" w14:paraId="4EBD62EB" w14:textId="7659FBA3" w:rsidTr="00EF026F">
        <w:tc>
          <w:tcPr>
            <w:tcW w:w="1256" w:type="dxa"/>
          </w:tcPr>
          <w:p w14:paraId="6FF918B3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225ECA" w:rsidRPr="00230F5A" w:rsidRDefault="00225ECA" w:rsidP="00225ECA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760752">
      <w:pPr>
        <w:pStyle w:val="Ttulo1"/>
        <w:numPr>
          <w:ilvl w:val="0"/>
          <w:numId w:val="2"/>
        </w:numPr>
        <w:rPr>
          <w:rFonts w:cs="Times New Roman"/>
        </w:rPr>
      </w:pPr>
      <w:bookmarkStart w:id="0" w:name="_Toc16081442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Default="003B2729" w:rsidP="00760752">
      <w:pPr>
        <w:pStyle w:val="Ttulo2"/>
        <w:numPr>
          <w:ilvl w:val="1"/>
          <w:numId w:val="2"/>
        </w:numPr>
        <w:rPr>
          <w:rStyle w:val="Hipervnculo"/>
        </w:rPr>
      </w:pPr>
      <w:bookmarkStart w:id="1" w:name="_Toc16081442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07FCA52A" w14:textId="77777777" w:rsidR="0031130F" w:rsidRPr="0031130F" w:rsidRDefault="0031130F" w:rsidP="0031130F"/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proofErr w:type="spellStart"/>
      <w:r w:rsidRPr="00230F5A">
        <w:rPr>
          <w:rFonts w:ascii="Times New Roman" w:hAnsi="Times New Roman" w:cs="Times New Roman"/>
          <w:color w:val="4472C4" w:themeColor="accent1"/>
        </w:rPr>
        <w:t>Header</w:t>
      </w:r>
      <w:proofErr w:type="spellEnd"/>
      <w:r w:rsidRPr="00230F5A"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6A72FB" w:rsidRPr="00F45E53" w14:paraId="454A06D7" w14:textId="77777777" w:rsidTr="00653275">
        <w:trPr>
          <w:trHeight w:val="244"/>
        </w:trPr>
        <w:tc>
          <w:tcPr>
            <w:tcW w:w="1414" w:type="dxa"/>
          </w:tcPr>
          <w:p w14:paraId="0013A773" w14:textId="77777777" w:rsidR="006A72FB" w:rsidRPr="00F45E53" w:rsidRDefault="006A72FB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425" w:type="dxa"/>
          </w:tcPr>
          <w:p w14:paraId="0D0B8859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0E7A8033" w14:textId="77777777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Código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banco</w:t>
            </w:r>
          </w:p>
        </w:tc>
        <w:tc>
          <w:tcPr>
            <w:tcW w:w="2977" w:type="dxa"/>
          </w:tcPr>
          <w:p w14:paraId="0C94D8B3" w14:textId="7EA650E5" w:rsidR="006A72FB" w:rsidRPr="00F45E53" w:rsidRDefault="006A72FB" w:rsidP="00653275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9(0</w:t>
            </w:r>
            <w:r w:rsidR="0092616A">
              <w:rPr>
                <w:rFonts w:ascii="Times New Roman" w:hAnsi="Times New Roman" w:cs="Times New Roman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  <w:tr w:rsidR="006A72FB" w:rsidRPr="00F45E53" w14:paraId="2C0ECDB9" w14:textId="77777777" w:rsidTr="00653275">
        <w:trPr>
          <w:trHeight w:val="241"/>
        </w:trPr>
        <w:tc>
          <w:tcPr>
            <w:tcW w:w="1414" w:type="dxa"/>
          </w:tcPr>
          <w:p w14:paraId="43F53626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425" w:type="dxa"/>
          </w:tcPr>
          <w:p w14:paraId="312B217A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EB01EB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Identificación</w:t>
            </w:r>
            <w:proofErr w:type="spellEnd"/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del</w:t>
            </w:r>
            <w:r w:rsidRPr="00F45E53">
              <w:rPr>
                <w:rFonts w:ascii="Times New Roman" w:hAnsi="Times New Roman" w:cs="Times New Roman"/>
                <w:spacing w:val="-3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archivo</w:t>
            </w:r>
            <w:proofErr w:type="spellEnd"/>
          </w:p>
        </w:tc>
        <w:tc>
          <w:tcPr>
            <w:tcW w:w="2977" w:type="dxa"/>
          </w:tcPr>
          <w:p w14:paraId="2596FA58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X(03)</w:t>
            </w:r>
          </w:p>
        </w:tc>
      </w:tr>
      <w:tr w:rsidR="006A72FB" w:rsidRPr="00F45E53" w14:paraId="5B22553B" w14:textId="77777777" w:rsidTr="00653275">
        <w:trPr>
          <w:trHeight w:val="245"/>
        </w:trPr>
        <w:tc>
          <w:tcPr>
            <w:tcW w:w="1414" w:type="dxa"/>
          </w:tcPr>
          <w:p w14:paraId="4EF6FE2F" w14:textId="77777777" w:rsidR="006A72FB" w:rsidRPr="00F45E53" w:rsidRDefault="006A72FB" w:rsidP="00653275">
            <w:pPr>
              <w:pStyle w:val="TableParagraph"/>
              <w:spacing w:before="1" w:line="22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425" w:type="dxa"/>
          </w:tcPr>
          <w:p w14:paraId="748231F4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41C35886" w14:textId="77777777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sz w:val="20"/>
              </w:rPr>
              <w:t>Periodo</w:t>
            </w:r>
            <w:proofErr w:type="spellEnd"/>
          </w:p>
        </w:tc>
        <w:tc>
          <w:tcPr>
            <w:tcW w:w="2977" w:type="dxa"/>
          </w:tcPr>
          <w:p w14:paraId="7E27E252" w14:textId="460FFCC3" w:rsidR="006A72FB" w:rsidRPr="00F45E53" w:rsidRDefault="006A72FB" w:rsidP="00653275">
            <w:pPr>
              <w:pStyle w:val="TableParagraph"/>
              <w:spacing w:before="1" w:line="224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P(0</w:t>
            </w:r>
            <w:r w:rsidR="00B33E4B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  <w:r>
              <w:rPr>
                <w:rFonts w:ascii="Times New Roman" w:hAnsi="Times New Roman" w:cs="Times New Roman"/>
                <w:sz w:val="20"/>
              </w:rPr>
              <w:t xml:space="preserve">     AAAAMM</w:t>
            </w:r>
          </w:p>
        </w:tc>
      </w:tr>
      <w:tr w:rsidR="006A72FB" w:rsidRPr="00F45E53" w14:paraId="48D82131" w14:textId="77777777" w:rsidTr="00653275">
        <w:trPr>
          <w:trHeight w:val="242"/>
        </w:trPr>
        <w:tc>
          <w:tcPr>
            <w:tcW w:w="1414" w:type="dxa"/>
          </w:tcPr>
          <w:p w14:paraId="4F2C9292" w14:textId="77777777" w:rsidR="006A72FB" w:rsidRPr="00F45E53" w:rsidRDefault="006A72FB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Campo</w:t>
            </w:r>
            <w:r w:rsidRPr="00F45E53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425" w:type="dxa"/>
          </w:tcPr>
          <w:p w14:paraId="7BFFD895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124BB66" w14:textId="77777777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Filler</w:t>
            </w:r>
          </w:p>
        </w:tc>
        <w:tc>
          <w:tcPr>
            <w:tcW w:w="2977" w:type="dxa"/>
          </w:tcPr>
          <w:p w14:paraId="193607DB" w14:textId="3350C60B" w:rsidR="006A72FB" w:rsidRPr="00F45E53" w:rsidRDefault="006A72FB" w:rsidP="00653275">
            <w:pPr>
              <w:pStyle w:val="TableParagraph"/>
              <w:spacing w:line="222" w:lineRule="exact"/>
              <w:rPr>
                <w:rFonts w:ascii="Times New Roman" w:hAnsi="Times New Roman" w:cs="Times New Roman"/>
                <w:sz w:val="20"/>
              </w:rPr>
            </w:pPr>
            <w:r w:rsidRPr="00F45E53">
              <w:rPr>
                <w:rFonts w:ascii="Times New Roman" w:hAnsi="Times New Roman" w:cs="Times New Roman"/>
                <w:sz w:val="20"/>
              </w:rPr>
              <w:t>X(</w:t>
            </w:r>
            <w:r w:rsidR="007003BC">
              <w:rPr>
                <w:rFonts w:ascii="Times New Roman" w:hAnsi="Times New Roman" w:cs="Times New Roman"/>
                <w:sz w:val="20"/>
              </w:rPr>
              <w:t>1</w:t>
            </w:r>
            <w:r w:rsidR="00B33E4B">
              <w:rPr>
                <w:rFonts w:ascii="Times New Roman" w:hAnsi="Times New Roman" w:cs="Times New Roman"/>
                <w:sz w:val="20"/>
              </w:rPr>
              <w:t>0</w:t>
            </w:r>
            <w:r w:rsidR="007003BC">
              <w:rPr>
                <w:rFonts w:ascii="Times New Roman" w:hAnsi="Times New Roman" w:cs="Times New Roman"/>
                <w:sz w:val="20"/>
              </w:rPr>
              <w:t>6</w:t>
            </w:r>
            <w:r w:rsidRPr="00F45E53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14:paraId="267E3D54" w14:textId="02A6E729" w:rsidR="006A72FB" w:rsidRPr="00F45E53" w:rsidRDefault="006A72FB" w:rsidP="006A72FB">
      <w:pPr>
        <w:pStyle w:val="Textoindependiente"/>
        <w:rPr>
          <w:rFonts w:ascii="Times New Roman" w:hAnsi="Times New Roman" w:cs="Times New Roman"/>
          <w:sz w:val="24"/>
        </w:rPr>
      </w:pPr>
      <w:r w:rsidRPr="00F45E53">
        <w:rPr>
          <w:rFonts w:ascii="Times New Roman" w:hAnsi="Times New Roman" w:cs="Times New Roman"/>
          <w:sz w:val="24"/>
        </w:rPr>
        <w:t xml:space="preserve">   </w:t>
      </w:r>
      <w:r w:rsidRPr="00F45E53">
        <w:rPr>
          <w:rFonts w:ascii="Times New Roman" w:hAnsi="Times New Roman" w:cs="Times New Roman"/>
        </w:rPr>
        <w:t>Largo</w:t>
      </w:r>
      <w:r w:rsidRPr="00F45E53">
        <w:rPr>
          <w:rFonts w:ascii="Times New Roman" w:hAnsi="Times New Roman" w:cs="Times New Roman"/>
          <w:spacing w:val="-5"/>
        </w:rPr>
        <w:t xml:space="preserve"> </w:t>
      </w:r>
      <w:r w:rsidRPr="00F45E53">
        <w:rPr>
          <w:rFonts w:ascii="Times New Roman" w:hAnsi="Times New Roman" w:cs="Times New Roman"/>
        </w:rPr>
        <w:t>del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registro:</w:t>
      </w:r>
      <w:r w:rsidRPr="00F45E53">
        <w:rPr>
          <w:rFonts w:ascii="Times New Roman" w:hAnsi="Times New Roman" w:cs="Times New Roman"/>
          <w:spacing w:val="-3"/>
        </w:rPr>
        <w:t xml:space="preserve"> </w:t>
      </w:r>
      <w:r w:rsidR="007003BC">
        <w:rPr>
          <w:rFonts w:ascii="Times New Roman" w:hAnsi="Times New Roman" w:cs="Times New Roman"/>
          <w:spacing w:val="-3"/>
        </w:rPr>
        <w:t>118</w:t>
      </w:r>
      <w:r w:rsidRPr="00F45E53">
        <w:rPr>
          <w:rFonts w:ascii="Times New Roman" w:hAnsi="Times New Roman" w:cs="Times New Roman"/>
          <w:spacing w:val="-1"/>
        </w:rPr>
        <w:t xml:space="preserve"> </w:t>
      </w:r>
      <w:r w:rsidRPr="00F45E53">
        <w:rPr>
          <w:rFonts w:ascii="Times New Roman" w:hAnsi="Times New Roman" w:cs="Times New Roman"/>
        </w:rPr>
        <w:t>bytes</w:t>
      </w:r>
    </w:p>
    <w:p w14:paraId="540381E7" w14:textId="77777777" w:rsidR="006A72FB" w:rsidRDefault="006A72FB" w:rsidP="006A72FB">
      <w:pPr>
        <w:pStyle w:val="Textoindependiente"/>
        <w:rPr>
          <w:rFonts w:ascii="Times New Roman" w:hAnsi="Times New Roman" w:cs="Times New Roman"/>
          <w:i/>
        </w:rPr>
      </w:pPr>
    </w:p>
    <w:p w14:paraId="62ECB4B8" w14:textId="77777777" w:rsidR="007003BC" w:rsidRDefault="007003BC" w:rsidP="0076075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before="1" w:after="60"/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283"/>
        <w:gridCol w:w="8553"/>
      </w:tblGrid>
      <w:tr w:rsidR="007003BC" w14:paraId="03007A28" w14:textId="77777777" w:rsidTr="005C4751">
        <w:trPr>
          <w:trHeight w:val="299"/>
        </w:trPr>
        <w:tc>
          <w:tcPr>
            <w:tcW w:w="1131" w:type="dxa"/>
          </w:tcPr>
          <w:p w14:paraId="2DDDEF68" w14:textId="77777777" w:rsidR="007003BC" w:rsidRDefault="007003B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01</w:t>
            </w:r>
          </w:p>
        </w:tc>
        <w:tc>
          <w:tcPr>
            <w:tcW w:w="283" w:type="dxa"/>
          </w:tcPr>
          <w:p w14:paraId="36362639" w14:textId="77777777" w:rsidR="007003BC" w:rsidRDefault="007003B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56653072" w14:textId="77777777" w:rsidR="007003BC" w:rsidRPr="00401116" w:rsidRDefault="007003BC" w:rsidP="005C4751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401116">
              <w:rPr>
                <w:rFonts w:ascii="Calibri" w:hAnsi="Calibri"/>
                <w:lang w:val="es-CL"/>
              </w:rPr>
              <w:t>Antecedentes básicos</w:t>
            </w:r>
            <w:r w:rsidRPr="00401116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de</w:t>
            </w:r>
            <w:r w:rsidRPr="00401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las</w:t>
            </w:r>
            <w:r w:rsidRPr="00401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sociedades filiales</w:t>
            </w:r>
            <w:r w:rsidRPr="004011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y</w:t>
            </w:r>
            <w:r w:rsidRPr="00401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de</w:t>
            </w:r>
            <w:r w:rsidRPr="00401116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apoyo al</w:t>
            </w:r>
            <w:r w:rsidRPr="00401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giro del</w:t>
            </w:r>
            <w:r w:rsidRPr="00401116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01116">
              <w:rPr>
                <w:rFonts w:ascii="Calibri" w:hAnsi="Calibri"/>
                <w:lang w:val="es-CL"/>
              </w:rPr>
              <w:t>banco.</w:t>
            </w:r>
          </w:p>
        </w:tc>
      </w:tr>
      <w:tr w:rsidR="007003BC" w14:paraId="2995B7AF" w14:textId="77777777" w:rsidTr="005C4751">
        <w:trPr>
          <w:trHeight w:val="299"/>
        </w:trPr>
        <w:tc>
          <w:tcPr>
            <w:tcW w:w="1131" w:type="dxa"/>
          </w:tcPr>
          <w:p w14:paraId="445B03DB" w14:textId="77777777" w:rsidR="007003BC" w:rsidRDefault="007003BC" w:rsidP="005C4751">
            <w:pPr>
              <w:pStyle w:val="TableParagraph"/>
              <w:spacing w:line="268" w:lineRule="exact"/>
              <w:ind w:left="0" w:right="114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02</w:t>
            </w:r>
          </w:p>
        </w:tc>
        <w:tc>
          <w:tcPr>
            <w:tcW w:w="283" w:type="dxa"/>
          </w:tcPr>
          <w:p w14:paraId="72AFD2A8" w14:textId="77777777" w:rsidR="007003BC" w:rsidRDefault="007003BC" w:rsidP="005C4751">
            <w:pPr>
              <w:pStyle w:val="TableParagraph"/>
              <w:spacing w:line="268" w:lineRule="exact"/>
              <w:ind w:left="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8553" w:type="dxa"/>
          </w:tcPr>
          <w:p w14:paraId="5E316FAA" w14:textId="77777777" w:rsidR="007003BC" w:rsidRPr="00401116" w:rsidRDefault="007003BC" w:rsidP="005C4751">
            <w:pPr>
              <w:pStyle w:val="TableParagraph"/>
              <w:spacing w:line="268" w:lineRule="exact"/>
              <w:rPr>
                <w:rFonts w:ascii="Calibri"/>
                <w:lang w:val="es-CL"/>
              </w:rPr>
            </w:pPr>
            <w:r w:rsidRPr="00401116">
              <w:rPr>
                <w:rFonts w:ascii="Calibri"/>
                <w:lang w:val="es-CL"/>
              </w:rPr>
              <w:t>Accionistas</w:t>
            </w:r>
            <w:r w:rsidRPr="00401116">
              <w:rPr>
                <w:rFonts w:asci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o</w:t>
            </w:r>
            <w:r w:rsidRPr="00401116">
              <w:rPr>
                <w:rFonts w:asci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socios</w:t>
            </w:r>
            <w:r w:rsidRPr="00401116">
              <w:rPr>
                <w:rFonts w:asci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de</w:t>
            </w:r>
            <w:r w:rsidRPr="00401116">
              <w:rPr>
                <w:rFonts w:asci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las</w:t>
            </w:r>
            <w:r w:rsidRPr="00401116">
              <w:rPr>
                <w:rFonts w:ascii="Calibri"/>
                <w:spacing w:val="-6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sociedades filiales</w:t>
            </w:r>
            <w:r w:rsidRPr="00401116">
              <w:rPr>
                <w:rFonts w:ascii="Calibri"/>
                <w:spacing w:val="-2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y de apoyo</w:t>
            </w:r>
            <w:r w:rsidRPr="00401116">
              <w:rPr>
                <w:rFonts w:ascii="Calibri"/>
                <w:spacing w:val="-2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al</w:t>
            </w:r>
            <w:r w:rsidRPr="00401116">
              <w:rPr>
                <w:rFonts w:asci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giro</w:t>
            </w:r>
            <w:r w:rsidRPr="00401116">
              <w:rPr>
                <w:rFonts w:ascii="Calibri"/>
                <w:spacing w:val="-3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del</w:t>
            </w:r>
            <w:r w:rsidRPr="00401116">
              <w:rPr>
                <w:rFonts w:ascii="Calibri"/>
                <w:spacing w:val="-1"/>
                <w:lang w:val="es-CL"/>
              </w:rPr>
              <w:t xml:space="preserve"> </w:t>
            </w:r>
            <w:r w:rsidRPr="00401116">
              <w:rPr>
                <w:rFonts w:ascii="Calibri"/>
                <w:lang w:val="es-CL"/>
              </w:rPr>
              <w:t>banco.</w:t>
            </w:r>
          </w:p>
        </w:tc>
      </w:tr>
    </w:tbl>
    <w:p w14:paraId="6FB46FC4" w14:textId="77777777" w:rsidR="007003BC" w:rsidRDefault="007003BC" w:rsidP="007003BC">
      <w:pPr>
        <w:pStyle w:val="Textoindependiente"/>
        <w:rPr>
          <w:rFonts w:ascii="Times New Roman"/>
          <w:i/>
          <w:sz w:val="22"/>
        </w:rPr>
      </w:pPr>
    </w:p>
    <w:p w14:paraId="78309F12" w14:textId="77777777" w:rsidR="007003BC" w:rsidRDefault="007003BC" w:rsidP="007003BC">
      <w:pPr>
        <w:pStyle w:val="Textoindependiente"/>
        <w:spacing w:before="2"/>
        <w:rPr>
          <w:rFonts w:ascii="Times New Roman"/>
          <w:i/>
        </w:rPr>
      </w:pPr>
    </w:p>
    <w:p w14:paraId="7C5372E4" w14:textId="77777777" w:rsidR="007003BC" w:rsidRDefault="007003BC" w:rsidP="0076075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after="58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que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incluyen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antecedentes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básicos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sociedades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filiales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apoyo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al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giro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del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banco.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003BC" w14:paraId="50FAB708" w14:textId="77777777" w:rsidTr="005C4751">
        <w:trPr>
          <w:trHeight w:val="302"/>
        </w:trPr>
        <w:tc>
          <w:tcPr>
            <w:tcW w:w="1414" w:type="dxa"/>
          </w:tcPr>
          <w:p w14:paraId="286B90B0" w14:textId="77777777" w:rsidR="007003BC" w:rsidRDefault="007003B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19A6D27" w14:textId="77777777" w:rsidR="007003BC" w:rsidRDefault="007003B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5C5A5A5E" w14:textId="77777777" w:rsidR="007003BC" w:rsidRDefault="007003B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977" w:type="dxa"/>
          </w:tcPr>
          <w:p w14:paraId="1149A2E4" w14:textId="77777777" w:rsidR="007003BC" w:rsidRDefault="007003B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</w:tbl>
    <w:p w14:paraId="3D4C7C35" w14:textId="77777777" w:rsidR="007003BC" w:rsidRDefault="007003BC" w:rsidP="007003BC">
      <w:pPr>
        <w:rPr>
          <w:sz w:val="20"/>
        </w:rPr>
        <w:sectPr w:rsidR="007003BC" w:rsidSect="000938B2">
          <w:pgSz w:w="12250" w:h="15850"/>
          <w:pgMar w:top="1380" w:right="840" w:bottom="880" w:left="920" w:header="567" w:footer="685" w:gutter="0"/>
          <w:cols w:space="720"/>
        </w:sectPr>
      </w:pPr>
    </w:p>
    <w:p w14:paraId="3A45CFFA" w14:textId="77777777" w:rsidR="007003BC" w:rsidRDefault="007003BC" w:rsidP="007003BC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2"/>
        <w:gridCol w:w="2977"/>
      </w:tblGrid>
      <w:tr w:rsidR="007003BC" w14:paraId="0656E21E" w14:textId="77777777" w:rsidTr="005C4751">
        <w:trPr>
          <w:trHeight w:val="300"/>
        </w:trPr>
        <w:tc>
          <w:tcPr>
            <w:tcW w:w="1414" w:type="dxa"/>
          </w:tcPr>
          <w:p w14:paraId="234871AE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D3DDB1B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390B6BCF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sociedad</w:t>
            </w:r>
            <w:proofErr w:type="spellEnd"/>
          </w:p>
        </w:tc>
        <w:tc>
          <w:tcPr>
            <w:tcW w:w="2977" w:type="dxa"/>
          </w:tcPr>
          <w:p w14:paraId="0633A53E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7003BC" w14:paraId="60A64418" w14:textId="77777777" w:rsidTr="005C4751">
        <w:trPr>
          <w:trHeight w:val="299"/>
        </w:trPr>
        <w:tc>
          <w:tcPr>
            <w:tcW w:w="1414" w:type="dxa"/>
          </w:tcPr>
          <w:p w14:paraId="4E2D3AEA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83A0EAE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265203BA" w14:textId="77777777" w:rsidR="007003BC" w:rsidRPr="00401116" w:rsidRDefault="007003BC" w:rsidP="005C4751">
            <w:pPr>
              <w:pStyle w:val="TableParagraph"/>
              <w:rPr>
                <w:sz w:val="20"/>
                <w:lang w:val="es-CL"/>
              </w:rPr>
            </w:pPr>
            <w:r w:rsidRPr="00401116">
              <w:rPr>
                <w:sz w:val="20"/>
                <w:lang w:val="es-CL"/>
              </w:rPr>
              <w:t>Nombre</w:t>
            </w:r>
            <w:r w:rsidRPr="00401116">
              <w:rPr>
                <w:spacing w:val="-3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o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razón social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de</w:t>
            </w:r>
            <w:r w:rsidRPr="00401116">
              <w:rPr>
                <w:spacing w:val="-4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la</w:t>
            </w:r>
            <w:r w:rsidRPr="00401116">
              <w:rPr>
                <w:spacing w:val="-1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sociedad</w:t>
            </w:r>
          </w:p>
        </w:tc>
        <w:tc>
          <w:tcPr>
            <w:tcW w:w="2977" w:type="dxa"/>
          </w:tcPr>
          <w:p w14:paraId="3365BA3B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7003BC" w14:paraId="0CA884EF" w14:textId="77777777" w:rsidTr="005C4751">
        <w:trPr>
          <w:trHeight w:val="299"/>
        </w:trPr>
        <w:tc>
          <w:tcPr>
            <w:tcW w:w="1414" w:type="dxa"/>
          </w:tcPr>
          <w:p w14:paraId="658F44AD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44A99A2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7CF4AE32" w14:textId="77777777" w:rsidR="007003BC" w:rsidRDefault="007003B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Dirección</w:t>
            </w:r>
            <w:proofErr w:type="spellEnd"/>
          </w:p>
        </w:tc>
        <w:tc>
          <w:tcPr>
            <w:tcW w:w="2977" w:type="dxa"/>
          </w:tcPr>
          <w:p w14:paraId="51CBA5E8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7003BC" w14:paraId="0E41AD82" w14:textId="77777777" w:rsidTr="005C4751">
        <w:trPr>
          <w:trHeight w:val="302"/>
        </w:trPr>
        <w:tc>
          <w:tcPr>
            <w:tcW w:w="1414" w:type="dxa"/>
          </w:tcPr>
          <w:p w14:paraId="38007B86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58F8E16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2" w:type="dxa"/>
          </w:tcPr>
          <w:p w14:paraId="6F4AA3A0" w14:textId="77777777" w:rsidR="007003BC" w:rsidRDefault="007003BC" w:rsidP="005C475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2977" w:type="dxa"/>
          </w:tcPr>
          <w:p w14:paraId="1D7435D3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</w:tbl>
    <w:p w14:paraId="08A9FD24" w14:textId="77777777" w:rsidR="007003BC" w:rsidRDefault="007003BC" w:rsidP="007003BC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118</w:t>
      </w:r>
      <w:r>
        <w:rPr>
          <w:spacing w:val="-1"/>
        </w:rPr>
        <w:t xml:space="preserve"> </w:t>
      </w:r>
      <w:r>
        <w:t>Bytes</w:t>
      </w:r>
    </w:p>
    <w:p w14:paraId="7C61084B" w14:textId="77777777" w:rsidR="007003BC" w:rsidRDefault="007003BC" w:rsidP="007003BC">
      <w:pPr>
        <w:pStyle w:val="Textoindependiente"/>
        <w:rPr>
          <w:sz w:val="24"/>
        </w:rPr>
      </w:pPr>
    </w:p>
    <w:p w14:paraId="31882A9F" w14:textId="77777777" w:rsidR="007003BC" w:rsidRDefault="007003BC" w:rsidP="00760752">
      <w:pPr>
        <w:pStyle w:val="Prrafodelista"/>
        <w:numPr>
          <w:ilvl w:val="5"/>
          <w:numId w:val="5"/>
        </w:numPr>
        <w:tabs>
          <w:tab w:val="left" w:pos="1348"/>
          <w:tab w:val="left" w:pos="1349"/>
        </w:tabs>
        <w:spacing w:before="190" w:after="60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Registros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 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sobre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accionistas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socios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las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filiales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sociedades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apoyo al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giro.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6239"/>
        <w:gridCol w:w="1699"/>
      </w:tblGrid>
      <w:tr w:rsidR="007003BC" w14:paraId="5EA11D03" w14:textId="77777777" w:rsidTr="005C4751">
        <w:trPr>
          <w:trHeight w:val="299"/>
        </w:trPr>
        <w:tc>
          <w:tcPr>
            <w:tcW w:w="1414" w:type="dxa"/>
          </w:tcPr>
          <w:p w14:paraId="4FD7D586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62765A0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50726CD6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1699" w:type="dxa"/>
          </w:tcPr>
          <w:p w14:paraId="50C6330B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7003BC" w14:paraId="6B25CD80" w14:textId="77777777" w:rsidTr="005C4751">
        <w:trPr>
          <w:trHeight w:val="299"/>
        </w:trPr>
        <w:tc>
          <w:tcPr>
            <w:tcW w:w="1414" w:type="dxa"/>
          </w:tcPr>
          <w:p w14:paraId="65E2EB22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D635888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774849CC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sociedad</w:t>
            </w:r>
            <w:proofErr w:type="spellEnd"/>
          </w:p>
        </w:tc>
        <w:tc>
          <w:tcPr>
            <w:tcW w:w="1699" w:type="dxa"/>
          </w:tcPr>
          <w:p w14:paraId="2B4402A2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7003BC" w14:paraId="319A07BE" w14:textId="77777777" w:rsidTr="005C4751">
        <w:trPr>
          <w:trHeight w:val="299"/>
        </w:trPr>
        <w:tc>
          <w:tcPr>
            <w:tcW w:w="1414" w:type="dxa"/>
          </w:tcPr>
          <w:p w14:paraId="2449A0BC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7A8223E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4836651D" w14:textId="77777777" w:rsidR="007003BC" w:rsidRPr="00401116" w:rsidRDefault="007003BC" w:rsidP="005C4751">
            <w:pPr>
              <w:pStyle w:val="TableParagraph"/>
              <w:rPr>
                <w:sz w:val="20"/>
                <w:lang w:val="es-CL"/>
              </w:rPr>
            </w:pPr>
            <w:r w:rsidRPr="00401116">
              <w:rPr>
                <w:sz w:val="20"/>
                <w:lang w:val="es-CL"/>
              </w:rPr>
              <w:t>Rut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del</w:t>
            </w:r>
            <w:r w:rsidRPr="00401116">
              <w:rPr>
                <w:spacing w:val="-1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accionista</w:t>
            </w:r>
            <w:r w:rsidRPr="00401116">
              <w:rPr>
                <w:spacing w:val="1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o</w:t>
            </w:r>
            <w:r w:rsidRPr="00401116">
              <w:rPr>
                <w:spacing w:val="-3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socio</w:t>
            </w:r>
          </w:p>
        </w:tc>
        <w:tc>
          <w:tcPr>
            <w:tcW w:w="1699" w:type="dxa"/>
          </w:tcPr>
          <w:p w14:paraId="69D1D30A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7003BC" w14:paraId="37D44EAD" w14:textId="77777777" w:rsidTr="005C4751">
        <w:trPr>
          <w:trHeight w:val="302"/>
        </w:trPr>
        <w:tc>
          <w:tcPr>
            <w:tcW w:w="1414" w:type="dxa"/>
          </w:tcPr>
          <w:p w14:paraId="7D27C715" w14:textId="77777777" w:rsidR="007003BC" w:rsidRDefault="007003BC" w:rsidP="005C4751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A0D6045" w14:textId="77777777" w:rsidR="007003BC" w:rsidRDefault="007003B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6E3329C7" w14:textId="77777777" w:rsidR="007003BC" w:rsidRPr="00401116" w:rsidRDefault="007003BC" w:rsidP="005C4751">
            <w:pPr>
              <w:pStyle w:val="TableParagraph"/>
              <w:spacing w:before="2"/>
              <w:rPr>
                <w:sz w:val="20"/>
                <w:lang w:val="es-CL"/>
              </w:rPr>
            </w:pPr>
            <w:r w:rsidRPr="00401116">
              <w:rPr>
                <w:sz w:val="20"/>
                <w:lang w:val="es-CL"/>
              </w:rPr>
              <w:t>Nombre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o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razón social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del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accionista o</w:t>
            </w:r>
            <w:r w:rsidRPr="00401116">
              <w:rPr>
                <w:spacing w:val="-2"/>
                <w:sz w:val="20"/>
                <w:lang w:val="es-CL"/>
              </w:rPr>
              <w:t xml:space="preserve"> </w:t>
            </w:r>
            <w:r w:rsidRPr="00401116">
              <w:rPr>
                <w:sz w:val="20"/>
                <w:lang w:val="es-CL"/>
              </w:rPr>
              <w:t>socio</w:t>
            </w:r>
          </w:p>
        </w:tc>
        <w:tc>
          <w:tcPr>
            <w:tcW w:w="1699" w:type="dxa"/>
          </w:tcPr>
          <w:p w14:paraId="3BD6BB18" w14:textId="77777777" w:rsidR="007003BC" w:rsidRDefault="007003BC" w:rsidP="005C4751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X(50)</w:t>
            </w:r>
          </w:p>
        </w:tc>
      </w:tr>
      <w:tr w:rsidR="007003BC" w14:paraId="5E276DF7" w14:textId="77777777" w:rsidTr="005C4751">
        <w:trPr>
          <w:trHeight w:val="300"/>
        </w:trPr>
        <w:tc>
          <w:tcPr>
            <w:tcW w:w="1414" w:type="dxa"/>
          </w:tcPr>
          <w:p w14:paraId="66DB1D36" w14:textId="77777777" w:rsidR="007003BC" w:rsidRDefault="007003BC" w:rsidP="005C4751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EFC7CB3" w14:textId="77777777" w:rsidR="007003BC" w:rsidRDefault="007003B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3748E84C" w14:textId="77777777" w:rsidR="007003BC" w:rsidRDefault="007003BC" w:rsidP="005C4751">
            <w:pPr>
              <w:pStyle w:val="TableParagraph"/>
              <w:spacing w:before="1"/>
              <w:rPr>
                <w:sz w:val="20"/>
              </w:rPr>
            </w:pPr>
            <w:proofErr w:type="spellStart"/>
            <w:r>
              <w:rPr>
                <w:sz w:val="20"/>
              </w:rPr>
              <w:t>Participación</w:t>
            </w:r>
            <w:proofErr w:type="spellEnd"/>
          </w:p>
        </w:tc>
        <w:tc>
          <w:tcPr>
            <w:tcW w:w="1699" w:type="dxa"/>
          </w:tcPr>
          <w:p w14:paraId="03047C76" w14:textId="77777777" w:rsidR="007003BC" w:rsidRDefault="007003BC" w:rsidP="005C4751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9(03)V9(06)</w:t>
            </w:r>
          </w:p>
        </w:tc>
      </w:tr>
      <w:tr w:rsidR="007003BC" w14:paraId="5F3A9C31" w14:textId="77777777" w:rsidTr="005C4751">
        <w:trPr>
          <w:trHeight w:val="299"/>
        </w:trPr>
        <w:tc>
          <w:tcPr>
            <w:tcW w:w="1414" w:type="dxa"/>
          </w:tcPr>
          <w:p w14:paraId="29B2984B" w14:textId="77777777" w:rsidR="007003BC" w:rsidRDefault="007003BC" w:rsidP="005C4751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3892D84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239" w:type="dxa"/>
          </w:tcPr>
          <w:p w14:paraId="00A40A9B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1699" w:type="dxa"/>
          </w:tcPr>
          <w:p w14:paraId="30379422" w14:textId="77777777" w:rsidR="007003BC" w:rsidRDefault="007003BC" w:rsidP="005C475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X(37)</w:t>
            </w:r>
          </w:p>
        </w:tc>
      </w:tr>
    </w:tbl>
    <w:p w14:paraId="6686DFD9" w14:textId="77777777" w:rsidR="007003BC" w:rsidRDefault="007003BC" w:rsidP="007003BC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118</w:t>
      </w:r>
      <w:r>
        <w:rPr>
          <w:spacing w:val="-1"/>
        </w:rPr>
        <w:t xml:space="preserve"> </w:t>
      </w:r>
      <w:r>
        <w:t>Bytes</w:t>
      </w:r>
    </w:p>
    <w:p w14:paraId="5F467A79" w14:textId="77777777" w:rsidR="007003BC" w:rsidRDefault="007003BC" w:rsidP="007003BC">
      <w:pPr>
        <w:pStyle w:val="Textoindependiente"/>
        <w:spacing w:before="8"/>
        <w:rPr>
          <w:sz w:val="19"/>
        </w:rPr>
      </w:pPr>
    </w:p>
    <w:p w14:paraId="60C865A5" w14:textId="77777777" w:rsidR="007003BC" w:rsidRPr="00F45E53" w:rsidRDefault="007003BC" w:rsidP="006A72FB">
      <w:pPr>
        <w:pStyle w:val="Textoindependiente"/>
        <w:rPr>
          <w:rFonts w:ascii="Times New Roman" w:hAnsi="Times New Roman" w:cs="Times New Roman"/>
          <w:i/>
        </w:rPr>
      </w:pPr>
    </w:p>
    <w:p w14:paraId="110FEECD" w14:textId="7F44BC46" w:rsidR="000F012A" w:rsidRPr="007003BC" w:rsidRDefault="006A72FB" w:rsidP="007003BC">
      <w:pPr>
        <w:tabs>
          <w:tab w:val="left" w:pos="1349"/>
        </w:tabs>
        <w:spacing w:before="91"/>
      </w:pPr>
      <w:r w:rsidRPr="00F45E53">
        <w:rPr>
          <w:rFonts w:ascii="Times New Roman" w:hAnsi="Times New Roman" w:cs="Times New Roman"/>
          <w:i/>
          <w:sz w:val="20"/>
        </w:rPr>
        <w:t xml:space="preserve">    </w:t>
      </w:r>
    </w:p>
    <w:p w14:paraId="56486671" w14:textId="35E44826" w:rsidR="00035F9D" w:rsidRPr="00230F5A" w:rsidRDefault="00B022B6" w:rsidP="00760752">
      <w:pPr>
        <w:pStyle w:val="Ttulo1"/>
        <w:numPr>
          <w:ilvl w:val="0"/>
          <w:numId w:val="2"/>
        </w:numPr>
        <w:rPr>
          <w:rFonts w:cs="Times New Roman"/>
        </w:rPr>
      </w:pPr>
      <w:bookmarkStart w:id="2" w:name="_Toc160814429"/>
      <w:r w:rsidRPr="00230F5A">
        <w:rPr>
          <w:rFonts w:cs="Times New Roman"/>
        </w:rPr>
        <w:t>Validaciones</w:t>
      </w:r>
      <w:bookmarkEnd w:id="2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760752">
      <w:pPr>
        <w:pStyle w:val="Ttulo2"/>
        <w:numPr>
          <w:ilvl w:val="1"/>
          <w:numId w:val="2"/>
        </w:numPr>
        <w:rPr>
          <w:sz w:val="32"/>
          <w:szCs w:val="32"/>
        </w:rPr>
      </w:pPr>
      <w:bookmarkStart w:id="3" w:name="_Toc160814430"/>
      <w:r w:rsidRPr="00230F5A">
        <w:t>Archivo de datos</w:t>
      </w:r>
      <w:bookmarkEnd w:id="3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7715486" w14:textId="77777777" w:rsidR="006A72FB" w:rsidRPr="00B537DA" w:rsidRDefault="006A72FB" w:rsidP="006A72F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  <w:bookmarkStart w:id="5" w:name="_Hlk15087186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A72FB" w:rsidRPr="00B537DA" w14:paraId="0CD671DC" w14:textId="77777777" w:rsidTr="00653275">
        <w:tc>
          <w:tcPr>
            <w:tcW w:w="562" w:type="dxa"/>
          </w:tcPr>
          <w:p w14:paraId="21C43DEC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008844C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6C3490F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6A72FB" w:rsidRPr="00B537DA" w14:paraId="2C78D906" w14:textId="77777777" w:rsidTr="00653275">
        <w:tc>
          <w:tcPr>
            <w:tcW w:w="562" w:type="dxa"/>
          </w:tcPr>
          <w:p w14:paraId="19DAC6C0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V2</w:t>
            </w:r>
          </w:p>
        </w:tc>
        <w:tc>
          <w:tcPr>
            <w:tcW w:w="7932" w:type="dxa"/>
          </w:tcPr>
          <w:p w14:paraId="790769F5" w14:textId="46C39B2D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6A72FB" w:rsidRPr="00B537DA" w14:paraId="75803EDA" w14:textId="77777777" w:rsidTr="00653275">
        <w:tc>
          <w:tcPr>
            <w:tcW w:w="562" w:type="dxa"/>
          </w:tcPr>
          <w:p w14:paraId="332A8489" w14:textId="77777777" w:rsidR="006A72FB" w:rsidRPr="00B537DA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12B4EF2" w14:textId="6165A0F9" w:rsidR="006A72FB" w:rsidRPr="00B537DA" w:rsidRDefault="00A37F21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A72FB" w:rsidRPr="00B537DA" w14:paraId="0037C7E0" w14:textId="77777777" w:rsidTr="00653275">
        <w:tc>
          <w:tcPr>
            <w:tcW w:w="562" w:type="dxa"/>
          </w:tcPr>
          <w:p w14:paraId="53F82017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0F3F123" w14:textId="77777777" w:rsidR="006A72FB" w:rsidRPr="00CC035F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71AB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5976C34D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C2F36EA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A5A95F5" w14:textId="77777777" w:rsidR="006A72FB" w:rsidRPr="00DD1EE4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6A72FB" w:rsidRPr="00B537DA" w14:paraId="61A530E1" w14:textId="77777777" w:rsidTr="00653275">
        <w:tc>
          <w:tcPr>
            <w:tcW w:w="562" w:type="dxa"/>
          </w:tcPr>
          <w:p w14:paraId="4620F9F2" w14:textId="1D5195A9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AC18A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7932" w:type="dxa"/>
          </w:tcPr>
          <w:p w14:paraId="7A21A508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77C5283A" w14:textId="77777777" w:rsidR="006A72FB" w:rsidRDefault="006A72FB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CA26C2" w:rsidRPr="00B537DA" w14:paraId="7F0F8BDF" w14:textId="77777777" w:rsidTr="00653275">
        <w:tc>
          <w:tcPr>
            <w:tcW w:w="562" w:type="dxa"/>
          </w:tcPr>
          <w:p w14:paraId="04598B9A" w14:textId="4FB42347" w:rsidR="00CA26C2" w:rsidRDefault="00CA26C2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4D50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7A4D35A2" w14:textId="61243E0C" w:rsidR="00CA26C2" w:rsidRDefault="00225ECA" w:rsidP="006532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84B75" w:rsidRPr="00B537DA" w14:paraId="36C5EBAD" w14:textId="77777777" w:rsidTr="00653275">
        <w:tc>
          <w:tcPr>
            <w:tcW w:w="562" w:type="dxa"/>
          </w:tcPr>
          <w:p w14:paraId="0D85F468" w14:textId="6902C3D5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66FDEEFA" w14:textId="2A1FBC5D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E84B75" w:rsidRPr="00B537DA" w14:paraId="0DE9225B" w14:textId="77777777" w:rsidTr="00653275">
        <w:tc>
          <w:tcPr>
            <w:tcW w:w="562" w:type="dxa"/>
          </w:tcPr>
          <w:p w14:paraId="4C69DD08" w14:textId="1E8A0A8A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14514C4F" w14:textId="30C2FFF0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84B75" w:rsidRPr="00B537DA" w14:paraId="7B9582FB" w14:textId="77777777" w:rsidTr="00653275">
        <w:tc>
          <w:tcPr>
            <w:tcW w:w="562" w:type="dxa"/>
          </w:tcPr>
          <w:p w14:paraId="5918E6FE" w14:textId="43E16FAE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B6277AA" w14:textId="3A8649B7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84B75" w:rsidRPr="00B537DA" w14:paraId="262B1D60" w14:textId="77777777" w:rsidTr="00653275">
        <w:tc>
          <w:tcPr>
            <w:tcW w:w="562" w:type="dxa"/>
          </w:tcPr>
          <w:p w14:paraId="6559C820" w14:textId="4CC6D3B6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405F6178" w14:textId="02B4CBFB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84B75" w:rsidRPr="00B537DA" w14:paraId="6A8591B1" w14:textId="77777777" w:rsidTr="00653275">
        <w:tc>
          <w:tcPr>
            <w:tcW w:w="562" w:type="dxa"/>
          </w:tcPr>
          <w:p w14:paraId="40B79388" w14:textId="6D020E02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5DA3A88A" w14:textId="02E05AEB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84B75" w:rsidRPr="00B537DA" w14:paraId="071B05E1" w14:textId="77777777" w:rsidTr="00653275">
        <w:tc>
          <w:tcPr>
            <w:tcW w:w="562" w:type="dxa"/>
          </w:tcPr>
          <w:p w14:paraId="1FAFF210" w14:textId="7DBBFCA9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3BE624B5" w14:textId="27D41233" w:rsidR="00E84B75" w:rsidRDefault="00E84B75" w:rsidP="00E84B7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va a validar que el campo “tipo de registro” contenga sólo los valores esperados (01,02), en caso de no existir se deberá catalogar con error 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75</w:t>
            </w:r>
            <w:r w:rsidRPr="00103045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4"/>
      <w:bookmarkEnd w:id="5"/>
    </w:tbl>
    <w:p w14:paraId="65D37002" w14:textId="351B0FA2" w:rsidR="00513350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2DBC26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F7DFA88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51A8F93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B648257" w14:textId="77777777" w:rsidR="00CD1B82" w:rsidRDefault="00CD1B82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DA34B34" w14:textId="41CFB407" w:rsidR="00A829A4" w:rsidRPr="00230F5A" w:rsidRDefault="00A421C4" w:rsidP="00760752">
      <w:pPr>
        <w:pStyle w:val="Ttulo1"/>
        <w:numPr>
          <w:ilvl w:val="0"/>
          <w:numId w:val="2"/>
        </w:numPr>
        <w:rPr>
          <w:rFonts w:cs="Times New Roman"/>
        </w:rPr>
      </w:pPr>
      <w:bookmarkStart w:id="6" w:name="_Toc160814431"/>
      <w:r>
        <w:rPr>
          <w:rFonts w:cs="Times New Roman"/>
        </w:rPr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6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2DD0D30" w14:textId="5BA4F472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9C685E8" w14:textId="1341155B" w:rsidR="00B022B6" w:rsidRPr="00182D60" w:rsidRDefault="00B022B6" w:rsidP="00760752">
      <w:pPr>
        <w:pStyle w:val="Ttulo2"/>
        <w:numPr>
          <w:ilvl w:val="1"/>
          <w:numId w:val="2"/>
        </w:numPr>
        <w:rPr>
          <w:b w:val="0"/>
        </w:rPr>
      </w:pPr>
      <w:bookmarkStart w:id="7" w:name="_Toc160814432"/>
      <w:r w:rsidRPr="003F5278">
        <w:t>Formato de carátula de salida</w:t>
      </w:r>
      <w:bookmarkEnd w:id="7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12F799DB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EA3387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04766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9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EA3387">
                    <w:rPr>
                      <w:rFonts w:ascii="Arial MT" w:hAnsi="Arial MT"/>
                      <w:sz w:val="20"/>
                    </w:rPr>
                    <w:t>19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DE51B9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54B14E39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EA3387">
                    <w:rPr>
                      <w:rFonts w:ascii="Arial MT" w:hAnsi="Arial MT"/>
                      <w:sz w:val="20"/>
                    </w:rPr>
                    <w:t>2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9"/>
                  <w:r w:rsidR="00E05F5B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6ACFF581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Linux.</w:t>
                  </w:r>
                  <w:bookmarkEnd w:id="8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934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567"/>
        <w:gridCol w:w="708"/>
        <w:gridCol w:w="6237"/>
        <w:gridCol w:w="851"/>
        <w:gridCol w:w="709"/>
      </w:tblGrid>
      <w:tr w:rsidR="003A37FF" w:rsidRPr="00F45E53" w14:paraId="5AE2A0D7" w14:textId="22C8248B" w:rsidTr="006F6A99">
        <w:trPr>
          <w:trHeight w:val="268"/>
        </w:trPr>
        <w:tc>
          <w:tcPr>
            <w:tcW w:w="862" w:type="dxa"/>
          </w:tcPr>
          <w:p w14:paraId="47450481" w14:textId="77777777" w:rsidR="003A37FF" w:rsidRPr="00F45E53" w:rsidRDefault="003A37FF" w:rsidP="0065327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567" w:type="dxa"/>
          </w:tcPr>
          <w:p w14:paraId="3DCAB49C" w14:textId="77777777" w:rsidR="003A37FF" w:rsidRPr="00F45E53" w:rsidRDefault="003A37FF" w:rsidP="0065327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708" w:type="dxa"/>
          </w:tcPr>
          <w:p w14:paraId="247FA628" w14:textId="77777777" w:rsidR="003A37FF" w:rsidRPr="00F45E53" w:rsidRDefault="003A37FF" w:rsidP="0065327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0160C12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8D9E993" w14:textId="77777777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9" w:type="dxa"/>
          </w:tcPr>
          <w:p w14:paraId="732EB8F7" w14:textId="1819FB1F" w:rsidR="003A37FF" w:rsidRPr="00F45E53" w:rsidRDefault="003A37FF" w:rsidP="0065327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3A37FF" w:rsidRPr="00F45E53" w14:paraId="7DCD80F1" w14:textId="627ADF14" w:rsidTr="006F6A99">
        <w:trPr>
          <w:trHeight w:val="268"/>
        </w:trPr>
        <w:tc>
          <w:tcPr>
            <w:tcW w:w="862" w:type="dxa"/>
          </w:tcPr>
          <w:p w14:paraId="43413C6F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567" w:type="dxa"/>
          </w:tcPr>
          <w:p w14:paraId="38B8507B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11F45694" w14:textId="77777777" w:rsidR="003A37FF" w:rsidRPr="00F45E53" w:rsidRDefault="003A37FF" w:rsidP="0065327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5AA21B6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ADC3AE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1ECCEC2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718D311C" w14:textId="368BEDCE" w:rsidTr="006F6A99">
        <w:trPr>
          <w:trHeight w:val="268"/>
        </w:trPr>
        <w:tc>
          <w:tcPr>
            <w:tcW w:w="862" w:type="dxa"/>
          </w:tcPr>
          <w:p w14:paraId="4FD89E80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567" w:type="dxa"/>
          </w:tcPr>
          <w:p w14:paraId="444585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A21E930" w14:textId="532EA6CA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41FBA44A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6DDA7A28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312ED1AD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37FF" w:rsidRPr="00F45E53" w14:paraId="40B703B3" w14:textId="6C2EAB84" w:rsidTr="006F6A99">
        <w:trPr>
          <w:trHeight w:val="268"/>
        </w:trPr>
        <w:tc>
          <w:tcPr>
            <w:tcW w:w="862" w:type="dxa"/>
          </w:tcPr>
          <w:p w14:paraId="50A2049E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3</w:t>
            </w:r>
          </w:p>
        </w:tc>
        <w:tc>
          <w:tcPr>
            <w:tcW w:w="567" w:type="dxa"/>
          </w:tcPr>
          <w:p w14:paraId="72980E91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4E73C377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4A1E908F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119CA01C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5576E6B4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37FF" w:rsidRPr="00F45E53" w14:paraId="696BF170" w14:textId="4D7D7C0E" w:rsidTr="006F6A99">
        <w:trPr>
          <w:trHeight w:val="268"/>
        </w:trPr>
        <w:tc>
          <w:tcPr>
            <w:tcW w:w="862" w:type="dxa"/>
          </w:tcPr>
          <w:p w14:paraId="4815C657" w14:textId="77777777" w:rsidR="003A37FF" w:rsidRPr="00F45E53" w:rsidRDefault="003A37FF" w:rsidP="0065327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567" w:type="dxa"/>
          </w:tcPr>
          <w:p w14:paraId="0666C90E" w14:textId="77777777" w:rsidR="003A37FF" w:rsidRPr="00F45E53" w:rsidRDefault="003A37FF" w:rsidP="0065327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03BE292" w14:textId="77777777" w:rsidR="003A37FF" w:rsidRPr="00F45E53" w:rsidRDefault="003A37FF" w:rsidP="0065327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046FD5A2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51634C1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620CF7CE" w14:textId="77777777" w:rsidR="003A37FF" w:rsidRPr="00F45E53" w:rsidRDefault="003A37FF" w:rsidP="0065327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01116" w:rsidRPr="00F45E53" w14:paraId="1CADA247" w14:textId="77777777" w:rsidTr="006F6A99">
        <w:trPr>
          <w:trHeight w:val="268"/>
        </w:trPr>
        <w:tc>
          <w:tcPr>
            <w:tcW w:w="862" w:type="dxa"/>
          </w:tcPr>
          <w:p w14:paraId="4DC8DA03" w14:textId="02528A6F" w:rsidR="00401116" w:rsidRPr="00F45E53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567" w:type="dxa"/>
          </w:tcPr>
          <w:p w14:paraId="2D607E2E" w14:textId="761DD9F8" w:rsidR="00401116" w:rsidRPr="00F45E53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74A2EB1A" w14:textId="700E2010" w:rsidR="00401116" w:rsidRDefault="00401116" w:rsidP="00401116">
            <w:pPr>
              <w:pStyle w:val="TableParagraph"/>
              <w:spacing w:before="1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E32</w:t>
            </w:r>
          </w:p>
          <w:p w14:paraId="69D5836C" w14:textId="77777777" w:rsidR="00401116" w:rsidRPr="00F45E53" w:rsidRDefault="00401116" w:rsidP="004011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6237" w:type="dxa"/>
          </w:tcPr>
          <w:p w14:paraId="3F1FC8D6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41688439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9" w:type="dxa"/>
          </w:tcPr>
          <w:p w14:paraId="61A54750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01116" w:rsidRPr="00F45E53" w14:paraId="6292EB16" w14:textId="268B880F" w:rsidTr="006F6A99">
        <w:trPr>
          <w:trHeight w:val="268"/>
        </w:trPr>
        <w:tc>
          <w:tcPr>
            <w:tcW w:w="862" w:type="dxa"/>
          </w:tcPr>
          <w:p w14:paraId="6D1A4E05" w14:textId="0680F7E7" w:rsidR="00401116" w:rsidRPr="00F45E53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567" w:type="dxa"/>
          </w:tcPr>
          <w:p w14:paraId="25300B15" w14:textId="77777777" w:rsidR="00401116" w:rsidRPr="00F45E53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F25E272" w14:textId="4B6C45E5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</w:tcPr>
          <w:p w14:paraId="4C23C81C" w14:textId="18EFB97B" w:rsidR="00401116" w:rsidRP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INFORMADOS  cantidad de </w:t>
            </w:r>
            <w:proofErr w:type="spellStart"/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detalles</w:t>
            </w:r>
          </w:p>
        </w:tc>
        <w:tc>
          <w:tcPr>
            <w:tcW w:w="851" w:type="dxa"/>
          </w:tcPr>
          <w:p w14:paraId="13C0B2AA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51EF6258" w14:textId="603A5A90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01116" w:rsidRPr="00F45E53" w14:paraId="4DC9E721" w14:textId="679C9AF7" w:rsidTr="006F6A99">
        <w:trPr>
          <w:trHeight w:val="268"/>
        </w:trPr>
        <w:tc>
          <w:tcPr>
            <w:tcW w:w="862" w:type="dxa"/>
          </w:tcPr>
          <w:p w14:paraId="0DB61D03" w14:textId="1CE0C581" w:rsidR="00401116" w:rsidRPr="00F45E53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 xml:space="preserve">7 </w:t>
            </w:r>
          </w:p>
        </w:tc>
        <w:tc>
          <w:tcPr>
            <w:tcW w:w="567" w:type="dxa"/>
          </w:tcPr>
          <w:p w14:paraId="1E83B6B0" w14:textId="5454E3D7" w:rsidR="00401116" w:rsidRPr="00F45E53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3E043310" w14:textId="6113910B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</w:tcPr>
          <w:p w14:paraId="4227BE56" w14:textId="74F622E3" w:rsidR="00401116" w:rsidRPr="00401116" w:rsidRDefault="00401116" w:rsidP="00401116">
            <w:pPr>
              <w:pStyle w:val="TableParagraph"/>
              <w:spacing w:before="18"/>
              <w:ind w:left="109" w:right="-144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851" w:type="dxa"/>
          </w:tcPr>
          <w:p w14:paraId="09BDB4B3" w14:textId="3B080CE9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9" w:type="dxa"/>
          </w:tcPr>
          <w:p w14:paraId="7DF1DD21" w14:textId="5DA3AD63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01116" w:rsidRPr="00F45E53" w14:paraId="182FA63F" w14:textId="42BD2E4E" w:rsidTr="006F6A99">
        <w:trPr>
          <w:trHeight w:val="268"/>
        </w:trPr>
        <w:tc>
          <w:tcPr>
            <w:tcW w:w="862" w:type="dxa"/>
          </w:tcPr>
          <w:p w14:paraId="3D6277C7" w14:textId="4FA4B29B" w:rsidR="00401116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8</w:t>
            </w:r>
          </w:p>
        </w:tc>
        <w:tc>
          <w:tcPr>
            <w:tcW w:w="567" w:type="dxa"/>
          </w:tcPr>
          <w:p w14:paraId="0599D261" w14:textId="301D1143" w:rsidR="00401116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792898D8" w14:textId="5E89EABF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</w:tcPr>
          <w:p w14:paraId="257C8CDB" w14:textId="480F593A" w:rsidR="00401116" w:rsidRP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851" w:type="dxa"/>
          </w:tcPr>
          <w:p w14:paraId="36348719" w14:textId="6212551B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EA62ECA" w14:textId="017B40FA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19</w:t>
            </w:r>
          </w:p>
        </w:tc>
      </w:tr>
      <w:tr w:rsidR="00401116" w:rsidRPr="00F45E53" w14:paraId="25B1B60A" w14:textId="785DEE05" w:rsidTr="006F6A99">
        <w:trPr>
          <w:trHeight w:val="268"/>
        </w:trPr>
        <w:tc>
          <w:tcPr>
            <w:tcW w:w="862" w:type="dxa"/>
          </w:tcPr>
          <w:p w14:paraId="3951A833" w14:textId="3F6C8EA6" w:rsidR="00401116" w:rsidRPr="00F45E53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567" w:type="dxa"/>
          </w:tcPr>
          <w:p w14:paraId="0CAE7403" w14:textId="77777777" w:rsidR="00401116" w:rsidRPr="00F45E53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708" w:type="dxa"/>
          </w:tcPr>
          <w:p w14:paraId="1BA55582" w14:textId="77777777" w:rsidR="00401116" w:rsidRPr="00F45E53" w:rsidRDefault="00401116" w:rsidP="0040111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</w:tcPr>
          <w:p w14:paraId="30CE1B78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6E0089C1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9" w:type="dxa"/>
          </w:tcPr>
          <w:p w14:paraId="468132B9" w14:textId="77777777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2DA15A1A" w14:textId="77777777" w:rsidR="00BD7718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56CF7483" w14:textId="77777777" w:rsidR="00BB39B2" w:rsidRDefault="00BB39B2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20A6154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03448ABE" w14:textId="77777777" w:rsidR="00BD7718" w:rsidRPr="00F45E53" w:rsidRDefault="00BD7718" w:rsidP="00BD7718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BD7718" w:rsidRPr="00F45E53" w14:paraId="5B333ECF" w14:textId="77777777" w:rsidTr="00653275">
        <w:trPr>
          <w:trHeight w:val="244"/>
        </w:trPr>
        <w:tc>
          <w:tcPr>
            <w:tcW w:w="4815" w:type="dxa"/>
          </w:tcPr>
          <w:p w14:paraId="778B497A" w14:textId="77777777" w:rsidR="00BD7718" w:rsidRPr="00F45E53" w:rsidRDefault="00BD7718" w:rsidP="0065327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58EBED7" w14:textId="77777777" w:rsidR="00BD7718" w:rsidRPr="00F45E53" w:rsidRDefault="00BD7718" w:rsidP="0065327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403C0FB4" w14:textId="570CFDED" w:rsidR="00BD7718" w:rsidRPr="00F45E53" w:rsidRDefault="00BD7718" w:rsidP="0065327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 w:rsidR="009478C6">
              <w:rPr>
                <w:rFonts w:ascii="Times New Roman" w:hAnsi="Times New Roman" w:cs="Times New Roman"/>
                <w:color w:val="4472C4" w:themeColor="accent1"/>
                <w:sz w:val="20"/>
              </w:rPr>
              <w:t>3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BD7718" w:rsidRPr="00F45E53" w14:paraId="131F1857" w14:textId="77777777" w:rsidTr="00653275">
        <w:trPr>
          <w:trHeight w:val="242"/>
        </w:trPr>
        <w:tc>
          <w:tcPr>
            <w:tcW w:w="4815" w:type="dxa"/>
          </w:tcPr>
          <w:p w14:paraId="57FD83E8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3BA4D06" w14:textId="77777777" w:rsidR="00BD7718" w:rsidRPr="00F45E53" w:rsidRDefault="00BD7718" w:rsidP="0065327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D29AEAF" w14:textId="2E0819E3" w:rsidR="00BD7718" w:rsidRPr="00F45E53" w:rsidRDefault="00A56B43" w:rsidP="00653275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6</w:t>
            </w:r>
            <w:r w:rsidR="00005650">
              <w:rPr>
                <w:rFonts w:ascii="Times New Roman" w:hAnsi="Times New Roman" w:cs="Times New Roman"/>
                <w:color w:val="4472C4" w:themeColor="accent1"/>
                <w:sz w:val="20"/>
              </w:rPr>
              <w:t>,7</w:t>
            </w:r>
            <w:r w:rsidR="0079255B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2AF56DE4" w14:textId="77777777" w:rsidR="00BD7718" w:rsidRPr="00F45E53" w:rsidRDefault="00BD7718" w:rsidP="00BD7718">
      <w:pPr>
        <w:rPr>
          <w:rFonts w:ascii="Times New Roman" w:hAnsi="Times New Roman" w:cs="Times New Roman"/>
          <w:color w:val="4472C4" w:themeColor="accent1"/>
        </w:rPr>
      </w:pPr>
    </w:p>
    <w:p w14:paraId="248584B8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14145D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21D98C" w14:textId="77777777" w:rsidR="00BD7718" w:rsidRPr="00F45E53" w:rsidRDefault="00BD7718" w:rsidP="00BD7718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4B3E3265" w14:textId="67699BC7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1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C201D04" w14:textId="211D2EDE" w:rsidR="00630E05" w:rsidRPr="003E2700" w:rsidRDefault="00630E05" w:rsidP="00630E05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3E0DD1F" w14:textId="2A45D55E" w:rsidR="00A829A4" w:rsidRPr="00230F5A" w:rsidRDefault="00005650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3E270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3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</w:t>
      </w:r>
      <w:r w:rsidR="00B57D9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</w:t>
      </w:r>
      <w:r w:rsidRPr="003E2700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00999999999999999</w:t>
      </w:r>
      <w:r w:rsidRPr="003E2700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 w:rsidRPr="003E2700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760752">
      <w:pPr>
        <w:pStyle w:val="Ttulo1"/>
        <w:numPr>
          <w:ilvl w:val="0"/>
          <w:numId w:val="2"/>
        </w:numPr>
        <w:rPr>
          <w:rFonts w:cs="Times New Roman"/>
          <w:b w:val="0"/>
          <w:bCs/>
          <w:color w:val="4472C4" w:themeColor="accent1"/>
        </w:rPr>
      </w:pPr>
      <w:bookmarkStart w:id="10" w:name="_Toc160814433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10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6F1F5C0" w14:textId="67ECF8EA" w:rsidR="00E547E8" w:rsidRPr="00A96CA0" w:rsidRDefault="000465DB" w:rsidP="00CD1B82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1" w:name="_Hlk150869745"/>
    </w:p>
    <w:bookmarkEnd w:id="11"/>
    <w:p w14:paraId="7B42E9BB" w14:textId="77777777" w:rsidR="00E547E8" w:rsidRPr="00A96CA0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96CA0" w:rsidRDefault="000465DB" w:rsidP="00760752">
      <w:pPr>
        <w:pStyle w:val="Ttulo2"/>
        <w:numPr>
          <w:ilvl w:val="1"/>
          <w:numId w:val="2"/>
        </w:numPr>
      </w:pPr>
      <w:bookmarkStart w:id="12" w:name="_Toc160814434"/>
      <w:r w:rsidRPr="00A96CA0">
        <w:t xml:space="preserve">Archivo de salida </w:t>
      </w:r>
      <w:r w:rsidR="00B1738F" w:rsidRPr="00A96CA0">
        <w:t>a dest</w:t>
      </w:r>
      <w:ins w:id="13" w:author="Roberto Carrasco Venegas" w:date="2023-11-27T13:21:00Z">
        <w:r w:rsidR="00095C24" w:rsidRPr="00A96CA0">
          <w:t>i</w:t>
        </w:r>
      </w:ins>
      <w:r w:rsidR="00B1738F" w:rsidRPr="00A96CA0">
        <w:t>no</w:t>
      </w:r>
      <w:bookmarkEnd w:id="12"/>
      <w:r w:rsidR="001169CF" w:rsidRPr="00A96CA0">
        <w:fldChar w:fldCharType="begin"/>
      </w:r>
      <w:r w:rsidR="001169CF" w:rsidRPr="00A96CA0">
        <w:instrText xml:space="preserve"> XE "Archivo de salida a</w:instrText>
      </w:r>
      <w:r w:rsidR="007B6066" w:rsidRPr="00A96CA0">
        <w:instrText>”</w:instrText>
      </w:r>
      <w:r w:rsidR="001169CF" w:rsidRPr="00A96CA0">
        <w:instrText xml:space="preserve">destino" </w:instrText>
      </w:r>
      <w:r w:rsidR="001169CF" w:rsidRPr="00A96CA0">
        <w:fldChar w:fldCharType="end"/>
      </w:r>
    </w:p>
    <w:p w14:paraId="25DFA216" w14:textId="1A009ADA" w:rsidR="000465DB" w:rsidRPr="00A96CA0" w:rsidRDefault="000465DB" w:rsidP="00760752">
      <w:pPr>
        <w:pStyle w:val="Ttulo2"/>
        <w:numPr>
          <w:ilvl w:val="2"/>
          <w:numId w:val="2"/>
        </w:numPr>
      </w:pPr>
      <w:bookmarkStart w:id="14" w:name="_Toc160814435"/>
      <w:r w:rsidRPr="00A96CA0">
        <w:t>Archivo de da</w:t>
      </w:r>
      <w:ins w:id="15" w:author="Roberto Carrasco Venegas" w:date="2023-11-27T13:24:00Z">
        <w:r w:rsidR="009A28CD" w:rsidRPr="00A96CA0">
          <w:t>t</w:t>
        </w:r>
      </w:ins>
      <w:r w:rsidRPr="00A96CA0">
        <w:t>os</w:t>
      </w:r>
      <w:bookmarkEnd w:id="14"/>
      <w:r w:rsidR="001169CF" w:rsidRPr="00A96CA0">
        <w:fldChar w:fldCharType="begin"/>
      </w:r>
      <w:r w:rsidR="001169CF" w:rsidRPr="00A96CA0">
        <w:instrText xml:space="preserve"> XE "Archivo </w:instrText>
      </w:r>
      <w:r w:rsidR="007B6066" w:rsidRPr="00A96CA0">
        <w:instrText>”</w:instrText>
      </w:r>
      <w:r w:rsidR="001169CF" w:rsidRPr="00A96CA0">
        <w:instrText xml:space="preserve">e datos" </w:instrText>
      </w:r>
      <w:r w:rsidR="001169CF"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28352ABA" w14:textId="77777777" w:rsidTr="00B1738F">
        <w:tc>
          <w:tcPr>
            <w:tcW w:w="1413" w:type="dxa"/>
          </w:tcPr>
          <w:p w14:paraId="43D893C4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51A85E7" w14:textId="66A99DCB" w:rsidR="00CD1B82" w:rsidRPr="00A96CA0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6C910ACA" w14:textId="04B33DAA" w:rsidR="00B1738F" w:rsidRPr="00A96CA0" w:rsidRDefault="00A96CA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7003BC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CD1B82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="004D0C43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4B15375" w14:textId="2B8A1958" w:rsidR="00A167D3" w:rsidRPr="00A96CA0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</w:t>
            </w:r>
          </w:p>
          <w:p w14:paraId="758FC994" w14:textId="35580D5D" w:rsidR="004D0C43" w:rsidRPr="00230F5A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="00284E6A"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Es un correlativo número asignado por el sistema de largo </w:t>
            </w:r>
            <w:r w:rsidR="00CD1B8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42586B55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230F5A" w:rsidRDefault="000465DB" w:rsidP="00760752">
      <w:pPr>
        <w:pStyle w:val="Ttulo2"/>
        <w:numPr>
          <w:ilvl w:val="2"/>
          <w:numId w:val="2"/>
        </w:numPr>
      </w:pPr>
      <w:bookmarkStart w:id="16" w:name="_Toc160814436"/>
      <w:r w:rsidRPr="00230F5A">
        <w:t>Archivo Carát</w:t>
      </w:r>
      <w:r w:rsidR="00601681">
        <w:t>u</w:t>
      </w:r>
      <w:r w:rsidRPr="00230F5A">
        <w:t>la</w:t>
      </w:r>
      <w:bookmarkEnd w:id="16"/>
      <w:r w:rsidR="001169CF" w:rsidRPr="00230F5A">
        <w:fldChar w:fldCharType="begin"/>
      </w:r>
      <w:r w:rsidR="001169CF" w:rsidRPr="00230F5A">
        <w:instrText xml:space="preserve"> XE "Archivo </w:instrText>
      </w:r>
      <w:r w:rsidR="007B6066">
        <w:instrText>”</w:instrText>
      </w:r>
      <w:r w:rsidR="001169CF" w:rsidRPr="00230F5A">
        <w:instrText xml:space="preserve">arátula" </w:instrText>
      </w:r>
      <w:r w:rsidR="001169CF"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36BA30C6" w14:textId="77777777" w:rsidR="00B1738F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02D5F2E6" w14:textId="1FEDDBC5" w:rsidR="00CD1B82" w:rsidRPr="00230F5A" w:rsidRDefault="00CD1B82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040613DC" w14:textId="4DEA6A12" w:rsidR="00284E6A" w:rsidRPr="00230F5A" w:rsidRDefault="00A96CA0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I</w:t>
            </w:r>
            <w:r w:rsidR="009D07D0">
              <w:rPr>
                <w:rFonts w:ascii="Times New Roman" w:hAnsi="Times New Roman" w:cs="Times New Roman"/>
                <w:b/>
                <w:bCs/>
                <w:color w:val="FF0000"/>
              </w:rPr>
              <w:t>0</w:t>
            </w:r>
            <w:r w:rsidR="007003BC"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DC5DF9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284E6A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358367B5" w14:textId="6BFAFCB7" w:rsidR="008B2624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52AC4977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 w:rsidR="00DC42E7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="00DC42E7"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 w:rsidR="00DC5D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17" w:name="_Hlk151646289"/>
      <w:bookmarkStart w:id="18" w:name="_Hlk150869805"/>
      <w:bookmarkStart w:id="19" w:name="_Hlk151631830"/>
      <w:bookmarkStart w:id="20" w:name="_Hlk150874624"/>
    </w:p>
    <w:p w14:paraId="61DA545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FE1FC73" w14:textId="0E5AD585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6B9E8AC3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C3E4384" w14:textId="77777777" w:rsidR="00C52665" w:rsidRPr="00B9545E" w:rsidRDefault="00C52665" w:rsidP="00C52665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77E334E" w14:textId="77777777" w:rsidR="00793B06" w:rsidRDefault="00787AE9" w:rsidP="00760752">
      <w:pPr>
        <w:pStyle w:val="Ttulo2"/>
        <w:numPr>
          <w:ilvl w:val="1"/>
          <w:numId w:val="2"/>
        </w:numPr>
      </w:pPr>
      <w:bookmarkStart w:id="21" w:name="_Toc160814437"/>
      <w:r>
        <w:t>Definición de correlativo</w:t>
      </w:r>
      <w:bookmarkEnd w:id="21"/>
    </w:p>
    <w:p w14:paraId="0F25C2CA" w14:textId="77777777" w:rsidR="00793B06" w:rsidRPr="00793B06" w:rsidRDefault="00793B06" w:rsidP="00793B06"/>
    <w:p w14:paraId="0A065339" w14:textId="2D5B4C2D" w:rsidR="00787AE9" w:rsidRDefault="00793B06" w:rsidP="00760752">
      <w:pPr>
        <w:pStyle w:val="Ttulo2"/>
        <w:numPr>
          <w:ilvl w:val="2"/>
          <w:numId w:val="2"/>
        </w:numPr>
      </w:pPr>
      <w:bookmarkStart w:id="22" w:name="_Toc160814438"/>
      <w:r>
        <w:t>Salida</w:t>
      </w:r>
      <w:bookmarkEnd w:id="22"/>
      <w:r>
        <w:t xml:space="preserve"> </w:t>
      </w:r>
      <w:r w:rsidR="00787AE9" w:rsidRPr="00230F5A">
        <w:fldChar w:fldCharType="begin"/>
      </w:r>
      <w:r w:rsidR="00787AE9" w:rsidRPr="00230F5A">
        <w:instrText xml:space="preserve"> XE "Archivo de salida a</w:instrText>
      </w:r>
      <w:r w:rsidR="00787AE9">
        <w:instrText>”</w:instrText>
      </w:r>
      <w:r w:rsidR="00787AE9" w:rsidRPr="00230F5A">
        <w:instrText xml:space="preserve">destino" </w:instrText>
      </w:r>
      <w:r w:rsidR="00787AE9" w:rsidRPr="00230F5A">
        <w:fldChar w:fldCharType="end"/>
      </w:r>
    </w:p>
    <w:p w14:paraId="282B767A" w14:textId="77777777" w:rsidR="00787AE9" w:rsidRPr="00787AE9" w:rsidRDefault="00787AE9" w:rsidP="00787AE9"/>
    <w:p w14:paraId="1FC9F6A2" w14:textId="0CAD1FB4" w:rsidR="0051118C" w:rsidRDefault="0051118C" w:rsidP="0051118C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</w:t>
      </w:r>
      <w:r w:rsidR="00456593">
        <w:rPr>
          <w:rFonts w:ascii="Times New Roman" w:hAnsi="Times New Roman" w:cs="Times New Roman"/>
          <w:color w:val="4472C4" w:themeColor="accent1"/>
        </w:rPr>
        <w:t>-Bancos</w:t>
      </w:r>
      <w:r>
        <w:rPr>
          <w:rFonts w:ascii="Times New Roman" w:hAnsi="Times New Roman" w:cs="Times New Roman"/>
          <w:color w:val="4472C4" w:themeColor="accent1"/>
        </w:rPr>
        <w:t>)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17"/>
    <w:bookmarkEnd w:id="18"/>
    <w:p w14:paraId="627030EB" w14:textId="77777777" w:rsidR="00793B06" w:rsidRPr="00793B06" w:rsidRDefault="00793B06" w:rsidP="00793B06"/>
    <w:p w14:paraId="50C36BD7" w14:textId="77777777" w:rsidR="00793B06" w:rsidRDefault="00793B06" w:rsidP="00760752">
      <w:pPr>
        <w:pStyle w:val="Ttulo2"/>
        <w:numPr>
          <w:ilvl w:val="2"/>
          <w:numId w:val="2"/>
        </w:numPr>
      </w:pPr>
      <w:bookmarkStart w:id="23" w:name="_Toc160814439"/>
      <w:r>
        <w:t>Entrada</w:t>
      </w:r>
      <w:bookmarkEnd w:id="23"/>
    </w:p>
    <w:p w14:paraId="05119778" w14:textId="381D228E" w:rsidR="00793B06" w:rsidRDefault="00793B06" w:rsidP="00793B06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04D34CEA" w14:textId="77777777" w:rsidR="00E167F6" w:rsidRPr="00B537DA" w:rsidRDefault="00E167F6" w:rsidP="00E167F6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4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4"/>
    <w:p w14:paraId="5D3F5244" w14:textId="4DBE14D9" w:rsidR="00793B06" w:rsidRDefault="00793B06" w:rsidP="00793B06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143D5F7" w14:textId="77777777" w:rsidR="00793B06" w:rsidRPr="00B537DA" w:rsidRDefault="00793B06" w:rsidP="00793B06">
      <w:pPr>
        <w:rPr>
          <w:rFonts w:ascii="Times New Roman" w:hAnsi="Times New Roman" w:cs="Times New Roman"/>
          <w:color w:val="4472C4" w:themeColor="accent1"/>
        </w:rPr>
      </w:pPr>
    </w:p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19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B03F064" w:rsidR="00F10206" w:rsidRPr="00230F5A" w:rsidRDefault="000465DB" w:rsidP="00760752">
      <w:pPr>
        <w:pStyle w:val="Ttulo1"/>
        <w:numPr>
          <w:ilvl w:val="0"/>
          <w:numId w:val="2"/>
        </w:numPr>
      </w:pPr>
      <w:bookmarkStart w:id="25" w:name="_Toc160814440"/>
      <w:bookmarkEnd w:id="20"/>
      <w:r w:rsidRPr="00230F5A">
        <w:lastRenderedPageBreak/>
        <w:t xml:space="preserve">Definición </w:t>
      </w:r>
      <w:r w:rsidR="002C3FD6" w:rsidRPr="00230F5A">
        <w:t>de</w:t>
      </w:r>
      <w:r w:rsidR="002C3FD6">
        <w:t xml:space="preserve"> datos por ingresar de</w:t>
      </w:r>
      <w:r w:rsidR="002C3FD6" w:rsidRPr="00230F5A">
        <w:t xml:space="preserve">l </w:t>
      </w:r>
      <w:r w:rsidR="002C3FD6">
        <w:t>usuario (desde el Front)</w:t>
      </w:r>
      <w:bookmarkEnd w:id="25"/>
      <w:r w:rsidR="002C3FD6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eNormal"/>
        <w:tblW w:w="1021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10"/>
        <w:gridCol w:w="1276"/>
      </w:tblGrid>
      <w:tr w:rsidR="002C3FD6" w:rsidRPr="003E2700" w14:paraId="49745509" w14:textId="77777777" w:rsidTr="006A3F2B">
        <w:trPr>
          <w:trHeight w:val="268"/>
        </w:trPr>
        <w:tc>
          <w:tcPr>
            <w:tcW w:w="1239" w:type="dxa"/>
          </w:tcPr>
          <w:p w14:paraId="619ADE40" w14:textId="77777777" w:rsidR="002C3FD6" w:rsidRPr="003E2700" w:rsidRDefault="002C3FD6" w:rsidP="00B91BE2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0D4D14C5" w14:textId="77777777" w:rsidR="002C3FD6" w:rsidRPr="003E2700" w:rsidRDefault="002C3FD6" w:rsidP="00B91BE2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1228309" w14:textId="77777777" w:rsidR="002C3FD6" w:rsidRPr="003E2700" w:rsidRDefault="002C3FD6" w:rsidP="00B91BE2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68" w:type="dxa"/>
            <w:gridSpan w:val="2"/>
          </w:tcPr>
          <w:p w14:paraId="0409D653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3E2700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3E2700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086FF0C4" w14:textId="77777777" w:rsidR="002C3FD6" w:rsidRPr="003E2700" w:rsidRDefault="002C3FD6" w:rsidP="00B91BE2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Acción</w:t>
            </w:r>
            <w:proofErr w:type="spellEnd"/>
          </w:p>
        </w:tc>
      </w:tr>
      <w:tr w:rsidR="002C3FD6" w:rsidRPr="003E2700" w14:paraId="659CD114" w14:textId="77777777" w:rsidTr="006A3F2B">
        <w:trPr>
          <w:trHeight w:val="268"/>
        </w:trPr>
        <w:tc>
          <w:tcPr>
            <w:tcW w:w="1239" w:type="dxa"/>
          </w:tcPr>
          <w:p w14:paraId="0EEF1F34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93" w:type="dxa"/>
          </w:tcPr>
          <w:p w14:paraId="068CB4B5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5EFD3AAD" w14:textId="77777777" w:rsidR="002C3FD6" w:rsidRPr="003E2700" w:rsidRDefault="002C3FD6" w:rsidP="00B91BE2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68" w:type="dxa"/>
            <w:gridSpan w:val="2"/>
          </w:tcPr>
          <w:p w14:paraId="33C0DE28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    </w:t>
            </w:r>
          </w:p>
        </w:tc>
        <w:tc>
          <w:tcPr>
            <w:tcW w:w="1276" w:type="dxa"/>
          </w:tcPr>
          <w:p w14:paraId="0917802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2C3FD6" w:rsidRPr="003E2700" w14:paraId="48D5295B" w14:textId="77777777" w:rsidTr="006A3F2B">
        <w:trPr>
          <w:trHeight w:val="268"/>
        </w:trPr>
        <w:tc>
          <w:tcPr>
            <w:tcW w:w="1239" w:type="dxa"/>
          </w:tcPr>
          <w:p w14:paraId="4C0DD5D7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93" w:type="dxa"/>
          </w:tcPr>
          <w:p w14:paraId="49D17052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02CEE41E" w14:textId="68F0EB1D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 w:rsidR="00401116" w:rsidRPr="005E79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A</w:t>
            </w:r>
          </w:p>
        </w:tc>
        <w:tc>
          <w:tcPr>
            <w:tcW w:w="5968" w:type="dxa"/>
            <w:gridSpan w:val="2"/>
          </w:tcPr>
          <w:p w14:paraId="5611FCB5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 </w:t>
            </w:r>
          </w:p>
        </w:tc>
        <w:tc>
          <w:tcPr>
            <w:tcW w:w="1276" w:type="dxa"/>
          </w:tcPr>
          <w:p w14:paraId="0B18933C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F374A3E" w14:textId="77777777" w:rsidTr="006A3F2B">
        <w:trPr>
          <w:trHeight w:val="268"/>
        </w:trPr>
        <w:tc>
          <w:tcPr>
            <w:tcW w:w="1239" w:type="dxa"/>
          </w:tcPr>
          <w:p w14:paraId="34A0699E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93" w:type="dxa"/>
          </w:tcPr>
          <w:p w14:paraId="090098E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6F6D332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68" w:type="dxa"/>
            <w:gridSpan w:val="2"/>
          </w:tcPr>
          <w:p w14:paraId="761119F9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091E6C8E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2C3FD6" w:rsidRPr="003E2700" w14:paraId="62463F16" w14:textId="77777777" w:rsidTr="006A3F2B">
        <w:trPr>
          <w:trHeight w:val="268"/>
        </w:trPr>
        <w:tc>
          <w:tcPr>
            <w:tcW w:w="1239" w:type="dxa"/>
          </w:tcPr>
          <w:p w14:paraId="37281161" w14:textId="77777777" w:rsidR="002C3FD6" w:rsidRPr="003E2700" w:rsidRDefault="002C3FD6" w:rsidP="00B91BE2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93" w:type="dxa"/>
          </w:tcPr>
          <w:p w14:paraId="172F7C99" w14:textId="77777777" w:rsidR="002C3FD6" w:rsidRPr="003E2700" w:rsidRDefault="002C3FD6" w:rsidP="00B91BE2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13CBC291" w14:textId="77777777" w:rsidR="002C3FD6" w:rsidRPr="003E2700" w:rsidRDefault="002C3FD6" w:rsidP="00B91BE2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68" w:type="dxa"/>
            <w:gridSpan w:val="2"/>
          </w:tcPr>
          <w:p w14:paraId="0AF3E502" w14:textId="77777777" w:rsidR="002C3FD6" w:rsidRPr="003E2700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49A53745" w14:textId="77777777" w:rsidR="002C3FD6" w:rsidRPr="00401116" w:rsidRDefault="002C3FD6" w:rsidP="00B91BE2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401116" w:rsidRPr="003E2700" w14:paraId="3D7A10D4" w14:textId="77777777" w:rsidTr="006A3F2B">
        <w:trPr>
          <w:trHeight w:val="268"/>
        </w:trPr>
        <w:tc>
          <w:tcPr>
            <w:tcW w:w="1239" w:type="dxa"/>
          </w:tcPr>
          <w:p w14:paraId="7CD30797" w14:textId="310A61C6" w:rsidR="00401116" w:rsidRPr="005E79B4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5E79B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  <w:t>5</w:t>
            </w:r>
          </w:p>
        </w:tc>
        <w:tc>
          <w:tcPr>
            <w:tcW w:w="293" w:type="dxa"/>
          </w:tcPr>
          <w:p w14:paraId="46D71714" w14:textId="6D853927" w:rsidR="00401116" w:rsidRPr="005E79B4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</w:pPr>
            <w:r w:rsidRPr="005E79B4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highlight w:val="yellow"/>
              </w:rPr>
              <w:t>:</w:t>
            </w:r>
          </w:p>
        </w:tc>
        <w:tc>
          <w:tcPr>
            <w:tcW w:w="1441" w:type="dxa"/>
          </w:tcPr>
          <w:p w14:paraId="449D3168" w14:textId="241ED6CF" w:rsidR="00401116" w:rsidRPr="005E79B4" w:rsidRDefault="00401116" w:rsidP="0040111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</w:pPr>
            <w:r w:rsidRPr="005E79B4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highlight w:val="yellow"/>
              </w:rPr>
              <w:t>E32</w:t>
            </w:r>
          </w:p>
        </w:tc>
        <w:tc>
          <w:tcPr>
            <w:tcW w:w="5968" w:type="dxa"/>
            <w:gridSpan w:val="2"/>
          </w:tcPr>
          <w:p w14:paraId="5D7D4622" w14:textId="77777777" w:rsidR="00401116" w:rsidRPr="003E2700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1276" w:type="dxa"/>
          </w:tcPr>
          <w:p w14:paraId="29F88103" w14:textId="77777777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401116" w:rsidRPr="00F45E53" w14:paraId="46433710" w14:textId="77777777" w:rsidTr="006A3F2B">
        <w:trPr>
          <w:trHeight w:val="268"/>
        </w:trPr>
        <w:tc>
          <w:tcPr>
            <w:tcW w:w="1239" w:type="dxa"/>
          </w:tcPr>
          <w:p w14:paraId="6B808906" w14:textId="53600544" w:rsidR="00401116" w:rsidRPr="00F45E53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93" w:type="dxa"/>
          </w:tcPr>
          <w:p w14:paraId="3D159069" w14:textId="77777777" w:rsidR="00401116" w:rsidRPr="00F45E53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F51CEE7" w14:textId="4407ED8A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1A39C590" w14:textId="0928F049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86" w:type="dxa"/>
            <w:gridSpan w:val="2"/>
          </w:tcPr>
          <w:p w14:paraId="355CDAD0" w14:textId="56607702" w:rsidR="00401116" w:rsidRPr="00F45E53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401116" w:rsidRPr="00F45E53" w14:paraId="54BC5500" w14:textId="77777777" w:rsidTr="006A3F2B">
        <w:trPr>
          <w:trHeight w:val="268"/>
        </w:trPr>
        <w:tc>
          <w:tcPr>
            <w:tcW w:w="1239" w:type="dxa"/>
          </w:tcPr>
          <w:p w14:paraId="1BA44CAD" w14:textId="74AF228B" w:rsidR="00401116" w:rsidRPr="00F45E53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293" w:type="dxa"/>
          </w:tcPr>
          <w:p w14:paraId="091E3B34" w14:textId="77777777" w:rsidR="00401116" w:rsidRPr="00F45E53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67D1EFC3" w14:textId="70412471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5958" w:type="dxa"/>
          </w:tcPr>
          <w:p w14:paraId="7BE7FCAE" w14:textId="7CF5FF9D" w:rsidR="00401116" w:rsidRP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01 EN EL CAMPO 1</w:t>
            </w:r>
          </w:p>
        </w:tc>
        <w:tc>
          <w:tcPr>
            <w:tcW w:w="1286" w:type="dxa"/>
            <w:gridSpan w:val="2"/>
          </w:tcPr>
          <w:p w14:paraId="0DD58E2F" w14:textId="1321D1AD" w:rsidR="00401116" w:rsidRPr="00F45E53" w:rsidRDefault="00401116" w:rsidP="00401116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401116" w:rsidRPr="00F45E53" w14:paraId="083E569E" w14:textId="77777777" w:rsidTr="006A3F2B">
        <w:trPr>
          <w:trHeight w:val="268"/>
        </w:trPr>
        <w:tc>
          <w:tcPr>
            <w:tcW w:w="1239" w:type="dxa"/>
          </w:tcPr>
          <w:p w14:paraId="377CEAC5" w14:textId="40C23A97" w:rsidR="00401116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293" w:type="dxa"/>
          </w:tcPr>
          <w:p w14:paraId="4E4754D1" w14:textId="26087497" w:rsidR="00401116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218DBA2F" w14:textId="5CFE6CCD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003B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5958" w:type="dxa"/>
          </w:tcPr>
          <w:p w14:paraId="552C51E6" w14:textId="62CF19ED" w:rsidR="00401116" w:rsidRP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011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02 EN EL CAMPO 1</w:t>
            </w:r>
          </w:p>
        </w:tc>
        <w:tc>
          <w:tcPr>
            <w:tcW w:w="1286" w:type="dxa"/>
            <w:gridSpan w:val="2"/>
          </w:tcPr>
          <w:p w14:paraId="204EC092" w14:textId="7A50DE5E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modificar</w:t>
            </w:r>
            <w:proofErr w:type="spellEnd"/>
          </w:p>
        </w:tc>
      </w:tr>
      <w:tr w:rsidR="00401116" w:rsidRPr="00F45E53" w14:paraId="1E313492" w14:textId="77777777" w:rsidTr="006A3F2B">
        <w:trPr>
          <w:trHeight w:val="268"/>
        </w:trPr>
        <w:tc>
          <w:tcPr>
            <w:tcW w:w="1239" w:type="dxa"/>
          </w:tcPr>
          <w:p w14:paraId="06AE669E" w14:textId="3C2834FA" w:rsidR="00401116" w:rsidRDefault="00401116" w:rsidP="004011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293" w:type="dxa"/>
          </w:tcPr>
          <w:p w14:paraId="6BA35E17" w14:textId="57457430" w:rsidR="00401116" w:rsidRDefault="00401116" w:rsidP="004011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441" w:type="dxa"/>
          </w:tcPr>
          <w:p w14:paraId="755D7603" w14:textId="4344876E" w:rsidR="00401116" w:rsidRDefault="00401116" w:rsidP="00401116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1D855364" w14:textId="5A1E339D" w:rsidR="00401116" w:rsidRPr="00FB69A2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3E27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1286" w:type="dxa"/>
            <w:gridSpan w:val="2"/>
          </w:tcPr>
          <w:p w14:paraId="1EDCF860" w14:textId="5BE1C881" w:rsidR="00401116" w:rsidRDefault="00401116" w:rsidP="004011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25B95535" w14:textId="77777777" w:rsidR="004A7AEF" w:rsidRDefault="004A7AEF" w:rsidP="00760752">
      <w:pPr>
        <w:pStyle w:val="Ttulo1"/>
        <w:numPr>
          <w:ilvl w:val="0"/>
          <w:numId w:val="2"/>
        </w:numPr>
        <w:rPr>
          <w:rFonts w:cs="Times New Roman"/>
        </w:rPr>
      </w:pPr>
      <w:bookmarkStart w:id="26" w:name="_Toc160814441"/>
      <w:r w:rsidRPr="00230F5A">
        <w:rPr>
          <w:rFonts w:cs="Times New Roman"/>
        </w:rPr>
        <w:lastRenderedPageBreak/>
        <w:t>Defini</w:t>
      </w:r>
      <w:r>
        <w:rPr>
          <w:rFonts w:cs="Times New Roman"/>
        </w:rPr>
        <w:t>r Notificación hacia el Front.</w:t>
      </w:r>
      <w:bookmarkEnd w:id="26"/>
    </w:p>
    <w:p w14:paraId="79C4AEFC" w14:textId="77777777" w:rsidR="00C8447E" w:rsidRDefault="00C8447E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06353FE" w14:textId="4399AE68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9A1768" w14:textId="77777777" w:rsidR="00C24A53" w:rsidRPr="00A30C68" w:rsidRDefault="00C24A53" w:rsidP="00C24A53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627342E" w14:textId="77777777" w:rsidR="00C8447E" w:rsidRDefault="00C8447E" w:rsidP="007607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0909B3CA" w14:textId="77777777" w:rsidR="00C8447E" w:rsidRDefault="00C8447E" w:rsidP="007607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5442EF26" w14:textId="3049AE73" w:rsidR="00C8447E" w:rsidRPr="00A30C68" w:rsidRDefault="00C8447E" w:rsidP="007607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 xml:space="preserve">lizado en forma exitosa para el archivo </w:t>
      </w:r>
      <w:r w:rsidR="00630960" w:rsidRPr="00A30C68">
        <w:rPr>
          <w:rFonts w:ascii="Times New Roman" w:hAnsi="Times New Roman" w:cs="Times New Roman"/>
          <w:color w:val="4472C4" w:themeColor="accent1"/>
        </w:rPr>
        <w:t>(incluir nombre</w:t>
      </w:r>
      <w:r w:rsidR="00630960">
        <w:rPr>
          <w:rFonts w:ascii="Times New Roman" w:hAnsi="Times New Roman" w:cs="Times New Roman"/>
          <w:color w:val="4472C4" w:themeColor="accent1"/>
        </w:rPr>
        <w:t>, correlativo salida</w:t>
      </w:r>
      <w:r w:rsidR="00DA79D8">
        <w:rPr>
          <w:rFonts w:ascii="Times New Roman" w:hAnsi="Times New Roman" w:cs="Times New Roman"/>
          <w:color w:val="4472C4" w:themeColor="accent1"/>
        </w:rPr>
        <w:t xml:space="preserve"> y</w:t>
      </w:r>
      <w:r w:rsidR="00630960">
        <w:rPr>
          <w:rFonts w:ascii="Times New Roman" w:hAnsi="Times New Roman" w:cs="Times New Roman"/>
          <w:color w:val="4472C4" w:themeColor="accent1"/>
        </w:rPr>
        <w:t xml:space="preserve"> destino)</w:t>
      </w:r>
      <w:r w:rsidRPr="00A30C68">
        <w:rPr>
          <w:rFonts w:ascii="Times New Roman" w:hAnsi="Times New Roman" w:cs="Times New Roman"/>
          <w:color w:val="4472C4" w:themeColor="accent1"/>
        </w:rPr>
        <w:t>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760752">
      <w:pPr>
        <w:pStyle w:val="Ttulo1"/>
        <w:numPr>
          <w:ilvl w:val="0"/>
          <w:numId w:val="2"/>
        </w:numPr>
        <w:rPr>
          <w:rFonts w:cs="Times New Roman"/>
        </w:rPr>
      </w:pPr>
      <w:bookmarkStart w:id="27" w:name="_Toc16081444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27"/>
    </w:p>
    <w:p w14:paraId="6ED8C821" w14:textId="77777777" w:rsidR="009947CD" w:rsidRPr="009947CD" w:rsidRDefault="009947CD" w:rsidP="009947CD"/>
    <w:p w14:paraId="75ABB5FA" w14:textId="77777777" w:rsidR="00C35832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1D2934" w:rsidRPr="009947CD">
        <w:rPr>
          <w:rFonts w:ascii="Times New Roman" w:hAnsi="Times New Roman" w:cs="Times New Roman"/>
          <w:color w:val="4472C4" w:themeColor="accent1"/>
        </w:rPr>
        <w:t>Rut</w:t>
      </w:r>
    </w:p>
    <w:p w14:paraId="1B8D60BD" w14:textId="2DDED2A9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proofErr w:type="spellStart"/>
      <w:r>
        <w:rPr>
          <w:rFonts w:ascii="Times New Roman" w:hAnsi="Times New Roman" w:cs="Times New Roman"/>
          <w:color w:val="4472C4" w:themeColor="accent1"/>
        </w:rPr>
        <w:t>Direccion</w:t>
      </w:r>
      <w:proofErr w:type="spellEnd"/>
    </w:p>
    <w:p w14:paraId="36F41FBE" w14:textId="77777777" w:rsidR="008F4386" w:rsidRDefault="008F4386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</w:p>
    <w:p w14:paraId="2E9B8CC1" w14:textId="679414F0" w:rsidR="001D2934" w:rsidRPr="009947CD" w:rsidRDefault="000D4CA4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0938B2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C2F3E" w14:textId="77777777" w:rsidR="002F7A62" w:rsidRDefault="002F7A62" w:rsidP="00F10206">
      <w:pPr>
        <w:spacing w:after="0" w:line="240" w:lineRule="auto"/>
      </w:pPr>
      <w:r>
        <w:separator/>
      </w:r>
    </w:p>
  </w:endnote>
  <w:endnote w:type="continuationSeparator" w:id="0">
    <w:p w14:paraId="08BD7802" w14:textId="77777777" w:rsidR="002F7A62" w:rsidRDefault="002F7A62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6368F56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E84B75">
          <w:rPr>
            <w:noProof/>
            <w:lang w:val="en-US" w:bidi="es-ES"/>
          </w:rPr>
          <w:t>6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B8B5B" w14:textId="77777777" w:rsidR="002F7A62" w:rsidRDefault="002F7A62" w:rsidP="00F10206">
      <w:pPr>
        <w:spacing w:after="0" w:line="240" w:lineRule="auto"/>
      </w:pPr>
      <w:r>
        <w:separator/>
      </w:r>
    </w:p>
  </w:footnote>
  <w:footnote w:type="continuationSeparator" w:id="0">
    <w:p w14:paraId="6C2E68B4" w14:textId="77777777" w:rsidR="002F7A62" w:rsidRDefault="002F7A62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7216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7063B1"/>
    <w:multiLevelType w:val="multilevel"/>
    <w:tmpl w:val="8E36546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7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612B66CC"/>
    <w:multiLevelType w:val="hybridMultilevel"/>
    <w:tmpl w:val="05CE1A02"/>
    <w:lvl w:ilvl="0" w:tplc="FFFFFFFF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num w:numId="1" w16cid:durableId="1541045053">
    <w:abstractNumId w:val="4"/>
  </w:num>
  <w:num w:numId="2" w16cid:durableId="1322083451">
    <w:abstractNumId w:val="0"/>
  </w:num>
  <w:num w:numId="3" w16cid:durableId="459806115">
    <w:abstractNumId w:val="2"/>
  </w:num>
  <w:num w:numId="4" w16cid:durableId="1985966419">
    <w:abstractNumId w:val="3"/>
  </w:num>
  <w:num w:numId="5" w16cid:durableId="1978411988">
    <w:abstractNumId w:val="1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05650"/>
    <w:rsid w:val="000105A8"/>
    <w:rsid w:val="00012742"/>
    <w:rsid w:val="000159D4"/>
    <w:rsid w:val="00026595"/>
    <w:rsid w:val="00030E9D"/>
    <w:rsid w:val="00032746"/>
    <w:rsid w:val="00035F9D"/>
    <w:rsid w:val="000465DB"/>
    <w:rsid w:val="00051F19"/>
    <w:rsid w:val="00055995"/>
    <w:rsid w:val="00056880"/>
    <w:rsid w:val="00062003"/>
    <w:rsid w:val="0006551A"/>
    <w:rsid w:val="000701D0"/>
    <w:rsid w:val="00081A87"/>
    <w:rsid w:val="000938B2"/>
    <w:rsid w:val="00095C24"/>
    <w:rsid w:val="000B1A73"/>
    <w:rsid w:val="000B75EE"/>
    <w:rsid w:val="000C5641"/>
    <w:rsid w:val="000C5DF3"/>
    <w:rsid w:val="000C7ACD"/>
    <w:rsid w:val="000C7D4A"/>
    <w:rsid w:val="000D4CA4"/>
    <w:rsid w:val="000D683B"/>
    <w:rsid w:val="000D7A49"/>
    <w:rsid w:val="000E468A"/>
    <w:rsid w:val="000E53EF"/>
    <w:rsid w:val="000F00FF"/>
    <w:rsid w:val="000F012A"/>
    <w:rsid w:val="000F0AAE"/>
    <w:rsid w:val="000F1060"/>
    <w:rsid w:val="000F398E"/>
    <w:rsid w:val="000F73E7"/>
    <w:rsid w:val="001021A2"/>
    <w:rsid w:val="00103045"/>
    <w:rsid w:val="001040C4"/>
    <w:rsid w:val="001078B4"/>
    <w:rsid w:val="00113C0C"/>
    <w:rsid w:val="001156C3"/>
    <w:rsid w:val="00115D17"/>
    <w:rsid w:val="001169CF"/>
    <w:rsid w:val="0011703E"/>
    <w:rsid w:val="00117F09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94737"/>
    <w:rsid w:val="001A2A39"/>
    <w:rsid w:val="001A5519"/>
    <w:rsid w:val="001C0052"/>
    <w:rsid w:val="001C1FCA"/>
    <w:rsid w:val="001C7F53"/>
    <w:rsid w:val="001D2934"/>
    <w:rsid w:val="001D4DBB"/>
    <w:rsid w:val="001E7E45"/>
    <w:rsid w:val="00204F68"/>
    <w:rsid w:val="0020586B"/>
    <w:rsid w:val="002119AD"/>
    <w:rsid w:val="00212731"/>
    <w:rsid w:val="00225ECA"/>
    <w:rsid w:val="002308E7"/>
    <w:rsid w:val="00230F5A"/>
    <w:rsid w:val="002358C5"/>
    <w:rsid w:val="002430D4"/>
    <w:rsid w:val="002479CE"/>
    <w:rsid w:val="00254B9F"/>
    <w:rsid w:val="00266AD3"/>
    <w:rsid w:val="00271AB6"/>
    <w:rsid w:val="00273BB4"/>
    <w:rsid w:val="00276FA5"/>
    <w:rsid w:val="00284E6A"/>
    <w:rsid w:val="00294E79"/>
    <w:rsid w:val="00296526"/>
    <w:rsid w:val="002A1151"/>
    <w:rsid w:val="002A13B4"/>
    <w:rsid w:val="002A6FC8"/>
    <w:rsid w:val="002B05E1"/>
    <w:rsid w:val="002B267E"/>
    <w:rsid w:val="002B373A"/>
    <w:rsid w:val="002B4375"/>
    <w:rsid w:val="002C3FD6"/>
    <w:rsid w:val="002D5F7D"/>
    <w:rsid w:val="002E1CED"/>
    <w:rsid w:val="002E74B0"/>
    <w:rsid w:val="002E74BA"/>
    <w:rsid w:val="002E798A"/>
    <w:rsid w:val="002F1A61"/>
    <w:rsid w:val="002F7A62"/>
    <w:rsid w:val="002F7BDD"/>
    <w:rsid w:val="0030191E"/>
    <w:rsid w:val="0031130F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2CE0"/>
    <w:rsid w:val="00353FCC"/>
    <w:rsid w:val="00356D09"/>
    <w:rsid w:val="00356F35"/>
    <w:rsid w:val="00360252"/>
    <w:rsid w:val="00385327"/>
    <w:rsid w:val="00386793"/>
    <w:rsid w:val="003920D1"/>
    <w:rsid w:val="00397F59"/>
    <w:rsid w:val="003A37FF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1116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517D5"/>
    <w:rsid w:val="0045244A"/>
    <w:rsid w:val="00456593"/>
    <w:rsid w:val="004570D4"/>
    <w:rsid w:val="0046050B"/>
    <w:rsid w:val="00465EE6"/>
    <w:rsid w:val="00477EA2"/>
    <w:rsid w:val="004839DA"/>
    <w:rsid w:val="004A0F26"/>
    <w:rsid w:val="004A44F4"/>
    <w:rsid w:val="004A6793"/>
    <w:rsid w:val="004A7AEF"/>
    <w:rsid w:val="004B23C2"/>
    <w:rsid w:val="004B7993"/>
    <w:rsid w:val="004C450B"/>
    <w:rsid w:val="004C75BD"/>
    <w:rsid w:val="004D0C43"/>
    <w:rsid w:val="004D3648"/>
    <w:rsid w:val="004D5032"/>
    <w:rsid w:val="004E113D"/>
    <w:rsid w:val="004E65A5"/>
    <w:rsid w:val="004F0504"/>
    <w:rsid w:val="004F1CB7"/>
    <w:rsid w:val="004F39F4"/>
    <w:rsid w:val="004F47CB"/>
    <w:rsid w:val="004F4C51"/>
    <w:rsid w:val="00510095"/>
    <w:rsid w:val="0051118C"/>
    <w:rsid w:val="00513350"/>
    <w:rsid w:val="00515650"/>
    <w:rsid w:val="00522424"/>
    <w:rsid w:val="00523465"/>
    <w:rsid w:val="00536BF2"/>
    <w:rsid w:val="00562E48"/>
    <w:rsid w:val="00570E48"/>
    <w:rsid w:val="00597FD4"/>
    <w:rsid w:val="005B5B0C"/>
    <w:rsid w:val="005B5D60"/>
    <w:rsid w:val="005B65DC"/>
    <w:rsid w:val="005C2CEF"/>
    <w:rsid w:val="005C5769"/>
    <w:rsid w:val="005E383B"/>
    <w:rsid w:val="005E5611"/>
    <w:rsid w:val="005E79B4"/>
    <w:rsid w:val="00601681"/>
    <w:rsid w:val="00603543"/>
    <w:rsid w:val="00611BAA"/>
    <w:rsid w:val="006166FA"/>
    <w:rsid w:val="00620059"/>
    <w:rsid w:val="00621843"/>
    <w:rsid w:val="00627EDB"/>
    <w:rsid w:val="00630960"/>
    <w:rsid w:val="00630E05"/>
    <w:rsid w:val="006336D1"/>
    <w:rsid w:val="00634EE3"/>
    <w:rsid w:val="00641BC5"/>
    <w:rsid w:val="006437B6"/>
    <w:rsid w:val="00644807"/>
    <w:rsid w:val="00646F7F"/>
    <w:rsid w:val="00653192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3F2B"/>
    <w:rsid w:val="006A5C5E"/>
    <w:rsid w:val="006A72FB"/>
    <w:rsid w:val="006B4D0F"/>
    <w:rsid w:val="006B70A9"/>
    <w:rsid w:val="006D2868"/>
    <w:rsid w:val="006F07F7"/>
    <w:rsid w:val="006F384B"/>
    <w:rsid w:val="006F53A6"/>
    <w:rsid w:val="006F65AF"/>
    <w:rsid w:val="006F6A99"/>
    <w:rsid w:val="007003BC"/>
    <w:rsid w:val="0070260B"/>
    <w:rsid w:val="00706C67"/>
    <w:rsid w:val="00712FD2"/>
    <w:rsid w:val="00722D9A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0752"/>
    <w:rsid w:val="00761F47"/>
    <w:rsid w:val="0078403C"/>
    <w:rsid w:val="00785F5D"/>
    <w:rsid w:val="007870C3"/>
    <w:rsid w:val="00787AE9"/>
    <w:rsid w:val="0079255B"/>
    <w:rsid w:val="00793B06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10F89"/>
    <w:rsid w:val="00830BF4"/>
    <w:rsid w:val="00834D6C"/>
    <w:rsid w:val="0084328F"/>
    <w:rsid w:val="00857076"/>
    <w:rsid w:val="008640F8"/>
    <w:rsid w:val="00865882"/>
    <w:rsid w:val="008661A8"/>
    <w:rsid w:val="008701A1"/>
    <w:rsid w:val="00891C53"/>
    <w:rsid w:val="008932A1"/>
    <w:rsid w:val="008A17BE"/>
    <w:rsid w:val="008B2624"/>
    <w:rsid w:val="008B2B0B"/>
    <w:rsid w:val="008C1F00"/>
    <w:rsid w:val="008C51B9"/>
    <w:rsid w:val="008C7428"/>
    <w:rsid w:val="008D6FFE"/>
    <w:rsid w:val="008E4978"/>
    <w:rsid w:val="008E6834"/>
    <w:rsid w:val="008F4386"/>
    <w:rsid w:val="008F4578"/>
    <w:rsid w:val="009144B1"/>
    <w:rsid w:val="00920D2A"/>
    <w:rsid w:val="009248DE"/>
    <w:rsid w:val="0092616A"/>
    <w:rsid w:val="00930A0D"/>
    <w:rsid w:val="009427D8"/>
    <w:rsid w:val="009437BA"/>
    <w:rsid w:val="009478C6"/>
    <w:rsid w:val="00956F60"/>
    <w:rsid w:val="00960647"/>
    <w:rsid w:val="00961C21"/>
    <w:rsid w:val="00976285"/>
    <w:rsid w:val="009764B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A77FD"/>
    <w:rsid w:val="009C0AC5"/>
    <w:rsid w:val="009D07D0"/>
    <w:rsid w:val="00A05492"/>
    <w:rsid w:val="00A06AD3"/>
    <w:rsid w:val="00A10C95"/>
    <w:rsid w:val="00A120BD"/>
    <w:rsid w:val="00A167D3"/>
    <w:rsid w:val="00A256C6"/>
    <w:rsid w:val="00A2581E"/>
    <w:rsid w:val="00A25DAD"/>
    <w:rsid w:val="00A37F21"/>
    <w:rsid w:val="00A421C4"/>
    <w:rsid w:val="00A42CB3"/>
    <w:rsid w:val="00A56B43"/>
    <w:rsid w:val="00A64CF0"/>
    <w:rsid w:val="00A673C0"/>
    <w:rsid w:val="00A67980"/>
    <w:rsid w:val="00A70A3A"/>
    <w:rsid w:val="00A73491"/>
    <w:rsid w:val="00A8126E"/>
    <w:rsid w:val="00A829A4"/>
    <w:rsid w:val="00A8686E"/>
    <w:rsid w:val="00A93B33"/>
    <w:rsid w:val="00A93DB5"/>
    <w:rsid w:val="00A96CA0"/>
    <w:rsid w:val="00AA6B51"/>
    <w:rsid w:val="00AA6E30"/>
    <w:rsid w:val="00AB6B68"/>
    <w:rsid w:val="00AC18A1"/>
    <w:rsid w:val="00AC3753"/>
    <w:rsid w:val="00AC7243"/>
    <w:rsid w:val="00AD0B4A"/>
    <w:rsid w:val="00AD1466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251DD"/>
    <w:rsid w:val="00B33E4B"/>
    <w:rsid w:val="00B34DB0"/>
    <w:rsid w:val="00B44EFA"/>
    <w:rsid w:val="00B46EC9"/>
    <w:rsid w:val="00B46F4F"/>
    <w:rsid w:val="00B46F58"/>
    <w:rsid w:val="00B52400"/>
    <w:rsid w:val="00B53939"/>
    <w:rsid w:val="00B57D93"/>
    <w:rsid w:val="00B63C37"/>
    <w:rsid w:val="00B64A55"/>
    <w:rsid w:val="00B67156"/>
    <w:rsid w:val="00B77253"/>
    <w:rsid w:val="00B86519"/>
    <w:rsid w:val="00B87677"/>
    <w:rsid w:val="00B90006"/>
    <w:rsid w:val="00B90F9C"/>
    <w:rsid w:val="00BA247F"/>
    <w:rsid w:val="00BA3D55"/>
    <w:rsid w:val="00BA59EB"/>
    <w:rsid w:val="00BB39B2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7718"/>
    <w:rsid w:val="00BF210F"/>
    <w:rsid w:val="00BF249A"/>
    <w:rsid w:val="00BF7B27"/>
    <w:rsid w:val="00C036AC"/>
    <w:rsid w:val="00C037D6"/>
    <w:rsid w:val="00C145A9"/>
    <w:rsid w:val="00C15D58"/>
    <w:rsid w:val="00C160F9"/>
    <w:rsid w:val="00C22F7F"/>
    <w:rsid w:val="00C24A53"/>
    <w:rsid w:val="00C34426"/>
    <w:rsid w:val="00C35004"/>
    <w:rsid w:val="00C35832"/>
    <w:rsid w:val="00C35C77"/>
    <w:rsid w:val="00C36169"/>
    <w:rsid w:val="00C4642F"/>
    <w:rsid w:val="00C52665"/>
    <w:rsid w:val="00C527DD"/>
    <w:rsid w:val="00C71496"/>
    <w:rsid w:val="00C71E43"/>
    <w:rsid w:val="00C81B70"/>
    <w:rsid w:val="00C8447E"/>
    <w:rsid w:val="00C967A1"/>
    <w:rsid w:val="00CA0AE4"/>
    <w:rsid w:val="00CA26C2"/>
    <w:rsid w:val="00CB3011"/>
    <w:rsid w:val="00CB3359"/>
    <w:rsid w:val="00CB6FC1"/>
    <w:rsid w:val="00CC035F"/>
    <w:rsid w:val="00CD1B82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842"/>
    <w:rsid w:val="00D41FAB"/>
    <w:rsid w:val="00D424D4"/>
    <w:rsid w:val="00D4790F"/>
    <w:rsid w:val="00D5246E"/>
    <w:rsid w:val="00D71044"/>
    <w:rsid w:val="00D734FF"/>
    <w:rsid w:val="00D75878"/>
    <w:rsid w:val="00D81806"/>
    <w:rsid w:val="00D81D27"/>
    <w:rsid w:val="00D923F1"/>
    <w:rsid w:val="00D92C2E"/>
    <w:rsid w:val="00D95B94"/>
    <w:rsid w:val="00D97610"/>
    <w:rsid w:val="00DA5A1D"/>
    <w:rsid w:val="00DA79D8"/>
    <w:rsid w:val="00DB1EDF"/>
    <w:rsid w:val="00DB4117"/>
    <w:rsid w:val="00DB53EB"/>
    <w:rsid w:val="00DB6ECF"/>
    <w:rsid w:val="00DB7980"/>
    <w:rsid w:val="00DC1D90"/>
    <w:rsid w:val="00DC3021"/>
    <w:rsid w:val="00DC42E7"/>
    <w:rsid w:val="00DC5DF9"/>
    <w:rsid w:val="00DD29FD"/>
    <w:rsid w:val="00DE055F"/>
    <w:rsid w:val="00DE2FBA"/>
    <w:rsid w:val="00DE51B9"/>
    <w:rsid w:val="00DE6FAE"/>
    <w:rsid w:val="00DF1300"/>
    <w:rsid w:val="00DF15FE"/>
    <w:rsid w:val="00DF3233"/>
    <w:rsid w:val="00DF3A8B"/>
    <w:rsid w:val="00E04B2E"/>
    <w:rsid w:val="00E05F5B"/>
    <w:rsid w:val="00E11BCE"/>
    <w:rsid w:val="00E167F6"/>
    <w:rsid w:val="00E173FD"/>
    <w:rsid w:val="00E2662F"/>
    <w:rsid w:val="00E36A94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4B75"/>
    <w:rsid w:val="00E862A3"/>
    <w:rsid w:val="00E8701F"/>
    <w:rsid w:val="00E9786A"/>
    <w:rsid w:val="00EA3387"/>
    <w:rsid w:val="00EB42EB"/>
    <w:rsid w:val="00EC1139"/>
    <w:rsid w:val="00EC5056"/>
    <w:rsid w:val="00ED412A"/>
    <w:rsid w:val="00ED4238"/>
    <w:rsid w:val="00EE5443"/>
    <w:rsid w:val="00EF026F"/>
    <w:rsid w:val="00F00B1A"/>
    <w:rsid w:val="00F10206"/>
    <w:rsid w:val="00F11750"/>
    <w:rsid w:val="00F22445"/>
    <w:rsid w:val="00F305AC"/>
    <w:rsid w:val="00F33474"/>
    <w:rsid w:val="00F34170"/>
    <w:rsid w:val="00F35EE4"/>
    <w:rsid w:val="00F476D7"/>
    <w:rsid w:val="00F51EF6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A265D"/>
    <w:rsid w:val="00FA7CB9"/>
    <w:rsid w:val="00FB402C"/>
    <w:rsid w:val="00FB69A2"/>
    <w:rsid w:val="00FC44E3"/>
    <w:rsid w:val="00FC55E9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2616A"/>
    <w:pPr>
      <w:widowControl w:val="0"/>
      <w:autoSpaceDE w:val="0"/>
      <w:autoSpaceDN w:val="0"/>
      <w:spacing w:before="92" w:after="0" w:line="240" w:lineRule="auto"/>
      <w:ind w:left="1065" w:hanging="854"/>
      <w:outlineLvl w:val="3"/>
    </w:pPr>
    <w:rPr>
      <w:rFonts w:ascii="Verdana" w:eastAsia="Verdana" w:hAnsi="Verdana" w:cs="Verdana"/>
      <w:b/>
      <w:bCs/>
      <w:kern w:val="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1"/>
    <w:unhideWhenUsed/>
    <w:qFormat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A72F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2616A"/>
    <w:rPr>
      <w:rFonts w:ascii="Verdana" w:eastAsia="Verdana" w:hAnsi="Verdana" w:cs="Verdana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D5AEA-C775-4916-8596-C77152F2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1318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11</cp:revision>
  <dcterms:created xsi:type="dcterms:W3CDTF">2024-03-08T21:22:00Z</dcterms:created>
  <dcterms:modified xsi:type="dcterms:W3CDTF">2024-09-04T19:45:00Z</dcterms:modified>
</cp:coreProperties>
</file>