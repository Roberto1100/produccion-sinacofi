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6A42" w14:textId="4A5DE086" w:rsidR="00C4642F" w:rsidRDefault="00C4642F" w:rsidP="00C4642F">
      <w:pPr>
        <w:jc w:val="center"/>
        <w:rPr>
          <w:rFonts w:ascii="Times New Roman" w:hAnsi="Times New Roman" w:cs="Times New Roman"/>
        </w:rPr>
      </w:pPr>
      <w:bookmarkStart w:id="0" w:name="_Hlk160725373"/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43AE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36CC5F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9EBC3E" w14:textId="77777777" w:rsidR="00187426" w:rsidRPr="00230F5A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5DEDA43" w14:textId="22D604EE" w:rsidR="00EA0F89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>
        <w:rPr>
          <w:rFonts w:ascii="Times New Roman" w:hAnsi="Times New Roman" w:cs="Times New Roman"/>
          <w:b/>
          <w:sz w:val="72"/>
          <w:szCs w:val="72"/>
        </w:rPr>
        <w:t>P</w:t>
      </w:r>
      <w:r w:rsidR="00473FDA">
        <w:rPr>
          <w:rFonts w:ascii="Times New Roman" w:hAnsi="Times New Roman" w:cs="Times New Roman"/>
          <w:b/>
          <w:sz w:val="72"/>
          <w:szCs w:val="72"/>
        </w:rPr>
        <w:t>1</w:t>
      </w:r>
      <w:r w:rsidR="00E81153">
        <w:rPr>
          <w:rFonts w:ascii="Times New Roman" w:hAnsi="Times New Roman" w:cs="Times New Roman"/>
          <w:b/>
          <w:sz w:val="72"/>
          <w:szCs w:val="72"/>
        </w:rPr>
        <w:t>5</w:t>
      </w:r>
      <w:r>
        <w:rPr>
          <w:rFonts w:ascii="Times New Roman" w:hAnsi="Times New Roman" w:cs="Times New Roman"/>
          <w:b/>
          <w:sz w:val="72"/>
          <w:szCs w:val="72"/>
        </w:rPr>
        <w:t xml:space="preserve"> (56</w:t>
      </w:r>
      <w:r w:rsidR="00E81153">
        <w:rPr>
          <w:rFonts w:ascii="Times New Roman" w:hAnsi="Times New Roman" w:cs="Times New Roman"/>
          <w:b/>
          <w:sz w:val="72"/>
          <w:szCs w:val="72"/>
        </w:rPr>
        <w:t>5</w:t>
      </w:r>
      <w:r>
        <w:rPr>
          <w:rFonts w:ascii="Times New Roman" w:hAnsi="Times New Roman" w:cs="Times New Roman"/>
          <w:b/>
          <w:sz w:val="72"/>
          <w:szCs w:val="72"/>
        </w:rPr>
        <w:t>)-</w:t>
      </w:r>
    </w:p>
    <w:p w14:paraId="643D2BDB" w14:textId="724EC474" w:rsidR="000E768A" w:rsidRPr="000E768A" w:rsidRDefault="00473FDA" w:rsidP="000E768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E768A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E81153" w:rsidRPr="00E81153">
        <w:rPr>
          <w:rFonts w:ascii="Times New Roman" w:hAnsi="Times New Roman" w:cs="Times New Roman"/>
          <w:b/>
          <w:sz w:val="72"/>
          <w:szCs w:val="72"/>
        </w:rPr>
        <w:t>Composición institucional de las colocaciones</w:t>
      </w:r>
      <w:r w:rsidR="00E81153" w:rsidRPr="000E768A"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1B297FE9" w14:textId="28180B69" w:rsidR="00EA0F89" w:rsidRPr="00EA0F89" w:rsidRDefault="00EA0F89" w:rsidP="00EA0F8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6A83BEB" w14:textId="2D544B70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97065">
        <w:t xml:space="preserve"> </w:t>
      </w:r>
    </w:p>
    <w:p w14:paraId="7F0F4BFB" w14:textId="77777777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8E2E36F" w14:textId="77777777" w:rsidR="00187426" w:rsidRPr="00230F5A" w:rsidRDefault="00187426" w:rsidP="00187426">
      <w:pPr>
        <w:rPr>
          <w:rFonts w:ascii="Times New Roman" w:hAnsi="Times New Roman" w:cs="Times New Roman"/>
          <w:sz w:val="72"/>
          <w:szCs w:val="72"/>
        </w:rPr>
      </w:pPr>
    </w:p>
    <w:p w14:paraId="033BC78F" w14:textId="77777777" w:rsidR="00187426" w:rsidRPr="00230F5A" w:rsidRDefault="00187426" w:rsidP="00187426">
      <w:pPr>
        <w:rPr>
          <w:rFonts w:ascii="Times New Roman" w:hAnsi="Times New Roman" w:cs="Times New Roman"/>
        </w:rPr>
      </w:pPr>
    </w:p>
    <w:p w14:paraId="27636F33" w14:textId="77777777" w:rsidR="00187426" w:rsidRPr="00230F5A" w:rsidRDefault="00000000" w:rsidP="00187426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1B1BC129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3" type="#_x0000_t202" style="position:absolute;margin-left:234.55pt;margin-top:10.35pt;width:241.7pt;height:92.1pt;z-index:251659264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53418E1C" w14:textId="77777777" w:rsidR="00187426" w:rsidRPr="00A56777" w:rsidRDefault="00187426" w:rsidP="00187426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14F5B259" w14:textId="77777777" w:rsidR="00187426" w:rsidRPr="002E031A" w:rsidRDefault="00187426" w:rsidP="00187426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0C7C292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7A802464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210109DD" w14:textId="77777777" w:rsidR="00187426" w:rsidRDefault="00187426" w:rsidP="00187426"/>
              </w:txbxContent>
            </v:textbox>
          </v:shape>
        </w:pict>
      </w:r>
    </w:p>
    <w:p w14:paraId="2CADBE7D" w14:textId="77777777" w:rsidR="00187426" w:rsidRPr="00230F5A" w:rsidRDefault="00187426" w:rsidP="00187426">
      <w:pPr>
        <w:rPr>
          <w:rFonts w:ascii="Times New Roman" w:hAnsi="Times New Roman" w:cs="Times New Roman"/>
        </w:rPr>
      </w:pPr>
    </w:p>
    <w:p w14:paraId="20718C6A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3F249187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78EFCBC5" w14:textId="77777777" w:rsidR="00187426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11AACC9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FE29270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582E7B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BAB9707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2693BB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243B0A" w14:textId="77777777" w:rsidR="00187426" w:rsidRDefault="00187426" w:rsidP="00187426">
          <w:pPr>
            <w:pStyle w:val="TtuloTDC"/>
          </w:pPr>
          <w:r>
            <w:t>Contenido</w:t>
          </w:r>
        </w:p>
        <w:p w14:paraId="310F1CB7" w14:textId="2B9C24E8" w:rsidR="001560DC" w:rsidRDefault="00187426" w:rsidP="00EE5100">
          <w:pPr>
            <w:pStyle w:val="TDC1"/>
            <w:ind w:firstLine="220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151618" w:history="1">
            <w:r w:rsidR="001560DC" w:rsidRPr="00F83EAF">
              <w:rPr>
                <w:rStyle w:val="Hipervnculo"/>
                <w:noProof/>
              </w:rPr>
              <w:t>1.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Definición de estructuras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_Toc161151618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4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2BCD758B" w14:textId="708E8E42" w:rsidR="001560DC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19" w:history="1">
            <w:r w:rsidR="001560DC" w:rsidRPr="00F83EAF">
              <w:rPr>
                <w:rStyle w:val="Hipervnculo"/>
                <w:noProof/>
              </w:rPr>
              <w:t>1.1.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bCs/>
                <w:noProof/>
              </w:rPr>
              <w:t xml:space="preserve">Archivo de datos del emisor  </w:t>
            </w:r>
            <w:r w:rsidR="001560DC" w:rsidRPr="00F83EAF">
              <w:rPr>
                <w:rStyle w:val="Hipervnculo"/>
                <w:noProof/>
              </w:rPr>
              <w:t>Manual Sistema de Información Bancos - Sistema Contable (cmfchile.cl)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_Toc161151619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4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04231FE7" w14:textId="7142FB8D" w:rsidR="001560D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0" w:history="1">
            <w:r w:rsidR="001560DC" w:rsidRPr="00F83EAF">
              <w:rPr>
                <w:rStyle w:val="Hipervnculo"/>
                <w:noProof/>
              </w:rPr>
              <w:t>2.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Validaciones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_Toc161151620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5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528BA28E" w14:textId="317EC32C" w:rsidR="001560DC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1" w:history="1">
            <w:r w:rsidR="001560DC" w:rsidRPr="00F83EAF">
              <w:rPr>
                <w:rStyle w:val="Hipervnculo"/>
                <w:noProof/>
              </w:rPr>
              <w:t>2.1.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Archivo de datos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_Toc161151621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5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51E7FFEB" w14:textId="19E03BBB" w:rsidR="001560D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2" w:history="1">
            <w:r w:rsidR="001560DC" w:rsidRPr="00F83EAF">
              <w:rPr>
                <w:rStyle w:val="Hipervnculo"/>
                <w:noProof/>
              </w:rPr>
              <w:t>3.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Construyendo la carátula de salida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_Toc161151622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6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4C51CE82" w14:textId="21311A38" w:rsidR="001560DC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3" w:history="1">
            <w:r w:rsidR="001560DC" w:rsidRPr="00F83EAF">
              <w:rPr>
                <w:rStyle w:val="Hipervnculo"/>
                <w:noProof/>
              </w:rPr>
              <w:t>3.1.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Formato de carátula de salida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_Toc161151623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6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796C3FE4" w14:textId="2515A52B" w:rsidR="001560D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4" w:history="1">
            <w:r w:rsidR="001560DC" w:rsidRPr="00F83EAF">
              <w:rPr>
                <w:rStyle w:val="Hipervnculo"/>
                <w:bCs/>
                <w:noProof/>
              </w:rPr>
              <w:t>4.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Definición de nombres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_Toc161151624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7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48DC18E5" w14:textId="0F607881" w:rsidR="001560DC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5" w:history="1">
            <w:r w:rsidR="001560DC" w:rsidRPr="00F83EAF">
              <w:rPr>
                <w:rStyle w:val="Hipervnculo"/>
                <w:noProof/>
              </w:rPr>
              <w:t>4.1.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Archivo de salida a destino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_Toc161151625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7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3EB3E7D4" w14:textId="0B040438" w:rsidR="001560DC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6" w:history="1">
            <w:r w:rsidR="001560DC" w:rsidRPr="00F83EAF">
              <w:rPr>
                <w:rStyle w:val="Hipervnculo"/>
                <w:noProof/>
              </w:rPr>
              <w:t>4.1.1.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Archivo de datos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_Toc161151626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7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16D1734E" w14:textId="2FCAB2AE" w:rsidR="001560DC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7" w:history="1">
            <w:r w:rsidR="001560DC" w:rsidRPr="00F83EAF">
              <w:rPr>
                <w:rStyle w:val="Hipervnculo"/>
                <w:noProof/>
              </w:rPr>
              <w:t>4.1.2.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Archivo Carátula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_Toc161151627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7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7C412F27" w14:textId="237D5B94" w:rsidR="001560DC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8" w:history="1">
            <w:r w:rsidR="001560DC" w:rsidRPr="00F83EAF">
              <w:rPr>
                <w:rStyle w:val="Hipervnculo"/>
                <w:noProof/>
              </w:rPr>
              <w:t>4.2.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Definición de correlativo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_Toc161151628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7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6BBAF7BB" w14:textId="62A419EB" w:rsidR="001560DC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9" w:history="1">
            <w:r w:rsidR="001560DC" w:rsidRPr="00F83EAF">
              <w:rPr>
                <w:rStyle w:val="Hipervnculo"/>
                <w:noProof/>
              </w:rPr>
              <w:t>4.2.1.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Salida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_Toc161151629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7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7EBEB7D7" w14:textId="79814605" w:rsidR="001560DC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30" w:history="1">
            <w:r w:rsidR="001560DC" w:rsidRPr="00F83EAF">
              <w:rPr>
                <w:rStyle w:val="Hipervnculo"/>
                <w:noProof/>
              </w:rPr>
              <w:t>4.2.2.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Entrada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_Toc161151630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7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759FBD7F" w14:textId="44B68895" w:rsidR="001560D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31" w:history="1">
            <w:r w:rsidR="001560DC" w:rsidRPr="00F83EAF">
              <w:rPr>
                <w:rStyle w:val="Hipervnculo"/>
                <w:noProof/>
              </w:rPr>
              <w:t>5.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Definición de datos por ingresar del usuario (desde el Front)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_Toc161151631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8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0C359DDC" w14:textId="1C40C2E3" w:rsidR="001560D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32" w:history="1">
            <w:r w:rsidR="001560DC" w:rsidRPr="00F83EAF">
              <w:rPr>
                <w:rStyle w:val="Hipervnculo"/>
                <w:noProof/>
              </w:rPr>
              <w:t>6.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Definir Notificación hacia el Front.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_Toc161151632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9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7FF5C9F9" w14:textId="120DFAB1" w:rsidR="001560D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33" w:history="1">
            <w:r w:rsidR="001560DC" w:rsidRPr="00F83EAF">
              <w:rPr>
                <w:rStyle w:val="Hipervnculo"/>
                <w:noProof/>
              </w:rPr>
              <w:t>7.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Datos sensibles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_Toc161151633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9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16B52953" w14:textId="1352597C" w:rsidR="00187426" w:rsidRDefault="00187426" w:rsidP="00187426">
          <w:r>
            <w:rPr>
              <w:b/>
              <w:bCs/>
            </w:rPr>
            <w:fldChar w:fldCharType="end"/>
          </w:r>
        </w:p>
      </w:sdtContent>
    </w:sdt>
    <w:p w14:paraId="3EFF028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81204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648AF24" w14:textId="77777777" w:rsidR="00187426" w:rsidRPr="00230F5A" w:rsidRDefault="00187426" w:rsidP="00187426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6D73CE5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BEFC4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FE002C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FD7A33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E9CAE9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187426" w:rsidRPr="00230F5A" w14:paraId="51717B3B" w14:textId="77777777" w:rsidTr="005C4751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0BE3F47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261F85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8940430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187426" w:rsidRPr="00230F5A" w14:paraId="16A55ABD" w14:textId="77777777" w:rsidTr="005C4751">
        <w:tc>
          <w:tcPr>
            <w:tcW w:w="421" w:type="dxa"/>
            <w:tcBorders>
              <w:right w:val="single" w:sz="4" w:space="0" w:color="auto"/>
            </w:tcBorders>
          </w:tcPr>
          <w:p w14:paraId="09915F74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07908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240450A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</w:p>
        </w:tc>
      </w:tr>
    </w:tbl>
    <w:p w14:paraId="6096D0C9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49DD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B80D6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EE63EF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20B80AD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541DA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0"/>
    <w:p w14:paraId="4C01667B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C567F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32E63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7B6CAA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A8A7B6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bookmarkStart w:id="1" w:name="_Hlk160725550"/>
    </w:p>
    <w:p w14:paraId="6DAD2AE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2753F63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5B19D0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187426" w:rsidRPr="00230F5A" w14:paraId="71B4E592" w14:textId="77777777" w:rsidTr="00293B5D">
        <w:tc>
          <w:tcPr>
            <w:tcW w:w="1256" w:type="dxa"/>
          </w:tcPr>
          <w:p w14:paraId="08712DB4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78F313CD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204B8F45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0DC3FDD8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32EE0EA7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187426" w:rsidRPr="00230F5A" w14:paraId="50011808" w14:textId="77777777" w:rsidTr="00293B5D">
        <w:tc>
          <w:tcPr>
            <w:tcW w:w="1256" w:type="dxa"/>
          </w:tcPr>
          <w:p w14:paraId="43D80820" w14:textId="5BCC90D1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BC037A">
              <w:rPr>
                <w:rFonts w:ascii="Times New Roman" w:hAnsi="Times New Roman" w:cs="Times New Roman"/>
              </w:rPr>
              <w:t>1</w:t>
            </w:r>
            <w:r w:rsidR="00E86CE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2" w:type="dxa"/>
          </w:tcPr>
          <w:p w14:paraId="51BC97A7" w14:textId="16EB5474" w:rsidR="00187426" w:rsidRPr="00230F5A" w:rsidRDefault="001560DC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187426" w:rsidRPr="00230F5A">
              <w:rPr>
                <w:rFonts w:ascii="Times New Roman" w:hAnsi="Times New Roman" w:cs="Times New Roman"/>
              </w:rPr>
              <w:t>-</w:t>
            </w:r>
            <w:r w:rsidR="00187426">
              <w:rPr>
                <w:rFonts w:ascii="Times New Roman" w:hAnsi="Times New Roman" w:cs="Times New Roman"/>
              </w:rPr>
              <w:t>03</w:t>
            </w:r>
            <w:r w:rsidR="00187426" w:rsidRPr="00230F5A">
              <w:rPr>
                <w:rFonts w:ascii="Times New Roman" w:hAnsi="Times New Roman" w:cs="Times New Roman"/>
              </w:rPr>
              <w:t>-202</w:t>
            </w:r>
            <w:r w:rsidR="001874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8B2798D" w14:textId="77777777" w:rsidR="00293B5D" w:rsidRDefault="00293B5D" w:rsidP="00293B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61EDEDF6" w14:textId="77777777" w:rsidR="00293B5D" w:rsidRDefault="00293B5D" w:rsidP="00293B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4B12CE50" w14:textId="7FCEEB1A" w:rsidR="00187426" w:rsidRPr="00230F5A" w:rsidRDefault="00293B5D" w:rsidP="00293B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B81BB70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2B009281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293B5D" w:rsidRPr="00230F5A" w14:paraId="40308EA1" w14:textId="77777777" w:rsidTr="00293B5D">
        <w:tc>
          <w:tcPr>
            <w:tcW w:w="1256" w:type="dxa"/>
          </w:tcPr>
          <w:p w14:paraId="5503DB73" w14:textId="1473C5B0" w:rsidR="00293B5D" w:rsidRPr="00230F5A" w:rsidRDefault="00293B5D" w:rsidP="00293B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P15</w:t>
            </w:r>
          </w:p>
        </w:tc>
        <w:tc>
          <w:tcPr>
            <w:tcW w:w="1342" w:type="dxa"/>
          </w:tcPr>
          <w:p w14:paraId="10069DE0" w14:textId="1BA07E6D" w:rsidR="00293B5D" w:rsidRPr="00230F5A" w:rsidRDefault="00293B5D" w:rsidP="00293B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71ECF72" w14:textId="77777777" w:rsidR="00293B5D" w:rsidRDefault="00293B5D" w:rsidP="00293B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4093CED" w14:textId="77777777" w:rsidR="00293B5D" w:rsidRDefault="00293B5D" w:rsidP="00293B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68E35EB5" w14:textId="21733B52" w:rsidR="00293B5D" w:rsidRPr="00230F5A" w:rsidRDefault="00293B5D" w:rsidP="00293B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5B538C4" w14:textId="6436A64F" w:rsidR="00293B5D" w:rsidRPr="00230F5A" w:rsidRDefault="00293B5D" w:rsidP="00293B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091980D2" w14:textId="77777777" w:rsidR="00293B5D" w:rsidRDefault="00293B5D" w:rsidP="00293B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04.04.2024</w:t>
            </w:r>
          </w:p>
          <w:p w14:paraId="444FB070" w14:textId="326FA639" w:rsidR="00293B5D" w:rsidRPr="00230F5A" w:rsidRDefault="00293B5D" w:rsidP="00293B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carpeta de salida y correlativo por institución </w:t>
            </w:r>
          </w:p>
        </w:tc>
      </w:tr>
      <w:tr w:rsidR="00A02495" w:rsidRPr="00230F5A" w14:paraId="1B8DDF58" w14:textId="77777777" w:rsidTr="00293B5D">
        <w:tc>
          <w:tcPr>
            <w:tcW w:w="1256" w:type="dxa"/>
          </w:tcPr>
          <w:p w14:paraId="21DC9D71" w14:textId="6EEB67E4" w:rsidR="00A02495" w:rsidRPr="00230F5A" w:rsidRDefault="00A02495" w:rsidP="00A0249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P15</w:t>
            </w:r>
          </w:p>
        </w:tc>
        <w:tc>
          <w:tcPr>
            <w:tcW w:w="1342" w:type="dxa"/>
          </w:tcPr>
          <w:p w14:paraId="2790C18F" w14:textId="3A42C37F" w:rsidR="00A02495" w:rsidRPr="00230F5A" w:rsidRDefault="00A02495" w:rsidP="00A0249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E52C4F7" w14:textId="77777777" w:rsidR="00A02495" w:rsidRDefault="00A02495" w:rsidP="00A0249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385B0BCD" w14:textId="77777777" w:rsidR="00A02495" w:rsidRDefault="00A02495" w:rsidP="00A0249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775E45B1" w14:textId="17E089AC" w:rsidR="00A02495" w:rsidRPr="00230F5A" w:rsidRDefault="00A02495" w:rsidP="00A0249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6A480B9" w14:textId="1C0E48EE" w:rsidR="00A02495" w:rsidRPr="00230F5A" w:rsidRDefault="00A02495" w:rsidP="00A0249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6B1083D6" w14:textId="77777777" w:rsidR="00A02495" w:rsidRDefault="00A02495" w:rsidP="00A0249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03.04.2024</w:t>
            </w:r>
          </w:p>
          <w:p w14:paraId="1FEB28ED" w14:textId="739E9D7A" w:rsidR="00A02495" w:rsidRPr="00230F5A" w:rsidRDefault="00A02495" w:rsidP="00A0249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</w:t>
            </w:r>
            <w:proofErr w:type="spellStart"/>
            <w:r>
              <w:rPr>
                <w:rFonts w:ascii="Times New Roman" w:hAnsi="Times New Roman" w:cs="Times New Roman"/>
              </w:rPr>
              <w:t>filler</w:t>
            </w:r>
            <w:proofErr w:type="spellEnd"/>
            <w:r>
              <w:rPr>
                <w:rFonts w:ascii="Times New Roman" w:hAnsi="Times New Roman" w:cs="Times New Roman"/>
              </w:rPr>
              <w:t xml:space="preserve"> y </w:t>
            </w:r>
            <w:r>
              <w:rPr>
                <w:rFonts w:ascii="Calibri" w:hAnsi="Calibri" w:cs="Calibri"/>
                <w:color w:val="242424"/>
                <w:shd w:val="clear" w:color="auto" w:fill="FFFFFF"/>
              </w:rPr>
              <w:t>el campo 18A debe dejarse como 18 en el punto 3.1</w:t>
            </w:r>
          </w:p>
        </w:tc>
      </w:tr>
      <w:tr w:rsidR="00741112" w:rsidRPr="00230F5A" w14:paraId="0E0F6F18" w14:textId="77777777" w:rsidTr="00293B5D">
        <w:tc>
          <w:tcPr>
            <w:tcW w:w="1256" w:type="dxa"/>
          </w:tcPr>
          <w:p w14:paraId="2CBE053E" w14:textId="66A3DC21" w:rsidR="00741112" w:rsidRPr="00230F5A" w:rsidRDefault="00741112" w:rsidP="0074111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P15</w:t>
            </w:r>
          </w:p>
        </w:tc>
        <w:tc>
          <w:tcPr>
            <w:tcW w:w="1342" w:type="dxa"/>
          </w:tcPr>
          <w:p w14:paraId="10DBDFF0" w14:textId="089E03C3" w:rsidR="00741112" w:rsidRPr="00230F5A" w:rsidRDefault="00741112" w:rsidP="0074111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31030ACF" w14:textId="77777777" w:rsidR="00741112" w:rsidRDefault="00741112" w:rsidP="0074111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5CC27F2A" w14:textId="77777777" w:rsidR="00741112" w:rsidRDefault="00741112" w:rsidP="0074111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E2AA771" w14:textId="2C95518A" w:rsidR="00741112" w:rsidRPr="00230F5A" w:rsidRDefault="00741112" w:rsidP="0074111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5668F2A" w14:textId="1D7B13CA" w:rsidR="00741112" w:rsidRPr="00230F5A" w:rsidRDefault="00741112" w:rsidP="0074111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1B93BBBB" w14:textId="77777777" w:rsidR="00741112" w:rsidRDefault="00741112" w:rsidP="0074111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</w:t>
            </w:r>
            <w:r w:rsidRPr="00DD7DA7">
              <w:rPr>
                <w:rFonts w:ascii="Times New Roman" w:hAnsi="Times New Roman" w:cs="Times New Roman"/>
              </w:rPr>
              <w:t>22166</w:t>
            </w:r>
          </w:p>
          <w:p w14:paraId="0D95A5B7" w14:textId="77777777" w:rsidR="00741112" w:rsidRDefault="00741112" w:rsidP="0074111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41031A79" w14:textId="77777777" w:rsidR="00741112" w:rsidRDefault="00741112" w:rsidP="0074111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</w:t>
            </w:r>
          </w:p>
          <w:p w14:paraId="2F1B6841" w14:textId="77777777" w:rsidR="00741112" w:rsidRDefault="00741112" w:rsidP="00741112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exista para la Institución Bancaria informada en el archivo de datos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  <w:p w14:paraId="497B465A" w14:textId="77777777" w:rsidR="00741112" w:rsidRDefault="00741112" w:rsidP="0074111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946C224" w14:textId="77777777" w:rsidR="00741112" w:rsidRPr="00AD54F4" w:rsidRDefault="00741112" w:rsidP="0074111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D54F4">
              <w:rPr>
                <w:rFonts w:ascii="Times New Roman" w:hAnsi="Times New Roman" w:cs="Times New Roman"/>
                <w:color w:val="000000" w:themeColor="text1"/>
              </w:rPr>
              <w:t>Debe decir</w:t>
            </w:r>
          </w:p>
          <w:p w14:paraId="6A8F146C" w14:textId="4A929194" w:rsidR="00741112" w:rsidRPr="00230F5A" w:rsidRDefault="00741112" w:rsidP="0074111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741112" w:rsidRPr="00230F5A" w14:paraId="0ED6B361" w14:textId="77777777" w:rsidTr="00293B5D">
        <w:tc>
          <w:tcPr>
            <w:tcW w:w="1256" w:type="dxa"/>
          </w:tcPr>
          <w:p w14:paraId="0125A8DD" w14:textId="77777777" w:rsidR="00741112" w:rsidRPr="00230F5A" w:rsidRDefault="00741112" w:rsidP="0074111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1CCBE228" w14:textId="77777777" w:rsidR="00741112" w:rsidRPr="00230F5A" w:rsidRDefault="00741112" w:rsidP="0074111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4AFD107" w14:textId="77777777" w:rsidR="00741112" w:rsidRPr="00230F5A" w:rsidRDefault="00741112" w:rsidP="0074111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7F2DD3B" w14:textId="77777777" w:rsidR="00741112" w:rsidRPr="00230F5A" w:rsidRDefault="00741112" w:rsidP="0074111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B1E274E" w14:textId="77777777" w:rsidR="00741112" w:rsidRPr="00230F5A" w:rsidRDefault="00741112" w:rsidP="0074111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41112" w:rsidRPr="00230F5A" w14:paraId="047125E2" w14:textId="77777777" w:rsidTr="00293B5D">
        <w:tc>
          <w:tcPr>
            <w:tcW w:w="1256" w:type="dxa"/>
          </w:tcPr>
          <w:p w14:paraId="5DAC541F" w14:textId="77777777" w:rsidR="00741112" w:rsidRPr="00230F5A" w:rsidRDefault="00741112" w:rsidP="0074111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372418D5" w14:textId="77777777" w:rsidR="00741112" w:rsidRPr="00230F5A" w:rsidRDefault="00741112" w:rsidP="0074111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7ED9689C" w14:textId="77777777" w:rsidR="00741112" w:rsidRPr="00230F5A" w:rsidRDefault="00741112" w:rsidP="0074111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58F2294" w14:textId="77777777" w:rsidR="00741112" w:rsidRPr="00230F5A" w:rsidRDefault="00741112" w:rsidP="0074111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0F2E75FD" w14:textId="77777777" w:rsidR="00741112" w:rsidRPr="00230F5A" w:rsidRDefault="00741112" w:rsidP="0074111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41112" w:rsidRPr="00230F5A" w14:paraId="45197F5C" w14:textId="77777777" w:rsidTr="00293B5D">
        <w:tc>
          <w:tcPr>
            <w:tcW w:w="1256" w:type="dxa"/>
          </w:tcPr>
          <w:p w14:paraId="03C700B5" w14:textId="77777777" w:rsidR="00741112" w:rsidRPr="00230F5A" w:rsidRDefault="00741112" w:rsidP="0074111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472DCAD" w14:textId="77777777" w:rsidR="00741112" w:rsidRPr="00230F5A" w:rsidRDefault="00741112" w:rsidP="0074111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45887FCF" w14:textId="77777777" w:rsidR="00741112" w:rsidRPr="00230F5A" w:rsidRDefault="00741112" w:rsidP="0074111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09C136D" w14:textId="77777777" w:rsidR="00741112" w:rsidRPr="00230F5A" w:rsidRDefault="00741112" w:rsidP="0074111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1EA1ED4E" w14:textId="77777777" w:rsidR="00741112" w:rsidRPr="00230F5A" w:rsidRDefault="00741112" w:rsidP="0074111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7E37C4D5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1"/>
    <w:p w14:paraId="3C872C7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8C1D2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EBA5E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D88E4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70E0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941693A" w14:textId="77777777" w:rsidR="00187426" w:rsidRPr="00230F5A" w:rsidRDefault="00187426" w:rsidP="00187426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6E8B44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4E1AE8F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0F26B5B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F0D5FDE" w14:textId="77777777" w:rsidR="00187426" w:rsidRPr="00230F5A" w:rsidRDefault="00187426" w:rsidP="00187426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1F23B160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" w:name="_Toc161151618"/>
      <w:bookmarkStart w:id="3" w:name="_Hlk160725907"/>
      <w:r w:rsidRPr="00230F5A">
        <w:rPr>
          <w:rFonts w:cs="Times New Roman"/>
        </w:rPr>
        <w:lastRenderedPageBreak/>
        <w:t>Definición de estructuras</w:t>
      </w:r>
      <w:bookmarkEnd w:id="2"/>
    </w:p>
    <w:p w14:paraId="37586EAA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  <w:rPr>
          <w:rStyle w:val="Hipervnculo"/>
        </w:rPr>
      </w:pPr>
      <w:bookmarkStart w:id="4" w:name="_Toc161151619"/>
      <w:bookmarkEnd w:id="3"/>
      <w:r w:rsidRPr="00230F5A">
        <w:rPr>
          <w:rFonts w:cs="Times New Roman"/>
          <w:bCs/>
          <w:color w:val="4472C4" w:themeColor="accent1"/>
        </w:rPr>
        <w:t xml:space="preserve">Archivo de datos del </w:t>
      </w:r>
      <w:r>
        <w:rPr>
          <w:rFonts w:cs="Times New Roman"/>
          <w:bCs/>
          <w:color w:val="4472C4" w:themeColor="accent1"/>
        </w:rPr>
        <w:t xml:space="preserve">emisor  </w:t>
      </w:r>
      <w:hyperlink r:id="rId9" w:history="1">
        <w:r>
          <w:rPr>
            <w:rStyle w:val="Hipervnculo"/>
          </w:rPr>
          <w:t>Manual Sistema de Información Bancos - Sistema Contable (cmfchile.cl)</w:t>
        </w:r>
        <w:bookmarkEnd w:id="4"/>
      </w:hyperlink>
    </w:p>
    <w:p w14:paraId="569A51D7" w14:textId="77777777" w:rsidR="00187426" w:rsidRPr="0031130F" w:rsidRDefault="00187426" w:rsidP="00187426"/>
    <w:p w14:paraId="7942760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187426" w:rsidRPr="00F45E53" w14:paraId="0B646962" w14:textId="77777777" w:rsidTr="005C4751">
        <w:trPr>
          <w:trHeight w:val="244"/>
        </w:trPr>
        <w:tc>
          <w:tcPr>
            <w:tcW w:w="1414" w:type="dxa"/>
          </w:tcPr>
          <w:p w14:paraId="05B6CAFB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5095A9F8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8A65E12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Código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41739D40" w14:textId="22503F83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</w:t>
            </w:r>
            <w:r w:rsidR="00E67EAD">
              <w:rPr>
                <w:rFonts w:ascii="Times New Roman" w:hAnsi="Times New Roman" w:cs="Times New Roman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187426" w:rsidRPr="00F45E53" w14:paraId="749A7807" w14:textId="77777777" w:rsidTr="005C4751">
        <w:trPr>
          <w:trHeight w:val="241"/>
        </w:trPr>
        <w:tc>
          <w:tcPr>
            <w:tcW w:w="1414" w:type="dxa"/>
          </w:tcPr>
          <w:p w14:paraId="262B92DE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70AE2650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400B8D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977" w:type="dxa"/>
          </w:tcPr>
          <w:p w14:paraId="0ABFA14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187426" w:rsidRPr="00F45E53" w14:paraId="300BBB42" w14:textId="77777777" w:rsidTr="005C4751">
        <w:trPr>
          <w:trHeight w:val="245"/>
        </w:trPr>
        <w:tc>
          <w:tcPr>
            <w:tcW w:w="1414" w:type="dxa"/>
          </w:tcPr>
          <w:p w14:paraId="64FBABF0" w14:textId="77777777" w:rsidR="00187426" w:rsidRPr="00F45E53" w:rsidRDefault="00187426" w:rsidP="005C4751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25FFF8B8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7F57F36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501E28B0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P(06)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  <w:tr w:rsidR="00187426" w:rsidRPr="00F45E53" w14:paraId="1C0DC161" w14:textId="77777777" w:rsidTr="005C4751">
        <w:trPr>
          <w:trHeight w:val="242"/>
        </w:trPr>
        <w:tc>
          <w:tcPr>
            <w:tcW w:w="1414" w:type="dxa"/>
          </w:tcPr>
          <w:p w14:paraId="4D1BAC37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39AAA0A2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1E13AD8" w14:textId="040F04E1" w:rsidR="00187426" w:rsidRPr="00F45E53" w:rsidRDefault="00187426" w:rsidP="00F33263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77" w:type="dxa"/>
          </w:tcPr>
          <w:p w14:paraId="189B6210" w14:textId="748A98A6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6C0573E" w14:textId="57655C26" w:rsidR="00187426" w:rsidRPr="00F45E53" w:rsidRDefault="00187426" w:rsidP="00187426">
      <w:pPr>
        <w:pStyle w:val="Textoindependiente"/>
        <w:rPr>
          <w:rFonts w:ascii="Times New Roman" w:hAnsi="Times New Roman" w:cs="Times New Roman"/>
          <w:sz w:val="24"/>
        </w:rPr>
      </w:pPr>
      <w:r w:rsidRPr="00F45E53">
        <w:rPr>
          <w:rFonts w:ascii="Times New Roman" w:hAnsi="Times New Roman" w:cs="Times New Roman"/>
          <w:sz w:val="24"/>
        </w:rPr>
        <w:t xml:space="preserve">   </w:t>
      </w:r>
      <w:r w:rsidRPr="00F45E53">
        <w:rPr>
          <w:rFonts w:ascii="Times New Roman" w:hAnsi="Times New Roman" w:cs="Times New Roman"/>
        </w:rPr>
        <w:t>Largo</w:t>
      </w:r>
      <w:r w:rsidRPr="00F45E53">
        <w:rPr>
          <w:rFonts w:ascii="Times New Roman" w:hAnsi="Times New Roman" w:cs="Times New Roman"/>
          <w:spacing w:val="-5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3"/>
        </w:rPr>
        <w:t xml:space="preserve"> </w:t>
      </w:r>
    </w:p>
    <w:p w14:paraId="2BDFB76C" w14:textId="77777777" w:rsidR="00187426" w:rsidRDefault="00187426" w:rsidP="00187426">
      <w:pPr>
        <w:pStyle w:val="Textoindependiente"/>
        <w:rPr>
          <w:rFonts w:ascii="Times New Roman" w:hAnsi="Times New Roman" w:cs="Times New Roman"/>
          <w:i/>
        </w:rPr>
      </w:pPr>
    </w:p>
    <w:p w14:paraId="0F7A988E" w14:textId="77777777" w:rsidR="00F05DB5" w:rsidRDefault="00F05DB5" w:rsidP="00F05DB5">
      <w:pPr>
        <w:pStyle w:val="Textoindependiente"/>
        <w:spacing w:before="10"/>
        <w:rPr>
          <w:rFonts w:ascii="Times New Roman"/>
          <w:i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307"/>
        <w:gridCol w:w="7089"/>
        <w:gridCol w:w="991"/>
      </w:tblGrid>
      <w:tr w:rsidR="007E4974" w14:paraId="06020C97" w14:textId="77777777" w:rsidTr="0000532C">
        <w:trPr>
          <w:trHeight w:val="299"/>
        </w:trPr>
        <w:tc>
          <w:tcPr>
            <w:tcW w:w="1414" w:type="dxa"/>
          </w:tcPr>
          <w:p w14:paraId="59FD24D0" w14:textId="77777777" w:rsidR="007E4974" w:rsidRDefault="007E4974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5F7A28E9" w14:textId="77777777" w:rsidR="007E4974" w:rsidRDefault="007E4974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6C805B51" w14:textId="65DF8D58" w:rsidR="007E4974" w:rsidRDefault="007E4974" w:rsidP="0000532C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product</w:t>
            </w:r>
          </w:p>
        </w:tc>
        <w:tc>
          <w:tcPr>
            <w:tcW w:w="991" w:type="dxa"/>
          </w:tcPr>
          <w:p w14:paraId="133C291E" w14:textId="77777777" w:rsidR="007E4974" w:rsidRDefault="007E4974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7E4974" w14:paraId="0030766E" w14:textId="77777777" w:rsidTr="0000532C">
        <w:trPr>
          <w:trHeight w:val="299"/>
        </w:trPr>
        <w:tc>
          <w:tcPr>
            <w:tcW w:w="1414" w:type="dxa"/>
          </w:tcPr>
          <w:p w14:paraId="17A9A22C" w14:textId="77777777" w:rsidR="007E4974" w:rsidRDefault="007E4974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61BF36FE" w14:textId="77777777" w:rsidR="007E4974" w:rsidRDefault="007E4974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7FAD9346" w14:textId="77777777" w:rsidR="007E4974" w:rsidRDefault="007E4974" w:rsidP="0000532C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Región</w:t>
            </w:r>
            <w:proofErr w:type="spellEnd"/>
          </w:p>
        </w:tc>
        <w:tc>
          <w:tcPr>
            <w:tcW w:w="991" w:type="dxa"/>
          </w:tcPr>
          <w:p w14:paraId="40F7DEF0" w14:textId="77777777" w:rsidR="007E4974" w:rsidRDefault="007E4974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7E4974" w14:paraId="41029E3E" w14:textId="77777777" w:rsidTr="0000532C">
        <w:trPr>
          <w:trHeight w:val="299"/>
        </w:trPr>
        <w:tc>
          <w:tcPr>
            <w:tcW w:w="1414" w:type="dxa"/>
          </w:tcPr>
          <w:p w14:paraId="5E3C1A3F" w14:textId="77777777" w:rsidR="007E4974" w:rsidRDefault="007E4974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42C7DD3F" w14:textId="77777777" w:rsidR="007E4974" w:rsidRDefault="007E4974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087F9381" w14:textId="77777777" w:rsidR="007E4974" w:rsidRDefault="007E4974" w:rsidP="0000532C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Moneda</w:t>
            </w:r>
            <w:proofErr w:type="spellEnd"/>
          </w:p>
        </w:tc>
        <w:tc>
          <w:tcPr>
            <w:tcW w:w="991" w:type="dxa"/>
          </w:tcPr>
          <w:p w14:paraId="214A78A2" w14:textId="77777777" w:rsidR="007E4974" w:rsidRDefault="007E4974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X(03)</w:t>
            </w:r>
          </w:p>
        </w:tc>
      </w:tr>
      <w:tr w:rsidR="007E4974" w14:paraId="30CEAAE5" w14:textId="77777777" w:rsidTr="0000532C">
        <w:trPr>
          <w:trHeight w:val="302"/>
        </w:trPr>
        <w:tc>
          <w:tcPr>
            <w:tcW w:w="1414" w:type="dxa"/>
          </w:tcPr>
          <w:p w14:paraId="1C7D7DA1" w14:textId="77777777" w:rsidR="007E4974" w:rsidRDefault="007E4974" w:rsidP="0000532C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15493972" w14:textId="77777777" w:rsidR="007E4974" w:rsidRDefault="007E4974" w:rsidP="0000532C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352D877B" w14:textId="77777777" w:rsidR="007E4974" w:rsidRDefault="007E4974" w:rsidP="0000532C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Composición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institucional</w:t>
            </w:r>
            <w:proofErr w:type="spellEnd"/>
          </w:p>
        </w:tc>
        <w:tc>
          <w:tcPr>
            <w:tcW w:w="991" w:type="dxa"/>
          </w:tcPr>
          <w:p w14:paraId="2EB354F3" w14:textId="77777777" w:rsidR="007E4974" w:rsidRDefault="007E4974" w:rsidP="0000532C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7E4974" w14:paraId="3E5B5344" w14:textId="77777777" w:rsidTr="0000532C">
        <w:trPr>
          <w:trHeight w:val="299"/>
        </w:trPr>
        <w:tc>
          <w:tcPr>
            <w:tcW w:w="1414" w:type="dxa"/>
          </w:tcPr>
          <w:p w14:paraId="037EEB03" w14:textId="77777777" w:rsidR="007E4974" w:rsidRDefault="007E4974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370A8112" w14:textId="77777777" w:rsidR="007E4974" w:rsidRDefault="007E4974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2906651C" w14:textId="77777777" w:rsidR="007E4974" w:rsidRPr="007E4974" w:rsidRDefault="007E4974" w:rsidP="0000532C">
            <w:pPr>
              <w:pStyle w:val="TableParagraph"/>
              <w:ind w:left="108"/>
              <w:rPr>
                <w:sz w:val="20"/>
                <w:lang w:val="es-CL"/>
              </w:rPr>
            </w:pPr>
            <w:r w:rsidRPr="007E4974">
              <w:rPr>
                <w:sz w:val="20"/>
                <w:lang w:val="es-CL"/>
              </w:rPr>
              <w:t>Saldo</w:t>
            </w:r>
            <w:r w:rsidRPr="007E4974">
              <w:rPr>
                <w:spacing w:val="-3"/>
                <w:sz w:val="20"/>
                <w:lang w:val="es-CL"/>
              </w:rPr>
              <w:t xml:space="preserve"> </w:t>
            </w:r>
            <w:r w:rsidRPr="007E4974">
              <w:rPr>
                <w:sz w:val="20"/>
                <w:lang w:val="es-CL"/>
              </w:rPr>
              <w:t>a</w:t>
            </w:r>
            <w:r w:rsidRPr="007E4974">
              <w:rPr>
                <w:spacing w:val="-2"/>
                <w:sz w:val="20"/>
                <w:lang w:val="es-CL"/>
              </w:rPr>
              <w:t xml:space="preserve"> </w:t>
            </w:r>
            <w:r w:rsidRPr="007E4974">
              <w:rPr>
                <w:sz w:val="20"/>
                <w:lang w:val="es-CL"/>
              </w:rPr>
              <w:t>fin de</w:t>
            </w:r>
            <w:r w:rsidRPr="007E4974">
              <w:rPr>
                <w:spacing w:val="-3"/>
                <w:sz w:val="20"/>
                <w:lang w:val="es-CL"/>
              </w:rPr>
              <w:t xml:space="preserve"> </w:t>
            </w:r>
            <w:r w:rsidRPr="007E4974">
              <w:rPr>
                <w:sz w:val="20"/>
                <w:lang w:val="es-CL"/>
              </w:rPr>
              <w:t>mes</w:t>
            </w:r>
          </w:p>
        </w:tc>
        <w:tc>
          <w:tcPr>
            <w:tcW w:w="991" w:type="dxa"/>
          </w:tcPr>
          <w:p w14:paraId="7561A747" w14:textId="77777777" w:rsidR="007E4974" w:rsidRDefault="007E4974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7E4974" w14:paraId="34FE40BF" w14:textId="77777777" w:rsidTr="0000532C">
        <w:trPr>
          <w:trHeight w:val="299"/>
        </w:trPr>
        <w:tc>
          <w:tcPr>
            <w:tcW w:w="1414" w:type="dxa"/>
          </w:tcPr>
          <w:p w14:paraId="509636F0" w14:textId="77777777" w:rsidR="007E4974" w:rsidRDefault="007E4974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2DC669DC" w14:textId="77777777" w:rsidR="007E4974" w:rsidRDefault="007E4974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2FD7DA24" w14:textId="77777777" w:rsidR="007E4974" w:rsidRDefault="007E4974" w:rsidP="0000532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991" w:type="dxa"/>
          </w:tcPr>
          <w:p w14:paraId="06D859EB" w14:textId="77777777" w:rsidR="007E4974" w:rsidRDefault="007E4974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</w:tbl>
    <w:p w14:paraId="7CA90CC7" w14:textId="77777777" w:rsidR="004E2484" w:rsidRDefault="004E2484" w:rsidP="00F05DB5">
      <w:pPr>
        <w:pStyle w:val="Textoindependiente"/>
        <w:spacing w:before="10"/>
        <w:rPr>
          <w:rFonts w:ascii="Times New Roman"/>
          <w:i/>
        </w:rPr>
      </w:pPr>
    </w:p>
    <w:p w14:paraId="1B26A2AB" w14:textId="77777777" w:rsidR="007E4974" w:rsidRDefault="007E4974" w:rsidP="00F05DB5">
      <w:pPr>
        <w:pStyle w:val="Textoindependiente"/>
        <w:spacing w:before="10"/>
        <w:rPr>
          <w:rFonts w:ascii="Times New Roman"/>
          <w:i/>
        </w:rPr>
      </w:pPr>
    </w:p>
    <w:p w14:paraId="2AF766D2" w14:textId="2A816343" w:rsidR="00803AAC" w:rsidRDefault="00803AAC" w:rsidP="00626876">
      <w:pPr>
        <w:pStyle w:val="Textoindependiente"/>
        <w:spacing w:before="1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registro:</w:t>
      </w:r>
      <w:r>
        <w:rPr>
          <w:spacing w:val="-3"/>
        </w:rPr>
        <w:t xml:space="preserve"> </w:t>
      </w:r>
      <w:r w:rsidR="007E4974">
        <w:t>26</w:t>
      </w:r>
      <w:r>
        <w:rPr>
          <w:spacing w:val="-1"/>
        </w:rPr>
        <w:t xml:space="preserve"> </w:t>
      </w:r>
      <w:r>
        <w:t>Bytes</w:t>
      </w:r>
    </w:p>
    <w:p w14:paraId="7030569C" w14:textId="77777777" w:rsidR="00803AAC" w:rsidRDefault="00803AAC" w:rsidP="00803AAC">
      <w:pPr>
        <w:pStyle w:val="Textoindependiente"/>
        <w:spacing w:before="8"/>
        <w:rPr>
          <w:sz w:val="19"/>
        </w:rPr>
      </w:pPr>
    </w:p>
    <w:p w14:paraId="484331A1" w14:textId="77777777" w:rsidR="00187426" w:rsidRDefault="00187426" w:rsidP="00187426">
      <w:pPr>
        <w:pStyle w:val="Textoindependiente"/>
        <w:rPr>
          <w:sz w:val="25"/>
        </w:rPr>
      </w:pPr>
    </w:p>
    <w:p w14:paraId="54D3D51D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0B1F658E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5" w:name="_Toc161151620"/>
      <w:r w:rsidRPr="00230F5A">
        <w:rPr>
          <w:rFonts w:cs="Times New Roman"/>
        </w:rPr>
        <w:lastRenderedPageBreak/>
        <w:t>Validaciones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E87A22C" w14:textId="77777777" w:rsidR="00187426" w:rsidRPr="00230F5A" w:rsidRDefault="00187426" w:rsidP="00187426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6" w:name="_Toc161151621"/>
      <w:r w:rsidRPr="00230F5A">
        <w:t>Archivo de datos</w:t>
      </w:r>
      <w:bookmarkEnd w:id="6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465448E" w14:textId="77777777" w:rsidR="00187426" w:rsidRPr="00230F5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7C03DBDE" w14:textId="77777777" w:rsidR="00187426" w:rsidRPr="00B537D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7" w:name="_Hlk151646749"/>
      <w:bookmarkStart w:id="8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187426" w:rsidRPr="00B537DA" w14:paraId="407CC192" w14:textId="77777777" w:rsidTr="005C4751">
        <w:tc>
          <w:tcPr>
            <w:tcW w:w="562" w:type="dxa"/>
          </w:tcPr>
          <w:p w14:paraId="3B16BD26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2632B0D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177802A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187426" w:rsidRPr="00B537DA" w14:paraId="1E7A0A24" w14:textId="77777777" w:rsidTr="005C4751">
        <w:tc>
          <w:tcPr>
            <w:tcW w:w="562" w:type="dxa"/>
          </w:tcPr>
          <w:p w14:paraId="0D1AD09D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58C1D0F4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3)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187426" w:rsidRPr="00B537DA" w14:paraId="22EDB262" w14:textId="77777777" w:rsidTr="005C4751">
        <w:tc>
          <w:tcPr>
            <w:tcW w:w="562" w:type="dxa"/>
          </w:tcPr>
          <w:p w14:paraId="4AE3D753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V3</w:t>
            </w:r>
          </w:p>
        </w:tc>
        <w:tc>
          <w:tcPr>
            <w:tcW w:w="7932" w:type="dxa"/>
          </w:tcPr>
          <w:p w14:paraId="21C87999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87426" w:rsidRPr="00B537DA" w14:paraId="45619A18" w14:textId="77777777" w:rsidTr="005C4751">
        <w:tc>
          <w:tcPr>
            <w:tcW w:w="562" w:type="dxa"/>
          </w:tcPr>
          <w:p w14:paraId="13E11E3D" w14:textId="77777777" w:rsidR="00187426" w:rsidRPr="00773E3F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</w:pPr>
          </w:p>
          <w:p w14:paraId="3E51CC53" w14:textId="77777777" w:rsidR="00187426" w:rsidRPr="00773E3F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V4</w:t>
            </w:r>
          </w:p>
        </w:tc>
        <w:tc>
          <w:tcPr>
            <w:tcW w:w="7932" w:type="dxa"/>
          </w:tcPr>
          <w:p w14:paraId="63184E89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689DB6D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1B3AF86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87426" w:rsidRPr="00B537DA" w14:paraId="693F804F" w14:textId="77777777" w:rsidTr="005C4751">
        <w:tc>
          <w:tcPr>
            <w:tcW w:w="562" w:type="dxa"/>
          </w:tcPr>
          <w:p w14:paraId="4C617292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1751B70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4AA6DB5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187426" w:rsidRPr="00B537DA" w14:paraId="1354B368" w14:textId="77777777" w:rsidTr="005C4751">
        <w:tc>
          <w:tcPr>
            <w:tcW w:w="562" w:type="dxa"/>
          </w:tcPr>
          <w:p w14:paraId="2EE8DEC2" w14:textId="314B17AC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803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36B6868E" w14:textId="080084B0" w:rsidR="00187426" w:rsidRDefault="00741112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512FC" w:rsidRPr="00B537DA" w14:paraId="1BE73FB3" w14:textId="77777777" w:rsidTr="005C4751">
        <w:tc>
          <w:tcPr>
            <w:tcW w:w="562" w:type="dxa"/>
          </w:tcPr>
          <w:p w14:paraId="44D8C2F2" w14:textId="6BD7B892" w:rsidR="00E512FC" w:rsidRDefault="00E512FC" w:rsidP="00E512F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4ABBA64A" w14:textId="4DD0AEC0" w:rsidR="00E512FC" w:rsidRDefault="00E512FC" w:rsidP="00E512F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E512FC" w:rsidRPr="00B537DA" w14:paraId="41CF59F4" w14:textId="77777777" w:rsidTr="005C4751">
        <w:tc>
          <w:tcPr>
            <w:tcW w:w="562" w:type="dxa"/>
          </w:tcPr>
          <w:p w14:paraId="1F4BC940" w14:textId="59CCE360" w:rsidR="00E512FC" w:rsidRDefault="00E512FC" w:rsidP="00E512F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3974683A" w14:textId="243BBBBC" w:rsidR="00E512FC" w:rsidRDefault="00E512FC" w:rsidP="00E512F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512FC" w:rsidRPr="00B537DA" w14:paraId="04EC671B" w14:textId="77777777" w:rsidTr="005C4751">
        <w:tc>
          <w:tcPr>
            <w:tcW w:w="562" w:type="dxa"/>
          </w:tcPr>
          <w:p w14:paraId="0E9D9215" w14:textId="229DD751" w:rsidR="00E512FC" w:rsidRDefault="00E512FC" w:rsidP="00E512F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4DF9D850" w14:textId="1C5A04DC" w:rsidR="00E512FC" w:rsidRDefault="00E512FC" w:rsidP="00E512F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512FC" w:rsidRPr="00B537DA" w14:paraId="48D82CD6" w14:textId="77777777" w:rsidTr="005C4751">
        <w:tc>
          <w:tcPr>
            <w:tcW w:w="562" w:type="dxa"/>
          </w:tcPr>
          <w:p w14:paraId="5328DA68" w14:textId="44793BDF" w:rsidR="00E512FC" w:rsidRDefault="00E512FC" w:rsidP="00E512F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14FAE22" w14:textId="79FAAC94" w:rsidR="00E512FC" w:rsidRDefault="00E512FC" w:rsidP="00E512F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512FC" w:rsidRPr="00B537DA" w14:paraId="2BEC3A47" w14:textId="77777777" w:rsidTr="005C4751">
        <w:tc>
          <w:tcPr>
            <w:tcW w:w="562" w:type="dxa"/>
          </w:tcPr>
          <w:p w14:paraId="056FC75D" w14:textId="20BBB06A" w:rsidR="00E512FC" w:rsidRDefault="00E512FC" w:rsidP="00E512F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2C3FF023" w14:textId="5B6B95B8" w:rsidR="00E512FC" w:rsidRDefault="00E512FC" w:rsidP="00E512F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512FC" w:rsidRPr="00B537DA" w14:paraId="3A3C44E5" w14:textId="77777777" w:rsidTr="005C4751">
        <w:tc>
          <w:tcPr>
            <w:tcW w:w="562" w:type="dxa"/>
          </w:tcPr>
          <w:p w14:paraId="33734AA3" w14:textId="4CB5B5F7" w:rsidR="00E512FC" w:rsidRDefault="00E512FC" w:rsidP="00E512F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9032F58" w14:textId="4EC03537" w:rsidR="00E512FC" w:rsidRDefault="00E512FC" w:rsidP="00E512F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5 debe ser numérico </w:t>
            </w:r>
            <w:r w:rsidRPr="000447C0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  <w:bookmarkEnd w:id="7"/>
      <w:bookmarkEnd w:id="8"/>
    </w:tbl>
    <w:p w14:paraId="1E81332F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D955775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54904F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D511D74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E39FD1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676E3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9EF5B2E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E89C8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6CAB578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9A06DA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A9C385A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62A9882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297576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E579442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8928B7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5E678D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08C1F97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9" w:name="_Toc161151622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9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6AA490A9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64E9510" w14:textId="77777777" w:rsidR="00187426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FB94F58" w14:textId="77777777" w:rsidR="00187426" w:rsidRPr="00182D60" w:rsidRDefault="00187426" w:rsidP="00187426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10" w:name="_Toc161151623"/>
      <w:r w:rsidRPr="003F5278">
        <w:t>Formato de carátula de salida</w:t>
      </w:r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1325B638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6AA2C3A" w14:textId="77777777" w:rsidR="008C026D" w:rsidRDefault="008C026D" w:rsidP="00187426">
      <w:pPr>
        <w:rPr>
          <w:rFonts w:ascii="Times New Roman" w:hAnsi="Times New Roman" w:cs="Times New Roman"/>
          <w:color w:val="4472C4" w:themeColor="accent1"/>
        </w:rPr>
      </w:pPr>
    </w:p>
    <w:p w14:paraId="27AB5DE7" w14:textId="42B7C4B6" w:rsidR="008C026D" w:rsidRPr="00230F5A" w:rsidRDefault="00000000" w:rsidP="00187426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</w:r>
      <w:r>
        <w:rPr>
          <w:rFonts w:ascii="Times New Roman" w:hAnsi="Times New Roman" w:cs="Times New Roman"/>
          <w:color w:val="4472C4" w:themeColor="accent1"/>
        </w:rPr>
        <w:pict w14:anchorId="651DB3B4">
          <v:group id="Grupo 1" o:spid="_x0000_s2060" style="width:416pt;height:111.5pt;mso-position-horizontal-relative:char;mso-position-vertical-relative:line" coordsize="9936,1832">
            <v:shape id="Freeform 3" o:spid="_x0000_s2061" style="position:absolute;width:9936;height:1832;visibility:visible;mso-wrap-style:square;v-text-anchor:top" coordsize="9936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" path="m9936,r-10,l10,r,10l9926,10r,1793l10,1803,10,10,10,,,,,10,,1803r,29l9926,1832r10,l9936,1803r,-1793l9936,xe" fillcolor="#ffd966" stroked="f">
              <v:path arrowok="t" o:connecttype="custom" o:connectlocs="9936,0;9926,0;10,0;10,10;9926,10;9926,1803;10,1803;10,10;10,0;0,0;0,10;0,1803;0,1832;9926,1832;9936,1832;9936,1803;9936,10;9936,0" o:connectangles="0,0,0,0,0,0,0,0,0,0,0,0,0,0,0,0,0,0"/>
            </v:shape>
            <v:shape id="Text Box 4" o:spid="_x0000_s2062" type="#_x0000_t202" style="position:absolute;left:9;top:9;width:9917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14:paraId="1F02627F" w14:textId="77777777" w:rsidR="008C026D" w:rsidRDefault="008C026D" w:rsidP="008C026D">
                    <w:pPr>
                      <w:spacing w:before="1" w:line="243" w:lineRule="exact"/>
                      <w:ind w:left="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formato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F2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(F)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es:</w:t>
                    </w:r>
                  </w:p>
                  <w:p w14:paraId="39895696" w14:textId="77777777" w:rsidR="008C026D" w:rsidRDefault="008C026D" w:rsidP="008C026D">
                    <w:pPr>
                      <w:spacing w:line="243" w:lineRule="exact"/>
                      <w:ind w:left="10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&lt;S_HEAD&gt;&lt;campos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1&gt;&lt;campo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2&gt;...&lt;campo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m&gt;…&lt;signo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n&gt;&lt;S_FOOT&gt; Donde:</w:t>
                    </w:r>
                  </w:p>
                  <w:p w14:paraId="64CB9806" w14:textId="77777777" w:rsidR="008C026D" w:rsidRDefault="008C026D" w:rsidP="008C026D">
                    <w:pPr>
                      <w:spacing w:before="1"/>
                      <w:rPr>
                        <w:sz w:val="20"/>
                      </w:rPr>
                    </w:pPr>
                  </w:p>
                  <w:p w14:paraId="71940EB8" w14:textId="77777777" w:rsidR="008C026D" w:rsidRDefault="008C026D" w:rsidP="008C026D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 constante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“T”.</w:t>
                    </w:r>
                  </w:p>
                  <w:p w14:paraId="5805A24D" w14:textId="77777777" w:rsidR="008C026D" w:rsidRDefault="008C026D" w:rsidP="008C026D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2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&lt;campo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Representa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mensaje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carátula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 archivo.</w:t>
                    </w:r>
                  </w:p>
                  <w:p w14:paraId="6B304EBE" w14:textId="77777777" w:rsidR="008C026D" w:rsidRDefault="008C026D" w:rsidP="008C026D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&lt;S_FOOT&gt;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15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tiene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constante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“FFFFFFFFFFFFFFF”</w:t>
                    </w:r>
                  </w:p>
                </w:txbxContent>
              </v:textbox>
            </v:shape>
            <w10:anchorlock/>
          </v:group>
        </w:pict>
      </w:r>
    </w:p>
    <w:p w14:paraId="28CC2E41" w14:textId="3C3C7D7E" w:rsidR="00187426" w:rsidRPr="00230F5A" w:rsidRDefault="00187426" w:rsidP="00187426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  <w:gridCol w:w="708"/>
      </w:tblGrid>
      <w:tr w:rsidR="00187426" w:rsidRPr="00F45E53" w14:paraId="251D2C67" w14:textId="77777777" w:rsidTr="005C4751">
        <w:trPr>
          <w:trHeight w:val="268"/>
        </w:trPr>
        <w:tc>
          <w:tcPr>
            <w:tcW w:w="862" w:type="dxa"/>
          </w:tcPr>
          <w:p w14:paraId="3C173806" w14:textId="77777777" w:rsidR="00187426" w:rsidRPr="00F45E53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61CD11CC" w14:textId="77777777" w:rsidR="00187426" w:rsidRPr="00F45E53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1330B43A" w14:textId="77777777" w:rsidR="00187426" w:rsidRPr="00F45E53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4E7EC4E0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0539ADE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708" w:type="dxa"/>
          </w:tcPr>
          <w:p w14:paraId="52691A27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187426" w:rsidRPr="00F45E53" w14:paraId="13ED3E54" w14:textId="77777777" w:rsidTr="005C4751">
        <w:trPr>
          <w:trHeight w:val="268"/>
        </w:trPr>
        <w:tc>
          <w:tcPr>
            <w:tcW w:w="862" w:type="dxa"/>
          </w:tcPr>
          <w:p w14:paraId="6B3D23E9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2397A033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AE9966D" w14:textId="77777777" w:rsidR="00187426" w:rsidRPr="00F45E53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3E3C9B87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36277245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22578D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5BFE0F32" w14:textId="77777777" w:rsidTr="005C4751">
        <w:trPr>
          <w:trHeight w:val="268"/>
        </w:trPr>
        <w:tc>
          <w:tcPr>
            <w:tcW w:w="862" w:type="dxa"/>
          </w:tcPr>
          <w:p w14:paraId="0F7CE5F3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458E4F0E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F7B9344" w14:textId="668CFD43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42CD86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61BFCE41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16587E9D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187426" w:rsidRPr="00F45E53" w14:paraId="7C6F0A14" w14:textId="77777777" w:rsidTr="005C4751">
        <w:trPr>
          <w:trHeight w:val="268"/>
        </w:trPr>
        <w:tc>
          <w:tcPr>
            <w:tcW w:w="862" w:type="dxa"/>
          </w:tcPr>
          <w:p w14:paraId="3C99D9EA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7549BD4C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EFFDE7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19EC52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1A37DB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6BFDA34F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21B60A97" w14:textId="77777777" w:rsidTr="005C4751">
        <w:trPr>
          <w:trHeight w:val="268"/>
        </w:trPr>
        <w:tc>
          <w:tcPr>
            <w:tcW w:w="862" w:type="dxa"/>
          </w:tcPr>
          <w:p w14:paraId="4AE28F2F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709BE9E5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68DEA5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5A321B8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4F563393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39057714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4E2484" w:rsidRPr="00F45E53" w14:paraId="28620B17" w14:textId="77777777" w:rsidTr="005C4751">
        <w:trPr>
          <w:trHeight w:val="268"/>
        </w:trPr>
        <w:tc>
          <w:tcPr>
            <w:tcW w:w="862" w:type="dxa"/>
          </w:tcPr>
          <w:p w14:paraId="6A54BD7B" w14:textId="02887381" w:rsidR="004E2484" w:rsidRPr="00F45E53" w:rsidRDefault="004E2484" w:rsidP="004E248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4FF60334" w14:textId="77777777" w:rsidR="004E2484" w:rsidRPr="00F45E53" w:rsidRDefault="004E2484" w:rsidP="004E248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BE5D4D5" w14:textId="33C23417" w:rsidR="004E2484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B306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7C51F22D" w14:textId="3084B2F9" w:rsidR="004E2484" w:rsidRPr="00E81153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811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</w:t>
            </w:r>
            <w:r w:rsidR="00FB306E" w:rsidRPr="00E811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(cantidad </w:t>
            </w:r>
            <w:proofErr w:type="spellStart"/>
            <w:r w:rsidR="00FB306E" w:rsidRPr="00E811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lineas</w:t>
            </w:r>
            <w:proofErr w:type="spellEnd"/>
            <w:r w:rsidR="00FB306E" w:rsidRPr="00E811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detalle)</w:t>
            </w:r>
          </w:p>
        </w:tc>
        <w:tc>
          <w:tcPr>
            <w:tcW w:w="851" w:type="dxa"/>
          </w:tcPr>
          <w:p w14:paraId="6EC4A40D" w14:textId="77777777" w:rsidR="004E2484" w:rsidRPr="00F45E53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08D682BC" w14:textId="035F946D" w:rsidR="004E2484" w:rsidRDefault="008C026D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  <w:tr w:rsidR="007E4974" w:rsidRPr="00F45E53" w14:paraId="5F96A9D8" w14:textId="77777777" w:rsidTr="005C4751">
        <w:trPr>
          <w:trHeight w:val="268"/>
        </w:trPr>
        <w:tc>
          <w:tcPr>
            <w:tcW w:w="862" w:type="dxa"/>
          </w:tcPr>
          <w:p w14:paraId="54502BF3" w14:textId="3D74B41A" w:rsidR="007E4974" w:rsidRPr="00F45E53" w:rsidRDefault="007E4974" w:rsidP="007E497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22B2E4C4" w14:textId="77777777" w:rsidR="007E4974" w:rsidRPr="00F45E53" w:rsidRDefault="007E4974" w:rsidP="007E497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3FF04BA" w14:textId="44F9BC79" w:rsidR="007E4974" w:rsidRDefault="007E4974" w:rsidP="007E497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C026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PA5</w:t>
            </w:r>
          </w:p>
        </w:tc>
        <w:tc>
          <w:tcPr>
            <w:tcW w:w="6095" w:type="dxa"/>
          </w:tcPr>
          <w:p w14:paraId="10EFFFB9" w14:textId="40EE8A94" w:rsidR="007E4974" w:rsidRPr="008C026D" w:rsidRDefault="007E4974" w:rsidP="007E497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03E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REGIONES CON INFORMACION (Cantidad de regiones (campo 2) distintas</w:t>
            </w:r>
            <w:r w:rsidR="008C026D" w:rsidRPr="00F03E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.</w:t>
            </w:r>
            <w:r w:rsidRPr="00F03E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proofErr w:type="spellStart"/>
            <w:r w:rsidR="008C026D" w:rsidRPr="008C026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Considerando</w:t>
            </w:r>
            <w:proofErr w:type="spellEnd"/>
            <w:r w:rsidR="008C026D" w:rsidRPr="008C026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="008C026D" w:rsidRPr="008C026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el</w:t>
            </w:r>
            <w:proofErr w:type="spellEnd"/>
            <w:r w:rsidRPr="008C026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valor de la </w:t>
            </w:r>
            <w:proofErr w:type="spellStart"/>
            <w:r w:rsidRPr="008C026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región</w:t>
            </w:r>
            <w:proofErr w:type="spellEnd"/>
            <w:r w:rsidRPr="008C026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entre 1 y 16</w:t>
            </w:r>
          </w:p>
        </w:tc>
        <w:tc>
          <w:tcPr>
            <w:tcW w:w="851" w:type="dxa"/>
          </w:tcPr>
          <w:p w14:paraId="62321992" w14:textId="77777777" w:rsidR="007E4974" w:rsidRPr="00F45E53" w:rsidRDefault="007E4974" w:rsidP="007E497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370BED2D" w14:textId="4701DED4" w:rsidR="007E4974" w:rsidRDefault="008C026D" w:rsidP="007E497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  <w:tr w:rsidR="007E4974" w:rsidRPr="00F45E53" w14:paraId="1993EA40" w14:textId="77777777" w:rsidTr="005C4751">
        <w:trPr>
          <w:trHeight w:val="268"/>
        </w:trPr>
        <w:tc>
          <w:tcPr>
            <w:tcW w:w="862" w:type="dxa"/>
          </w:tcPr>
          <w:p w14:paraId="31FE9CC9" w14:textId="1EB99F79" w:rsidR="007E4974" w:rsidRPr="00F45E53" w:rsidRDefault="007E4974" w:rsidP="007E497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0FD19248" w14:textId="77777777" w:rsidR="007E4974" w:rsidRPr="00F45E53" w:rsidRDefault="007E4974" w:rsidP="007E497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5E57DAA" w14:textId="44DC8835" w:rsidR="007E4974" w:rsidRDefault="007E4974" w:rsidP="007E497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C026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PX3</w:t>
            </w:r>
          </w:p>
        </w:tc>
        <w:tc>
          <w:tcPr>
            <w:tcW w:w="6095" w:type="dxa"/>
          </w:tcPr>
          <w:p w14:paraId="4CCDF3D5" w14:textId="4FB38DFF" w:rsidR="007E4974" w:rsidRPr="00F03E9E" w:rsidRDefault="007E4974" w:rsidP="007E497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03E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SALDO A FIN DE MES (Suma del campo 5)</w:t>
            </w:r>
          </w:p>
        </w:tc>
        <w:tc>
          <w:tcPr>
            <w:tcW w:w="851" w:type="dxa"/>
          </w:tcPr>
          <w:p w14:paraId="141005C7" w14:textId="43FDEB56" w:rsidR="007E4974" w:rsidRPr="00F45E53" w:rsidRDefault="007E4974" w:rsidP="007E497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7E497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45BA5D23" w14:textId="5FDAB8B5" w:rsidR="007E4974" w:rsidRDefault="007E4974" w:rsidP="007E497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</w:t>
            </w:r>
            <w:r w:rsidR="008C026D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</w:p>
        </w:tc>
      </w:tr>
      <w:tr w:rsidR="007E4974" w:rsidRPr="00F45E53" w14:paraId="69020008" w14:textId="77777777" w:rsidTr="005C4751">
        <w:trPr>
          <w:trHeight w:val="268"/>
        </w:trPr>
        <w:tc>
          <w:tcPr>
            <w:tcW w:w="862" w:type="dxa"/>
          </w:tcPr>
          <w:p w14:paraId="5A8E4741" w14:textId="6A7CEE6E" w:rsidR="007E4974" w:rsidRPr="00F45E53" w:rsidRDefault="008C026D" w:rsidP="007E497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1F5076AF" w14:textId="77777777" w:rsidR="007E4974" w:rsidRPr="00F45E53" w:rsidRDefault="007E4974" w:rsidP="007E497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CE5EAE4" w14:textId="4146B23E" w:rsidR="007E4974" w:rsidRDefault="007E4974" w:rsidP="007E497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741DDF8D" w14:textId="5030BC9B" w:rsidR="007E4974" w:rsidRPr="00385327" w:rsidRDefault="007E4974" w:rsidP="007E497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39162566" w14:textId="38FD3819" w:rsidR="007E4974" w:rsidRPr="00F45E53" w:rsidRDefault="007E4974" w:rsidP="007E4974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21A59997" w14:textId="3B939890" w:rsidR="007E4974" w:rsidRDefault="007E4974" w:rsidP="007E497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1C94B975" w14:textId="77777777" w:rsidR="00187426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109B7208" w14:textId="77777777" w:rsidR="00187426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36725D0C" w14:textId="77777777" w:rsidR="00187426" w:rsidRPr="00F45E53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C685B6A" w14:textId="77777777" w:rsidR="00187426" w:rsidRPr="00F45E53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187426" w:rsidRPr="00F45E53" w14:paraId="085682EC" w14:textId="77777777" w:rsidTr="005C4751">
        <w:trPr>
          <w:trHeight w:val="244"/>
        </w:trPr>
        <w:tc>
          <w:tcPr>
            <w:tcW w:w="4815" w:type="dxa"/>
          </w:tcPr>
          <w:p w14:paraId="2A87EB58" w14:textId="77777777" w:rsidR="00187426" w:rsidRPr="00F45E53" w:rsidRDefault="00187426" w:rsidP="005C4751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B5C4FC8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5F6D8A10" w14:textId="77777777" w:rsidR="00187426" w:rsidRPr="00F45E53" w:rsidRDefault="00187426" w:rsidP="005C4751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2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(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187426" w:rsidRPr="00F45E53" w14:paraId="5F7CA0BE" w14:textId="77777777" w:rsidTr="005C4751">
        <w:trPr>
          <w:trHeight w:val="242"/>
        </w:trPr>
        <w:tc>
          <w:tcPr>
            <w:tcW w:w="4815" w:type="dxa"/>
          </w:tcPr>
          <w:p w14:paraId="79E95BEA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08782B74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527B5F8" w14:textId="1CFAEAE3" w:rsidR="00187426" w:rsidRPr="00F45E53" w:rsidRDefault="00187426" w:rsidP="005C4751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,6,7</w:t>
            </w:r>
          </w:p>
        </w:tc>
      </w:tr>
    </w:tbl>
    <w:p w14:paraId="4B2F74F6" w14:textId="77777777" w:rsidR="00187426" w:rsidRPr="00F45E53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76A6D655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79797A54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4456E7AB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0952D93" w14:textId="2B2E5055" w:rsidR="008C026D" w:rsidRPr="00230F5A" w:rsidRDefault="008C026D" w:rsidP="008C026D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lastRenderedPageBreak/>
        <w:t>T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</w:t>
      </w:r>
      <w:r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00000000</w:t>
      </w:r>
      <w:r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000000000000333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FFFFFFFFFFFFFFF</w:t>
      </w:r>
    </w:p>
    <w:p w14:paraId="41718E3F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07B78B" w14:textId="77777777" w:rsidR="00CD62B8" w:rsidRDefault="00CD62B8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D71FD9E" w14:textId="77777777" w:rsidR="004F5409" w:rsidRPr="00230F5A" w:rsidRDefault="004F5409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4102F6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456D84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  <w:b w:val="0"/>
          <w:bCs/>
          <w:color w:val="4472C4" w:themeColor="accent1"/>
        </w:rPr>
      </w:pPr>
      <w:bookmarkStart w:id="11" w:name="_Toc161151624"/>
      <w:r w:rsidRPr="00230F5A">
        <w:rPr>
          <w:rFonts w:cs="Times New Roman"/>
        </w:rPr>
        <w:t>Definición de nombres</w:t>
      </w:r>
      <w:bookmarkEnd w:id="11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42B47349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2" w:name="_Hlk150869745"/>
    </w:p>
    <w:bookmarkEnd w:id="12"/>
    <w:p w14:paraId="1FB7A0A5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29AADB6" w14:textId="77777777" w:rsidR="00187426" w:rsidRPr="00A96CA0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13" w:name="_Toc161151625"/>
      <w:r w:rsidRPr="00A96CA0">
        <w:t>Archivo de salida a dest</w:t>
      </w:r>
      <w:ins w:id="14" w:author="Roberto Carrasco Venegas" w:date="2023-11-27T13:21:00Z">
        <w:r w:rsidRPr="00A96CA0">
          <w:t>i</w:t>
        </w:r>
      </w:ins>
      <w:r w:rsidRPr="00A96CA0">
        <w:t>no</w:t>
      </w:r>
      <w:bookmarkEnd w:id="13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6306FBCD" w14:textId="77777777" w:rsidR="00187426" w:rsidRPr="00A96CA0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5" w:name="_Toc161151626"/>
      <w:r w:rsidRPr="00A96CA0">
        <w:t>Archivo de da</w:t>
      </w:r>
      <w:ins w:id="16" w:author="Roberto Carrasco Venegas" w:date="2023-11-27T13:24:00Z">
        <w:r w:rsidRPr="00A96CA0">
          <w:t>t</w:t>
        </w:r>
      </w:ins>
      <w:r w:rsidRPr="00A96CA0">
        <w:t>os</w:t>
      </w:r>
      <w:bookmarkEnd w:id="15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5A25EE0A" w14:textId="77777777" w:rsidTr="005C4751">
        <w:tc>
          <w:tcPr>
            <w:tcW w:w="1413" w:type="dxa"/>
          </w:tcPr>
          <w:p w14:paraId="1DF6DBC4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22599E16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63126817" w14:textId="04A06FFB" w:rsidR="00187426" w:rsidRPr="00A96CA0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647FC9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7E4974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543019BD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 largo 3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54584A44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7C29DF94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6D732AD2" w14:textId="77777777" w:rsidR="00187426" w:rsidRPr="00230F5A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7" w:name="_Toc161151627"/>
      <w:r w:rsidRPr="00230F5A">
        <w:t>Archivo Carát</w:t>
      </w:r>
      <w:r>
        <w:t>u</w:t>
      </w:r>
      <w:r w:rsidRPr="00230F5A">
        <w:t>la</w:t>
      </w:r>
      <w:bookmarkEnd w:id="17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6A622E47" w14:textId="77777777" w:rsidTr="005C4751">
        <w:tc>
          <w:tcPr>
            <w:tcW w:w="1413" w:type="dxa"/>
          </w:tcPr>
          <w:p w14:paraId="763EB67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EA0C81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53EE89A7" w14:textId="56DBB739" w:rsidR="00187426" w:rsidRPr="00230F5A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647FC9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7E4974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.XXX 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0123AEE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 de la largo 3</w:t>
            </w:r>
          </w:p>
          <w:p w14:paraId="50F88DBB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53963BF3" w14:textId="77777777" w:rsidR="00187426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586B12B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B479AEE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8" w:name="_Hlk160526227"/>
      <w:bookmarkStart w:id="19" w:name="_Hlk151646289"/>
      <w:bookmarkStart w:id="20" w:name="_Hlk150869805"/>
      <w:bookmarkStart w:id="21" w:name="_Hlk151631830"/>
      <w:bookmarkStart w:id="22" w:name="_Hlk150874624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650F9445" w14:textId="47C36B85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1B805EB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BC7BC99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</w:p>
    <w:bookmarkEnd w:id="18"/>
    <w:p w14:paraId="289B043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DFD6228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CAB90DD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3CE1638C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DB4D5F7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23" w:name="_Toc161151628"/>
      <w:r>
        <w:t>Definición de correlativo</w:t>
      </w:r>
      <w:bookmarkEnd w:id="23"/>
    </w:p>
    <w:p w14:paraId="0D8131FC" w14:textId="77777777" w:rsidR="00187426" w:rsidRPr="00793B06" w:rsidRDefault="00187426" w:rsidP="00187426"/>
    <w:p w14:paraId="30674E70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4" w:name="_Toc161151629"/>
      <w:r>
        <w:t>Salida</w:t>
      </w:r>
      <w:bookmarkEnd w:id="24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0638F9E1" w14:textId="77777777" w:rsidR="00187426" w:rsidRPr="00787AE9" w:rsidRDefault="00187426" w:rsidP="00187426"/>
    <w:p w14:paraId="52D6E263" w14:textId="77777777" w:rsidR="00187426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18B7CBE8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bookmarkEnd w:id="19"/>
    <w:bookmarkEnd w:id="20"/>
    <w:p w14:paraId="5E1631E3" w14:textId="77777777" w:rsidR="00187426" w:rsidRPr="00793B06" w:rsidRDefault="00187426" w:rsidP="00187426"/>
    <w:p w14:paraId="1484AA8F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5" w:name="_Toc161151630"/>
      <w:r>
        <w:lastRenderedPageBreak/>
        <w:t>Entrada</w:t>
      </w:r>
      <w:bookmarkEnd w:id="25"/>
    </w:p>
    <w:p w14:paraId="408FE24D" w14:textId="77777777" w:rsidR="00187426" w:rsidRDefault="00187426" w:rsidP="00187426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1D5DF587" w14:textId="77777777" w:rsidR="00F03E9E" w:rsidRPr="00B537DA" w:rsidRDefault="00F03E9E" w:rsidP="00F03E9E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6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6"/>
    <w:p w14:paraId="1AE86219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00821D6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21"/>
    <w:p w14:paraId="3306F6E5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2D3A751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</w:pPr>
      <w:bookmarkStart w:id="27" w:name="_Toc161151631"/>
      <w:bookmarkEnd w:id="22"/>
      <w:r w:rsidRPr="00230F5A">
        <w:lastRenderedPageBreak/>
        <w:t>Definición de</w:t>
      </w:r>
      <w:r>
        <w:t xml:space="preserve"> datos por ingresar de</w:t>
      </w:r>
      <w:r w:rsidRPr="00230F5A">
        <w:t xml:space="preserve">l </w:t>
      </w:r>
      <w:r>
        <w:t>usuario (desde el Front)</w:t>
      </w:r>
      <w:bookmarkEnd w:id="27"/>
      <w:r>
        <w:t xml:space="preserve"> </w:t>
      </w:r>
      <w:r w:rsidRPr="00230F5A">
        <w:fldChar w:fldCharType="begin"/>
      </w:r>
      <w:r w:rsidRPr="00230F5A">
        <w:instrText xml:space="preserve"> XE "Definición del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36AB2BFB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10"/>
        <w:gridCol w:w="1134"/>
      </w:tblGrid>
      <w:tr w:rsidR="00187426" w:rsidRPr="003E2700" w14:paraId="6DBD3584" w14:textId="77777777" w:rsidTr="005C4751">
        <w:trPr>
          <w:trHeight w:val="268"/>
        </w:trPr>
        <w:tc>
          <w:tcPr>
            <w:tcW w:w="1239" w:type="dxa"/>
          </w:tcPr>
          <w:p w14:paraId="5FC3053D" w14:textId="77777777" w:rsidR="00187426" w:rsidRPr="003E2700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57ACD2D2" w14:textId="77777777" w:rsidR="00187426" w:rsidRPr="003E2700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1C209E14" w14:textId="77777777" w:rsidR="00187426" w:rsidRPr="003E2700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68" w:type="dxa"/>
            <w:gridSpan w:val="2"/>
          </w:tcPr>
          <w:p w14:paraId="2A5D2C4D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</w:tcPr>
          <w:p w14:paraId="537940F1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Acción</w:t>
            </w:r>
            <w:proofErr w:type="spellEnd"/>
          </w:p>
        </w:tc>
      </w:tr>
      <w:tr w:rsidR="00187426" w:rsidRPr="003E2700" w14:paraId="18DCC485" w14:textId="77777777" w:rsidTr="005C4751">
        <w:trPr>
          <w:trHeight w:val="268"/>
        </w:trPr>
        <w:tc>
          <w:tcPr>
            <w:tcW w:w="1239" w:type="dxa"/>
          </w:tcPr>
          <w:p w14:paraId="0EBAEC3D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3405873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3207B5B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68" w:type="dxa"/>
            <w:gridSpan w:val="2"/>
          </w:tcPr>
          <w:p w14:paraId="20292502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</w:t>
            </w:r>
          </w:p>
        </w:tc>
        <w:tc>
          <w:tcPr>
            <w:tcW w:w="1134" w:type="dxa"/>
          </w:tcPr>
          <w:p w14:paraId="657D741F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187426" w:rsidRPr="003E2700" w14:paraId="408CDAAC" w14:textId="77777777" w:rsidTr="005C4751">
        <w:trPr>
          <w:trHeight w:val="268"/>
        </w:trPr>
        <w:tc>
          <w:tcPr>
            <w:tcW w:w="1239" w:type="dxa"/>
          </w:tcPr>
          <w:p w14:paraId="686BF470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108D4987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74A758B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68" w:type="dxa"/>
            <w:gridSpan w:val="2"/>
          </w:tcPr>
          <w:p w14:paraId="1E8C238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</w:p>
        </w:tc>
        <w:tc>
          <w:tcPr>
            <w:tcW w:w="1134" w:type="dxa"/>
          </w:tcPr>
          <w:p w14:paraId="013A9C5A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3E745D0F" w14:textId="77777777" w:rsidTr="005C4751">
        <w:trPr>
          <w:trHeight w:val="268"/>
        </w:trPr>
        <w:tc>
          <w:tcPr>
            <w:tcW w:w="1239" w:type="dxa"/>
          </w:tcPr>
          <w:p w14:paraId="76ADD83E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064DAD1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CF570C4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68" w:type="dxa"/>
            <w:gridSpan w:val="2"/>
          </w:tcPr>
          <w:p w14:paraId="1EF3F841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</w:tcPr>
          <w:p w14:paraId="1087A291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61F49909" w14:textId="77777777" w:rsidTr="005C4751">
        <w:trPr>
          <w:trHeight w:val="268"/>
        </w:trPr>
        <w:tc>
          <w:tcPr>
            <w:tcW w:w="1239" w:type="dxa"/>
          </w:tcPr>
          <w:p w14:paraId="1122CDC3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7F3C65FD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B2184EF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68" w:type="dxa"/>
            <w:gridSpan w:val="2"/>
          </w:tcPr>
          <w:p w14:paraId="5FF59F9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</w:tcPr>
          <w:p w14:paraId="6CF72FE0" w14:textId="77777777" w:rsidR="00187426" w:rsidRPr="001560DC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4E2484" w:rsidRPr="00F45E53" w14:paraId="3372138B" w14:textId="77777777" w:rsidTr="005C4751">
        <w:trPr>
          <w:trHeight w:val="268"/>
        </w:trPr>
        <w:tc>
          <w:tcPr>
            <w:tcW w:w="1239" w:type="dxa"/>
          </w:tcPr>
          <w:p w14:paraId="7F9FE76D" w14:textId="77777777" w:rsidR="004E2484" w:rsidRPr="00F45E53" w:rsidRDefault="004E2484" w:rsidP="004E248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347E35C9" w14:textId="77777777" w:rsidR="004E2484" w:rsidRPr="00F45E53" w:rsidRDefault="004E2484" w:rsidP="004E248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8E23D27" w14:textId="2F1189B5" w:rsidR="004E2484" w:rsidRPr="00F45E53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E248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1F6999CD" w14:textId="4EDCABB6" w:rsidR="004E2484" w:rsidRPr="00F45E53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E248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1144" w:type="dxa"/>
            <w:gridSpan w:val="2"/>
          </w:tcPr>
          <w:p w14:paraId="313E05D2" w14:textId="77777777" w:rsidR="004E2484" w:rsidRPr="00F45E53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C026D" w:rsidRPr="00F45E53" w14:paraId="79CC2657" w14:textId="77777777" w:rsidTr="005C4751">
        <w:trPr>
          <w:trHeight w:val="268"/>
        </w:trPr>
        <w:tc>
          <w:tcPr>
            <w:tcW w:w="1239" w:type="dxa"/>
          </w:tcPr>
          <w:p w14:paraId="3A649590" w14:textId="77777777" w:rsidR="008C026D" w:rsidRPr="00F45E53" w:rsidRDefault="008C026D" w:rsidP="008C026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3FCA7587" w14:textId="77777777" w:rsidR="008C026D" w:rsidRPr="00F45E53" w:rsidRDefault="008C026D" w:rsidP="008C026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50B8911" w14:textId="2336422B" w:rsidR="008C026D" w:rsidRDefault="008C026D" w:rsidP="008C026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C026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PA5</w:t>
            </w:r>
          </w:p>
        </w:tc>
        <w:tc>
          <w:tcPr>
            <w:tcW w:w="5958" w:type="dxa"/>
          </w:tcPr>
          <w:p w14:paraId="369646E4" w14:textId="582A75A2" w:rsidR="008C026D" w:rsidRPr="001560DC" w:rsidRDefault="008C026D" w:rsidP="008C026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C026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REGIONES CON INFORMACION </w:t>
            </w:r>
          </w:p>
        </w:tc>
        <w:tc>
          <w:tcPr>
            <w:tcW w:w="1144" w:type="dxa"/>
            <w:gridSpan w:val="2"/>
          </w:tcPr>
          <w:p w14:paraId="3E2A5A04" w14:textId="77777777" w:rsidR="008C026D" w:rsidRPr="00F45E53" w:rsidRDefault="008C026D" w:rsidP="008C026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C026D" w:rsidRPr="00F45E53" w14:paraId="4FE25AD8" w14:textId="77777777" w:rsidTr="005C4751">
        <w:trPr>
          <w:trHeight w:val="268"/>
        </w:trPr>
        <w:tc>
          <w:tcPr>
            <w:tcW w:w="1239" w:type="dxa"/>
          </w:tcPr>
          <w:p w14:paraId="27E7BE1C" w14:textId="77777777" w:rsidR="008C026D" w:rsidRPr="00F45E53" w:rsidRDefault="008C026D" w:rsidP="008C026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93" w:type="dxa"/>
          </w:tcPr>
          <w:p w14:paraId="0074FE3C" w14:textId="77777777" w:rsidR="008C026D" w:rsidRPr="00F45E53" w:rsidRDefault="008C026D" w:rsidP="008C026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349F0E8" w14:textId="15198029" w:rsidR="008C026D" w:rsidRDefault="008C026D" w:rsidP="008C026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C026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PX3</w:t>
            </w:r>
          </w:p>
        </w:tc>
        <w:tc>
          <w:tcPr>
            <w:tcW w:w="5958" w:type="dxa"/>
          </w:tcPr>
          <w:p w14:paraId="66ABB518" w14:textId="1820EEA9" w:rsidR="008C026D" w:rsidRPr="001560DC" w:rsidRDefault="008C026D" w:rsidP="008C026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C026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SALDO A FIN DE MES</w:t>
            </w:r>
          </w:p>
        </w:tc>
        <w:tc>
          <w:tcPr>
            <w:tcW w:w="1144" w:type="dxa"/>
            <w:gridSpan w:val="2"/>
          </w:tcPr>
          <w:p w14:paraId="644F43A1" w14:textId="77777777" w:rsidR="008C026D" w:rsidRPr="00F45E53" w:rsidRDefault="008C026D" w:rsidP="008C026D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C026D" w:rsidRPr="00F45E53" w14:paraId="460F3731" w14:textId="77777777" w:rsidTr="005C4751">
        <w:trPr>
          <w:trHeight w:val="268"/>
        </w:trPr>
        <w:tc>
          <w:tcPr>
            <w:tcW w:w="1239" w:type="dxa"/>
          </w:tcPr>
          <w:p w14:paraId="62202A19" w14:textId="6C19CA69" w:rsidR="008C026D" w:rsidRDefault="008C026D" w:rsidP="008C026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293" w:type="dxa"/>
          </w:tcPr>
          <w:p w14:paraId="06FBECC2" w14:textId="2FBABA77" w:rsidR="008C026D" w:rsidRDefault="008C026D" w:rsidP="008C026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09B682A1" w14:textId="1C90730F" w:rsidR="008C026D" w:rsidRPr="00647FC9" w:rsidRDefault="008C026D" w:rsidP="008C026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39BE1E26" w14:textId="37D4B554" w:rsidR="008C026D" w:rsidRPr="00647FC9" w:rsidRDefault="008C026D" w:rsidP="008C026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</w:p>
        </w:tc>
        <w:tc>
          <w:tcPr>
            <w:tcW w:w="1144" w:type="dxa"/>
            <w:gridSpan w:val="2"/>
          </w:tcPr>
          <w:p w14:paraId="4D977278" w14:textId="09778948" w:rsidR="008C026D" w:rsidRDefault="008C026D" w:rsidP="008C026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5DC25CFC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4761800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183736B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AEFAB48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078ADA1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8" w:name="_Toc161151632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8"/>
    </w:p>
    <w:p w14:paraId="74DCDA8C" w14:textId="77777777" w:rsidR="00187426" w:rsidRDefault="00187426" w:rsidP="00187426"/>
    <w:p w14:paraId="57B93048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767E2B12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1474779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068DE991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0D4615C7" w14:textId="77777777" w:rsidR="00187426" w:rsidRPr="00A30C68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54BE2C50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EB6DBAC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8160A75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09C147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9" w:name="_Toc161151633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9"/>
    </w:p>
    <w:p w14:paraId="6EC979D5" w14:textId="77777777" w:rsidR="00187426" w:rsidRPr="009947CD" w:rsidRDefault="00187426" w:rsidP="00187426"/>
    <w:p w14:paraId="4253DC76" w14:textId="77777777" w:rsidR="00187426" w:rsidRDefault="00187426" w:rsidP="00187426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63D6CEA" w14:textId="77777777" w:rsidR="00187426" w:rsidRPr="009947CD" w:rsidRDefault="00187426" w:rsidP="00187426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1D8822E1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AECB5D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EBC560C" w14:textId="77777777" w:rsidR="00187426" w:rsidRDefault="00187426" w:rsidP="00187426">
      <w:pPr>
        <w:pStyle w:val="Ttulo1"/>
      </w:pPr>
    </w:p>
    <w:p w14:paraId="2114DAB7" w14:textId="77777777" w:rsidR="00187426" w:rsidRPr="00230F5A" w:rsidRDefault="00187426" w:rsidP="00C4642F">
      <w:pPr>
        <w:jc w:val="center"/>
        <w:rPr>
          <w:rFonts w:ascii="Times New Roman" w:hAnsi="Times New Roman" w:cs="Times New Roman"/>
        </w:rPr>
      </w:pP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sectPr w:rsidR="00C4642F" w:rsidRPr="00230F5A" w:rsidSect="00DC2959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78878" w14:textId="77777777" w:rsidR="00485DCB" w:rsidRDefault="00485DCB" w:rsidP="00F10206">
      <w:pPr>
        <w:spacing w:after="0" w:line="240" w:lineRule="auto"/>
      </w:pPr>
      <w:r>
        <w:separator/>
      </w:r>
    </w:p>
  </w:endnote>
  <w:endnote w:type="continuationSeparator" w:id="0">
    <w:p w14:paraId="58188EB7" w14:textId="77777777" w:rsidR="00485DCB" w:rsidRDefault="00485DCB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664D85BA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E512FC">
          <w:rPr>
            <w:noProof/>
            <w:lang w:val="en-US" w:bidi="es-ES"/>
          </w:rPr>
          <w:t>5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7C655" w14:textId="77777777" w:rsidR="00485DCB" w:rsidRDefault="00485DCB" w:rsidP="00F10206">
      <w:pPr>
        <w:spacing w:after="0" w:line="240" w:lineRule="auto"/>
      </w:pPr>
      <w:r>
        <w:separator/>
      </w:r>
    </w:p>
  </w:footnote>
  <w:footnote w:type="continuationSeparator" w:id="0">
    <w:p w14:paraId="7DD7305E" w14:textId="77777777" w:rsidR="00485DCB" w:rsidRDefault="00485DCB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18C26D8F"/>
    <w:multiLevelType w:val="multilevel"/>
    <w:tmpl w:val="9F168B78"/>
    <w:lvl w:ilvl="0">
      <w:start w:val="8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3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6154D79"/>
    <w:multiLevelType w:val="multilevel"/>
    <w:tmpl w:val="C15ECCB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8" w15:restartNumberingAfterBreak="0">
    <w:nsid w:val="46FF7A65"/>
    <w:multiLevelType w:val="hybridMultilevel"/>
    <w:tmpl w:val="FD0657DC"/>
    <w:lvl w:ilvl="0" w:tplc="006A505A">
      <w:start w:val="1"/>
      <w:numFmt w:val="lowerLetter"/>
      <w:lvlText w:val="%1)"/>
      <w:lvlJc w:val="left"/>
      <w:pPr>
        <w:ind w:left="19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38" w:hanging="360"/>
      </w:pPr>
    </w:lvl>
    <w:lvl w:ilvl="2" w:tplc="0C0A001B" w:tentative="1">
      <w:start w:val="1"/>
      <w:numFmt w:val="lowerRoman"/>
      <w:lvlText w:val="%3."/>
      <w:lvlJc w:val="right"/>
      <w:pPr>
        <w:ind w:left="3358" w:hanging="180"/>
      </w:pPr>
    </w:lvl>
    <w:lvl w:ilvl="3" w:tplc="0C0A000F" w:tentative="1">
      <w:start w:val="1"/>
      <w:numFmt w:val="decimal"/>
      <w:lvlText w:val="%4."/>
      <w:lvlJc w:val="left"/>
      <w:pPr>
        <w:ind w:left="4078" w:hanging="360"/>
      </w:pPr>
    </w:lvl>
    <w:lvl w:ilvl="4" w:tplc="0C0A0019" w:tentative="1">
      <w:start w:val="1"/>
      <w:numFmt w:val="lowerLetter"/>
      <w:lvlText w:val="%5."/>
      <w:lvlJc w:val="left"/>
      <w:pPr>
        <w:ind w:left="4798" w:hanging="360"/>
      </w:pPr>
    </w:lvl>
    <w:lvl w:ilvl="5" w:tplc="0C0A001B" w:tentative="1">
      <w:start w:val="1"/>
      <w:numFmt w:val="lowerRoman"/>
      <w:lvlText w:val="%6."/>
      <w:lvlJc w:val="right"/>
      <w:pPr>
        <w:ind w:left="5518" w:hanging="180"/>
      </w:pPr>
    </w:lvl>
    <w:lvl w:ilvl="6" w:tplc="0C0A000F" w:tentative="1">
      <w:start w:val="1"/>
      <w:numFmt w:val="decimal"/>
      <w:lvlText w:val="%7."/>
      <w:lvlJc w:val="left"/>
      <w:pPr>
        <w:ind w:left="6238" w:hanging="360"/>
      </w:pPr>
    </w:lvl>
    <w:lvl w:ilvl="7" w:tplc="0C0A0019" w:tentative="1">
      <w:start w:val="1"/>
      <w:numFmt w:val="lowerLetter"/>
      <w:lvlText w:val="%8."/>
      <w:lvlJc w:val="left"/>
      <w:pPr>
        <w:ind w:left="6958" w:hanging="360"/>
      </w:pPr>
    </w:lvl>
    <w:lvl w:ilvl="8" w:tplc="0C0A001B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19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DB4FBD"/>
    <w:multiLevelType w:val="multilevel"/>
    <w:tmpl w:val="B4466B1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7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4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83464787">
    <w:abstractNumId w:val="30"/>
  </w:num>
  <w:num w:numId="2" w16cid:durableId="948899096">
    <w:abstractNumId w:val="6"/>
  </w:num>
  <w:num w:numId="3" w16cid:durableId="1130902988">
    <w:abstractNumId w:val="3"/>
  </w:num>
  <w:num w:numId="4" w16cid:durableId="1775129091">
    <w:abstractNumId w:val="34"/>
  </w:num>
  <w:num w:numId="5" w16cid:durableId="2000115097">
    <w:abstractNumId w:val="22"/>
  </w:num>
  <w:num w:numId="6" w16cid:durableId="624509847">
    <w:abstractNumId w:val="15"/>
  </w:num>
  <w:num w:numId="7" w16cid:durableId="674502340">
    <w:abstractNumId w:val="2"/>
  </w:num>
  <w:num w:numId="8" w16cid:durableId="401492602">
    <w:abstractNumId w:val="20"/>
  </w:num>
  <w:num w:numId="9" w16cid:durableId="51734685">
    <w:abstractNumId w:val="10"/>
  </w:num>
  <w:num w:numId="10" w16cid:durableId="1778981167">
    <w:abstractNumId w:val="16"/>
  </w:num>
  <w:num w:numId="11" w16cid:durableId="1978760591">
    <w:abstractNumId w:val="29"/>
  </w:num>
  <w:num w:numId="12" w16cid:durableId="1893612505">
    <w:abstractNumId w:val="36"/>
  </w:num>
  <w:num w:numId="13" w16cid:durableId="1483891349">
    <w:abstractNumId w:val="27"/>
  </w:num>
  <w:num w:numId="14" w16cid:durableId="1324049307">
    <w:abstractNumId w:val="31"/>
  </w:num>
  <w:num w:numId="15" w16cid:durableId="745615755">
    <w:abstractNumId w:val="37"/>
  </w:num>
  <w:num w:numId="16" w16cid:durableId="1734160952">
    <w:abstractNumId w:val="7"/>
  </w:num>
  <w:num w:numId="17" w16cid:durableId="282349537">
    <w:abstractNumId w:val="33"/>
  </w:num>
  <w:num w:numId="18" w16cid:durableId="833691409">
    <w:abstractNumId w:val="1"/>
  </w:num>
  <w:num w:numId="19" w16cid:durableId="936063483">
    <w:abstractNumId w:val="35"/>
  </w:num>
  <w:num w:numId="20" w16cid:durableId="357244294">
    <w:abstractNumId w:val="13"/>
  </w:num>
  <w:num w:numId="21" w16cid:durableId="1210653046">
    <w:abstractNumId w:val="24"/>
  </w:num>
  <w:num w:numId="22" w16cid:durableId="1918442486">
    <w:abstractNumId w:val="21"/>
  </w:num>
  <w:num w:numId="23" w16cid:durableId="40397923">
    <w:abstractNumId w:val="11"/>
  </w:num>
  <w:num w:numId="24" w16cid:durableId="731852471">
    <w:abstractNumId w:val="28"/>
  </w:num>
  <w:num w:numId="25" w16cid:durableId="961813274">
    <w:abstractNumId w:val="5"/>
  </w:num>
  <w:num w:numId="26" w16cid:durableId="2127431145">
    <w:abstractNumId w:val="4"/>
  </w:num>
  <w:num w:numId="27" w16cid:durableId="1033647920">
    <w:abstractNumId w:val="19"/>
  </w:num>
  <w:num w:numId="28" w16cid:durableId="584801306">
    <w:abstractNumId w:val="19"/>
  </w:num>
  <w:num w:numId="29" w16cid:durableId="1829007556">
    <w:abstractNumId w:val="19"/>
  </w:num>
  <w:num w:numId="30" w16cid:durableId="2048140911">
    <w:abstractNumId w:val="19"/>
  </w:num>
  <w:num w:numId="31" w16cid:durableId="1249846655">
    <w:abstractNumId w:val="0"/>
  </w:num>
  <w:num w:numId="32" w16cid:durableId="151992687">
    <w:abstractNumId w:val="14"/>
  </w:num>
  <w:num w:numId="33" w16cid:durableId="266625216">
    <w:abstractNumId w:val="19"/>
  </w:num>
  <w:num w:numId="34" w16cid:durableId="1593974279">
    <w:abstractNumId w:val="19"/>
  </w:num>
  <w:num w:numId="35" w16cid:durableId="1070814447">
    <w:abstractNumId w:val="19"/>
  </w:num>
  <w:num w:numId="36" w16cid:durableId="275914705">
    <w:abstractNumId w:val="32"/>
  </w:num>
  <w:num w:numId="37" w16cid:durableId="1932619205">
    <w:abstractNumId w:val="23"/>
  </w:num>
  <w:num w:numId="38" w16cid:durableId="1885096554">
    <w:abstractNumId w:val="25"/>
  </w:num>
  <w:num w:numId="39" w16cid:durableId="1148473252">
    <w:abstractNumId w:val="26"/>
  </w:num>
  <w:num w:numId="40" w16cid:durableId="486285161">
    <w:abstractNumId w:val="8"/>
  </w:num>
  <w:num w:numId="41" w16cid:durableId="95946293">
    <w:abstractNumId w:val="12"/>
  </w:num>
  <w:num w:numId="42" w16cid:durableId="381176391">
    <w:abstractNumId w:val="18"/>
  </w:num>
  <w:num w:numId="43" w16cid:durableId="632909900">
    <w:abstractNumId w:val="9"/>
  </w:num>
  <w:num w:numId="44" w16cid:durableId="1965386975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549C"/>
    <w:rsid w:val="00026595"/>
    <w:rsid w:val="00032746"/>
    <w:rsid w:val="00035F9D"/>
    <w:rsid w:val="000465DB"/>
    <w:rsid w:val="00051F19"/>
    <w:rsid w:val="00055995"/>
    <w:rsid w:val="00056880"/>
    <w:rsid w:val="0006551A"/>
    <w:rsid w:val="000663BD"/>
    <w:rsid w:val="000701D0"/>
    <w:rsid w:val="000803B3"/>
    <w:rsid w:val="00095C24"/>
    <w:rsid w:val="000B1A73"/>
    <w:rsid w:val="000B75EE"/>
    <w:rsid w:val="000C5641"/>
    <w:rsid w:val="000C5DF3"/>
    <w:rsid w:val="000C7ACD"/>
    <w:rsid w:val="000C7D4A"/>
    <w:rsid w:val="000D683B"/>
    <w:rsid w:val="000D7A49"/>
    <w:rsid w:val="000E39B9"/>
    <w:rsid w:val="000E468A"/>
    <w:rsid w:val="000E4964"/>
    <w:rsid w:val="000E7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266"/>
    <w:rsid w:val="0014443F"/>
    <w:rsid w:val="00154B3D"/>
    <w:rsid w:val="001560DC"/>
    <w:rsid w:val="0015616A"/>
    <w:rsid w:val="00162832"/>
    <w:rsid w:val="00163D7A"/>
    <w:rsid w:val="001647BF"/>
    <w:rsid w:val="00167584"/>
    <w:rsid w:val="00172F3D"/>
    <w:rsid w:val="0017479B"/>
    <w:rsid w:val="00182D60"/>
    <w:rsid w:val="00182DC4"/>
    <w:rsid w:val="00184622"/>
    <w:rsid w:val="00186CB0"/>
    <w:rsid w:val="00187426"/>
    <w:rsid w:val="001912BC"/>
    <w:rsid w:val="00191E60"/>
    <w:rsid w:val="0019366D"/>
    <w:rsid w:val="001943F6"/>
    <w:rsid w:val="001A2A39"/>
    <w:rsid w:val="001A5519"/>
    <w:rsid w:val="001B122E"/>
    <w:rsid w:val="001B1D01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03C5"/>
    <w:rsid w:val="00273BB4"/>
    <w:rsid w:val="00276FA5"/>
    <w:rsid w:val="00284E6A"/>
    <w:rsid w:val="00293B5D"/>
    <w:rsid w:val="00294E79"/>
    <w:rsid w:val="00296526"/>
    <w:rsid w:val="002A13B4"/>
    <w:rsid w:val="002B267E"/>
    <w:rsid w:val="002B373A"/>
    <w:rsid w:val="002B4375"/>
    <w:rsid w:val="002E1CED"/>
    <w:rsid w:val="002E424C"/>
    <w:rsid w:val="002E4AE6"/>
    <w:rsid w:val="002E74B0"/>
    <w:rsid w:val="002E74BA"/>
    <w:rsid w:val="002E798A"/>
    <w:rsid w:val="002F7BDD"/>
    <w:rsid w:val="0030191E"/>
    <w:rsid w:val="00304B29"/>
    <w:rsid w:val="00312989"/>
    <w:rsid w:val="00317C42"/>
    <w:rsid w:val="00321233"/>
    <w:rsid w:val="00324146"/>
    <w:rsid w:val="00325F65"/>
    <w:rsid w:val="00326945"/>
    <w:rsid w:val="00327B5A"/>
    <w:rsid w:val="00327D02"/>
    <w:rsid w:val="00340E64"/>
    <w:rsid w:val="00341DA2"/>
    <w:rsid w:val="0034206F"/>
    <w:rsid w:val="00346716"/>
    <w:rsid w:val="00353FCC"/>
    <w:rsid w:val="00356D09"/>
    <w:rsid w:val="00356F35"/>
    <w:rsid w:val="00357A35"/>
    <w:rsid w:val="00357B0A"/>
    <w:rsid w:val="00360252"/>
    <w:rsid w:val="00386793"/>
    <w:rsid w:val="003920D1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6FD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53AE1"/>
    <w:rsid w:val="00465EE6"/>
    <w:rsid w:val="00473FDA"/>
    <w:rsid w:val="00477EA2"/>
    <w:rsid w:val="004839DA"/>
    <w:rsid w:val="00485DCB"/>
    <w:rsid w:val="0049508A"/>
    <w:rsid w:val="004A1260"/>
    <w:rsid w:val="004A44F4"/>
    <w:rsid w:val="004A6793"/>
    <w:rsid w:val="004B23C2"/>
    <w:rsid w:val="004B28A2"/>
    <w:rsid w:val="004B7993"/>
    <w:rsid w:val="004C450B"/>
    <w:rsid w:val="004C75BD"/>
    <w:rsid w:val="004D07A5"/>
    <w:rsid w:val="004D0C43"/>
    <w:rsid w:val="004D3648"/>
    <w:rsid w:val="004D38B3"/>
    <w:rsid w:val="004E113D"/>
    <w:rsid w:val="004E2484"/>
    <w:rsid w:val="004E65A5"/>
    <w:rsid w:val="004F0504"/>
    <w:rsid w:val="004F1CB7"/>
    <w:rsid w:val="004F39F4"/>
    <w:rsid w:val="004F47CB"/>
    <w:rsid w:val="004F4C51"/>
    <w:rsid w:val="004F5409"/>
    <w:rsid w:val="00510095"/>
    <w:rsid w:val="00510E53"/>
    <w:rsid w:val="00513350"/>
    <w:rsid w:val="00515650"/>
    <w:rsid w:val="00522424"/>
    <w:rsid w:val="00523465"/>
    <w:rsid w:val="00562E48"/>
    <w:rsid w:val="00570E48"/>
    <w:rsid w:val="00575FEB"/>
    <w:rsid w:val="00597FD4"/>
    <w:rsid w:val="005A1F0B"/>
    <w:rsid w:val="005B5D60"/>
    <w:rsid w:val="005B65DC"/>
    <w:rsid w:val="005C5769"/>
    <w:rsid w:val="005D1B59"/>
    <w:rsid w:val="005F7E53"/>
    <w:rsid w:val="00601681"/>
    <w:rsid w:val="00603543"/>
    <w:rsid w:val="00611BAA"/>
    <w:rsid w:val="006166FA"/>
    <w:rsid w:val="00620059"/>
    <w:rsid w:val="00621843"/>
    <w:rsid w:val="00626876"/>
    <w:rsid w:val="00627EDB"/>
    <w:rsid w:val="00634EE3"/>
    <w:rsid w:val="00641BC5"/>
    <w:rsid w:val="006437B6"/>
    <w:rsid w:val="00644807"/>
    <w:rsid w:val="00646F7F"/>
    <w:rsid w:val="00647FC9"/>
    <w:rsid w:val="00655667"/>
    <w:rsid w:val="00661AC6"/>
    <w:rsid w:val="00664671"/>
    <w:rsid w:val="00666E1A"/>
    <w:rsid w:val="0067254A"/>
    <w:rsid w:val="006835D7"/>
    <w:rsid w:val="006852C5"/>
    <w:rsid w:val="00686E84"/>
    <w:rsid w:val="0069591F"/>
    <w:rsid w:val="006A0A36"/>
    <w:rsid w:val="006A1CA8"/>
    <w:rsid w:val="006A36D6"/>
    <w:rsid w:val="006A5C5E"/>
    <w:rsid w:val="006B4D0F"/>
    <w:rsid w:val="006B70A9"/>
    <w:rsid w:val="006C08D8"/>
    <w:rsid w:val="006C571B"/>
    <w:rsid w:val="006D2868"/>
    <w:rsid w:val="006D45CE"/>
    <w:rsid w:val="006E1ADC"/>
    <w:rsid w:val="006F07F7"/>
    <w:rsid w:val="006F384B"/>
    <w:rsid w:val="006F50D7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1112"/>
    <w:rsid w:val="00742ED4"/>
    <w:rsid w:val="0074630E"/>
    <w:rsid w:val="00750CE4"/>
    <w:rsid w:val="00751AC3"/>
    <w:rsid w:val="00756D4B"/>
    <w:rsid w:val="00785F5D"/>
    <w:rsid w:val="00787368"/>
    <w:rsid w:val="00787AE9"/>
    <w:rsid w:val="007B56DB"/>
    <w:rsid w:val="007B6066"/>
    <w:rsid w:val="007C18B3"/>
    <w:rsid w:val="007C2A8E"/>
    <w:rsid w:val="007D03A4"/>
    <w:rsid w:val="007D140C"/>
    <w:rsid w:val="007D77A9"/>
    <w:rsid w:val="007E38CF"/>
    <w:rsid w:val="007E4974"/>
    <w:rsid w:val="007E5A3C"/>
    <w:rsid w:val="007E7C5B"/>
    <w:rsid w:val="007F449C"/>
    <w:rsid w:val="008014F3"/>
    <w:rsid w:val="00801B0F"/>
    <w:rsid w:val="0080267F"/>
    <w:rsid w:val="00802B3C"/>
    <w:rsid w:val="00803AAC"/>
    <w:rsid w:val="0080430D"/>
    <w:rsid w:val="00830BF4"/>
    <w:rsid w:val="00834D6C"/>
    <w:rsid w:val="0084328F"/>
    <w:rsid w:val="00857076"/>
    <w:rsid w:val="008640F8"/>
    <w:rsid w:val="00865882"/>
    <w:rsid w:val="008661A8"/>
    <w:rsid w:val="00874BCF"/>
    <w:rsid w:val="00883631"/>
    <w:rsid w:val="0089028B"/>
    <w:rsid w:val="00891C53"/>
    <w:rsid w:val="008932A1"/>
    <w:rsid w:val="008A17BE"/>
    <w:rsid w:val="008B2624"/>
    <w:rsid w:val="008B2B0B"/>
    <w:rsid w:val="008C026D"/>
    <w:rsid w:val="008C1F00"/>
    <w:rsid w:val="008C7428"/>
    <w:rsid w:val="008D6FFE"/>
    <w:rsid w:val="008E4978"/>
    <w:rsid w:val="008E6834"/>
    <w:rsid w:val="00907259"/>
    <w:rsid w:val="009144B1"/>
    <w:rsid w:val="00920A00"/>
    <w:rsid w:val="00920D2A"/>
    <w:rsid w:val="009248DE"/>
    <w:rsid w:val="00930A0D"/>
    <w:rsid w:val="009427D8"/>
    <w:rsid w:val="009437BA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E17E5"/>
    <w:rsid w:val="00A02495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5B6"/>
    <w:rsid w:val="00A55743"/>
    <w:rsid w:val="00A64CF0"/>
    <w:rsid w:val="00A673C0"/>
    <w:rsid w:val="00A70A3A"/>
    <w:rsid w:val="00A73491"/>
    <w:rsid w:val="00A829A4"/>
    <w:rsid w:val="00A8686E"/>
    <w:rsid w:val="00A93B33"/>
    <w:rsid w:val="00AA6E30"/>
    <w:rsid w:val="00AA7158"/>
    <w:rsid w:val="00AB11E6"/>
    <w:rsid w:val="00AB6B68"/>
    <w:rsid w:val="00AC3753"/>
    <w:rsid w:val="00AC7243"/>
    <w:rsid w:val="00AD0B4A"/>
    <w:rsid w:val="00AD1F4D"/>
    <w:rsid w:val="00AE096D"/>
    <w:rsid w:val="00AE47D9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C37"/>
    <w:rsid w:val="00B64A55"/>
    <w:rsid w:val="00B67156"/>
    <w:rsid w:val="00B71B5E"/>
    <w:rsid w:val="00B77253"/>
    <w:rsid w:val="00B86519"/>
    <w:rsid w:val="00B87677"/>
    <w:rsid w:val="00B90006"/>
    <w:rsid w:val="00B96893"/>
    <w:rsid w:val="00BA247F"/>
    <w:rsid w:val="00BA59EB"/>
    <w:rsid w:val="00BA7C27"/>
    <w:rsid w:val="00BB47DC"/>
    <w:rsid w:val="00BB7237"/>
    <w:rsid w:val="00BC037A"/>
    <w:rsid w:val="00BC0453"/>
    <w:rsid w:val="00BC12C2"/>
    <w:rsid w:val="00BC2F8E"/>
    <w:rsid w:val="00BC3B22"/>
    <w:rsid w:val="00BC44A3"/>
    <w:rsid w:val="00BC7648"/>
    <w:rsid w:val="00BC7E3B"/>
    <w:rsid w:val="00BD2AE0"/>
    <w:rsid w:val="00BF210F"/>
    <w:rsid w:val="00BF6D54"/>
    <w:rsid w:val="00BF7B27"/>
    <w:rsid w:val="00C036AC"/>
    <w:rsid w:val="00C06B8B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67A1"/>
    <w:rsid w:val="00CA0AE4"/>
    <w:rsid w:val="00CA7A34"/>
    <w:rsid w:val="00CB3011"/>
    <w:rsid w:val="00CB3359"/>
    <w:rsid w:val="00CB6FC1"/>
    <w:rsid w:val="00CC035F"/>
    <w:rsid w:val="00CD62B8"/>
    <w:rsid w:val="00CE47ED"/>
    <w:rsid w:val="00CF0714"/>
    <w:rsid w:val="00CF0ACC"/>
    <w:rsid w:val="00CF2663"/>
    <w:rsid w:val="00CF3752"/>
    <w:rsid w:val="00CF3C8B"/>
    <w:rsid w:val="00CF47CC"/>
    <w:rsid w:val="00CF658F"/>
    <w:rsid w:val="00CF708A"/>
    <w:rsid w:val="00D04283"/>
    <w:rsid w:val="00D23639"/>
    <w:rsid w:val="00D3155F"/>
    <w:rsid w:val="00D31E6D"/>
    <w:rsid w:val="00D41FAB"/>
    <w:rsid w:val="00D43B3A"/>
    <w:rsid w:val="00D4790F"/>
    <w:rsid w:val="00D50A78"/>
    <w:rsid w:val="00D5246E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2959"/>
    <w:rsid w:val="00DC3021"/>
    <w:rsid w:val="00DC42E7"/>
    <w:rsid w:val="00DD29FD"/>
    <w:rsid w:val="00DE2FBA"/>
    <w:rsid w:val="00DE6FAE"/>
    <w:rsid w:val="00DF1300"/>
    <w:rsid w:val="00DF3233"/>
    <w:rsid w:val="00DF36CC"/>
    <w:rsid w:val="00DF68DD"/>
    <w:rsid w:val="00E04B2E"/>
    <w:rsid w:val="00E173FD"/>
    <w:rsid w:val="00E229F1"/>
    <w:rsid w:val="00E2662F"/>
    <w:rsid w:val="00E33D1B"/>
    <w:rsid w:val="00E37BE6"/>
    <w:rsid w:val="00E40077"/>
    <w:rsid w:val="00E43229"/>
    <w:rsid w:val="00E512FC"/>
    <w:rsid w:val="00E547E8"/>
    <w:rsid w:val="00E56B9E"/>
    <w:rsid w:val="00E60B51"/>
    <w:rsid w:val="00E63277"/>
    <w:rsid w:val="00E67EAD"/>
    <w:rsid w:val="00E747B9"/>
    <w:rsid w:val="00E7495F"/>
    <w:rsid w:val="00E74C7D"/>
    <w:rsid w:val="00E7546B"/>
    <w:rsid w:val="00E81153"/>
    <w:rsid w:val="00E814DF"/>
    <w:rsid w:val="00E862A3"/>
    <w:rsid w:val="00E86CEA"/>
    <w:rsid w:val="00E9786A"/>
    <w:rsid w:val="00EA0F89"/>
    <w:rsid w:val="00EB42EB"/>
    <w:rsid w:val="00EC1139"/>
    <w:rsid w:val="00EC5056"/>
    <w:rsid w:val="00ED4238"/>
    <w:rsid w:val="00EE5100"/>
    <w:rsid w:val="00EE5443"/>
    <w:rsid w:val="00F01C2A"/>
    <w:rsid w:val="00F03E9E"/>
    <w:rsid w:val="00F05DB5"/>
    <w:rsid w:val="00F10206"/>
    <w:rsid w:val="00F11750"/>
    <w:rsid w:val="00F22445"/>
    <w:rsid w:val="00F23688"/>
    <w:rsid w:val="00F305AC"/>
    <w:rsid w:val="00F33263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63F"/>
    <w:rsid w:val="00FA7CB9"/>
    <w:rsid w:val="00FB306E"/>
    <w:rsid w:val="00FB402C"/>
    <w:rsid w:val="00FD1A65"/>
    <w:rsid w:val="00FD253A"/>
    <w:rsid w:val="00FD530F"/>
    <w:rsid w:val="00FD7847"/>
    <w:rsid w:val="00FE70BE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187426"/>
    <w:pPr>
      <w:widowControl w:val="0"/>
      <w:autoSpaceDE w:val="0"/>
      <w:autoSpaceDN w:val="0"/>
      <w:spacing w:before="92" w:after="0" w:line="240" w:lineRule="auto"/>
      <w:ind w:left="1065" w:hanging="854"/>
      <w:outlineLvl w:val="3"/>
    </w:pPr>
    <w:rPr>
      <w:rFonts w:ascii="Verdana" w:eastAsia="Verdana" w:hAnsi="Verdana" w:cs="Verdana"/>
      <w:b/>
      <w:bCs/>
      <w:kern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187426"/>
    <w:rPr>
      <w:rFonts w:ascii="Verdana" w:eastAsia="Verdana" w:hAnsi="Verdana" w:cs="Verdan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35B2D-5F4E-4F81-B258-EDF91775D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11</Pages>
  <Words>1204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52</cp:revision>
  <dcterms:created xsi:type="dcterms:W3CDTF">2024-03-06T13:21:00Z</dcterms:created>
  <dcterms:modified xsi:type="dcterms:W3CDTF">2024-09-05T13:17:00Z</dcterms:modified>
</cp:coreProperties>
</file>