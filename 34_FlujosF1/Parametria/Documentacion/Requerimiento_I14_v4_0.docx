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6CF002F1" w:rsidR="00C4642F" w:rsidRPr="00FC7BB7" w:rsidRDefault="00B01B02" w:rsidP="00354D82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45244A" w:rsidRPr="00F45E53">
        <w:rPr>
          <w:rFonts w:ascii="Times New Roman" w:hAnsi="Times New Roman" w:cs="Times New Roman"/>
          <w:b/>
          <w:sz w:val="72"/>
          <w:szCs w:val="72"/>
        </w:rPr>
        <w:t>I</w:t>
      </w:r>
      <w:r w:rsidR="00AA41D6">
        <w:rPr>
          <w:rFonts w:ascii="Times New Roman" w:hAnsi="Times New Roman" w:cs="Times New Roman"/>
          <w:b/>
          <w:sz w:val="72"/>
          <w:szCs w:val="72"/>
        </w:rPr>
        <w:t>1</w:t>
      </w:r>
      <w:r w:rsidR="00D318D8">
        <w:rPr>
          <w:rFonts w:ascii="Times New Roman" w:hAnsi="Times New Roman" w:cs="Times New Roman"/>
          <w:b/>
          <w:sz w:val="72"/>
          <w:szCs w:val="72"/>
        </w:rPr>
        <w:t>4</w:t>
      </w:r>
      <w:r w:rsidR="0045244A">
        <w:rPr>
          <w:rFonts w:ascii="Times New Roman" w:hAnsi="Times New Roman" w:cs="Times New Roman"/>
          <w:b/>
          <w:sz w:val="72"/>
          <w:szCs w:val="72"/>
        </w:rPr>
        <w:t>(</w:t>
      </w:r>
      <w:r w:rsidR="00354D82">
        <w:rPr>
          <w:rFonts w:ascii="Times New Roman" w:hAnsi="Times New Roman" w:cs="Times New Roman"/>
          <w:b/>
          <w:sz w:val="72"/>
          <w:szCs w:val="72"/>
        </w:rPr>
        <w:t>5</w:t>
      </w:r>
      <w:r w:rsidR="00FC7BB7">
        <w:rPr>
          <w:rFonts w:ascii="Times New Roman" w:hAnsi="Times New Roman" w:cs="Times New Roman"/>
          <w:b/>
          <w:sz w:val="72"/>
          <w:szCs w:val="72"/>
        </w:rPr>
        <w:t>3</w:t>
      </w:r>
      <w:r w:rsidR="00D318D8">
        <w:rPr>
          <w:rFonts w:ascii="Times New Roman" w:hAnsi="Times New Roman" w:cs="Times New Roman"/>
          <w:b/>
          <w:sz w:val="72"/>
          <w:szCs w:val="72"/>
        </w:rPr>
        <w:t>6</w:t>
      </w:r>
      <w:r w:rsidR="0045244A">
        <w:rPr>
          <w:rFonts w:ascii="Times New Roman" w:hAnsi="Times New Roman" w:cs="Times New Roman"/>
          <w:b/>
          <w:sz w:val="72"/>
          <w:szCs w:val="72"/>
        </w:rPr>
        <w:t>)-</w:t>
      </w:r>
      <w:r w:rsidR="00AA41D6" w:rsidRPr="00AA41D6">
        <w:rPr>
          <w:rFonts w:ascii="Arial MT"/>
          <w:sz w:val="16"/>
        </w:rPr>
        <w:t xml:space="preserve"> </w:t>
      </w:r>
      <w:r w:rsidR="00D318D8" w:rsidRPr="00D318D8">
        <w:rPr>
          <w:rFonts w:ascii="Times New Roman" w:hAnsi="Times New Roman" w:cs="Times New Roman"/>
          <w:b/>
          <w:sz w:val="72"/>
          <w:szCs w:val="72"/>
        </w:rPr>
        <w:t>Transferencias electrónicas de fondos y servicios conexos: disponibilidad e inmediatez</w: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41E4A6FD" w14:textId="77777777" w:rsidR="00354D82" w:rsidRDefault="00354D82" w:rsidP="00C4642F">
      <w:pPr>
        <w:rPr>
          <w:rFonts w:ascii="Times New Roman" w:hAnsi="Times New Roman" w:cs="Times New Roman"/>
        </w:rPr>
      </w:pPr>
    </w:p>
    <w:p w14:paraId="683C7FF7" w14:textId="77777777" w:rsidR="00354D82" w:rsidRDefault="00354D82" w:rsidP="00C4642F">
      <w:pPr>
        <w:rPr>
          <w:rFonts w:ascii="Times New Roman" w:hAnsi="Times New Roman" w:cs="Times New Roman"/>
        </w:rPr>
      </w:pPr>
    </w:p>
    <w:p w14:paraId="28EA8B17" w14:textId="77777777" w:rsidR="00354D82" w:rsidRDefault="00354D82" w:rsidP="00C4642F">
      <w:pPr>
        <w:rPr>
          <w:rFonts w:ascii="Times New Roman" w:hAnsi="Times New Roman" w:cs="Times New Roman"/>
        </w:rPr>
      </w:pPr>
    </w:p>
    <w:p w14:paraId="541D47BD" w14:textId="77777777" w:rsidR="00354D82" w:rsidRDefault="00354D82" w:rsidP="00C4642F">
      <w:pPr>
        <w:rPr>
          <w:rFonts w:ascii="Times New Roman" w:hAnsi="Times New Roman" w:cs="Times New Roman"/>
        </w:rPr>
      </w:pPr>
    </w:p>
    <w:p w14:paraId="3CD0C920" w14:textId="48E6AA3A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34.55pt;margin-top:10.3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30C0B481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6F309BE6" w14:textId="7F7197FE" w:rsidR="00FB028C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694601" w:history="1">
            <w:r w:rsidR="00FB028C" w:rsidRPr="006669B3">
              <w:rPr>
                <w:rStyle w:val="Hipervnculo"/>
                <w:noProof/>
              </w:rPr>
              <w:t>1.</w:t>
            </w:r>
            <w:r w:rsidR="00FB028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FB028C" w:rsidRPr="006669B3">
              <w:rPr>
                <w:rStyle w:val="Hipervnculo"/>
                <w:noProof/>
              </w:rPr>
              <w:t>Definición de estructuras</w:t>
            </w:r>
            <w:r w:rsidR="00FB028C">
              <w:rPr>
                <w:noProof/>
                <w:webHidden/>
              </w:rPr>
              <w:tab/>
            </w:r>
            <w:r w:rsidR="00FB028C">
              <w:rPr>
                <w:noProof/>
                <w:webHidden/>
              </w:rPr>
              <w:fldChar w:fldCharType="begin"/>
            </w:r>
            <w:r w:rsidR="00FB028C">
              <w:rPr>
                <w:noProof/>
                <w:webHidden/>
              </w:rPr>
              <w:instrText xml:space="preserve"> PAGEREF _Toc160694601 \h </w:instrText>
            </w:r>
            <w:r w:rsidR="00FB028C">
              <w:rPr>
                <w:noProof/>
                <w:webHidden/>
              </w:rPr>
            </w:r>
            <w:r w:rsidR="00FB028C">
              <w:rPr>
                <w:noProof/>
                <w:webHidden/>
              </w:rPr>
              <w:fldChar w:fldCharType="separate"/>
            </w:r>
            <w:r w:rsidR="00FB028C">
              <w:rPr>
                <w:noProof/>
                <w:webHidden/>
              </w:rPr>
              <w:t>4</w:t>
            </w:r>
            <w:r w:rsidR="00FB028C">
              <w:rPr>
                <w:noProof/>
                <w:webHidden/>
              </w:rPr>
              <w:fldChar w:fldCharType="end"/>
            </w:r>
          </w:hyperlink>
        </w:p>
        <w:p w14:paraId="36D9C1E3" w14:textId="47BEBC5E" w:rsidR="00FB028C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694602" w:history="1">
            <w:r w:rsidR="00FB028C" w:rsidRPr="006669B3">
              <w:rPr>
                <w:rStyle w:val="Hipervnculo"/>
                <w:noProof/>
              </w:rPr>
              <w:t>1.1.</w:t>
            </w:r>
            <w:r w:rsidR="00FB028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FB028C" w:rsidRPr="006669B3">
              <w:rPr>
                <w:rStyle w:val="Hipervnculo"/>
                <w:bCs/>
                <w:noProof/>
              </w:rPr>
              <w:t xml:space="preserve">Archivo de datos del emisor  </w:t>
            </w:r>
            <w:r w:rsidR="00FB028C" w:rsidRPr="006669B3">
              <w:rPr>
                <w:rStyle w:val="Hipervnculo"/>
                <w:noProof/>
              </w:rPr>
              <w:t>Manual Sistema de Información Bancos - Sistema Contable (cmfchile.cl)</w:t>
            </w:r>
            <w:r w:rsidR="00FB028C">
              <w:rPr>
                <w:noProof/>
                <w:webHidden/>
              </w:rPr>
              <w:tab/>
            </w:r>
            <w:r w:rsidR="00FB028C">
              <w:rPr>
                <w:noProof/>
                <w:webHidden/>
              </w:rPr>
              <w:fldChar w:fldCharType="begin"/>
            </w:r>
            <w:r w:rsidR="00FB028C">
              <w:rPr>
                <w:noProof/>
                <w:webHidden/>
              </w:rPr>
              <w:instrText xml:space="preserve"> PAGEREF _Toc160694602 \h </w:instrText>
            </w:r>
            <w:r w:rsidR="00FB028C">
              <w:rPr>
                <w:noProof/>
                <w:webHidden/>
              </w:rPr>
            </w:r>
            <w:r w:rsidR="00FB028C">
              <w:rPr>
                <w:noProof/>
                <w:webHidden/>
              </w:rPr>
              <w:fldChar w:fldCharType="separate"/>
            </w:r>
            <w:r w:rsidR="00FB028C">
              <w:rPr>
                <w:noProof/>
                <w:webHidden/>
              </w:rPr>
              <w:t>4</w:t>
            </w:r>
            <w:r w:rsidR="00FB028C">
              <w:rPr>
                <w:noProof/>
                <w:webHidden/>
              </w:rPr>
              <w:fldChar w:fldCharType="end"/>
            </w:r>
          </w:hyperlink>
        </w:p>
        <w:p w14:paraId="5AEFFAB4" w14:textId="2E6AB0DB" w:rsidR="00FB028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694603" w:history="1">
            <w:r w:rsidR="00FB028C" w:rsidRPr="006669B3">
              <w:rPr>
                <w:rStyle w:val="Hipervnculo"/>
                <w:noProof/>
              </w:rPr>
              <w:t>2.</w:t>
            </w:r>
            <w:r w:rsidR="00FB028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FB028C" w:rsidRPr="006669B3">
              <w:rPr>
                <w:rStyle w:val="Hipervnculo"/>
                <w:noProof/>
              </w:rPr>
              <w:t>Validaciones</w:t>
            </w:r>
            <w:r w:rsidR="00FB028C">
              <w:rPr>
                <w:noProof/>
                <w:webHidden/>
              </w:rPr>
              <w:tab/>
            </w:r>
            <w:r w:rsidR="00FB028C">
              <w:rPr>
                <w:noProof/>
                <w:webHidden/>
              </w:rPr>
              <w:fldChar w:fldCharType="begin"/>
            </w:r>
            <w:r w:rsidR="00FB028C">
              <w:rPr>
                <w:noProof/>
                <w:webHidden/>
              </w:rPr>
              <w:instrText xml:space="preserve"> PAGEREF _Toc160694603 \h </w:instrText>
            </w:r>
            <w:r w:rsidR="00FB028C">
              <w:rPr>
                <w:noProof/>
                <w:webHidden/>
              </w:rPr>
            </w:r>
            <w:r w:rsidR="00FB028C">
              <w:rPr>
                <w:noProof/>
                <w:webHidden/>
              </w:rPr>
              <w:fldChar w:fldCharType="separate"/>
            </w:r>
            <w:r w:rsidR="00FB028C">
              <w:rPr>
                <w:noProof/>
                <w:webHidden/>
              </w:rPr>
              <w:t>4</w:t>
            </w:r>
            <w:r w:rsidR="00FB028C">
              <w:rPr>
                <w:noProof/>
                <w:webHidden/>
              </w:rPr>
              <w:fldChar w:fldCharType="end"/>
            </w:r>
          </w:hyperlink>
        </w:p>
        <w:p w14:paraId="4371B20B" w14:textId="03EAF67F" w:rsidR="00FB028C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694604" w:history="1">
            <w:r w:rsidR="00FB028C" w:rsidRPr="006669B3">
              <w:rPr>
                <w:rStyle w:val="Hipervnculo"/>
                <w:noProof/>
              </w:rPr>
              <w:t>2.1.</w:t>
            </w:r>
            <w:r w:rsidR="00FB028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FB028C" w:rsidRPr="006669B3">
              <w:rPr>
                <w:rStyle w:val="Hipervnculo"/>
                <w:noProof/>
              </w:rPr>
              <w:t>Archivo de datos</w:t>
            </w:r>
            <w:r w:rsidR="00FB028C">
              <w:rPr>
                <w:noProof/>
                <w:webHidden/>
              </w:rPr>
              <w:tab/>
            </w:r>
            <w:r w:rsidR="00FB028C">
              <w:rPr>
                <w:noProof/>
                <w:webHidden/>
              </w:rPr>
              <w:fldChar w:fldCharType="begin"/>
            </w:r>
            <w:r w:rsidR="00FB028C">
              <w:rPr>
                <w:noProof/>
                <w:webHidden/>
              </w:rPr>
              <w:instrText xml:space="preserve"> PAGEREF _Toc160694604 \h </w:instrText>
            </w:r>
            <w:r w:rsidR="00FB028C">
              <w:rPr>
                <w:noProof/>
                <w:webHidden/>
              </w:rPr>
            </w:r>
            <w:r w:rsidR="00FB028C">
              <w:rPr>
                <w:noProof/>
                <w:webHidden/>
              </w:rPr>
              <w:fldChar w:fldCharType="separate"/>
            </w:r>
            <w:r w:rsidR="00FB028C">
              <w:rPr>
                <w:noProof/>
                <w:webHidden/>
              </w:rPr>
              <w:t>4</w:t>
            </w:r>
            <w:r w:rsidR="00FB028C">
              <w:rPr>
                <w:noProof/>
                <w:webHidden/>
              </w:rPr>
              <w:fldChar w:fldCharType="end"/>
            </w:r>
          </w:hyperlink>
        </w:p>
        <w:p w14:paraId="7BC823FD" w14:textId="19DE0FD5" w:rsidR="00FB028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694605" w:history="1">
            <w:r w:rsidR="00FB028C" w:rsidRPr="006669B3">
              <w:rPr>
                <w:rStyle w:val="Hipervnculo"/>
                <w:noProof/>
              </w:rPr>
              <w:t>3.</w:t>
            </w:r>
            <w:r w:rsidR="00FB028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FB028C" w:rsidRPr="006669B3">
              <w:rPr>
                <w:rStyle w:val="Hipervnculo"/>
                <w:noProof/>
              </w:rPr>
              <w:t>Construyendo la carátula de salida</w:t>
            </w:r>
            <w:r w:rsidR="00FB028C">
              <w:rPr>
                <w:noProof/>
                <w:webHidden/>
              </w:rPr>
              <w:tab/>
            </w:r>
            <w:r w:rsidR="00FB028C">
              <w:rPr>
                <w:noProof/>
                <w:webHidden/>
              </w:rPr>
              <w:fldChar w:fldCharType="begin"/>
            </w:r>
            <w:r w:rsidR="00FB028C">
              <w:rPr>
                <w:noProof/>
                <w:webHidden/>
              </w:rPr>
              <w:instrText xml:space="preserve"> PAGEREF _Toc160694605 \h </w:instrText>
            </w:r>
            <w:r w:rsidR="00FB028C">
              <w:rPr>
                <w:noProof/>
                <w:webHidden/>
              </w:rPr>
            </w:r>
            <w:r w:rsidR="00FB028C">
              <w:rPr>
                <w:noProof/>
                <w:webHidden/>
              </w:rPr>
              <w:fldChar w:fldCharType="separate"/>
            </w:r>
            <w:r w:rsidR="00FB028C">
              <w:rPr>
                <w:noProof/>
                <w:webHidden/>
              </w:rPr>
              <w:t>5</w:t>
            </w:r>
            <w:r w:rsidR="00FB028C">
              <w:rPr>
                <w:noProof/>
                <w:webHidden/>
              </w:rPr>
              <w:fldChar w:fldCharType="end"/>
            </w:r>
          </w:hyperlink>
        </w:p>
        <w:p w14:paraId="48199280" w14:textId="0C46604C" w:rsidR="00FB028C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694606" w:history="1">
            <w:r w:rsidR="00FB028C" w:rsidRPr="006669B3">
              <w:rPr>
                <w:rStyle w:val="Hipervnculo"/>
                <w:noProof/>
              </w:rPr>
              <w:t>3.1.</w:t>
            </w:r>
            <w:r w:rsidR="00FB028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FB028C" w:rsidRPr="006669B3">
              <w:rPr>
                <w:rStyle w:val="Hipervnculo"/>
                <w:noProof/>
              </w:rPr>
              <w:t>Formato de carátula de salida</w:t>
            </w:r>
            <w:r w:rsidR="00FB028C">
              <w:rPr>
                <w:noProof/>
                <w:webHidden/>
              </w:rPr>
              <w:tab/>
            </w:r>
            <w:r w:rsidR="00FB028C">
              <w:rPr>
                <w:noProof/>
                <w:webHidden/>
              </w:rPr>
              <w:fldChar w:fldCharType="begin"/>
            </w:r>
            <w:r w:rsidR="00FB028C">
              <w:rPr>
                <w:noProof/>
                <w:webHidden/>
              </w:rPr>
              <w:instrText xml:space="preserve"> PAGEREF _Toc160694606 \h </w:instrText>
            </w:r>
            <w:r w:rsidR="00FB028C">
              <w:rPr>
                <w:noProof/>
                <w:webHidden/>
              </w:rPr>
            </w:r>
            <w:r w:rsidR="00FB028C">
              <w:rPr>
                <w:noProof/>
                <w:webHidden/>
              </w:rPr>
              <w:fldChar w:fldCharType="separate"/>
            </w:r>
            <w:r w:rsidR="00FB028C">
              <w:rPr>
                <w:noProof/>
                <w:webHidden/>
              </w:rPr>
              <w:t>5</w:t>
            </w:r>
            <w:r w:rsidR="00FB028C">
              <w:rPr>
                <w:noProof/>
                <w:webHidden/>
              </w:rPr>
              <w:fldChar w:fldCharType="end"/>
            </w:r>
          </w:hyperlink>
        </w:p>
        <w:p w14:paraId="1816206E" w14:textId="0E18FAE2" w:rsidR="00FB028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694607" w:history="1">
            <w:r w:rsidR="00FB028C" w:rsidRPr="006669B3">
              <w:rPr>
                <w:rStyle w:val="Hipervnculo"/>
                <w:bCs/>
                <w:noProof/>
              </w:rPr>
              <w:t>4.</w:t>
            </w:r>
            <w:r w:rsidR="00FB028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FB028C" w:rsidRPr="006669B3">
              <w:rPr>
                <w:rStyle w:val="Hipervnculo"/>
                <w:noProof/>
              </w:rPr>
              <w:t>Definición de nombres</w:t>
            </w:r>
            <w:r w:rsidR="00FB028C">
              <w:rPr>
                <w:noProof/>
                <w:webHidden/>
              </w:rPr>
              <w:tab/>
            </w:r>
            <w:r w:rsidR="00FB028C">
              <w:rPr>
                <w:noProof/>
                <w:webHidden/>
              </w:rPr>
              <w:fldChar w:fldCharType="begin"/>
            </w:r>
            <w:r w:rsidR="00FB028C">
              <w:rPr>
                <w:noProof/>
                <w:webHidden/>
              </w:rPr>
              <w:instrText xml:space="preserve"> PAGEREF _Toc160694607 \h </w:instrText>
            </w:r>
            <w:r w:rsidR="00FB028C">
              <w:rPr>
                <w:noProof/>
                <w:webHidden/>
              </w:rPr>
            </w:r>
            <w:r w:rsidR="00FB028C">
              <w:rPr>
                <w:noProof/>
                <w:webHidden/>
              </w:rPr>
              <w:fldChar w:fldCharType="separate"/>
            </w:r>
            <w:r w:rsidR="00FB028C">
              <w:rPr>
                <w:noProof/>
                <w:webHidden/>
              </w:rPr>
              <w:t>7</w:t>
            </w:r>
            <w:r w:rsidR="00FB028C">
              <w:rPr>
                <w:noProof/>
                <w:webHidden/>
              </w:rPr>
              <w:fldChar w:fldCharType="end"/>
            </w:r>
          </w:hyperlink>
        </w:p>
        <w:p w14:paraId="23E6CCF7" w14:textId="3E549635" w:rsidR="00FB028C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694608" w:history="1">
            <w:r w:rsidR="00FB028C" w:rsidRPr="006669B3">
              <w:rPr>
                <w:rStyle w:val="Hipervnculo"/>
                <w:noProof/>
              </w:rPr>
              <w:t>4.1.</w:t>
            </w:r>
            <w:r w:rsidR="00FB028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FB028C" w:rsidRPr="006669B3">
              <w:rPr>
                <w:rStyle w:val="Hipervnculo"/>
                <w:noProof/>
              </w:rPr>
              <w:t>Archivo de salida a destino</w:t>
            </w:r>
            <w:r w:rsidR="00FB028C">
              <w:rPr>
                <w:noProof/>
                <w:webHidden/>
              </w:rPr>
              <w:tab/>
            </w:r>
            <w:r w:rsidR="00FB028C">
              <w:rPr>
                <w:noProof/>
                <w:webHidden/>
              </w:rPr>
              <w:fldChar w:fldCharType="begin"/>
            </w:r>
            <w:r w:rsidR="00FB028C">
              <w:rPr>
                <w:noProof/>
                <w:webHidden/>
              </w:rPr>
              <w:instrText xml:space="preserve"> PAGEREF _Toc160694608 \h </w:instrText>
            </w:r>
            <w:r w:rsidR="00FB028C">
              <w:rPr>
                <w:noProof/>
                <w:webHidden/>
              </w:rPr>
            </w:r>
            <w:r w:rsidR="00FB028C">
              <w:rPr>
                <w:noProof/>
                <w:webHidden/>
              </w:rPr>
              <w:fldChar w:fldCharType="separate"/>
            </w:r>
            <w:r w:rsidR="00FB028C">
              <w:rPr>
                <w:noProof/>
                <w:webHidden/>
              </w:rPr>
              <w:t>7</w:t>
            </w:r>
            <w:r w:rsidR="00FB028C">
              <w:rPr>
                <w:noProof/>
                <w:webHidden/>
              </w:rPr>
              <w:fldChar w:fldCharType="end"/>
            </w:r>
          </w:hyperlink>
        </w:p>
        <w:p w14:paraId="6851F1A0" w14:textId="2F97CBA0" w:rsidR="00FB028C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694609" w:history="1">
            <w:r w:rsidR="00FB028C" w:rsidRPr="006669B3">
              <w:rPr>
                <w:rStyle w:val="Hipervnculo"/>
                <w:noProof/>
              </w:rPr>
              <w:t>4.1.1.</w:t>
            </w:r>
            <w:r w:rsidR="00FB028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FB028C" w:rsidRPr="006669B3">
              <w:rPr>
                <w:rStyle w:val="Hipervnculo"/>
                <w:noProof/>
              </w:rPr>
              <w:t>Archivo de datos</w:t>
            </w:r>
            <w:r w:rsidR="00FB028C">
              <w:rPr>
                <w:noProof/>
                <w:webHidden/>
              </w:rPr>
              <w:tab/>
            </w:r>
            <w:r w:rsidR="00FB028C">
              <w:rPr>
                <w:noProof/>
                <w:webHidden/>
              </w:rPr>
              <w:fldChar w:fldCharType="begin"/>
            </w:r>
            <w:r w:rsidR="00FB028C">
              <w:rPr>
                <w:noProof/>
                <w:webHidden/>
              </w:rPr>
              <w:instrText xml:space="preserve"> PAGEREF _Toc160694609 \h </w:instrText>
            </w:r>
            <w:r w:rsidR="00FB028C">
              <w:rPr>
                <w:noProof/>
                <w:webHidden/>
              </w:rPr>
            </w:r>
            <w:r w:rsidR="00FB028C">
              <w:rPr>
                <w:noProof/>
                <w:webHidden/>
              </w:rPr>
              <w:fldChar w:fldCharType="separate"/>
            </w:r>
            <w:r w:rsidR="00FB028C">
              <w:rPr>
                <w:noProof/>
                <w:webHidden/>
              </w:rPr>
              <w:t>7</w:t>
            </w:r>
            <w:r w:rsidR="00FB028C">
              <w:rPr>
                <w:noProof/>
                <w:webHidden/>
              </w:rPr>
              <w:fldChar w:fldCharType="end"/>
            </w:r>
          </w:hyperlink>
        </w:p>
        <w:p w14:paraId="2AAF756C" w14:textId="6932DD5C" w:rsidR="00FB028C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694610" w:history="1">
            <w:r w:rsidR="00FB028C" w:rsidRPr="006669B3">
              <w:rPr>
                <w:rStyle w:val="Hipervnculo"/>
                <w:noProof/>
              </w:rPr>
              <w:t>4.1.2.</w:t>
            </w:r>
            <w:r w:rsidR="00FB028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FB028C" w:rsidRPr="006669B3">
              <w:rPr>
                <w:rStyle w:val="Hipervnculo"/>
                <w:noProof/>
              </w:rPr>
              <w:t>Archivo Carátula</w:t>
            </w:r>
            <w:r w:rsidR="00FB028C">
              <w:rPr>
                <w:noProof/>
                <w:webHidden/>
              </w:rPr>
              <w:tab/>
            </w:r>
            <w:r w:rsidR="00FB028C">
              <w:rPr>
                <w:noProof/>
                <w:webHidden/>
              </w:rPr>
              <w:fldChar w:fldCharType="begin"/>
            </w:r>
            <w:r w:rsidR="00FB028C">
              <w:rPr>
                <w:noProof/>
                <w:webHidden/>
              </w:rPr>
              <w:instrText xml:space="preserve"> PAGEREF _Toc160694610 \h </w:instrText>
            </w:r>
            <w:r w:rsidR="00FB028C">
              <w:rPr>
                <w:noProof/>
                <w:webHidden/>
              </w:rPr>
            </w:r>
            <w:r w:rsidR="00FB028C">
              <w:rPr>
                <w:noProof/>
                <w:webHidden/>
              </w:rPr>
              <w:fldChar w:fldCharType="separate"/>
            </w:r>
            <w:r w:rsidR="00FB028C">
              <w:rPr>
                <w:noProof/>
                <w:webHidden/>
              </w:rPr>
              <w:t>7</w:t>
            </w:r>
            <w:r w:rsidR="00FB028C">
              <w:rPr>
                <w:noProof/>
                <w:webHidden/>
              </w:rPr>
              <w:fldChar w:fldCharType="end"/>
            </w:r>
          </w:hyperlink>
        </w:p>
        <w:p w14:paraId="28387219" w14:textId="161D46B4" w:rsidR="00FB028C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694611" w:history="1">
            <w:r w:rsidR="00FB028C" w:rsidRPr="006669B3">
              <w:rPr>
                <w:rStyle w:val="Hipervnculo"/>
                <w:noProof/>
              </w:rPr>
              <w:t>4.2.</w:t>
            </w:r>
            <w:r w:rsidR="00FB028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FB028C" w:rsidRPr="006669B3">
              <w:rPr>
                <w:rStyle w:val="Hipervnculo"/>
                <w:noProof/>
              </w:rPr>
              <w:t>Definición de correlativo</w:t>
            </w:r>
            <w:r w:rsidR="00FB028C">
              <w:rPr>
                <w:noProof/>
                <w:webHidden/>
              </w:rPr>
              <w:tab/>
            </w:r>
            <w:r w:rsidR="00FB028C">
              <w:rPr>
                <w:noProof/>
                <w:webHidden/>
              </w:rPr>
              <w:fldChar w:fldCharType="begin"/>
            </w:r>
            <w:r w:rsidR="00FB028C">
              <w:rPr>
                <w:noProof/>
                <w:webHidden/>
              </w:rPr>
              <w:instrText xml:space="preserve"> PAGEREF _Toc160694611 \h </w:instrText>
            </w:r>
            <w:r w:rsidR="00FB028C">
              <w:rPr>
                <w:noProof/>
                <w:webHidden/>
              </w:rPr>
            </w:r>
            <w:r w:rsidR="00FB028C">
              <w:rPr>
                <w:noProof/>
                <w:webHidden/>
              </w:rPr>
              <w:fldChar w:fldCharType="separate"/>
            </w:r>
            <w:r w:rsidR="00FB028C">
              <w:rPr>
                <w:noProof/>
                <w:webHidden/>
              </w:rPr>
              <w:t>7</w:t>
            </w:r>
            <w:r w:rsidR="00FB028C">
              <w:rPr>
                <w:noProof/>
                <w:webHidden/>
              </w:rPr>
              <w:fldChar w:fldCharType="end"/>
            </w:r>
          </w:hyperlink>
        </w:p>
        <w:p w14:paraId="187DF5F6" w14:textId="5D18ED14" w:rsidR="00FB028C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694612" w:history="1">
            <w:r w:rsidR="00FB028C" w:rsidRPr="006669B3">
              <w:rPr>
                <w:rStyle w:val="Hipervnculo"/>
                <w:noProof/>
              </w:rPr>
              <w:t>4.2.1.</w:t>
            </w:r>
            <w:r w:rsidR="00FB028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FB028C" w:rsidRPr="006669B3">
              <w:rPr>
                <w:rStyle w:val="Hipervnculo"/>
                <w:noProof/>
              </w:rPr>
              <w:t>Salida</w:t>
            </w:r>
            <w:r w:rsidR="00FB028C">
              <w:rPr>
                <w:noProof/>
                <w:webHidden/>
              </w:rPr>
              <w:tab/>
            </w:r>
            <w:r w:rsidR="00FB028C">
              <w:rPr>
                <w:noProof/>
                <w:webHidden/>
              </w:rPr>
              <w:fldChar w:fldCharType="begin"/>
            </w:r>
            <w:r w:rsidR="00FB028C">
              <w:rPr>
                <w:noProof/>
                <w:webHidden/>
              </w:rPr>
              <w:instrText xml:space="preserve"> PAGEREF _Toc160694612 \h </w:instrText>
            </w:r>
            <w:r w:rsidR="00FB028C">
              <w:rPr>
                <w:noProof/>
                <w:webHidden/>
              </w:rPr>
            </w:r>
            <w:r w:rsidR="00FB028C">
              <w:rPr>
                <w:noProof/>
                <w:webHidden/>
              </w:rPr>
              <w:fldChar w:fldCharType="separate"/>
            </w:r>
            <w:r w:rsidR="00FB028C">
              <w:rPr>
                <w:noProof/>
                <w:webHidden/>
              </w:rPr>
              <w:t>7</w:t>
            </w:r>
            <w:r w:rsidR="00FB028C">
              <w:rPr>
                <w:noProof/>
                <w:webHidden/>
              </w:rPr>
              <w:fldChar w:fldCharType="end"/>
            </w:r>
          </w:hyperlink>
        </w:p>
        <w:p w14:paraId="33519FC8" w14:textId="50DE4E6E" w:rsidR="00FB028C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694613" w:history="1">
            <w:r w:rsidR="00FB028C" w:rsidRPr="006669B3">
              <w:rPr>
                <w:rStyle w:val="Hipervnculo"/>
                <w:noProof/>
              </w:rPr>
              <w:t>4.2.2.</w:t>
            </w:r>
            <w:r w:rsidR="00FB028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FB028C" w:rsidRPr="006669B3">
              <w:rPr>
                <w:rStyle w:val="Hipervnculo"/>
                <w:noProof/>
              </w:rPr>
              <w:t>Entrada</w:t>
            </w:r>
            <w:r w:rsidR="00FB028C">
              <w:rPr>
                <w:noProof/>
                <w:webHidden/>
              </w:rPr>
              <w:tab/>
            </w:r>
            <w:r w:rsidR="00FB028C">
              <w:rPr>
                <w:noProof/>
                <w:webHidden/>
              </w:rPr>
              <w:fldChar w:fldCharType="begin"/>
            </w:r>
            <w:r w:rsidR="00FB028C">
              <w:rPr>
                <w:noProof/>
                <w:webHidden/>
              </w:rPr>
              <w:instrText xml:space="preserve"> PAGEREF _Toc160694613 \h </w:instrText>
            </w:r>
            <w:r w:rsidR="00FB028C">
              <w:rPr>
                <w:noProof/>
                <w:webHidden/>
              </w:rPr>
            </w:r>
            <w:r w:rsidR="00FB028C">
              <w:rPr>
                <w:noProof/>
                <w:webHidden/>
              </w:rPr>
              <w:fldChar w:fldCharType="separate"/>
            </w:r>
            <w:r w:rsidR="00FB028C">
              <w:rPr>
                <w:noProof/>
                <w:webHidden/>
              </w:rPr>
              <w:t>7</w:t>
            </w:r>
            <w:r w:rsidR="00FB028C">
              <w:rPr>
                <w:noProof/>
                <w:webHidden/>
              </w:rPr>
              <w:fldChar w:fldCharType="end"/>
            </w:r>
          </w:hyperlink>
        </w:p>
        <w:p w14:paraId="5D6B8516" w14:textId="173E1DBD" w:rsidR="00FB028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694614" w:history="1">
            <w:r w:rsidR="00FB028C" w:rsidRPr="006669B3">
              <w:rPr>
                <w:rStyle w:val="Hipervnculo"/>
                <w:noProof/>
              </w:rPr>
              <w:t>5.</w:t>
            </w:r>
            <w:r w:rsidR="00FB028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FB028C" w:rsidRPr="006669B3">
              <w:rPr>
                <w:rStyle w:val="Hipervnculo"/>
                <w:noProof/>
              </w:rPr>
              <w:t>Definición de datos por ingresar del usuario (desde el Front)</w:t>
            </w:r>
            <w:r w:rsidR="00FB028C">
              <w:rPr>
                <w:noProof/>
                <w:webHidden/>
              </w:rPr>
              <w:tab/>
            </w:r>
            <w:r w:rsidR="00FB028C">
              <w:rPr>
                <w:noProof/>
                <w:webHidden/>
              </w:rPr>
              <w:fldChar w:fldCharType="begin"/>
            </w:r>
            <w:r w:rsidR="00FB028C">
              <w:rPr>
                <w:noProof/>
                <w:webHidden/>
              </w:rPr>
              <w:instrText xml:space="preserve"> PAGEREF _Toc160694614 \h </w:instrText>
            </w:r>
            <w:r w:rsidR="00FB028C">
              <w:rPr>
                <w:noProof/>
                <w:webHidden/>
              </w:rPr>
            </w:r>
            <w:r w:rsidR="00FB028C">
              <w:rPr>
                <w:noProof/>
                <w:webHidden/>
              </w:rPr>
              <w:fldChar w:fldCharType="separate"/>
            </w:r>
            <w:r w:rsidR="00FB028C">
              <w:rPr>
                <w:noProof/>
                <w:webHidden/>
              </w:rPr>
              <w:t>8</w:t>
            </w:r>
            <w:r w:rsidR="00FB028C">
              <w:rPr>
                <w:noProof/>
                <w:webHidden/>
              </w:rPr>
              <w:fldChar w:fldCharType="end"/>
            </w:r>
          </w:hyperlink>
        </w:p>
        <w:p w14:paraId="00DD7723" w14:textId="1F4873B8" w:rsidR="00FB028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694615" w:history="1">
            <w:r w:rsidR="00FB028C" w:rsidRPr="006669B3">
              <w:rPr>
                <w:rStyle w:val="Hipervnculo"/>
                <w:noProof/>
              </w:rPr>
              <w:t>6.</w:t>
            </w:r>
            <w:r w:rsidR="00FB028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FB028C" w:rsidRPr="006669B3">
              <w:rPr>
                <w:rStyle w:val="Hipervnculo"/>
                <w:noProof/>
              </w:rPr>
              <w:t>Definir Notificación hacia el Front.</w:t>
            </w:r>
            <w:r w:rsidR="00FB028C">
              <w:rPr>
                <w:noProof/>
                <w:webHidden/>
              </w:rPr>
              <w:tab/>
            </w:r>
            <w:r w:rsidR="00FB028C">
              <w:rPr>
                <w:noProof/>
                <w:webHidden/>
              </w:rPr>
              <w:fldChar w:fldCharType="begin"/>
            </w:r>
            <w:r w:rsidR="00FB028C">
              <w:rPr>
                <w:noProof/>
                <w:webHidden/>
              </w:rPr>
              <w:instrText xml:space="preserve"> PAGEREF _Toc160694615 \h </w:instrText>
            </w:r>
            <w:r w:rsidR="00FB028C">
              <w:rPr>
                <w:noProof/>
                <w:webHidden/>
              </w:rPr>
            </w:r>
            <w:r w:rsidR="00FB028C">
              <w:rPr>
                <w:noProof/>
                <w:webHidden/>
              </w:rPr>
              <w:fldChar w:fldCharType="separate"/>
            </w:r>
            <w:r w:rsidR="00FB028C">
              <w:rPr>
                <w:noProof/>
                <w:webHidden/>
              </w:rPr>
              <w:t>9</w:t>
            </w:r>
            <w:r w:rsidR="00FB028C">
              <w:rPr>
                <w:noProof/>
                <w:webHidden/>
              </w:rPr>
              <w:fldChar w:fldCharType="end"/>
            </w:r>
          </w:hyperlink>
        </w:p>
        <w:p w14:paraId="4B301A88" w14:textId="56D1D204" w:rsidR="00FB028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694616" w:history="1">
            <w:r w:rsidR="00FB028C" w:rsidRPr="006669B3">
              <w:rPr>
                <w:rStyle w:val="Hipervnculo"/>
                <w:noProof/>
              </w:rPr>
              <w:t>7.</w:t>
            </w:r>
            <w:r w:rsidR="00FB028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FB028C" w:rsidRPr="006669B3">
              <w:rPr>
                <w:rStyle w:val="Hipervnculo"/>
                <w:noProof/>
              </w:rPr>
              <w:t>Datos sensibles</w:t>
            </w:r>
            <w:r w:rsidR="00FB028C">
              <w:rPr>
                <w:noProof/>
                <w:webHidden/>
              </w:rPr>
              <w:tab/>
            </w:r>
            <w:r w:rsidR="00FB028C">
              <w:rPr>
                <w:noProof/>
                <w:webHidden/>
              </w:rPr>
              <w:fldChar w:fldCharType="begin"/>
            </w:r>
            <w:r w:rsidR="00FB028C">
              <w:rPr>
                <w:noProof/>
                <w:webHidden/>
              </w:rPr>
              <w:instrText xml:space="preserve"> PAGEREF _Toc160694616 \h </w:instrText>
            </w:r>
            <w:r w:rsidR="00FB028C">
              <w:rPr>
                <w:noProof/>
                <w:webHidden/>
              </w:rPr>
            </w:r>
            <w:r w:rsidR="00FB028C">
              <w:rPr>
                <w:noProof/>
                <w:webHidden/>
              </w:rPr>
              <w:fldChar w:fldCharType="separate"/>
            </w:r>
            <w:r w:rsidR="00FB028C">
              <w:rPr>
                <w:noProof/>
                <w:webHidden/>
              </w:rPr>
              <w:t>9</w:t>
            </w:r>
            <w:r w:rsidR="00FB028C">
              <w:rPr>
                <w:noProof/>
                <w:webHidden/>
              </w:rPr>
              <w:fldChar w:fldCharType="end"/>
            </w:r>
          </w:hyperlink>
        </w:p>
        <w:p w14:paraId="1B95E1CD" w14:textId="0F76C2AE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6BC2A8C5" w:rsidR="000105A8" w:rsidRPr="00230F5A" w:rsidRDefault="0092616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25D185AE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6B13CB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230F5A" w14:paraId="6E9DFCCB" w14:textId="2AF98CBC" w:rsidTr="006B13CB">
        <w:tc>
          <w:tcPr>
            <w:tcW w:w="1256" w:type="dxa"/>
          </w:tcPr>
          <w:p w14:paraId="2E76E9E9" w14:textId="5C93B141" w:rsidR="00C36169" w:rsidRPr="00230F5A" w:rsidRDefault="002A6FC8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650BAA">
              <w:rPr>
                <w:rFonts w:ascii="Times New Roman" w:hAnsi="Times New Roman" w:cs="Times New Roman"/>
              </w:rPr>
              <w:t>1</w:t>
            </w:r>
            <w:r w:rsidR="001C39A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42" w:type="dxa"/>
          </w:tcPr>
          <w:p w14:paraId="22F848E4" w14:textId="1731B2DD" w:rsidR="00C36169" w:rsidRPr="00230F5A" w:rsidRDefault="00650BAA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1C39A2">
              <w:rPr>
                <w:rFonts w:ascii="Times New Roman" w:hAnsi="Times New Roman" w:cs="Times New Roman"/>
              </w:rPr>
              <w:t>7</w:t>
            </w:r>
            <w:r w:rsidR="00C36169" w:rsidRPr="00230F5A">
              <w:rPr>
                <w:rFonts w:ascii="Times New Roman" w:hAnsi="Times New Roman" w:cs="Times New Roman"/>
              </w:rPr>
              <w:t>-</w:t>
            </w:r>
            <w:r w:rsidR="00B251DD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3</w:t>
            </w:r>
            <w:r w:rsidR="00C36169" w:rsidRPr="00230F5A">
              <w:rPr>
                <w:rFonts w:ascii="Times New Roman" w:hAnsi="Times New Roman" w:cs="Times New Roman"/>
              </w:rPr>
              <w:t>-202</w:t>
            </w:r>
            <w:r w:rsidR="00B251D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66486BE8" w14:textId="77777777" w:rsidR="006002B8" w:rsidRDefault="006002B8" w:rsidP="006002B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03608A16" w14:textId="77777777" w:rsidR="006002B8" w:rsidRDefault="006002B8" w:rsidP="006002B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299E2990" w:rsidR="00C36169" w:rsidRPr="00230F5A" w:rsidRDefault="006002B8" w:rsidP="006002B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045D1828" w14:textId="655F4A22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6B13CB" w:rsidRPr="00230F5A" w14:paraId="5339FC0E" w14:textId="7AB2D237" w:rsidTr="006B13CB">
        <w:tc>
          <w:tcPr>
            <w:tcW w:w="1256" w:type="dxa"/>
          </w:tcPr>
          <w:p w14:paraId="3DF7E2D2" w14:textId="148CB016" w:rsidR="006B13CB" w:rsidRPr="00230F5A" w:rsidRDefault="006B13CB" w:rsidP="006B13C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I14</w:t>
            </w:r>
          </w:p>
        </w:tc>
        <w:tc>
          <w:tcPr>
            <w:tcW w:w="1342" w:type="dxa"/>
          </w:tcPr>
          <w:p w14:paraId="69C55B7E" w14:textId="32B0BB54" w:rsidR="006B13CB" w:rsidRPr="00230F5A" w:rsidRDefault="006B13CB" w:rsidP="006B13C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03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3AF9062" w14:textId="77777777" w:rsidR="006002B8" w:rsidRDefault="006002B8" w:rsidP="006002B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31430473" w14:textId="77777777" w:rsidR="006002B8" w:rsidRDefault="006002B8" w:rsidP="006002B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730E8B90" w:rsidR="006B13CB" w:rsidRPr="00230F5A" w:rsidRDefault="006002B8" w:rsidP="006002B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4436A160" w14:textId="34B79C1F" w:rsidR="006B13CB" w:rsidRPr="00230F5A" w:rsidRDefault="006B13CB" w:rsidP="006B13C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0BB2B477" w:rsidR="006B13CB" w:rsidRPr="00230F5A" w:rsidRDefault="006B13CB" w:rsidP="006B13C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19.03.2024</w:t>
            </w:r>
          </w:p>
        </w:tc>
      </w:tr>
      <w:tr w:rsidR="00A444BB" w:rsidRPr="00230F5A" w14:paraId="251EA50D" w14:textId="22DD7FE9" w:rsidTr="006B13CB">
        <w:tc>
          <w:tcPr>
            <w:tcW w:w="1256" w:type="dxa"/>
          </w:tcPr>
          <w:p w14:paraId="7287933A" w14:textId="69F954CE" w:rsidR="00A444BB" w:rsidRPr="00230F5A" w:rsidRDefault="00A444BB" w:rsidP="00A444B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I14</w:t>
            </w:r>
          </w:p>
        </w:tc>
        <w:tc>
          <w:tcPr>
            <w:tcW w:w="1342" w:type="dxa"/>
          </w:tcPr>
          <w:p w14:paraId="562818B9" w14:textId="6E379D73" w:rsidR="00A444BB" w:rsidRPr="00230F5A" w:rsidRDefault="00A444BB" w:rsidP="00A444B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66A04760" w14:textId="77777777" w:rsidR="00A444BB" w:rsidRDefault="00A444BB" w:rsidP="00A444B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2DDF1ECB" w14:textId="77777777" w:rsidR="00A444BB" w:rsidRDefault="00A444BB" w:rsidP="00A444B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B494666" w14:textId="63AD2151" w:rsidR="00A444BB" w:rsidRPr="00230F5A" w:rsidRDefault="00A444BB" w:rsidP="00A444B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03E710F1" w14:textId="03E41CE3" w:rsidR="00A444BB" w:rsidRPr="00230F5A" w:rsidRDefault="00A444BB" w:rsidP="00A444B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6134D8A0" w14:textId="77777777" w:rsidR="00A444BB" w:rsidRDefault="00A444BB" w:rsidP="00A444B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Observaciones Claudio 04.04.2024</w:t>
            </w:r>
          </w:p>
          <w:p w14:paraId="2680C47E" w14:textId="436759C0" w:rsidR="00A444BB" w:rsidRPr="00230F5A" w:rsidRDefault="00A444BB" w:rsidP="00A444B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actualiza carpeta de salida y correlativo por institución </w:t>
            </w:r>
          </w:p>
        </w:tc>
      </w:tr>
      <w:tr w:rsidR="00941749" w:rsidRPr="00230F5A" w14:paraId="38B70AFE" w14:textId="34FEEE1D" w:rsidTr="006B13CB">
        <w:tc>
          <w:tcPr>
            <w:tcW w:w="1256" w:type="dxa"/>
          </w:tcPr>
          <w:p w14:paraId="23AEB014" w14:textId="471EA69B" w:rsidR="00941749" w:rsidRPr="00230F5A" w:rsidRDefault="00941749" w:rsidP="0094174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I14</w:t>
            </w:r>
          </w:p>
        </w:tc>
        <w:tc>
          <w:tcPr>
            <w:tcW w:w="1342" w:type="dxa"/>
          </w:tcPr>
          <w:p w14:paraId="7FA5A642" w14:textId="172EAF3A" w:rsidR="00941749" w:rsidRPr="00230F5A" w:rsidRDefault="00941749" w:rsidP="0094174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09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5050E52" w14:textId="77777777" w:rsidR="00941749" w:rsidRDefault="00941749" w:rsidP="0094174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5E036037" w14:textId="77777777" w:rsidR="00941749" w:rsidRDefault="00941749" w:rsidP="0094174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10E83E9F" w14:textId="428F04B5" w:rsidR="00941749" w:rsidRPr="00230F5A" w:rsidRDefault="00941749" w:rsidP="0094174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50EBE826" w14:textId="77B31306" w:rsidR="00941749" w:rsidRPr="00230F5A" w:rsidRDefault="00941749" w:rsidP="0094174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C084FF4" w14:textId="77777777" w:rsidR="00941749" w:rsidRDefault="00941749" w:rsidP="0094174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 </w:t>
            </w:r>
            <w:r w:rsidRPr="00DD7DA7">
              <w:rPr>
                <w:rFonts w:ascii="Times New Roman" w:hAnsi="Times New Roman" w:cs="Times New Roman"/>
              </w:rPr>
              <w:t>22166</w:t>
            </w:r>
          </w:p>
          <w:p w14:paraId="25F00594" w14:textId="77777777" w:rsidR="00941749" w:rsidRDefault="00941749" w:rsidP="0094174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  <w:p w14:paraId="0412D29D" w14:textId="77777777" w:rsidR="00941749" w:rsidRDefault="00941749" w:rsidP="0094174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Dice</w:t>
            </w:r>
          </w:p>
          <w:p w14:paraId="61268E53" w14:textId="77777777" w:rsidR="00941749" w:rsidRDefault="00941749" w:rsidP="0094174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exista para la Institución Bancaria informada en el archivo de datos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  <w:p w14:paraId="1F2EF653" w14:textId="77777777" w:rsidR="00941749" w:rsidRDefault="00941749" w:rsidP="009417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7AC7E67" w14:textId="77777777" w:rsidR="00941749" w:rsidRPr="00AD54F4" w:rsidRDefault="00941749" w:rsidP="0094174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D54F4">
              <w:rPr>
                <w:rFonts w:ascii="Times New Roman" w:hAnsi="Times New Roman" w:cs="Times New Roman"/>
                <w:color w:val="000000" w:themeColor="text1"/>
              </w:rPr>
              <w:t>Debe decir</w:t>
            </w:r>
          </w:p>
          <w:p w14:paraId="3301AE4B" w14:textId="5F7A34B8" w:rsidR="00941749" w:rsidRPr="00230F5A" w:rsidRDefault="00941749" w:rsidP="0094174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941749" w:rsidRPr="00230F5A" w14:paraId="4B606B6E" w14:textId="62885254" w:rsidTr="006B13CB">
        <w:tc>
          <w:tcPr>
            <w:tcW w:w="1256" w:type="dxa"/>
          </w:tcPr>
          <w:p w14:paraId="612D72B6" w14:textId="77777777" w:rsidR="00941749" w:rsidRPr="00230F5A" w:rsidRDefault="00941749" w:rsidP="0094174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941749" w:rsidRPr="00230F5A" w:rsidRDefault="00941749" w:rsidP="0094174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941749" w:rsidRPr="00230F5A" w:rsidRDefault="00941749" w:rsidP="0094174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941749" w:rsidRPr="00230F5A" w:rsidRDefault="00941749" w:rsidP="0094174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941749" w:rsidRPr="00230F5A" w:rsidRDefault="00941749" w:rsidP="0094174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941749" w:rsidRPr="00230F5A" w14:paraId="2EA7A1DB" w14:textId="6C6D457E" w:rsidTr="006B13CB">
        <w:tc>
          <w:tcPr>
            <w:tcW w:w="1256" w:type="dxa"/>
          </w:tcPr>
          <w:p w14:paraId="4D062B49" w14:textId="77777777" w:rsidR="00941749" w:rsidRPr="00230F5A" w:rsidRDefault="00941749" w:rsidP="0094174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941749" w:rsidRPr="00230F5A" w:rsidRDefault="00941749" w:rsidP="0094174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941749" w:rsidRPr="00230F5A" w:rsidRDefault="00941749" w:rsidP="0094174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941749" w:rsidRPr="00230F5A" w:rsidRDefault="00941749" w:rsidP="0094174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941749" w:rsidRPr="00230F5A" w:rsidRDefault="00941749" w:rsidP="0094174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941749" w:rsidRPr="00230F5A" w14:paraId="4EBD62EB" w14:textId="7659FBA3" w:rsidTr="006B13CB">
        <w:tc>
          <w:tcPr>
            <w:tcW w:w="1256" w:type="dxa"/>
          </w:tcPr>
          <w:p w14:paraId="6FF918B3" w14:textId="77777777" w:rsidR="00941749" w:rsidRPr="00230F5A" w:rsidRDefault="00941749" w:rsidP="0094174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941749" w:rsidRPr="00230F5A" w:rsidRDefault="00941749" w:rsidP="0094174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941749" w:rsidRPr="00230F5A" w:rsidRDefault="00941749" w:rsidP="0094174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941749" w:rsidRPr="00230F5A" w:rsidRDefault="00941749" w:rsidP="0094174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941749" w:rsidRPr="00230F5A" w:rsidRDefault="00941749" w:rsidP="0094174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F91F8E">
      <w:pPr>
        <w:pStyle w:val="Ttulo1"/>
        <w:numPr>
          <w:ilvl w:val="0"/>
          <w:numId w:val="2"/>
        </w:numPr>
        <w:rPr>
          <w:rFonts w:cs="Times New Roman"/>
        </w:rPr>
      </w:pPr>
      <w:bookmarkStart w:id="0" w:name="_Toc160694601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Default="003B2729" w:rsidP="00F91F8E">
      <w:pPr>
        <w:pStyle w:val="Ttulo2"/>
        <w:numPr>
          <w:ilvl w:val="1"/>
          <w:numId w:val="2"/>
        </w:numPr>
        <w:rPr>
          <w:rStyle w:val="Hipervnculo"/>
        </w:rPr>
      </w:pPr>
      <w:bookmarkStart w:id="1" w:name="_Toc160694602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07FCA52A" w14:textId="77777777" w:rsidR="0031130F" w:rsidRPr="0031130F" w:rsidRDefault="0031130F" w:rsidP="0031130F"/>
    <w:p w14:paraId="276C21A1" w14:textId="4F46FDEA" w:rsidR="000465DB" w:rsidRDefault="00DD29FD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230F5A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230F5A"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6A72FB" w:rsidRPr="00F45E53" w14:paraId="454A06D7" w14:textId="77777777" w:rsidTr="00653275">
        <w:trPr>
          <w:trHeight w:val="244"/>
        </w:trPr>
        <w:tc>
          <w:tcPr>
            <w:tcW w:w="1414" w:type="dxa"/>
          </w:tcPr>
          <w:p w14:paraId="0013A773" w14:textId="77777777" w:rsidR="006A72FB" w:rsidRPr="00F45E53" w:rsidRDefault="006A72FB" w:rsidP="00653275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0D0B8859" w14:textId="77777777" w:rsidR="006A72FB" w:rsidRPr="00F45E53" w:rsidRDefault="006A72FB" w:rsidP="0065327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0E7A8033" w14:textId="77777777" w:rsidR="006A72FB" w:rsidRPr="00F45E53" w:rsidRDefault="006A72FB" w:rsidP="0065327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Código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banco</w:t>
            </w:r>
          </w:p>
        </w:tc>
        <w:tc>
          <w:tcPr>
            <w:tcW w:w="2977" w:type="dxa"/>
          </w:tcPr>
          <w:p w14:paraId="0C94D8B3" w14:textId="2E1FD9CB" w:rsidR="006A72FB" w:rsidRPr="00F45E53" w:rsidRDefault="006A72FB" w:rsidP="0065327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9(0</w:t>
            </w:r>
            <w:r w:rsidR="001D11CB">
              <w:rPr>
                <w:rFonts w:ascii="Times New Roman" w:hAnsi="Times New Roman" w:cs="Times New Roman"/>
                <w:sz w:val="20"/>
              </w:rPr>
              <w:t>4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  <w:tr w:rsidR="006A72FB" w:rsidRPr="00F45E53" w14:paraId="2C0ECDB9" w14:textId="77777777" w:rsidTr="00653275">
        <w:trPr>
          <w:trHeight w:val="241"/>
        </w:trPr>
        <w:tc>
          <w:tcPr>
            <w:tcW w:w="1414" w:type="dxa"/>
          </w:tcPr>
          <w:p w14:paraId="43F53626" w14:textId="77777777" w:rsidR="006A72FB" w:rsidRPr="00F45E53" w:rsidRDefault="006A72FB" w:rsidP="0065327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312B217A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5EB01EB5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Identificación</w:t>
            </w:r>
            <w:proofErr w:type="spellEnd"/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archivo</w:t>
            </w:r>
            <w:proofErr w:type="spellEnd"/>
          </w:p>
        </w:tc>
        <w:tc>
          <w:tcPr>
            <w:tcW w:w="2977" w:type="dxa"/>
          </w:tcPr>
          <w:p w14:paraId="2596FA58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X(03)</w:t>
            </w:r>
          </w:p>
        </w:tc>
      </w:tr>
      <w:tr w:rsidR="006A72FB" w:rsidRPr="00F45E53" w14:paraId="5B22553B" w14:textId="77777777" w:rsidTr="00653275">
        <w:trPr>
          <w:trHeight w:val="245"/>
        </w:trPr>
        <w:tc>
          <w:tcPr>
            <w:tcW w:w="1414" w:type="dxa"/>
          </w:tcPr>
          <w:p w14:paraId="4EF6FE2F" w14:textId="77777777" w:rsidR="006A72FB" w:rsidRPr="00F45E53" w:rsidRDefault="006A72FB" w:rsidP="00653275">
            <w:pPr>
              <w:pStyle w:val="TableParagraph"/>
              <w:spacing w:before="1"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748231F4" w14:textId="77777777" w:rsidR="006A72FB" w:rsidRPr="00F45E53" w:rsidRDefault="006A72FB" w:rsidP="00653275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41C35886" w14:textId="77777777" w:rsidR="006A72FB" w:rsidRPr="00F45E53" w:rsidRDefault="006A72FB" w:rsidP="00653275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Periodo</w:t>
            </w:r>
            <w:proofErr w:type="spellEnd"/>
          </w:p>
        </w:tc>
        <w:tc>
          <w:tcPr>
            <w:tcW w:w="2977" w:type="dxa"/>
          </w:tcPr>
          <w:p w14:paraId="7E27E252" w14:textId="460FFCC3" w:rsidR="006A72FB" w:rsidRPr="00F45E53" w:rsidRDefault="006A72FB" w:rsidP="00653275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P(0</w:t>
            </w:r>
            <w:r w:rsidR="00B33E4B">
              <w:rPr>
                <w:rFonts w:ascii="Times New Roman" w:hAnsi="Times New Roman" w:cs="Times New Roman"/>
                <w:sz w:val="20"/>
              </w:rPr>
              <w:t>6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  <w:r>
              <w:rPr>
                <w:rFonts w:ascii="Times New Roman" w:hAnsi="Times New Roman" w:cs="Times New Roman"/>
                <w:sz w:val="20"/>
              </w:rPr>
              <w:t xml:space="preserve">     AAAAMM</w:t>
            </w:r>
          </w:p>
        </w:tc>
      </w:tr>
      <w:tr w:rsidR="006A72FB" w:rsidRPr="00F45E53" w14:paraId="48D82131" w14:textId="77777777" w:rsidTr="00653275">
        <w:trPr>
          <w:trHeight w:val="242"/>
        </w:trPr>
        <w:tc>
          <w:tcPr>
            <w:tcW w:w="1414" w:type="dxa"/>
          </w:tcPr>
          <w:p w14:paraId="4F2C9292" w14:textId="77777777" w:rsidR="006A72FB" w:rsidRPr="00F45E53" w:rsidRDefault="006A72FB" w:rsidP="0065327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7BFFD895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2124BB66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Filler</w:t>
            </w:r>
          </w:p>
        </w:tc>
        <w:tc>
          <w:tcPr>
            <w:tcW w:w="2977" w:type="dxa"/>
          </w:tcPr>
          <w:p w14:paraId="193607DB" w14:textId="05A9ACDE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X(</w:t>
            </w:r>
            <w:r w:rsidR="00242B02">
              <w:rPr>
                <w:rFonts w:ascii="Times New Roman" w:hAnsi="Times New Roman" w:cs="Times New Roman"/>
                <w:sz w:val="20"/>
              </w:rPr>
              <w:t>53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</w:tbl>
    <w:p w14:paraId="267E3D54" w14:textId="09490EC1" w:rsidR="006A72FB" w:rsidRDefault="006A72FB" w:rsidP="006A72FB">
      <w:pPr>
        <w:pStyle w:val="Textoindependiente"/>
        <w:rPr>
          <w:rFonts w:ascii="Times New Roman" w:hAnsi="Times New Roman" w:cs="Times New Roman"/>
        </w:rPr>
      </w:pPr>
      <w:r w:rsidRPr="00F45E53">
        <w:rPr>
          <w:rFonts w:ascii="Times New Roman" w:hAnsi="Times New Roman" w:cs="Times New Roman"/>
          <w:sz w:val="24"/>
        </w:rPr>
        <w:t xml:space="preserve">   </w:t>
      </w:r>
      <w:r w:rsidRPr="00F45E53">
        <w:rPr>
          <w:rFonts w:ascii="Times New Roman" w:hAnsi="Times New Roman" w:cs="Times New Roman"/>
        </w:rPr>
        <w:t>Largo</w:t>
      </w:r>
      <w:r w:rsidRPr="00F45E53">
        <w:rPr>
          <w:rFonts w:ascii="Times New Roman" w:hAnsi="Times New Roman" w:cs="Times New Roman"/>
          <w:spacing w:val="-5"/>
        </w:rPr>
        <w:t xml:space="preserve"> </w:t>
      </w:r>
      <w:r w:rsidRPr="00F45E53">
        <w:rPr>
          <w:rFonts w:ascii="Times New Roman" w:hAnsi="Times New Roman" w:cs="Times New Roman"/>
        </w:rPr>
        <w:t>del</w:t>
      </w:r>
      <w:r w:rsidRPr="00F45E53">
        <w:rPr>
          <w:rFonts w:ascii="Times New Roman" w:hAnsi="Times New Roman" w:cs="Times New Roman"/>
          <w:spacing w:val="-1"/>
        </w:rPr>
        <w:t xml:space="preserve"> </w:t>
      </w:r>
      <w:r w:rsidRPr="00F45E53">
        <w:rPr>
          <w:rFonts w:ascii="Times New Roman" w:hAnsi="Times New Roman" w:cs="Times New Roman"/>
        </w:rPr>
        <w:t>registro:</w:t>
      </w:r>
      <w:r w:rsidRPr="00F45E53">
        <w:rPr>
          <w:rFonts w:ascii="Times New Roman" w:hAnsi="Times New Roman" w:cs="Times New Roman"/>
          <w:spacing w:val="-3"/>
        </w:rPr>
        <w:t xml:space="preserve"> </w:t>
      </w:r>
      <w:r w:rsidR="00242B02">
        <w:rPr>
          <w:rFonts w:ascii="Times New Roman" w:hAnsi="Times New Roman" w:cs="Times New Roman"/>
          <w:spacing w:val="-3"/>
        </w:rPr>
        <w:t>66</w:t>
      </w:r>
      <w:r w:rsidRPr="00F45E53">
        <w:rPr>
          <w:rFonts w:ascii="Times New Roman" w:hAnsi="Times New Roman" w:cs="Times New Roman"/>
          <w:spacing w:val="-1"/>
        </w:rPr>
        <w:t xml:space="preserve"> </w:t>
      </w:r>
      <w:r w:rsidRPr="00F45E53">
        <w:rPr>
          <w:rFonts w:ascii="Times New Roman" w:hAnsi="Times New Roman" w:cs="Times New Roman"/>
        </w:rPr>
        <w:t>bytes</w:t>
      </w:r>
    </w:p>
    <w:p w14:paraId="063F98F7" w14:textId="77777777" w:rsidR="0013036C" w:rsidRPr="00F45E53" w:rsidRDefault="0013036C" w:rsidP="006A72FB">
      <w:pPr>
        <w:pStyle w:val="Textoindependiente"/>
        <w:rPr>
          <w:rFonts w:ascii="Times New Roman" w:hAnsi="Times New Roman" w:cs="Times New Roman"/>
          <w:sz w:val="24"/>
        </w:rPr>
      </w:pPr>
    </w:p>
    <w:p w14:paraId="32ADE5C1" w14:textId="77777777" w:rsidR="0013036C" w:rsidRDefault="0013036C" w:rsidP="00F91F8E">
      <w:pPr>
        <w:pStyle w:val="Prrafodelista"/>
        <w:numPr>
          <w:ilvl w:val="5"/>
          <w:numId w:val="5"/>
        </w:numPr>
        <w:tabs>
          <w:tab w:val="left" w:pos="1349"/>
        </w:tabs>
        <w:spacing w:before="1" w:after="60"/>
        <w:ind w:hanging="1137"/>
        <w:rPr>
          <w:rFonts w:ascii="Times New Roman"/>
          <w:i/>
          <w:sz w:val="20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1"/>
        <w:gridCol w:w="283"/>
        <w:gridCol w:w="8553"/>
      </w:tblGrid>
      <w:tr w:rsidR="0013036C" w14:paraId="32E2B0C8" w14:textId="77777777" w:rsidTr="005C4751">
        <w:trPr>
          <w:trHeight w:val="299"/>
        </w:trPr>
        <w:tc>
          <w:tcPr>
            <w:tcW w:w="1131" w:type="dxa"/>
          </w:tcPr>
          <w:p w14:paraId="5453F1EE" w14:textId="77777777" w:rsidR="0013036C" w:rsidRDefault="0013036C" w:rsidP="005C4751">
            <w:pPr>
              <w:pStyle w:val="TableParagraph"/>
              <w:spacing w:line="268" w:lineRule="exact"/>
              <w:ind w:left="0" w:right="114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Código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01</w:t>
            </w:r>
          </w:p>
        </w:tc>
        <w:tc>
          <w:tcPr>
            <w:tcW w:w="283" w:type="dxa"/>
          </w:tcPr>
          <w:p w14:paraId="337528FA" w14:textId="77777777" w:rsidR="0013036C" w:rsidRDefault="0013036C" w:rsidP="005C4751">
            <w:pPr>
              <w:pStyle w:val="TableParagraph"/>
              <w:spacing w:line="268" w:lineRule="exact"/>
              <w:ind w:left="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8553" w:type="dxa"/>
          </w:tcPr>
          <w:p w14:paraId="30B1DFC7" w14:textId="77777777" w:rsidR="0013036C" w:rsidRPr="006B13CB" w:rsidRDefault="0013036C" w:rsidP="005C4751">
            <w:pPr>
              <w:pStyle w:val="TableParagraph"/>
              <w:rPr>
                <w:sz w:val="20"/>
                <w:lang w:val="es-CL"/>
              </w:rPr>
            </w:pPr>
            <w:proofErr w:type="spellStart"/>
            <w:r w:rsidRPr="006B13CB">
              <w:rPr>
                <w:sz w:val="20"/>
                <w:lang w:val="es-CL"/>
              </w:rPr>
              <w:t>Uptime</w:t>
            </w:r>
            <w:proofErr w:type="spellEnd"/>
            <w:r w:rsidRPr="006B13CB">
              <w:rPr>
                <w:spacing w:val="-4"/>
                <w:sz w:val="20"/>
                <w:lang w:val="es-CL"/>
              </w:rPr>
              <w:t xml:space="preserve"> </w:t>
            </w:r>
            <w:r w:rsidRPr="006B13CB">
              <w:rPr>
                <w:sz w:val="20"/>
                <w:lang w:val="es-CL"/>
              </w:rPr>
              <w:t>de</w:t>
            </w:r>
            <w:r w:rsidRPr="006B13CB">
              <w:rPr>
                <w:spacing w:val="-1"/>
                <w:sz w:val="20"/>
                <w:lang w:val="es-CL"/>
              </w:rPr>
              <w:t xml:space="preserve"> </w:t>
            </w:r>
            <w:r w:rsidRPr="006B13CB">
              <w:rPr>
                <w:sz w:val="20"/>
                <w:lang w:val="es-CL"/>
              </w:rPr>
              <w:t>servicios</w:t>
            </w:r>
            <w:r w:rsidRPr="006B13CB">
              <w:rPr>
                <w:spacing w:val="-4"/>
                <w:sz w:val="20"/>
                <w:lang w:val="es-CL"/>
              </w:rPr>
              <w:t xml:space="preserve"> </w:t>
            </w:r>
            <w:r w:rsidRPr="006B13CB">
              <w:rPr>
                <w:sz w:val="20"/>
                <w:lang w:val="es-CL"/>
              </w:rPr>
              <w:t>por</w:t>
            </w:r>
            <w:r w:rsidRPr="006B13CB">
              <w:rPr>
                <w:spacing w:val="-1"/>
                <w:sz w:val="20"/>
                <w:lang w:val="es-CL"/>
              </w:rPr>
              <w:t xml:space="preserve"> </w:t>
            </w:r>
            <w:r w:rsidRPr="006B13CB">
              <w:rPr>
                <w:sz w:val="20"/>
                <w:lang w:val="es-CL"/>
              </w:rPr>
              <w:t>canal</w:t>
            </w:r>
          </w:p>
        </w:tc>
      </w:tr>
      <w:tr w:rsidR="0013036C" w14:paraId="16EE79BA" w14:textId="77777777" w:rsidTr="005C4751">
        <w:trPr>
          <w:trHeight w:val="301"/>
        </w:trPr>
        <w:tc>
          <w:tcPr>
            <w:tcW w:w="1131" w:type="dxa"/>
          </w:tcPr>
          <w:p w14:paraId="3DA4BA2E" w14:textId="77777777" w:rsidR="0013036C" w:rsidRDefault="0013036C" w:rsidP="005C4751">
            <w:pPr>
              <w:pStyle w:val="TableParagraph"/>
              <w:spacing w:before="1"/>
              <w:ind w:left="0" w:right="114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Código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02</w:t>
            </w:r>
          </w:p>
        </w:tc>
        <w:tc>
          <w:tcPr>
            <w:tcW w:w="283" w:type="dxa"/>
          </w:tcPr>
          <w:p w14:paraId="73874229" w14:textId="77777777" w:rsidR="0013036C" w:rsidRDefault="0013036C" w:rsidP="005C4751">
            <w:pPr>
              <w:pStyle w:val="TableParagraph"/>
              <w:spacing w:before="1"/>
              <w:ind w:left="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8553" w:type="dxa"/>
          </w:tcPr>
          <w:p w14:paraId="27021BBA" w14:textId="77777777" w:rsidR="0013036C" w:rsidRPr="006B13CB" w:rsidRDefault="0013036C" w:rsidP="005C4751">
            <w:pPr>
              <w:pStyle w:val="TableParagraph"/>
              <w:spacing w:before="2"/>
              <w:rPr>
                <w:sz w:val="20"/>
                <w:lang w:val="es-CL"/>
              </w:rPr>
            </w:pPr>
            <w:r w:rsidRPr="006B13CB">
              <w:rPr>
                <w:sz w:val="20"/>
                <w:lang w:val="es-CL"/>
              </w:rPr>
              <w:t>Mantenciones</w:t>
            </w:r>
            <w:r w:rsidRPr="006B13CB">
              <w:rPr>
                <w:spacing w:val="-4"/>
                <w:sz w:val="20"/>
                <w:lang w:val="es-CL"/>
              </w:rPr>
              <w:t xml:space="preserve"> </w:t>
            </w:r>
            <w:r w:rsidRPr="006B13CB">
              <w:rPr>
                <w:sz w:val="20"/>
                <w:lang w:val="es-CL"/>
              </w:rPr>
              <w:t>programadas</w:t>
            </w:r>
            <w:r w:rsidRPr="006B13CB">
              <w:rPr>
                <w:spacing w:val="-4"/>
                <w:sz w:val="20"/>
                <w:lang w:val="es-CL"/>
              </w:rPr>
              <w:t xml:space="preserve"> </w:t>
            </w:r>
            <w:r w:rsidRPr="006B13CB">
              <w:rPr>
                <w:sz w:val="20"/>
                <w:lang w:val="es-CL"/>
              </w:rPr>
              <w:t>por</w:t>
            </w:r>
            <w:r w:rsidRPr="006B13CB">
              <w:rPr>
                <w:spacing w:val="-4"/>
                <w:sz w:val="20"/>
                <w:lang w:val="es-CL"/>
              </w:rPr>
              <w:t xml:space="preserve"> </w:t>
            </w:r>
            <w:r w:rsidRPr="006B13CB">
              <w:rPr>
                <w:sz w:val="20"/>
                <w:lang w:val="es-CL"/>
              </w:rPr>
              <w:t>canal</w:t>
            </w:r>
            <w:r w:rsidRPr="006B13CB">
              <w:rPr>
                <w:spacing w:val="-1"/>
                <w:sz w:val="20"/>
                <w:lang w:val="es-CL"/>
              </w:rPr>
              <w:t xml:space="preserve"> </w:t>
            </w:r>
            <w:r w:rsidRPr="006B13CB">
              <w:rPr>
                <w:sz w:val="20"/>
                <w:lang w:val="es-CL"/>
              </w:rPr>
              <w:t>y</w:t>
            </w:r>
            <w:r w:rsidRPr="006B13CB">
              <w:rPr>
                <w:spacing w:val="-2"/>
                <w:sz w:val="20"/>
                <w:lang w:val="es-CL"/>
              </w:rPr>
              <w:t xml:space="preserve"> </w:t>
            </w:r>
            <w:r w:rsidRPr="006B13CB">
              <w:rPr>
                <w:sz w:val="20"/>
                <w:lang w:val="es-CL"/>
              </w:rPr>
              <w:t>servicio</w:t>
            </w:r>
            <w:r w:rsidRPr="006B13CB">
              <w:rPr>
                <w:spacing w:val="-2"/>
                <w:sz w:val="20"/>
                <w:lang w:val="es-CL"/>
              </w:rPr>
              <w:t xml:space="preserve"> </w:t>
            </w:r>
            <w:r w:rsidRPr="006B13CB">
              <w:rPr>
                <w:sz w:val="20"/>
                <w:lang w:val="es-CL"/>
              </w:rPr>
              <w:t>asociado</w:t>
            </w:r>
          </w:p>
        </w:tc>
      </w:tr>
      <w:tr w:rsidR="0013036C" w14:paraId="586F0719" w14:textId="77777777" w:rsidTr="005C4751">
        <w:trPr>
          <w:trHeight w:val="299"/>
        </w:trPr>
        <w:tc>
          <w:tcPr>
            <w:tcW w:w="1131" w:type="dxa"/>
          </w:tcPr>
          <w:p w14:paraId="55C08F2A" w14:textId="77777777" w:rsidR="0013036C" w:rsidRDefault="0013036C" w:rsidP="005C4751">
            <w:pPr>
              <w:pStyle w:val="TableParagraph"/>
              <w:spacing w:line="268" w:lineRule="exact"/>
              <w:ind w:left="0" w:right="114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Código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03</w:t>
            </w:r>
          </w:p>
        </w:tc>
        <w:tc>
          <w:tcPr>
            <w:tcW w:w="283" w:type="dxa"/>
          </w:tcPr>
          <w:p w14:paraId="574119BF" w14:textId="77777777" w:rsidR="0013036C" w:rsidRDefault="0013036C" w:rsidP="005C4751">
            <w:pPr>
              <w:pStyle w:val="TableParagraph"/>
              <w:spacing w:line="268" w:lineRule="exact"/>
              <w:ind w:left="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8553" w:type="dxa"/>
          </w:tcPr>
          <w:p w14:paraId="778585E8" w14:textId="77777777" w:rsidR="0013036C" w:rsidRPr="006B13CB" w:rsidRDefault="0013036C" w:rsidP="005C4751">
            <w:pPr>
              <w:pStyle w:val="TableParagraph"/>
              <w:rPr>
                <w:sz w:val="20"/>
                <w:lang w:val="es-CL"/>
              </w:rPr>
            </w:pPr>
            <w:r w:rsidRPr="006B13CB">
              <w:rPr>
                <w:sz w:val="20"/>
                <w:lang w:val="es-CL"/>
              </w:rPr>
              <w:t>Indisponibilidad</w:t>
            </w:r>
            <w:r w:rsidRPr="006B13CB">
              <w:rPr>
                <w:spacing w:val="-3"/>
                <w:sz w:val="20"/>
                <w:lang w:val="es-CL"/>
              </w:rPr>
              <w:t xml:space="preserve"> </w:t>
            </w:r>
            <w:r w:rsidRPr="006B13CB">
              <w:rPr>
                <w:sz w:val="20"/>
                <w:lang w:val="es-CL"/>
              </w:rPr>
              <w:t>por</w:t>
            </w:r>
            <w:r w:rsidRPr="006B13CB">
              <w:rPr>
                <w:spacing w:val="-2"/>
                <w:sz w:val="20"/>
                <w:lang w:val="es-CL"/>
              </w:rPr>
              <w:t xml:space="preserve"> </w:t>
            </w:r>
            <w:r w:rsidRPr="006B13CB">
              <w:rPr>
                <w:sz w:val="20"/>
                <w:lang w:val="es-CL"/>
              </w:rPr>
              <w:t>canal</w:t>
            </w:r>
            <w:r w:rsidRPr="006B13CB">
              <w:rPr>
                <w:spacing w:val="-1"/>
                <w:sz w:val="20"/>
                <w:lang w:val="es-CL"/>
              </w:rPr>
              <w:t xml:space="preserve"> </w:t>
            </w:r>
            <w:r w:rsidRPr="006B13CB">
              <w:rPr>
                <w:sz w:val="20"/>
                <w:lang w:val="es-CL"/>
              </w:rPr>
              <w:t>y</w:t>
            </w:r>
            <w:r w:rsidRPr="006B13CB">
              <w:rPr>
                <w:spacing w:val="-3"/>
                <w:sz w:val="20"/>
                <w:lang w:val="es-CL"/>
              </w:rPr>
              <w:t xml:space="preserve"> </w:t>
            </w:r>
            <w:r w:rsidRPr="006B13CB">
              <w:rPr>
                <w:sz w:val="20"/>
                <w:lang w:val="es-CL"/>
              </w:rPr>
              <w:t>servicio</w:t>
            </w:r>
            <w:r w:rsidRPr="006B13CB">
              <w:rPr>
                <w:spacing w:val="-4"/>
                <w:sz w:val="20"/>
                <w:lang w:val="es-CL"/>
              </w:rPr>
              <w:t xml:space="preserve"> </w:t>
            </w:r>
            <w:r w:rsidRPr="006B13CB">
              <w:rPr>
                <w:sz w:val="20"/>
                <w:lang w:val="es-CL"/>
              </w:rPr>
              <w:t>asociado</w:t>
            </w:r>
          </w:p>
        </w:tc>
      </w:tr>
      <w:tr w:rsidR="0013036C" w14:paraId="1CD4864A" w14:textId="77777777" w:rsidTr="005C4751">
        <w:trPr>
          <w:trHeight w:val="299"/>
        </w:trPr>
        <w:tc>
          <w:tcPr>
            <w:tcW w:w="1131" w:type="dxa"/>
          </w:tcPr>
          <w:p w14:paraId="367020A0" w14:textId="77777777" w:rsidR="0013036C" w:rsidRDefault="0013036C" w:rsidP="005C4751">
            <w:pPr>
              <w:pStyle w:val="TableParagraph"/>
              <w:spacing w:line="268" w:lineRule="exact"/>
              <w:ind w:left="0" w:right="114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Código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04</w:t>
            </w:r>
          </w:p>
        </w:tc>
        <w:tc>
          <w:tcPr>
            <w:tcW w:w="283" w:type="dxa"/>
          </w:tcPr>
          <w:p w14:paraId="06A06C1A" w14:textId="77777777" w:rsidR="0013036C" w:rsidRDefault="0013036C" w:rsidP="005C4751">
            <w:pPr>
              <w:pStyle w:val="TableParagraph"/>
              <w:spacing w:line="268" w:lineRule="exact"/>
              <w:ind w:left="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8553" w:type="dxa"/>
          </w:tcPr>
          <w:p w14:paraId="535FC9FB" w14:textId="77777777" w:rsidR="0013036C" w:rsidRPr="006B13CB" w:rsidRDefault="0013036C" w:rsidP="005C4751">
            <w:pPr>
              <w:pStyle w:val="TableParagraph"/>
              <w:rPr>
                <w:sz w:val="20"/>
                <w:lang w:val="es-CL"/>
              </w:rPr>
            </w:pPr>
            <w:r w:rsidRPr="006B13CB">
              <w:rPr>
                <w:sz w:val="20"/>
                <w:lang w:val="es-CL"/>
              </w:rPr>
              <w:t>Tiempos</w:t>
            </w:r>
            <w:r w:rsidRPr="006B13CB">
              <w:rPr>
                <w:spacing w:val="-5"/>
                <w:sz w:val="20"/>
                <w:lang w:val="es-CL"/>
              </w:rPr>
              <w:t xml:space="preserve"> </w:t>
            </w:r>
            <w:r w:rsidRPr="006B13CB">
              <w:rPr>
                <w:sz w:val="20"/>
                <w:lang w:val="es-CL"/>
              </w:rPr>
              <w:t>de</w:t>
            </w:r>
            <w:r w:rsidRPr="006B13CB">
              <w:rPr>
                <w:spacing w:val="-4"/>
                <w:sz w:val="20"/>
                <w:lang w:val="es-CL"/>
              </w:rPr>
              <w:t xml:space="preserve"> </w:t>
            </w:r>
            <w:r w:rsidRPr="006B13CB">
              <w:rPr>
                <w:sz w:val="20"/>
                <w:lang w:val="es-CL"/>
              </w:rPr>
              <w:t>transferencia</w:t>
            </w:r>
            <w:r w:rsidRPr="006B13CB">
              <w:rPr>
                <w:spacing w:val="-3"/>
                <w:sz w:val="20"/>
                <w:lang w:val="es-CL"/>
              </w:rPr>
              <w:t xml:space="preserve"> </w:t>
            </w:r>
            <w:r w:rsidRPr="006B13CB">
              <w:rPr>
                <w:sz w:val="20"/>
                <w:lang w:val="es-CL"/>
              </w:rPr>
              <w:t>electrónica</w:t>
            </w:r>
            <w:r w:rsidRPr="006B13CB">
              <w:rPr>
                <w:spacing w:val="-3"/>
                <w:sz w:val="20"/>
                <w:lang w:val="es-CL"/>
              </w:rPr>
              <w:t xml:space="preserve"> </w:t>
            </w:r>
            <w:r w:rsidRPr="006B13CB">
              <w:rPr>
                <w:sz w:val="20"/>
                <w:lang w:val="es-CL"/>
              </w:rPr>
              <w:t>de</w:t>
            </w:r>
            <w:r w:rsidRPr="006B13CB">
              <w:rPr>
                <w:spacing w:val="-4"/>
                <w:sz w:val="20"/>
                <w:lang w:val="es-CL"/>
              </w:rPr>
              <w:t xml:space="preserve"> </w:t>
            </w:r>
            <w:r w:rsidRPr="006B13CB">
              <w:rPr>
                <w:sz w:val="20"/>
                <w:lang w:val="es-CL"/>
              </w:rPr>
              <w:t>fondos</w:t>
            </w:r>
            <w:r w:rsidRPr="006B13CB">
              <w:rPr>
                <w:spacing w:val="-2"/>
                <w:sz w:val="20"/>
                <w:lang w:val="es-CL"/>
              </w:rPr>
              <w:t xml:space="preserve"> </w:t>
            </w:r>
            <w:r w:rsidRPr="006B13CB">
              <w:rPr>
                <w:sz w:val="20"/>
                <w:lang w:val="es-CL"/>
              </w:rPr>
              <w:t>enviadas</w:t>
            </w:r>
          </w:p>
        </w:tc>
      </w:tr>
    </w:tbl>
    <w:p w14:paraId="20309223" w14:textId="77777777" w:rsidR="0013036C" w:rsidRDefault="0013036C" w:rsidP="0013036C">
      <w:pPr>
        <w:rPr>
          <w:sz w:val="20"/>
        </w:rPr>
        <w:sectPr w:rsidR="0013036C" w:rsidSect="009372AA">
          <w:pgSz w:w="12250" w:h="15850"/>
          <w:pgMar w:top="1380" w:right="840" w:bottom="880" w:left="920" w:header="567" w:footer="685" w:gutter="0"/>
          <w:cols w:space="720"/>
        </w:sectPr>
      </w:pPr>
    </w:p>
    <w:p w14:paraId="0263069C" w14:textId="77777777" w:rsidR="0013036C" w:rsidRDefault="0013036C" w:rsidP="00F91F8E">
      <w:pPr>
        <w:pStyle w:val="Prrafodelista"/>
        <w:numPr>
          <w:ilvl w:val="5"/>
          <w:numId w:val="5"/>
        </w:numPr>
        <w:tabs>
          <w:tab w:val="left" w:pos="1349"/>
        </w:tabs>
        <w:spacing w:before="91"/>
        <w:ind w:hanging="1137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lastRenderedPageBreak/>
        <w:t>Registro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que indica el</w:t>
      </w:r>
      <w:r>
        <w:rPr>
          <w:rFonts w:ascii="Times New Roman"/>
          <w:i/>
          <w:spacing w:val="-1"/>
          <w:sz w:val="20"/>
        </w:rPr>
        <w:t xml:space="preserve"> </w:t>
      </w:r>
      <w:proofErr w:type="spellStart"/>
      <w:r>
        <w:rPr>
          <w:rFonts w:ascii="Times New Roman"/>
          <w:i/>
          <w:sz w:val="20"/>
        </w:rPr>
        <w:t>Uptime</w:t>
      </w:r>
      <w:proofErr w:type="spellEnd"/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servicios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por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canal</w:t>
      </w:r>
    </w:p>
    <w:p w14:paraId="2C01437F" w14:textId="77777777" w:rsidR="0013036C" w:rsidRDefault="0013036C" w:rsidP="0013036C">
      <w:pPr>
        <w:pStyle w:val="Textoindependiente"/>
        <w:spacing w:before="3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6239"/>
        <w:gridCol w:w="1699"/>
      </w:tblGrid>
      <w:tr w:rsidR="0013036C" w14:paraId="2EA2FCC0" w14:textId="77777777" w:rsidTr="005C4751">
        <w:trPr>
          <w:trHeight w:val="299"/>
        </w:trPr>
        <w:tc>
          <w:tcPr>
            <w:tcW w:w="1414" w:type="dxa"/>
          </w:tcPr>
          <w:p w14:paraId="47873B27" w14:textId="77777777" w:rsidR="0013036C" w:rsidRDefault="0013036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29F513BF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3A03524A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1699" w:type="dxa"/>
          </w:tcPr>
          <w:p w14:paraId="2C78BACC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3036C" w14:paraId="04855478" w14:textId="77777777" w:rsidTr="005C4751">
        <w:trPr>
          <w:trHeight w:val="299"/>
        </w:trPr>
        <w:tc>
          <w:tcPr>
            <w:tcW w:w="1414" w:type="dxa"/>
          </w:tcPr>
          <w:p w14:paraId="3DC72705" w14:textId="77777777" w:rsidR="0013036C" w:rsidRDefault="0013036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1C30B96B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1446061B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canal</w:t>
            </w:r>
          </w:p>
        </w:tc>
        <w:tc>
          <w:tcPr>
            <w:tcW w:w="1699" w:type="dxa"/>
          </w:tcPr>
          <w:p w14:paraId="5D64F12E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3036C" w14:paraId="3E9D8C8E" w14:textId="77777777" w:rsidTr="005C4751">
        <w:trPr>
          <w:trHeight w:val="299"/>
        </w:trPr>
        <w:tc>
          <w:tcPr>
            <w:tcW w:w="1414" w:type="dxa"/>
          </w:tcPr>
          <w:p w14:paraId="0A064282" w14:textId="77777777" w:rsidR="0013036C" w:rsidRDefault="0013036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2D323092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797E257B" w14:textId="77777777" w:rsidR="0013036C" w:rsidRDefault="0013036C" w:rsidP="005C475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Identificador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canal</w:t>
            </w:r>
          </w:p>
        </w:tc>
        <w:tc>
          <w:tcPr>
            <w:tcW w:w="1699" w:type="dxa"/>
          </w:tcPr>
          <w:p w14:paraId="7770D4B8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13036C" w14:paraId="350CBB74" w14:textId="77777777" w:rsidTr="005C4751">
        <w:trPr>
          <w:trHeight w:val="299"/>
        </w:trPr>
        <w:tc>
          <w:tcPr>
            <w:tcW w:w="1414" w:type="dxa"/>
          </w:tcPr>
          <w:p w14:paraId="3D260B36" w14:textId="77777777" w:rsidR="0013036C" w:rsidRDefault="0013036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7788F878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5CB11C56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servicio</w:t>
            </w:r>
            <w:proofErr w:type="spellEnd"/>
          </w:p>
        </w:tc>
        <w:tc>
          <w:tcPr>
            <w:tcW w:w="1699" w:type="dxa"/>
          </w:tcPr>
          <w:p w14:paraId="1198FC1E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3036C" w14:paraId="13A29989" w14:textId="77777777" w:rsidTr="005C4751">
        <w:trPr>
          <w:trHeight w:val="299"/>
        </w:trPr>
        <w:tc>
          <w:tcPr>
            <w:tcW w:w="1414" w:type="dxa"/>
          </w:tcPr>
          <w:p w14:paraId="44801F97" w14:textId="77777777" w:rsidR="0013036C" w:rsidRDefault="0013036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0248C484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3CA7BB91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Uptime</w:t>
            </w:r>
          </w:p>
        </w:tc>
        <w:tc>
          <w:tcPr>
            <w:tcW w:w="1699" w:type="dxa"/>
          </w:tcPr>
          <w:p w14:paraId="09D38BB0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9(03)V(02)</w:t>
            </w:r>
          </w:p>
        </w:tc>
      </w:tr>
      <w:tr w:rsidR="0013036C" w14:paraId="3A624441" w14:textId="77777777" w:rsidTr="005C4751">
        <w:trPr>
          <w:trHeight w:val="302"/>
        </w:trPr>
        <w:tc>
          <w:tcPr>
            <w:tcW w:w="1414" w:type="dxa"/>
          </w:tcPr>
          <w:p w14:paraId="5FE8D1E4" w14:textId="77777777" w:rsidR="0013036C" w:rsidRDefault="0013036C" w:rsidP="005C4751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01C90FB8" w14:textId="77777777" w:rsidR="0013036C" w:rsidRDefault="0013036C" w:rsidP="005C4751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196CAAF0" w14:textId="77777777" w:rsidR="0013036C" w:rsidRDefault="0013036C" w:rsidP="005C4751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699" w:type="dxa"/>
          </w:tcPr>
          <w:p w14:paraId="78E6694A" w14:textId="77777777" w:rsidR="0013036C" w:rsidRDefault="0013036C" w:rsidP="005C4751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X(52)</w:t>
            </w:r>
          </w:p>
        </w:tc>
      </w:tr>
    </w:tbl>
    <w:p w14:paraId="66E13B91" w14:textId="77777777" w:rsidR="0013036C" w:rsidRDefault="0013036C" w:rsidP="0013036C">
      <w:pPr>
        <w:pStyle w:val="Textoindependiente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1"/>
        </w:rPr>
        <w:t xml:space="preserve"> </w:t>
      </w:r>
      <w:r>
        <w:t>66</w:t>
      </w:r>
      <w:r>
        <w:rPr>
          <w:spacing w:val="-1"/>
        </w:rPr>
        <w:t xml:space="preserve"> </w:t>
      </w:r>
      <w:r>
        <w:t>Bytes</w:t>
      </w:r>
    </w:p>
    <w:p w14:paraId="69B70E3A" w14:textId="77777777" w:rsidR="0013036C" w:rsidRDefault="0013036C" w:rsidP="0013036C">
      <w:pPr>
        <w:pStyle w:val="Textoindependiente"/>
        <w:rPr>
          <w:sz w:val="24"/>
        </w:rPr>
      </w:pPr>
    </w:p>
    <w:p w14:paraId="2EA9BE22" w14:textId="77777777" w:rsidR="0013036C" w:rsidRDefault="0013036C" w:rsidP="00F91F8E">
      <w:pPr>
        <w:pStyle w:val="Prrafodelista"/>
        <w:numPr>
          <w:ilvl w:val="5"/>
          <w:numId w:val="5"/>
        </w:numPr>
        <w:tabs>
          <w:tab w:val="left" w:pos="1349"/>
        </w:tabs>
        <w:spacing w:before="190"/>
        <w:ind w:hanging="1137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que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indica las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mantenciones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programadas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por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canal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y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servicio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asociado</w:t>
      </w:r>
    </w:p>
    <w:p w14:paraId="40EFE9E1" w14:textId="77777777" w:rsidR="0013036C" w:rsidRDefault="0013036C" w:rsidP="0013036C">
      <w:pPr>
        <w:pStyle w:val="Textoindependiente"/>
        <w:spacing w:before="3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6239"/>
        <w:gridCol w:w="1699"/>
      </w:tblGrid>
      <w:tr w:rsidR="0013036C" w14:paraId="53CACB3D" w14:textId="77777777" w:rsidTr="005C4751">
        <w:trPr>
          <w:trHeight w:val="299"/>
        </w:trPr>
        <w:tc>
          <w:tcPr>
            <w:tcW w:w="1414" w:type="dxa"/>
          </w:tcPr>
          <w:p w14:paraId="4EEC3A2C" w14:textId="77777777" w:rsidR="0013036C" w:rsidRDefault="0013036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5780973B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7B3685D3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1699" w:type="dxa"/>
          </w:tcPr>
          <w:p w14:paraId="75B8F638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3036C" w14:paraId="73100921" w14:textId="77777777" w:rsidTr="005C4751">
        <w:trPr>
          <w:trHeight w:val="300"/>
        </w:trPr>
        <w:tc>
          <w:tcPr>
            <w:tcW w:w="1414" w:type="dxa"/>
          </w:tcPr>
          <w:p w14:paraId="25E3B79B" w14:textId="77777777" w:rsidR="0013036C" w:rsidRDefault="0013036C" w:rsidP="005C4751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2C0783FC" w14:textId="77777777" w:rsidR="0013036C" w:rsidRDefault="0013036C" w:rsidP="005C4751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375F29BF" w14:textId="77777777" w:rsidR="0013036C" w:rsidRDefault="0013036C" w:rsidP="005C4751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canal</w:t>
            </w:r>
          </w:p>
        </w:tc>
        <w:tc>
          <w:tcPr>
            <w:tcW w:w="1699" w:type="dxa"/>
          </w:tcPr>
          <w:p w14:paraId="58D15E00" w14:textId="77777777" w:rsidR="0013036C" w:rsidRDefault="0013036C" w:rsidP="005C4751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3036C" w14:paraId="36567B98" w14:textId="77777777" w:rsidTr="005C4751">
        <w:trPr>
          <w:trHeight w:val="302"/>
        </w:trPr>
        <w:tc>
          <w:tcPr>
            <w:tcW w:w="1414" w:type="dxa"/>
          </w:tcPr>
          <w:p w14:paraId="493B1CBE" w14:textId="77777777" w:rsidR="0013036C" w:rsidRDefault="0013036C" w:rsidP="005C4751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7BCA7245" w14:textId="77777777" w:rsidR="0013036C" w:rsidRDefault="0013036C" w:rsidP="005C4751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208ECBB0" w14:textId="77777777" w:rsidR="0013036C" w:rsidRDefault="0013036C" w:rsidP="005C4751">
            <w:pPr>
              <w:pStyle w:val="TableParagraph"/>
              <w:spacing w:before="2"/>
              <w:rPr>
                <w:sz w:val="20"/>
              </w:rPr>
            </w:pPr>
            <w:proofErr w:type="spellStart"/>
            <w:r>
              <w:rPr>
                <w:sz w:val="20"/>
              </w:rPr>
              <w:t>Identificador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canal</w:t>
            </w:r>
          </w:p>
        </w:tc>
        <w:tc>
          <w:tcPr>
            <w:tcW w:w="1699" w:type="dxa"/>
          </w:tcPr>
          <w:p w14:paraId="2128D3EA" w14:textId="77777777" w:rsidR="0013036C" w:rsidRDefault="0013036C" w:rsidP="005C4751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13036C" w14:paraId="7A76B7AF" w14:textId="77777777" w:rsidTr="005C4751">
        <w:trPr>
          <w:trHeight w:val="299"/>
        </w:trPr>
        <w:tc>
          <w:tcPr>
            <w:tcW w:w="1414" w:type="dxa"/>
          </w:tcPr>
          <w:p w14:paraId="2ED049EA" w14:textId="77777777" w:rsidR="0013036C" w:rsidRDefault="0013036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07B06BBB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1621909F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servicio</w:t>
            </w:r>
            <w:proofErr w:type="spellEnd"/>
          </w:p>
        </w:tc>
        <w:tc>
          <w:tcPr>
            <w:tcW w:w="1699" w:type="dxa"/>
          </w:tcPr>
          <w:p w14:paraId="20B5D345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3036C" w14:paraId="0FDBD505" w14:textId="77777777" w:rsidTr="005C4751">
        <w:trPr>
          <w:trHeight w:val="299"/>
        </w:trPr>
        <w:tc>
          <w:tcPr>
            <w:tcW w:w="1414" w:type="dxa"/>
          </w:tcPr>
          <w:p w14:paraId="3771A890" w14:textId="77777777" w:rsidR="0013036C" w:rsidRDefault="0013036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1E5C7D0C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5D35FBF1" w14:textId="77777777" w:rsidR="0013036C" w:rsidRPr="006B13CB" w:rsidRDefault="0013036C" w:rsidP="005C4751">
            <w:pPr>
              <w:pStyle w:val="TableParagraph"/>
              <w:rPr>
                <w:sz w:val="20"/>
                <w:lang w:val="es-CL"/>
              </w:rPr>
            </w:pPr>
            <w:r w:rsidRPr="006B13CB">
              <w:rPr>
                <w:sz w:val="20"/>
                <w:lang w:val="es-CL"/>
              </w:rPr>
              <w:t>Fecha</w:t>
            </w:r>
            <w:r w:rsidRPr="006B13CB">
              <w:rPr>
                <w:spacing w:val="-3"/>
                <w:sz w:val="20"/>
                <w:lang w:val="es-CL"/>
              </w:rPr>
              <w:t xml:space="preserve"> </w:t>
            </w:r>
            <w:r w:rsidRPr="006B13CB">
              <w:rPr>
                <w:sz w:val="20"/>
                <w:lang w:val="es-CL"/>
              </w:rPr>
              <w:t>de</w:t>
            </w:r>
            <w:r w:rsidRPr="006B13CB">
              <w:rPr>
                <w:spacing w:val="-4"/>
                <w:sz w:val="20"/>
                <w:lang w:val="es-CL"/>
              </w:rPr>
              <w:t xml:space="preserve"> </w:t>
            </w:r>
            <w:r w:rsidRPr="006B13CB">
              <w:rPr>
                <w:sz w:val="20"/>
                <w:lang w:val="es-CL"/>
              </w:rPr>
              <w:t>inicio</w:t>
            </w:r>
            <w:r w:rsidRPr="006B13CB">
              <w:rPr>
                <w:spacing w:val="-2"/>
                <w:sz w:val="20"/>
                <w:lang w:val="es-CL"/>
              </w:rPr>
              <w:t xml:space="preserve"> </w:t>
            </w:r>
            <w:r w:rsidRPr="006B13CB">
              <w:rPr>
                <w:sz w:val="20"/>
                <w:lang w:val="es-CL"/>
              </w:rPr>
              <w:t>de</w:t>
            </w:r>
            <w:r w:rsidRPr="006B13CB">
              <w:rPr>
                <w:spacing w:val="-2"/>
                <w:sz w:val="20"/>
                <w:lang w:val="es-CL"/>
              </w:rPr>
              <w:t xml:space="preserve"> </w:t>
            </w:r>
            <w:r w:rsidRPr="006B13CB">
              <w:rPr>
                <w:sz w:val="20"/>
                <w:lang w:val="es-CL"/>
              </w:rPr>
              <w:t>mantención</w:t>
            </w:r>
          </w:p>
        </w:tc>
        <w:tc>
          <w:tcPr>
            <w:tcW w:w="1699" w:type="dxa"/>
          </w:tcPr>
          <w:p w14:paraId="7B0F2A6F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13036C" w14:paraId="74606448" w14:textId="77777777" w:rsidTr="005C4751">
        <w:trPr>
          <w:trHeight w:val="299"/>
        </w:trPr>
        <w:tc>
          <w:tcPr>
            <w:tcW w:w="1414" w:type="dxa"/>
          </w:tcPr>
          <w:p w14:paraId="7F87DB7B" w14:textId="77777777" w:rsidR="0013036C" w:rsidRDefault="0013036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19FC0681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74925069" w14:textId="77777777" w:rsidR="0013036C" w:rsidRPr="006B13CB" w:rsidRDefault="0013036C" w:rsidP="005C4751">
            <w:pPr>
              <w:pStyle w:val="TableParagraph"/>
              <w:rPr>
                <w:sz w:val="20"/>
                <w:lang w:val="es-CL"/>
              </w:rPr>
            </w:pPr>
            <w:r w:rsidRPr="006B13CB">
              <w:rPr>
                <w:sz w:val="20"/>
                <w:lang w:val="es-CL"/>
              </w:rPr>
              <w:t>Hora</w:t>
            </w:r>
            <w:r w:rsidRPr="006B13CB">
              <w:rPr>
                <w:spacing w:val="-3"/>
                <w:sz w:val="20"/>
                <w:lang w:val="es-CL"/>
              </w:rPr>
              <w:t xml:space="preserve"> </w:t>
            </w:r>
            <w:r w:rsidRPr="006B13CB">
              <w:rPr>
                <w:sz w:val="20"/>
                <w:lang w:val="es-CL"/>
              </w:rPr>
              <w:t>de</w:t>
            </w:r>
            <w:r w:rsidRPr="006B13CB">
              <w:rPr>
                <w:spacing w:val="-4"/>
                <w:sz w:val="20"/>
                <w:lang w:val="es-CL"/>
              </w:rPr>
              <w:t xml:space="preserve"> </w:t>
            </w:r>
            <w:r w:rsidRPr="006B13CB">
              <w:rPr>
                <w:sz w:val="20"/>
                <w:lang w:val="es-CL"/>
              </w:rPr>
              <w:t>inicio de</w:t>
            </w:r>
            <w:r w:rsidRPr="006B13CB">
              <w:rPr>
                <w:spacing w:val="-1"/>
                <w:sz w:val="20"/>
                <w:lang w:val="es-CL"/>
              </w:rPr>
              <w:t xml:space="preserve"> </w:t>
            </w:r>
            <w:r w:rsidRPr="006B13CB">
              <w:rPr>
                <w:sz w:val="20"/>
                <w:lang w:val="es-CL"/>
              </w:rPr>
              <w:t>mantención</w:t>
            </w:r>
          </w:p>
        </w:tc>
        <w:tc>
          <w:tcPr>
            <w:tcW w:w="1699" w:type="dxa"/>
          </w:tcPr>
          <w:p w14:paraId="2C23CC46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13036C" w14:paraId="43E7B300" w14:textId="77777777" w:rsidTr="005C4751">
        <w:trPr>
          <w:trHeight w:val="299"/>
        </w:trPr>
        <w:tc>
          <w:tcPr>
            <w:tcW w:w="1414" w:type="dxa"/>
          </w:tcPr>
          <w:p w14:paraId="30F4099B" w14:textId="77777777" w:rsidR="0013036C" w:rsidRDefault="0013036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1D214512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20637B23" w14:textId="77777777" w:rsidR="0013036C" w:rsidRPr="006B13CB" w:rsidRDefault="0013036C" w:rsidP="005C4751">
            <w:pPr>
              <w:pStyle w:val="TableParagraph"/>
              <w:rPr>
                <w:sz w:val="20"/>
                <w:lang w:val="es-CL"/>
              </w:rPr>
            </w:pPr>
            <w:r w:rsidRPr="006B13CB">
              <w:rPr>
                <w:sz w:val="20"/>
                <w:lang w:val="es-CL"/>
              </w:rPr>
              <w:t>Fecha</w:t>
            </w:r>
            <w:r w:rsidRPr="006B13CB">
              <w:rPr>
                <w:spacing w:val="-2"/>
                <w:sz w:val="20"/>
                <w:lang w:val="es-CL"/>
              </w:rPr>
              <w:t xml:space="preserve"> </w:t>
            </w:r>
            <w:r w:rsidRPr="006B13CB">
              <w:rPr>
                <w:sz w:val="20"/>
                <w:lang w:val="es-CL"/>
              </w:rPr>
              <w:t>de</w:t>
            </w:r>
            <w:r w:rsidRPr="006B13CB">
              <w:rPr>
                <w:spacing w:val="-3"/>
                <w:sz w:val="20"/>
                <w:lang w:val="es-CL"/>
              </w:rPr>
              <w:t xml:space="preserve"> </w:t>
            </w:r>
            <w:r w:rsidRPr="006B13CB">
              <w:rPr>
                <w:sz w:val="20"/>
                <w:lang w:val="es-CL"/>
              </w:rPr>
              <w:t>término de</w:t>
            </w:r>
            <w:r w:rsidRPr="006B13CB">
              <w:rPr>
                <w:spacing w:val="-3"/>
                <w:sz w:val="20"/>
                <w:lang w:val="es-CL"/>
              </w:rPr>
              <w:t xml:space="preserve"> </w:t>
            </w:r>
            <w:r w:rsidRPr="006B13CB">
              <w:rPr>
                <w:sz w:val="20"/>
                <w:lang w:val="es-CL"/>
              </w:rPr>
              <w:t>mantención</w:t>
            </w:r>
          </w:p>
        </w:tc>
        <w:tc>
          <w:tcPr>
            <w:tcW w:w="1699" w:type="dxa"/>
          </w:tcPr>
          <w:p w14:paraId="2377BF04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13036C" w14:paraId="7A315380" w14:textId="77777777" w:rsidTr="005C4751">
        <w:trPr>
          <w:trHeight w:val="299"/>
        </w:trPr>
        <w:tc>
          <w:tcPr>
            <w:tcW w:w="1414" w:type="dxa"/>
          </w:tcPr>
          <w:p w14:paraId="2ACAE9D5" w14:textId="77777777" w:rsidR="0013036C" w:rsidRDefault="0013036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45795A42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5B887390" w14:textId="77777777" w:rsidR="0013036C" w:rsidRPr="006B13CB" w:rsidRDefault="0013036C" w:rsidP="005C4751">
            <w:pPr>
              <w:pStyle w:val="TableParagraph"/>
              <w:rPr>
                <w:sz w:val="20"/>
                <w:lang w:val="es-CL"/>
              </w:rPr>
            </w:pPr>
            <w:r w:rsidRPr="006B13CB">
              <w:rPr>
                <w:sz w:val="20"/>
                <w:lang w:val="es-CL"/>
              </w:rPr>
              <w:t>Hora</w:t>
            </w:r>
            <w:r w:rsidRPr="006B13CB">
              <w:rPr>
                <w:spacing w:val="-3"/>
                <w:sz w:val="20"/>
                <w:lang w:val="es-CL"/>
              </w:rPr>
              <w:t xml:space="preserve"> </w:t>
            </w:r>
            <w:r w:rsidRPr="006B13CB">
              <w:rPr>
                <w:sz w:val="20"/>
                <w:lang w:val="es-CL"/>
              </w:rPr>
              <w:t>de</w:t>
            </w:r>
            <w:r w:rsidRPr="006B13CB">
              <w:rPr>
                <w:spacing w:val="-3"/>
                <w:sz w:val="20"/>
                <w:lang w:val="es-CL"/>
              </w:rPr>
              <w:t xml:space="preserve"> </w:t>
            </w:r>
            <w:r w:rsidRPr="006B13CB">
              <w:rPr>
                <w:sz w:val="20"/>
                <w:lang w:val="es-CL"/>
              </w:rPr>
              <w:t>término de</w:t>
            </w:r>
            <w:r w:rsidRPr="006B13CB">
              <w:rPr>
                <w:spacing w:val="-1"/>
                <w:sz w:val="20"/>
                <w:lang w:val="es-CL"/>
              </w:rPr>
              <w:t xml:space="preserve"> </w:t>
            </w:r>
            <w:r w:rsidRPr="006B13CB">
              <w:rPr>
                <w:sz w:val="20"/>
                <w:lang w:val="es-CL"/>
              </w:rPr>
              <w:t>mantención</w:t>
            </w:r>
          </w:p>
        </w:tc>
        <w:tc>
          <w:tcPr>
            <w:tcW w:w="1699" w:type="dxa"/>
          </w:tcPr>
          <w:p w14:paraId="1CC63022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13036C" w14:paraId="07CB3F1E" w14:textId="77777777" w:rsidTr="005C4751">
        <w:trPr>
          <w:trHeight w:val="302"/>
        </w:trPr>
        <w:tc>
          <w:tcPr>
            <w:tcW w:w="1414" w:type="dxa"/>
          </w:tcPr>
          <w:p w14:paraId="515D5CD2" w14:textId="77777777" w:rsidR="0013036C" w:rsidRDefault="0013036C" w:rsidP="005C4751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05BEBFEE" w14:textId="77777777" w:rsidR="0013036C" w:rsidRDefault="0013036C" w:rsidP="005C4751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01D5C68F" w14:textId="77777777" w:rsidR="0013036C" w:rsidRDefault="0013036C" w:rsidP="005C4751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699" w:type="dxa"/>
          </w:tcPr>
          <w:p w14:paraId="012F1F2A" w14:textId="77777777" w:rsidR="0013036C" w:rsidRDefault="0013036C" w:rsidP="005C4751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X(29)</w:t>
            </w:r>
          </w:p>
        </w:tc>
      </w:tr>
    </w:tbl>
    <w:p w14:paraId="1B41167F" w14:textId="77777777" w:rsidR="0013036C" w:rsidRDefault="0013036C" w:rsidP="0013036C">
      <w:pPr>
        <w:pStyle w:val="Textoindependiente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1"/>
        </w:rPr>
        <w:t xml:space="preserve"> </w:t>
      </w:r>
      <w:r>
        <w:t>66</w:t>
      </w:r>
      <w:r>
        <w:rPr>
          <w:spacing w:val="-1"/>
        </w:rPr>
        <w:t xml:space="preserve"> </w:t>
      </w:r>
      <w:r>
        <w:t>Bytes</w:t>
      </w:r>
    </w:p>
    <w:p w14:paraId="2B08BA1F" w14:textId="77777777" w:rsidR="0013036C" w:rsidRDefault="0013036C" w:rsidP="0013036C">
      <w:pPr>
        <w:pStyle w:val="Textoindependiente"/>
        <w:spacing w:before="9"/>
        <w:rPr>
          <w:sz w:val="19"/>
        </w:rPr>
      </w:pPr>
    </w:p>
    <w:p w14:paraId="08D8F4DB" w14:textId="77777777" w:rsidR="0013036C" w:rsidRDefault="0013036C" w:rsidP="00F91F8E">
      <w:pPr>
        <w:pStyle w:val="Prrafodelista"/>
        <w:numPr>
          <w:ilvl w:val="5"/>
          <w:numId w:val="5"/>
        </w:numPr>
        <w:tabs>
          <w:tab w:val="left" w:pos="1349"/>
        </w:tabs>
        <w:ind w:hanging="1137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que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indica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las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indisponibilidades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por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canal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y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servicio asociado</w:t>
      </w:r>
    </w:p>
    <w:p w14:paraId="063634E0" w14:textId="77777777" w:rsidR="0013036C" w:rsidRDefault="0013036C" w:rsidP="0013036C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6239"/>
        <w:gridCol w:w="1699"/>
      </w:tblGrid>
      <w:tr w:rsidR="0013036C" w14:paraId="3FDDD98E" w14:textId="77777777" w:rsidTr="005C4751">
        <w:trPr>
          <w:trHeight w:val="299"/>
        </w:trPr>
        <w:tc>
          <w:tcPr>
            <w:tcW w:w="1414" w:type="dxa"/>
          </w:tcPr>
          <w:p w14:paraId="68973B81" w14:textId="77777777" w:rsidR="0013036C" w:rsidRDefault="0013036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0CD2C4AB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0CCF90D1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1699" w:type="dxa"/>
          </w:tcPr>
          <w:p w14:paraId="11F35A5A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3036C" w14:paraId="4FD6997F" w14:textId="77777777" w:rsidTr="005C4751">
        <w:trPr>
          <w:trHeight w:val="300"/>
        </w:trPr>
        <w:tc>
          <w:tcPr>
            <w:tcW w:w="1414" w:type="dxa"/>
          </w:tcPr>
          <w:p w14:paraId="3CEFF287" w14:textId="77777777" w:rsidR="0013036C" w:rsidRDefault="0013036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5C380BFE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6D30FF24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canal</w:t>
            </w:r>
          </w:p>
        </w:tc>
        <w:tc>
          <w:tcPr>
            <w:tcW w:w="1699" w:type="dxa"/>
          </w:tcPr>
          <w:p w14:paraId="0BB8E930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3036C" w14:paraId="3CAD20F0" w14:textId="77777777" w:rsidTr="005C4751">
        <w:trPr>
          <w:trHeight w:val="299"/>
        </w:trPr>
        <w:tc>
          <w:tcPr>
            <w:tcW w:w="1414" w:type="dxa"/>
          </w:tcPr>
          <w:p w14:paraId="76CB8CC7" w14:textId="77777777" w:rsidR="0013036C" w:rsidRDefault="0013036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79E4A0DB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52FBE76C" w14:textId="77777777" w:rsidR="0013036C" w:rsidRDefault="0013036C" w:rsidP="005C475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Identificador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canal</w:t>
            </w:r>
          </w:p>
        </w:tc>
        <w:tc>
          <w:tcPr>
            <w:tcW w:w="1699" w:type="dxa"/>
          </w:tcPr>
          <w:p w14:paraId="24E9E970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13036C" w14:paraId="0957B82C" w14:textId="77777777" w:rsidTr="005C4751">
        <w:trPr>
          <w:trHeight w:val="299"/>
        </w:trPr>
        <w:tc>
          <w:tcPr>
            <w:tcW w:w="1414" w:type="dxa"/>
          </w:tcPr>
          <w:p w14:paraId="58D57A51" w14:textId="77777777" w:rsidR="0013036C" w:rsidRDefault="0013036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10C25B2E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0B30C0D1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servicio</w:t>
            </w:r>
            <w:proofErr w:type="spellEnd"/>
          </w:p>
        </w:tc>
        <w:tc>
          <w:tcPr>
            <w:tcW w:w="1699" w:type="dxa"/>
          </w:tcPr>
          <w:p w14:paraId="6861C1E1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3036C" w14:paraId="5776B81E" w14:textId="77777777" w:rsidTr="005C4751">
        <w:trPr>
          <w:trHeight w:val="302"/>
        </w:trPr>
        <w:tc>
          <w:tcPr>
            <w:tcW w:w="1414" w:type="dxa"/>
          </w:tcPr>
          <w:p w14:paraId="054124E3" w14:textId="77777777" w:rsidR="0013036C" w:rsidRDefault="0013036C" w:rsidP="005C4751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2F30D515" w14:textId="77777777" w:rsidR="0013036C" w:rsidRDefault="0013036C" w:rsidP="005C4751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7F6B5E71" w14:textId="77777777" w:rsidR="0013036C" w:rsidRPr="006B13CB" w:rsidRDefault="0013036C" w:rsidP="005C4751">
            <w:pPr>
              <w:pStyle w:val="TableParagraph"/>
              <w:spacing w:before="2"/>
              <w:rPr>
                <w:sz w:val="20"/>
                <w:lang w:val="es-CL"/>
              </w:rPr>
            </w:pPr>
            <w:r w:rsidRPr="006B13CB">
              <w:rPr>
                <w:sz w:val="20"/>
                <w:lang w:val="es-CL"/>
              </w:rPr>
              <w:t>Fecha</w:t>
            </w:r>
            <w:r w:rsidRPr="006B13CB">
              <w:rPr>
                <w:spacing w:val="-3"/>
                <w:sz w:val="20"/>
                <w:lang w:val="es-CL"/>
              </w:rPr>
              <w:t xml:space="preserve"> </w:t>
            </w:r>
            <w:r w:rsidRPr="006B13CB">
              <w:rPr>
                <w:sz w:val="20"/>
                <w:lang w:val="es-CL"/>
              </w:rPr>
              <w:t>de</w:t>
            </w:r>
            <w:r w:rsidRPr="006B13CB">
              <w:rPr>
                <w:spacing w:val="-5"/>
                <w:sz w:val="20"/>
                <w:lang w:val="es-CL"/>
              </w:rPr>
              <w:t xml:space="preserve"> </w:t>
            </w:r>
            <w:r w:rsidRPr="006B13CB">
              <w:rPr>
                <w:sz w:val="20"/>
                <w:lang w:val="es-CL"/>
              </w:rPr>
              <w:t>inicio</w:t>
            </w:r>
            <w:r w:rsidRPr="006B13CB">
              <w:rPr>
                <w:spacing w:val="-2"/>
                <w:sz w:val="20"/>
                <w:lang w:val="es-CL"/>
              </w:rPr>
              <w:t xml:space="preserve"> </w:t>
            </w:r>
            <w:r w:rsidRPr="006B13CB">
              <w:rPr>
                <w:sz w:val="20"/>
                <w:lang w:val="es-CL"/>
              </w:rPr>
              <w:t>de</w:t>
            </w:r>
            <w:r w:rsidRPr="006B13CB">
              <w:rPr>
                <w:spacing w:val="-4"/>
                <w:sz w:val="20"/>
                <w:lang w:val="es-CL"/>
              </w:rPr>
              <w:t xml:space="preserve"> </w:t>
            </w:r>
            <w:r w:rsidRPr="006B13CB">
              <w:rPr>
                <w:sz w:val="20"/>
                <w:lang w:val="es-CL"/>
              </w:rPr>
              <w:t>indisponibilidad</w:t>
            </w:r>
          </w:p>
        </w:tc>
        <w:tc>
          <w:tcPr>
            <w:tcW w:w="1699" w:type="dxa"/>
          </w:tcPr>
          <w:p w14:paraId="551310C2" w14:textId="77777777" w:rsidR="0013036C" w:rsidRDefault="0013036C" w:rsidP="005C4751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13036C" w14:paraId="43FC6161" w14:textId="77777777" w:rsidTr="005C4751">
        <w:trPr>
          <w:trHeight w:val="299"/>
        </w:trPr>
        <w:tc>
          <w:tcPr>
            <w:tcW w:w="1414" w:type="dxa"/>
          </w:tcPr>
          <w:p w14:paraId="00824858" w14:textId="77777777" w:rsidR="0013036C" w:rsidRDefault="0013036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211E0B99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18AFA5D5" w14:textId="77777777" w:rsidR="0013036C" w:rsidRPr="006B13CB" w:rsidRDefault="0013036C" w:rsidP="005C4751">
            <w:pPr>
              <w:pStyle w:val="TableParagraph"/>
              <w:rPr>
                <w:sz w:val="20"/>
                <w:lang w:val="es-CL"/>
              </w:rPr>
            </w:pPr>
            <w:r w:rsidRPr="006B13CB">
              <w:rPr>
                <w:sz w:val="20"/>
                <w:lang w:val="es-CL"/>
              </w:rPr>
              <w:t>Hora</w:t>
            </w:r>
            <w:r w:rsidRPr="006B13CB">
              <w:rPr>
                <w:spacing w:val="-4"/>
                <w:sz w:val="20"/>
                <w:lang w:val="es-CL"/>
              </w:rPr>
              <w:t xml:space="preserve"> </w:t>
            </w:r>
            <w:r w:rsidRPr="006B13CB">
              <w:rPr>
                <w:sz w:val="20"/>
                <w:lang w:val="es-CL"/>
              </w:rPr>
              <w:t>de</w:t>
            </w:r>
            <w:r w:rsidRPr="006B13CB">
              <w:rPr>
                <w:spacing w:val="-5"/>
                <w:sz w:val="20"/>
                <w:lang w:val="es-CL"/>
              </w:rPr>
              <w:t xml:space="preserve"> </w:t>
            </w:r>
            <w:r w:rsidRPr="006B13CB">
              <w:rPr>
                <w:sz w:val="20"/>
                <w:lang w:val="es-CL"/>
              </w:rPr>
              <w:t>inicio</w:t>
            </w:r>
            <w:r w:rsidRPr="006B13CB">
              <w:rPr>
                <w:spacing w:val="-1"/>
                <w:sz w:val="20"/>
                <w:lang w:val="es-CL"/>
              </w:rPr>
              <w:t xml:space="preserve"> </w:t>
            </w:r>
            <w:r w:rsidRPr="006B13CB">
              <w:rPr>
                <w:sz w:val="20"/>
                <w:lang w:val="es-CL"/>
              </w:rPr>
              <w:t>de</w:t>
            </w:r>
            <w:r w:rsidRPr="006B13CB">
              <w:rPr>
                <w:spacing w:val="-2"/>
                <w:sz w:val="20"/>
                <w:lang w:val="es-CL"/>
              </w:rPr>
              <w:t xml:space="preserve"> </w:t>
            </w:r>
            <w:r w:rsidRPr="006B13CB">
              <w:rPr>
                <w:sz w:val="20"/>
                <w:lang w:val="es-CL"/>
              </w:rPr>
              <w:t>indisponibilidad</w:t>
            </w:r>
          </w:p>
        </w:tc>
        <w:tc>
          <w:tcPr>
            <w:tcW w:w="1699" w:type="dxa"/>
          </w:tcPr>
          <w:p w14:paraId="257992AB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13036C" w14:paraId="238B5287" w14:textId="77777777" w:rsidTr="005C4751">
        <w:trPr>
          <w:trHeight w:val="299"/>
        </w:trPr>
        <w:tc>
          <w:tcPr>
            <w:tcW w:w="1414" w:type="dxa"/>
          </w:tcPr>
          <w:p w14:paraId="4430B1B9" w14:textId="77777777" w:rsidR="0013036C" w:rsidRDefault="0013036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1B1EE285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0AE4D9C4" w14:textId="77777777" w:rsidR="0013036C" w:rsidRPr="006B13CB" w:rsidRDefault="0013036C" w:rsidP="005C4751">
            <w:pPr>
              <w:pStyle w:val="TableParagraph"/>
              <w:rPr>
                <w:sz w:val="20"/>
                <w:lang w:val="es-CL"/>
              </w:rPr>
            </w:pPr>
            <w:r w:rsidRPr="006B13CB">
              <w:rPr>
                <w:sz w:val="20"/>
                <w:lang w:val="es-CL"/>
              </w:rPr>
              <w:t>Fecha</w:t>
            </w:r>
            <w:r w:rsidRPr="006B13CB">
              <w:rPr>
                <w:spacing w:val="-3"/>
                <w:sz w:val="20"/>
                <w:lang w:val="es-CL"/>
              </w:rPr>
              <w:t xml:space="preserve"> </w:t>
            </w:r>
            <w:r w:rsidRPr="006B13CB">
              <w:rPr>
                <w:sz w:val="20"/>
                <w:lang w:val="es-CL"/>
              </w:rPr>
              <w:t>de</w:t>
            </w:r>
            <w:r w:rsidRPr="006B13CB">
              <w:rPr>
                <w:spacing w:val="-4"/>
                <w:sz w:val="20"/>
                <w:lang w:val="es-CL"/>
              </w:rPr>
              <w:t xml:space="preserve"> </w:t>
            </w:r>
            <w:r w:rsidRPr="006B13CB">
              <w:rPr>
                <w:sz w:val="20"/>
                <w:lang w:val="es-CL"/>
              </w:rPr>
              <w:t>término</w:t>
            </w:r>
            <w:r w:rsidRPr="006B13CB">
              <w:rPr>
                <w:spacing w:val="-1"/>
                <w:sz w:val="20"/>
                <w:lang w:val="es-CL"/>
              </w:rPr>
              <w:t xml:space="preserve"> </w:t>
            </w:r>
            <w:r w:rsidRPr="006B13CB">
              <w:rPr>
                <w:sz w:val="20"/>
                <w:lang w:val="es-CL"/>
              </w:rPr>
              <w:t>de</w:t>
            </w:r>
            <w:r w:rsidRPr="006B13CB">
              <w:rPr>
                <w:spacing w:val="-4"/>
                <w:sz w:val="20"/>
                <w:lang w:val="es-CL"/>
              </w:rPr>
              <w:t xml:space="preserve"> </w:t>
            </w:r>
            <w:r w:rsidRPr="006B13CB">
              <w:rPr>
                <w:sz w:val="20"/>
                <w:lang w:val="es-CL"/>
              </w:rPr>
              <w:t>indisponibilidad</w:t>
            </w:r>
          </w:p>
        </w:tc>
        <w:tc>
          <w:tcPr>
            <w:tcW w:w="1699" w:type="dxa"/>
          </w:tcPr>
          <w:p w14:paraId="0882F8B1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13036C" w14:paraId="05A56B4E" w14:textId="77777777" w:rsidTr="005C4751">
        <w:trPr>
          <w:trHeight w:val="299"/>
        </w:trPr>
        <w:tc>
          <w:tcPr>
            <w:tcW w:w="1414" w:type="dxa"/>
          </w:tcPr>
          <w:p w14:paraId="32E9CFAC" w14:textId="77777777" w:rsidR="0013036C" w:rsidRDefault="0013036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4ED0D007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3BC96E84" w14:textId="77777777" w:rsidR="0013036C" w:rsidRPr="006B13CB" w:rsidRDefault="0013036C" w:rsidP="005C4751">
            <w:pPr>
              <w:pStyle w:val="TableParagraph"/>
              <w:rPr>
                <w:sz w:val="20"/>
                <w:lang w:val="es-CL"/>
              </w:rPr>
            </w:pPr>
            <w:r w:rsidRPr="006B13CB">
              <w:rPr>
                <w:sz w:val="20"/>
                <w:lang w:val="es-CL"/>
              </w:rPr>
              <w:t>Hora</w:t>
            </w:r>
            <w:r w:rsidRPr="006B13CB">
              <w:rPr>
                <w:spacing w:val="-3"/>
                <w:sz w:val="20"/>
                <w:lang w:val="es-CL"/>
              </w:rPr>
              <w:t xml:space="preserve"> </w:t>
            </w:r>
            <w:r w:rsidRPr="006B13CB">
              <w:rPr>
                <w:sz w:val="20"/>
                <w:lang w:val="es-CL"/>
              </w:rPr>
              <w:t>de</w:t>
            </w:r>
            <w:r w:rsidRPr="006B13CB">
              <w:rPr>
                <w:spacing w:val="-4"/>
                <w:sz w:val="20"/>
                <w:lang w:val="es-CL"/>
              </w:rPr>
              <w:t xml:space="preserve"> </w:t>
            </w:r>
            <w:r w:rsidRPr="006B13CB">
              <w:rPr>
                <w:sz w:val="20"/>
                <w:lang w:val="es-CL"/>
              </w:rPr>
              <w:t>término</w:t>
            </w:r>
            <w:r w:rsidRPr="006B13CB">
              <w:rPr>
                <w:spacing w:val="-1"/>
                <w:sz w:val="20"/>
                <w:lang w:val="es-CL"/>
              </w:rPr>
              <w:t xml:space="preserve"> </w:t>
            </w:r>
            <w:r w:rsidRPr="006B13CB">
              <w:rPr>
                <w:sz w:val="20"/>
                <w:lang w:val="es-CL"/>
              </w:rPr>
              <w:t>de</w:t>
            </w:r>
            <w:r w:rsidRPr="006B13CB">
              <w:rPr>
                <w:spacing w:val="-4"/>
                <w:sz w:val="20"/>
                <w:lang w:val="es-CL"/>
              </w:rPr>
              <w:t xml:space="preserve"> </w:t>
            </w:r>
            <w:r w:rsidRPr="006B13CB">
              <w:rPr>
                <w:sz w:val="20"/>
                <w:lang w:val="es-CL"/>
              </w:rPr>
              <w:t>indisponibilidad</w:t>
            </w:r>
          </w:p>
        </w:tc>
        <w:tc>
          <w:tcPr>
            <w:tcW w:w="1699" w:type="dxa"/>
          </w:tcPr>
          <w:p w14:paraId="39A18CDA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13036C" w14:paraId="06941465" w14:textId="77777777" w:rsidTr="005C4751">
        <w:trPr>
          <w:trHeight w:val="299"/>
        </w:trPr>
        <w:tc>
          <w:tcPr>
            <w:tcW w:w="1414" w:type="dxa"/>
          </w:tcPr>
          <w:p w14:paraId="3612363A" w14:textId="77777777" w:rsidR="0013036C" w:rsidRDefault="0013036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73B70CF5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5079148E" w14:textId="77777777" w:rsidR="0013036C" w:rsidRDefault="0013036C" w:rsidP="005C475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Causas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indisponibilidad</w:t>
            </w:r>
            <w:proofErr w:type="spellEnd"/>
          </w:p>
        </w:tc>
        <w:tc>
          <w:tcPr>
            <w:tcW w:w="1699" w:type="dxa"/>
          </w:tcPr>
          <w:p w14:paraId="501667AC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3036C" w14:paraId="070AB82E" w14:textId="77777777" w:rsidTr="005C4751">
        <w:trPr>
          <w:trHeight w:val="301"/>
        </w:trPr>
        <w:tc>
          <w:tcPr>
            <w:tcW w:w="1414" w:type="dxa"/>
          </w:tcPr>
          <w:p w14:paraId="79DF112C" w14:textId="77777777" w:rsidR="0013036C" w:rsidRDefault="0013036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7DA2C4CF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686534E7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699" w:type="dxa"/>
          </w:tcPr>
          <w:p w14:paraId="0DAB7DED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X(27)</w:t>
            </w:r>
          </w:p>
        </w:tc>
      </w:tr>
    </w:tbl>
    <w:p w14:paraId="41487056" w14:textId="77777777" w:rsidR="0013036C" w:rsidRDefault="0013036C" w:rsidP="0013036C">
      <w:pPr>
        <w:pStyle w:val="Textoindependiente"/>
        <w:spacing w:before="1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66</w:t>
      </w:r>
      <w:r>
        <w:rPr>
          <w:spacing w:val="-1"/>
        </w:rPr>
        <w:t xml:space="preserve"> </w:t>
      </w:r>
      <w:r>
        <w:t>Bytes</w:t>
      </w:r>
    </w:p>
    <w:p w14:paraId="21D71A97" w14:textId="77777777" w:rsidR="0013036C" w:rsidRDefault="0013036C" w:rsidP="0013036C">
      <w:pPr>
        <w:pStyle w:val="Textoindependiente"/>
        <w:spacing w:before="1"/>
        <w:ind w:left="212"/>
      </w:pPr>
    </w:p>
    <w:p w14:paraId="7C655212" w14:textId="77777777" w:rsidR="0013036C" w:rsidRDefault="0013036C" w:rsidP="0013036C">
      <w:pPr>
        <w:pStyle w:val="Textoindependiente"/>
        <w:spacing w:before="1"/>
        <w:ind w:left="212"/>
      </w:pPr>
    </w:p>
    <w:p w14:paraId="6D06E3D5" w14:textId="77777777" w:rsidR="0013036C" w:rsidRDefault="0013036C" w:rsidP="0013036C">
      <w:pPr>
        <w:pStyle w:val="Textoindependiente"/>
        <w:spacing w:before="1"/>
        <w:ind w:left="212"/>
      </w:pPr>
    </w:p>
    <w:p w14:paraId="2FCEFD0D" w14:textId="77777777" w:rsidR="0013036C" w:rsidRDefault="0013036C" w:rsidP="0013036C">
      <w:pPr>
        <w:pStyle w:val="Textoindependiente"/>
        <w:spacing w:before="1"/>
        <w:ind w:left="212"/>
      </w:pPr>
    </w:p>
    <w:p w14:paraId="3C57E6AB" w14:textId="77777777" w:rsidR="0013036C" w:rsidRDefault="0013036C" w:rsidP="0013036C">
      <w:pPr>
        <w:pStyle w:val="Textoindependiente"/>
        <w:spacing w:before="1"/>
        <w:ind w:left="212"/>
      </w:pPr>
    </w:p>
    <w:p w14:paraId="0FB685BD" w14:textId="77777777" w:rsidR="0013036C" w:rsidRDefault="0013036C" w:rsidP="0013036C">
      <w:pPr>
        <w:pStyle w:val="Textoindependiente"/>
        <w:spacing w:before="1"/>
        <w:ind w:left="212"/>
      </w:pPr>
    </w:p>
    <w:p w14:paraId="6211C33D" w14:textId="77777777" w:rsidR="0013036C" w:rsidRDefault="0013036C" w:rsidP="0013036C">
      <w:pPr>
        <w:pStyle w:val="Textoindependiente"/>
        <w:spacing w:before="1"/>
        <w:ind w:left="212"/>
      </w:pPr>
    </w:p>
    <w:p w14:paraId="50EC040F" w14:textId="77777777" w:rsidR="0013036C" w:rsidRDefault="0013036C" w:rsidP="0013036C">
      <w:pPr>
        <w:pStyle w:val="Textoindependiente"/>
        <w:spacing w:before="1"/>
        <w:ind w:left="212"/>
      </w:pPr>
    </w:p>
    <w:p w14:paraId="70AFCB83" w14:textId="77777777" w:rsidR="0013036C" w:rsidRDefault="0013036C" w:rsidP="0013036C">
      <w:pPr>
        <w:pStyle w:val="Textoindependiente"/>
        <w:spacing w:before="1"/>
        <w:ind w:left="212"/>
      </w:pPr>
    </w:p>
    <w:p w14:paraId="018FAE70" w14:textId="77777777" w:rsidR="0013036C" w:rsidRDefault="0013036C" w:rsidP="0013036C">
      <w:pPr>
        <w:pStyle w:val="Textoindependiente"/>
        <w:spacing w:before="1"/>
        <w:ind w:left="212"/>
      </w:pPr>
    </w:p>
    <w:p w14:paraId="72BEFAB7" w14:textId="77777777" w:rsidR="0013036C" w:rsidRDefault="0013036C" w:rsidP="0013036C">
      <w:pPr>
        <w:pStyle w:val="Textoindependiente"/>
        <w:spacing w:before="1"/>
        <w:ind w:left="212"/>
      </w:pPr>
    </w:p>
    <w:p w14:paraId="13CBBF81" w14:textId="77777777" w:rsidR="0013036C" w:rsidRDefault="0013036C" w:rsidP="0013036C">
      <w:pPr>
        <w:pStyle w:val="Textoindependiente"/>
        <w:spacing w:before="1"/>
        <w:ind w:left="212"/>
      </w:pPr>
    </w:p>
    <w:p w14:paraId="325B3293" w14:textId="77777777" w:rsidR="0013036C" w:rsidRDefault="0013036C" w:rsidP="0013036C">
      <w:pPr>
        <w:pStyle w:val="Textoindependiente"/>
        <w:spacing w:before="1"/>
        <w:ind w:left="212"/>
      </w:pPr>
    </w:p>
    <w:p w14:paraId="4FBA7A8C" w14:textId="77777777" w:rsidR="0013036C" w:rsidRDefault="0013036C" w:rsidP="0013036C">
      <w:pPr>
        <w:pStyle w:val="Textoindependiente"/>
        <w:spacing w:before="1"/>
        <w:ind w:left="212"/>
      </w:pPr>
    </w:p>
    <w:p w14:paraId="130A72DB" w14:textId="77777777" w:rsidR="0013036C" w:rsidRDefault="0013036C" w:rsidP="0013036C">
      <w:pPr>
        <w:pStyle w:val="Textoindependiente"/>
        <w:spacing w:before="8"/>
        <w:rPr>
          <w:sz w:val="19"/>
        </w:rPr>
      </w:pPr>
    </w:p>
    <w:p w14:paraId="12E4E659" w14:textId="77777777" w:rsidR="0013036C" w:rsidRDefault="0013036C" w:rsidP="00F91F8E">
      <w:pPr>
        <w:pStyle w:val="Prrafodelista"/>
        <w:numPr>
          <w:ilvl w:val="5"/>
          <w:numId w:val="5"/>
        </w:numPr>
        <w:tabs>
          <w:tab w:val="left" w:pos="1349"/>
        </w:tabs>
        <w:ind w:hanging="214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Registro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que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indica los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tiempos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transferencias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electrónicas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fondos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enviadas</w:t>
      </w:r>
    </w:p>
    <w:p w14:paraId="72658CF1" w14:textId="77777777" w:rsidR="0013036C" w:rsidRDefault="0013036C" w:rsidP="0013036C">
      <w:pPr>
        <w:pStyle w:val="Textoindependiente"/>
        <w:spacing w:before="3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6239"/>
        <w:gridCol w:w="1699"/>
      </w:tblGrid>
      <w:tr w:rsidR="0013036C" w14:paraId="1FF7F9E0" w14:textId="77777777" w:rsidTr="005C4751">
        <w:trPr>
          <w:trHeight w:val="299"/>
        </w:trPr>
        <w:tc>
          <w:tcPr>
            <w:tcW w:w="1414" w:type="dxa"/>
          </w:tcPr>
          <w:p w14:paraId="3CDCE4A0" w14:textId="77777777" w:rsidR="0013036C" w:rsidRDefault="0013036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013B9756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66295D1C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1699" w:type="dxa"/>
          </w:tcPr>
          <w:p w14:paraId="5BE5F514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3036C" w14:paraId="7CB58454" w14:textId="77777777" w:rsidTr="005C4751">
        <w:trPr>
          <w:trHeight w:val="299"/>
        </w:trPr>
        <w:tc>
          <w:tcPr>
            <w:tcW w:w="1414" w:type="dxa"/>
          </w:tcPr>
          <w:p w14:paraId="0739D8A6" w14:textId="77777777" w:rsidR="0013036C" w:rsidRDefault="0013036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51391CB7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170F6C1A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canal</w:t>
            </w:r>
          </w:p>
        </w:tc>
        <w:tc>
          <w:tcPr>
            <w:tcW w:w="1699" w:type="dxa"/>
          </w:tcPr>
          <w:p w14:paraId="45B2F032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3036C" w14:paraId="7AB31BB7" w14:textId="77777777" w:rsidTr="005C4751">
        <w:trPr>
          <w:trHeight w:val="299"/>
        </w:trPr>
        <w:tc>
          <w:tcPr>
            <w:tcW w:w="1414" w:type="dxa"/>
          </w:tcPr>
          <w:p w14:paraId="5AA2865F" w14:textId="77777777" w:rsidR="0013036C" w:rsidRDefault="0013036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2809CE18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1B34318F" w14:textId="77777777" w:rsidR="0013036C" w:rsidRDefault="0013036C" w:rsidP="005C475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Identificador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canal</w:t>
            </w:r>
          </w:p>
        </w:tc>
        <w:tc>
          <w:tcPr>
            <w:tcW w:w="1699" w:type="dxa"/>
          </w:tcPr>
          <w:p w14:paraId="3C5DEF53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13036C" w14:paraId="659E32F2" w14:textId="77777777" w:rsidTr="005C4751">
        <w:trPr>
          <w:trHeight w:val="299"/>
        </w:trPr>
        <w:tc>
          <w:tcPr>
            <w:tcW w:w="1414" w:type="dxa"/>
          </w:tcPr>
          <w:p w14:paraId="443B3025" w14:textId="77777777" w:rsidR="0013036C" w:rsidRDefault="0013036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2DB2CE3D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3F9EC8FC" w14:textId="77777777" w:rsidR="0013036C" w:rsidRDefault="0013036C" w:rsidP="005C475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1699" w:type="dxa"/>
          </w:tcPr>
          <w:p w14:paraId="499148AF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13036C" w14:paraId="7D1C81E4" w14:textId="77777777" w:rsidTr="005C4751">
        <w:trPr>
          <w:trHeight w:val="301"/>
        </w:trPr>
        <w:tc>
          <w:tcPr>
            <w:tcW w:w="1414" w:type="dxa"/>
          </w:tcPr>
          <w:p w14:paraId="011551CC" w14:textId="77777777" w:rsidR="0013036C" w:rsidRDefault="0013036C" w:rsidP="005C4751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29EFB775" w14:textId="77777777" w:rsidR="0013036C" w:rsidRDefault="0013036C" w:rsidP="005C4751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6C5DCDC2" w14:textId="77777777" w:rsidR="0013036C" w:rsidRDefault="0013036C" w:rsidP="005C4751">
            <w:pPr>
              <w:pStyle w:val="TableParagraph"/>
              <w:spacing w:before="2"/>
              <w:rPr>
                <w:sz w:val="20"/>
              </w:rPr>
            </w:pPr>
            <w:proofErr w:type="spellStart"/>
            <w:r>
              <w:rPr>
                <w:sz w:val="20"/>
              </w:rPr>
              <w:t>Tramo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horario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transferencias</w:t>
            </w:r>
            <w:proofErr w:type="spellEnd"/>
          </w:p>
        </w:tc>
        <w:tc>
          <w:tcPr>
            <w:tcW w:w="1699" w:type="dxa"/>
          </w:tcPr>
          <w:p w14:paraId="65AB710A" w14:textId="77777777" w:rsidR="0013036C" w:rsidRDefault="0013036C" w:rsidP="005C4751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3036C" w14:paraId="6D596DC8" w14:textId="77777777" w:rsidTr="005C4751">
        <w:trPr>
          <w:trHeight w:val="299"/>
        </w:trPr>
        <w:tc>
          <w:tcPr>
            <w:tcW w:w="1414" w:type="dxa"/>
          </w:tcPr>
          <w:p w14:paraId="49B0124C" w14:textId="77777777" w:rsidR="0013036C" w:rsidRDefault="0013036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02BABADD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509F6E2D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Tiempo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promedio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transferencias</w:t>
            </w:r>
            <w:proofErr w:type="spellEnd"/>
          </w:p>
        </w:tc>
        <w:tc>
          <w:tcPr>
            <w:tcW w:w="1699" w:type="dxa"/>
          </w:tcPr>
          <w:p w14:paraId="0F528F8B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13036C" w14:paraId="5E0A4A65" w14:textId="77777777" w:rsidTr="005C4751">
        <w:trPr>
          <w:trHeight w:val="299"/>
        </w:trPr>
        <w:tc>
          <w:tcPr>
            <w:tcW w:w="1414" w:type="dxa"/>
          </w:tcPr>
          <w:p w14:paraId="1AD58AE5" w14:textId="77777777" w:rsidR="0013036C" w:rsidRDefault="0013036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0D3E22C6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23C8C685" w14:textId="77777777" w:rsidR="0013036C" w:rsidRDefault="0013036C" w:rsidP="005C475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Número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transferencias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exitosas</w:t>
            </w:r>
            <w:proofErr w:type="spellEnd"/>
          </w:p>
        </w:tc>
        <w:tc>
          <w:tcPr>
            <w:tcW w:w="1699" w:type="dxa"/>
          </w:tcPr>
          <w:p w14:paraId="6874A5D2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13036C" w14:paraId="6655B07A" w14:textId="77777777" w:rsidTr="005C4751">
        <w:trPr>
          <w:trHeight w:val="299"/>
        </w:trPr>
        <w:tc>
          <w:tcPr>
            <w:tcW w:w="1414" w:type="dxa"/>
          </w:tcPr>
          <w:p w14:paraId="4BD4EE1D" w14:textId="77777777" w:rsidR="0013036C" w:rsidRDefault="0013036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42BFBE2E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50EFB6EA" w14:textId="77777777" w:rsidR="0013036C" w:rsidRPr="006B13CB" w:rsidRDefault="0013036C" w:rsidP="005C4751">
            <w:pPr>
              <w:pStyle w:val="TableParagraph"/>
              <w:rPr>
                <w:sz w:val="20"/>
                <w:lang w:val="es-CL"/>
              </w:rPr>
            </w:pPr>
            <w:r w:rsidRPr="006B13CB">
              <w:rPr>
                <w:sz w:val="20"/>
                <w:lang w:val="es-CL"/>
              </w:rPr>
              <w:t>Número</w:t>
            </w:r>
            <w:r w:rsidRPr="006B13CB">
              <w:rPr>
                <w:spacing w:val="-4"/>
                <w:sz w:val="20"/>
                <w:lang w:val="es-CL"/>
              </w:rPr>
              <w:t xml:space="preserve"> </w:t>
            </w:r>
            <w:r w:rsidRPr="006B13CB">
              <w:rPr>
                <w:sz w:val="20"/>
                <w:lang w:val="es-CL"/>
              </w:rPr>
              <w:t>de</w:t>
            </w:r>
            <w:r w:rsidRPr="006B13CB">
              <w:rPr>
                <w:spacing w:val="-4"/>
                <w:sz w:val="20"/>
                <w:lang w:val="es-CL"/>
              </w:rPr>
              <w:t xml:space="preserve"> </w:t>
            </w:r>
            <w:r w:rsidRPr="006B13CB">
              <w:rPr>
                <w:sz w:val="20"/>
                <w:lang w:val="es-CL"/>
              </w:rPr>
              <w:t>transferencias</w:t>
            </w:r>
            <w:r w:rsidRPr="006B13CB">
              <w:rPr>
                <w:spacing w:val="-3"/>
                <w:sz w:val="20"/>
                <w:lang w:val="es-CL"/>
              </w:rPr>
              <w:t xml:space="preserve"> </w:t>
            </w:r>
            <w:r w:rsidRPr="006B13CB">
              <w:rPr>
                <w:sz w:val="20"/>
                <w:lang w:val="es-CL"/>
              </w:rPr>
              <w:t>no</w:t>
            </w:r>
            <w:r w:rsidRPr="006B13CB">
              <w:rPr>
                <w:spacing w:val="-2"/>
                <w:sz w:val="20"/>
                <w:lang w:val="es-CL"/>
              </w:rPr>
              <w:t xml:space="preserve"> </w:t>
            </w:r>
            <w:r w:rsidRPr="006B13CB">
              <w:rPr>
                <w:sz w:val="20"/>
                <w:lang w:val="es-CL"/>
              </w:rPr>
              <w:t>realizadas</w:t>
            </w:r>
          </w:p>
        </w:tc>
        <w:tc>
          <w:tcPr>
            <w:tcW w:w="1699" w:type="dxa"/>
          </w:tcPr>
          <w:p w14:paraId="1748FE6F" w14:textId="77777777" w:rsidR="0013036C" w:rsidRDefault="0013036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13036C" w14:paraId="21B16419" w14:textId="77777777" w:rsidTr="005C4751">
        <w:trPr>
          <w:trHeight w:val="299"/>
        </w:trPr>
        <w:tc>
          <w:tcPr>
            <w:tcW w:w="1414" w:type="dxa"/>
          </w:tcPr>
          <w:p w14:paraId="4A651971" w14:textId="784B4F61" w:rsidR="0013036C" w:rsidRDefault="0013036C" w:rsidP="0013036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238DDF04" w14:textId="7C312463" w:rsidR="0013036C" w:rsidRDefault="0013036C" w:rsidP="0013036C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14B16390" w14:textId="044DD664" w:rsidR="0013036C" w:rsidRDefault="0013036C" w:rsidP="0013036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Número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clientes</w:t>
            </w:r>
            <w:proofErr w:type="spellEnd"/>
          </w:p>
        </w:tc>
        <w:tc>
          <w:tcPr>
            <w:tcW w:w="1699" w:type="dxa"/>
          </w:tcPr>
          <w:p w14:paraId="74454D3F" w14:textId="39266783" w:rsidR="0013036C" w:rsidRDefault="0013036C" w:rsidP="0013036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13036C" w14:paraId="1EF319E0" w14:textId="77777777" w:rsidTr="005C4751">
        <w:trPr>
          <w:trHeight w:val="299"/>
        </w:trPr>
        <w:tc>
          <w:tcPr>
            <w:tcW w:w="1414" w:type="dxa"/>
          </w:tcPr>
          <w:p w14:paraId="31D1FF27" w14:textId="115DD460" w:rsidR="0013036C" w:rsidRDefault="0013036C" w:rsidP="0013036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60364B1D" w14:textId="57A91ACD" w:rsidR="0013036C" w:rsidRDefault="0013036C" w:rsidP="0013036C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1DEC9079" w14:textId="0D75FF98" w:rsidR="0013036C" w:rsidRDefault="0013036C" w:rsidP="0013036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699" w:type="dxa"/>
          </w:tcPr>
          <w:p w14:paraId="176F2BE1" w14:textId="02DB2AE3" w:rsidR="0013036C" w:rsidRDefault="0013036C" w:rsidP="0013036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X(01)</w:t>
            </w:r>
          </w:p>
        </w:tc>
      </w:tr>
    </w:tbl>
    <w:p w14:paraId="40FDAF94" w14:textId="77777777" w:rsidR="0013036C" w:rsidRDefault="0013036C" w:rsidP="0013036C">
      <w:pPr>
        <w:rPr>
          <w:sz w:val="20"/>
        </w:rPr>
      </w:pPr>
    </w:p>
    <w:p w14:paraId="00603574" w14:textId="0F5D796C" w:rsidR="0013036C" w:rsidRPr="00770A04" w:rsidRDefault="0013036C" w:rsidP="00770A04">
      <w:pPr>
        <w:tabs>
          <w:tab w:val="left" w:pos="1349"/>
        </w:tabs>
        <w:spacing w:before="91"/>
        <w:ind w:firstLine="284"/>
        <w:rPr>
          <w:rFonts w:ascii="Times New Roman" w:hAnsi="Times New Roman" w:cs="Times New Roman"/>
          <w:i/>
          <w:sz w:val="20"/>
        </w:rPr>
        <w:sectPr w:rsidR="0013036C" w:rsidRPr="00770A04" w:rsidSect="009372AA">
          <w:pgSz w:w="12250" w:h="15850"/>
          <w:pgMar w:top="1380" w:right="840" w:bottom="880" w:left="920" w:header="567" w:footer="685" w:gutter="0"/>
          <w:cols w:space="720"/>
        </w:sectPr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66</w:t>
      </w:r>
      <w:r>
        <w:rPr>
          <w:spacing w:val="-1"/>
        </w:rPr>
        <w:t xml:space="preserve"> </w:t>
      </w:r>
      <w:r>
        <w:t>Bytes</w:t>
      </w:r>
    </w:p>
    <w:p w14:paraId="110FEECD" w14:textId="4C9BC83C" w:rsidR="000F012A" w:rsidRPr="007003BC" w:rsidRDefault="006A72FB" w:rsidP="007003BC">
      <w:pPr>
        <w:tabs>
          <w:tab w:val="left" w:pos="1349"/>
        </w:tabs>
        <w:spacing w:before="91"/>
      </w:pPr>
      <w:r w:rsidRPr="00F45E53">
        <w:rPr>
          <w:rFonts w:ascii="Times New Roman" w:hAnsi="Times New Roman" w:cs="Times New Roman"/>
          <w:i/>
          <w:sz w:val="20"/>
        </w:rPr>
        <w:lastRenderedPageBreak/>
        <w:t xml:space="preserve">  </w:t>
      </w:r>
    </w:p>
    <w:p w14:paraId="56486671" w14:textId="35E44826" w:rsidR="00035F9D" w:rsidRPr="00230F5A" w:rsidRDefault="00B022B6" w:rsidP="00F91F8E">
      <w:pPr>
        <w:pStyle w:val="Ttulo1"/>
        <w:numPr>
          <w:ilvl w:val="0"/>
          <w:numId w:val="2"/>
        </w:numPr>
        <w:rPr>
          <w:rFonts w:cs="Times New Roman"/>
        </w:rPr>
      </w:pPr>
      <w:bookmarkStart w:id="2" w:name="_Toc160694603"/>
      <w:r w:rsidRPr="00230F5A">
        <w:rPr>
          <w:rFonts w:cs="Times New Roman"/>
        </w:rPr>
        <w:t>Validaciones</w:t>
      </w:r>
      <w:bookmarkEnd w:id="2"/>
      <w:r w:rsidR="00611BAA" w:rsidRPr="00230F5A">
        <w:rPr>
          <w:rFonts w:cs="Times New Roman"/>
        </w:rPr>
        <w:fldChar w:fldCharType="begin"/>
      </w:r>
      <w:r w:rsidR="00611BAA" w:rsidRPr="00230F5A">
        <w:rPr>
          <w:rFonts w:cs="Times New Roman"/>
        </w:rPr>
        <w:instrText xml:space="preserve"> XE "Validaciones" </w:instrText>
      </w:r>
      <w:r w:rsidR="00611BAA" w:rsidRPr="00230F5A">
        <w:rPr>
          <w:rFonts w:cs="Times New Roman"/>
        </w:rPr>
        <w:fldChar w:fldCharType="end"/>
      </w:r>
    </w:p>
    <w:p w14:paraId="026892D1" w14:textId="77777777" w:rsidR="00284E6A" w:rsidRPr="00230F5A" w:rsidRDefault="000465DB" w:rsidP="00F91F8E">
      <w:pPr>
        <w:pStyle w:val="Ttulo2"/>
        <w:numPr>
          <w:ilvl w:val="1"/>
          <w:numId w:val="2"/>
        </w:numPr>
        <w:rPr>
          <w:sz w:val="32"/>
          <w:szCs w:val="32"/>
        </w:rPr>
      </w:pPr>
      <w:bookmarkStart w:id="3" w:name="_Toc160694604"/>
      <w:r w:rsidRPr="00230F5A">
        <w:t>Archivo de datos</w:t>
      </w:r>
      <w:bookmarkEnd w:id="3"/>
      <w:r w:rsidR="00611BAA" w:rsidRPr="00230F5A">
        <w:fldChar w:fldCharType="begin"/>
      </w:r>
      <w:r w:rsidR="00611BAA" w:rsidRPr="00230F5A">
        <w:instrText xml:space="preserve"> XE "Archivo de datos\" </w:instrText>
      </w:r>
      <w:r w:rsidR="00611BAA" w:rsidRPr="00230F5A">
        <w:fldChar w:fldCharType="end"/>
      </w:r>
    </w:p>
    <w:p w14:paraId="7E454AE9" w14:textId="77777777" w:rsidR="00284E6A" w:rsidRPr="00230F5A" w:rsidRDefault="00284E6A" w:rsidP="00284E6A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7715486" w14:textId="77777777" w:rsidR="006A72FB" w:rsidRPr="00B537DA" w:rsidRDefault="006A72FB" w:rsidP="006A72F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" w:name="_Hlk151646749"/>
      <w:bookmarkStart w:id="5" w:name="_Hlk1508718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6A72FB" w:rsidRPr="00B537DA" w14:paraId="0CD671DC" w14:textId="77777777" w:rsidTr="00653275">
        <w:tc>
          <w:tcPr>
            <w:tcW w:w="562" w:type="dxa"/>
          </w:tcPr>
          <w:p w14:paraId="21C43DEC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008844C7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6C3490F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6A72FB" w:rsidRPr="00B537DA" w14:paraId="2C78D906" w14:textId="77777777" w:rsidTr="00653275">
        <w:tc>
          <w:tcPr>
            <w:tcW w:w="562" w:type="dxa"/>
          </w:tcPr>
          <w:p w14:paraId="19DAC6C0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71AB6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V2</w:t>
            </w:r>
          </w:p>
        </w:tc>
        <w:tc>
          <w:tcPr>
            <w:tcW w:w="7932" w:type="dxa"/>
          </w:tcPr>
          <w:p w14:paraId="790769F5" w14:textId="46C39B2D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</w:t>
            </w:r>
            <w:r w:rsidR="00271AB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6A72FB" w:rsidRPr="00B537DA" w14:paraId="75803EDA" w14:textId="77777777" w:rsidTr="00653275">
        <w:tc>
          <w:tcPr>
            <w:tcW w:w="562" w:type="dxa"/>
          </w:tcPr>
          <w:p w14:paraId="332A8489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012B4EF2" w14:textId="6165A0F9" w:rsidR="006A72FB" w:rsidRPr="00B537DA" w:rsidRDefault="00A37F21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6A72FB" w:rsidRPr="00B537DA" w14:paraId="0037C7E0" w14:textId="77777777" w:rsidTr="00653275">
        <w:tc>
          <w:tcPr>
            <w:tcW w:w="562" w:type="dxa"/>
          </w:tcPr>
          <w:p w14:paraId="53F82017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0F3F123" w14:textId="77777777" w:rsidR="006A72FB" w:rsidRPr="00CC035F" w:rsidRDefault="006A72FB" w:rsidP="0065327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71AB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5976C34D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C2F36EA" w14:textId="77777777" w:rsidR="006A72FB" w:rsidRPr="00DD1EE4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7A5A95F5" w14:textId="77777777" w:rsidR="006A72FB" w:rsidRPr="00DD1EE4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6A72FB" w:rsidRPr="00B537DA" w14:paraId="61A530E1" w14:textId="77777777" w:rsidTr="00653275">
        <w:tc>
          <w:tcPr>
            <w:tcW w:w="562" w:type="dxa"/>
          </w:tcPr>
          <w:p w14:paraId="4620F9F2" w14:textId="1D5195A9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AC18A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7932" w:type="dxa"/>
          </w:tcPr>
          <w:p w14:paraId="7A21A508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77C5283A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CA26C2" w:rsidRPr="00B537DA" w14:paraId="7F0F8BDF" w14:textId="77777777" w:rsidTr="00653275">
        <w:tc>
          <w:tcPr>
            <w:tcW w:w="562" w:type="dxa"/>
          </w:tcPr>
          <w:p w14:paraId="04598B9A" w14:textId="4FB42347" w:rsidR="00CA26C2" w:rsidRDefault="00CA26C2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4D503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</w:tcPr>
          <w:p w14:paraId="7A4D35A2" w14:textId="048FC288" w:rsidR="00CA26C2" w:rsidRDefault="00941749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68272E" w:rsidRPr="00B537DA" w14:paraId="0EB0ECE2" w14:textId="77777777" w:rsidTr="00653275">
        <w:tc>
          <w:tcPr>
            <w:tcW w:w="562" w:type="dxa"/>
          </w:tcPr>
          <w:p w14:paraId="224437F2" w14:textId="6E922263" w:rsidR="0068272E" w:rsidRDefault="0068272E" w:rsidP="0068272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2E22F8D6" w14:textId="773E14E4" w:rsidR="0068272E" w:rsidRDefault="0068272E" w:rsidP="0068272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68272E" w:rsidRPr="00B537DA" w14:paraId="7C48BE6D" w14:textId="77777777" w:rsidTr="00653275">
        <w:tc>
          <w:tcPr>
            <w:tcW w:w="562" w:type="dxa"/>
          </w:tcPr>
          <w:p w14:paraId="736A9907" w14:textId="23B46272" w:rsidR="0068272E" w:rsidRDefault="0068272E" w:rsidP="0068272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5B7D984E" w14:textId="5A316D61" w:rsidR="0068272E" w:rsidRDefault="0068272E" w:rsidP="0068272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68272E" w:rsidRPr="00B537DA" w14:paraId="2857DF09" w14:textId="77777777" w:rsidTr="00653275">
        <w:tc>
          <w:tcPr>
            <w:tcW w:w="562" w:type="dxa"/>
          </w:tcPr>
          <w:p w14:paraId="0E250961" w14:textId="353E0465" w:rsidR="0068272E" w:rsidRDefault="0068272E" w:rsidP="0068272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3DE57F77" w14:textId="273B6E96" w:rsidR="0068272E" w:rsidRDefault="0068272E" w:rsidP="0068272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68272E" w:rsidRPr="00B537DA" w14:paraId="22715C49" w14:textId="77777777" w:rsidTr="00653275">
        <w:tc>
          <w:tcPr>
            <w:tcW w:w="562" w:type="dxa"/>
          </w:tcPr>
          <w:p w14:paraId="7D376D0A" w14:textId="2E0E2671" w:rsidR="0068272E" w:rsidRDefault="0068272E" w:rsidP="0068272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525F05E1" w14:textId="6FE58E7F" w:rsidR="0068272E" w:rsidRDefault="0068272E" w:rsidP="0068272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68272E" w:rsidRPr="00B537DA" w14:paraId="413EC201" w14:textId="77777777" w:rsidTr="00653275">
        <w:tc>
          <w:tcPr>
            <w:tcW w:w="562" w:type="dxa"/>
          </w:tcPr>
          <w:p w14:paraId="5F5CC4D6" w14:textId="549888FC" w:rsidR="0068272E" w:rsidRDefault="0068272E" w:rsidP="0068272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04F83610" w14:textId="7ACC0648" w:rsidR="0068272E" w:rsidRDefault="0068272E" w:rsidP="0068272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68272E" w:rsidRPr="00B537DA" w14:paraId="6B4921AC" w14:textId="77777777" w:rsidTr="00653275">
        <w:tc>
          <w:tcPr>
            <w:tcW w:w="562" w:type="dxa"/>
          </w:tcPr>
          <w:p w14:paraId="745310F4" w14:textId="5F862A53" w:rsidR="0068272E" w:rsidRDefault="0068272E" w:rsidP="0068272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31BE4426" w14:textId="22B6585D" w:rsidR="0068272E" w:rsidRDefault="0068272E" w:rsidP="0068272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va a validar que el campo “tipo de registro” contenga sólo los valores esperados (01,02,03,04), en caso de no existir se deberá catalogar con error </w:t>
            </w:r>
            <w:r w:rsidRPr="00103045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75</w:t>
            </w:r>
            <w:r w:rsidRPr="00103045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bookmarkEnd w:id="4"/>
      <w:bookmarkEnd w:id="5"/>
    </w:tbl>
    <w:p w14:paraId="65D37002" w14:textId="351B0FA2" w:rsidR="00513350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42DBC26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3F7DFA88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51A8F93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B648257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9D24A8D" w14:textId="77777777" w:rsidR="009D43AF" w:rsidRDefault="009D43AF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3CE2248" w14:textId="77777777" w:rsidR="009D43AF" w:rsidRDefault="009D43AF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284A91A" w14:textId="77777777" w:rsidR="009D43AF" w:rsidRDefault="009D43AF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6B6A0044" w14:textId="77777777" w:rsidR="009D43AF" w:rsidRDefault="009D43AF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F0249C3" w14:textId="77777777" w:rsidR="009D43AF" w:rsidRDefault="009D43AF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3056AE5A" w14:textId="77777777" w:rsidR="009D43AF" w:rsidRDefault="009D43AF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E132510" w14:textId="77777777" w:rsidR="009D43AF" w:rsidRDefault="009D43AF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AD7D4B4" w14:textId="77777777" w:rsidR="009D43AF" w:rsidRDefault="009D43AF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CD678D7" w14:textId="77777777" w:rsidR="009D43AF" w:rsidRDefault="009D43AF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ADBE4B1" w14:textId="77777777" w:rsidR="009D43AF" w:rsidRDefault="009D43AF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3DA34B34" w14:textId="41CFB407" w:rsidR="00A829A4" w:rsidRPr="00230F5A" w:rsidRDefault="00A421C4" w:rsidP="00F91F8E">
      <w:pPr>
        <w:pStyle w:val="Ttulo1"/>
        <w:numPr>
          <w:ilvl w:val="0"/>
          <w:numId w:val="2"/>
        </w:numPr>
        <w:rPr>
          <w:rFonts w:cs="Times New Roman"/>
        </w:rPr>
      </w:pPr>
      <w:bookmarkStart w:id="6" w:name="_Toc160694605"/>
      <w:r>
        <w:rPr>
          <w:rFonts w:cs="Times New Roman"/>
        </w:rPr>
        <w:t>C</w:t>
      </w:r>
      <w:r w:rsidR="00A829A4"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="00A829A4" w:rsidRPr="00230F5A">
        <w:rPr>
          <w:rFonts w:cs="Times New Roman"/>
        </w:rPr>
        <w:t>la carátula de salida</w:t>
      </w:r>
      <w:bookmarkEnd w:id="6"/>
      <w:r w:rsidR="001306C1" w:rsidRPr="00230F5A">
        <w:rPr>
          <w:rFonts w:cs="Times New Roman"/>
        </w:rPr>
        <w:fldChar w:fldCharType="begin"/>
      </w:r>
      <w:r w:rsidR="001306C1" w:rsidRPr="00230F5A">
        <w:rPr>
          <w:rFonts w:cs="Times New Roman"/>
        </w:rPr>
        <w:instrText xml:space="preserve"> XE "¿Cómo se construye la carátula de salida?" </w:instrText>
      </w:r>
      <w:r w:rsidR="001306C1" w:rsidRPr="00230F5A">
        <w:rPr>
          <w:rFonts w:cs="Times New Roman"/>
        </w:rPr>
        <w:fldChar w:fldCharType="end"/>
      </w:r>
    </w:p>
    <w:p w14:paraId="69D95BCB" w14:textId="77777777" w:rsidR="00B022B6" w:rsidRPr="00230F5A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2DD0D30" w14:textId="5BA4F472" w:rsidR="002A13B4" w:rsidRDefault="002A13B4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9C685E8" w14:textId="1341155B" w:rsidR="00B022B6" w:rsidRPr="00182D60" w:rsidRDefault="00B022B6" w:rsidP="00F91F8E">
      <w:pPr>
        <w:pStyle w:val="Ttulo2"/>
        <w:numPr>
          <w:ilvl w:val="1"/>
          <w:numId w:val="2"/>
        </w:numPr>
        <w:rPr>
          <w:b w:val="0"/>
        </w:rPr>
      </w:pPr>
      <w:bookmarkStart w:id="7" w:name="_Toc160694606"/>
      <w:r w:rsidRPr="003F5278">
        <w:t>Formato de carátula de salida</w:t>
      </w:r>
      <w:bookmarkEnd w:id="7"/>
      <w:r w:rsidR="00360252" w:rsidRPr="003F5278">
        <w:fldChar w:fldCharType="begin"/>
      </w:r>
      <w:r w:rsidR="00360252" w:rsidRPr="003F5278">
        <w:instrText xml:space="preserve"> XE "Formato de carátula de salida" </w:instrText>
      </w:r>
      <w:r w:rsidR="00360252" w:rsidRPr="003F5278">
        <w:fldChar w:fldCharType="end"/>
      </w:r>
    </w:p>
    <w:p w14:paraId="2941D731" w14:textId="77777777" w:rsidR="00B022B6" w:rsidRPr="00230F5A" w:rsidRDefault="00B022B6" w:rsidP="00A829A4">
      <w:pPr>
        <w:rPr>
          <w:rFonts w:ascii="Times New Roman" w:hAnsi="Times New Roman" w:cs="Times New Roman"/>
          <w:color w:val="4472C4" w:themeColor="accent1"/>
        </w:rPr>
      </w:pPr>
    </w:p>
    <w:p w14:paraId="2008E3FA" w14:textId="0C80C1A7" w:rsidR="00A829A4" w:rsidRPr="00230F5A" w:rsidRDefault="00000000" w:rsidP="00A829A4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pict w14:anchorId="34C370F2">
          <v:shape id="Text Box 10" o:spid="_x0000_s2050" type="#_x0000_t202" style="position:absolute;margin-left:-16.05pt;margin-top:25.4pt;width:488.65pt;height:44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C4A03B7" w14:textId="77777777" w:rsidR="00A829A4" w:rsidRDefault="00A829A4" w:rsidP="00A829A4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4E7D6363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B5AB9FC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29DDD67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D437EA1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15DA188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00ABD57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770E91C3" w14:textId="77777777" w:rsidR="00A829A4" w:rsidRDefault="00A829A4" w:rsidP="00A829A4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04FAD9E8" w14:textId="77777777" w:rsidR="00A829A4" w:rsidRDefault="00A829A4" w:rsidP="00A829A4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0D47E3B0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8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19F69B80" w14:textId="5D57D715" w:rsidR="0080430D" w:rsidRDefault="0080430D" w:rsidP="0084328F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1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 w:rsidR="007E083E">
                    <w:rPr>
                      <w:rFonts w:ascii="Arial MT" w:hAnsi="Arial MT"/>
                      <w:sz w:val="20"/>
                    </w:rPr>
                    <w:t>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24B838B2" w14:textId="77777777" w:rsidR="0080430D" w:rsidRPr="00235A36" w:rsidRDefault="0080430D" w:rsidP="0080430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A63CB2C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1762DE6" w14:textId="7BE9390D" w:rsidR="0080430D" w:rsidRDefault="0080430D" w:rsidP="0080430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9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="008A77E1">
                    <w:rPr>
                      <w:rFonts w:ascii="Arial MT" w:hAnsi="Arial MT"/>
                      <w:sz w:val="20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</w:t>
                  </w:r>
                  <w:r w:rsidR="00B77253">
                    <w:rPr>
                      <w:rFonts w:ascii="Arial MT" w:hAnsi="Arial MT"/>
                      <w:sz w:val="20"/>
                    </w:rPr>
                    <w:t xml:space="preserve"> </w:t>
                  </w:r>
                  <w:r w:rsidR="00B77253" w:rsidRPr="00DE51B9">
                    <w:rPr>
                      <w:rFonts w:ascii="Arial MT" w:hAnsi="Arial MT"/>
                      <w:color w:val="000000" w:themeColor="text1"/>
                      <w:sz w:val="20"/>
                    </w:rPr>
                    <w:t>a la izquierda</w:t>
                  </w:r>
                  <w:r w:rsidRPr="00DE51B9">
                    <w:rPr>
                      <w:rFonts w:ascii="Arial MT" w:hAnsi="Arial MT"/>
                      <w:color w:val="000000" w:themeColor="text1"/>
                      <w:sz w:val="20"/>
                    </w:rPr>
                    <w:t>.</w:t>
                  </w:r>
                </w:p>
                <w:p w14:paraId="5DCBC55E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D5F87E1" w14:textId="2B047744" w:rsidR="0080430D" w:rsidRPr="00235A36" w:rsidRDefault="0080430D" w:rsidP="0084328F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Representa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valor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decimal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campo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mensaje</w:t>
                  </w:r>
                  <w:r w:rsidRPr="00235A3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carátula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tipo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235A36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largo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8A77E1">
                    <w:rPr>
                      <w:rFonts w:ascii="Arial MT" w:hAnsi="Arial MT"/>
                      <w:sz w:val="20"/>
                    </w:rPr>
                    <w:t>4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 dígitos, rellenado con valor 0 a la izquierda cuando es menor a </w:t>
                  </w:r>
                  <w:bookmarkEnd w:id="9"/>
                  <w:r w:rsidR="008A77E1">
                    <w:rPr>
                      <w:rFonts w:ascii="Arial MT" w:hAnsi="Arial MT"/>
                      <w:sz w:val="20"/>
                    </w:rPr>
                    <w:t>4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04ECAFB0" w14:textId="77777777" w:rsidR="0080430D" w:rsidRDefault="0080430D" w:rsidP="0080430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071CAA9D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E3D0DD2" w14:textId="7F0FCB6F" w:rsidR="0084328F" w:rsidRPr="0084328F" w:rsidRDefault="0084328F" w:rsidP="0084328F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1C9FAEF" w14:textId="14686EDF" w:rsidR="0080430D" w:rsidRDefault="00325F65" w:rsidP="0080430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5A35B0FA" w14:textId="77777777" w:rsidR="00A829A4" w:rsidRDefault="00A829A4" w:rsidP="00A829A4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8D34FA5" w14:textId="6ACFF581" w:rsidR="00A829A4" w:rsidRDefault="00A829A4" w:rsidP="00A829A4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formato Linux.</w:t>
                  </w:r>
                  <w:bookmarkEnd w:id="8"/>
                </w:p>
              </w:txbxContent>
            </v:textbox>
            <w10:wrap type="topAndBottom"/>
          </v:shape>
        </w:pict>
      </w:r>
      <w:r w:rsidR="00A829A4"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993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425"/>
        <w:gridCol w:w="992"/>
        <w:gridCol w:w="6096"/>
        <w:gridCol w:w="851"/>
        <w:gridCol w:w="850"/>
      </w:tblGrid>
      <w:tr w:rsidR="003A37FF" w:rsidRPr="00F45E53" w14:paraId="5AE2A0D7" w14:textId="22C8248B" w:rsidTr="0063326E">
        <w:trPr>
          <w:trHeight w:val="268"/>
        </w:trPr>
        <w:tc>
          <w:tcPr>
            <w:tcW w:w="720" w:type="dxa"/>
          </w:tcPr>
          <w:p w14:paraId="47450481" w14:textId="77777777" w:rsidR="003A37FF" w:rsidRPr="00F45E53" w:rsidRDefault="003A37FF" w:rsidP="00653275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lastRenderedPageBreak/>
              <w:t>ITEM</w:t>
            </w:r>
          </w:p>
        </w:tc>
        <w:tc>
          <w:tcPr>
            <w:tcW w:w="425" w:type="dxa"/>
          </w:tcPr>
          <w:p w14:paraId="3DCAB49C" w14:textId="77777777" w:rsidR="003A37FF" w:rsidRPr="00F45E53" w:rsidRDefault="003A37FF" w:rsidP="00653275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92" w:type="dxa"/>
          </w:tcPr>
          <w:p w14:paraId="247FA628" w14:textId="77777777" w:rsidR="003A37FF" w:rsidRPr="00F45E53" w:rsidRDefault="003A37FF" w:rsidP="00653275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6" w:type="dxa"/>
          </w:tcPr>
          <w:p w14:paraId="50160C12" w14:textId="77777777" w:rsidR="003A37FF" w:rsidRPr="00F45E53" w:rsidRDefault="003A37FF" w:rsidP="0065327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8D9E993" w14:textId="77777777" w:rsidR="003A37FF" w:rsidRPr="00F45E53" w:rsidRDefault="003A37FF" w:rsidP="0065327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  <w:tc>
          <w:tcPr>
            <w:tcW w:w="850" w:type="dxa"/>
          </w:tcPr>
          <w:p w14:paraId="0BD25F37" w14:textId="77777777" w:rsidR="003A37FF" w:rsidRDefault="003A37FF" w:rsidP="0065327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Largo</w:t>
            </w:r>
          </w:p>
          <w:p w14:paraId="732EB8F7" w14:textId="36C2360A" w:rsidR="00D3696F" w:rsidRPr="00F45E53" w:rsidRDefault="00D3696F" w:rsidP="0065327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Salida</w:t>
            </w:r>
          </w:p>
        </w:tc>
      </w:tr>
      <w:tr w:rsidR="003A37FF" w:rsidRPr="00F45E53" w14:paraId="7DCD80F1" w14:textId="627ADF14" w:rsidTr="0063326E">
        <w:trPr>
          <w:trHeight w:val="268"/>
        </w:trPr>
        <w:tc>
          <w:tcPr>
            <w:tcW w:w="720" w:type="dxa"/>
          </w:tcPr>
          <w:p w14:paraId="43413C6F" w14:textId="77777777" w:rsidR="003A37FF" w:rsidRPr="00F45E53" w:rsidRDefault="003A37FF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38B8507B" w14:textId="77777777" w:rsidR="003A37FF" w:rsidRPr="00F45E53" w:rsidRDefault="003A37FF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11F45694" w14:textId="77777777" w:rsidR="003A37FF" w:rsidRPr="00F45E53" w:rsidRDefault="003A37FF" w:rsidP="0065327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6" w:type="dxa"/>
          </w:tcPr>
          <w:p w14:paraId="65AA21B6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4ADC3AED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850" w:type="dxa"/>
          </w:tcPr>
          <w:p w14:paraId="1ECCEC24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A37FF" w:rsidRPr="00F45E53" w14:paraId="718D311C" w14:textId="368BEDCE" w:rsidTr="0063326E">
        <w:trPr>
          <w:trHeight w:val="268"/>
        </w:trPr>
        <w:tc>
          <w:tcPr>
            <w:tcW w:w="720" w:type="dxa"/>
          </w:tcPr>
          <w:p w14:paraId="4FD89E80" w14:textId="77777777" w:rsidR="003A37FF" w:rsidRPr="00F45E53" w:rsidRDefault="003A37FF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44458591" w14:textId="77777777" w:rsidR="003A37FF" w:rsidRPr="00F45E53" w:rsidRDefault="003A37FF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3A21E930" w14:textId="5F3431AE" w:rsidR="003A37FF" w:rsidRPr="00F45E53" w:rsidRDefault="003A37FF" w:rsidP="0065327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6" w:type="dxa"/>
          </w:tcPr>
          <w:p w14:paraId="41FBA44A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6DDA7A28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</w:tcPr>
          <w:p w14:paraId="312ED1AD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3A37FF" w:rsidRPr="00F45E53" w14:paraId="40B703B3" w14:textId="6C2EAB84" w:rsidTr="0063326E">
        <w:trPr>
          <w:trHeight w:val="268"/>
        </w:trPr>
        <w:tc>
          <w:tcPr>
            <w:tcW w:w="720" w:type="dxa"/>
          </w:tcPr>
          <w:p w14:paraId="50A2049E" w14:textId="77777777" w:rsidR="003A37FF" w:rsidRPr="00F45E53" w:rsidRDefault="003A37FF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72980E91" w14:textId="77777777" w:rsidR="003A37FF" w:rsidRPr="00F45E53" w:rsidRDefault="003A37FF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4E73C377" w14:textId="77777777" w:rsidR="003A37FF" w:rsidRPr="00F45E53" w:rsidRDefault="003A37FF" w:rsidP="0065327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6" w:type="dxa"/>
          </w:tcPr>
          <w:p w14:paraId="4A1E908F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119CA01C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850" w:type="dxa"/>
          </w:tcPr>
          <w:p w14:paraId="5576E6B4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A37FF" w:rsidRPr="00F45E53" w14:paraId="696BF170" w14:textId="4D7D7C0E" w:rsidTr="0063326E">
        <w:trPr>
          <w:trHeight w:val="268"/>
        </w:trPr>
        <w:tc>
          <w:tcPr>
            <w:tcW w:w="720" w:type="dxa"/>
          </w:tcPr>
          <w:p w14:paraId="4815C657" w14:textId="77777777" w:rsidR="003A37FF" w:rsidRPr="00F45E53" w:rsidRDefault="003A37FF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0666C90E" w14:textId="77777777" w:rsidR="003A37FF" w:rsidRPr="00F45E53" w:rsidRDefault="003A37FF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303BE292" w14:textId="77777777" w:rsidR="003A37FF" w:rsidRPr="00F45E53" w:rsidRDefault="003A37FF" w:rsidP="0065327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6" w:type="dxa"/>
          </w:tcPr>
          <w:p w14:paraId="046FD5A2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51634C1E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850" w:type="dxa"/>
          </w:tcPr>
          <w:p w14:paraId="620CF7CE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9D43AF" w:rsidRPr="00F45E53" w14:paraId="6292EB16" w14:textId="268B880F" w:rsidTr="0063326E">
        <w:trPr>
          <w:trHeight w:val="268"/>
        </w:trPr>
        <w:tc>
          <w:tcPr>
            <w:tcW w:w="720" w:type="dxa"/>
          </w:tcPr>
          <w:p w14:paraId="6D1A4E05" w14:textId="77777777" w:rsidR="009D43AF" w:rsidRPr="00F45E53" w:rsidRDefault="009D43AF" w:rsidP="009D43A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25300B15" w14:textId="77777777" w:rsidR="009D43AF" w:rsidRPr="00F45E53" w:rsidRDefault="009D43AF" w:rsidP="009D43A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3F25E272" w14:textId="5E409122" w:rsidR="009D43AF" w:rsidRPr="00F45E53" w:rsidRDefault="009D43AF" w:rsidP="009D43A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D43A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6" w:type="dxa"/>
          </w:tcPr>
          <w:p w14:paraId="4C23C81C" w14:textId="1E1C37FE" w:rsidR="009D43AF" w:rsidRPr="00F45E53" w:rsidRDefault="009D43AF" w:rsidP="009D43A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D43A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1" w:type="dxa"/>
          </w:tcPr>
          <w:p w14:paraId="13C0B2AA" w14:textId="77777777" w:rsidR="009D43AF" w:rsidRPr="00F45E53" w:rsidRDefault="009D43AF" w:rsidP="009D43A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850" w:type="dxa"/>
          </w:tcPr>
          <w:p w14:paraId="51EF6258" w14:textId="6A22D577" w:rsidR="009D43AF" w:rsidRPr="00F45E53" w:rsidRDefault="00E05EA9" w:rsidP="009D43A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30</w:t>
            </w:r>
          </w:p>
        </w:tc>
      </w:tr>
      <w:tr w:rsidR="009D43AF" w:rsidRPr="00F45E53" w14:paraId="62BCB634" w14:textId="77777777" w:rsidTr="0063326E">
        <w:trPr>
          <w:trHeight w:val="268"/>
        </w:trPr>
        <w:tc>
          <w:tcPr>
            <w:tcW w:w="720" w:type="dxa"/>
          </w:tcPr>
          <w:p w14:paraId="0E9811CF" w14:textId="7CA6C3B4" w:rsidR="009D43AF" w:rsidRPr="00F45E53" w:rsidRDefault="009D43AF" w:rsidP="009D43A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7AEFFC73" w14:textId="5547E823" w:rsidR="009D43AF" w:rsidRPr="00F45E53" w:rsidRDefault="009D43AF" w:rsidP="009D43A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63B4C834" w14:textId="6E0CBAA6" w:rsidR="009D43AF" w:rsidRPr="00F45E53" w:rsidRDefault="009D43AF" w:rsidP="009D43A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D43A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IDC</w:t>
            </w:r>
          </w:p>
        </w:tc>
        <w:tc>
          <w:tcPr>
            <w:tcW w:w="6096" w:type="dxa"/>
          </w:tcPr>
          <w:p w14:paraId="2971599E" w14:textId="3B9CCBDD" w:rsidR="009D43AF" w:rsidRPr="006B13CB" w:rsidRDefault="009D43AF" w:rsidP="009D43A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6B13C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01 EN EL PRIMER CAMPO</w:t>
            </w:r>
          </w:p>
        </w:tc>
        <w:tc>
          <w:tcPr>
            <w:tcW w:w="851" w:type="dxa"/>
          </w:tcPr>
          <w:p w14:paraId="20FE2C43" w14:textId="35D6C999" w:rsidR="009D43AF" w:rsidRDefault="00E05EA9" w:rsidP="009D43A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Si</w:t>
            </w:r>
          </w:p>
          <w:p w14:paraId="7C87DD5C" w14:textId="14F16D7D" w:rsidR="00E05EA9" w:rsidRPr="00F45E53" w:rsidRDefault="00E05EA9" w:rsidP="009D43A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850" w:type="dxa"/>
          </w:tcPr>
          <w:p w14:paraId="0343FFE5" w14:textId="0044151B" w:rsidR="009D43AF" w:rsidRDefault="00E05EA9" w:rsidP="009D43A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30</w:t>
            </w:r>
          </w:p>
        </w:tc>
      </w:tr>
      <w:tr w:rsidR="009D43AF" w:rsidRPr="00F45E53" w14:paraId="3590F710" w14:textId="77777777" w:rsidTr="0063326E">
        <w:trPr>
          <w:trHeight w:val="268"/>
        </w:trPr>
        <w:tc>
          <w:tcPr>
            <w:tcW w:w="720" w:type="dxa"/>
          </w:tcPr>
          <w:p w14:paraId="0AB43BC8" w14:textId="24AEC6EE" w:rsidR="009D43AF" w:rsidRPr="00F45E53" w:rsidRDefault="009D43AF" w:rsidP="009D43A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3F661510" w14:textId="42A16AE5" w:rsidR="009D43AF" w:rsidRPr="00F45E53" w:rsidRDefault="009D43AF" w:rsidP="009D43A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4A42E380" w14:textId="79616D09" w:rsidR="009D43AF" w:rsidRPr="00F45E53" w:rsidRDefault="009D43AF" w:rsidP="009D43A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D43A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IDD</w:t>
            </w:r>
          </w:p>
        </w:tc>
        <w:tc>
          <w:tcPr>
            <w:tcW w:w="6096" w:type="dxa"/>
          </w:tcPr>
          <w:p w14:paraId="031E736E" w14:textId="0945A6CB" w:rsidR="009D43AF" w:rsidRPr="006B13CB" w:rsidRDefault="009D43AF" w:rsidP="009D43A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6B13C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02 EN EL PRIMER CAMPO</w:t>
            </w:r>
          </w:p>
        </w:tc>
        <w:tc>
          <w:tcPr>
            <w:tcW w:w="851" w:type="dxa"/>
          </w:tcPr>
          <w:p w14:paraId="20C5C8A4" w14:textId="7CF545A1" w:rsidR="009D43AF" w:rsidRDefault="00E05EA9" w:rsidP="009D43A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Si</w:t>
            </w:r>
          </w:p>
          <w:p w14:paraId="423EF2D7" w14:textId="12F77C35" w:rsidR="00E05EA9" w:rsidRPr="00F45E53" w:rsidRDefault="00E05EA9" w:rsidP="009D43A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850" w:type="dxa"/>
          </w:tcPr>
          <w:p w14:paraId="03F6FE93" w14:textId="0DFE7EE8" w:rsidR="009D43AF" w:rsidRDefault="00E05EA9" w:rsidP="009D43A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30</w:t>
            </w:r>
          </w:p>
        </w:tc>
      </w:tr>
      <w:tr w:rsidR="009D43AF" w:rsidRPr="00F45E53" w14:paraId="6CB1AF30" w14:textId="77777777" w:rsidTr="0063326E">
        <w:trPr>
          <w:trHeight w:val="268"/>
        </w:trPr>
        <w:tc>
          <w:tcPr>
            <w:tcW w:w="720" w:type="dxa"/>
          </w:tcPr>
          <w:p w14:paraId="25C802E7" w14:textId="601259B9" w:rsidR="009D43AF" w:rsidRPr="00F45E53" w:rsidRDefault="009D43AF" w:rsidP="009D43A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05242E17" w14:textId="458EA769" w:rsidR="009D43AF" w:rsidRPr="00F45E53" w:rsidRDefault="009D43AF" w:rsidP="009D43A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5808D77C" w14:textId="29A0E07E" w:rsidR="009D43AF" w:rsidRPr="00F45E53" w:rsidRDefault="009D43AF" w:rsidP="009D43A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D43A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IDE</w:t>
            </w:r>
          </w:p>
        </w:tc>
        <w:tc>
          <w:tcPr>
            <w:tcW w:w="6096" w:type="dxa"/>
          </w:tcPr>
          <w:p w14:paraId="663F938D" w14:textId="501C747D" w:rsidR="009D43AF" w:rsidRPr="006B13CB" w:rsidRDefault="009D43AF" w:rsidP="009D43A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6B13C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03 EN EL PRIMER CAMPO</w:t>
            </w:r>
          </w:p>
        </w:tc>
        <w:tc>
          <w:tcPr>
            <w:tcW w:w="851" w:type="dxa"/>
          </w:tcPr>
          <w:p w14:paraId="32056441" w14:textId="26431B8D" w:rsidR="009D43AF" w:rsidRDefault="00E05EA9" w:rsidP="009D43A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Si</w:t>
            </w:r>
          </w:p>
          <w:p w14:paraId="300C6A74" w14:textId="2244CEF4" w:rsidR="00E05EA9" w:rsidRPr="00F45E53" w:rsidRDefault="00E05EA9" w:rsidP="009D43A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850" w:type="dxa"/>
          </w:tcPr>
          <w:p w14:paraId="675CC2FF" w14:textId="6A1F7F2E" w:rsidR="009D43AF" w:rsidRDefault="00E05EA9" w:rsidP="009D43A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30</w:t>
            </w:r>
          </w:p>
        </w:tc>
      </w:tr>
      <w:tr w:rsidR="009D43AF" w:rsidRPr="00F45E53" w14:paraId="524BA7CD" w14:textId="77777777" w:rsidTr="0063326E">
        <w:trPr>
          <w:trHeight w:val="268"/>
        </w:trPr>
        <w:tc>
          <w:tcPr>
            <w:tcW w:w="720" w:type="dxa"/>
          </w:tcPr>
          <w:p w14:paraId="07E0E30D" w14:textId="3B08F010" w:rsidR="009D43AF" w:rsidRPr="00F45E53" w:rsidRDefault="009D43AF" w:rsidP="009D43A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597330C1" w14:textId="0CB94748" w:rsidR="009D43AF" w:rsidRPr="00F45E53" w:rsidRDefault="009D43AF" w:rsidP="009D43A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33223D72" w14:textId="1BD0FCBF" w:rsidR="009D43AF" w:rsidRPr="00F45E53" w:rsidRDefault="009D43AF" w:rsidP="009D43A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D43A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IDF</w:t>
            </w:r>
          </w:p>
        </w:tc>
        <w:tc>
          <w:tcPr>
            <w:tcW w:w="6096" w:type="dxa"/>
          </w:tcPr>
          <w:p w14:paraId="439C1661" w14:textId="6EADC8D5" w:rsidR="009D43AF" w:rsidRPr="006B13CB" w:rsidRDefault="009D43AF" w:rsidP="009D43A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6B13C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04 EN EL PRIMER CAMPO</w:t>
            </w:r>
          </w:p>
        </w:tc>
        <w:tc>
          <w:tcPr>
            <w:tcW w:w="851" w:type="dxa"/>
          </w:tcPr>
          <w:p w14:paraId="0F4CABBE" w14:textId="464DD359" w:rsidR="009D43AF" w:rsidRDefault="00E05EA9" w:rsidP="009D43A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Si</w:t>
            </w:r>
          </w:p>
          <w:p w14:paraId="56136A84" w14:textId="3B48C4FF" w:rsidR="00E05EA9" w:rsidRPr="00F45E53" w:rsidRDefault="00E05EA9" w:rsidP="009D43A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850" w:type="dxa"/>
          </w:tcPr>
          <w:p w14:paraId="41EA3DA5" w14:textId="363E9608" w:rsidR="009D43AF" w:rsidRDefault="00E05EA9" w:rsidP="009D43A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30</w:t>
            </w:r>
          </w:p>
        </w:tc>
      </w:tr>
      <w:tr w:rsidR="009D43AF" w:rsidRPr="00F45E53" w14:paraId="643B27CA" w14:textId="77777777" w:rsidTr="0063326E">
        <w:trPr>
          <w:trHeight w:val="268"/>
        </w:trPr>
        <w:tc>
          <w:tcPr>
            <w:tcW w:w="720" w:type="dxa"/>
          </w:tcPr>
          <w:p w14:paraId="4EE9C7FA" w14:textId="256CA988" w:rsidR="009D43AF" w:rsidRDefault="009D43AF" w:rsidP="009D43A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10</w:t>
            </w:r>
          </w:p>
        </w:tc>
        <w:tc>
          <w:tcPr>
            <w:tcW w:w="425" w:type="dxa"/>
          </w:tcPr>
          <w:p w14:paraId="79A99C1B" w14:textId="5A64DE0C" w:rsidR="009D43AF" w:rsidRPr="009D43AF" w:rsidRDefault="009D43AF" w:rsidP="009D43A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D43A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992" w:type="dxa"/>
          </w:tcPr>
          <w:p w14:paraId="7AD6B34A" w14:textId="4036B931" w:rsidR="009D43AF" w:rsidRPr="00A44C33" w:rsidRDefault="009D43AF" w:rsidP="009D43A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D43A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6" w:type="dxa"/>
          </w:tcPr>
          <w:p w14:paraId="19A904E9" w14:textId="4DC2ECBE" w:rsidR="009D43AF" w:rsidRPr="00A44C33" w:rsidRDefault="009D43AF" w:rsidP="009D43A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A44C3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A44C3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042E2F32" w14:textId="77777777" w:rsidR="009D43AF" w:rsidRPr="00F45E53" w:rsidRDefault="009D43AF" w:rsidP="009D43A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</w:tcPr>
          <w:p w14:paraId="7AD54EC0" w14:textId="77777777" w:rsidR="009D43AF" w:rsidRPr="00F45E53" w:rsidRDefault="009D43AF" w:rsidP="009D43A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2DA15A1A" w14:textId="77777777" w:rsidR="00BD7718" w:rsidRDefault="00BD7718" w:rsidP="00BD7718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56CF7483" w14:textId="77777777" w:rsidR="00BB39B2" w:rsidRDefault="00BB39B2" w:rsidP="00BD7718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220A6154" w14:textId="77777777" w:rsidR="00BD7718" w:rsidRPr="00F45E53" w:rsidRDefault="00BD7718" w:rsidP="00BD7718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03448ABE" w14:textId="77777777" w:rsidR="00BD7718" w:rsidRPr="00F45E53" w:rsidRDefault="00BD7718" w:rsidP="00BD7718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BD7718" w:rsidRPr="00F45E53" w14:paraId="5B333ECF" w14:textId="77777777" w:rsidTr="00653275">
        <w:trPr>
          <w:trHeight w:val="244"/>
        </w:trPr>
        <w:tc>
          <w:tcPr>
            <w:tcW w:w="4815" w:type="dxa"/>
          </w:tcPr>
          <w:p w14:paraId="778B497A" w14:textId="77777777" w:rsidR="00BD7718" w:rsidRPr="00F45E53" w:rsidRDefault="00BD7718" w:rsidP="00653275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358EBED7" w14:textId="77777777" w:rsidR="00BD7718" w:rsidRPr="00F45E53" w:rsidRDefault="00BD7718" w:rsidP="00653275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403C0FB4" w14:textId="570CFDED" w:rsidR="00BD7718" w:rsidRPr="00F45E53" w:rsidRDefault="00BD7718" w:rsidP="00653275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</w:t>
            </w:r>
            <w:r w:rsidR="009478C6">
              <w:rPr>
                <w:rFonts w:ascii="Times New Roman" w:hAnsi="Times New Roman" w:cs="Times New Roman"/>
                <w:color w:val="4472C4" w:themeColor="accent1"/>
                <w:sz w:val="20"/>
              </w:rPr>
              <w:t>3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(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nf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)</w:t>
            </w:r>
          </w:p>
        </w:tc>
      </w:tr>
      <w:tr w:rsidR="00BD7718" w:rsidRPr="00F45E53" w14:paraId="131F1857" w14:textId="77777777" w:rsidTr="00653275">
        <w:trPr>
          <w:trHeight w:val="242"/>
        </w:trPr>
        <w:tc>
          <w:tcPr>
            <w:tcW w:w="4815" w:type="dxa"/>
          </w:tcPr>
          <w:p w14:paraId="57FD83E8" w14:textId="77777777" w:rsidR="00BD7718" w:rsidRPr="00F45E53" w:rsidRDefault="00BD7718" w:rsidP="0065327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33BA4D06" w14:textId="77777777" w:rsidR="00BD7718" w:rsidRPr="00F45E53" w:rsidRDefault="00BD7718" w:rsidP="0065327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0D29AEAF" w14:textId="4DFDDB49" w:rsidR="00BD7718" w:rsidRPr="00F45E53" w:rsidRDefault="00BD7718" w:rsidP="00653275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 w:rsidR="003D1D66">
              <w:rPr>
                <w:rFonts w:ascii="Times New Roman" w:hAnsi="Times New Roman" w:cs="Times New Roman"/>
                <w:color w:val="4472C4" w:themeColor="accent1"/>
                <w:sz w:val="20"/>
              </w:rPr>
              <w:t>,6,7,8,9</w:t>
            </w:r>
          </w:p>
        </w:tc>
      </w:tr>
    </w:tbl>
    <w:p w14:paraId="2AF56DE4" w14:textId="77777777" w:rsidR="00BD7718" w:rsidRPr="00F45E53" w:rsidRDefault="00BD7718" w:rsidP="00BD7718">
      <w:pPr>
        <w:rPr>
          <w:rFonts w:ascii="Times New Roman" w:hAnsi="Times New Roman" w:cs="Times New Roman"/>
          <w:color w:val="4472C4" w:themeColor="accent1"/>
        </w:rPr>
      </w:pPr>
    </w:p>
    <w:p w14:paraId="248584B8" w14:textId="77777777" w:rsidR="00BD7718" w:rsidRPr="00F45E53" w:rsidRDefault="00BD7718" w:rsidP="00BD7718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314145DC" w14:textId="77777777" w:rsidR="00BD7718" w:rsidRPr="00F45E53" w:rsidRDefault="00BD7718" w:rsidP="00BD7718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3021D98C" w14:textId="77777777" w:rsidR="00BD7718" w:rsidRPr="00F45E53" w:rsidRDefault="00BD7718" w:rsidP="00BD7718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4B3E3265" w14:textId="7062C67C" w:rsidR="00630E05" w:rsidRPr="003E2700" w:rsidRDefault="00630E05" w:rsidP="00630E05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7E083E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B57D93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1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0000999999999999999</w:t>
      </w:r>
      <w:r w:rsidR="008A77E1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</w:t>
      </w:r>
      <w:r w:rsidR="008A77E1"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999999999</w:t>
      </w:r>
      <w:r w:rsidR="008A77E1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="008A77E1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FBF1F80" w14:textId="186580EE" w:rsidR="00280184" w:rsidRPr="003E2700" w:rsidRDefault="00280184" w:rsidP="00280184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7E083E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2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0000999999999999999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999999999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2281D42" w14:textId="090FE3EF" w:rsidR="00280184" w:rsidRPr="003E2700" w:rsidRDefault="00280184" w:rsidP="00280184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7E083E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3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0000999999999999999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999999999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47F749D0" w14:textId="41A80783" w:rsidR="00280184" w:rsidRPr="003E2700" w:rsidRDefault="00280184" w:rsidP="00280184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7E083E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4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0000999999999999999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999999999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4D78C6C" w14:textId="66351590" w:rsidR="00280184" w:rsidRPr="003E2700" w:rsidRDefault="00280184" w:rsidP="00280184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7E083E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5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0000999999999999999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999999999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06BA09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D4067E1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77777777" w:rsidR="000105A8" w:rsidRPr="00230F5A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2AFC28B" w14:textId="01323AE8" w:rsidR="00035F9D" w:rsidRPr="00230F5A" w:rsidRDefault="000465DB" w:rsidP="00F91F8E">
      <w:pPr>
        <w:pStyle w:val="Ttulo1"/>
        <w:numPr>
          <w:ilvl w:val="0"/>
          <w:numId w:val="2"/>
        </w:numPr>
        <w:rPr>
          <w:rFonts w:cs="Times New Roman"/>
          <w:b w:val="0"/>
          <w:bCs/>
          <w:color w:val="4472C4" w:themeColor="accent1"/>
        </w:rPr>
      </w:pPr>
      <w:bookmarkStart w:id="10" w:name="_Toc160694607"/>
      <w:r w:rsidRPr="00230F5A">
        <w:rPr>
          <w:rFonts w:cs="Times New Roman"/>
        </w:rPr>
        <w:lastRenderedPageBreak/>
        <w:t>Definición de nombre</w:t>
      </w:r>
      <w:r w:rsidR="00035F9D" w:rsidRPr="00230F5A">
        <w:rPr>
          <w:rFonts w:cs="Times New Roman"/>
        </w:rPr>
        <w:t>s</w:t>
      </w:r>
      <w:bookmarkEnd w:id="10"/>
      <w:r w:rsidR="001169CF"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230F5A">
        <w:rPr>
          <w:rFonts w:cs="Times New Roman"/>
        </w:rPr>
        <w:instrText xml:space="preserve"> XE "</w:instrText>
      </w:r>
      <w:r w:rsidR="001169CF" w:rsidRPr="00230F5A">
        <w:rPr>
          <w:rFonts w:cs="Times New Roman"/>
          <w:bCs/>
          <w:color w:val="4472C4" w:themeColor="accent1"/>
        </w:rPr>
        <w:instrText>Definición de nombres</w:instrText>
      </w:r>
      <w:r w:rsidR="001169CF" w:rsidRPr="00230F5A">
        <w:rPr>
          <w:rFonts w:cs="Times New Roman"/>
        </w:rPr>
        <w:instrText xml:space="preserve">" </w:instrText>
      </w:r>
      <w:r w:rsidR="001169CF"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6F1F5C0" w14:textId="67ECF8EA" w:rsidR="00E547E8" w:rsidRPr="00A96CA0" w:rsidRDefault="000465DB" w:rsidP="00CD1B82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1" w:name="_Hlk150869745"/>
    </w:p>
    <w:bookmarkEnd w:id="11"/>
    <w:p w14:paraId="7B42E9BB" w14:textId="77777777" w:rsidR="00E547E8" w:rsidRPr="00A96CA0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5F1619" w14:textId="560D2FC3" w:rsidR="000465DB" w:rsidRPr="00A96CA0" w:rsidRDefault="000465DB" w:rsidP="00F91F8E">
      <w:pPr>
        <w:pStyle w:val="Ttulo2"/>
        <w:numPr>
          <w:ilvl w:val="1"/>
          <w:numId w:val="2"/>
        </w:numPr>
      </w:pPr>
      <w:bookmarkStart w:id="12" w:name="_Toc160694608"/>
      <w:r w:rsidRPr="00A96CA0">
        <w:t xml:space="preserve">Archivo de salida </w:t>
      </w:r>
      <w:r w:rsidR="00B1738F" w:rsidRPr="00A96CA0">
        <w:t>a dest</w:t>
      </w:r>
      <w:ins w:id="13" w:author="Roberto Carrasco Venegas" w:date="2023-11-27T13:21:00Z">
        <w:r w:rsidR="00095C24" w:rsidRPr="00A96CA0">
          <w:t>i</w:t>
        </w:r>
      </w:ins>
      <w:r w:rsidR="00B1738F" w:rsidRPr="00A96CA0">
        <w:t>no</w:t>
      </w:r>
      <w:bookmarkEnd w:id="12"/>
      <w:r w:rsidR="001169CF" w:rsidRPr="00A96CA0">
        <w:fldChar w:fldCharType="begin"/>
      </w:r>
      <w:r w:rsidR="001169CF" w:rsidRPr="00A96CA0">
        <w:instrText xml:space="preserve"> XE "Archivo de salida a</w:instrText>
      </w:r>
      <w:r w:rsidR="007B6066" w:rsidRPr="00A96CA0">
        <w:instrText>”</w:instrText>
      </w:r>
      <w:r w:rsidR="001169CF" w:rsidRPr="00A96CA0">
        <w:instrText xml:space="preserve">destino" </w:instrText>
      </w:r>
      <w:r w:rsidR="001169CF" w:rsidRPr="00A96CA0">
        <w:fldChar w:fldCharType="end"/>
      </w:r>
    </w:p>
    <w:p w14:paraId="25DFA216" w14:textId="1A009ADA" w:rsidR="000465DB" w:rsidRPr="00A96CA0" w:rsidRDefault="000465DB" w:rsidP="00F91F8E">
      <w:pPr>
        <w:pStyle w:val="Ttulo2"/>
        <w:numPr>
          <w:ilvl w:val="2"/>
          <w:numId w:val="2"/>
        </w:numPr>
      </w:pPr>
      <w:bookmarkStart w:id="14" w:name="_Toc160694609"/>
      <w:r w:rsidRPr="00A96CA0">
        <w:t>Archivo de da</w:t>
      </w:r>
      <w:ins w:id="15" w:author="Roberto Carrasco Venegas" w:date="2023-11-27T13:24:00Z">
        <w:r w:rsidR="009A28CD" w:rsidRPr="00A96CA0">
          <w:t>t</w:t>
        </w:r>
      </w:ins>
      <w:r w:rsidRPr="00A96CA0">
        <w:t>os</w:t>
      </w:r>
      <w:bookmarkEnd w:id="14"/>
      <w:r w:rsidR="001169CF" w:rsidRPr="00A96CA0">
        <w:fldChar w:fldCharType="begin"/>
      </w:r>
      <w:r w:rsidR="001169CF" w:rsidRPr="00A96CA0">
        <w:instrText xml:space="preserve"> XE "Archivo </w:instrText>
      </w:r>
      <w:r w:rsidR="007B6066" w:rsidRPr="00A96CA0">
        <w:instrText>”</w:instrText>
      </w:r>
      <w:r w:rsidR="001169CF" w:rsidRPr="00A96CA0">
        <w:instrText xml:space="preserve">e datos" </w:instrText>
      </w:r>
      <w:r w:rsidR="001169CF"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B1738F" w:rsidRPr="00230F5A" w14:paraId="28352ABA" w14:textId="77777777" w:rsidTr="00B1738F">
        <w:tc>
          <w:tcPr>
            <w:tcW w:w="1413" w:type="dxa"/>
          </w:tcPr>
          <w:p w14:paraId="43D893C4" w14:textId="77777777" w:rsidR="00B1738F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51A85E7" w14:textId="66A99DCB" w:rsidR="00CD1B82" w:rsidRPr="00A96CA0" w:rsidRDefault="00CD1B82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6C910ACA" w14:textId="6CD0253F" w:rsidR="00B1738F" w:rsidRPr="00A96CA0" w:rsidRDefault="00A96CA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I</w:t>
            </w:r>
            <w:r w:rsidR="00BC5453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="008626CE"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="004D0C43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CD1B82">
              <w:rPr>
                <w:rFonts w:ascii="Times New Roman" w:hAnsi="Times New Roman" w:cs="Times New Roman"/>
                <w:b/>
                <w:bCs/>
                <w:color w:val="FF0000"/>
              </w:rPr>
              <w:t>a</w:t>
            </w:r>
            <w:r w:rsidR="004D0C43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.XXX</w:t>
            </w:r>
            <w:r w:rsidR="00046FEF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4D0C43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4B15375" w14:textId="5C269011" w:rsidR="00A167D3" w:rsidRPr="00A96CA0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046FE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="00DC42E7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</w:p>
          <w:p w14:paraId="758FC994" w14:textId="35580D5D" w:rsidR="004D0C43" w:rsidRPr="00230F5A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="00284E6A" w:rsidRPr="00A96CA0">
              <w:rPr>
                <w:rFonts w:ascii="Times New Roman" w:hAnsi="Times New Roman" w:cs="Times New Roman"/>
              </w:rPr>
              <w:t xml:space="preserve"> 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Es un correlativo número asignado por el sistema de largo </w:t>
            </w:r>
            <w:r w:rsidR="00CD1B8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42586B55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230F5A" w:rsidRDefault="000465DB" w:rsidP="00F91F8E">
      <w:pPr>
        <w:pStyle w:val="Ttulo2"/>
        <w:numPr>
          <w:ilvl w:val="2"/>
          <w:numId w:val="2"/>
        </w:numPr>
      </w:pPr>
      <w:bookmarkStart w:id="16" w:name="_Toc160694610"/>
      <w:r w:rsidRPr="00230F5A">
        <w:t>Archivo Carát</w:t>
      </w:r>
      <w:r w:rsidR="00601681">
        <w:t>u</w:t>
      </w:r>
      <w:r w:rsidRPr="00230F5A">
        <w:t>la</w:t>
      </w:r>
      <w:bookmarkEnd w:id="16"/>
      <w:r w:rsidR="001169CF" w:rsidRPr="00230F5A">
        <w:fldChar w:fldCharType="begin"/>
      </w:r>
      <w:r w:rsidR="001169CF" w:rsidRPr="00230F5A">
        <w:instrText xml:space="preserve"> XE "Archivo </w:instrText>
      </w:r>
      <w:r w:rsidR="007B6066">
        <w:instrText>”</w:instrText>
      </w:r>
      <w:r w:rsidR="001169CF" w:rsidRPr="00230F5A">
        <w:instrText xml:space="preserve">arátula" </w:instrText>
      </w:r>
      <w:r w:rsidR="001169CF"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B1738F" w:rsidRPr="00230F5A" w14:paraId="3696ACD3" w14:textId="77777777" w:rsidTr="00E862A3">
        <w:tc>
          <w:tcPr>
            <w:tcW w:w="1413" w:type="dxa"/>
          </w:tcPr>
          <w:p w14:paraId="36BA30C6" w14:textId="77777777" w:rsidR="00B1738F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02D5F2E6" w14:textId="1FEDDBC5" w:rsidR="00CD1B82" w:rsidRPr="00230F5A" w:rsidRDefault="00CD1B82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040613DC" w14:textId="7C37240C" w:rsidR="00284E6A" w:rsidRPr="00230F5A" w:rsidRDefault="00A96CA0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I</w:t>
            </w:r>
            <w:r w:rsidR="00BC5453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="008626CE"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DC5DF9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.XX</w:t>
            </w:r>
            <w:r w:rsidR="00046FEF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X 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358367B5" w14:textId="7B9726AA" w:rsidR="008B2624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</w:t>
            </w:r>
            <w:r w:rsidR="00046FE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52AC4977" w:rsidR="00B1738F" w:rsidRPr="00230F5A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="00DC42E7"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 un correlativo número asignado por el sistema de largo </w:t>
            </w:r>
            <w:r w:rsidR="00DC5D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220F802D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17" w:name="_Hlk151646289"/>
      <w:bookmarkStart w:id="18" w:name="_Hlk150869805"/>
      <w:bookmarkStart w:id="19" w:name="_Hlk151631830"/>
      <w:bookmarkStart w:id="20" w:name="_Hlk150874624"/>
    </w:p>
    <w:p w14:paraId="61DA5454" w14:textId="77777777" w:rsidR="00C52665" w:rsidRPr="00B9545E" w:rsidRDefault="00C52665" w:rsidP="00C52665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FE1FC73" w14:textId="1E8282A9" w:rsidR="00C52665" w:rsidRPr="00B9545E" w:rsidRDefault="00C52665" w:rsidP="00C52665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6B9E8AC3" w14:textId="77777777" w:rsidR="00C52665" w:rsidRPr="00B9545E" w:rsidRDefault="00C52665" w:rsidP="00C52665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C3E4384" w14:textId="77777777" w:rsidR="00C52665" w:rsidRPr="00B9545E" w:rsidRDefault="00C52665" w:rsidP="00C52665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</w:p>
    <w:p w14:paraId="45670A52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577E334E" w14:textId="77777777" w:rsidR="00793B06" w:rsidRDefault="00787AE9" w:rsidP="00F91F8E">
      <w:pPr>
        <w:pStyle w:val="Ttulo2"/>
        <w:numPr>
          <w:ilvl w:val="1"/>
          <w:numId w:val="2"/>
        </w:numPr>
      </w:pPr>
      <w:bookmarkStart w:id="21" w:name="_Toc160694611"/>
      <w:r>
        <w:t>Definición de correlativo</w:t>
      </w:r>
      <w:bookmarkEnd w:id="21"/>
    </w:p>
    <w:p w14:paraId="0F25C2CA" w14:textId="77777777" w:rsidR="00793B06" w:rsidRPr="00793B06" w:rsidRDefault="00793B06" w:rsidP="00793B06"/>
    <w:p w14:paraId="0A065339" w14:textId="2D5B4C2D" w:rsidR="00787AE9" w:rsidRDefault="00793B06" w:rsidP="00F91F8E">
      <w:pPr>
        <w:pStyle w:val="Ttulo2"/>
        <w:numPr>
          <w:ilvl w:val="2"/>
          <w:numId w:val="2"/>
        </w:numPr>
      </w:pPr>
      <w:bookmarkStart w:id="22" w:name="_Toc160694612"/>
      <w:r>
        <w:t>Salida</w:t>
      </w:r>
      <w:bookmarkEnd w:id="22"/>
      <w:r>
        <w:t xml:space="preserve"> </w:t>
      </w:r>
      <w:r w:rsidR="00787AE9" w:rsidRPr="00230F5A">
        <w:fldChar w:fldCharType="begin"/>
      </w:r>
      <w:r w:rsidR="00787AE9" w:rsidRPr="00230F5A">
        <w:instrText xml:space="preserve"> XE "Archivo de salida a</w:instrText>
      </w:r>
      <w:r w:rsidR="00787AE9">
        <w:instrText>”</w:instrText>
      </w:r>
      <w:r w:rsidR="00787AE9" w:rsidRPr="00230F5A">
        <w:instrText xml:space="preserve">destino" </w:instrText>
      </w:r>
      <w:r w:rsidR="00787AE9" w:rsidRPr="00230F5A">
        <w:fldChar w:fldCharType="end"/>
      </w:r>
    </w:p>
    <w:p w14:paraId="282B767A" w14:textId="77777777" w:rsidR="00787AE9" w:rsidRPr="00787AE9" w:rsidRDefault="00787AE9" w:rsidP="00787AE9"/>
    <w:p w14:paraId="1FC9F6A2" w14:textId="0CAD1FB4" w:rsidR="0051118C" w:rsidRDefault="0051118C" w:rsidP="0051118C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</w:t>
      </w:r>
      <w:r w:rsidR="00456593">
        <w:rPr>
          <w:rFonts w:ascii="Times New Roman" w:hAnsi="Times New Roman" w:cs="Times New Roman"/>
          <w:color w:val="4472C4" w:themeColor="accent1"/>
        </w:rPr>
        <w:t>-Bancos</w:t>
      </w:r>
      <w:r>
        <w:rPr>
          <w:rFonts w:ascii="Times New Roman" w:hAnsi="Times New Roman" w:cs="Times New Roman"/>
          <w:color w:val="4472C4" w:themeColor="accent1"/>
        </w:rPr>
        <w:t>)</w:t>
      </w:r>
    </w:p>
    <w:p w14:paraId="50283177" w14:textId="77777777" w:rsidR="00787AE9" w:rsidRPr="00B537DA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17"/>
    <w:bookmarkEnd w:id="18"/>
    <w:p w14:paraId="627030EB" w14:textId="77777777" w:rsidR="00793B06" w:rsidRPr="00793B06" w:rsidRDefault="00793B06" w:rsidP="00793B06"/>
    <w:p w14:paraId="50C36BD7" w14:textId="77777777" w:rsidR="00793B06" w:rsidRDefault="00793B06" w:rsidP="00F91F8E">
      <w:pPr>
        <w:pStyle w:val="Ttulo2"/>
        <w:numPr>
          <w:ilvl w:val="2"/>
          <w:numId w:val="2"/>
        </w:numPr>
      </w:pPr>
      <w:bookmarkStart w:id="23" w:name="_Toc160694613"/>
      <w:r>
        <w:t>Entrada</w:t>
      </w:r>
      <w:bookmarkEnd w:id="23"/>
    </w:p>
    <w:p w14:paraId="05119778" w14:textId="381D228E" w:rsidR="00793B06" w:rsidRDefault="00793B06" w:rsidP="00793B06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6AE43C20" w14:textId="77777777" w:rsidR="00B245FD" w:rsidRPr="00B537DA" w:rsidRDefault="00B245FD" w:rsidP="00B245FD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24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4"/>
    <w:p w14:paraId="5D3F5244" w14:textId="019C7940" w:rsidR="00793B06" w:rsidRDefault="00793B06" w:rsidP="00793B06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143D5F7" w14:textId="77777777" w:rsidR="00793B06" w:rsidRPr="00B537DA" w:rsidRDefault="00793B06" w:rsidP="00793B06">
      <w:pPr>
        <w:rPr>
          <w:rFonts w:ascii="Times New Roman" w:hAnsi="Times New Roman" w:cs="Times New Roman"/>
          <w:color w:val="4472C4" w:themeColor="accent1"/>
        </w:rPr>
      </w:pPr>
    </w:p>
    <w:p w14:paraId="2C5B42C1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19"/>
    <w:p w14:paraId="5049C691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B03F064" w:rsidR="00F10206" w:rsidRPr="00230F5A" w:rsidRDefault="000465DB" w:rsidP="00F91F8E">
      <w:pPr>
        <w:pStyle w:val="Ttulo1"/>
        <w:numPr>
          <w:ilvl w:val="0"/>
          <w:numId w:val="2"/>
        </w:numPr>
      </w:pPr>
      <w:bookmarkStart w:id="25" w:name="_Toc160694614"/>
      <w:bookmarkEnd w:id="20"/>
      <w:r w:rsidRPr="00230F5A">
        <w:lastRenderedPageBreak/>
        <w:t xml:space="preserve">Definición </w:t>
      </w:r>
      <w:r w:rsidR="002C3FD6" w:rsidRPr="00230F5A">
        <w:t>de</w:t>
      </w:r>
      <w:r w:rsidR="002C3FD6">
        <w:t xml:space="preserve"> datos por ingresar de</w:t>
      </w:r>
      <w:r w:rsidR="002C3FD6" w:rsidRPr="00230F5A">
        <w:t xml:space="preserve">l </w:t>
      </w:r>
      <w:r w:rsidR="002C3FD6">
        <w:t>usuario (desde el Front)</w:t>
      </w:r>
      <w:bookmarkEnd w:id="25"/>
      <w:r w:rsidR="002C3FD6">
        <w:t xml:space="preserve"> </w:t>
      </w:r>
      <w:r w:rsidR="001169CF" w:rsidRPr="00230F5A">
        <w:fldChar w:fldCharType="begin"/>
      </w:r>
      <w:r w:rsidR="001169CF" w:rsidRPr="00230F5A">
        <w:instrText xml:space="preserve"> XE "Definición del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073246B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tbl>
      <w:tblPr>
        <w:tblStyle w:val="TableNormal"/>
        <w:tblW w:w="1021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031"/>
        <w:gridCol w:w="6368"/>
        <w:gridCol w:w="10"/>
        <w:gridCol w:w="1276"/>
      </w:tblGrid>
      <w:tr w:rsidR="002C3FD6" w:rsidRPr="003E2700" w14:paraId="49745509" w14:textId="77777777" w:rsidTr="0032171B">
        <w:trPr>
          <w:trHeight w:val="268"/>
        </w:trPr>
        <w:tc>
          <w:tcPr>
            <w:tcW w:w="1239" w:type="dxa"/>
          </w:tcPr>
          <w:p w14:paraId="619ADE40" w14:textId="77777777" w:rsidR="002C3FD6" w:rsidRPr="003E2700" w:rsidRDefault="002C3FD6" w:rsidP="00B91BE2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0D4D14C5" w14:textId="77777777" w:rsidR="002C3FD6" w:rsidRPr="003E2700" w:rsidRDefault="002C3FD6" w:rsidP="00B91BE2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031" w:type="dxa"/>
          </w:tcPr>
          <w:p w14:paraId="61228309" w14:textId="77777777" w:rsidR="002C3FD6" w:rsidRPr="003E2700" w:rsidRDefault="002C3FD6" w:rsidP="00B91BE2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378" w:type="dxa"/>
            <w:gridSpan w:val="2"/>
          </w:tcPr>
          <w:p w14:paraId="0409D653" w14:textId="77777777" w:rsidR="002C3FD6" w:rsidRPr="003E2700" w:rsidRDefault="002C3FD6" w:rsidP="00B91BE2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276" w:type="dxa"/>
          </w:tcPr>
          <w:p w14:paraId="086FF0C4" w14:textId="77777777" w:rsidR="002C3FD6" w:rsidRPr="003E2700" w:rsidRDefault="002C3FD6" w:rsidP="00B91BE2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Acción</w:t>
            </w:r>
            <w:proofErr w:type="spellEnd"/>
          </w:p>
        </w:tc>
      </w:tr>
      <w:tr w:rsidR="002C3FD6" w:rsidRPr="003E2700" w14:paraId="659CD114" w14:textId="77777777" w:rsidTr="0032171B">
        <w:trPr>
          <w:trHeight w:val="268"/>
        </w:trPr>
        <w:tc>
          <w:tcPr>
            <w:tcW w:w="1239" w:type="dxa"/>
          </w:tcPr>
          <w:p w14:paraId="0EEF1F34" w14:textId="77777777" w:rsidR="002C3FD6" w:rsidRPr="003E2700" w:rsidRDefault="002C3FD6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93" w:type="dxa"/>
          </w:tcPr>
          <w:p w14:paraId="068CB4B5" w14:textId="77777777" w:rsidR="002C3FD6" w:rsidRPr="003E2700" w:rsidRDefault="002C3FD6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031" w:type="dxa"/>
          </w:tcPr>
          <w:p w14:paraId="5EFD3AAD" w14:textId="77777777" w:rsidR="002C3FD6" w:rsidRPr="003E2700" w:rsidRDefault="002C3FD6" w:rsidP="00B91BE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378" w:type="dxa"/>
            <w:gridSpan w:val="2"/>
          </w:tcPr>
          <w:p w14:paraId="33C0DE28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   </w:t>
            </w:r>
          </w:p>
        </w:tc>
        <w:tc>
          <w:tcPr>
            <w:tcW w:w="1276" w:type="dxa"/>
          </w:tcPr>
          <w:p w14:paraId="0917802C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2C3FD6" w:rsidRPr="003E2700" w14:paraId="48D5295B" w14:textId="77777777" w:rsidTr="0032171B">
        <w:trPr>
          <w:trHeight w:val="268"/>
        </w:trPr>
        <w:tc>
          <w:tcPr>
            <w:tcW w:w="1239" w:type="dxa"/>
          </w:tcPr>
          <w:p w14:paraId="4C0DD5D7" w14:textId="77777777" w:rsidR="002C3FD6" w:rsidRPr="003E2700" w:rsidRDefault="002C3FD6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93" w:type="dxa"/>
          </w:tcPr>
          <w:p w14:paraId="49D17052" w14:textId="77777777" w:rsidR="002C3FD6" w:rsidRPr="003E2700" w:rsidRDefault="002C3FD6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031" w:type="dxa"/>
          </w:tcPr>
          <w:p w14:paraId="02CEE41E" w14:textId="77777777" w:rsidR="002C3FD6" w:rsidRPr="003E2700" w:rsidRDefault="002C3FD6" w:rsidP="00B91BE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378" w:type="dxa"/>
            <w:gridSpan w:val="2"/>
          </w:tcPr>
          <w:p w14:paraId="5611FCB5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</w:t>
            </w:r>
          </w:p>
        </w:tc>
        <w:tc>
          <w:tcPr>
            <w:tcW w:w="1276" w:type="dxa"/>
          </w:tcPr>
          <w:p w14:paraId="0B18933C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2C3FD6" w:rsidRPr="003E2700" w14:paraId="6F374A3E" w14:textId="77777777" w:rsidTr="0032171B">
        <w:trPr>
          <w:trHeight w:val="268"/>
        </w:trPr>
        <w:tc>
          <w:tcPr>
            <w:tcW w:w="1239" w:type="dxa"/>
          </w:tcPr>
          <w:p w14:paraId="34A0699E" w14:textId="77777777" w:rsidR="002C3FD6" w:rsidRPr="003E2700" w:rsidRDefault="002C3FD6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93" w:type="dxa"/>
          </w:tcPr>
          <w:p w14:paraId="090098E9" w14:textId="77777777" w:rsidR="002C3FD6" w:rsidRPr="003E2700" w:rsidRDefault="002C3FD6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031" w:type="dxa"/>
          </w:tcPr>
          <w:p w14:paraId="76F6D332" w14:textId="77777777" w:rsidR="002C3FD6" w:rsidRPr="003E2700" w:rsidRDefault="002C3FD6" w:rsidP="00B91BE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378" w:type="dxa"/>
            <w:gridSpan w:val="2"/>
          </w:tcPr>
          <w:p w14:paraId="761119F9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1276" w:type="dxa"/>
          </w:tcPr>
          <w:p w14:paraId="091E6C8E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2C3FD6" w:rsidRPr="003E2700" w14:paraId="62463F16" w14:textId="77777777" w:rsidTr="0032171B">
        <w:trPr>
          <w:trHeight w:val="268"/>
        </w:trPr>
        <w:tc>
          <w:tcPr>
            <w:tcW w:w="1239" w:type="dxa"/>
          </w:tcPr>
          <w:p w14:paraId="37281161" w14:textId="77777777" w:rsidR="002C3FD6" w:rsidRPr="003E2700" w:rsidRDefault="002C3FD6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93" w:type="dxa"/>
          </w:tcPr>
          <w:p w14:paraId="172F7C99" w14:textId="77777777" w:rsidR="002C3FD6" w:rsidRPr="003E2700" w:rsidRDefault="002C3FD6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031" w:type="dxa"/>
          </w:tcPr>
          <w:p w14:paraId="13CBC291" w14:textId="77777777" w:rsidR="002C3FD6" w:rsidRPr="003E2700" w:rsidRDefault="002C3FD6" w:rsidP="00B91BE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378" w:type="dxa"/>
            <w:gridSpan w:val="2"/>
          </w:tcPr>
          <w:p w14:paraId="0AF3E502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1276" w:type="dxa"/>
          </w:tcPr>
          <w:p w14:paraId="49A53745" w14:textId="77777777" w:rsidR="002C3FD6" w:rsidRPr="006B13CB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32171B" w:rsidRPr="00F45E53" w14:paraId="46433710" w14:textId="77777777" w:rsidTr="0032171B">
        <w:trPr>
          <w:trHeight w:val="268"/>
        </w:trPr>
        <w:tc>
          <w:tcPr>
            <w:tcW w:w="1239" w:type="dxa"/>
          </w:tcPr>
          <w:p w14:paraId="6B808906" w14:textId="4A9154AA" w:rsidR="0032171B" w:rsidRPr="00F45E53" w:rsidRDefault="0032171B" w:rsidP="0032171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93" w:type="dxa"/>
          </w:tcPr>
          <w:p w14:paraId="3D159069" w14:textId="29CBEDEA" w:rsidR="0032171B" w:rsidRPr="00F45E53" w:rsidRDefault="0032171B" w:rsidP="0032171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031" w:type="dxa"/>
          </w:tcPr>
          <w:p w14:paraId="7F51CEE7" w14:textId="63DB0DC5" w:rsidR="0032171B" w:rsidRPr="00F45E53" w:rsidRDefault="0032171B" w:rsidP="0032171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F732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368" w:type="dxa"/>
          </w:tcPr>
          <w:p w14:paraId="16FA5667" w14:textId="77777777" w:rsidR="0032171B" w:rsidRPr="000F732E" w:rsidRDefault="0032171B" w:rsidP="0032171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F732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  <w:p w14:paraId="1A39C590" w14:textId="362AA2DB" w:rsidR="0032171B" w:rsidRPr="00F45E53" w:rsidRDefault="0032171B" w:rsidP="0032171B">
            <w:pPr>
              <w:pStyle w:val="TableParagraph"/>
              <w:spacing w:before="18"/>
              <w:ind w:left="12" w:firstLine="14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</w:tc>
        <w:tc>
          <w:tcPr>
            <w:tcW w:w="1286" w:type="dxa"/>
            <w:gridSpan w:val="2"/>
          </w:tcPr>
          <w:p w14:paraId="355CDAD0" w14:textId="50CB95B6" w:rsidR="0032171B" w:rsidRPr="00F45E53" w:rsidRDefault="0032171B" w:rsidP="0032171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modificar</w:t>
            </w:r>
            <w:proofErr w:type="spellEnd"/>
          </w:p>
        </w:tc>
      </w:tr>
      <w:tr w:rsidR="008626CE" w:rsidRPr="00F45E53" w14:paraId="26629267" w14:textId="77777777" w:rsidTr="0032171B">
        <w:trPr>
          <w:trHeight w:val="268"/>
        </w:trPr>
        <w:tc>
          <w:tcPr>
            <w:tcW w:w="1239" w:type="dxa"/>
          </w:tcPr>
          <w:p w14:paraId="23907FFC" w14:textId="199759BB" w:rsidR="008626CE" w:rsidRPr="00F45E53" w:rsidRDefault="008626CE" w:rsidP="008626C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293" w:type="dxa"/>
          </w:tcPr>
          <w:p w14:paraId="798ABF2F" w14:textId="3851A74B" w:rsidR="008626CE" w:rsidRPr="00F45E53" w:rsidRDefault="008626CE" w:rsidP="008626C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031" w:type="dxa"/>
          </w:tcPr>
          <w:p w14:paraId="5AD569B4" w14:textId="54CDDABB" w:rsidR="008626CE" w:rsidRPr="000F732E" w:rsidRDefault="008626CE" w:rsidP="008626C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D43A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IDC</w:t>
            </w:r>
          </w:p>
        </w:tc>
        <w:tc>
          <w:tcPr>
            <w:tcW w:w="6368" w:type="dxa"/>
          </w:tcPr>
          <w:p w14:paraId="48451381" w14:textId="4E7475C2" w:rsidR="008626CE" w:rsidRPr="006B13CB" w:rsidRDefault="008626CE" w:rsidP="008626C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6B13C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01 EN EL PRIMER CAMPO</w:t>
            </w:r>
          </w:p>
        </w:tc>
        <w:tc>
          <w:tcPr>
            <w:tcW w:w="1286" w:type="dxa"/>
            <w:gridSpan w:val="2"/>
          </w:tcPr>
          <w:p w14:paraId="1D0A1209" w14:textId="7F558829" w:rsidR="008626CE" w:rsidRPr="00F45E53" w:rsidRDefault="008626CE" w:rsidP="008626C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modificar</w:t>
            </w:r>
            <w:proofErr w:type="spellEnd"/>
          </w:p>
        </w:tc>
      </w:tr>
      <w:tr w:rsidR="008626CE" w:rsidRPr="00F45E53" w14:paraId="50A72C0C" w14:textId="77777777" w:rsidTr="0032171B">
        <w:trPr>
          <w:trHeight w:val="268"/>
        </w:trPr>
        <w:tc>
          <w:tcPr>
            <w:tcW w:w="1239" w:type="dxa"/>
          </w:tcPr>
          <w:p w14:paraId="46E6EBCB" w14:textId="5E5A275C" w:rsidR="008626CE" w:rsidRPr="00F45E53" w:rsidRDefault="008626CE" w:rsidP="008626C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293" w:type="dxa"/>
          </w:tcPr>
          <w:p w14:paraId="23F0AAA8" w14:textId="206DAE7C" w:rsidR="008626CE" w:rsidRPr="00F45E53" w:rsidRDefault="008626CE" w:rsidP="008626C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031" w:type="dxa"/>
          </w:tcPr>
          <w:p w14:paraId="62CFB5B0" w14:textId="784D294C" w:rsidR="008626CE" w:rsidRPr="000F732E" w:rsidRDefault="008626CE" w:rsidP="008626C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D43A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IDD</w:t>
            </w:r>
          </w:p>
        </w:tc>
        <w:tc>
          <w:tcPr>
            <w:tcW w:w="6368" w:type="dxa"/>
          </w:tcPr>
          <w:p w14:paraId="557A05CA" w14:textId="64D66167" w:rsidR="008626CE" w:rsidRPr="006B13CB" w:rsidRDefault="008626CE" w:rsidP="008626C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6B13C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02 EN EL PRIMER CAMPO</w:t>
            </w:r>
          </w:p>
        </w:tc>
        <w:tc>
          <w:tcPr>
            <w:tcW w:w="1286" w:type="dxa"/>
            <w:gridSpan w:val="2"/>
          </w:tcPr>
          <w:p w14:paraId="453D02F4" w14:textId="6207BFB6" w:rsidR="008626CE" w:rsidRPr="00F45E53" w:rsidRDefault="008626CE" w:rsidP="008626C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modificar</w:t>
            </w:r>
            <w:proofErr w:type="spellEnd"/>
          </w:p>
        </w:tc>
      </w:tr>
      <w:tr w:rsidR="008626CE" w:rsidRPr="00F45E53" w14:paraId="33A1DB08" w14:textId="77777777" w:rsidTr="0032171B">
        <w:trPr>
          <w:trHeight w:val="268"/>
        </w:trPr>
        <w:tc>
          <w:tcPr>
            <w:tcW w:w="1239" w:type="dxa"/>
          </w:tcPr>
          <w:p w14:paraId="12C8AC90" w14:textId="43A4D8C0" w:rsidR="008626CE" w:rsidRPr="00F45E53" w:rsidRDefault="008626CE" w:rsidP="008626C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293" w:type="dxa"/>
          </w:tcPr>
          <w:p w14:paraId="3790D147" w14:textId="2ACB8C63" w:rsidR="008626CE" w:rsidRPr="00F45E53" w:rsidRDefault="008626CE" w:rsidP="008626C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031" w:type="dxa"/>
          </w:tcPr>
          <w:p w14:paraId="49B956C7" w14:textId="433641FE" w:rsidR="008626CE" w:rsidRPr="000F732E" w:rsidRDefault="008626CE" w:rsidP="008626C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D43A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IDE</w:t>
            </w:r>
          </w:p>
        </w:tc>
        <w:tc>
          <w:tcPr>
            <w:tcW w:w="6368" w:type="dxa"/>
          </w:tcPr>
          <w:p w14:paraId="6642DCCB" w14:textId="0F63910D" w:rsidR="008626CE" w:rsidRPr="006B13CB" w:rsidRDefault="008626CE" w:rsidP="008626C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6B13C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03 EN EL PRIMER CAMPO</w:t>
            </w:r>
          </w:p>
        </w:tc>
        <w:tc>
          <w:tcPr>
            <w:tcW w:w="1286" w:type="dxa"/>
            <w:gridSpan w:val="2"/>
          </w:tcPr>
          <w:p w14:paraId="2E1D430B" w14:textId="5E52A45F" w:rsidR="008626CE" w:rsidRPr="00F45E53" w:rsidRDefault="008626CE" w:rsidP="008626C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modificar</w:t>
            </w:r>
            <w:proofErr w:type="spellEnd"/>
          </w:p>
        </w:tc>
      </w:tr>
      <w:tr w:rsidR="008626CE" w:rsidRPr="00F45E53" w14:paraId="30134E10" w14:textId="77777777" w:rsidTr="0032171B">
        <w:trPr>
          <w:trHeight w:val="268"/>
        </w:trPr>
        <w:tc>
          <w:tcPr>
            <w:tcW w:w="1239" w:type="dxa"/>
          </w:tcPr>
          <w:p w14:paraId="10A65772" w14:textId="261C1FE8" w:rsidR="008626CE" w:rsidRPr="00F45E53" w:rsidRDefault="008626CE" w:rsidP="008626C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293" w:type="dxa"/>
          </w:tcPr>
          <w:p w14:paraId="587557C0" w14:textId="5DD5746D" w:rsidR="008626CE" w:rsidRPr="00F45E53" w:rsidRDefault="008626CE" w:rsidP="008626C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031" w:type="dxa"/>
          </w:tcPr>
          <w:p w14:paraId="28B44874" w14:textId="138E9102" w:rsidR="008626CE" w:rsidRPr="000F732E" w:rsidRDefault="008626CE" w:rsidP="008626C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D43A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IDF</w:t>
            </w:r>
          </w:p>
        </w:tc>
        <w:tc>
          <w:tcPr>
            <w:tcW w:w="6368" w:type="dxa"/>
          </w:tcPr>
          <w:p w14:paraId="274C4C9B" w14:textId="79C05106" w:rsidR="008626CE" w:rsidRPr="006B13CB" w:rsidRDefault="008626CE" w:rsidP="008626C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6B13C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04 EN EL PRIMER CAMPO</w:t>
            </w:r>
          </w:p>
        </w:tc>
        <w:tc>
          <w:tcPr>
            <w:tcW w:w="1286" w:type="dxa"/>
            <w:gridSpan w:val="2"/>
          </w:tcPr>
          <w:p w14:paraId="35238E35" w14:textId="2378C900" w:rsidR="008626CE" w:rsidRPr="00F45E53" w:rsidRDefault="008626CE" w:rsidP="008626C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modificar</w:t>
            </w:r>
            <w:proofErr w:type="spellEnd"/>
          </w:p>
        </w:tc>
      </w:tr>
      <w:tr w:rsidR="008626CE" w:rsidRPr="00F45E53" w14:paraId="03E3CC23" w14:textId="77777777" w:rsidTr="0032171B">
        <w:trPr>
          <w:trHeight w:val="268"/>
        </w:trPr>
        <w:tc>
          <w:tcPr>
            <w:tcW w:w="1239" w:type="dxa"/>
          </w:tcPr>
          <w:p w14:paraId="6355CB81" w14:textId="7DC4E1EE" w:rsidR="008626CE" w:rsidRDefault="008626CE" w:rsidP="008626C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10</w:t>
            </w:r>
          </w:p>
        </w:tc>
        <w:tc>
          <w:tcPr>
            <w:tcW w:w="293" w:type="dxa"/>
          </w:tcPr>
          <w:p w14:paraId="6D6D0A06" w14:textId="07C03936" w:rsidR="008626CE" w:rsidRPr="00F45E53" w:rsidRDefault="008626CE" w:rsidP="008626C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031" w:type="dxa"/>
          </w:tcPr>
          <w:p w14:paraId="0B26732E" w14:textId="745F8E1A" w:rsidR="008626CE" w:rsidRPr="00A44C33" w:rsidRDefault="008626CE" w:rsidP="008626CE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44C3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368" w:type="dxa"/>
          </w:tcPr>
          <w:p w14:paraId="5D1D6DDF" w14:textId="10DB7236" w:rsidR="008626CE" w:rsidRPr="00A44C33" w:rsidRDefault="008626CE" w:rsidP="008626C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A44C3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A44C3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1286" w:type="dxa"/>
            <w:gridSpan w:val="2"/>
          </w:tcPr>
          <w:p w14:paraId="4D0CECC3" w14:textId="1FEE67BA" w:rsidR="008626CE" w:rsidRDefault="008626CE" w:rsidP="008626C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22C972B9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2D92ABA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25B95535" w14:textId="77777777" w:rsidR="004A7AEF" w:rsidRDefault="004A7AEF" w:rsidP="00F91F8E">
      <w:pPr>
        <w:pStyle w:val="Ttulo1"/>
        <w:numPr>
          <w:ilvl w:val="0"/>
          <w:numId w:val="2"/>
        </w:numPr>
        <w:rPr>
          <w:rFonts w:cs="Times New Roman"/>
        </w:rPr>
      </w:pPr>
      <w:bookmarkStart w:id="26" w:name="_Toc160694615"/>
      <w:r w:rsidRPr="00230F5A">
        <w:rPr>
          <w:rFonts w:cs="Times New Roman"/>
        </w:rPr>
        <w:lastRenderedPageBreak/>
        <w:t>Defini</w:t>
      </w:r>
      <w:r>
        <w:rPr>
          <w:rFonts w:cs="Times New Roman"/>
        </w:rPr>
        <w:t>r Notificación hacia el Front.</w:t>
      </w:r>
      <w:bookmarkEnd w:id="26"/>
    </w:p>
    <w:p w14:paraId="79C4AEFC" w14:textId="77777777" w:rsidR="00C8447E" w:rsidRDefault="00C8447E" w:rsidP="00C24A53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06353FE" w14:textId="4399AE68" w:rsidR="00C24A53" w:rsidRPr="00A30C68" w:rsidRDefault="00C24A53" w:rsidP="00C24A53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9A1768" w14:textId="77777777" w:rsidR="00C24A53" w:rsidRPr="00A30C68" w:rsidRDefault="00C24A53" w:rsidP="00C24A53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627342E" w14:textId="77777777" w:rsidR="00C8447E" w:rsidRDefault="00C8447E" w:rsidP="00F91F8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0909B3CA" w14:textId="77777777" w:rsidR="00C8447E" w:rsidRDefault="00C8447E" w:rsidP="00F91F8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5442EF26" w14:textId="3049AE73" w:rsidR="00C8447E" w:rsidRPr="00A30C68" w:rsidRDefault="00C8447E" w:rsidP="00F91F8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 xml:space="preserve">lizado en forma exitosa para el archivo </w:t>
      </w:r>
      <w:r w:rsidR="00630960" w:rsidRPr="00A30C68">
        <w:rPr>
          <w:rFonts w:ascii="Times New Roman" w:hAnsi="Times New Roman" w:cs="Times New Roman"/>
          <w:color w:val="4472C4" w:themeColor="accent1"/>
        </w:rPr>
        <w:t>(incluir nombre</w:t>
      </w:r>
      <w:r w:rsidR="00630960">
        <w:rPr>
          <w:rFonts w:ascii="Times New Roman" w:hAnsi="Times New Roman" w:cs="Times New Roman"/>
          <w:color w:val="4472C4" w:themeColor="accent1"/>
        </w:rPr>
        <w:t>, correlativo salida</w:t>
      </w:r>
      <w:r w:rsidR="00DA79D8">
        <w:rPr>
          <w:rFonts w:ascii="Times New Roman" w:hAnsi="Times New Roman" w:cs="Times New Roman"/>
          <w:color w:val="4472C4" w:themeColor="accent1"/>
        </w:rPr>
        <w:t xml:space="preserve"> y</w:t>
      </w:r>
      <w:r w:rsidR="00630960">
        <w:rPr>
          <w:rFonts w:ascii="Times New Roman" w:hAnsi="Times New Roman" w:cs="Times New Roman"/>
          <w:color w:val="4472C4" w:themeColor="accent1"/>
        </w:rPr>
        <w:t xml:space="preserve"> destino)</w:t>
      </w:r>
      <w:r w:rsidRPr="00A30C68">
        <w:rPr>
          <w:rFonts w:ascii="Times New Roman" w:hAnsi="Times New Roman" w:cs="Times New Roman"/>
          <w:color w:val="4472C4" w:themeColor="accent1"/>
        </w:rPr>
        <w:t>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1D8C68C2" w14:textId="77777777" w:rsidR="001D2934" w:rsidRPr="00230F5A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Default="001D2934" w:rsidP="00F91F8E">
      <w:pPr>
        <w:pStyle w:val="Ttulo1"/>
        <w:numPr>
          <w:ilvl w:val="0"/>
          <w:numId w:val="2"/>
        </w:numPr>
        <w:rPr>
          <w:rFonts w:cs="Times New Roman"/>
        </w:rPr>
      </w:pPr>
      <w:bookmarkStart w:id="27" w:name="_Toc160694616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27"/>
    </w:p>
    <w:p w14:paraId="6ED8C821" w14:textId="77777777" w:rsidR="009947CD" w:rsidRPr="009947CD" w:rsidRDefault="009947CD" w:rsidP="009947CD"/>
    <w:p w14:paraId="1B8D60BD" w14:textId="76E4ED9A" w:rsidR="008F4386" w:rsidRDefault="00E05EA9" w:rsidP="00E05EA9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No hay</w:t>
      </w:r>
    </w:p>
    <w:p w14:paraId="36F41FBE" w14:textId="77777777" w:rsidR="008F4386" w:rsidRDefault="008F4386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</w:p>
    <w:p w14:paraId="2E9B8CC1" w14:textId="679414F0" w:rsidR="001D2934" w:rsidRPr="009947CD" w:rsidRDefault="000D4CA4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="001D2934"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20739D62" w14:textId="77777777" w:rsidR="001D2934" w:rsidRPr="00230F5A" w:rsidRDefault="001D2934" w:rsidP="001D2934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79F2A15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20F98A57" w14:textId="62BED9E0" w:rsidR="002B267E" w:rsidRDefault="002B267E" w:rsidP="002B267E">
      <w:pPr>
        <w:pStyle w:val="Ttulo1"/>
      </w:pPr>
    </w:p>
    <w:sectPr w:rsidR="002B267E" w:rsidSect="009372AA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65D47A" w14:textId="77777777" w:rsidR="00AB67FF" w:rsidRDefault="00AB67FF" w:rsidP="00F10206">
      <w:pPr>
        <w:spacing w:after="0" w:line="240" w:lineRule="auto"/>
      </w:pPr>
      <w:r>
        <w:separator/>
      </w:r>
    </w:p>
  </w:endnote>
  <w:endnote w:type="continuationSeparator" w:id="0">
    <w:p w14:paraId="7A3EE08E" w14:textId="77777777" w:rsidR="00AB67FF" w:rsidRDefault="00AB67FF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22A8643B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68272E">
          <w:rPr>
            <w:noProof/>
            <w:lang w:val="en-US" w:bidi="es-ES"/>
          </w:rPr>
          <w:t>8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94B692" w14:textId="77777777" w:rsidR="00AB67FF" w:rsidRDefault="00AB67FF" w:rsidP="00F10206">
      <w:pPr>
        <w:spacing w:after="0" w:line="240" w:lineRule="auto"/>
      </w:pPr>
      <w:r>
        <w:separator/>
      </w:r>
    </w:p>
  </w:footnote>
  <w:footnote w:type="continuationSeparator" w:id="0">
    <w:p w14:paraId="7651B5D3" w14:textId="77777777" w:rsidR="00AB67FF" w:rsidRDefault="00AB67FF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7216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F734F0"/>
    <w:multiLevelType w:val="multilevel"/>
    <w:tmpl w:val="383A77A8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2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3" w15:restartNumberingAfterBreak="0">
    <w:nsid w:val="612B66CC"/>
    <w:multiLevelType w:val="hybridMultilevel"/>
    <w:tmpl w:val="05CE1A02"/>
    <w:lvl w:ilvl="0" w:tplc="FFFFFFFF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num w:numId="1" w16cid:durableId="818107792">
    <w:abstractNumId w:val="4"/>
  </w:num>
  <w:num w:numId="2" w16cid:durableId="181479391">
    <w:abstractNumId w:val="0"/>
  </w:num>
  <w:num w:numId="3" w16cid:durableId="1709329046">
    <w:abstractNumId w:val="2"/>
  </w:num>
  <w:num w:numId="4" w16cid:durableId="126431872">
    <w:abstractNumId w:val="3"/>
  </w:num>
  <w:num w:numId="5" w16cid:durableId="614748934">
    <w:abstractNumId w:val="1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05650"/>
    <w:rsid w:val="000105A8"/>
    <w:rsid w:val="00012742"/>
    <w:rsid w:val="000159D4"/>
    <w:rsid w:val="0002118B"/>
    <w:rsid w:val="00026595"/>
    <w:rsid w:val="00030E9D"/>
    <w:rsid w:val="00032746"/>
    <w:rsid w:val="00035F9D"/>
    <w:rsid w:val="000465DB"/>
    <w:rsid w:val="00046FEF"/>
    <w:rsid w:val="00051F19"/>
    <w:rsid w:val="00055995"/>
    <w:rsid w:val="00056880"/>
    <w:rsid w:val="00062003"/>
    <w:rsid w:val="0006551A"/>
    <w:rsid w:val="000701D0"/>
    <w:rsid w:val="00081A87"/>
    <w:rsid w:val="00095C24"/>
    <w:rsid w:val="000B1A73"/>
    <w:rsid w:val="000B75EE"/>
    <w:rsid w:val="000C5641"/>
    <w:rsid w:val="000C5DF3"/>
    <w:rsid w:val="000C7ACD"/>
    <w:rsid w:val="000C7D4A"/>
    <w:rsid w:val="000D4CA4"/>
    <w:rsid w:val="000D683B"/>
    <w:rsid w:val="000D7A49"/>
    <w:rsid w:val="000E468A"/>
    <w:rsid w:val="000E53EF"/>
    <w:rsid w:val="000F00FF"/>
    <w:rsid w:val="000F012A"/>
    <w:rsid w:val="000F1060"/>
    <w:rsid w:val="000F398E"/>
    <w:rsid w:val="000F732E"/>
    <w:rsid w:val="000F73E7"/>
    <w:rsid w:val="001021A2"/>
    <w:rsid w:val="00103045"/>
    <w:rsid w:val="001040C4"/>
    <w:rsid w:val="001078B4"/>
    <w:rsid w:val="00113C0C"/>
    <w:rsid w:val="001156C3"/>
    <w:rsid w:val="00115D17"/>
    <w:rsid w:val="001169CF"/>
    <w:rsid w:val="0011703E"/>
    <w:rsid w:val="00117F09"/>
    <w:rsid w:val="0012149F"/>
    <w:rsid w:val="00123EC2"/>
    <w:rsid w:val="0013036C"/>
    <w:rsid w:val="001306C1"/>
    <w:rsid w:val="00141EDF"/>
    <w:rsid w:val="00142918"/>
    <w:rsid w:val="0014443F"/>
    <w:rsid w:val="00146329"/>
    <w:rsid w:val="00154B3D"/>
    <w:rsid w:val="0015616A"/>
    <w:rsid w:val="00162832"/>
    <w:rsid w:val="00163D7A"/>
    <w:rsid w:val="001647BF"/>
    <w:rsid w:val="00167584"/>
    <w:rsid w:val="00182D60"/>
    <w:rsid w:val="00182DC4"/>
    <w:rsid w:val="00184622"/>
    <w:rsid w:val="001868E8"/>
    <w:rsid w:val="00186CB0"/>
    <w:rsid w:val="001912BC"/>
    <w:rsid w:val="00191E60"/>
    <w:rsid w:val="0019366D"/>
    <w:rsid w:val="001943F6"/>
    <w:rsid w:val="00194737"/>
    <w:rsid w:val="001A2A39"/>
    <w:rsid w:val="001A5519"/>
    <w:rsid w:val="001C0052"/>
    <w:rsid w:val="001C1FCA"/>
    <w:rsid w:val="001C39A2"/>
    <w:rsid w:val="001C7F53"/>
    <w:rsid w:val="001D11CB"/>
    <w:rsid w:val="001D2934"/>
    <w:rsid w:val="001D4DBB"/>
    <w:rsid w:val="001E141B"/>
    <w:rsid w:val="001E7E45"/>
    <w:rsid w:val="00200865"/>
    <w:rsid w:val="00204F68"/>
    <w:rsid w:val="0020586B"/>
    <w:rsid w:val="002119AD"/>
    <w:rsid w:val="00212731"/>
    <w:rsid w:val="00215DCE"/>
    <w:rsid w:val="002308E7"/>
    <w:rsid w:val="00230F5A"/>
    <w:rsid w:val="002358C5"/>
    <w:rsid w:val="00242B02"/>
    <w:rsid w:val="002430D4"/>
    <w:rsid w:val="002479CE"/>
    <w:rsid w:val="00254B9F"/>
    <w:rsid w:val="00266AD3"/>
    <w:rsid w:val="002716AE"/>
    <w:rsid w:val="00271AB6"/>
    <w:rsid w:val="00273BB4"/>
    <w:rsid w:val="00276FA5"/>
    <w:rsid w:val="00280184"/>
    <w:rsid w:val="00284E6A"/>
    <w:rsid w:val="00294E79"/>
    <w:rsid w:val="00296526"/>
    <w:rsid w:val="002A0C42"/>
    <w:rsid w:val="002A1151"/>
    <w:rsid w:val="002A13B4"/>
    <w:rsid w:val="002A6FC8"/>
    <w:rsid w:val="002B267E"/>
    <w:rsid w:val="002B373A"/>
    <w:rsid w:val="002B4375"/>
    <w:rsid w:val="002C3FD6"/>
    <w:rsid w:val="002E1CED"/>
    <w:rsid w:val="002E74B0"/>
    <w:rsid w:val="002E74BA"/>
    <w:rsid w:val="002E798A"/>
    <w:rsid w:val="002E7F40"/>
    <w:rsid w:val="002F1A61"/>
    <w:rsid w:val="002F7BDD"/>
    <w:rsid w:val="0030191E"/>
    <w:rsid w:val="0031019C"/>
    <w:rsid w:val="0031130F"/>
    <w:rsid w:val="00312989"/>
    <w:rsid w:val="00317C42"/>
    <w:rsid w:val="00321233"/>
    <w:rsid w:val="0032171B"/>
    <w:rsid w:val="00325F65"/>
    <w:rsid w:val="00326945"/>
    <w:rsid w:val="00327B5A"/>
    <w:rsid w:val="00327D02"/>
    <w:rsid w:val="00340E64"/>
    <w:rsid w:val="0034206F"/>
    <w:rsid w:val="00343ABB"/>
    <w:rsid w:val="00346716"/>
    <w:rsid w:val="00352CE0"/>
    <w:rsid w:val="00353FCC"/>
    <w:rsid w:val="00354D82"/>
    <w:rsid w:val="00356D09"/>
    <w:rsid w:val="00356F35"/>
    <w:rsid w:val="00360252"/>
    <w:rsid w:val="00385327"/>
    <w:rsid w:val="003865D0"/>
    <w:rsid w:val="00386793"/>
    <w:rsid w:val="003920D1"/>
    <w:rsid w:val="00397F59"/>
    <w:rsid w:val="003A37FF"/>
    <w:rsid w:val="003A508D"/>
    <w:rsid w:val="003B2354"/>
    <w:rsid w:val="003B2729"/>
    <w:rsid w:val="003C048C"/>
    <w:rsid w:val="003C483F"/>
    <w:rsid w:val="003D1CEF"/>
    <w:rsid w:val="003D1D66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27FF8"/>
    <w:rsid w:val="004307DB"/>
    <w:rsid w:val="004341B5"/>
    <w:rsid w:val="00443BE6"/>
    <w:rsid w:val="00443E8F"/>
    <w:rsid w:val="004453F6"/>
    <w:rsid w:val="00446EF8"/>
    <w:rsid w:val="004517D5"/>
    <w:rsid w:val="0045244A"/>
    <w:rsid w:val="00456593"/>
    <w:rsid w:val="004570D4"/>
    <w:rsid w:val="0046050B"/>
    <w:rsid w:val="00465EE6"/>
    <w:rsid w:val="00477EA2"/>
    <w:rsid w:val="004839DA"/>
    <w:rsid w:val="004A0F26"/>
    <w:rsid w:val="004A44F4"/>
    <w:rsid w:val="004A6793"/>
    <w:rsid w:val="004A7AEF"/>
    <w:rsid w:val="004B23C2"/>
    <w:rsid w:val="004B7993"/>
    <w:rsid w:val="004C450B"/>
    <w:rsid w:val="004C75BD"/>
    <w:rsid w:val="004C7D4F"/>
    <w:rsid w:val="004D0C43"/>
    <w:rsid w:val="004D3648"/>
    <w:rsid w:val="004D5032"/>
    <w:rsid w:val="004E113D"/>
    <w:rsid w:val="004E65A5"/>
    <w:rsid w:val="004F0504"/>
    <w:rsid w:val="004F1CB7"/>
    <w:rsid w:val="004F39F4"/>
    <w:rsid w:val="004F47CB"/>
    <w:rsid w:val="004F4C51"/>
    <w:rsid w:val="00510095"/>
    <w:rsid w:val="0051118C"/>
    <w:rsid w:val="00513350"/>
    <w:rsid w:val="00515650"/>
    <w:rsid w:val="00522424"/>
    <w:rsid w:val="00523465"/>
    <w:rsid w:val="00536BF2"/>
    <w:rsid w:val="00562E48"/>
    <w:rsid w:val="00570E48"/>
    <w:rsid w:val="00597FD4"/>
    <w:rsid w:val="005B5B0C"/>
    <w:rsid w:val="005B5D60"/>
    <w:rsid w:val="005B65DC"/>
    <w:rsid w:val="005C2CEF"/>
    <w:rsid w:val="005C5769"/>
    <w:rsid w:val="005E383B"/>
    <w:rsid w:val="005E5611"/>
    <w:rsid w:val="006002B8"/>
    <w:rsid w:val="00601681"/>
    <w:rsid w:val="00603543"/>
    <w:rsid w:val="00604E0E"/>
    <w:rsid w:val="00611BAA"/>
    <w:rsid w:val="006166FA"/>
    <w:rsid w:val="00620059"/>
    <w:rsid w:val="00621843"/>
    <w:rsid w:val="00627EDB"/>
    <w:rsid w:val="00630960"/>
    <w:rsid w:val="00630E05"/>
    <w:rsid w:val="0063326E"/>
    <w:rsid w:val="006336D1"/>
    <w:rsid w:val="00634EE3"/>
    <w:rsid w:val="00641BC5"/>
    <w:rsid w:val="006437B6"/>
    <w:rsid w:val="00644807"/>
    <w:rsid w:val="00646F7F"/>
    <w:rsid w:val="00650BAA"/>
    <w:rsid w:val="00653192"/>
    <w:rsid w:val="00655667"/>
    <w:rsid w:val="00661AC6"/>
    <w:rsid w:val="00666E1A"/>
    <w:rsid w:val="006703A7"/>
    <w:rsid w:val="0067254A"/>
    <w:rsid w:val="00673FE5"/>
    <w:rsid w:val="0068272E"/>
    <w:rsid w:val="006835D7"/>
    <w:rsid w:val="006852C5"/>
    <w:rsid w:val="0069591F"/>
    <w:rsid w:val="006A0A36"/>
    <w:rsid w:val="006A36D6"/>
    <w:rsid w:val="006A3F2B"/>
    <w:rsid w:val="006A5C5E"/>
    <w:rsid w:val="006A72FB"/>
    <w:rsid w:val="006B13CB"/>
    <w:rsid w:val="006B4D0F"/>
    <w:rsid w:val="006B70A9"/>
    <w:rsid w:val="006D2868"/>
    <w:rsid w:val="006F07F7"/>
    <w:rsid w:val="006F384B"/>
    <w:rsid w:val="006F53A6"/>
    <w:rsid w:val="006F65AF"/>
    <w:rsid w:val="006F6A99"/>
    <w:rsid w:val="007003BC"/>
    <w:rsid w:val="0070260B"/>
    <w:rsid w:val="00706C67"/>
    <w:rsid w:val="00712FD2"/>
    <w:rsid w:val="00722D9A"/>
    <w:rsid w:val="00723502"/>
    <w:rsid w:val="00733759"/>
    <w:rsid w:val="00733942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557BF"/>
    <w:rsid w:val="00770A04"/>
    <w:rsid w:val="00772B4E"/>
    <w:rsid w:val="00785F5D"/>
    <w:rsid w:val="007870C3"/>
    <w:rsid w:val="00787AE9"/>
    <w:rsid w:val="007908DC"/>
    <w:rsid w:val="00793B06"/>
    <w:rsid w:val="007B56DB"/>
    <w:rsid w:val="007B6066"/>
    <w:rsid w:val="007C18B3"/>
    <w:rsid w:val="007C2A8E"/>
    <w:rsid w:val="007D03A4"/>
    <w:rsid w:val="007D77A9"/>
    <w:rsid w:val="007E083E"/>
    <w:rsid w:val="007E38CF"/>
    <w:rsid w:val="007E5A3C"/>
    <w:rsid w:val="008014F3"/>
    <w:rsid w:val="00801B0F"/>
    <w:rsid w:val="0080267F"/>
    <w:rsid w:val="00802B3C"/>
    <w:rsid w:val="0080430D"/>
    <w:rsid w:val="00810F89"/>
    <w:rsid w:val="00830BF4"/>
    <w:rsid w:val="00834D6C"/>
    <w:rsid w:val="0084328F"/>
    <w:rsid w:val="00857076"/>
    <w:rsid w:val="008626CE"/>
    <w:rsid w:val="008640F8"/>
    <w:rsid w:val="00865882"/>
    <w:rsid w:val="008661A8"/>
    <w:rsid w:val="00891C53"/>
    <w:rsid w:val="008932A1"/>
    <w:rsid w:val="008A17BE"/>
    <w:rsid w:val="008A77E1"/>
    <w:rsid w:val="008B2624"/>
    <w:rsid w:val="008B2B0B"/>
    <w:rsid w:val="008C1F00"/>
    <w:rsid w:val="008C51B9"/>
    <w:rsid w:val="008C7428"/>
    <w:rsid w:val="008D6FFE"/>
    <w:rsid w:val="008E4978"/>
    <w:rsid w:val="008E6834"/>
    <w:rsid w:val="008F4386"/>
    <w:rsid w:val="009144B1"/>
    <w:rsid w:val="00920D2A"/>
    <w:rsid w:val="009248DE"/>
    <w:rsid w:val="0092616A"/>
    <w:rsid w:val="00930A0D"/>
    <w:rsid w:val="009372AA"/>
    <w:rsid w:val="00941749"/>
    <w:rsid w:val="009427D8"/>
    <w:rsid w:val="009437BA"/>
    <w:rsid w:val="009478C6"/>
    <w:rsid w:val="00956F60"/>
    <w:rsid w:val="00960647"/>
    <w:rsid w:val="00961C21"/>
    <w:rsid w:val="00976285"/>
    <w:rsid w:val="009764B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A77FD"/>
    <w:rsid w:val="009C0AC5"/>
    <w:rsid w:val="009D07D0"/>
    <w:rsid w:val="009D43AF"/>
    <w:rsid w:val="00A05492"/>
    <w:rsid w:val="00A06AD3"/>
    <w:rsid w:val="00A10C95"/>
    <w:rsid w:val="00A120BD"/>
    <w:rsid w:val="00A148F3"/>
    <w:rsid w:val="00A167D3"/>
    <w:rsid w:val="00A17EA9"/>
    <w:rsid w:val="00A256C6"/>
    <w:rsid w:val="00A2581E"/>
    <w:rsid w:val="00A25DAD"/>
    <w:rsid w:val="00A37F21"/>
    <w:rsid w:val="00A421C4"/>
    <w:rsid w:val="00A42CB3"/>
    <w:rsid w:val="00A444BB"/>
    <w:rsid w:val="00A44C33"/>
    <w:rsid w:val="00A56B43"/>
    <w:rsid w:val="00A64CF0"/>
    <w:rsid w:val="00A673C0"/>
    <w:rsid w:val="00A67980"/>
    <w:rsid w:val="00A67F19"/>
    <w:rsid w:val="00A70A3A"/>
    <w:rsid w:val="00A73491"/>
    <w:rsid w:val="00A82140"/>
    <w:rsid w:val="00A829A4"/>
    <w:rsid w:val="00A8686E"/>
    <w:rsid w:val="00A93B33"/>
    <w:rsid w:val="00A93DB5"/>
    <w:rsid w:val="00A96CA0"/>
    <w:rsid w:val="00AA41D6"/>
    <w:rsid w:val="00AA6E30"/>
    <w:rsid w:val="00AB67FF"/>
    <w:rsid w:val="00AB6B68"/>
    <w:rsid w:val="00AC18A1"/>
    <w:rsid w:val="00AC3753"/>
    <w:rsid w:val="00AC7243"/>
    <w:rsid w:val="00AD0082"/>
    <w:rsid w:val="00AD0B4A"/>
    <w:rsid w:val="00AD1466"/>
    <w:rsid w:val="00AD1F4D"/>
    <w:rsid w:val="00AE096D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245FD"/>
    <w:rsid w:val="00B251DD"/>
    <w:rsid w:val="00B32131"/>
    <w:rsid w:val="00B33E4B"/>
    <w:rsid w:val="00B34DB0"/>
    <w:rsid w:val="00B35826"/>
    <w:rsid w:val="00B44EFA"/>
    <w:rsid w:val="00B46EC9"/>
    <w:rsid w:val="00B46F4F"/>
    <w:rsid w:val="00B46F58"/>
    <w:rsid w:val="00B52400"/>
    <w:rsid w:val="00B53939"/>
    <w:rsid w:val="00B57D93"/>
    <w:rsid w:val="00B61911"/>
    <w:rsid w:val="00B63C37"/>
    <w:rsid w:val="00B64A55"/>
    <w:rsid w:val="00B67156"/>
    <w:rsid w:val="00B77253"/>
    <w:rsid w:val="00B86519"/>
    <w:rsid w:val="00B87677"/>
    <w:rsid w:val="00B90006"/>
    <w:rsid w:val="00B90F9C"/>
    <w:rsid w:val="00BA247F"/>
    <w:rsid w:val="00BA3D55"/>
    <w:rsid w:val="00BA59EB"/>
    <w:rsid w:val="00BB39B2"/>
    <w:rsid w:val="00BB47DC"/>
    <w:rsid w:val="00BB7237"/>
    <w:rsid w:val="00BC0453"/>
    <w:rsid w:val="00BC12C2"/>
    <w:rsid w:val="00BC2F8E"/>
    <w:rsid w:val="00BC44A3"/>
    <w:rsid w:val="00BC5453"/>
    <w:rsid w:val="00BC7648"/>
    <w:rsid w:val="00BC7E3B"/>
    <w:rsid w:val="00BD2AE0"/>
    <w:rsid w:val="00BD7718"/>
    <w:rsid w:val="00BE2112"/>
    <w:rsid w:val="00BF210F"/>
    <w:rsid w:val="00BF249A"/>
    <w:rsid w:val="00BF7B27"/>
    <w:rsid w:val="00C036AC"/>
    <w:rsid w:val="00C037D6"/>
    <w:rsid w:val="00C117E7"/>
    <w:rsid w:val="00C145A9"/>
    <w:rsid w:val="00C15D58"/>
    <w:rsid w:val="00C160F9"/>
    <w:rsid w:val="00C22F7F"/>
    <w:rsid w:val="00C24A53"/>
    <w:rsid w:val="00C34426"/>
    <w:rsid w:val="00C35004"/>
    <w:rsid w:val="00C35832"/>
    <w:rsid w:val="00C35C77"/>
    <w:rsid w:val="00C36169"/>
    <w:rsid w:val="00C4642F"/>
    <w:rsid w:val="00C52665"/>
    <w:rsid w:val="00C527DD"/>
    <w:rsid w:val="00C71496"/>
    <w:rsid w:val="00C71E43"/>
    <w:rsid w:val="00C81B70"/>
    <w:rsid w:val="00C8447E"/>
    <w:rsid w:val="00C967A1"/>
    <w:rsid w:val="00CA0AE4"/>
    <w:rsid w:val="00CA26C2"/>
    <w:rsid w:val="00CB3011"/>
    <w:rsid w:val="00CB3359"/>
    <w:rsid w:val="00CB6FC1"/>
    <w:rsid w:val="00CC035F"/>
    <w:rsid w:val="00CD1B82"/>
    <w:rsid w:val="00CE47ED"/>
    <w:rsid w:val="00CF0714"/>
    <w:rsid w:val="00CF0ACC"/>
    <w:rsid w:val="00CF2663"/>
    <w:rsid w:val="00CF3752"/>
    <w:rsid w:val="00CF3C8B"/>
    <w:rsid w:val="00CF658F"/>
    <w:rsid w:val="00CF708A"/>
    <w:rsid w:val="00D04283"/>
    <w:rsid w:val="00D23639"/>
    <w:rsid w:val="00D3155F"/>
    <w:rsid w:val="00D318D8"/>
    <w:rsid w:val="00D31E6D"/>
    <w:rsid w:val="00D3696F"/>
    <w:rsid w:val="00D41842"/>
    <w:rsid w:val="00D41FAB"/>
    <w:rsid w:val="00D424D4"/>
    <w:rsid w:val="00D4790F"/>
    <w:rsid w:val="00D5246E"/>
    <w:rsid w:val="00D60869"/>
    <w:rsid w:val="00D71044"/>
    <w:rsid w:val="00D734FF"/>
    <w:rsid w:val="00D75878"/>
    <w:rsid w:val="00D81D27"/>
    <w:rsid w:val="00D8354B"/>
    <w:rsid w:val="00D923F1"/>
    <w:rsid w:val="00D92C2E"/>
    <w:rsid w:val="00D95B94"/>
    <w:rsid w:val="00D97610"/>
    <w:rsid w:val="00DA417C"/>
    <w:rsid w:val="00DA5A1D"/>
    <w:rsid w:val="00DA79D8"/>
    <w:rsid w:val="00DB1EDF"/>
    <w:rsid w:val="00DB4117"/>
    <w:rsid w:val="00DB53EB"/>
    <w:rsid w:val="00DB6ECF"/>
    <w:rsid w:val="00DB7980"/>
    <w:rsid w:val="00DC1D90"/>
    <w:rsid w:val="00DC3021"/>
    <w:rsid w:val="00DC42E7"/>
    <w:rsid w:val="00DC5DF9"/>
    <w:rsid w:val="00DD29FD"/>
    <w:rsid w:val="00DE055F"/>
    <w:rsid w:val="00DE2FBA"/>
    <w:rsid w:val="00DE51B9"/>
    <w:rsid w:val="00DE6FAE"/>
    <w:rsid w:val="00DF1300"/>
    <w:rsid w:val="00DF15FE"/>
    <w:rsid w:val="00DF3233"/>
    <w:rsid w:val="00DF3848"/>
    <w:rsid w:val="00E04B2E"/>
    <w:rsid w:val="00E05EA9"/>
    <w:rsid w:val="00E11BCE"/>
    <w:rsid w:val="00E173FD"/>
    <w:rsid w:val="00E2662F"/>
    <w:rsid w:val="00E36A94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62A3"/>
    <w:rsid w:val="00E8701F"/>
    <w:rsid w:val="00E9786A"/>
    <w:rsid w:val="00EA3387"/>
    <w:rsid w:val="00EB2EB4"/>
    <w:rsid w:val="00EB42EB"/>
    <w:rsid w:val="00EC1139"/>
    <w:rsid w:val="00EC5056"/>
    <w:rsid w:val="00ED412A"/>
    <w:rsid w:val="00ED4238"/>
    <w:rsid w:val="00EE5443"/>
    <w:rsid w:val="00F00B1A"/>
    <w:rsid w:val="00F10206"/>
    <w:rsid w:val="00F11750"/>
    <w:rsid w:val="00F22445"/>
    <w:rsid w:val="00F305AC"/>
    <w:rsid w:val="00F33474"/>
    <w:rsid w:val="00F34170"/>
    <w:rsid w:val="00F35EE4"/>
    <w:rsid w:val="00F476D7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91F8E"/>
    <w:rsid w:val="00FA265D"/>
    <w:rsid w:val="00FA7CB9"/>
    <w:rsid w:val="00FB028C"/>
    <w:rsid w:val="00FB402C"/>
    <w:rsid w:val="00FB69A2"/>
    <w:rsid w:val="00FC44E3"/>
    <w:rsid w:val="00FC55E9"/>
    <w:rsid w:val="00FC7BB7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3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92616A"/>
    <w:pPr>
      <w:widowControl w:val="0"/>
      <w:autoSpaceDE w:val="0"/>
      <w:autoSpaceDN w:val="0"/>
      <w:spacing w:before="92" w:after="0" w:line="240" w:lineRule="auto"/>
      <w:ind w:left="1065" w:hanging="854"/>
      <w:outlineLvl w:val="3"/>
    </w:pPr>
    <w:rPr>
      <w:rFonts w:ascii="Verdana" w:eastAsia="Verdana" w:hAnsi="Verdana" w:cs="Verdana"/>
      <w:b/>
      <w:bCs/>
      <w:kern w:val="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1"/>
    <w:unhideWhenUsed/>
    <w:qFormat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6A72FB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92616A"/>
    <w:rPr>
      <w:rFonts w:ascii="Verdana" w:eastAsia="Verdana" w:hAnsi="Verdana" w:cs="Verdana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F3D67-0B89-4D67-A16E-B2BA1EF53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1557</Words>
  <Characters>8566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9</cp:revision>
  <dcterms:created xsi:type="dcterms:W3CDTF">2024-03-08T21:52:00Z</dcterms:created>
  <dcterms:modified xsi:type="dcterms:W3CDTF">2024-09-04T21:32:00Z</dcterms:modified>
</cp:coreProperties>
</file>