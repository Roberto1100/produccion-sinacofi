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3538BEBB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51285A">
        <w:rPr>
          <w:rFonts w:ascii="Times New Roman" w:hAnsi="Times New Roman" w:cs="Times New Roman"/>
          <w:b/>
          <w:sz w:val="72"/>
          <w:szCs w:val="72"/>
        </w:rPr>
        <w:t>4</w:t>
      </w:r>
      <w:r w:rsidR="003C541C">
        <w:rPr>
          <w:rFonts w:ascii="Times New Roman" w:hAnsi="Times New Roman" w:cs="Times New Roman"/>
          <w:b/>
          <w:sz w:val="72"/>
          <w:szCs w:val="72"/>
        </w:rPr>
        <w:t>2</w:t>
      </w:r>
      <w:r w:rsidR="00E9149D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3C541C">
        <w:rPr>
          <w:rFonts w:ascii="Times New Roman" w:hAnsi="Times New Roman" w:cs="Times New Roman"/>
          <w:b/>
          <w:sz w:val="72"/>
          <w:szCs w:val="72"/>
        </w:rPr>
        <w:t>574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06DD7598" w14:textId="73D5E5D1" w:rsidR="000D243C" w:rsidRPr="000D243C" w:rsidRDefault="00473FDA" w:rsidP="000D243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3C541C" w:rsidRPr="003C541C">
        <w:rPr>
          <w:rFonts w:ascii="Times New Roman" w:hAnsi="Times New Roman" w:cs="Times New Roman"/>
          <w:b/>
          <w:sz w:val="72"/>
          <w:szCs w:val="72"/>
        </w:rPr>
        <w:t>Información de registro especial de mutuos hipotecarios vinculados a la colocación de bonos hipotecarios</w:t>
      </w: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43BAB362" w14:textId="2984B271" w:rsidR="00AD66B7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30730" w:history="1">
            <w:r w:rsidR="00AD66B7" w:rsidRPr="005F5CCE">
              <w:rPr>
                <w:rStyle w:val="Hipervnculo"/>
                <w:noProof/>
              </w:rPr>
              <w:t>1.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Definición de estructuras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_Toc161930730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4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6C809C5A" w14:textId="582C85B0" w:rsidR="00AD66B7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31" w:history="1">
            <w:r w:rsidR="00AD66B7" w:rsidRPr="005F5CCE">
              <w:rPr>
                <w:rStyle w:val="Hipervnculo"/>
                <w:noProof/>
              </w:rPr>
              <w:t>1.1.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bCs/>
                <w:noProof/>
              </w:rPr>
              <w:t xml:space="preserve">Archivo de datos del emisor  </w:t>
            </w:r>
            <w:r w:rsidR="00AD66B7" w:rsidRPr="005F5CCE">
              <w:rPr>
                <w:rStyle w:val="Hipervnculo"/>
                <w:noProof/>
              </w:rPr>
              <w:t>Manual Sistema de Información Bancos - Sistema Contable (cmfchile.cl)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_Toc161930731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4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1CFB1C2A" w14:textId="2D9CA024" w:rsidR="00AD66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32" w:history="1">
            <w:r w:rsidR="00AD66B7" w:rsidRPr="005F5CCE">
              <w:rPr>
                <w:rStyle w:val="Hipervnculo"/>
                <w:noProof/>
              </w:rPr>
              <w:t>2.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Validaciones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_Toc161930732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6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68742749" w14:textId="21EEA768" w:rsidR="00AD66B7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33" w:history="1">
            <w:r w:rsidR="00AD66B7" w:rsidRPr="005F5CCE">
              <w:rPr>
                <w:rStyle w:val="Hipervnculo"/>
                <w:noProof/>
              </w:rPr>
              <w:t>2.1.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Archivo de datos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_Toc161930733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6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4B1405EB" w14:textId="1E1DE4B6" w:rsidR="00AD66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34" w:history="1">
            <w:r w:rsidR="00AD66B7" w:rsidRPr="005F5CCE">
              <w:rPr>
                <w:rStyle w:val="Hipervnculo"/>
                <w:noProof/>
              </w:rPr>
              <w:t>3.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Construyendo la carátula de salida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_Toc161930734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7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5A33DF83" w14:textId="5D96EA41" w:rsidR="00AD66B7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35" w:history="1">
            <w:r w:rsidR="00AD66B7" w:rsidRPr="005F5CCE">
              <w:rPr>
                <w:rStyle w:val="Hipervnculo"/>
                <w:noProof/>
              </w:rPr>
              <w:t>3.1.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Formato de carátula de salida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_Toc161930735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8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131287F3" w14:textId="0EEB1481" w:rsidR="00AD66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36" w:history="1">
            <w:r w:rsidR="00AD66B7" w:rsidRPr="005F5CCE">
              <w:rPr>
                <w:rStyle w:val="Hipervnculo"/>
                <w:bCs/>
                <w:noProof/>
              </w:rPr>
              <w:t>4.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Definición de nombres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_Toc161930736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9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48F62335" w14:textId="58DAEA38" w:rsidR="00AD66B7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37" w:history="1">
            <w:r w:rsidR="00AD66B7" w:rsidRPr="005F5CCE">
              <w:rPr>
                <w:rStyle w:val="Hipervnculo"/>
                <w:noProof/>
              </w:rPr>
              <w:t>4.1.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Archivo de salida a destino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_Toc161930737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9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25B18F5B" w14:textId="7BD16956" w:rsidR="00AD66B7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38" w:history="1">
            <w:r w:rsidR="00AD66B7" w:rsidRPr="005F5CCE">
              <w:rPr>
                <w:rStyle w:val="Hipervnculo"/>
                <w:noProof/>
              </w:rPr>
              <w:t>4.1.1.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Archivo de datos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_Toc161930738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9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27D56D80" w14:textId="098BD1EF" w:rsidR="00AD66B7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39" w:history="1">
            <w:r w:rsidR="00AD66B7" w:rsidRPr="005F5CCE">
              <w:rPr>
                <w:rStyle w:val="Hipervnculo"/>
                <w:noProof/>
              </w:rPr>
              <w:t>4.1.2.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Archivo Carátula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_Toc161930739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9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41D6A05D" w14:textId="12BFAA83" w:rsidR="00AD66B7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40" w:history="1">
            <w:r w:rsidR="00AD66B7" w:rsidRPr="005F5CCE">
              <w:rPr>
                <w:rStyle w:val="Hipervnculo"/>
                <w:noProof/>
              </w:rPr>
              <w:t>4.2.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Definición de correlativo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_Toc161930740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9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61D2F9F5" w14:textId="4C8CFD20" w:rsidR="00AD66B7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41" w:history="1">
            <w:r w:rsidR="00AD66B7" w:rsidRPr="005F5CCE">
              <w:rPr>
                <w:rStyle w:val="Hipervnculo"/>
                <w:noProof/>
              </w:rPr>
              <w:t>4.2.1.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Salida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_Toc161930741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9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75CC149A" w14:textId="0462B0B7" w:rsidR="00AD66B7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42" w:history="1">
            <w:r w:rsidR="00AD66B7" w:rsidRPr="005F5CCE">
              <w:rPr>
                <w:rStyle w:val="Hipervnculo"/>
                <w:noProof/>
              </w:rPr>
              <w:t>4.2.2.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Entrada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_Toc161930742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9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313F47AA" w14:textId="3983DF81" w:rsidR="00AD66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43" w:history="1">
            <w:r w:rsidR="00AD66B7" w:rsidRPr="005F5CCE">
              <w:rPr>
                <w:rStyle w:val="Hipervnculo"/>
                <w:noProof/>
              </w:rPr>
              <w:t>5.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Definición de datos por ingresar del usuario (desde el Front)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_Toc161930743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10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63AD1800" w14:textId="6ECB1FEF" w:rsidR="00AD66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44" w:history="1">
            <w:r w:rsidR="00AD66B7" w:rsidRPr="005F5CCE">
              <w:rPr>
                <w:rStyle w:val="Hipervnculo"/>
                <w:noProof/>
              </w:rPr>
              <w:t>6.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Definir Notificación hacia el Front.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_Toc161930744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11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027EB0A3" w14:textId="1AE27FDC" w:rsidR="00AD66B7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930745" w:history="1">
            <w:r w:rsidR="00AD66B7" w:rsidRPr="005F5CCE">
              <w:rPr>
                <w:rStyle w:val="Hipervnculo"/>
                <w:noProof/>
              </w:rPr>
              <w:t>7.</w:t>
            </w:r>
            <w:r w:rsidR="00AD66B7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AD66B7" w:rsidRPr="005F5CCE">
              <w:rPr>
                <w:rStyle w:val="Hipervnculo"/>
                <w:noProof/>
              </w:rPr>
              <w:t>Datos sensibles</w:t>
            </w:r>
            <w:r w:rsidR="00AD66B7">
              <w:rPr>
                <w:noProof/>
                <w:webHidden/>
              </w:rPr>
              <w:tab/>
            </w:r>
            <w:r w:rsidR="00AD66B7">
              <w:rPr>
                <w:noProof/>
                <w:webHidden/>
              </w:rPr>
              <w:fldChar w:fldCharType="begin"/>
            </w:r>
            <w:r w:rsidR="00AD66B7">
              <w:rPr>
                <w:noProof/>
                <w:webHidden/>
              </w:rPr>
              <w:instrText xml:space="preserve"> PAGEREF _Toc161930745 \h </w:instrText>
            </w:r>
            <w:r w:rsidR="00AD66B7">
              <w:rPr>
                <w:noProof/>
                <w:webHidden/>
              </w:rPr>
            </w:r>
            <w:r w:rsidR="00AD66B7">
              <w:rPr>
                <w:noProof/>
                <w:webHidden/>
              </w:rPr>
              <w:fldChar w:fldCharType="separate"/>
            </w:r>
            <w:r w:rsidR="00AD66B7">
              <w:rPr>
                <w:noProof/>
                <w:webHidden/>
              </w:rPr>
              <w:t>11</w:t>
            </w:r>
            <w:r w:rsidR="00AD66B7">
              <w:rPr>
                <w:noProof/>
                <w:webHidden/>
              </w:rPr>
              <w:fldChar w:fldCharType="end"/>
            </w:r>
          </w:hyperlink>
        </w:p>
        <w:p w14:paraId="16B52953" w14:textId="514B21A0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0756FD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0756FD">
        <w:tc>
          <w:tcPr>
            <w:tcW w:w="1256" w:type="dxa"/>
          </w:tcPr>
          <w:p w14:paraId="43D80820" w14:textId="31684A9A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15896">
              <w:rPr>
                <w:rFonts w:ascii="Times New Roman" w:hAnsi="Times New Roman" w:cs="Times New Roman"/>
              </w:rPr>
              <w:t>4</w:t>
            </w:r>
            <w:r w:rsidR="009F4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51BC97A7" w14:textId="1956C719" w:rsidR="00187426" w:rsidRPr="00230F5A" w:rsidRDefault="004E67B4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F4CC2">
              <w:rPr>
                <w:rFonts w:ascii="Times New Roman" w:hAnsi="Times New Roman" w:cs="Times New Roman"/>
              </w:rPr>
              <w:t>1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1C2F708E" w:rsidR="00187426" w:rsidRPr="00230F5A" w:rsidRDefault="004571A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  <w:r>
              <w:rPr>
                <w:rFonts w:ascii="Times New Roman" w:hAnsi="Times New Roman" w:cs="Times New Roman"/>
              </w:rPr>
              <w:t xml:space="preserve">, Jonathan Arce, </w:t>
            </w:r>
            <w:r w:rsidR="00187426">
              <w:rPr>
                <w:rFonts w:ascii="Times New Roman" w:hAnsi="Times New Roman" w:cs="Times New Roman"/>
              </w:rPr>
              <w:t>Roberto</w:t>
            </w:r>
            <w:r w:rsidR="00187426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756FD" w:rsidRPr="00230F5A" w14:paraId="40308EA1" w14:textId="77777777" w:rsidTr="000756FD">
        <w:tc>
          <w:tcPr>
            <w:tcW w:w="1256" w:type="dxa"/>
          </w:tcPr>
          <w:p w14:paraId="5503DB73" w14:textId="70E20586" w:rsidR="000756FD" w:rsidRPr="00230F5A" w:rsidRDefault="000756FD" w:rsidP="000756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P42</w:t>
            </w:r>
          </w:p>
        </w:tc>
        <w:tc>
          <w:tcPr>
            <w:tcW w:w="1342" w:type="dxa"/>
          </w:tcPr>
          <w:p w14:paraId="10069DE0" w14:textId="019D86B4" w:rsidR="000756FD" w:rsidRPr="00230F5A" w:rsidRDefault="000756FD" w:rsidP="000756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3456090" w14:textId="77777777" w:rsidR="000756FD" w:rsidRDefault="000756FD" w:rsidP="000756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7963E7E" w14:textId="77777777" w:rsidR="000756FD" w:rsidRDefault="000756FD" w:rsidP="000756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09E84660" w:rsidR="000756FD" w:rsidRPr="00230F5A" w:rsidRDefault="000756FD" w:rsidP="000756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07F9C357" w:rsidR="000756FD" w:rsidRPr="00230F5A" w:rsidRDefault="000756FD" w:rsidP="000756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753CAE22" w14:textId="77777777" w:rsidR="000756FD" w:rsidRDefault="000756FD" w:rsidP="000756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33F1457D" w:rsidR="000756FD" w:rsidRPr="00230F5A" w:rsidRDefault="000756FD" w:rsidP="000756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187214" w:rsidRPr="00230F5A" w14:paraId="1B8DDF58" w14:textId="77777777" w:rsidTr="000756FD">
        <w:tc>
          <w:tcPr>
            <w:tcW w:w="1256" w:type="dxa"/>
          </w:tcPr>
          <w:p w14:paraId="21DC9D71" w14:textId="08619055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P42</w:t>
            </w:r>
          </w:p>
        </w:tc>
        <w:tc>
          <w:tcPr>
            <w:tcW w:w="1342" w:type="dxa"/>
          </w:tcPr>
          <w:p w14:paraId="2790C18F" w14:textId="4D9E9E20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9250445" w14:textId="77777777" w:rsidR="00187214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C21B250" w14:textId="77777777" w:rsidR="00187214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33C2B2CE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4F525988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541A84D" w14:textId="77777777" w:rsidR="00187214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62E2490B" w14:textId="77777777" w:rsidR="00187214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1E19183E" w14:textId="77777777" w:rsidR="00187214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43C3D5EB" w14:textId="77777777" w:rsidR="00187214" w:rsidRDefault="00187214" w:rsidP="0018721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4AF27894" w14:textId="77777777" w:rsidR="00187214" w:rsidRDefault="00187214" w:rsidP="0018721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308A84C" w14:textId="77777777" w:rsidR="00187214" w:rsidRPr="00AD54F4" w:rsidRDefault="00187214" w:rsidP="001872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1FEB28ED" w14:textId="0E2D3FFB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214" w:rsidRPr="00230F5A" w14:paraId="0E0F6F18" w14:textId="77777777" w:rsidTr="000756FD">
        <w:tc>
          <w:tcPr>
            <w:tcW w:w="1256" w:type="dxa"/>
          </w:tcPr>
          <w:p w14:paraId="2CBE053E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0DBDFF0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E2AA771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5668F2A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6A8F146C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7214" w:rsidRPr="00230F5A" w14:paraId="0ED6B361" w14:textId="77777777" w:rsidTr="000756FD">
        <w:tc>
          <w:tcPr>
            <w:tcW w:w="1256" w:type="dxa"/>
          </w:tcPr>
          <w:p w14:paraId="0125A8DD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7214" w:rsidRPr="00230F5A" w14:paraId="047125E2" w14:textId="77777777" w:rsidTr="000756FD">
        <w:tc>
          <w:tcPr>
            <w:tcW w:w="1256" w:type="dxa"/>
          </w:tcPr>
          <w:p w14:paraId="5DAC541F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7214" w:rsidRPr="00230F5A" w14:paraId="45197F5C" w14:textId="77777777" w:rsidTr="000756FD">
        <w:tc>
          <w:tcPr>
            <w:tcW w:w="1256" w:type="dxa"/>
          </w:tcPr>
          <w:p w14:paraId="03C700B5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187214" w:rsidRPr="00230F5A" w:rsidRDefault="00187214" w:rsidP="001872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272278">
      <w:pPr>
        <w:pStyle w:val="Ttulo1"/>
        <w:numPr>
          <w:ilvl w:val="0"/>
          <w:numId w:val="2"/>
        </w:numPr>
        <w:ind w:left="823"/>
        <w:rPr>
          <w:rFonts w:cs="Times New Roman"/>
        </w:rPr>
      </w:pPr>
      <w:bookmarkStart w:id="2" w:name="_Toc161930730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272278">
      <w:pPr>
        <w:pStyle w:val="Ttulo2"/>
        <w:numPr>
          <w:ilvl w:val="1"/>
          <w:numId w:val="2"/>
        </w:numPr>
        <w:ind w:left="1715" w:hanging="360"/>
        <w:rPr>
          <w:rStyle w:val="Hipervnculo"/>
        </w:rPr>
      </w:pPr>
      <w:bookmarkStart w:id="4" w:name="_Toc161930731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338"/>
      </w:tblGrid>
      <w:tr w:rsidR="00187426" w:rsidRPr="00F45E53" w14:paraId="0B646962" w14:textId="77777777" w:rsidTr="00421F7D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338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421F7D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338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421F7D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338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421F7D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1B3D11D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  <w:r w:rsidR="007E7C5B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38" w:type="dxa"/>
          </w:tcPr>
          <w:p w14:paraId="189B6210" w14:textId="0BA3E4EE" w:rsidR="00187426" w:rsidRPr="00F45E53" w:rsidRDefault="00187426" w:rsidP="001800BE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</w:t>
            </w:r>
            <w:r w:rsidR="00E67EAD">
              <w:rPr>
                <w:rFonts w:ascii="Times New Roman" w:hAnsi="Times New Roman" w:cs="Times New Roman"/>
                <w:sz w:val="20"/>
              </w:rPr>
              <w:t>(</w:t>
            </w:r>
            <w:r w:rsidR="00247963">
              <w:rPr>
                <w:rFonts w:ascii="Times New Roman" w:hAnsi="Times New Roman" w:cs="Times New Roman"/>
                <w:sz w:val="20"/>
              </w:rPr>
              <w:t>1</w:t>
            </w:r>
            <w:r w:rsidR="00492923">
              <w:rPr>
                <w:rFonts w:ascii="Times New Roman" w:hAnsi="Times New Roman" w:cs="Times New Roman"/>
                <w:sz w:val="20"/>
              </w:rPr>
              <w:t>3</w:t>
            </w:r>
            <w:r w:rsidR="00247963">
              <w:rPr>
                <w:rFonts w:ascii="Times New Roman" w:hAnsi="Times New Roman" w:cs="Times New Roman"/>
                <w:sz w:val="20"/>
              </w:rPr>
              <w:t>8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3B1D0544" w14:textId="4E8B005F" w:rsidR="00331C5D" w:rsidRPr="005A4787" w:rsidRDefault="00187426" w:rsidP="005A4787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247963">
        <w:rPr>
          <w:rFonts w:ascii="Times New Roman" w:hAnsi="Times New Roman" w:cs="Times New Roman"/>
          <w:spacing w:val="-3"/>
        </w:rPr>
        <w:t>150</w:t>
      </w:r>
      <w:r w:rsidR="009B372A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by</w:t>
      </w:r>
      <w:r w:rsidR="005A4787">
        <w:rPr>
          <w:rFonts w:ascii="Times New Roman" w:hAnsi="Times New Roman" w:cs="Times New Roman"/>
        </w:rPr>
        <w:t>tes</w:t>
      </w:r>
    </w:p>
    <w:p w14:paraId="635FC74F" w14:textId="77777777" w:rsidR="00331C5D" w:rsidRDefault="00331C5D" w:rsidP="00331C5D">
      <w:pPr>
        <w:pStyle w:val="Textoindependiente"/>
        <w:spacing w:before="2"/>
        <w:rPr>
          <w:rFonts w:ascii="Times New Roman"/>
          <w:i/>
          <w:sz w:val="5"/>
        </w:rPr>
      </w:pPr>
    </w:p>
    <w:p w14:paraId="7D03875E" w14:textId="77777777" w:rsidR="005A4787" w:rsidRDefault="005A4787" w:rsidP="00331C5D">
      <w:pPr>
        <w:rPr>
          <w:sz w:val="20"/>
        </w:rPr>
      </w:pPr>
    </w:p>
    <w:p w14:paraId="19AB6B5B" w14:textId="77777777" w:rsidR="00247963" w:rsidRDefault="00247963" w:rsidP="00272278">
      <w:pPr>
        <w:pStyle w:val="Prrafodelista"/>
        <w:numPr>
          <w:ilvl w:val="5"/>
          <w:numId w:val="5"/>
        </w:numPr>
        <w:tabs>
          <w:tab w:val="left" w:pos="1349"/>
        </w:tabs>
        <w:spacing w:before="191" w:after="60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247963" w14:paraId="78A98F41" w14:textId="77777777" w:rsidTr="003524D5">
        <w:trPr>
          <w:trHeight w:val="244"/>
        </w:trPr>
        <w:tc>
          <w:tcPr>
            <w:tcW w:w="1414" w:type="dxa"/>
          </w:tcPr>
          <w:p w14:paraId="60422F9D" w14:textId="77777777" w:rsidR="00247963" w:rsidRDefault="00247963" w:rsidP="003524D5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662984A8" w14:textId="77777777" w:rsidR="00247963" w:rsidRDefault="00247963" w:rsidP="003524D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1D30D13" w14:textId="77777777" w:rsidR="00247963" w:rsidRPr="00247963" w:rsidRDefault="00247963" w:rsidP="003524D5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Registro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Especial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Mutuos Hipotecarios.</w:t>
            </w:r>
          </w:p>
        </w:tc>
      </w:tr>
      <w:tr w:rsidR="00247963" w14:paraId="398D7BDF" w14:textId="77777777" w:rsidTr="003524D5">
        <w:trPr>
          <w:trHeight w:val="241"/>
        </w:trPr>
        <w:tc>
          <w:tcPr>
            <w:tcW w:w="1414" w:type="dxa"/>
          </w:tcPr>
          <w:p w14:paraId="1BE9AC66" w14:textId="77777777" w:rsidR="00247963" w:rsidRDefault="00247963" w:rsidP="003524D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6E877B3A" w14:textId="77777777" w:rsidR="00247963" w:rsidRDefault="00247963" w:rsidP="003524D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E8F466C" w14:textId="77777777" w:rsidR="00247963" w:rsidRPr="00247963" w:rsidRDefault="00247963" w:rsidP="003524D5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Valores</w:t>
            </w:r>
            <w:r w:rsidRPr="00247963">
              <w:rPr>
                <w:spacing w:val="-5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mobiliarios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renta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fija incorporados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al</w:t>
            </w:r>
            <w:r w:rsidRPr="00247963">
              <w:rPr>
                <w:spacing w:val="1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Registro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Especial</w:t>
            </w:r>
          </w:p>
        </w:tc>
      </w:tr>
    </w:tbl>
    <w:p w14:paraId="03D5DD4D" w14:textId="77777777" w:rsidR="00247963" w:rsidRDefault="00247963" w:rsidP="00247963">
      <w:pPr>
        <w:pStyle w:val="Textoindependiente"/>
        <w:spacing w:before="10"/>
        <w:rPr>
          <w:rFonts w:ascii="Times New Roman"/>
          <w:i/>
        </w:rPr>
      </w:pPr>
    </w:p>
    <w:p w14:paraId="3E978ACB" w14:textId="77777777" w:rsidR="00247963" w:rsidRDefault="00247963" w:rsidP="00272278">
      <w:pPr>
        <w:pStyle w:val="Prrafodelista"/>
        <w:numPr>
          <w:ilvl w:val="5"/>
          <w:numId w:val="5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Especial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Mutuos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Hipotecarios.</w:t>
      </w:r>
    </w:p>
    <w:p w14:paraId="56B473F2" w14:textId="77777777" w:rsidR="00247963" w:rsidRDefault="00247963" w:rsidP="00247963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247963" w14:paraId="464F2270" w14:textId="77777777" w:rsidTr="003524D5">
        <w:trPr>
          <w:trHeight w:val="299"/>
        </w:trPr>
        <w:tc>
          <w:tcPr>
            <w:tcW w:w="1366" w:type="dxa"/>
          </w:tcPr>
          <w:p w14:paraId="63D101D3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643FDF9B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17222FE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06" w:type="dxa"/>
          </w:tcPr>
          <w:p w14:paraId="12B50A0C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247963" w14:paraId="61E88269" w14:textId="77777777" w:rsidTr="003524D5">
        <w:trPr>
          <w:trHeight w:val="299"/>
        </w:trPr>
        <w:tc>
          <w:tcPr>
            <w:tcW w:w="1366" w:type="dxa"/>
          </w:tcPr>
          <w:p w14:paraId="64E8EAE1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5687A722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D23A4AF" w14:textId="77777777" w:rsidR="00247963" w:rsidRPr="00247963" w:rsidRDefault="00247963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Número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inscripción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del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bono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hipotecario</w:t>
            </w:r>
          </w:p>
        </w:tc>
        <w:tc>
          <w:tcPr>
            <w:tcW w:w="1606" w:type="dxa"/>
          </w:tcPr>
          <w:p w14:paraId="4B71A58A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X(15)</w:t>
            </w:r>
          </w:p>
        </w:tc>
      </w:tr>
      <w:tr w:rsidR="00247963" w14:paraId="4EFDBDBC" w14:textId="77777777" w:rsidTr="003524D5">
        <w:trPr>
          <w:trHeight w:val="301"/>
        </w:trPr>
        <w:tc>
          <w:tcPr>
            <w:tcW w:w="1366" w:type="dxa"/>
          </w:tcPr>
          <w:p w14:paraId="2FDFE9D6" w14:textId="77777777" w:rsidR="00247963" w:rsidRDefault="00247963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3C1A7B9A" w14:textId="77777777" w:rsidR="00247963" w:rsidRDefault="00247963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F049A03" w14:textId="77777777" w:rsidR="00247963" w:rsidRPr="00247963" w:rsidRDefault="00247963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Número</w:t>
            </w:r>
            <w:r w:rsidRPr="00247963">
              <w:rPr>
                <w:spacing w:val="-5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interno</w:t>
            </w:r>
            <w:r w:rsidRPr="00247963">
              <w:rPr>
                <w:spacing w:val="-1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identificación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del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mutuo</w:t>
            </w:r>
          </w:p>
        </w:tc>
        <w:tc>
          <w:tcPr>
            <w:tcW w:w="1606" w:type="dxa"/>
          </w:tcPr>
          <w:p w14:paraId="4E95417A" w14:textId="77777777" w:rsidR="00247963" w:rsidRDefault="00247963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247963" w14:paraId="2A7EC665" w14:textId="77777777" w:rsidTr="003524D5">
        <w:trPr>
          <w:trHeight w:val="299"/>
        </w:trPr>
        <w:tc>
          <w:tcPr>
            <w:tcW w:w="1366" w:type="dxa"/>
          </w:tcPr>
          <w:p w14:paraId="7764BC05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6E8E0D24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A9B0BB2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mutuo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hipotecario</w:t>
            </w:r>
            <w:proofErr w:type="spellEnd"/>
          </w:p>
        </w:tc>
        <w:tc>
          <w:tcPr>
            <w:tcW w:w="1606" w:type="dxa"/>
          </w:tcPr>
          <w:p w14:paraId="091CA1FB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</w:tbl>
    <w:p w14:paraId="5C8DCA9C" w14:textId="77777777" w:rsidR="00247963" w:rsidRDefault="00247963" w:rsidP="00247963">
      <w:pPr>
        <w:rPr>
          <w:sz w:val="20"/>
        </w:rPr>
        <w:sectPr w:rsidR="00247963" w:rsidSect="00275AB1">
          <w:pgSz w:w="12250" w:h="15850"/>
          <w:pgMar w:top="1380" w:right="840" w:bottom="880" w:left="920" w:header="567" w:footer="685" w:gutter="0"/>
          <w:cols w:space="720"/>
        </w:sectPr>
      </w:pPr>
    </w:p>
    <w:p w14:paraId="46A2AC2C" w14:textId="77777777" w:rsidR="00247963" w:rsidRDefault="00247963" w:rsidP="00247963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247963" w14:paraId="6C5DADBA" w14:textId="77777777" w:rsidTr="003524D5">
        <w:trPr>
          <w:trHeight w:val="300"/>
        </w:trPr>
        <w:tc>
          <w:tcPr>
            <w:tcW w:w="1366" w:type="dxa"/>
          </w:tcPr>
          <w:p w14:paraId="69B3E43B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354799E1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6E71C8A" w14:textId="77777777" w:rsidR="00247963" w:rsidRPr="00247963" w:rsidRDefault="00247963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Fecha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anotación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en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el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Registro</w:t>
            </w:r>
          </w:p>
        </w:tc>
        <w:tc>
          <w:tcPr>
            <w:tcW w:w="1606" w:type="dxa"/>
          </w:tcPr>
          <w:p w14:paraId="3B3E9EC5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247963" w14:paraId="4A322041" w14:textId="77777777" w:rsidTr="003524D5">
        <w:trPr>
          <w:trHeight w:val="299"/>
        </w:trPr>
        <w:tc>
          <w:tcPr>
            <w:tcW w:w="1366" w:type="dxa"/>
          </w:tcPr>
          <w:p w14:paraId="60DEA152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57DF9E3B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8C6164D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mutuo</w:t>
            </w:r>
            <w:proofErr w:type="spellEnd"/>
          </w:p>
        </w:tc>
        <w:tc>
          <w:tcPr>
            <w:tcW w:w="1606" w:type="dxa"/>
          </w:tcPr>
          <w:p w14:paraId="22524BC9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247963" w14:paraId="2EA0F07C" w14:textId="77777777" w:rsidTr="003524D5">
        <w:trPr>
          <w:trHeight w:val="299"/>
        </w:trPr>
        <w:tc>
          <w:tcPr>
            <w:tcW w:w="1366" w:type="dxa"/>
          </w:tcPr>
          <w:p w14:paraId="000C4D56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2FF890C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0398307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residual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mutuo</w:t>
            </w:r>
            <w:proofErr w:type="spellEnd"/>
          </w:p>
        </w:tc>
        <w:tc>
          <w:tcPr>
            <w:tcW w:w="1606" w:type="dxa"/>
          </w:tcPr>
          <w:p w14:paraId="496479C9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247963" w14:paraId="2488DF67" w14:textId="77777777" w:rsidTr="003524D5">
        <w:trPr>
          <w:trHeight w:val="299"/>
        </w:trPr>
        <w:tc>
          <w:tcPr>
            <w:tcW w:w="1366" w:type="dxa"/>
          </w:tcPr>
          <w:p w14:paraId="6F367E11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188F34C9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8E8B7FE" w14:textId="77777777" w:rsidR="00247963" w:rsidRPr="00247963" w:rsidRDefault="00247963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Moneda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y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reajustabilidad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5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la</w:t>
            </w:r>
            <w:r w:rsidRPr="00247963">
              <w:rPr>
                <w:spacing w:val="-1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operación</w:t>
            </w:r>
          </w:p>
        </w:tc>
        <w:tc>
          <w:tcPr>
            <w:tcW w:w="1606" w:type="dxa"/>
          </w:tcPr>
          <w:p w14:paraId="22E77539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247963" w14:paraId="1911D94A" w14:textId="77777777" w:rsidTr="003524D5">
        <w:trPr>
          <w:trHeight w:val="302"/>
        </w:trPr>
        <w:tc>
          <w:tcPr>
            <w:tcW w:w="1366" w:type="dxa"/>
          </w:tcPr>
          <w:p w14:paraId="31EF4823" w14:textId="77777777" w:rsidR="00247963" w:rsidRDefault="00247963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43AF38C3" w14:textId="77777777" w:rsidR="00247963" w:rsidRDefault="00247963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42166B5" w14:textId="77777777" w:rsidR="00247963" w:rsidRPr="00247963" w:rsidRDefault="00247963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Monto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original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del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mutuo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registrado</w:t>
            </w:r>
          </w:p>
        </w:tc>
        <w:tc>
          <w:tcPr>
            <w:tcW w:w="1606" w:type="dxa"/>
          </w:tcPr>
          <w:p w14:paraId="006E0DBE" w14:textId="77777777" w:rsidR="00247963" w:rsidRDefault="00247963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247963" w14:paraId="1E79B4F0" w14:textId="77777777" w:rsidTr="003524D5">
        <w:trPr>
          <w:trHeight w:val="299"/>
        </w:trPr>
        <w:tc>
          <w:tcPr>
            <w:tcW w:w="1366" w:type="dxa"/>
          </w:tcPr>
          <w:p w14:paraId="5CC9A640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3EFBDDB3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F74E229" w14:textId="77777777" w:rsidR="00247963" w:rsidRPr="00247963" w:rsidRDefault="00247963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Saldo</w:t>
            </w:r>
            <w:r w:rsidRPr="00247963">
              <w:rPr>
                <w:spacing w:val="-5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insoluto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del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mutuo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registrado</w:t>
            </w:r>
          </w:p>
        </w:tc>
        <w:tc>
          <w:tcPr>
            <w:tcW w:w="1606" w:type="dxa"/>
          </w:tcPr>
          <w:p w14:paraId="22151956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247963" w14:paraId="264D33D8" w14:textId="77777777" w:rsidTr="003524D5">
        <w:trPr>
          <w:trHeight w:val="299"/>
        </w:trPr>
        <w:tc>
          <w:tcPr>
            <w:tcW w:w="1366" w:type="dxa"/>
          </w:tcPr>
          <w:p w14:paraId="3E1F139C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494018E5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B07DF23" w14:textId="77777777" w:rsidR="00247963" w:rsidRPr="00247963" w:rsidRDefault="00247963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Tipo</w:t>
            </w:r>
            <w:r w:rsidRPr="00247963">
              <w:rPr>
                <w:spacing w:val="-5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tasa de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interés</w:t>
            </w:r>
            <w:r w:rsidRPr="00247963">
              <w:rPr>
                <w:spacing w:val="-1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pactada</w:t>
            </w:r>
          </w:p>
        </w:tc>
        <w:tc>
          <w:tcPr>
            <w:tcW w:w="1606" w:type="dxa"/>
          </w:tcPr>
          <w:p w14:paraId="3808024E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247963" w14:paraId="1BBC8F1B" w14:textId="77777777" w:rsidTr="003524D5">
        <w:trPr>
          <w:trHeight w:val="299"/>
        </w:trPr>
        <w:tc>
          <w:tcPr>
            <w:tcW w:w="1366" w:type="dxa"/>
          </w:tcPr>
          <w:p w14:paraId="7ACAA036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4A71210A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10D6C59" w14:textId="77777777" w:rsidR="00247963" w:rsidRPr="00247963" w:rsidRDefault="00247963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Tasa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interés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la</w:t>
            </w:r>
            <w:r w:rsidRPr="00247963">
              <w:rPr>
                <w:spacing w:val="-1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operación</w:t>
            </w:r>
          </w:p>
        </w:tc>
        <w:tc>
          <w:tcPr>
            <w:tcW w:w="1606" w:type="dxa"/>
          </w:tcPr>
          <w:p w14:paraId="2B028BDE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9(03)V9(04)</w:t>
            </w:r>
          </w:p>
        </w:tc>
      </w:tr>
      <w:tr w:rsidR="00247963" w14:paraId="09E55FC5" w14:textId="77777777" w:rsidTr="003524D5">
        <w:trPr>
          <w:trHeight w:val="299"/>
        </w:trPr>
        <w:tc>
          <w:tcPr>
            <w:tcW w:w="1366" w:type="dxa"/>
          </w:tcPr>
          <w:p w14:paraId="2BCAAEEA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19A51204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CB0D01C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Ratio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dividendo-ingresos</w:t>
            </w:r>
            <w:proofErr w:type="spellEnd"/>
          </w:p>
        </w:tc>
        <w:tc>
          <w:tcPr>
            <w:tcW w:w="1606" w:type="dxa"/>
          </w:tcPr>
          <w:p w14:paraId="562CA5E7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9(03)V9(02)</w:t>
            </w:r>
          </w:p>
        </w:tc>
      </w:tr>
      <w:tr w:rsidR="00247963" w14:paraId="05990BD6" w14:textId="77777777" w:rsidTr="003524D5">
        <w:trPr>
          <w:trHeight w:val="299"/>
        </w:trPr>
        <w:tc>
          <w:tcPr>
            <w:tcW w:w="1366" w:type="dxa"/>
          </w:tcPr>
          <w:p w14:paraId="3F97BBAB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3B076451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5A03F0F" w14:textId="77777777" w:rsidR="00247963" w:rsidRPr="00247963" w:rsidRDefault="00247963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Código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la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garantía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constituida</w:t>
            </w:r>
          </w:p>
        </w:tc>
        <w:tc>
          <w:tcPr>
            <w:tcW w:w="1606" w:type="dxa"/>
          </w:tcPr>
          <w:p w14:paraId="0F9FEECE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247963" w14:paraId="2F49AFAC" w14:textId="77777777" w:rsidTr="003524D5">
        <w:trPr>
          <w:trHeight w:val="302"/>
        </w:trPr>
        <w:tc>
          <w:tcPr>
            <w:tcW w:w="1366" w:type="dxa"/>
          </w:tcPr>
          <w:p w14:paraId="5B67D0A8" w14:textId="77777777" w:rsidR="00247963" w:rsidRDefault="00247963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38BC948C" w14:textId="77777777" w:rsidR="00247963" w:rsidRDefault="00247963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59B9EB2" w14:textId="77777777" w:rsidR="00247963" w:rsidRPr="00247963" w:rsidRDefault="00247963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Fecha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eliminación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del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Registro</w:t>
            </w:r>
          </w:p>
        </w:tc>
        <w:tc>
          <w:tcPr>
            <w:tcW w:w="1606" w:type="dxa"/>
          </w:tcPr>
          <w:p w14:paraId="2E23D25B" w14:textId="77777777" w:rsidR="00247963" w:rsidRDefault="00247963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247963" w14:paraId="3D38FAF0" w14:textId="77777777" w:rsidTr="003524D5">
        <w:trPr>
          <w:trHeight w:val="300"/>
        </w:trPr>
        <w:tc>
          <w:tcPr>
            <w:tcW w:w="1366" w:type="dxa"/>
          </w:tcPr>
          <w:p w14:paraId="38E51F51" w14:textId="77777777" w:rsidR="00247963" w:rsidRDefault="00247963" w:rsidP="003524D5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48EF4B5B" w14:textId="77777777" w:rsidR="00247963" w:rsidRDefault="00247963" w:rsidP="003524D5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F2AAF3D" w14:textId="77777777" w:rsidR="00247963" w:rsidRPr="00247963" w:rsidRDefault="00247963" w:rsidP="003524D5">
            <w:pPr>
              <w:pStyle w:val="TableParagraph"/>
              <w:spacing w:before="1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Causal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eliminación del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Registro</w:t>
            </w:r>
          </w:p>
        </w:tc>
        <w:tc>
          <w:tcPr>
            <w:tcW w:w="1606" w:type="dxa"/>
          </w:tcPr>
          <w:p w14:paraId="43916E15" w14:textId="77777777" w:rsidR="00247963" w:rsidRDefault="00247963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247963" w14:paraId="54146945" w14:textId="77777777" w:rsidTr="003524D5">
        <w:trPr>
          <w:trHeight w:val="299"/>
        </w:trPr>
        <w:tc>
          <w:tcPr>
            <w:tcW w:w="1366" w:type="dxa"/>
          </w:tcPr>
          <w:p w14:paraId="4DFFA4D3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6363121C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ABAA5BE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1575679B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2E174C3E" w14:textId="77777777" w:rsidR="00247963" w:rsidRDefault="00247963" w:rsidP="00247963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150 Bytes</w:t>
      </w:r>
    </w:p>
    <w:p w14:paraId="4ED4A7A3" w14:textId="77777777" w:rsidR="00247963" w:rsidRDefault="00247963" w:rsidP="00247963">
      <w:pPr>
        <w:pStyle w:val="Textoindependiente"/>
        <w:spacing w:before="8"/>
        <w:rPr>
          <w:sz w:val="19"/>
        </w:rPr>
      </w:pPr>
    </w:p>
    <w:p w14:paraId="4F2FEC22" w14:textId="77777777" w:rsidR="00247963" w:rsidRDefault="00247963" w:rsidP="00272278">
      <w:pPr>
        <w:pStyle w:val="Prrafodelista"/>
        <w:numPr>
          <w:ilvl w:val="5"/>
          <w:numId w:val="5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Valores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mobiliarios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renta fija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incorporados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al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Registro Especial.</w:t>
      </w:r>
    </w:p>
    <w:p w14:paraId="7C82BEF9" w14:textId="77777777" w:rsidR="00247963" w:rsidRDefault="00247963" w:rsidP="00247963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247963" w14:paraId="50AA1F8F" w14:textId="77777777" w:rsidTr="003524D5">
        <w:trPr>
          <w:trHeight w:val="299"/>
        </w:trPr>
        <w:tc>
          <w:tcPr>
            <w:tcW w:w="1366" w:type="dxa"/>
          </w:tcPr>
          <w:p w14:paraId="3EE54281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7C352600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DFFD7B8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7B038249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247963" w14:paraId="6EC01BF3" w14:textId="77777777" w:rsidTr="003524D5">
        <w:trPr>
          <w:trHeight w:val="299"/>
        </w:trPr>
        <w:tc>
          <w:tcPr>
            <w:tcW w:w="1366" w:type="dxa"/>
          </w:tcPr>
          <w:p w14:paraId="2989804D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1B0BCB2A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E7DBEC9" w14:textId="77777777" w:rsidR="00247963" w:rsidRPr="00247963" w:rsidRDefault="00247963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Número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inscripción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del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bono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hipotecario</w:t>
            </w:r>
          </w:p>
        </w:tc>
        <w:tc>
          <w:tcPr>
            <w:tcW w:w="1747" w:type="dxa"/>
          </w:tcPr>
          <w:p w14:paraId="290CE529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X(15)</w:t>
            </w:r>
          </w:p>
        </w:tc>
      </w:tr>
      <w:tr w:rsidR="00247963" w14:paraId="1341D729" w14:textId="77777777" w:rsidTr="003524D5">
        <w:trPr>
          <w:trHeight w:val="302"/>
        </w:trPr>
        <w:tc>
          <w:tcPr>
            <w:tcW w:w="1366" w:type="dxa"/>
          </w:tcPr>
          <w:p w14:paraId="5AFD331C" w14:textId="77777777" w:rsidR="00247963" w:rsidRDefault="00247963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3E9EA080" w14:textId="77777777" w:rsidR="00247963" w:rsidRDefault="00247963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680147B" w14:textId="77777777" w:rsidR="00247963" w:rsidRPr="00247963" w:rsidRDefault="00247963" w:rsidP="003524D5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Número</w:t>
            </w:r>
            <w:r w:rsidRPr="00247963">
              <w:rPr>
                <w:spacing w:val="-5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interno</w:t>
            </w:r>
            <w:r w:rsidRPr="00247963">
              <w:rPr>
                <w:spacing w:val="-1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identificación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4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la</w:t>
            </w:r>
            <w:r w:rsidRPr="00247963">
              <w:rPr>
                <w:spacing w:val="-1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operación</w:t>
            </w:r>
          </w:p>
        </w:tc>
        <w:tc>
          <w:tcPr>
            <w:tcW w:w="1747" w:type="dxa"/>
          </w:tcPr>
          <w:p w14:paraId="5A9EA58C" w14:textId="77777777" w:rsidR="00247963" w:rsidRDefault="00247963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247963" w14:paraId="362C54EC" w14:textId="77777777" w:rsidTr="003524D5">
        <w:trPr>
          <w:trHeight w:val="299"/>
        </w:trPr>
        <w:tc>
          <w:tcPr>
            <w:tcW w:w="1366" w:type="dxa"/>
          </w:tcPr>
          <w:p w14:paraId="5FE7F791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61114DF1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FE7EF57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mobiliario</w:t>
            </w:r>
            <w:proofErr w:type="spellEnd"/>
          </w:p>
        </w:tc>
        <w:tc>
          <w:tcPr>
            <w:tcW w:w="1747" w:type="dxa"/>
          </w:tcPr>
          <w:p w14:paraId="2FD5BFD0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247963" w14:paraId="364A4CB0" w14:textId="77777777" w:rsidTr="003524D5">
        <w:trPr>
          <w:trHeight w:val="299"/>
        </w:trPr>
        <w:tc>
          <w:tcPr>
            <w:tcW w:w="1366" w:type="dxa"/>
          </w:tcPr>
          <w:p w14:paraId="5DC2AAB7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01C052D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DFF48E5" w14:textId="77777777" w:rsidR="00247963" w:rsidRPr="00247963" w:rsidRDefault="00247963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Fecha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5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anotación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del</w:t>
            </w:r>
            <w:r w:rsidRPr="00247963">
              <w:rPr>
                <w:spacing w:val="-1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valor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mobiliario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en</w:t>
            </w:r>
            <w:r w:rsidRPr="00247963">
              <w:rPr>
                <w:spacing w:val="-1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el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Registro</w:t>
            </w:r>
          </w:p>
        </w:tc>
        <w:tc>
          <w:tcPr>
            <w:tcW w:w="1747" w:type="dxa"/>
          </w:tcPr>
          <w:p w14:paraId="659C3FD9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247963" w14:paraId="09F85C6F" w14:textId="77777777" w:rsidTr="003524D5">
        <w:trPr>
          <w:trHeight w:val="299"/>
        </w:trPr>
        <w:tc>
          <w:tcPr>
            <w:tcW w:w="1366" w:type="dxa"/>
          </w:tcPr>
          <w:p w14:paraId="5B6CC225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7660E6D8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E84F1C3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razonable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proofErr w:type="spellStart"/>
            <w:r>
              <w:rPr>
                <w:sz w:val="20"/>
              </w:rPr>
              <w:t>instrumento</w:t>
            </w:r>
            <w:proofErr w:type="spellEnd"/>
          </w:p>
        </w:tc>
        <w:tc>
          <w:tcPr>
            <w:tcW w:w="1747" w:type="dxa"/>
          </w:tcPr>
          <w:p w14:paraId="4D3BCB70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247963" w14:paraId="55859D59" w14:textId="77777777" w:rsidTr="003524D5">
        <w:trPr>
          <w:trHeight w:val="299"/>
        </w:trPr>
        <w:tc>
          <w:tcPr>
            <w:tcW w:w="1366" w:type="dxa"/>
          </w:tcPr>
          <w:p w14:paraId="17FED283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25DEAA4F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A384D72" w14:textId="77777777" w:rsidR="00247963" w:rsidRPr="00247963" w:rsidRDefault="00247963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47963">
              <w:rPr>
                <w:sz w:val="20"/>
                <w:lang w:val="es-CL"/>
              </w:rPr>
              <w:t>Fecha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eliminación</w:t>
            </w:r>
            <w:r w:rsidRPr="00247963">
              <w:rPr>
                <w:spacing w:val="-2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del</w:t>
            </w:r>
            <w:r w:rsidRPr="00247963">
              <w:rPr>
                <w:spacing w:val="-3"/>
                <w:sz w:val="20"/>
                <w:lang w:val="es-CL"/>
              </w:rPr>
              <w:t xml:space="preserve"> </w:t>
            </w:r>
            <w:r w:rsidRPr="00247963">
              <w:rPr>
                <w:sz w:val="20"/>
                <w:lang w:val="es-CL"/>
              </w:rPr>
              <w:t>Registro</w:t>
            </w:r>
          </w:p>
        </w:tc>
        <w:tc>
          <w:tcPr>
            <w:tcW w:w="1747" w:type="dxa"/>
          </w:tcPr>
          <w:p w14:paraId="0D0009D3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247963" w14:paraId="3B0D4416" w14:textId="77777777" w:rsidTr="003524D5">
        <w:trPr>
          <w:trHeight w:val="302"/>
        </w:trPr>
        <w:tc>
          <w:tcPr>
            <w:tcW w:w="1366" w:type="dxa"/>
          </w:tcPr>
          <w:p w14:paraId="01F233EE" w14:textId="77777777" w:rsidR="00247963" w:rsidRDefault="0024796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43BEE7B6" w14:textId="77777777" w:rsidR="00247963" w:rsidRDefault="0024796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DCBF814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64F8E244" w14:textId="77777777" w:rsidR="00247963" w:rsidRDefault="0024796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X(71)</w:t>
            </w:r>
          </w:p>
        </w:tc>
      </w:tr>
    </w:tbl>
    <w:p w14:paraId="06F9E3BA" w14:textId="77777777" w:rsidR="00247963" w:rsidRDefault="00247963" w:rsidP="00247963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150 Bytes</w:t>
      </w:r>
    </w:p>
    <w:p w14:paraId="0B887504" w14:textId="77777777" w:rsidR="00160C5F" w:rsidRDefault="00160C5F" w:rsidP="00160C5F">
      <w:pPr>
        <w:pStyle w:val="Textoindependiente"/>
        <w:rPr>
          <w:sz w:val="24"/>
        </w:rPr>
      </w:pPr>
    </w:p>
    <w:p w14:paraId="72DA7AFD" w14:textId="77777777" w:rsidR="00160C5F" w:rsidRDefault="00160C5F" w:rsidP="00331C5D">
      <w:pPr>
        <w:rPr>
          <w:sz w:val="20"/>
        </w:rPr>
        <w:sectPr w:rsidR="00160C5F" w:rsidSect="00275AB1">
          <w:pgSz w:w="12250" w:h="15850"/>
          <w:pgMar w:top="1380" w:right="840" w:bottom="880" w:left="920" w:header="567" w:footer="685" w:gutter="0"/>
          <w:cols w:space="720"/>
        </w:sectPr>
      </w:pPr>
    </w:p>
    <w:p w14:paraId="42AD2E7A" w14:textId="77777777" w:rsidR="00331C5D" w:rsidRDefault="00331C5D" w:rsidP="00331C5D">
      <w:pPr>
        <w:pStyle w:val="Textoindependiente"/>
        <w:spacing w:before="10"/>
        <w:rPr>
          <w:rFonts w:ascii="Times New Roman"/>
          <w:i/>
          <w:sz w:val="7"/>
        </w:rPr>
      </w:pPr>
    </w:p>
    <w:p w14:paraId="4A40D2CD" w14:textId="3E7C0727" w:rsidR="003D2578" w:rsidRDefault="00331C5D" w:rsidP="005A4787">
      <w:pPr>
        <w:rPr>
          <w:rFonts w:ascii="Times New Roman"/>
          <w:i/>
          <w:sz w:val="7"/>
        </w:rPr>
      </w:pPr>
      <w:r>
        <w:rPr>
          <w:sz w:val="20"/>
        </w:rPr>
        <w:t xml:space="preserve"> </w:t>
      </w:r>
    </w:p>
    <w:p w14:paraId="0B1F658E" w14:textId="77777777" w:rsidR="00187426" w:rsidRPr="00230F5A" w:rsidRDefault="00187426" w:rsidP="00272278">
      <w:pPr>
        <w:pStyle w:val="Ttulo1"/>
        <w:numPr>
          <w:ilvl w:val="0"/>
          <w:numId w:val="2"/>
        </w:numPr>
        <w:ind w:left="823"/>
        <w:rPr>
          <w:rFonts w:cs="Times New Roman"/>
        </w:rPr>
      </w:pPr>
      <w:bookmarkStart w:id="5" w:name="_Toc161930732"/>
      <w:r w:rsidRPr="00230F5A">
        <w:rPr>
          <w:rFonts w:cs="Times New Roman"/>
        </w:rPr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272278">
      <w:pPr>
        <w:pStyle w:val="Ttulo2"/>
        <w:numPr>
          <w:ilvl w:val="1"/>
          <w:numId w:val="2"/>
        </w:numPr>
        <w:ind w:left="1715" w:hanging="360"/>
        <w:rPr>
          <w:sz w:val="32"/>
          <w:szCs w:val="32"/>
        </w:rPr>
      </w:pPr>
      <w:bookmarkStart w:id="6" w:name="_Toc161930733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FC0392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C039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FC0392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51CC53" w14:textId="77777777" w:rsidR="00187426" w:rsidRPr="00FC0392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FC039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2C57900C" w:rsidR="00187426" w:rsidRDefault="00187214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020FE" w:rsidRPr="00B537DA" w14:paraId="28D975CF" w14:textId="77777777" w:rsidTr="005C4751">
        <w:tc>
          <w:tcPr>
            <w:tcW w:w="562" w:type="dxa"/>
          </w:tcPr>
          <w:p w14:paraId="4729EDA3" w14:textId="1EC39B25" w:rsidR="000020FE" w:rsidRDefault="000020FE" w:rsidP="00002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E8E6C32" w14:textId="5123921D" w:rsidR="000020FE" w:rsidRDefault="000020FE" w:rsidP="00002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0020FE" w:rsidRPr="00B537DA" w14:paraId="109549DB" w14:textId="77777777" w:rsidTr="005C4751">
        <w:tc>
          <w:tcPr>
            <w:tcW w:w="562" w:type="dxa"/>
          </w:tcPr>
          <w:p w14:paraId="47328888" w14:textId="5CA93ACD" w:rsidR="000020FE" w:rsidRDefault="000020FE" w:rsidP="00002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8AC99CD" w14:textId="6341A343" w:rsidR="000020FE" w:rsidRDefault="000020FE" w:rsidP="00002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020FE" w:rsidRPr="00B537DA" w14:paraId="7D14D87B" w14:textId="77777777" w:rsidTr="005C4751">
        <w:tc>
          <w:tcPr>
            <w:tcW w:w="562" w:type="dxa"/>
          </w:tcPr>
          <w:p w14:paraId="201A507F" w14:textId="6821248B" w:rsidR="000020FE" w:rsidRDefault="000020FE" w:rsidP="00002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C8ECB2A" w14:textId="5A83D537" w:rsidR="000020FE" w:rsidRDefault="000020FE" w:rsidP="00002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020FE" w:rsidRPr="00B537DA" w14:paraId="4BE73067" w14:textId="77777777" w:rsidTr="005C4751">
        <w:tc>
          <w:tcPr>
            <w:tcW w:w="562" w:type="dxa"/>
          </w:tcPr>
          <w:p w14:paraId="50B6407C" w14:textId="0E978E54" w:rsidR="000020FE" w:rsidRDefault="000020FE" w:rsidP="00002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7AD4AC69" w14:textId="673BDCD8" w:rsidR="000020FE" w:rsidRDefault="000020FE" w:rsidP="00002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020FE" w:rsidRPr="00B537DA" w14:paraId="3C05DA0E" w14:textId="77777777" w:rsidTr="005C4751">
        <w:tc>
          <w:tcPr>
            <w:tcW w:w="562" w:type="dxa"/>
          </w:tcPr>
          <w:p w14:paraId="2F116F4E" w14:textId="7E942A60" w:rsidR="000020FE" w:rsidRDefault="000020FE" w:rsidP="00002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4AE7DC93" w14:textId="152A91E6" w:rsidR="000020FE" w:rsidRDefault="000020FE" w:rsidP="00002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020FE" w:rsidRPr="00B537DA" w14:paraId="3A3C44E5" w14:textId="77777777" w:rsidTr="005C4751">
        <w:tc>
          <w:tcPr>
            <w:tcW w:w="562" w:type="dxa"/>
          </w:tcPr>
          <w:p w14:paraId="33734AA3" w14:textId="4BE038E0" w:rsidR="000020FE" w:rsidRDefault="000020FE" w:rsidP="000020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26B40D0B" w14:textId="4063819C" w:rsidR="000020FE" w:rsidRDefault="000020FE" w:rsidP="000020F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1 debe ser numérico en caso de error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  <w:p w14:paraId="69032F58" w14:textId="64651611" w:rsidR="000020FE" w:rsidRDefault="000020FE" w:rsidP="000020FE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272278">
      <w:pPr>
        <w:pStyle w:val="Ttulo1"/>
        <w:numPr>
          <w:ilvl w:val="0"/>
          <w:numId w:val="2"/>
        </w:numPr>
        <w:ind w:left="823"/>
        <w:rPr>
          <w:rFonts w:cs="Times New Roman"/>
        </w:rPr>
      </w:pPr>
      <w:bookmarkStart w:id="9" w:name="_Toc16193073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1A836D7" w:rsidR="00187426" w:rsidRPr="00230F5A" w:rsidRDefault="00000000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34C370F2">
          <v:shape id="Text Box 10" o:spid="_x0000_s2070" type="#_x0000_t202" style="position:absolute;left:0;text-align:left;margin-left:-16.05pt;margin-top:26.4pt;width:488.65pt;height:440p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027115C" w14:textId="77777777" w:rsidR="00492923" w:rsidRDefault="00492923" w:rsidP="00492923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05D1DB0E" w14:textId="77777777" w:rsidR="00492923" w:rsidRDefault="00492923" w:rsidP="0049292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ECD5963" w14:textId="77777777" w:rsidR="00492923" w:rsidRDefault="00492923" w:rsidP="0049292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06EB18BD" w14:textId="77777777" w:rsidR="00492923" w:rsidRDefault="00492923" w:rsidP="0049292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420C21C" w14:textId="77777777" w:rsidR="00492923" w:rsidRDefault="00492923" w:rsidP="0049292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7C36F88" w14:textId="77777777" w:rsidR="00492923" w:rsidRDefault="00492923" w:rsidP="0049292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F9A9990" w14:textId="77777777" w:rsidR="00492923" w:rsidRDefault="00492923" w:rsidP="0049292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0901E52F" w14:textId="77777777" w:rsidR="00492923" w:rsidRDefault="00492923" w:rsidP="00492923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28C1F492" w14:textId="77777777" w:rsidR="00492923" w:rsidRDefault="00492923" w:rsidP="00492923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33D05D3B" w14:textId="77777777" w:rsidR="00492923" w:rsidRDefault="00492923" w:rsidP="0049292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0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B957241" w14:textId="77777777" w:rsidR="00492923" w:rsidRDefault="00492923" w:rsidP="0049292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0F4D0EF1" w14:textId="77777777" w:rsidR="00492923" w:rsidRPr="00235A36" w:rsidRDefault="00492923" w:rsidP="0049292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A42F989" w14:textId="77777777" w:rsidR="00492923" w:rsidRDefault="00492923" w:rsidP="0049292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66BC946" w14:textId="77777777" w:rsidR="00492923" w:rsidRDefault="00492923" w:rsidP="00492923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izquierda.</w:t>
                  </w:r>
                </w:p>
                <w:p w14:paraId="4015475D" w14:textId="77777777" w:rsidR="00492923" w:rsidRDefault="00492923" w:rsidP="0049292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B5F98D3" w14:textId="77777777" w:rsidR="00492923" w:rsidRPr="00235A36" w:rsidRDefault="00492923" w:rsidP="00492923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1"/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6D76888D" w14:textId="77777777" w:rsidR="00492923" w:rsidRDefault="00492923" w:rsidP="00492923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761885F" w14:textId="77777777" w:rsidR="00492923" w:rsidRDefault="00492923" w:rsidP="0049292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3B9AE27" w14:textId="77777777" w:rsidR="00492923" w:rsidRPr="0084328F" w:rsidRDefault="00492923" w:rsidP="00492923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355B01EF" w14:textId="77777777" w:rsidR="00492923" w:rsidRDefault="00492923" w:rsidP="00492923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7F65F9B9" w14:textId="77777777" w:rsidR="00492923" w:rsidRDefault="00492923" w:rsidP="0049292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62A2E7D" w14:textId="77777777" w:rsidR="00492923" w:rsidRDefault="00492923" w:rsidP="00492923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0"/>
                </w:p>
              </w:txbxContent>
            </v:textbox>
            <w10:wrap type="topAndBottom"/>
          </v:shape>
        </w:pict>
      </w: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C8B6418" w14:textId="77777777" w:rsidR="00247963" w:rsidRDefault="00247963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7FAEE938" w14:textId="77777777" w:rsidR="00247963" w:rsidRDefault="00247963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3B6CDBB5" w14:textId="77777777" w:rsidR="00247963" w:rsidRDefault="00247963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C16986A" w14:textId="77777777" w:rsidR="00247963" w:rsidRDefault="00247963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1CE3D34" w14:textId="77777777" w:rsidR="00247963" w:rsidRDefault="00247963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1A28DF2B" w14:textId="77777777" w:rsidR="00247963" w:rsidRDefault="00247963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10B597BF" w14:textId="77777777" w:rsidR="00247963" w:rsidRDefault="00247963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272278">
      <w:pPr>
        <w:pStyle w:val="Ttulo2"/>
        <w:numPr>
          <w:ilvl w:val="1"/>
          <w:numId w:val="2"/>
        </w:numPr>
        <w:ind w:left="1715" w:hanging="360"/>
        <w:rPr>
          <w:b w:val="0"/>
        </w:rPr>
      </w:pPr>
      <w:bookmarkStart w:id="12" w:name="_Toc161930735"/>
      <w:r w:rsidRPr="003F5278">
        <w:t>Formato de carátula de salida</w:t>
      </w:r>
      <w:bookmarkEnd w:id="12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498AECB8" w:rsidR="008C026D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4D406F13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  <w:r w:rsidR="00257F4C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="00257F4C">
              <w:rPr>
                <w:rFonts w:ascii="Times New Roman" w:hAnsi="Times New Roman" w:cs="Times New Roman"/>
                <w:color w:val="4472C4" w:themeColor="accent1"/>
                <w:sz w:val="20"/>
              </w:rPr>
              <w:t>salida</w:t>
            </w:r>
            <w:proofErr w:type="spellEnd"/>
          </w:p>
        </w:tc>
      </w:tr>
      <w:tr w:rsidR="00247963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247963" w:rsidRPr="00F45E53" w:rsidRDefault="00247963" w:rsidP="00247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247963" w:rsidRPr="00F45E53" w:rsidRDefault="00247963" w:rsidP="00247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25028019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6BF9048A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DATOS CONTROL TRANSFERENCIA</w:t>
            </w:r>
          </w:p>
        </w:tc>
        <w:tc>
          <w:tcPr>
            <w:tcW w:w="851" w:type="dxa"/>
          </w:tcPr>
          <w:p w14:paraId="36277245" w14:textId="77777777" w:rsidR="00247963" w:rsidRPr="00F45E53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247963" w:rsidRPr="00F45E53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47963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247963" w:rsidRPr="00F45E53" w:rsidRDefault="00247963" w:rsidP="00247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247963" w:rsidRPr="00F45E53" w:rsidRDefault="00247963" w:rsidP="00247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4B300A95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18A</w:t>
            </w:r>
          </w:p>
        </w:tc>
        <w:tc>
          <w:tcPr>
            <w:tcW w:w="6095" w:type="dxa"/>
          </w:tcPr>
          <w:p w14:paraId="42CD86F9" w14:textId="0D12D810" w:rsidR="00247963" w:rsidRPr="00253BDC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253BD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NOMBRE Y TELEFONO RESPONS INFORM</w:t>
            </w:r>
          </w:p>
        </w:tc>
        <w:tc>
          <w:tcPr>
            <w:tcW w:w="851" w:type="dxa"/>
          </w:tcPr>
          <w:p w14:paraId="61BFCE41" w14:textId="77777777" w:rsidR="00247963" w:rsidRPr="00F45E53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247963" w:rsidRPr="00F45E53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247963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247963" w:rsidRPr="00F45E53" w:rsidRDefault="00247963" w:rsidP="00247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247963" w:rsidRPr="00F45E53" w:rsidRDefault="00247963" w:rsidP="00247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26F7A0CD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04E09ACA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NUESTRA REFERENCIA</w:t>
            </w:r>
          </w:p>
        </w:tc>
        <w:tc>
          <w:tcPr>
            <w:tcW w:w="851" w:type="dxa"/>
          </w:tcPr>
          <w:p w14:paraId="1A37DBF2" w14:textId="77777777" w:rsidR="00247963" w:rsidRPr="00F45E53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247963" w:rsidRPr="00F45E53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47963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247963" w:rsidRPr="00F45E53" w:rsidRDefault="00247963" w:rsidP="00247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247963" w:rsidRPr="00F45E53" w:rsidRDefault="00247963" w:rsidP="00247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379EE158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6537BC04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FECHA VALIDEZ DATOS</w:t>
            </w:r>
          </w:p>
        </w:tc>
        <w:tc>
          <w:tcPr>
            <w:tcW w:w="851" w:type="dxa"/>
          </w:tcPr>
          <w:p w14:paraId="4F563393" w14:textId="77777777" w:rsidR="00247963" w:rsidRPr="00F45E53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247963" w:rsidRPr="00F45E53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47963" w:rsidRPr="00F45E53" w14:paraId="232BCCCE" w14:textId="77777777" w:rsidTr="005C4751">
        <w:trPr>
          <w:trHeight w:val="268"/>
        </w:trPr>
        <w:tc>
          <w:tcPr>
            <w:tcW w:w="862" w:type="dxa"/>
          </w:tcPr>
          <w:p w14:paraId="208C2954" w14:textId="0B09BD1B" w:rsidR="00247963" w:rsidRPr="00F45E53" w:rsidRDefault="00247963" w:rsidP="00247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C1A2C12" w14:textId="4360A0F9" w:rsidR="00247963" w:rsidRPr="00F45E53" w:rsidRDefault="00247963" w:rsidP="002479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3197CFD" w14:textId="04E8478B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E32</w:t>
            </w:r>
          </w:p>
        </w:tc>
        <w:tc>
          <w:tcPr>
            <w:tcW w:w="6095" w:type="dxa"/>
          </w:tcPr>
          <w:p w14:paraId="13DCD692" w14:textId="77777777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851" w:type="dxa"/>
          </w:tcPr>
          <w:p w14:paraId="1A205EA8" w14:textId="77777777" w:rsidR="00247963" w:rsidRPr="00F45E53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6DC0EAC" w14:textId="77777777" w:rsidR="00247963" w:rsidRPr="00F45E53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47963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58764DA1" w:rsidR="00247963" w:rsidRPr="008004A8" w:rsidRDefault="00247963" w:rsidP="00247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FF60334" w14:textId="23A002A3" w:rsidR="00247963" w:rsidRPr="008004A8" w:rsidRDefault="00247963" w:rsidP="00247963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2634D77F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25DBD716" w:rsidR="00247963" w:rsidRPr="00253BDC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253BD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NUMERO DE REGISTROS INFORMADOS  (</w:t>
            </w:r>
            <w:proofErr w:type="spellStart"/>
            <w:r w:rsidRPr="00253BD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numero</w:t>
            </w:r>
            <w:proofErr w:type="spellEnd"/>
            <w:r w:rsidRPr="00253BD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 de </w:t>
            </w:r>
            <w:proofErr w:type="spellStart"/>
            <w:r w:rsidRPr="00253BD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lineas</w:t>
            </w:r>
            <w:proofErr w:type="spellEnd"/>
            <w:r w:rsidRPr="00253BD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 del detalle)</w:t>
            </w:r>
          </w:p>
        </w:tc>
        <w:tc>
          <w:tcPr>
            <w:tcW w:w="851" w:type="dxa"/>
          </w:tcPr>
          <w:p w14:paraId="6EC4A40D" w14:textId="77777777" w:rsidR="00247963" w:rsidRPr="00F45E53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1FD50A7C" w:rsidR="00247963" w:rsidRDefault="00553C0F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247963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329F17DA" w:rsidR="00247963" w:rsidRPr="008004A8" w:rsidRDefault="00247963" w:rsidP="00247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425" w:type="dxa"/>
          </w:tcPr>
          <w:p w14:paraId="22B2E4C4" w14:textId="4093CA0F" w:rsidR="00247963" w:rsidRPr="008004A8" w:rsidRDefault="00247963" w:rsidP="00247963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1945B873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IDC</w:t>
            </w:r>
          </w:p>
        </w:tc>
        <w:tc>
          <w:tcPr>
            <w:tcW w:w="6095" w:type="dxa"/>
          </w:tcPr>
          <w:p w14:paraId="10EFFFB9" w14:textId="1F449223" w:rsidR="00247963" w:rsidRPr="00253BDC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253BD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NUMERO DE REGISTROS CON CODIGO 01 EN EL PRIMER CAMPO (Cantidad de líneas cuando campo 1 es igual a 01)</w:t>
            </w:r>
          </w:p>
        </w:tc>
        <w:tc>
          <w:tcPr>
            <w:tcW w:w="851" w:type="dxa"/>
          </w:tcPr>
          <w:p w14:paraId="62321992" w14:textId="7F0711AD" w:rsidR="00247963" w:rsidRPr="00F45E53" w:rsidRDefault="00247963" w:rsidP="0024796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70BED2D" w14:textId="571CC51E" w:rsidR="00247963" w:rsidRDefault="00553C0F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247963" w:rsidRPr="00F45E53" w14:paraId="4254D868" w14:textId="77777777" w:rsidTr="005C4751">
        <w:trPr>
          <w:trHeight w:val="268"/>
        </w:trPr>
        <w:tc>
          <w:tcPr>
            <w:tcW w:w="862" w:type="dxa"/>
          </w:tcPr>
          <w:p w14:paraId="3CE8C3BD" w14:textId="194A9EA8" w:rsidR="00247963" w:rsidRPr="008004A8" w:rsidRDefault="00247963" w:rsidP="00247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8</w:t>
            </w:r>
          </w:p>
        </w:tc>
        <w:tc>
          <w:tcPr>
            <w:tcW w:w="425" w:type="dxa"/>
          </w:tcPr>
          <w:p w14:paraId="48AA0E37" w14:textId="3664188F" w:rsidR="00247963" w:rsidRPr="008004A8" w:rsidRDefault="00247963" w:rsidP="00247963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EF03BAE" w14:textId="7E2B641C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IDD</w:t>
            </w:r>
          </w:p>
        </w:tc>
        <w:tc>
          <w:tcPr>
            <w:tcW w:w="6095" w:type="dxa"/>
          </w:tcPr>
          <w:p w14:paraId="212E6B0A" w14:textId="3CAEB696" w:rsidR="00247963" w:rsidRPr="00253BDC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253BDC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NUMERO DE REGISTROS CON CODIGO 02 EN EL PRIMER CAMPO (Cantidad de líneas cuando campo 1 es igual a 02)</w:t>
            </w:r>
          </w:p>
        </w:tc>
        <w:tc>
          <w:tcPr>
            <w:tcW w:w="851" w:type="dxa"/>
          </w:tcPr>
          <w:p w14:paraId="0CCD1688" w14:textId="20BD773C" w:rsidR="00247963" w:rsidRPr="008A0A5D" w:rsidRDefault="00247963" w:rsidP="0024796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85E5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2E62637" w14:textId="234B554A" w:rsidR="00247963" w:rsidRPr="008A0A5D" w:rsidRDefault="00553C0F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19</w:t>
            </w:r>
          </w:p>
        </w:tc>
      </w:tr>
      <w:tr w:rsidR="00247963" w:rsidRPr="00F45E53" w14:paraId="7C4AECE3" w14:textId="77777777" w:rsidTr="005C4751">
        <w:trPr>
          <w:trHeight w:val="268"/>
        </w:trPr>
        <w:tc>
          <w:tcPr>
            <w:tcW w:w="862" w:type="dxa"/>
          </w:tcPr>
          <w:p w14:paraId="77DD5154" w14:textId="6FDF6709" w:rsidR="00247963" w:rsidRDefault="00247963" w:rsidP="002479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425" w:type="dxa"/>
          </w:tcPr>
          <w:p w14:paraId="0085E992" w14:textId="0251CE00" w:rsidR="00247963" w:rsidRPr="0093383E" w:rsidRDefault="00247963" w:rsidP="00247963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C5E48CD" w14:textId="338C1889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79</w:t>
            </w:r>
          </w:p>
        </w:tc>
        <w:tc>
          <w:tcPr>
            <w:tcW w:w="6095" w:type="dxa"/>
          </w:tcPr>
          <w:p w14:paraId="381BB43F" w14:textId="20961198" w:rsidR="00247963" w:rsidRPr="00553C0F" w:rsidRDefault="00247963" w:rsidP="00553C0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OBSERVACIONES</w:t>
            </w:r>
          </w:p>
        </w:tc>
        <w:tc>
          <w:tcPr>
            <w:tcW w:w="851" w:type="dxa"/>
          </w:tcPr>
          <w:p w14:paraId="19DE96B7" w14:textId="1DD5BC60" w:rsidR="00247963" w:rsidRPr="008A0A5D" w:rsidRDefault="00247963" w:rsidP="00247963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0B48A0BB" w14:textId="046A4371" w:rsidR="00247963" w:rsidRPr="008A0A5D" w:rsidRDefault="00247963" w:rsidP="002479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5C685B6A" w14:textId="7149713E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9F51615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492923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="0049292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6D159961" w:rsidR="00187426" w:rsidRPr="00F45E53" w:rsidRDefault="00E27B9A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  <w:r w:rsidR="008004A8">
              <w:rPr>
                <w:rFonts w:ascii="Times New Roman" w:hAnsi="Times New Roman" w:cs="Times New Roman"/>
                <w:color w:val="4472C4" w:themeColor="accent1"/>
                <w:sz w:val="20"/>
              </w:rPr>
              <w:t>,7,8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22C27223" w14:textId="77777777" w:rsidR="00492923" w:rsidRPr="003E2700" w:rsidRDefault="00492923" w:rsidP="0049292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8A16A6E" w14:textId="77777777" w:rsidR="00492923" w:rsidRPr="003E2700" w:rsidRDefault="00492923" w:rsidP="0049292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37CBCE8" w14:textId="77777777" w:rsidR="00492923" w:rsidRPr="003E2700" w:rsidRDefault="00492923" w:rsidP="00492923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3F3F1D3" w14:textId="5D4CDACD" w:rsidR="00121001" w:rsidRPr="00230F5A" w:rsidRDefault="00121001" w:rsidP="0012100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830D39" w14:textId="77777777" w:rsidR="00C21E56" w:rsidRDefault="00C21E5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611B4F1" w14:textId="77777777" w:rsidR="00C21E56" w:rsidRDefault="00C21E5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587D1D7" w14:textId="77777777" w:rsidR="00C21E56" w:rsidRDefault="00C21E5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E69FE7" w14:textId="77777777" w:rsidR="00C21E56" w:rsidRDefault="00C21E5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458F955" w14:textId="77777777" w:rsidR="00C21E56" w:rsidRDefault="00C21E5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272278">
      <w:pPr>
        <w:pStyle w:val="Ttulo1"/>
        <w:numPr>
          <w:ilvl w:val="0"/>
          <w:numId w:val="2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3" w:name="_Toc161930736"/>
      <w:r w:rsidRPr="00230F5A">
        <w:rPr>
          <w:rFonts w:cs="Times New Roman"/>
        </w:rPr>
        <w:t>Definición de nombres</w:t>
      </w:r>
      <w:bookmarkEnd w:id="13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4" w:name="_Hlk150869745"/>
    </w:p>
    <w:bookmarkEnd w:id="14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272278">
      <w:pPr>
        <w:pStyle w:val="Ttulo2"/>
        <w:numPr>
          <w:ilvl w:val="1"/>
          <w:numId w:val="2"/>
        </w:numPr>
        <w:ind w:left="1715" w:hanging="360"/>
      </w:pPr>
      <w:bookmarkStart w:id="15" w:name="_Toc161930737"/>
      <w:r w:rsidRPr="00A96CA0">
        <w:t>Archivo de salida a dest</w:t>
      </w:r>
      <w:ins w:id="16" w:author="Roberto Carrasco Venegas" w:date="2023-11-27T13:21:00Z">
        <w:r w:rsidRPr="00A96CA0">
          <w:t>i</w:t>
        </w:r>
      </w:ins>
      <w:r w:rsidRPr="00A96CA0">
        <w:t>no</w:t>
      </w:r>
      <w:bookmarkEnd w:id="15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272278">
      <w:pPr>
        <w:pStyle w:val="Ttulo2"/>
        <w:numPr>
          <w:ilvl w:val="2"/>
          <w:numId w:val="2"/>
        </w:numPr>
        <w:ind w:left="2610" w:hanging="360"/>
      </w:pPr>
      <w:bookmarkStart w:id="17" w:name="_Toc161930738"/>
      <w:r w:rsidRPr="00A96CA0">
        <w:t>Archivo de da</w:t>
      </w:r>
      <w:ins w:id="18" w:author="Roberto Carrasco Venegas" w:date="2023-11-27T13:24:00Z">
        <w:r w:rsidRPr="00A96CA0">
          <w:t>t</w:t>
        </w:r>
      </w:ins>
      <w:r w:rsidRPr="00A96CA0">
        <w:t>os</w:t>
      </w:r>
      <w:bookmarkEnd w:id="17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7F180DD6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BC4427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C21E56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272278">
      <w:pPr>
        <w:pStyle w:val="Ttulo2"/>
        <w:numPr>
          <w:ilvl w:val="2"/>
          <w:numId w:val="2"/>
        </w:numPr>
        <w:ind w:left="2610" w:hanging="360"/>
      </w:pPr>
      <w:bookmarkStart w:id="19" w:name="_Toc161930739"/>
      <w:r w:rsidRPr="00230F5A">
        <w:t>Archivo Carát</w:t>
      </w:r>
      <w:r>
        <w:t>u</w:t>
      </w:r>
      <w:r w:rsidRPr="00230F5A">
        <w:t>la</w:t>
      </w:r>
      <w:bookmarkEnd w:id="19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69DC344C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BC4427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C21E56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32C1593E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0" w:name="_Hlk160526227"/>
      <w:bookmarkStart w:id="21" w:name="_Hlk151646289"/>
      <w:bookmarkStart w:id="22" w:name="_Hlk150869805"/>
      <w:bookmarkStart w:id="23" w:name="_Hlk151631830"/>
      <w:bookmarkStart w:id="24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5D63AC41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20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272278">
      <w:pPr>
        <w:pStyle w:val="Ttulo2"/>
        <w:numPr>
          <w:ilvl w:val="1"/>
          <w:numId w:val="2"/>
        </w:numPr>
        <w:ind w:left="1715" w:hanging="360"/>
      </w:pPr>
      <w:bookmarkStart w:id="25" w:name="_Toc161930740"/>
      <w:r>
        <w:t>Definición de correlativo</w:t>
      </w:r>
      <w:bookmarkEnd w:id="25"/>
    </w:p>
    <w:p w14:paraId="0D8131FC" w14:textId="77777777" w:rsidR="00187426" w:rsidRPr="00793B06" w:rsidRDefault="00187426" w:rsidP="00187426"/>
    <w:p w14:paraId="30674E70" w14:textId="77777777" w:rsidR="00187426" w:rsidRDefault="00187426" w:rsidP="00272278">
      <w:pPr>
        <w:pStyle w:val="Ttulo2"/>
        <w:numPr>
          <w:ilvl w:val="2"/>
          <w:numId w:val="2"/>
        </w:numPr>
        <w:ind w:left="2610" w:hanging="360"/>
      </w:pPr>
      <w:bookmarkStart w:id="26" w:name="_Toc161930741"/>
      <w:r>
        <w:t>Salida</w:t>
      </w:r>
      <w:bookmarkEnd w:id="2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21"/>
    <w:bookmarkEnd w:id="22"/>
    <w:p w14:paraId="5E1631E3" w14:textId="77777777" w:rsidR="00187426" w:rsidRPr="00793B06" w:rsidRDefault="00187426" w:rsidP="00187426"/>
    <w:p w14:paraId="1484AA8F" w14:textId="77777777" w:rsidR="00187426" w:rsidRDefault="00187426" w:rsidP="00272278">
      <w:pPr>
        <w:pStyle w:val="Ttulo2"/>
        <w:numPr>
          <w:ilvl w:val="2"/>
          <w:numId w:val="2"/>
        </w:numPr>
        <w:ind w:left="2610" w:hanging="360"/>
      </w:pPr>
      <w:bookmarkStart w:id="27" w:name="_Toc161930742"/>
      <w:r>
        <w:t>Entrada</w:t>
      </w:r>
      <w:bookmarkEnd w:id="27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49EECA47" w14:textId="77777777" w:rsidR="00253BDC" w:rsidRPr="00B537DA" w:rsidRDefault="00253BDC" w:rsidP="00253BDC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8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8"/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998A3C7" w14:textId="77777777" w:rsidR="00C21E56" w:rsidRDefault="00C21E56" w:rsidP="00187426">
      <w:pPr>
        <w:rPr>
          <w:rFonts w:ascii="Times New Roman" w:hAnsi="Times New Roman" w:cs="Times New Roman"/>
          <w:color w:val="4472C4" w:themeColor="accent1"/>
        </w:rPr>
      </w:pPr>
    </w:p>
    <w:p w14:paraId="49DFB73F" w14:textId="77777777" w:rsidR="00C21E56" w:rsidRPr="00B537DA" w:rsidRDefault="00C21E5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272278">
      <w:pPr>
        <w:pStyle w:val="Ttulo1"/>
        <w:numPr>
          <w:ilvl w:val="0"/>
          <w:numId w:val="2"/>
        </w:numPr>
        <w:ind w:left="823"/>
      </w:pPr>
      <w:bookmarkStart w:id="29" w:name="_Toc161930743"/>
      <w:bookmarkEnd w:id="23"/>
      <w:bookmarkEnd w:id="24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9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C21E5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C21E56" w:rsidRPr="003E2700" w:rsidRDefault="00C21E56" w:rsidP="00C21E5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C21E56" w:rsidRPr="003E2700" w:rsidRDefault="00C21E56" w:rsidP="00C21E5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019E9A4A" w:rsidR="00C21E56" w:rsidRPr="003E2700" w:rsidRDefault="00C21E56" w:rsidP="00C21E5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3F8C14BB" w:rsidR="00C21E56" w:rsidRPr="003E2700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DATOS CONTROL TRANSFERENCIA</w:t>
            </w:r>
          </w:p>
        </w:tc>
        <w:tc>
          <w:tcPr>
            <w:tcW w:w="1134" w:type="dxa"/>
          </w:tcPr>
          <w:p w14:paraId="657D741F" w14:textId="77777777" w:rsidR="00C21E56" w:rsidRPr="003E2700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C21E5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C21E56" w:rsidRPr="003E2700" w:rsidRDefault="00C21E56" w:rsidP="00C21E5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C21E56" w:rsidRPr="003E2700" w:rsidRDefault="00C21E56" w:rsidP="00C21E5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460E1267" w:rsidR="00C21E56" w:rsidRPr="003E2700" w:rsidRDefault="00C21E56" w:rsidP="00C21E5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18A</w:t>
            </w:r>
          </w:p>
        </w:tc>
        <w:tc>
          <w:tcPr>
            <w:tcW w:w="5968" w:type="dxa"/>
            <w:gridSpan w:val="2"/>
          </w:tcPr>
          <w:p w14:paraId="1E8C2380" w14:textId="7A7AD1C8" w:rsidR="00C21E56" w:rsidRPr="003E2700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21E56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NOMBRE Y TELEFONO RESPONS INFORM</w:t>
            </w:r>
          </w:p>
        </w:tc>
        <w:tc>
          <w:tcPr>
            <w:tcW w:w="1134" w:type="dxa"/>
          </w:tcPr>
          <w:p w14:paraId="013A9C5A" w14:textId="77777777" w:rsidR="00C21E56" w:rsidRPr="003E2700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C21E5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C21E56" w:rsidRPr="003E2700" w:rsidRDefault="00C21E56" w:rsidP="00C21E5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C21E56" w:rsidRPr="003E2700" w:rsidRDefault="00C21E56" w:rsidP="00C21E5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20213D00" w:rsidR="00C21E56" w:rsidRPr="003E2700" w:rsidRDefault="00C21E56" w:rsidP="00C21E5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19085F24" w:rsidR="00C21E56" w:rsidRPr="003E2700" w:rsidRDefault="00C21E56" w:rsidP="00C21E5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NUESTRA REFERENCIA</w:t>
            </w:r>
          </w:p>
        </w:tc>
        <w:tc>
          <w:tcPr>
            <w:tcW w:w="1134" w:type="dxa"/>
          </w:tcPr>
          <w:p w14:paraId="1087A291" w14:textId="77777777" w:rsidR="00C21E56" w:rsidRPr="003E2700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C21E5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C21E56" w:rsidRPr="003E2700" w:rsidRDefault="00C21E56" w:rsidP="00C21E5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C21E56" w:rsidRPr="003E2700" w:rsidRDefault="00C21E56" w:rsidP="00C21E5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58AC74BA" w:rsidR="00C21E56" w:rsidRPr="003E2700" w:rsidRDefault="00C21E56" w:rsidP="00C21E5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05D563DE" w:rsidR="00C21E56" w:rsidRPr="003E2700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FECHA VALIDEZ DATOS</w:t>
            </w:r>
          </w:p>
        </w:tc>
        <w:tc>
          <w:tcPr>
            <w:tcW w:w="1134" w:type="dxa"/>
          </w:tcPr>
          <w:p w14:paraId="6CF72FE0" w14:textId="77777777" w:rsidR="00C21E56" w:rsidRPr="001560DC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C21E56" w:rsidRPr="00F45E53" w14:paraId="0018C7DD" w14:textId="77777777" w:rsidTr="005C4751">
        <w:trPr>
          <w:trHeight w:val="268"/>
        </w:trPr>
        <w:tc>
          <w:tcPr>
            <w:tcW w:w="1239" w:type="dxa"/>
          </w:tcPr>
          <w:p w14:paraId="6870F4EE" w14:textId="4574D431" w:rsidR="00C21E56" w:rsidRPr="0053696B" w:rsidRDefault="00C21E56" w:rsidP="00C21E5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50713A6F" w14:textId="667E208F" w:rsidR="00C21E56" w:rsidRPr="0053696B" w:rsidRDefault="00C21E56" w:rsidP="00C21E5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2DB845A" w14:textId="4748068A" w:rsidR="00C21E56" w:rsidRPr="0053696B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E32</w:t>
            </w:r>
          </w:p>
        </w:tc>
        <w:tc>
          <w:tcPr>
            <w:tcW w:w="5958" w:type="dxa"/>
          </w:tcPr>
          <w:p w14:paraId="5A7123DF" w14:textId="312FC7CE" w:rsidR="00C21E56" w:rsidRPr="0053696B" w:rsidRDefault="00C21E56" w:rsidP="00C21E5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44" w:type="dxa"/>
            <w:gridSpan w:val="2"/>
          </w:tcPr>
          <w:p w14:paraId="4179FE2C" w14:textId="0AB90F96" w:rsidR="00C21E56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C21E56" w:rsidRPr="00F45E53" w14:paraId="0EC65BDE" w14:textId="77777777" w:rsidTr="005C4751">
        <w:trPr>
          <w:trHeight w:val="268"/>
        </w:trPr>
        <w:tc>
          <w:tcPr>
            <w:tcW w:w="1239" w:type="dxa"/>
          </w:tcPr>
          <w:p w14:paraId="799D50B2" w14:textId="3FF4E88D" w:rsidR="00C21E56" w:rsidRPr="0053696B" w:rsidRDefault="00C21E56" w:rsidP="00C21E5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232DB6F3" w14:textId="1FB47491" w:rsidR="00C21E56" w:rsidRPr="0053696B" w:rsidRDefault="00C21E56" w:rsidP="00C21E5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BD04C8A" w14:textId="54E0B45B" w:rsidR="00C21E56" w:rsidRPr="0053696B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PA1</w:t>
            </w:r>
          </w:p>
        </w:tc>
        <w:tc>
          <w:tcPr>
            <w:tcW w:w="5958" w:type="dxa"/>
          </w:tcPr>
          <w:p w14:paraId="71150FD0" w14:textId="37A747CE" w:rsidR="00C21E56" w:rsidRPr="0053696B" w:rsidRDefault="00C21E56" w:rsidP="00C21E5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21E56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NUMERO DE REGISTROS INFORMADOS  (</w:t>
            </w:r>
            <w:proofErr w:type="spellStart"/>
            <w:r w:rsidRPr="00C21E56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numero</w:t>
            </w:r>
            <w:proofErr w:type="spellEnd"/>
            <w:r w:rsidRPr="00C21E56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 de </w:t>
            </w:r>
            <w:proofErr w:type="spellStart"/>
            <w:r w:rsidRPr="00C21E56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lineas</w:t>
            </w:r>
            <w:proofErr w:type="spellEnd"/>
            <w:r w:rsidRPr="00C21E56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 del detalle)</w:t>
            </w:r>
          </w:p>
        </w:tc>
        <w:tc>
          <w:tcPr>
            <w:tcW w:w="1144" w:type="dxa"/>
            <w:gridSpan w:val="2"/>
          </w:tcPr>
          <w:p w14:paraId="500C9BEB" w14:textId="3A8D8DFC" w:rsidR="00C21E56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21E56" w:rsidRPr="00F45E53" w14:paraId="7E40BE17" w14:textId="77777777" w:rsidTr="005C4751">
        <w:trPr>
          <w:trHeight w:val="268"/>
        </w:trPr>
        <w:tc>
          <w:tcPr>
            <w:tcW w:w="1239" w:type="dxa"/>
          </w:tcPr>
          <w:p w14:paraId="46E5F348" w14:textId="6518DE55" w:rsidR="00C21E56" w:rsidRPr="008004A8" w:rsidRDefault="00C21E56" w:rsidP="00C21E5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93" w:type="dxa"/>
          </w:tcPr>
          <w:p w14:paraId="7EB2EBAB" w14:textId="1EC80925" w:rsidR="00C21E56" w:rsidRPr="008004A8" w:rsidRDefault="00C21E56" w:rsidP="00C21E5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107E925" w14:textId="20FDC253" w:rsidR="00C21E56" w:rsidRPr="008004A8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IDC</w:t>
            </w:r>
          </w:p>
        </w:tc>
        <w:tc>
          <w:tcPr>
            <w:tcW w:w="5958" w:type="dxa"/>
          </w:tcPr>
          <w:p w14:paraId="17880B2F" w14:textId="2F84F1E8" w:rsidR="00C21E56" w:rsidRPr="00500E2B" w:rsidRDefault="00C21E56" w:rsidP="00C21E5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C21E56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NUMERO DE REGISTROS CON CODIGO 01 EN EL PRIMER CAMPO (Cantidad de líneas cuando campo 1 es igual a 01)</w:t>
            </w:r>
          </w:p>
        </w:tc>
        <w:tc>
          <w:tcPr>
            <w:tcW w:w="1144" w:type="dxa"/>
            <w:gridSpan w:val="2"/>
          </w:tcPr>
          <w:p w14:paraId="5921BC46" w14:textId="2D3A721E" w:rsidR="00C21E56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21E56" w:rsidRPr="00F45E53" w14:paraId="6082B81E" w14:textId="77777777" w:rsidTr="005C4751">
        <w:trPr>
          <w:trHeight w:val="268"/>
        </w:trPr>
        <w:tc>
          <w:tcPr>
            <w:tcW w:w="1239" w:type="dxa"/>
          </w:tcPr>
          <w:p w14:paraId="73545649" w14:textId="4449C165" w:rsidR="00C21E56" w:rsidRDefault="00C21E56" w:rsidP="00C21E5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8</w:t>
            </w:r>
          </w:p>
        </w:tc>
        <w:tc>
          <w:tcPr>
            <w:tcW w:w="293" w:type="dxa"/>
          </w:tcPr>
          <w:p w14:paraId="057F21C3" w14:textId="2B8C6E6B" w:rsidR="00C21E56" w:rsidRPr="008004A8" w:rsidRDefault="00C21E56" w:rsidP="00C21E5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93EF766" w14:textId="4F85086D" w:rsidR="00C21E56" w:rsidRPr="00E4245E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IDD</w:t>
            </w:r>
          </w:p>
        </w:tc>
        <w:tc>
          <w:tcPr>
            <w:tcW w:w="5958" w:type="dxa"/>
          </w:tcPr>
          <w:p w14:paraId="7FA601C8" w14:textId="6A0F7E35" w:rsidR="00C21E56" w:rsidRPr="00E4245E" w:rsidRDefault="00C21E56" w:rsidP="00C21E5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21E56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NUMERO DE REGISTROS CON CODIGO 02 EN EL PRIMER CAMPO (Cantidad de líneas cuando campo 1 es igual a 02)</w:t>
            </w:r>
          </w:p>
        </w:tc>
        <w:tc>
          <w:tcPr>
            <w:tcW w:w="1144" w:type="dxa"/>
            <w:gridSpan w:val="2"/>
          </w:tcPr>
          <w:p w14:paraId="1E9F4E12" w14:textId="3A929073" w:rsidR="00C21E56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21E56" w:rsidRPr="00F45E53" w14:paraId="52C14776" w14:textId="77777777" w:rsidTr="005C4751">
        <w:trPr>
          <w:trHeight w:val="268"/>
        </w:trPr>
        <w:tc>
          <w:tcPr>
            <w:tcW w:w="1239" w:type="dxa"/>
          </w:tcPr>
          <w:p w14:paraId="349F9BAA" w14:textId="5BDF5CC5" w:rsidR="00C21E56" w:rsidRDefault="00C21E56" w:rsidP="00C21E5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293" w:type="dxa"/>
          </w:tcPr>
          <w:p w14:paraId="6A239D80" w14:textId="22F6E8C8" w:rsidR="00C21E56" w:rsidRPr="008004A8" w:rsidRDefault="00C21E56" w:rsidP="00C21E5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35E220C" w14:textId="444E4515" w:rsidR="00C21E56" w:rsidRPr="00B1711A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79</w:t>
            </w:r>
          </w:p>
        </w:tc>
        <w:tc>
          <w:tcPr>
            <w:tcW w:w="5958" w:type="dxa"/>
          </w:tcPr>
          <w:p w14:paraId="7D4D0B6F" w14:textId="36588FD1" w:rsidR="00C21E56" w:rsidRPr="00BC4427" w:rsidRDefault="00C21E56" w:rsidP="00C21E5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53C0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OBSERVACIONES</w:t>
            </w:r>
          </w:p>
        </w:tc>
        <w:tc>
          <w:tcPr>
            <w:tcW w:w="1144" w:type="dxa"/>
            <w:gridSpan w:val="2"/>
          </w:tcPr>
          <w:p w14:paraId="0FBCA2E1" w14:textId="4DEFFC90" w:rsidR="00C21E56" w:rsidRDefault="00C21E56" w:rsidP="00C21E5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272278">
      <w:pPr>
        <w:pStyle w:val="Ttulo1"/>
        <w:numPr>
          <w:ilvl w:val="0"/>
          <w:numId w:val="2"/>
        </w:numPr>
        <w:ind w:left="823"/>
        <w:rPr>
          <w:rFonts w:cs="Times New Roman"/>
        </w:rPr>
      </w:pPr>
      <w:bookmarkStart w:id="30" w:name="_Toc16193074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0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27227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27227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27227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272278">
      <w:pPr>
        <w:pStyle w:val="Ttulo1"/>
        <w:numPr>
          <w:ilvl w:val="0"/>
          <w:numId w:val="2"/>
        </w:numPr>
        <w:ind w:left="823"/>
        <w:rPr>
          <w:rFonts w:cs="Times New Roman"/>
        </w:rPr>
      </w:pPr>
      <w:bookmarkStart w:id="31" w:name="_Toc16193074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1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275AB1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A8977" w14:textId="77777777" w:rsidR="009B07ED" w:rsidRDefault="009B07ED" w:rsidP="00F10206">
      <w:pPr>
        <w:spacing w:after="0" w:line="240" w:lineRule="auto"/>
      </w:pPr>
      <w:r>
        <w:separator/>
      </w:r>
    </w:p>
  </w:endnote>
  <w:endnote w:type="continuationSeparator" w:id="0">
    <w:p w14:paraId="2C35D9FD" w14:textId="77777777" w:rsidR="009B07ED" w:rsidRDefault="009B07ED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3EB8840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C0392">
          <w:rPr>
            <w:noProof/>
            <w:lang w:val="en-US" w:bidi="es-ES"/>
          </w:rPr>
          <w:t>11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71F56" w14:textId="77777777" w:rsidR="009B07ED" w:rsidRDefault="009B07ED" w:rsidP="00F10206">
      <w:pPr>
        <w:spacing w:after="0" w:line="240" w:lineRule="auto"/>
      </w:pPr>
      <w:r>
        <w:separator/>
      </w:r>
    </w:p>
  </w:footnote>
  <w:footnote w:type="continuationSeparator" w:id="0">
    <w:p w14:paraId="432306C3" w14:textId="77777777" w:rsidR="009B07ED" w:rsidRDefault="009B07ED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A0135AF"/>
    <w:multiLevelType w:val="multilevel"/>
    <w:tmpl w:val="6316DAC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1182891966">
    <w:abstractNumId w:val="4"/>
  </w:num>
  <w:num w:numId="2" w16cid:durableId="332415654">
    <w:abstractNumId w:val="0"/>
  </w:num>
  <w:num w:numId="3" w16cid:durableId="1565026711">
    <w:abstractNumId w:val="3"/>
  </w:num>
  <w:num w:numId="4" w16cid:durableId="1405176699">
    <w:abstractNumId w:val="1"/>
  </w:num>
  <w:num w:numId="5" w16cid:durableId="1160343191">
    <w:abstractNumId w:val="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020FE"/>
    <w:rsid w:val="00004CF4"/>
    <w:rsid w:val="000105A8"/>
    <w:rsid w:val="0001218A"/>
    <w:rsid w:val="00012742"/>
    <w:rsid w:val="00015896"/>
    <w:rsid w:val="000159D4"/>
    <w:rsid w:val="0002549C"/>
    <w:rsid w:val="00026595"/>
    <w:rsid w:val="00032746"/>
    <w:rsid w:val="00035F9D"/>
    <w:rsid w:val="00036445"/>
    <w:rsid w:val="000465DB"/>
    <w:rsid w:val="00051F19"/>
    <w:rsid w:val="00055995"/>
    <w:rsid w:val="00056880"/>
    <w:rsid w:val="0006433E"/>
    <w:rsid w:val="000649E3"/>
    <w:rsid w:val="0006551A"/>
    <w:rsid w:val="000663BD"/>
    <w:rsid w:val="000701D0"/>
    <w:rsid w:val="00072D31"/>
    <w:rsid w:val="000756FD"/>
    <w:rsid w:val="00080252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243C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001"/>
    <w:rsid w:val="0012149F"/>
    <w:rsid w:val="001245A7"/>
    <w:rsid w:val="00127BFC"/>
    <w:rsid w:val="001306C1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0C5F"/>
    <w:rsid w:val="00161E02"/>
    <w:rsid w:val="00162832"/>
    <w:rsid w:val="00163D7A"/>
    <w:rsid w:val="001647BF"/>
    <w:rsid w:val="00167584"/>
    <w:rsid w:val="00172F3D"/>
    <w:rsid w:val="0017479B"/>
    <w:rsid w:val="001800BE"/>
    <w:rsid w:val="00182D60"/>
    <w:rsid w:val="00182DC4"/>
    <w:rsid w:val="00184622"/>
    <w:rsid w:val="00184D60"/>
    <w:rsid w:val="00186CB0"/>
    <w:rsid w:val="00187214"/>
    <w:rsid w:val="00187426"/>
    <w:rsid w:val="001912BC"/>
    <w:rsid w:val="00191E60"/>
    <w:rsid w:val="0019366D"/>
    <w:rsid w:val="001943F6"/>
    <w:rsid w:val="00195C42"/>
    <w:rsid w:val="001A2A39"/>
    <w:rsid w:val="001A5519"/>
    <w:rsid w:val="001A60CE"/>
    <w:rsid w:val="001B122E"/>
    <w:rsid w:val="001B1D01"/>
    <w:rsid w:val="001C0052"/>
    <w:rsid w:val="001C1FCA"/>
    <w:rsid w:val="001C4D1A"/>
    <w:rsid w:val="001C7F53"/>
    <w:rsid w:val="001D2934"/>
    <w:rsid w:val="001D4DBB"/>
    <w:rsid w:val="001E0270"/>
    <w:rsid w:val="001E7E45"/>
    <w:rsid w:val="0020586B"/>
    <w:rsid w:val="002119AD"/>
    <w:rsid w:val="00212731"/>
    <w:rsid w:val="002308E7"/>
    <w:rsid w:val="00230F5A"/>
    <w:rsid w:val="002358C5"/>
    <w:rsid w:val="002430D4"/>
    <w:rsid w:val="00247963"/>
    <w:rsid w:val="00253BDC"/>
    <w:rsid w:val="00254B9F"/>
    <w:rsid w:val="00257F4C"/>
    <w:rsid w:val="00266AD3"/>
    <w:rsid w:val="002703C5"/>
    <w:rsid w:val="0027161B"/>
    <w:rsid w:val="00272278"/>
    <w:rsid w:val="00273BB4"/>
    <w:rsid w:val="00275AB1"/>
    <w:rsid w:val="00276FA5"/>
    <w:rsid w:val="00284E6A"/>
    <w:rsid w:val="00294E79"/>
    <w:rsid w:val="00296526"/>
    <w:rsid w:val="002A13B4"/>
    <w:rsid w:val="002A3D3E"/>
    <w:rsid w:val="002B0CCC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56ED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31C5D"/>
    <w:rsid w:val="00340E64"/>
    <w:rsid w:val="00341DA2"/>
    <w:rsid w:val="0034206F"/>
    <w:rsid w:val="00346082"/>
    <w:rsid w:val="00346716"/>
    <w:rsid w:val="003539A1"/>
    <w:rsid w:val="00353FCC"/>
    <w:rsid w:val="00356D09"/>
    <w:rsid w:val="00356F35"/>
    <w:rsid w:val="00357A35"/>
    <w:rsid w:val="00357B0A"/>
    <w:rsid w:val="00360252"/>
    <w:rsid w:val="003645E9"/>
    <w:rsid w:val="00386793"/>
    <w:rsid w:val="003920D1"/>
    <w:rsid w:val="003A508D"/>
    <w:rsid w:val="003B2354"/>
    <w:rsid w:val="003B2729"/>
    <w:rsid w:val="003B29E8"/>
    <w:rsid w:val="003C048C"/>
    <w:rsid w:val="003C483F"/>
    <w:rsid w:val="003C541C"/>
    <w:rsid w:val="003D1CEF"/>
    <w:rsid w:val="003D2578"/>
    <w:rsid w:val="003D589E"/>
    <w:rsid w:val="003E2C3A"/>
    <w:rsid w:val="003E42CB"/>
    <w:rsid w:val="003F025E"/>
    <w:rsid w:val="003F5278"/>
    <w:rsid w:val="0040464B"/>
    <w:rsid w:val="004116FD"/>
    <w:rsid w:val="00411E32"/>
    <w:rsid w:val="0041204F"/>
    <w:rsid w:val="00421CF1"/>
    <w:rsid w:val="00421F7D"/>
    <w:rsid w:val="004231CD"/>
    <w:rsid w:val="004270E6"/>
    <w:rsid w:val="004307DB"/>
    <w:rsid w:val="004341B5"/>
    <w:rsid w:val="00443E8F"/>
    <w:rsid w:val="004453F6"/>
    <w:rsid w:val="00446EF8"/>
    <w:rsid w:val="00453AE1"/>
    <w:rsid w:val="004558BB"/>
    <w:rsid w:val="004571A6"/>
    <w:rsid w:val="00465EE6"/>
    <w:rsid w:val="00473FDA"/>
    <w:rsid w:val="00475470"/>
    <w:rsid w:val="00477EA2"/>
    <w:rsid w:val="004839DA"/>
    <w:rsid w:val="00492923"/>
    <w:rsid w:val="0049508A"/>
    <w:rsid w:val="004A1260"/>
    <w:rsid w:val="004A2DCD"/>
    <w:rsid w:val="004A44F4"/>
    <w:rsid w:val="004A6793"/>
    <w:rsid w:val="004B23C2"/>
    <w:rsid w:val="004B28A2"/>
    <w:rsid w:val="004B7993"/>
    <w:rsid w:val="004C450B"/>
    <w:rsid w:val="004C5E6F"/>
    <w:rsid w:val="004C75BD"/>
    <w:rsid w:val="004D07A5"/>
    <w:rsid w:val="004D0C43"/>
    <w:rsid w:val="004D2967"/>
    <w:rsid w:val="004D3648"/>
    <w:rsid w:val="004D38B3"/>
    <w:rsid w:val="004D7CB9"/>
    <w:rsid w:val="004E113D"/>
    <w:rsid w:val="004E2484"/>
    <w:rsid w:val="004E65A5"/>
    <w:rsid w:val="004E67B4"/>
    <w:rsid w:val="004F0504"/>
    <w:rsid w:val="004F1CB7"/>
    <w:rsid w:val="004F39F4"/>
    <w:rsid w:val="004F47CB"/>
    <w:rsid w:val="004F4C51"/>
    <w:rsid w:val="004F5409"/>
    <w:rsid w:val="00500E2B"/>
    <w:rsid w:val="00506FFF"/>
    <w:rsid w:val="00510095"/>
    <w:rsid w:val="00510E53"/>
    <w:rsid w:val="0051285A"/>
    <w:rsid w:val="00512B5E"/>
    <w:rsid w:val="00513350"/>
    <w:rsid w:val="00515650"/>
    <w:rsid w:val="005178F1"/>
    <w:rsid w:val="00522424"/>
    <w:rsid w:val="00523465"/>
    <w:rsid w:val="0053696B"/>
    <w:rsid w:val="00544550"/>
    <w:rsid w:val="00553C0F"/>
    <w:rsid w:val="00562E48"/>
    <w:rsid w:val="005671EC"/>
    <w:rsid w:val="00570E48"/>
    <w:rsid w:val="00575FEB"/>
    <w:rsid w:val="00597FD4"/>
    <w:rsid w:val="005A1F0B"/>
    <w:rsid w:val="005A248E"/>
    <w:rsid w:val="005A4787"/>
    <w:rsid w:val="005B5D60"/>
    <w:rsid w:val="005B65DC"/>
    <w:rsid w:val="005C5769"/>
    <w:rsid w:val="005C6709"/>
    <w:rsid w:val="005F7E53"/>
    <w:rsid w:val="00601681"/>
    <w:rsid w:val="00603543"/>
    <w:rsid w:val="00611BAA"/>
    <w:rsid w:val="00614DA5"/>
    <w:rsid w:val="006166FA"/>
    <w:rsid w:val="00620059"/>
    <w:rsid w:val="00621843"/>
    <w:rsid w:val="00626876"/>
    <w:rsid w:val="00627EDB"/>
    <w:rsid w:val="00634B74"/>
    <w:rsid w:val="00634EE3"/>
    <w:rsid w:val="00637961"/>
    <w:rsid w:val="00641173"/>
    <w:rsid w:val="00641BC5"/>
    <w:rsid w:val="006437B6"/>
    <w:rsid w:val="00644807"/>
    <w:rsid w:val="00646F7F"/>
    <w:rsid w:val="00647FC9"/>
    <w:rsid w:val="00651DFB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96251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21B8"/>
    <w:rsid w:val="006C571B"/>
    <w:rsid w:val="006D2868"/>
    <w:rsid w:val="006D45CE"/>
    <w:rsid w:val="006E00D1"/>
    <w:rsid w:val="006F07F7"/>
    <w:rsid w:val="006F384B"/>
    <w:rsid w:val="006F426D"/>
    <w:rsid w:val="006F50D7"/>
    <w:rsid w:val="006F53A6"/>
    <w:rsid w:val="006F65AF"/>
    <w:rsid w:val="0070260B"/>
    <w:rsid w:val="00706C67"/>
    <w:rsid w:val="0071053E"/>
    <w:rsid w:val="007147F8"/>
    <w:rsid w:val="00716618"/>
    <w:rsid w:val="00733759"/>
    <w:rsid w:val="007357C6"/>
    <w:rsid w:val="00735A97"/>
    <w:rsid w:val="00736753"/>
    <w:rsid w:val="00736D3A"/>
    <w:rsid w:val="00740324"/>
    <w:rsid w:val="00740C70"/>
    <w:rsid w:val="00742ED4"/>
    <w:rsid w:val="0074630E"/>
    <w:rsid w:val="00750CCA"/>
    <w:rsid w:val="00750CE4"/>
    <w:rsid w:val="00751AC3"/>
    <w:rsid w:val="00756D4B"/>
    <w:rsid w:val="007662EA"/>
    <w:rsid w:val="00780A30"/>
    <w:rsid w:val="00785F5D"/>
    <w:rsid w:val="00787368"/>
    <w:rsid w:val="00787AE9"/>
    <w:rsid w:val="00793858"/>
    <w:rsid w:val="007B56DB"/>
    <w:rsid w:val="007B6066"/>
    <w:rsid w:val="007C18B3"/>
    <w:rsid w:val="007C2A8E"/>
    <w:rsid w:val="007D03A4"/>
    <w:rsid w:val="007D140C"/>
    <w:rsid w:val="007D409B"/>
    <w:rsid w:val="007D77A9"/>
    <w:rsid w:val="007E0413"/>
    <w:rsid w:val="007E38CF"/>
    <w:rsid w:val="007E4974"/>
    <w:rsid w:val="007E5A3C"/>
    <w:rsid w:val="007E5DA4"/>
    <w:rsid w:val="007E7C5B"/>
    <w:rsid w:val="007F7F8C"/>
    <w:rsid w:val="008004A8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0F15"/>
    <w:rsid w:val="00856920"/>
    <w:rsid w:val="00857076"/>
    <w:rsid w:val="008640F8"/>
    <w:rsid w:val="00865882"/>
    <w:rsid w:val="008661A8"/>
    <w:rsid w:val="00874BCF"/>
    <w:rsid w:val="00883631"/>
    <w:rsid w:val="00885E5D"/>
    <w:rsid w:val="0089028B"/>
    <w:rsid w:val="00891C53"/>
    <w:rsid w:val="008932A1"/>
    <w:rsid w:val="008A0A5D"/>
    <w:rsid w:val="008A17BE"/>
    <w:rsid w:val="008B2624"/>
    <w:rsid w:val="008B2B0B"/>
    <w:rsid w:val="008B3501"/>
    <w:rsid w:val="008C026D"/>
    <w:rsid w:val="008C1F00"/>
    <w:rsid w:val="008C266C"/>
    <w:rsid w:val="008C7428"/>
    <w:rsid w:val="008D2FB0"/>
    <w:rsid w:val="008D6FFE"/>
    <w:rsid w:val="008E360B"/>
    <w:rsid w:val="008E4978"/>
    <w:rsid w:val="008E501C"/>
    <w:rsid w:val="008E6834"/>
    <w:rsid w:val="009144B1"/>
    <w:rsid w:val="00920A00"/>
    <w:rsid w:val="00920D2A"/>
    <w:rsid w:val="00922A55"/>
    <w:rsid w:val="009248DE"/>
    <w:rsid w:val="0092558F"/>
    <w:rsid w:val="00930A0D"/>
    <w:rsid w:val="0093383E"/>
    <w:rsid w:val="009427D8"/>
    <w:rsid w:val="009437BA"/>
    <w:rsid w:val="009478C7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B07ED"/>
    <w:rsid w:val="009B372A"/>
    <w:rsid w:val="009B3D56"/>
    <w:rsid w:val="009B3E8B"/>
    <w:rsid w:val="009C0AC5"/>
    <w:rsid w:val="009D12F3"/>
    <w:rsid w:val="009E17E5"/>
    <w:rsid w:val="009E6423"/>
    <w:rsid w:val="009F4CC2"/>
    <w:rsid w:val="009F7237"/>
    <w:rsid w:val="00A06AD3"/>
    <w:rsid w:val="00A10C95"/>
    <w:rsid w:val="00A11EDB"/>
    <w:rsid w:val="00A120BD"/>
    <w:rsid w:val="00A167D3"/>
    <w:rsid w:val="00A16948"/>
    <w:rsid w:val="00A256C6"/>
    <w:rsid w:val="00A2581E"/>
    <w:rsid w:val="00A25DAD"/>
    <w:rsid w:val="00A304DA"/>
    <w:rsid w:val="00A31EA3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5606"/>
    <w:rsid w:val="00AB6732"/>
    <w:rsid w:val="00AB6B68"/>
    <w:rsid w:val="00AC3753"/>
    <w:rsid w:val="00AC7243"/>
    <w:rsid w:val="00AD0B4A"/>
    <w:rsid w:val="00AD1F4D"/>
    <w:rsid w:val="00AD66B7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11A"/>
    <w:rsid w:val="00B1738F"/>
    <w:rsid w:val="00B229CD"/>
    <w:rsid w:val="00B34DB0"/>
    <w:rsid w:val="00B46EC9"/>
    <w:rsid w:val="00B46F4F"/>
    <w:rsid w:val="00B46F58"/>
    <w:rsid w:val="00B52400"/>
    <w:rsid w:val="00B53939"/>
    <w:rsid w:val="00B63552"/>
    <w:rsid w:val="00B636F3"/>
    <w:rsid w:val="00B63C37"/>
    <w:rsid w:val="00B64A55"/>
    <w:rsid w:val="00B67156"/>
    <w:rsid w:val="00B71B5E"/>
    <w:rsid w:val="00B77253"/>
    <w:rsid w:val="00B8222C"/>
    <w:rsid w:val="00B86519"/>
    <w:rsid w:val="00B87677"/>
    <w:rsid w:val="00B90006"/>
    <w:rsid w:val="00B943A0"/>
    <w:rsid w:val="00B96893"/>
    <w:rsid w:val="00BA247F"/>
    <w:rsid w:val="00BA59EB"/>
    <w:rsid w:val="00BA7C27"/>
    <w:rsid w:val="00BB47C0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27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4F80"/>
    <w:rsid w:val="00C15D58"/>
    <w:rsid w:val="00C1705B"/>
    <w:rsid w:val="00C21E56"/>
    <w:rsid w:val="00C22F7F"/>
    <w:rsid w:val="00C34426"/>
    <w:rsid w:val="00C35004"/>
    <w:rsid w:val="00C35C77"/>
    <w:rsid w:val="00C36169"/>
    <w:rsid w:val="00C376BC"/>
    <w:rsid w:val="00C4642F"/>
    <w:rsid w:val="00C527DD"/>
    <w:rsid w:val="00C559FE"/>
    <w:rsid w:val="00C71496"/>
    <w:rsid w:val="00C71E43"/>
    <w:rsid w:val="00C72D3C"/>
    <w:rsid w:val="00C75830"/>
    <w:rsid w:val="00C82038"/>
    <w:rsid w:val="00C90E3F"/>
    <w:rsid w:val="00C967A1"/>
    <w:rsid w:val="00CA0AE4"/>
    <w:rsid w:val="00CA7A34"/>
    <w:rsid w:val="00CB3011"/>
    <w:rsid w:val="00CB3359"/>
    <w:rsid w:val="00CB6FC1"/>
    <w:rsid w:val="00CC035F"/>
    <w:rsid w:val="00CD62B8"/>
    <w:rsid w:val="00CE3C8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07C42"/>
    <w:rsid w:val="00D23639"/>
    <w:rsid w:val="00D3155F"/>
    <w:rsid w:val="00D31E6D"/>
    <w:rsid w:val="00D41FAB"/>
    <w:rsid w:val="00D4790F"/>
    <w:rsid w:val="00D50A78"/>
    <w:rsid w:val="00D5246E"/>
    <w:rsid w:val="00D63443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59ED"/>
    <w:rsid w:val="00DB7980"/>
    <w:rsid w:val="00DC1D90"/>
    <w:rsid w:val="00DC3021"/>
    <w:rsid w:val="00DC42E7"/>
    <w:rsid w:val="00DD29FD"/>
    <w:rsid w:val="00DE07CC"/>
    <w:rsid w:val="00DE2FBA"/>
    <w:rsid w:val="00DE6FAE"/>
    <w:rsid w:val="00DF0B65"/>
    <w:rsid w:val="00DF1300"/>
    <w:rsid w:val="00DF3233"/>
    <w:rsid w:val="00DF36CC"/>
    <w:rsid w:val="00DF68DD"/>
    <w:rsid w:val="00E04B2E"/>
    <w:rsid w:val="00E07DC2"/>
    <w:rsid w:val="00E148CA"/>
    <w:rsid w:val="00E173FD"/>
    <w:rsid w:val="00E229F1"/>
    <w:rsid w:val="00E2662F"/>
    <w:rsid w:val="00E27B9A"/>
    <w:rsid w:val="00E33D1B"/>
    <w:rsid w:val="00E370A8"/>
    <w:rsid w:val="00E37BE6"/>
    <w:rsid w:val="00E40077"/>
    <w:rsid w:val="00E4245E"/>
    <w:rsid w:val="00E43229"/>
    <w:rsid w:val="00E4539D"/>
    <w:rsid w:val="00E468B1"/>
    <w:rsid w:val="00E54504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765DF"/>
    <w:rsid w:val="00E81153"/>
    <w:rsid w:val="00E814DF"/>
    <w:rsid w:val="00E82749"/>
    <w:rsid w:val="00E862A3"/>
    <w:rsid w:val="00E86CEA"/>
    <w:rsid w:val="00E9149D"/>
    <w:rsid w:val="00E95090"/>
    <w:rsid w:val="00E9786A"/>
    <w:rsid w:val="00EA0F89"/>
    <w:rsid w:val="00EB07FD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3335"/>
    <w:rsid w:val="00FA265D"/>
    <w:rsid w:val="00FA7CB9"/>
    <w:rsid w:val="00FB306E"/>
    <w:rsid w:val="00FB3424"/>
    <w:rsid w:val="00FB402C"/>
    <w:rsid w:val="00FC0392"/>
    <w:rsid w:val="00FD1A65"/>
    <w:rsid w:val="00FD253A"/>
    <w:rsid w:val="00FD530F"/>
    <w:rsid w:val="00FD7847"/>
    <w:rsid w:val="00FE1DBC"/>
    <w:rsid w:val="00FE70BE"/>
    <w:rsid w:val="00FF031F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3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F83BF-8838-4FF8-BAC0-EC8559C91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12</Pages>
  <Words>1441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183</cp:revision>
  <dcterms:created xsi:type="dcterms:W3CDTF">2024-03-06T13:21:00Z</dcterms:created>
  <dcterms:modified xsi:type="dcterms:W3CDTF">2024-09-05T16:37:00Z</dcterms:modified>
</cp:coreProperties>
</file>