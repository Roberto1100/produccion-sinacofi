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17E3B082" w:rsidR="0045244A" w:rsidRPr="00C81B70" w:rsidRDefault="00B01B02" w:rsidP="004524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C81B70">
        <w:rPr>
          <w:rFonts w:ascii="Times New Roman" w:hAnsi="Times New Roman" w:cs="Times New Roman"/>
          <w:b/>
          <w:sz w:val="72"/>
          <w:szCs w:val="72"/>
        </w:rPr>
        <w:t>06</w:t>
      </w:r>
      <w:r w:rsidR="006C56A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C81B70">
        <w:rPr>
          <w:rFonts w:ascii="Times New Roman" w:hAnsi="Times New Roman" w:cs="Times New Roman"/>
          <w:b/>
          <w:sz w:val="72"/>
          <w:szCs w:val="72"/>
        </w:rPr>
        <w:t>871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45244A" w:rsidRPr="00D97065">
        <w:t xml:space="preserve"> </w:t>
      </w:r>
      <w:r w:rsidR="00C81B70" w:rsidRPr="00C81B70">
        <w:rPr>
          <w:rFonts w:ascii="Times New Roman" w:hAnsi="Times New Roman" w:cs="Times New Roman"/>
          <w:b/>
          <w:sz w:val="72"/>
          <w:szCs w:val="72"/>
        </w:rPr>
        <w:t>Oficinas, personal, horarios de atención y cajeros automáticos</w:t>
      </w:r>
    </w:p>
    <w:p w14:paraId="207EDD71" w14:textId="7F70CE9F" w:rsidR="004B7993" w:rsidRPr="00C81B70" w:rsidRDefault="004B7993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23144E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1027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2E365765" w14:textId="6C32AFC9" w:rsidR="000E2CFD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26061" w:history="1">
            <w:r w:rsidR="000E2CFD" w:rsidRPr="00C11A31">
              <w:rPr>
                <w:rStyle w:val="Hipervnculo"/>
                <w:noProof/>
              </w:rPr>
              <w:t>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Definición de estructuras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_Toc161826061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4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75C3877E" w14:textId="61D319BE" w:rsidR="000E2CFD" w:rsidRDefault="0023144E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2" w:history="1">
            <w:r w:rsidR="000E2CFD" w:rsidRPr="00C11A31">
              <w:rPr>
                <w:rStyle w:val="Hipervnculo"/>
                <w:noProof/>
              </w:rPr>
              <w:t>1.1.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bCs/>
                <w:noProof/>
              </w:rPr>
              <w:t xml:space="preserve">Archivo de datos del emisor  </w:t>
            </w:r>
            <w:r w:rsidR="000E2CFD" w:rsidRPr="00C11A31">
              <w:rPr>
                <w:rStyle w:val="Hipervnculo"/>
                <w:noProof/>
              </w:rPr>
              <w:t>Manual Sistema de Información Bancos - Sistema Contable (cmfchile.cl)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_Toc161826062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4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6931E9C0" w14:textId="44D20BC4" w:rsidR="000E2CFD" w:rsidRDefault="0023144E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3" w:history="1">
            <w:r w:rsidR="000E2CFD" w:rsidRPr="00C11A31">
              <w:rPr>
                <w:rStyle w:val="Hipervnculo"/>
                <w:noProof/>
              </w:rPr>
              <w:t>2.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Validaciones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_Toc161826063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9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3AE16A0E" w14:textId="745B5FAB" w:rsidR="000E2CFD" w:rsidRDefault="0023144E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4" w:history="1">
            <w:r w:rsidR="000E2CFD" w:rsidRPr="00C11A31">
              <w:rPr>
                <w:rStyle w:val="Hipervnculo"/>
                <w:noProof/>
              </w:rPr>
              <w:t>2.1.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Archivo de datos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_Toc161826064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9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74AE65DD" w14:textId="3BCDEA99" w:rsidR="000E2CFD" w:rsidRDefault="0023144E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5" w:history="1">
            <w:r w:rsidR="000E2CFD" w:rsidRPr="00C11A31">
              <w:rPr>
                <w:rStyle w:val="Hipervnculo"/>
                <w:noProof/>
              </w:rPr>
              <w:t>3.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Construyendo la carátula de salida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_Toc161826065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10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6186B3C3" w14:textId="10148727" w:rsidR="000E2CFD" w:rsidRDefault="0023144E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6" w:history="1">
            <w:r w:rsidR="000E2CFD" w:rsidRPr="00C11A31">
              <w:rPr>
                <w:rStyle w:val="Hipervnculo"/>
                <w:noProof/>
              </w:rPr>
              <w:t>3.1.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Formato de carátula de salida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_Toc161826066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10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07AB3003" w14:textId="271092F4" w:rsidR="000E2CFD" w:rsidRDefault="0023144E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7" w:history="1">
            <w:r w:rsidR="000E2CFD" w:rsidRPr="00C11A31">
              <w:rPr>
                <w:rStyle w:val="Hipervnculo"/>
                <w:bCs/>
                <w:noProof/>
              </w:rPr>
              <w:t>4.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Definición de nombres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_Toc161826067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4D5D9358" w14:textId="0E1A7DEC" w:rsidR="000E2CFD" w:rsidRDefault="0023144E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8" w:history="1">
            <w:r w:rsidR="000E2CFD" w:rsidRPr="00C11A31">
              <w:rPr>
                <w:rStyle w:val="Hipervnculo"/>
                <w:noProof/>
              </w:rPr>
              <w:t>4.1.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Archivo de salida a destino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_Toc161826068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19EA6FE9" w14:textId="77F1C5A6" w:rsidR="000E2CFD" w:rsidRDefault="0023144E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69" w:history="1">
            <w:r w:rsidR="000E2CFD" w:rsidRPr="00C11A31">
              <w:rPr>
                <w:rStyle w:val="Hipervnculo"/>
                <w:noProof/>
              </w:rPr>
              <w:t>4.1.1.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Archivo de datos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_Toc161826069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51D4086C" w14:textId="7BF618EE" w:rsidR="000E2CFD" w:rsidRDefault="0023144E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0" w:history="1">
            <w:r w:rsidR="000E2CFD" w:rsidRPr="00C11A31">
              <w:rPr>
                <w:rStyle w:val="Hipervnculo"/>
                <w:noProof/>
              </w:rPr>
              <w:t>4.1.2.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Archivo Carátula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_Toc161826070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4E53FBB6" w14:textId="312D2C1E" w:rsidR="000E2CFD" w:rsidRDefault="0023144E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1" w:history="1">
            <w:r w:rsidR="000E2CFD" w:rsidRPr="00C11A31">
              <w:rPr>
                <w:rStyle w:val="Hipervnculo"/>
                <w:noProof/>
              </w:rPr>
              <w:t>4.2.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Definición de correlativo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_Toc161826071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06EC6537" w14:textId="519EF6C2" w:rsidR="000E2CFD" w:rsidRDefault="0023144E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2" w:history="1">
            <w:r w:rsidR="000E2CFD" w:rsidRPr="00C11A31">
              <w:rPr>
                <w:rStyle w:val="Hipervnculo"/>
                <w:noProof/>
              </w:rPr>
              <w:t>4.2.1.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Salida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_Toc161826072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35F39844" w14:textId="7ABAA8EE" w:rsidR="000E2CFD" w:rsidRDefault="0023144E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3" w:history="1">
            <w:r w:rsidR="000E2CFD" w:rsidRPr="00C11A31">
              <w:rPr>
                <w:rStyle w:val="Hipervnculo"/>
                <w:noProof/>
              </w:rPr>
              <w:t>4.2.2.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Entrada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_Toc161826073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12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5D2545C3" w14:textId="3B705472" w:rsidR="000E2CFD" w:rsidRDefault="0023144E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4" w:history="1">
            <w:r w:rsidR="000E2CFD" w:rsidRPr="00C11A31">
              <w:rPr>
                <w:rStyle w:val="Hipervnculo"/>
                <w:noProof/>
              </w:rPr>
              <w:t>5.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Definición de datos por ingresar del usuario (desde el Front)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_Toc161826074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13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79F23A9B" w14:textId="05FAF9F9" w:rsidR="000E2CFD" w:rsidRDefault="0023144E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5" w:history="1">
            <w:r w:rsidR="000E2CFD" w:rsidRPr="00C11A31">
              <w:rPr>
                <w:rStyle w:val="Hipervnculo"/>
                <w:noProof/>
              </w:rPr>
              <w:t>6.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Definir Notificación hacia el Front.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_Toc161826075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14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5CBF344F" w14:textId="446C58CA" w:rsidR="000E2CFD" w:rsidRDefault="0023144E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826076" w:history="1">
            <w:r w:rsidR="000E2CFD" w:rsidRPr="00C11A31">
              <w:rPr>
                <w:rStyle w:val="Hipervnculo"/>
                <w:noProof/>
              </w:rPr>
              <w:t>7.</w:t>
            </w:r>
            <w:r w:rsidR="000E2CFD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0E2CFD" w:rsidRPr="00C11A31">
              <w:rPr>
                <w:rStyle w:val="Hipervnculo"/>
                <w:noProof/>
              </w:rPr>
              <w:t>Datos sensibles</w:t>
            </w:r>
            <w:r w:rsidR="000E2CFD">
              <w:rPr>
                <w:noProof/>
                <w:webHidden/>
              </w:rPr>
              <w:tab/>
            </w:r>
            <w:r w:rsidR="000E2CFD">
              <w:rPr>
                <w:noProof/>
                <w:webHidden/>
              </w:rPr>
              <w:fldChar w:fldCharType="begin"/>
            </w:r>
            <w:r w:rsidR="000E2CFD">
              <w:rPr>
                <w:noProof/>
                <w:webHidden/>
              </w:rPr>
              <w:instrText xml:space="preserve"> PAGEREF _Toc161826076 \h </w:instrText>
            </w:r>
            <w:r w:rsidR="000E2CFD">
              <w:rPr>
                <w:noProof/>
                <w:webHidden/>
              </w:rPr>
            </w:r>
            <w:r w:rsidR="000E2CFD">
              <w:rPr>
                <w:noProof/>
                <w:webHidden/>
              </w:rPr>
              <w:fldChar w:fldCharType="separate"/>
            </w:r>
            <w:r w:rsidR="000E2CFD">
              <w:rPr>
                <w:noProof/>
                <w:webHidden/>
              </w:rPr>
              <w:t>14</w:t>
            </w:r>
            <w:r w:rsidR="000E2CFD">
              <w:rPr>
                <w:noProof/>
                <w:webHidden/>
              </w:rPr>
              <w:fldChar w:fldCharType="end"/>
            </w:r>
          </w:hyperlink>
        </w:p>
        <w:p w14:paraId="1B95E1CD" w14:textId="2E46990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C7D81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C7D81">
        <w:tc>
          <w:tcPr>
            <w:tcW w:w="1256" w:type="dxa"/>
          </w:tcPr>
          <w:p w14:paraId="2E76E9E9" w14:textId="1B0A83A0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2616A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342" w:type="dxa"/>
          </w:tcPr>
          <w:p w14:paraId="22F848E4" w14:textId="2610C31E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2616A">
              <w:rPr>
                <w:rFonts w:ascii="Times New Roman" w:hAnsi="Times New Roman" w:cs="Times New Roman"/>
              </w:rPr>
              <w:t>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A6FC8"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8234E46" w14:textId="3772D3BD" w:rsidR="00D169E7" w:rsidRDefault="00D169E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02FD6D2" w14:textId="090122C3" w:rsidR="00D169E7" w:rsidRDefault="00D169E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E2FBAEF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C7D81" w:rsidRPr="00230F5A" w14:paraId="5339FC0E" w14:textId="7AB2D237" w:rsidTr="00DC7D81">
        <w:tc>
          <w:tcPr>
            <w:tcW w:w="1256" w:type="dxa"/>
          </w:tcPr>
          <w:p w14:paraId="3DF7E2D2" w14:textId="6F5613B3" w:rsidR="00DC7D81" w:rsidRPr="00230F5A" w:rsidRDefault="00DC7D81" w:rsidP="00DC7D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I06</w:t>
            </w:r>
          </w:p>
        </w:tc>
        <w:tc>
          <w:tcPr>
            <w:tcW w:w="1342" w:type="dxa"/>
          </w:tcPr>
          <w:p w14:paraId="69C55B7E" w14:textId="07FC4283" w:rsidR="00DC7D81" w:rsidRPr="00230F5A" w:rsidRDefault="00DC7D81" w:rsidP="00DC7D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B7C2046" w14:textId="77777777" w:rsidR="00D169E7" w:rsidRDefault="00D169E7" w:rsidP="00D169E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3EEFAA4" w14:textId="77777777" w:rsidR="00D169E7" w:rsidRDefault="00D169E7" w:rsidP="00D169E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2123DEC" w:rsidR="00DC7D81" w:rsidRPr="00230F5A" w:rsidRDefault="00D169E7" w:rsidP="00D169E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036F62C1" w:rsidR="00DC7D81" w:rsidRPr="00230F5A" w:rsidRDefault="00DC7D81" w:rsidP="00DC7D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1E71007" w:rsidR="00DC7D81" w:rsidRPr="00230F5A" w:rsidRDefault="00DC7D81" w:rsidP="00DC7D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19.03.2024</w:t>
            </w:r>
          </w:p>
        </w:tc>
      </w:tr>
      <w:tr w:rsidR="002A06CB" w:rsidRPr="00230F5A" w14:paraId="251EA50D" w14:textId="22DD7FE9" w:rsidTr="00DC7D81">
        <w:tc>
          <w:tcPr>
            <w:tcW w:w="1256" w:type="dxa"/>
          </w:tcPr>
          <w:p w14:paraId="7287933A" w14:textId="3432D89A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I06</w:t>
            </w:r>
          </w:p>
        </w:tc>
        <w:tc>
          <w:tcPr>
            <w:tcW w:w="1342" w:type="dxa"/>
          </w:tcPr>
          <w:p w14:paraId="562818B9" w14:textId="61908C66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696668C" w14:textId="77777777" w:rsidR="002A06CB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2E8F9DB" w14:textId="77777777" w:rsidR="002A06CB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EC5F6BD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671F6AEE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3409B97" w14:textId="77777777" w:rsidR="002A06CB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657CE53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2A06CB" w:rsidRPr="00230F5A" w14:paraId="38B70AFE" w14:textId="34FEEE1D" w:rsidTr="00DC7D81">
        <w:tc>
          <w:tcPr>
            <w:tcW w:w="1256" w:type="dxa"/>
          </w:tcPr>
          <w:p w14:paraId="23AEB014" w14:textId="3708F1F0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34BFA425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0C1C4CEC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04BE1AF1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7520C1F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A06CB" w:rsidRPr="00230F5A" w14:paraId="4B606B6E" w14:textId="62885254" w:rsidTr="00DC7D81">
        <w:tc>
          <w:tcPr>
            <w:tcW w:w="1256" w:type="dxa"/>
          </w:tcPr>
          <w:p w14:paraId="612D72B6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A06CB" w:rsidRPr="00230F5A" w14:paraId="2EA7A1DB" w14:textId="6C6D457E" w:rsidTr="00DC7D81">
        <w:tc>
          <w:tcPr>
            <w:tcW w:w="1256" w:type="dxa"/>
          </w:tcPr>
          <w:p w14:paraId="4D062B49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A06CB" w:rsidRPr="00230F5A" w14:paraId="4EBD62EB" w14:textId="7659FBA3" w:rsidTr="00DC7D81">
        <w:tc>
          <w:tcPr>
            <w:tcW w:w="1256" w:type="dxa"/>
          </w:tcPr>
          <w:p w14:paraId="6FF918B3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A06CB" w:rsidRPr="00230F5A" w:rsidRDefault="002A06CB" w:rsidP="002A06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B9545E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182606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B9545E">
      <w:pPr>
        <w:pStyle w:val="Ttulo2"/>
        <w:numPr>
          <w:ilvl w:val="1"/>
          <w:numId w:val="1"/>
        </w:numPr>
        <w:rPr>
          <w:rStyle w:val="Hipervnculo"/>
        </w:rPr>
      </w:pPr>
      <w:bookmarkStart w:id="1" w:name="_Toc16182606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EA650E5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92616A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7E27E252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03E77B1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92616A">
              <w:rPr>
                <w:rFonts w:ascii="Times New Roman" w:hAnsi="Times New Roman" w:cs="Times New Roman"/>
                <w:sz w:val="20"/>
              </w:rPr>
              <w:t>142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25E1B7E0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92616A">
        <w:rPr>
          <w:rFonts w:ascii="Times New Roman" w:hAnsi="Times New Roman" w:cs="Times New Roman"/>
          <w:spacing w:val="-3"/>
        </w:rPr>
        <w:t>154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259B5236" w14:textId="77777777" w:rsidR="006A72FB" w:rsidRPr="00F45E53" w:rsidRDefault="006A72FB" w:rsidP="006A72FB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F45E53">
        <w:rPr>
          <w:rFonts w:ascii="Times New Roman" w:hAnsi="Times New Roman" w:cs="Times New Roman"/>
          <w:i/>
          <w:sz w:val="20"/>
        </w:rPr>
        <w:t xml:space="preserve">    Registro de datos:</w:t>
      </w:r>
    </w:p>
    <w:p w14:paraId="3C394FB7" w14:textId="77777777" w:rsidR="0092616A" w:rsidRDefault="0092616A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7DB3FC77" w14:textId="77777777" w:rsidR="0092616A" w:rsidRDefault="0092616A" w:rsidP="0092616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92616A" w14:paraId="43390E03" w14:textId="77777777" w:rsidTr="00B91BE2">
        <w:trPr>
          <w:trHeight w:val="242"/>
        </w:trPr>
        <w:tc>
          <w:tcPr>
            <w:tcW w:w="1414" w:type="dxa"/>
          </w:tcPr>
          <w:p w14:paraId="7CE94B07" w14:textId="10811EFD" w:rsidR="0092616A" w:rsidRDefault="00A030D4" w:rsidP="00B91BE2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CF037AB" w14:textId="77777777" w:rsidR="0092616A" w:rsidRDefault="0092616A" w:rsidP="00B91BE2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69452CB" w14:textId="77777777" w:rsidR="0092616A" w:rsidRPr="000E2CFD" w:rsidRDefault="0092616A" w:rsidP="00B91BE2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Identificación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todas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las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 el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país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exterior.</w:t>
            </w:r>
          </w:p>
        </w:tc>
      </w:tr>
      <w:tr w:rsidR="0092616A" w14:paraId="39BDB769" w14:textId="77777777" w:rsidTr="00B91BE2">
        <w:trPr>
          <w:trHeight w:val="486"/>
        </w:trPr>
        <w:tc>
          <w:tcPr>
            <w:tcW w:w="1414" w:type="dxa"/>
          </w:tcPr>
          <w:p w14:paraId="7EDB61E0" w14:textId="49CB0509" w:rsidR="0092616A" w:rsidRDefault="00A030D4" w:rsidP="00A030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146D7F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5D72545" w14:textId="77777777" w:rsidR="0092616A" w:rsidRPr="000E2CFD" w:rsidRDefault="0092616A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Información</w:t>
            </w:r>
            <w:r w:rsidRPr="000E2CFD">
              <w:rPr>
                <w:spacing w:val="-1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1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las</w:t>
            </w:r>
            <w:r w:rsidRPr="000E2CFD">
              <w:rPr>
                <w:spacing w:val="-1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oficinas</w:t>
            </w:r>
            <w:r w:rsidRPr="000E2CFD">
              <w:rPr>
                <w:spacing w:val="-1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</w:t>
            </w:r>
            <w:r w:rsidRPr="000E2CFD">
              <w:rPr>
                <w:spacing w:val="-1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el</w:t>
            </w:r>
            <w:r w:rsidRPr="000E2CFD">
              <w:rPr>
                <w:spacing w:val="-1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país</w:t>
            </w:r>
            <w:r w:rsidRPr="000E2CFD">
              <w:rPr>
                <w:spacing w:val="-1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sujetas</w:t>
            </w:r>
            <w:r w:rsidRPr="000E2CFD">
              <w:rPr>
                <w:spacing w:val="-1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</w:t>
            </w:r>
            <w:r w:rsidRPr="000E2CFD">
              <w:rPr>
                <w:spacing w:val="-1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atención</w:t>
            </w:r>
            <w:r w:rsidRPr="000E2CFD">
              <w:rPr>
                <w:spacing w:val="-1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obligatoria</w:t>
            </w:r>
            <w:r w:rsidRPr="000E2CFD">
              <w:rPr>
                <w:spacing w:val="-1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</w:t>
            </w:r>
            <w:r w:rsidRPr="000E2CFD">
              <w:rPr>
                <w:spacing w:val="-1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horario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normal.</w:t>
            </w:r>
          </w:p>
        </w:tc>
      </w:tr>
      <w:tr w:rsidR="0092616A" w14:paraId="6F9B4801" w14:textId="77777777" w:rsidTr="00B91BE2">
        <w:trPr>
          <w:trHeight w:val="241"/>
        </w:trPr>
        <w:tc>
          <w:tcPr>
            <w:tcW w:w="1414" w:type="dxa"/>
          </w:tcPr>
          <w:p w14:paraId="3E320DD6" w14:textId="6BF7AA4B" w:rsidR="0092616A" w:rsidRDefault="00A030D4" w:rsidP="00B91BE2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149AAA7" w14:textId="77777777" w:rsidR="0092616A" w:rsidRDefault="0092616A" w:rsidP="00B91BE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2248F54" w14:textId="77777777" w:rsidR="0092616A" w:rsidRPr="000E2CFD" w:rsidRDefault="0092616A" w:rsidP="00B91BE2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Información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oficinas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 el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exterior.</w:t>
            </w:r>
          </w:p>
        </w:tc>
      </w:tr>
      <w:tr w:rsidR="0092616A" w14:paraId="5EFD6132" w14:textId="77777777" w:rsidTr="00B91BE2">
        <w:trPr>
          <w:trHeight w:val="244"/>
        </w:trPr>
        <w:tc>
          <w:tcPr>
            <w:tcW w:w="1414" w:type="dxa"/>
          </w:tcPr>
          <w:p w14:paraId="33263AEF" w14:textId="1BCE67FA" w:rsidR="0092616A" w:rsidRDefault="00A030D4" w:rsidP="00B91BE2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CAFC44E" w14:textId="77777777" w:rsidR="0092616A" w:rsidRDefault="0092616A" w:rsidP="00B91BE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E0ACA3D" w14:textId="77777777" w:rsidR="0092616A" w:rsidRPr="000E2CFD" w:rsidRDefault="0092616A" w:rsidP="00B91BE2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Información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oficinas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 el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país que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atienden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los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días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sábado.</w:t>
            </w:r>
          </w:p>
        </w:tc>
      </w:tr>
      <w:tr w:rsidR="0092616A" w14:paraId="08DD249B" w14:textId="77777777" w:rsidTr="00B91BE2">
        <w:trPr>
          <w:trHeight w:val="242"/>
        </w:trPr>
        <w:tc>
          <w:tcPr>
            <w:tcW w:w="1414" w:type="dxa"/>
          </w:tcPr>
          <w:p w14:paraId="3986AF9A" w14:textId="7660ABC6" w:rsidR="0092616A" w:rsidRDefault="00A030D4" w:rsidP="00B91BE2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F0B8B1F" w14:textId="77777777" w:rsidR="0092616A" w:rsidRDefault="0092616A" w:rsidP="00B91BE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8E51ED7" w14:textId="77777777" w:rsidR="0092616A" w:rsidRPr="000E2CFD" w:rsidRDefault="0092616A" w:rsidP="00B91BE2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Información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oficinas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 el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país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que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atienden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los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días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domingo.</w:t>
            </w:r>
          </w:p>
        </w:tc>
      </w:tr>
      <w:tr w:rsidR="0092616A" w14:paraId="5D7ED164" w14:textId="77777777" w:rsidTr="00B91BE2">
        <w:trPr>
          <w:trHeight w:val="244"/>
        </w:trPr>
        <w:tc>
          <w:tcPr>
            <w:tcW w:w="1414" w:type="dxa"/>
          </w:tcPr>
          <w:p w14:paraId="26D20396" w14:textId="1035C39C" w:rsidR="0092616A" w:rsidRDefault="00A030D4" w:rsidP="00B91BE2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1E04A96" w14:textId="77777777" w:rsidR="0092616A" w:rsidRDefault="0092616A" w:rsidP="00B91BE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49A4610" w14:textId="77777777" w:rsidR="0092616A" w:rsidRPr="000E2CFD" w:rsidRDefault="0092616A" w:rsidP="00B91BE2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Información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oficinas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</w:t>
            </w:r>
            <w:r w:rsidRPr="000E2CFD">
              <w:rPr>
                <w:spacing w:val="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el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país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que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atienden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los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días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festivos.</w:t>
            </w:r>
          </w:p>
        </w:tc>
      </w:tr>
      <w:tr w:rsidR="0092616A" w14:paraId="76AF900C" w14:textId="77777777" w:rsidTr="00B91BE2">
        <w:trPr>
          <w:trHeight w:val="241"/>
        </w:trPr>
        <w:tc>
          <w:tcPr>
            <w:tcW w:w="1414" w:type="dxa"/>
          </w:tcPr>
          <w:p w14:paraId="6533D3A6" w14:textId="024F8059" w:rsidR="0092616A" w:rsidRDefault="00A030D4" w:rsidP="00B91BE2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TR</w:t>
            </w:r>
            <w:r w:rsidR="0092616A">
              <w:rPr>
                <w:spacing w:val="-5"/>
                <w:sz w:val="20"/>
              </w:rPr>
              <w:t xml:space="preserve"> </w:t>
            </w:r>
            <w:r w:rsidR="0092616A"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04B7DD8" w14:textId="77777777" w:rsidR="0092616A" w:rsidRDefault="0092616A" w:rsidP="00B91BE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B278895" w14:textId="77777777" w:rsidR="0092616A" w:rsidRPr="000E2CFD" w:rsidRDefault="0092616A" w:rsidP="00B91BE2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Información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sobre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cajeros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automáticos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del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banco.</w:t>
            </w:r>
          </w:p>
        </w:tc>
      </w:tr>
    </w:tbl>
    <w:p w14:paraId="483606FB" w14:textId="77777777" w:rsidR="0092616A" w:rsidRDefault="0092616A" w:rsidP="0092616A">
      <w:pPr>
        <w:pStyle w:val="Textoindependiente"/>
        <w:rPr>
          <w:rFonts w:ascii="Times New Roman"/>
          <w:i/>
          <w:sz w:val="22"/>
        </w:rPr>
      </w:pPr>
    </w:p>
    <w:p w14:paraId="5BB6B74E" w14:textId="77777777" w:rsidR="0092616A" w:rsidRDefault="0092616A" w:rsidP="0092616A">
      <w:pPr>
        <w:pStyle w:val="Textoindependiente"/>
        <w:rPr>
          <w:rFonts w:ascii="Times New Roman"/>
          <w:i/>
        </w:rPr>
      </w:pPr>
    </w:p>
    <w:p w14:paraId="0BA3094D" w14:textId="77777777" w:rsidR="0092616A" w:rsidRDefault="0092616A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para identificar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las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oficinas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del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banco</w:t>
      </w:r>
    </w:p>
    <w:p w14:paraId="08A879E9" w14:textId="77777777" w:rsidR="0092616A" w:rsidRDefault="0092616A" w:rsidP="0092616A">
      <w:pPr>
        <w:rPr>
          <w:rFonts w:ascii="Times New Roman"/>
          <w:sz w:val="20"/>
        </w:rPr>
        <w:sectPr w:rsidR="0092616A" w:rsidSect="00CB17B2">
          <w:pgSz w:w="12250" w:h="15850"/>
          <w:pgMar w:top="1380" w:right="840" w:bottom="880" w:left="920" w:header="567" w:footer="685" w:gutter="0"/>
          <w:cols w:space="720"/>
        </w:sectPr>
      </w:pPr>
    </w:p>
    <w:p w14:paraId="42599631" w14:textId="03E6B438" w:rsidR="0092616A" w:rsidRPr="00A030D4" w:rsidRDefault="00A030D4" w:rsidP="0092616A">
      <w:pPr>
        <w:pStyle w:val="Textoindependiente"/>
        <w:spacing w:before="10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lastRenderedPageBreak/>
        <w:t>TR:1</w:t>
      </w:r>
    </w:p>
    <w:p w14:paraId="5B506026" w14:textId="77777777" w:rsidR="00A030D4" w:rsidRDefault="00A030D4" w:rsidP="0092616A">
      <w:pPr>
        <w:pStyle w:val="Textoindependiente"/>
        <w:spacing w:before="10"/>
        <w:rPr>
          <w:rFonts w:ascii="Times New Roman"/>
          <w:i/>
          <w:sz w:val="7"/>
        </w:rPr>
      </w:pPr>
    </w:p>
    <w:p w14:paraId="5F05D67E" w14:textId="77777777" w:rsidR="00A030D4" w:rsidRDefault="00A030D4" w:rsidP="0092616A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92616A" w14:paraId="0C391C2B" w14:textId="77777777" w:rsidTr="00B91BE2">
        <w:trPr>
          <w:trHeight w:val="300"/>
        </w:trPr>
        <w:tc>
          <w:tcPr>
            <w:tcW w:w="1414" w:type="dxa"/>
          </w:tcPr>
          <w:p w14:paraId="01E3B8A3" w14:textId="4665BBCE" w:rsidR="0092616A" w:rsidRDefault="0092616A" w:rsidP="00A030D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82EE8B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AA32B8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40C9792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7E8DA02A" w14:textId="77777777" w:rsidTr="00B91BE2">
        <w:trPr>
          <w:trHeight w:val="299"/>
        </w:trPr>
        <w:tc>
          <w:tcPr>
            <w:tcW w:w="1414" w:type="dxa"/>
          </w:tcPr>
          <w:p w14:paraId="05FA590B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036B00B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D0C86E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64A08EA8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92616A" w14:paraId="3C6813BE" w14:textId="77777777" w:rsidTr="00B91BE2">
        <w:trPr>
          <w:trHeight w:val="299"/>
        </w:trPr>
        <w:tc>
          <w:tcPr>
            <w:tcW w:w="1414" w:type="dxa"/>
          </w:tcPr>
          <w:p w14:paraId="1A4662FF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9508E4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2700C9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699" w:type="dxa"/>
          </w:tcPr>
          <w:p w14:paraId="5FA0F1C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X(40)</w:t>
            </w:r>
          </w:p>
        </w:tc>
      </w:tr>
      <w:tr w:rsidR="0092616A" w14:paraId="08223AF4" w14:textId="77777777" w:rsidTr="00B91BE2">
        <w:trPr>
          <w:trHeight w:val="299"/>
        </w:trPr>
        <w:tc>
          <w:tcPr>
            <w:tcW w:w="1414" w:type="dxa"/>
          </w:tcPr>
          <w:p w14:paraId="7FCA3F8E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CF51B2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21E943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</w:p>
        </w:tc>
        <w:tc>
          <w:tcPr>
            <w:tcW w:w="1699" w:type="dxa"/>
          </w:tcPr>
          <w:p w14:paraId="5A29941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X(40)</w:t>
            </w:r>
          </w:p>
        </w:tc>
      </w:tr>
      <w:tr w:rsidR="0092616A" w14:paraId="78D6DB8F" w14:textId="77777777" w:rsidTr="00B91BE2">
        <w:trPr>
          <w:trHeight w:val="302"/>
        </w:trPr>
        <w:tc>
          <w:tcPr>
            <w:tcW w:w="1414" w:type="dxa"/>
          </w:tcPr>
          <w:p w14:paraId="243C4FE6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8D1F94E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A55FB80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1699" w:type="dxa"/>
          </w:tcPr>
          <w:p w14:paraId="7F9E595A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  <w:tr w:rsidR="0092616A" w14:paraId="0D8EF5E3" w14:textId="77777777" w:rsidTr="00B91BE2">
        <w:trPr>
          <w:trHeight w:val="299"/>
        </w:trPr>
        <w:tc>
          <w:tcPr>
            <w:tcW w:w="1414" w:type="dxa"/>
          </w:tcPr>
          <w:p w14:paraId="65B2058B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98B846D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8644F1E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Código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 comuna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país</w:t>
            </w:r>
          </w:p>
        </w:tc>
        <w:tc>
          <w:tcPr>
            <w:tcW w:w="1699" w:type="dxa"/>
          </w:tcPr>
          <w:p w14:paraId="3B3C261D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785936FA" w14:textId="77777777" w:rsidTr="00B91BE2">
        <w:trPr>
          <w:trHeight w:val="299"/>
        </w:trPr>
        <w:tc>
          <w:tcPr>
            <w:tcW w:w="1414" w:type="dxa"/>
          </w:tcPr>
          <w:p w14:paraId="407BC6A7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780CF8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3A7611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5744756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616A" w14:paraId="15DD358F" w14:textId="77777777" w:rsidTr="00B91BE2">
        <w:trPr>
          <w:trHeight w:val="299"/>
        </w:trPr>
        <w:tc>
          <w:tcPr>
            <w:tcW w:w="1414" w:type="dxa"/>
          </w:tcPr>
          <w:p w14:paraId="119EFC00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B36442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BE034FA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Regularidad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atención</w:t>
            </w:r>
            <w:r w:rsidRPr="000E2CFD">
              <w:rPr>
                <w:spacing w:val="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oficina</w:t>
            </w:r>
          </w:p>
        </w:tc>
        <w:tc>
          <w:tcPr>
            <w:tcW w:w="1699" w:type="dxa"/>
          </w:tcPr>
          <w:p w14:paraId="335D1AE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0EA1479F" w14:textId="77777777" w:rsidTr="00B91BE2">
        <w:trPr>
          <w:trHeight w:val="299"/>
        </w:trPr>
        <w:tc>
          <w:tcPr>
            <w:tcW w:w="1414" w:type="dxa"/>
          </w:tcPr>
          <w:p w14:paraId="625C602D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CE2852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91AE4BC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Atención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divisiones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especializadas</w:t>
            </w:r>
          </w:p>
        </w:tc>
        <w:tc>
          <w:tcPr>
            <w:tcW w:w="1699" w:type="dxa"/>
          </w:tcPr>
          <w:p w14:paraId="47C5E9A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2D5825A3" w14:textId="77777777" w:rsidTr="00B91BE2">
        <w:trPr>
          <w:trHeight w:val="299"/>
        </w:trPr>
        <w:tc>
          <w:tcPr>
            <w:tcW w:w="1414" w:type="dxa"/>
          </w:tcPr>
          <w:p w14:paraId="5C4548B8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903B04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D8D9FA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Antigüedad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4D32B50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66204415" w14:textId="77777777" w:rsidTr="00B91BE2">
        <w:trPr>
          <w:trHeight w:val="302"/>
        </w:trPr>
        <w:tc>
          <w:tcPr>
            <w:tcW w:w="1414" w:type="dxa"/>
          </w:tcPr>
          <w:p w14:paraId="29A8B25C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47CF4C96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B9F62C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apertura</w:t>
            </w:r>
          </w:p>
        </w:tc>
        <w:tc>
          <w:tcPr>
            <w:tcW w:w="1699" w:type="dxa"/>
          </w:tcPr>
          <w:p w14:paraId="5725F476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92616A" w14:paraId="0CE83946" w14:textId="77777777" w:rsidTr="00B91BE2">
        <w:trPr>
          <w:trHeight w:val="300"/>
        </w:trPr>
        <w:tc>
          <w:tcPr>
            <w:tcW w:w="1414" w:type="dxa"/>
          </w:tcPr>
          <w:p w14:paraId="7EE0C513" w14:textId="77777777" w:rsidR="0092616A" w:rsidRDefault="0092616A" w:rsidP="00B91BE2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0FF555E1" w14:textId="77777777" w:rsidR="0092616A" w:rsidRDefault="0092616A" w:rsidP="00B91BE2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1EC4279" w14:textId="77777777" w:rsidR="0092616A" w:rsidRDefault="0092616A" w:rsidP="00B91BE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traslado</w:t>
            </w:r>
          </w:p>
        </w:tc>
        <w:tc>
          <w:tcPr>
            <w:tcW w:w="1699" w:type="dxa"/>
          </w:tcPr>
          <w:p w14:paraId="6FBEFC76" w14:textId="77777777" w:rsidR="0092616A" w:rsidRDefault="0092616A" w:rsidP="00B91BE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92616A" w14:paraId="510279C9" w14:textId="77777777" w:rsidTr="00B91BE2">
        <w:trPr>
          <w:trHeight w:val="299"/>
        </w:trPr>
        <w:tc>
          <w:tcPr>
            <w:tcW w:w="1414" w:type="dxa"/>
          </w:tcPr>
          <w:p w14:paraId="43E9F664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019E2A8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BD157F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</w:p>
        </w:tc>
        <w:tc>
          <w:tcPr>
            <w:tcW w:w="1699" w:type="dxa"/>
          </w:tcPr>
          <w:p w14:paraId="1928E5B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92616A" w14:paraId="275C0596" w14:textId="77777777" w:rsidTr="00B91BE2">
        <w:trPr>
          <w:trHeight w:val="299"/>
        </w:trPr>
        <w:tc>
          <w:tcPr>
            <w:tcW w:w="1414" w:type="dxa"/>
          </w:tcPr>
          <w:p w14:paraId="6706E859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0F0C9C1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1CBE3B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reapertura</w:t>
            </w:r>
          </w:p>
        </w:tc>
        <w:tc>
          <w:tcPr>
            <w:tcW w:w="1699" w:type="dxa"/>
          </w:tcPr>
          <w:p w14:paraId="35EB850D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</w:tbl>
    <w:p w14:paraId="104F185F" w14:textId="77777777" w:rsidR="0092616A" w:rsidRDefault="0092616A" w:rsidP="0092616A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4566B5ED" w14:textId="77777777" w:rsidR="0092616A" w:rsidRDefault="0092616A" w:rsidP="0092616A">
      <w:pPr>
        <w:pStyle w:val="Textoindependiente"/>
        <w:spacing w:before="8"/>
        <w:rPr>
          <w:sz w:val="19"/>
        </w:rPr>
      </w:pPr>
    </w:p>
    <w:p w14:paraId="105E0E88" w14:textId="77777777" w:rsidR="0092616A" w:rsidRDefault="0092616A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 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oficinas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país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sujetas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 atención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obligatoria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lunes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viernes.</w:t>
      </w:r>
    </w:p>
    <w:p w14:paraId="2B4C917C" w14:textId="77777777" w:rsidR="00A030D4" w:rsidRDefault="00A030D4" w:rsidP="00A030D4">
      <w:pPr>
        <w:tabs>
          <w:tab w:val="left" w:pos="1348"/>
          <w:tab w:val="left" w:pos="1349"/>
        </w:tabs>
        <w:rPr>
          <w:rFonts w:ascii="Times New Roman" w:hAnsi="Times New Roman"/>
          <w:i/>
          <w:sz w:val="20"/>
        </w:rPr>
      </w:pPr>
    </w:p>
    <w:p w14:paraId="410AC730" w14:textId="41D53484" w:rsidR="00A030D4" w:rsidRPr="00A030D4" w:rsidRDefault="00A030D4" w:rsidP="00A030D4">
      <w:pPr>
        <w:tabs>
          <w:tab w:val="left" w:pos="1348"/>
          <w:tab w:val="left" w:pos="1349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TR:2</w:t>
      </w:r>
    </w:p>
    <w:p w14:paraId="03602B30" w14:textId="77777777" w:rsidR="0092616A" w:rsidRDefault="0092616A" w:rsidP="0092616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806"/>
        <w:gridCol w:w="1133"/>
      </w:tblGrid>
      <w:tr w:rsidR="0092616A" w14:paraId="4616ABDB" w14:textId="77777777" w:rsidTr="00B91BE2">
        <w:trPr>
          <w:trHeight w:val="299"/>
        </w:trPr>
        <w:tc>
          <w:tcPr>
            <w:tcW w:w="1414" w:type="dxa"/>
          </w:tcPr>
          <w:p w14:paraId="1B657142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DB6B9E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0605E2D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133" w:type="dxa"/>
          </w:tcPr>
          <w:p w14:paraId="2ADB9CAF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28C6CB8F" w14:textId="77777777" w:rsidTr="00B91BE2">
        <w:trPr>
          <w:trHeight w:val="302"/>
        </w:trPr>
        <w:tc>
          <w:tcPr>
            <w:tcW w:w="1414" w:type="dxa"/>
          </w:tcPr>
          <w:p w14:paraId="6ECBD8EE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D4E23A4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59BA03BF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133" w:type="dxa"/>
          </w:tcPr>
          <w:p w14:paraId="502EA6EE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92616A" w14:paraId="1786169B" w14:textId="77777777" w:rsidTr="00B91BE2">
        <w:trPr>
          <w:trHeight w:val="299"/>
        </w:trPr>
        <w:tc>
          <w:tcPr>
            <w:tcW w:w="1414" w:type="dxa"/>
          </w:tcPr>
          <w:p w14:paraId="6D7BF148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6E44A2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3EFE4CEE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Oficina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cual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depende</w:t>
            </w:r>
          </w:p>
        </w:tc>
        <w:tc>
          <w:tcPr>
            <w:tcW w:w="1133" w:type="dxa"/>
          </w:tcPr>
          <w:p w14:paraId="3CDA233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92616A" w14:paraId="3B8905DD" w14:textId="77777777" w:rsidTr="00B91BE2">
        <w:trPr>
          <w:trHeight w:val="299"/>
        </w:trPr>
        <w:tc>
          <w:tcPr>
            <w:tcW w:w="1414" w:type="dxa"/>
          </w:tcPr>
          <w:p w14:paraId="0E1DE412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BC33D0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7C0877F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6BEE99A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71B782FF" w14:textId="77777777" w:rsidTr="00B91BE2">
        <w:trPr>
          <w:trHeight w:val="299"/>
        </w:trPr>
        <w:tc>
          <w:tcPr>
            <w:tcW w:w="1414" w:type="dxa"/>
          </w:tcPr>
          <w:p w14:paraId="12B2CEAC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0AF58B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11EBB2E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1A3B584F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6F1FB4E9" w14:textId="77777777" w:rsidTr="00B91BE2">
        <w:trPr>
          <w:trHeight w:val="299"/>
        </w:trPr>
        <w:tc>
          <w:tcPr>
            <w:tcW w:w="1414" w:type="dxa"/>
          </w:tcPr>
          <w:p w14:paraId="28296899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79E881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77D7409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14:paraId="17D55B6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3DC10279" w14:textId="77777777" w:rsidTr="00B91BE2">
        <w:trPr>
          <w:trHeight w:val="300"/>
        </w:trPr>
        <w:tc>
          <w:tcPr>
            <w:tcW w:w="1414" w:type="dxa"/>
          </w:tcPr>
          <w:p w14:paraId="2E6C4795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B02D93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07534A9B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14:paraId="2161BDF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1955FE1E" w14:textId="77777777" w:rsidTr="00B91BE2">
        <w:trPr>
          <w:trHeight w:val="301"/>
        </w:trPr>
        <w:tc>
          <w:tcPr>
            <w:tcW w:w="1414" w:type="dxa"/>
          </w:tcPr>
          <w:p w14:paraId="3088A4B7" w14:textId="77777777" w:rsidR="0092616A" w:rsidRPr="0035657C" w:rsidRDefault="0092616A" w:rsidP="00B91BE2">
            <w:pPr>
              <w:pStyle w:val="TableParagraph"/>
              <w:spacing w:before="2"/>
              <w:ind w:left="110"/>
              <w:rPr>
                <w:sz w:val="20"/>
                <w:highlight w:val="yellow"/>
              </w:rPr>
            </w:pPr>
            <w:r w:rsidRPr="0035657C">
              <w:rPr>
                <w:sz w:val="20"/>
                <w:highlight w:val="yellow"/>
              </w:rPr>
              <w:t>Campo</w:t>
            </w:r>
            <w:r w:rsidRPr="0035657C">
              <w:rPr>
                <w:spacing w:val="-5"/>
                <w:sz w:val="20"/>
                <w:highlight w:val="yellow"/>
              </w:rPr>
              <w:t xml:space="preserve"> </w:t>
            </w:r>
            <w:r w:rsidRPr="0035657C">
              <w:rPr>
                <w:sz w:val="20"/>
                <w:highlight w:val="yellow"/>
              </w:rPr>
              <w:t>8</w:t>
            </w:r>
          </w:p>
        </w:tc>
        <w:tc>
          <w:tcPr>
            <w:tcW w:w="425" w:type="dxa"/>
          </w:tcPr>
          <w:p w14:paraId="0523C245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47E096F9" w14:textId="77777777" w:rsidR="0092616A" w:rsidRPr="000E2CFD" w:rsidRDefault="0092616A" w:rsidP="00B91BE2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-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133" w:type="dxa"/>
          </w:tcPr>
          <w:p w14:paraId="0E0CBA5B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31D21CE5" w14:textId="77777777" w:rsidTr="00B91BE2">
        <w:trPr>
          <w:trHeight w:val="299"/>
        </w:trPr>
        <w:tc>
          <w:tcPr>
            <w:tcW w:w="1414" w:type="dxa"/>
          </w:tcPr>
          <w:p w14:paraId="13027C33" w14:textId="77777777" w:rsidR="0092616A" w:rsidRPr="0035657C" w:rsidRDefault="0092616A" w:rsidP="00B91BE2">
            <w:pPr>
              <w:pStyle w:val="TableParagraph"/>
              <w:ind w:left="110"/>
              <w:rPr>
                <w:sz w:val="20"/>
                <w:highlight w:val="yellow"/>
              </w:rPr>
            </w:pPr>
            <w:r w:rsidRPr="0035657C">
              <w:rPr>
                <w:sz w:val="20"/>
                <w:highlight w:val="yellow"/>
              </w:rPr>
              <w:t>Campo</w:t>
            </w:r>
            <w:r w:rsidRPr="0035657C">
              <w:rPr>
                <w:spacing w:val="-5"/>
                <w:sz w:val="20"/>
                <w:highlight w:val="yellow"/>
              </w:rPr>
              <w:t xml:space="preserve"> </w:t>
            </w:r>
            <w:r w:rsidRPr="0035657C">
              <w:rPr>
                <w:sz w:val="20"/>
                <w:highlight w:val="yellow"/>
              </w:rPr>
              <w:t>9</w:t>
            </w:r>
          </w:p>
        </w:tc>
        <w:tc>
          <w:tcPr>
            <w:tcW w:w="425" w:type="dxa"/>
          </w:tcPr>
          <w:p w14:paraId="616365F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3D4B08AC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hombres</w:t>
            </w:r>
          </w:p>
        </w:tc>
        <w:tc>
          <w:tcPr>
            <w:tcW w:w="1133" w:type="dxa"/>
          </w:tcPr>
          <w:p w14:paraId="02988FD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5B3A060B" w14:textId="77777777" w:rsidTr="00B91BE2">
        <w:trPr>
          <w:trHeight w:val="299"/>
        </w:trPr>
        <w:tc>
          <w:tcPr>
            <w:tcW w:w="1414" w:type="dxa"/>
          </w:tcPr>
          <w:p w14:paraId="64AB3A1C" w14:textId="77777777" w:rsidR="0092616A" w:rsidRPr="0035657C" w:rsidRDefault="0092616A" w:rsidP="00B91BE2">
            <w:pPr>
              <w:pStyle w:val="TableParagraph"/>
              <w:ind w:left="110"/>
              <w:rPr>
                <w:sz w:val="20"/>
                <w:highlight w:val="yellow"/>
              </w:rPr>
            </w:pPr>
            <w:r w:rsidRPr="0035657C">
              <w:rPr>
                <w:sz w:val="20"/>
                <w:highlight w:val="yellow"/>
              </w:rPr>
              <w:t>Campo</w:t>
            </w:r>
            <w:r w:rsidRPr="0035657C">
              <w:rPr>
                <w:spacing w:val="-5"/>
                <w:sz w:val="20"/>
                <w:highlight w:val="yellow"/>
              </w:rPr>
              <w:t xml:space="preserve"> </w:t>
            </w:r>
            <w:r w:rsidRPr="0035657C">
              <w:rPr>
                <w:sz w:val="20"/>
                <w:highlight w:val="yellow"/>
              </w:rPr>
              <w:t>10</w:t>
            </w:r>
          </w:p>
        </w:tc>
        <w:tc>
          <w:tcPr>
            <w:tcW w:w="425" w:type="dxa"/>
          </w:tcPr>
          <w:p w14:paraId="17E1288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33DB98A8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133" w:type="dxa"/>
          </w:tcPr>
          <w:p w14:paraId="0A7C3CED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02C9D803" w14:textId="77777777" w:rsidTr="00B91BE2">
        <w:trPr>
          <w:trHeight w:val="299"/>
        </w:trPr>
        <w:tc>
          <w:tcPr>
            <w:tcW w:w="1414" w:type="dxa"/>
          </w:tcPr>
          <w:p w14:paraId="5C06CBCE" w14:textId="77777777" w:rsidR="0092616A" w:rsidRPr="0035657C" w:rsidRDefault="0092616A" w:rsidP="00B91BE2">
            <w:pPr>
              <w:pStyle w:val="TableParagraph"/>
              <w:ind w:left="110"/>
              <w:rPr>
                <w:sz w:val="20"/>
                <w:highlight w:val="yellow"/>
              </w:rPr>
            </w:pPr>
            <w:r w:rsidRPr="0035657C">
              <w:rPr>
                <w:sz w:val="20"/>
                <w:highlight w:val="yellow"/>
              </w:rPr>
              <w:t>Campo</w:t>
            </w:r>
            <w:r w:rsidRPr="0035657C">
              <w:rPr>
                <w:spacing w:val="-5"/>
                <w:sz w:val="20"/>
                <w:highlight w:val="yellow"/>
              </w:rPr>
              <w:t xml:space="preserve"> </w:t>
            </w:r>
            <w:r w:rsidRPr="0035657C">
              <w:rPr>
                <w:sz w:val="20"/>
                <w:highlight w:val="yellow"/>
              </w:rPr>
              <w:t>11</w:t>
            </w:r>
          </w:p>
        </w:tc>
        <w:tc>
          <w:tcPr>
            <w:tcW w:w="425" w:type="dxa"/>
          </w:tcPr>
          <w:p w14:paraId="0BC588B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34197C2A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hombres</w:t>
            </w:r>
          </w:p>
        </w:tc>
        <w:tc>
          <w:tcPr>
            <w:tcW w:w="1133" w:type="dxa"/>
          </w:tcPr>
          <w:p w14:paraId="50BD21E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592AC0EA" w14:textId="77777777" w:rsidTr="00B91BE2">
        <w:trPr>
          <w:trHeight w:val="299"/>
        </w:trPr>
        <w:tc>
          <w:tcPr>
            <w:tcW w:w="1414" w:type="dxa"/>
          </w:tcPr>
          <w:p w14:paraId="147096B3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E521FE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6F9FC23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Otorgamiento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créditos</w:t>
            </w:r>
          </w:p>
        </w:tc>
        <w:tc>
          <w:tcPr>
            <w:tcW w:w="1133" w:type="dxa"/>
          </w:tcPr>
          <w:p w14:paraId="5EEA2F7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6CAEE0C3" w14:textId="77777777" w:rsidTr="00B91BE2">
        <w:trPr>
          <w:trHeight w:val="299"/>
        </w:trPr>
        <w:tc>
          <w:tcPr>
            <w:tcW w:w="1414" w:type="dxa"/>
          </w:tcPr>
          <w:p w14:paraId="5837BA0E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6CE99E4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5968DE0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Captaciones</w:t>
            </w:r>
          </w:p>
        </w:tc>
        <w:tc>
          <w:tcPr>
            <w:tcW w:w="1133" w:type="dxa"/>
          </w:tcPr>
          <w:p w14:paraId="271BB30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0C680D6C" w14:textId="77777777" w:rsidTr="00B91BE2">
        <w:trPr>
          <w:trHeight w:val="301"/>
        </w:trPr>
        <w:tc>
          <w:tcPr>
            <w:tcW w:w="1414" w:type="dxa"/>
          </w:tcPr>
          <w:p w14:paraId="0BF189E9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4C4466DE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772B2777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corrientes</w:t>
            </w:r>
          </w:p>
        </w:tc>
        <w:tc>
          <w:tcPr>
            <w:tcW w:w="1133" w:type="dxa"/>
          </w:tcPr>
          <w:p w14:paraId="4D95F1BF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5A017EB8" w14:textId="77777777" w:rsidTr="00B91BE2">
        <w:trPr>
          <w:trHeight w:val="299"/>
        </w:trPr>
        <w:tc>
          <w:tcPr>
            <w:tcW w:w="1414" w:type="dxa"/>
          </w:tcPr>
          <w:p w14:paraId="0ED7A455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01C7F7E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6F7EBE32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Participa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en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localidad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canje</w:t>
            </w:r>
          </w:p>
        </w:tc>
        <w:tc>
          <w:tcPr>
            <w:tcW w:w="1133" w:type="dxa"/>
          </w:tcPr>
          <w:p w14:paraId="6C537D7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662B5ADC" w14:textId="77777777" w:rsidTr="00B91BE2">
        <w:trPr>
          <w:trHeight w:val="299"/>
        </w:trPr>
        <w:tc>
          <w:tcPr>
            <w:tcW w:w="1414" w:type="dxa"/>
          </w:tcPr>
          <w:p w14:paraId="06674B1D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43B94B1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06" w:type="dxa"/>
          </w:tcPr>
          <w:p w14:paraId="368263A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133" w:type="dxa"/>
          </w:tcPr>
          <w:p w14:paraId="4335131F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X(89)</w:t>
            </w:r>
          </w:p>
        </w:tc>
      </w:tr>
    </w:tbl>
    <w:p w14:paraId="28499885" w14:textId="77777777" w:rsidR="0092616A" w:rsidRDefault="0092616A" w:rsidP="0092616A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5D944C50" w14:textId="77777777" w:rsidR="00956BF4" w:rsidRDefault="00956BF4" w:rsidP="0092616A">
      <w:pPr>
        <w:pStyle w:val="Textoindependiente"/>
        <w:spacing w:before="1"/>
        <w:ind w:left="212"/>
      </w:pPr>
    </w:p>
    <w:p w14:paraId="4F987627" w14:textId="77777777" w:rsidR="00956BF4" w:rsidRDefault="00956BF4" w:rsidP="0092616A">
      <w:pPr>
        <w:pStyle w:val="Textoindependiente"/>
        <w:spacing w:before="1"/>
        <w:ind w:left="212"/>
      </w:pPr>
    </w:p>
    <w:p w14:paraId="5246C9AB" w14:textId="77777777" w:rsidR="00956BF4" w:rsidRDefault="00956BF4" w:rsidP="0092616A">
      <w:pPr>
        <w:pStyle w:val="Textoindependiente"/>
        <w:spacing w:before="1"/>
        <w:ind w:left="212"/>
      </w:pPr>
    </w:p>
    <w:p w14:paraId="03DD953B" w14:textId="77777777" w:rsidR="00956BF4" w:rsidRDefault="00956BF4" w:rsidP="0092616A">
      <w:pPr>
        <w:pStyle w:val="Textoindependiente"/>
        <w:spacing w:before="1"/>
        <w:ind w:left="212"/>
      </w:pPr>
    </w:p>
    <w:p w14:paraId="6CF603C8" w14:textId="77777777" w:rsidR="00956BF4" w:rsidRDefault="00956BF4" w:rsidP="0092616A">
      <w:pPr>
        <w:pStyle w:val="Textoindependiente"/>
        <w:spacing w:before="1"/>
        <w:ind w:left="212"/>
      </w:pPr>
    </w:p>
    <w:p w14:paraId="40926F5D" w14:textId="77777777" w:rsidR="00956BF4" w:rsidRDefault="00956BF4" w:rsidP="0092616A">
      <w:pPr>
        <w:pStyle w:val="Textoindependiente"/>
        <w:spacing w:before="1"/>
        <w:ind w:left="212"/>
      </w:pPr>
    </w:p>
    <w:p w14:paraId="0F3D054E" w14:textId="77777777" w:rsidR="00956BF4" w:rsidRDefault="00956BF4" w:rsidP="0092616A">
      <w:pPr>
        <w:pStyle w:val="Textoindependiente"/>
        <w:spacing w:before="1"/>
        <w:ind w:left="212"/>
      </w:pPr>
    </w:p>
    <w:p w14:paraId="53EE97B8" w14:textId="77777777" w:rsidR="00956BF4" w:rsidRDefault="00956BF4" w:rsidP="0092616A">
      <w:pPr>
        <w:pStyle w:val="Textoindependiente"/>
        <w:spacing w:before="1"/>
        <w:ind w:left="212"/>
      </w:pPr>
    </w:p>
    <w:p w14:paraId="2D818BB2" w14:textId="77777777" w:rsidR="0092616A" w:rsidRDefault="0092616A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 información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oficinas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exterior</w:t>
      </w:r>
    </w:p>
    <w:p w14:paraId="500DFF34" w14:textId="77777777" w:rsidR="00A030D4" w:rsidRDefault="00A030D4" w:rsidP="00A030D4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</w:p>
    <w:p w14:paraId="6135DD01" w14:textId="5F751C12" w:rsidR="00A030D4" w:rsidRDefault="00A030D4" w:rsidP="00A030D4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TR:3</w:t>
      </w:r>
    </w:p>
    <w:p w14:paraId="5DD8EE93" w14:textId="77777777" w:rsidR="0092616A" w:rsidRDefault="0092616A" w:rsidP="0092616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92616A" w14:paraId="13C2D010" w14:textId="77777777" w:rsidTr="00B91BE2">
        <w:trPr>
          <w:trHeight w:val="299"/>
        </w:trPr>
        <w:tc>
          <w:tcPr>
            <w:tcW w:w="1414" w:type="dxa"/>
          </w:tcPr>
          <w:p w14:paraId="66455F1B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E5E899F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BD2411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2C17451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7B179BDD" w14:textId="77777777" w:rsidTr="00B91BE2">
        <w:trPr>
          <w:trHeight w:val="302"/>
        </w:trPr>
        <w:tc>
          <w:tcPr>
            <w:tcW w:w="1414" w:type="dxa"/>
          </w:tcPr>
          <w:p w14:paraId="33B4B295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33BD85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9FA646A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15EB3331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92616A" w14:paraId="4E96992A" w14:textId="77777777" w:rsidTr="00B91BE2">
        <w:trPr>
          <w:trHeight w:val="484"/>
        </w:trPr>
        <w:tc>
          <w:tcPr>
            <w:tcW w:w="1414" w:type="dxa"/>
          </w:tcPr>
          <w:p w14:paraId="53C36EE9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B82C3C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29D68AF" w14:textId="77777777" w:rsidR="0092616A" w:rsidRPr="000E2CFD" w:rsidRDefault="0092616A" w:rsidP="00B91BE2">
            <w:pPr>
              <w:pStyle w:val="TableParagraph"/>
              <w:spacing w:line="242" w:lineRule="exact"/>
              <w:ind w:right="9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6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-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5BC5CEAD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04E90A9C" w14:textId="77777777" w:rsidTr="00B91BE2">
        <w:trPr>
          <w:trHeight w:val="486"/>
        </w:trPr>
        <w:tc>
          <w:tcPr>
            <w:tcW w:w="1414" w:type="dxa"/>
          </w:tcPr>
          <w:p w14:paraId="027EC3B1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426123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3951182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4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</w:p>
          <w:p w14:paraId="18CD970C" w14:textId="77777777" w:rsidR="0092616A" w:rsidRDefault="0092616A" w:rsidP="00B91BE2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hombres</w:t>
            </w:r>
          </w:p>
        </w:tc>
        <w:tc>
          <w:tcPr>
            <w:tcW w:w="1699" w:type="dxa"/>
          </w:tcPr>
          <w:p w14:paraId="222873A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16DAA42A" w14:textId="77777777" w:rsidTr="00B91BE2">
        <w:trPr>
          <w:trHeight w:val="299"/>
        </w:trPr>
        <w:tc>
          <w:tcPr>
            <w:tcW w:w="1414" w:type="dxa"/>
          </w:tcPr>
          <w:p w14:paraId="7B48C6B4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1FBE4E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78908A0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4F1C970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32BCC6F6" w14:textId="77777777" w:rsidTr="00B91BE2">
        <w:trPr>
          <w:trHeight w:val="302"/>
        </w:trPr>
        <w:tc>
          <w:tcPr>
            <w:tcW w:w="1414" w:type="dxa"/>
          </w:tcPr>
          <w:p w14:paraId="5CD890B6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B346B7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50B6370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hombres</w:t>
            </w:r>
          </w:p>
        </w:tc>
        <w:tc>
          <w:tcPr>
            <w:tcW w:w="1699" w:type="dxa"/>
          </w:tcPr>
          <w:p w14:paraId="40F283F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56BF4" w14:paraId="1A9CF47F" w14:textId="77777777" w:rsidTr="00B91BE2">
        <w:trPr>
          <w:trHeight w:val="302"/>
        </w:trPr>
        <w:tc>
          <w:tcPr>
            <w:tcW w:w="1414" w:type="dxa"/>
          </w:tcPr>
          <w:p w14:paraId="310EA3A3" w14:textId="7D52FC42" w:rsidR="00956BF4" w:rsidRDefault="00956BF4" w:rsidP="00956B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9A8616F" w14:textId="73A471AD" w:rsidR="00956BF4" w:rsidRDefault="00956BF4" w:rsidP="00956BF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BAEA228" w14:textId="06A9E3E0" w:rsidR="00956BF4" w:rsidRDefault="00956BF4" w:rsidP="00956B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258FD9A2" w14:textId="3E97BCC0" w:rsidR="00956BF4" w:rsidRDefault="00956BF4" w:rsidP="00956B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X(119)</w:t>
            </w:r>
          </w:p>
        </w:tc>
      </w:tr>
      <w:tr w:rsidR="00956BF4" w14:paraId="53492010" w14:textId="77777777" w:rsidTr="00B91BE2">
        <w:trPr>
          <w:trHeight w:val="302"/>
        </w:trPr>
        <w:tc>
          <w:tcPr>
            <w:tcW w:w="1414" w:type="dxa"/>
          </w:tcPr>
          <w:p w14:paraId="2680828A" w14:textId="77777777" w:rsidR="00956BF4" w:rsidRDefault="00956BF4" w:rsidP="00956BF4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425" w:type="dxa"/>
          </w:tcPr>
          <w:p w14:paraId="2B1CB71C" w14:textId="77777777" w:rsidR="00956BF4" w:rsidRDefault="00956BF4" w:rsidP="00956BF4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6239" w:type="dxa"/>
          </w:tcPr>
          <w:p w14:paraId="07A971E3" w14:textId="77777777" w:rsidR="00956BF4" w:rsidRDefault="00956BF4" w:rsidP="00956BF4">
            <w:pPr>
              <w:pStyle w:val="TableParagraph"/>
              <w:rPr>
                <w:sz w:val="20"/>
              </w:rPr>
            </w:pPr>
          </w:p>
        </w:tc>
        <w:tc>
          <w:tcPr>
            <w:tcW w:w="1699" w:type="dxa"/>
          </w:tcPr>
          <w:p w14:paraId="0A82B43C" w14:textId="77777777" w:rsidR="00956BF4" w:rsidRDefault="00956BF4" w:rsidP="00956BF4">
            <w:pPr>
              <w:pStyle w:val="TableParagraph"/>
              <w:rPr>
                <w:sz w:val="20"/>
              </w:rPr>
            </w:pPr>
          </w:p>
        </w:tc>
      </w:tr>
    </w:tbl>
    <w:p w14:paraId="40491253" w14:textId="77777777" w:rsidR="0092616A" w:rsidRDefault="0092616A" w:rsidP="0092616A">
      <w:pPr>
        <w:rPr>
          <w:sz w:val="20"/>
        </w:rPr>
      </w:pPr>
    </w:p>
    <w:p w14:paraId="4E50CB13" w14:textId="77777777" w:rsidR="00956BF4" w:rsidRDefault="00956BF4" w:rsidP="00956BF4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0F29A25D" w14:textId="77777777" w:rsidR="00956BF4" w:rsidRDefault="00956BF4" w:rsidP="0092616A">
      <w:pPr>
        <w:rPr>
          <w:sz w:val="20"/>
        </w:rPr>
        <w:sectPr w:rsidR="00956BF4" w:rsidSect="00CB17B2">
          <w:pgSz w:w="12250" w:h="15850"/>
          <w:pgMar w:top="1380" w:right="840" w:bottom="880" w:left="920" w:header="567" w:footer="685" w:gutter="0"/>
          <w:cols w:space="720"/>
        </w:sectPr>
      </w:pPr>
    </w:p>
    <w:p w14:paraId="4B4678D7" w14:textId="77777777" w:rsidR="0092616A" w:rsidRDefault="0092616A" w:rsidP="0092616A">
      <w:pPr>
        <w:pStyle w:val="Textoindependiente"/>
        <w:spacing w:before="10"/>
        <w:rPr>
          <w:rFonts w:ascii="Times New Roman"/>
          <w:i/>
          <w:sz w:val="7"/>
        </w:rPr>
      </w:pPr>
    </w:p>
    <w:p w14:paraId="59514EC5" w14:textId="77777777" w:rsidR="0092616A" w:rsidRDefault="0092616A" w:rsidP="0092616A">
      <w:pPr>
        <w:pStyle w:val="Textoindependiente"/>
        <w:spacing w:before="8"/>
        <w:rPr>
          <w:sz w:val="19"/>
        </w:rPr>
      </w:pPr>
    </w:p>
    <w:p w14:paraId="1F47CF7C" w14:textId="77777777" w:rsidR="0092616A" w:rsidRDefault="0092616A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 información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oficinas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país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atienden 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días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sábado.</w:t>
      </w:r>
    </w:p>
    <w:p w14:paraId="7959BEFE" w14:textId="7E8FB8C6" w:rsidR="001B5872" w:rsidRDefault="001B5872" w:rsidP="001B5872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TR:4</w:t>
      </w:r>
    </w:p>
    <w:p w14:paraId="20EF7B73" w14:textId="77777777" w:rsidR="0092616A" w:rsidRDefault="0092616A" w:rsidP="0092616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92616A" w14:paraId="6C757527" w14:textId="77777777" w:rsidTr="00B91BE2">
        <w:trPr>
          <w:trHeight w:val="299"/>
        </w:trPr>
        <w:tc>
          <w:tcPr>
            <w:tcW w:w="1414" w:type="dxa"/>
          </w:tcPr>
          <w:p w14:paraId="1E5FB57C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8C20D3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781050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1BAA39BB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19C037AF" w14:textId="77777777" w:rsidTr="00B91BE2">
        <w:trPr>
          <w:trHeight w:val="299"/>
        </w:trPr>
        <w:tc>
          <w:tcPr>
            <w:tcW w:w="1414" w:type="dxa"/>
          </w:tcPr>
          <w:p w14:paraId="711C382D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2A3FC7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199DF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19CE488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92616A" w14:paraId="6F598023" w14:textId="77777777" w:rsidTr="00B91BE2">
        <w:trPr>
          <w:trHeight w:val="302"/>
        </w:trPr>
        <w:tc>
          <w:tcPr>
            <w:tcW w:w="1414" w:type="dxa"/>
          </w:tcPr>
          <w:p w14:paraId="7E24FE9A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C484577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B9DD93F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99" w:type="dxa"/>
          </w:tcPr>
          <w:p w14:paraId="61A418D5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0A1A8368" w14:textId="77777777" w:rsidTr="00B91BE2">
        <w:trPr>
          <w:trHeight w:val="299"/>
        </w:trPr>
        <w:tc>
          <w:tcPr>
            <w:tcW w:w="1414" w:type="dxa"/>
          </w:tcPr>
          <w:p w14:paraId="5795B9F9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60C57A8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28B857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99" w:type="dxa"/>
          </w:tcPr>
          <w:p w14:paraId="7D8C4AB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79E4F294" w14:textId="77777777" w:rsidTr="00B91BE2">
        <w:trPr>
          <w:trHeight w:val="299"/>
        </w:trPr>
        <w:tc>
          <w:tcPr>
            <w:tcW w:w="1414" w:type="dxa"/>
          </w:tcPr>
          <w:p w14:paraId="362FE042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5BB15A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53A5AB1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99" w:type="dxa"/>
          </w:tcPr>
          <w:p w14:paraId="3AB62CE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1D9A650D" w14:textId="77777777" w:rsidTr="00B91BE2">
        <w:trPr>
          <w:trHeight w:val="299"/>
        </w:trPr>
        <w:tc>
          <w:tcPr>
            <w:tcW w:w="1414" w:type="dxa"/>
          </w:tcPr>
          <w:p w14:paraId="5F3B0A1B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6FF8ED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517B09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99" w:type="dxa"/>
          </w:tcPr>
          <w:p w14:paraId="38DD51DD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92616A" w14:paraId="3AE8D0B9" w14:textId="77777777" w:rsidTr="00B91BE2">
        <w:trPr>
          <w:trHeight w:val="486"/>
        </w:trPr>
        <w:tc>
          <w:tcPr>
            <w:tcW w:w="1414" w:type="dxa"/>
          </w:tcPr>
          <w:p w14:paraId="47236E6D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550291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F45E505" w14:textId="77777777" w:rsidR="0092616A" w:rsidRPr="000E2CFD" w:rsidRDefault="0092616A" w:rsidP="00B91BE2">
            <w:pPr>
              <w:pStyle w:val="TableParagraph"/>
              <w:spacing w:line="244" w:lineRule="exact"/>
              <w:ind w:right="9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6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-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176FE67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495D3FA8" w14:textId="77777777" w:rsidTr="00B91BE2">
        <w:trPr>
          <w:trHeight w:val="486"/>
        </w:trPr>
        <w:tc>
          <w:tcPr>
            <w:tcW w:w="1414" w:type="dxa"/>
          </w:tcPr>
          <w:p w14:paraId="109C2838" w14:textId="77777777" w:rsidR="0092616A" w:rsidRDefault="0092616A" w:rsidP="00B91BE2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51BFAC1B" w14:textId="77777777" w:rsidR="0092616A" w:rsidRDefault="0092616A" w:rsidP="00B91BE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13A77C0" w14:textId="77777777" w:rsidR="0092616A" w:rsidRPr="000E2CFD" w:rsidRDefault="0092616A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4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</w:p>
          <w:p w14:paraId="7B10E8D2" w14:textId="77777777" w:rsidR="0092616A" w:rsidRDefault="0092616A" w:rsidP="00B91BE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hombres</w:t>
            </w:r>
          </w:p>
        </w:tc>
        <w:tc>
          <w:tcPr>
            <w:tcW w:w="1699" w:type="dxa"/>
          </w:tcPr>
          <w:p w14:paraId="52C0CBF4" w14:textId="77777777" w:rsidR="0092616A" w:rsidRDefault="0092616A" w:rsidP="00B91BE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55E90C2E" w14:textId="77777777" w:rsidTr="00B91BE2">
        <w:trPr>
          <w:trHeight w:val="299"/>
        </w:trPr>
        <w:tc>
          <w:tcPr>
            <w:tcW w:w="1414" w:type="dxa"/>
          </w:tcPr>
          <w:p w14:paraId="195FFF14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2C95D1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204DF05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1FECAE5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439FF91B" w14:textId="77777777" w:rsidTr="00B91BE2">
        <w:trPr>
          <w:trHeight w:val="299"/>
        </w:trPr>
        <w:tc>
          <w:tcPr>
            <w:tcW w:w="1414" w:type="dxa"/>
          </w:tcPr>
          <w:p w14:paraId="688532F9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59017AB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8CE56F0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hombres</w:t>
            </w:r>
          </w:p>
        </w:tc>
        <w:tc>
          <w:tcPr>
            <w:tcW w:w="1699" w:type="dxa"/>
          </w:tcPr>
          <w:p w14:paraId="0EEA0A7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49DBD08C" w14:textId="77777777" w:rsidTr="00B91BE2">
        <w:trPr>
          <w:trHeight w:val="486"/>
        </w:trPr>
        <w:tc>
          <w:tcPr>
            <w:tcW w:w="1414" w:type="dxa"/>
          </w:tcPr>
          <w:p w14:paraId="6B24490A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6A12E25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18312FA" w14:textId="77777777" w:rsidR="0092616A" w:rsidRPr="000E2CFD" w:rsidRDefault="0092616A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1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no</w:t>
            </w:r>
            <w:r w:rsidRPr="000E2CFD">
              <w:rPr>
                <w:spacing w:val="1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1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contratados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para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día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inhábil bancario</w:t>
            </w:r>
          </w:p>
        </w:tc>
        <w:tc>
          <w:tcPr>
            <w:tcW w:w="1699" w:type="dxa"/>
          </w:tcPr>
          <w:p w14:paraId="4C7BF11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5D6AA6BE" w14:textId="77777777" w:rsidTr="00B91BE2">
        <w:trPr>
          <w:trHeight w:val="299"/>
        </w:trPr>
        <w:tc>
          <w:tcPr>
            <w:tcW w:w="1414" w:type="dxa"/>
          </w:tcPr>
          <w:p w14:paraId="10DC6D9E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7366094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C7FFD68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Promoción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  <w:tc>
          <w:tcPr>
            <w:tcW w:w="1699" w:type="dxa"/>
          </w:tcPr>
          <w:p w14:paraId="4529533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25A2D4A7" w14:textId="77777777" w:rsidTr="00B91BE2">
        <w:trPr>
          <w:trHeight w:val="299"/>
        </w:trPr>
        <w:tc>
          <w:tcPr>
            <w:tcW w:w="1414" w:type="dxa"/>
          </w:tcPr>
          <w:p w14:paraId="5F8BBC96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0ECEA01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7E10EF1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Recepción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solicitudes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</w:p>
        </w:tc>
        <w:tc>
          <w:tcPr>
            <w:tcW w:w="1699" w:type="dxa"/>
          </w:tcPr>
          <w:p w14:paraId="0006F2F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1B430F49" w14:textId="77777777" w:rsidTr="00B91BE2">
        <w:trPr>
          <w:trHeight w:val="299"/>
        </w:trPr>
        <w:tc>
          <w:tcPr>
            <w:tcW w:w="1414" w:type="dxa"/>
          </w:tcPr>
          <w:p w14:paraId="72C4E0FC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05F8149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93BA8A0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</w:p>
        </w:tc>
        <w:tc>
          <w:tcPr>
            <w:tcW w:w="1699" w:type="dxa"/>
          </w:tcPr>
          <w:p w14:paraId="20C0B09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3B0C03D4" w14:textId="77777777" w:rsidTr="00B91BE2">
        <w:trPr>
          <w:trHeight w:val="299"/>
        </w:trPr>
        <w:tc>
          <w:tcPr>
            <w:tcW w:w="1414" w:type="dxa"/>
          </w:tcPr>
          <w:p w14:paraId="76AE1E1C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0C61A0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AE129C7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Activaciones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tarjetas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y/o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débito</w:t>
            </w:r>
          </w:p>
        </w:tc>
        <w:tc>
          <w:tcPr>
            <w:tcW w:w="1699" w:type="dxa"/>
          </w:tcPr>
          <w:p w14:paraId="4B0C89B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1B9C8547" w14:textId="77777777" w:rsidTr="00B91BE2">
        <w:trPr>
          <w:trHeight w:val="299"/>
        </w:trPr>
        <w:tc>
          <w:tcPr>
            <w:tcW w:w="1414" w:type="dxa"/>
          </w:tcPr>
          <w:p w14:paraId="56FBA764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0F519D32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9082FED" w14:textId="77777777" w:rsidR="0092616A" w:rsidRPr="000E2CFD" w:rsidRDefault="0092616A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Recibir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y/o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efectuar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pagos</w:t>
            </w:r>
          </w:p>
        </w:tc>
        <w:tc>
          <w:tcPr>
            <w:tcW w:w="1699" w:type="dxa"/>
          </w:tcPr>
          <w:p w14:paraId="5A2369B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09F400DC" w14:textId="77777777" w:rsidTr="00B91BE2">
        <w:trPr>
          <w:trHeight w:val="302"/>
        </w:trPr>
        <w:tc>
          <w:tcPr>
            <w:tcW w:w="1414" w:type="dxa"/>
          </w:tcPr>
          <w:p w14:paraId="5EB1B3CE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24BDCD2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3634F37" w14:textId="77777777" w:rsidR="0092616A" w:rsidRPr="000E2CFD" w:rsidRDefault="0092616A" w:rsidP="00B91BE2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Compra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venta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moneda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extranjera</w:t>
            </w:r>
          </w:p>
        </w:tc>
        <w:tc>
          <w:tcPr>
            <w:tcW w:w="1699" w:type="dxa"/>
          </w:tcPr>
          <w:p w14:paraId="63E2AC2C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92616A" w14:paraId="32FCE179" w14:textId="77777777" w:rsidTr="00B91BE2">
        <w:trPr>
          <w:trHeight w:val="300"/>
        </w:trPr>
        <w:tc>
          <w:tcPr>
            <w:tcW w:w="1414" w:type="dxa"/>
          </w:tcPr>
          <w:p w14:paraId="70D1A879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36391EC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5E4C4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64A1EC8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X(91)</w:t>
            </w:r>
          </w:p>
        </w:tc>
      </w:tr>
    </w:tbl>
    <w:p w14:paraId="2A62A94A" w14:textId="77777777" w:rsidR="0092616A" w:rsidRDefault="0092616A" w:rsidP="0092616A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2605368E" w14:textId="77777777" w:rsidR="0092616A" w:rsidRDefault="0092616A" w:rsidP="0092616A">
      <w:pPr>
        <w:pStyle w:val="Textoindependiente"/>
        <w:spacing w:before="8"/>
        <w:rPr>
          <w:sz w:val="19"/>
        </w:rPr>
      </w:pPr>
    </w:p>
    <w:p w14:paraId="16902A16" w14:textId="77777777" w:rsidR="001B5872" w:rsidRDefault="001B5872" w:rsidP="0092616A">
      <w:pPr>
        <w:pStyle w:val="Textoindependiente"/>
        <w:spacing w:before="8"/>
        <w:rPr>
          <w:sz w:val="19"/>
        </w:rPr>
      </w:pPr>
    </w:p>
    <w:p w14:paraId="4E3D3045" w14:textId="69AFD572" w:rsidR="001B5872" w:rsidRDefault="004C2CC2" w:rsidP="0092616A">
      <w:pPr>
        <w:pStyle w:val="Textoindependiente"/>
        <w:spacing w:before="8"/>
        <w:rPr>
          <w:sz w:val="19"/>
        </w:rPr>
      </w:pPr>
      <w:r w:rsidRPr="004C2CC2">
        <w:rPr>
          <w:rFonts w:ascii="Times New Roman" w:hAnsi="Times New Roman"/>
          <w:i/>
          <w:szCs w:val="22"/>
        </w:rPr>
        <w:t>Información de las oficinas en el país que atienden los días domingo.</w:t>
      </w:r>
    </w:p>
    <w:p w14:paraId="7426E274" w14:textId="0E822667" w:rsidR="001B5872" w:rsidRDefault="001B5872" w:rsidP="001B5872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TR:5</w:t>
      </w:r>
    </w:p>
    <w:p w14:paraId="12CA7D52" w14:textId="77777777" w:rsidR="001B5872" w:rsidRDefault="001B5872" w:rsidP="001B587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B5872" w14:paraId="5BAFEC09" w14:textId="77777777" w:rsidTr="00B91BE2">
        <w:trPr>
          <w:trHeight w:val="299"/>
        </w:trPr>
        <w:tc>
          <w:tcPr>
            <w:tcW w:w="1414" w:type="dxa"/>
          </w:tcPr>
          <w:p w14:paraId="7D366BF5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BD8868C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CAE7C1B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3CDBEA15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5872" w14:paraId="15B2C8DD" w14:textId="77777777" w:rsidTr="00B91BE2">
        <w:trPr>
          <w:trHeight w:val="299"/>
        </w:trPr>
        <w:tc>
          <w:tcPr>
            <w:tcW w:w="1414" w:type="dxa"/>
          </w:tcPr>
          <w:p w14:paraId="06FF0F42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1F8FF5E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6968F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0EEC2E2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1B5872" w14:paraId="37BD9994" w14:textId="77777777" w:rsidTr="00B91BE2">
        <w:trPr>
          <w:trHeight w:val="302"/>
        </w:trPr>
        <w:tc>
          <w:tcPr>
            <w:tcW w:w="1414" w:type="dxa"/>
          </w:tcPr>
          <w:p w14:paraId="06D07917" w14:textId="77777777" w:rsidR="001B5872" w:rsidRDefault="001B5872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6C220AE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06C64F6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99" w:type="dxa"/>
          </w:tcPr>
          <w:p w14:paraId="396A2296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001C609E" w14:textId="77777777" w:rsidTr="00B91BE2">
        <w:trPr>
          <w:trHeight w:val="299"/>
        </w:trPr>
        <w:tc>
          <w:tcPr>
            <w:tcW w:w="1414" w:type="dxa"/>
          </w:tcPr>
          <w:p w14:paraId="7FB9885F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BB19AE7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7904318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99" w:type="dxa"/>
          </w:tcPr>
          <w:p w14:paraId="346ACBE2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55A29701" w14:textId="77777777" w:rsidTr="00B91BE2">
        <w:trPr>
          <w:trHeight w:val="299"/>
        </w:trPr>
        <w:tc>
          <w:tcPr>
            <w:tcW w:w="1414" w:type="dxa"/>
          </w:tcPr>
          <w:p w14:paraId="5BB333C3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4D599A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1758846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99" w:type="dxa"/>
          </w:tcPr>
          <w:p w14:paraId="64F993A9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7D4AEC16" w14:textId="77777777" w:rsidTr="00B91BE2">
        <w:trPr>
          <w:trHeight w:val="299"/>
        </w:trPr>
        <w:tc>
          <w:tcPr>
            <w:tcW w:w="1414" w:type="dxa"/>
          </w:tcPr>
          <w:p w14:paraId="5987EEAF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EDC89F0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DA49845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99" w:type="dxa"/>
          </w:tcPr>
          <w:p w14:paraId="2E729856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67AB8914" w14:textId="77777777" w:rsidTr="00B91BE2">
        <w:trPr>
          <w:trHeight w:val="486"/>
        </w:trPr>
        <w:tc>
          <w:tcPr>
            <w:tcW w:w="1414" w:type="dxa"/>
          </w:tcPr>
          <w:p w14:paraId="3E5007D2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F48D8A2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AB946B" w14:textId="77777777" w:rsidR="001B5872" w:rsidRPr="000E2CFD" w:rsidRDefault="001B5872" w:rsidP="00B91BE2">
            <w:pPr>
              <w:pStyle w:val="TableParagraph"/>
              <w:spacing w:line="244" w:lineRule="exact"/>
              <w:ind w:right="9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6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-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7969B757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02A4F945" w14:textId="77777777" w:rsidTr="00B91BE2">
        <w:trPr>
          <w:trHeight w:val="486"/>
        </w:trPr>
        <w:tc>
          <w:tcPr>
            <w:tcW w:w="1414" w:type="dxa"/>
          </w:tcPr>
          <w:p w14:paraId="3AB6A380" w14:textId="77777777" w:rsidR="001B5872" w:rsidRDefault="001B5872" w:rsidP="00B91BE2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BAB3A2C" w14:textId="77777777" w:rsidR="001B5872" w:rsidRDefault="001B5872" w:rsidP="00B91BE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2E36733" w14:textId="77777777" w:rsidR="001B5872" w:rsidRPr="000E2CFD" w:rsidRDefault="001B5872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4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</w:p>
          <w:p w14:paraId="28FAF8BA" w14:textId="77777777" w:rsidR="001B5872" w:rsidRDefault="001B5872" w:rsidP="00B91BE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hombres</w:t>
            </w:r>
          </w:p>
        </w:tc>
        <w:tc>
          <w:tcPr>
            <w:tcW w:w="1699" w:type="dxa"/>
          </w:tcPr>
          <w:p w14:paraId="3F24D24F" w14:textId="77777777" w:rsidR="001B5872" w:rsidRDefault="001B5872" w:rsidP="00B91BE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3B87E0C8" w14:textId="77777777" w:rsidTr="00B91BE2">
        <w:trPr>
          <w:trHeight w:val="299"/>
        </w:trPr>
        <w:tc>
          <w:tcPr>
            <w:tcW w:w="1414" w:type="dxa"/>
          </w:tcPr>
          <w:p w14:paraId="0DFB7402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29E1D17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6CEB3DB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42D68A63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648BB057" w14:textId="77777777" w:rsidTr="00B91BE2">
        <w:trPr>
          <w:trHeight w:val="299"/>
        </w:trPr>
        <w:tc>
          <w:tcPr>
            <w:tcW w:w="1414" w:type="dxa"/>
          </w:tcPr>
          <w:p w14:paraId="66C727A1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1483691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A61FB71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hombres</w:t>
            </w:r>
          </w:p>
        </w:tc>
        <w:tc>
          <w:tcPr>
            <w:tcW w:w="1699" w:type="dxa"/>
          </w:tcPr>
          <w:p w14:paraId="2BF802A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6AB19070" w14:textId="77777777" w:rsidTr="00B91BE2">
        <w:trPr>
          <w:trHeight w:val="486"/>
        </w:trPr>
        <w:tc>
          <w:tcPr>
            <w:tcW w:w="1414" w:type="dxa"/>
          </w:tcPr>
          <w:p w14:paraId="5DF8DF5B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2F9D9986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C177FFF" w14:textId="77777777" w:rsidR="001B5872" w:rsidRPr="000E2CFD" w:rsidRDefault="001B5872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1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no</w:t>
            </w:r>
            <w:r w:rsidRPr="000E2CFD">
              <w:rPr>
                <w:spacing w:val="1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1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contratados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para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día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inhábil bancario</w:t>
            </w:r>
          </w:p>
        </w:tc>
        <w:tc>
          <w:tcPr>
            <w:tcW w:w="1699" w:type="dxa"/>
          </w:tcPr>
          <w:p w14:paraId="3C963D11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21134315" w14:textId="77777777" w:rsidTr="00B91BE2">
        <w:trPr>
          <w:trHeight w:val="299"/>
        </w:trPr>
        <w:tc>
          <w:tcPr>
            <w:tcW w:w="1414" w:type="dxa"/>
          </w:tcPr>
          <w:p w14:paraId="38FEFBAB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2909A6F0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2561A87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Promoción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  <w:tc>
          <w:tcPr>
            <w:tcW w:w="1699" w:type="dxa"/>
          </w:tcPr>
          <w:p w14:paraId="6C44A8F9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4D646B6D" w14:textId="77777777" w:rsidTr="00B91BE2">
        <w:trPr>
          <w:trHeight w:val="299"/>
        </w:trPr>
        <w:tc>
          <w:tcPr>
            <w:tcW w:w="1414" w:type="dxa"/>
          </w:tcPr>
          <w:p w14:paraId="7B014262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7A5CADEC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0892E8B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Recepción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solicitudes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</w:p>
        </w:tc>
        <w:tc>
          <w:tcPr>
            <w:tcW w:w="1699" w:type="dxa"/>
          </w:tcPr>
          <w:p w14:paraId="39CB756B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595ED7DC" w14:textId="77777777" w:rsidTr="00B91BE2">
        <w:trPr>
          <w:trHeight w:val="299"/>
        </w:trPr>
        <w:tc>
          <w:tcPr>
            <w:tcW w:w="1414" w:type="dxa"/>
          </w:tcPr>
          <w:p w14:paraId="207A2179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0862CF8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1BFA30A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</w:p>
        </w:tc>
        <w:tc>
          <w:tcPr>
            <w:tcW w:w="1699" w:type="dxa"/>
          </w:tcPr>
          <w:p w14:paraId="3FDE974A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792EC21D" w14:textId="77777777" w:rsidTr="00B91BE2">
        <w:trPr>
          <w:trHeight w:val="299"/>
        </w:trPr>
        <w:tc>
          <w:tcPr>
            <w:tcW w:w="1414" w:type="dxa"/>
          </w:tcPr>
          <w:p w14:paraId="268BF4EE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6240186A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FF57F10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Activaciones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tarjetas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y/o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débito</w:t>
            </w:r>
          </w:p>
        </w:tc>
        <w:tc>
          <w:tcPr>
            <w:tcW w:w="1699" w:type="dxa"/>
          </w:tcPr>
          <w:p w14:paraId="18185983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068DD7A9" w14:textId="77777777" w:rsidTr="00B91BE2">
        <w:trPr>
          <w:trHeight w:val="299"/>
        </w:trPr>
        <w:tc>
          <w:tcPr>
            <w:tcW w:w="1414" w:type="dxa"/>
          </w:tcPr>
          <w:p w14:paraId="11D9D656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D006832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3AA46E4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Recibir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y/o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efectuar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pagos</w:t>
            </w:r>
          </w:p>
        </w:tc>
        <w:tc>
          <w:tcPr>
            <w:tcW w:w="1699" w:type="dxa"/>
          </w:tcPr>
          <w:p w14:paraId="766E7510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4077DEA0" w14:textId="77777777" w:rsidTr="00B91BE2">
        <w:trPr>
          <w:trHeight w:val="302"/>
        </w:trPr>
        <w:tc>
          <w:tcPr>
            <w:tcW w:w="1414" w:type="dxa"/>
          </w:tcPr>
          <w:p w14:paraId="0A9710CA" w14:textId="77777777" w:rsidR="001B5872" w:rsidRDefault="001B5872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06BD72B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42A78E5" w14:textId="77777777" w:rsidR="001B5872" w:rsidRPr="000E2CFD" w:rsidRDefault="001B5872" w:rsidP="00B91BE2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Compra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venta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moneda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extranjera</w:t>
            </w:r>
          </w:p>
        </w:tc>
        <w:tc>
          <w:tcPr>
            <w:tcW w:w="1699" w:type="dxa"/>
          </w:tcPr>
          <w:p w14:paraId="0C6CAEBA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29192A2C" w14:textId="77777777" w:rsidTr="00B91BE2">
        <w:trPr>
          <w:trHeight w:val="300"/>
        </w:trPr>
        <w:tc>
          <w:tcPr>
            <w:tcW w:w="1414" w:type="dxa"/>
          </w:tcPr>
          <w:p w14:paraId="51A47DC9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2E7A63C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853C33C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30758FC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X(91)</w:t>
            </w:r>
          </w:p>
        </w:tc>
      </w:tr>
    </w:tbl>
    <w:p w14:paraId="457396E7" w14:textId="77777777" w:rsidR="001B5872" w:rsidRDefault="001B5872" w:rsidP="001B5872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7E70E93E" w14:textId="77777777" w:rsidR="001B5872" w:rsidRDefault="001B5872" w:rsidP="001B5872">
      <w:pPr>
        <w:pStyle w:val="Textoindependiente"/>
        <w:spacing w:before="8"/>
        <w:rPr>
          <w:sz w:val="19"/>
        </w:rPr>
      </w:pPr>
    </w:p>
    <w:p w14:paraId="4CB0DABF" w14:textId="77777777" w:rsidR="001B5872" w:rsidRDefault="001B5872" w:rsidP="001B5872">
      <w:pPr>
        <w:pStyle w:val="Textoindependiente"/>
        <w:spacing w:before="8"/>
        <w:rPr>
          <w:sz w:val="19"/>
        </w:rPr>
      </w:pPr>
    </w:p>
    <w:p w14:paraId="0AAF3530" w14:textId="77777777" w:rsidR="00A15B68" w:rsidRPr="00A15B68" w:rsidRDefault="00A15B68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 w:rsidRPr="00A15B68">
        <w:rPr>
          <w:rFonts w:ascii="Times New Roman" w:hAnsi="Times New Roman"/>
          <w:i/>
          <w:sz w:val="20"/>
        </w:rPr>
        <w:t>Información de las oficinas en el país que atienden los días festivos.</w:t>
      </w:r>
    </w:p>
    <w:p w14:paraId="507E3BB3" w14:textId="77777777" w:rsidR="001B5872" w:rsidRDefault="001B5872" w:rsidP="0092616A">
      <w:pPr>
        <w:pStyle w:val="Textoindependiente"/>
        <w:spacing w:before="8"/>
        <w:rPr>
          <w:sz w:val="19"/>
        </w:rPr>
      </w:pPr>
    </w:p>
    <w:p w14:paraId="3207EB5A" w14:textId="125529C8" w:rsidR="001B5872" w:rsidRDefault="001B5872" w:rsidP="001B5872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TR:6</w:t>
      </w:r>
    </w:p>
    <w:p w14:paraId="74DC9C6E" w14:textId="77777777" w:rsidR="001B5872" w:rsidRDefault="001B5872" w:rsidP="001B587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B5872" w14:paraId="14996362" w14:textId="77777777" w:rsidTr="00B91BE2">
        <w:trPr>
          <w:trHeight w:val="299"/>
        </w:trPr>
        <w:tc>
          <w:tcPr>
            <w:tcW w:w="1414" w:type="dxa"/>
          </w:tcPr>
          <w:p w14:paraId="4E6A25C4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937A92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760BB38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64FB37D2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5872" w14:paraId="4FFE37C5" w14:textId="77777777" w:rsidTr="00B91BE2">
        <w:trPr>
          <w:trHeight w:val="299"/>
        </w:trPr>
        <w:tc>
          <w:tcPr>
            <w:tcW w:w="1414" w:type="dxa"/>
          </w:tcPr>
          <w:p w14:paraId="5B867640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073524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3299177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oficina</w:t>
            </w:r>
          </w:p>
        </w:tc>
        <w:tc>
          <w:tcPr>
            <w:tcW w:w="1699" w:type="dxa"/>
          </w:tcPr>
          <w:p w14:paraId="1CBE6A3C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X(10)</w:t>
            </w:r>
          </w:p>
        </w:tc>
      </w:tr>
      <w:tr w:rsidR="001B5872" w14:paraId="30E48332" w14:textId="77777777" w:rsidTr="00B91BE2">
        <w:trPr>
          <w:trHeight w:val="302"/>
        </w:trPr>
        <w:tc>
          <w:tcPr>
            <w:tcW w:w="1414" w:type="dxa"/>
          </w:tcPr>
          <w:p w14:paraId="66AE4E57" w14:textId="77777777" w:rsidR="001B5872" w:rsidRDefault="001B5872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8004E46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EC7B822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99" w:type="dxa"/>
          </w:tcPr>
          <w:p w14:paraId="5EEFCEFC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222AA0EB" w14:textId="77777777" w:rsidTr="00B91BE2">
        <w:trPr>
          <w:trHeight w:val="299"/>
        </w:trPr>
        <w:tc>
          <w:tcPr>
            <w:tcW w:w="1414" w:type="dxa"/>
          </w:tcPr>
          <w:p w14:paraId="4989F359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C498389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B47EF51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99" w:type="dxa"/>
          </w:tcPr>
          <w:p w14:paraId="51B4DA61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5AF7F3BD" w14:textId="77777777" w:rsidTr="00B91BE2">
        <w:trPr>
          <w:trHeight w:val="299"/>
        </w:trPr>
        <w:tc>
          <w:tcPr>
            <w:tcW w:w="1414" w:type="dxa"/>
          </w:tcPr>
          <w:p w14:paraId="586C1D81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6B4B84D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E0F4508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99" w:type="dxa"/>
          </w:tcPr>
          <w:p w14:paraId="4AD7FC5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29BA2ECB" w14:textId="77777777" w:rsidTr="00B91BE2">
        <w:trPr>
          <w:trHeight w:val="299"/>
        </w:trPr>
        <w:tc>
          <w:tcPr>
            <w:tcW w:w="1414" w:type="dxa"/>
          </w:tcPr>
          <w:p w14:paraId="754E6F9A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D1C4DE5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1E53A36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99" w:type="dxa"/>
          </w:tcPr>
          <w:p w14:paraId="71F6F24B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1B5872" w14:paraId="749E428A" w14:textId="77777777" w:rsidTr="00B91BE2">
        <w:trPr>
          <w:trHeight w:val="486"/>
        </w:trPr>
        <w:tc>
          <w:tcPr>
            <w:tcW w:w="1414" w:type="dxa"/>
          </w:tcPr>
          <w:p w14:paraId="66A1EBD9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CE1D652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EE7F69C" w14:textId="77777777" w:rsidR="001B5872" w:rsidRPr="000E2CFD" w:rsidRDefault="001B5872" w:rsidP="00B91BE2">
            <w:pPr>
              <w:pStyle w:val="TableParagraph"/>
              <w:spacing w:line="244" w:lineRule="exact"/>
              <w:ind w:right="9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6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6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-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13EC8B07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7ED0AE90" w14:textId="77777777" w:rsidTr="00B91BE2">
        <w:trPr>
          <w:trHeight w:val="486"/>
        </w:trPr>
        <w:tc>
          <w:tcPr>
            <w:tcW w:w="1414" w:type="dxa"/>
          </w:tcPr>
          <w:p w14:paraId="766B8E68" w14:textId="77777777" w:rsidR="001B5872" w:rsidRDefault="001B5872" w:rsidP="00B91BE2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74329BD" w14:textId="77777777" w:rsidR="001B5872" w:rsidRDefault="001B5872" w:rsidP="00B91BE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6A4F82D" w14:textId="77777777" w:rsidR="001B5872" w:rsidRPr="000E2CFD" w:rsidRDefault="001B5872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5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funcionarios</w:t>
            </w:r>
            <w:r w:rsidRPr="000E2CFD">
              <w:rPr>
                <w:spacing w:val="5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48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la</w:t>
            </w:r>
            <w:r w:rsidRPr="000E2CFD">
              <w:rPr>
                <w:spacing w:val="5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institución</w:t>
            </w:r>
            <w:r w:rsidRPr="000E2CFD">
              <w:rPr>
                <w:spacing w:val="5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</w:p>
          <w:p w14:paraId="01D198E3" w14:textId="77777777" w:rsidR="001B5872" w:rsidRDefault="001B5872" w:rsidP="00B91BE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hombres</w:t>
            </w:r>
          </w:p>
        </w:tc>
        <w:tc>
          <w:tcPr>
            <w:tcW w:w="1699" w:type="dxa"/>
          </w:tcPr>
          <w:p w14:paraId="60E2FB54" w14:textId="77777777" w:rsidR="001B5872" w:rsidRDefault="001B5872" w:rsidP="00B91BE2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4059A48A" w14:textId="77777777" w:rsidTr="00B91BE2">
        <w:trPr>
          <w:trHeight w:val="299"/>
        </w:trPr>
        <w:tc>
          <w:tcPr>
            <w:tcW w:w="1414" w:type="dxa"/>
          </w:tcPr>
          <w:p w14:paraId="26C5D47B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E754A6E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4B505F9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mujeres</w:t>
            </w:r>
          </w:p>
        </w:tc>
        <w:tc>
          <w:tcPr>
            <w:tcW w:w="1699" w:type="dxa"/>
          </w:tcPr>
          <w:p w14:paraId="6FB2FB25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28CDE970" w14:textId="77777777" w:rsidTr="00B91BE2">
        <w:trPr>
          <w:trHeight w:val="299"/>
        </w:trPr>
        <w:tc>
          <w:tcPr>
            <w:tcW w:w="1414" w:type="dxa"/>
          </w:tcPr>
          <w:p w14:paraId="4A0A23C4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20AE3A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CD5D01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externos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–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hombres</w:t>
            </w:r>
          </w:p>
        </w:tc>
        <w:tc>
          <w:tcPr>
            <w:tcW w:w="1699" w:type="dxa"/>
          </w:tcPr>
          <w:p w14:paraId="3F75E48E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0FB6CFC7" w14:textId="77777777" w:rsidTr="00B91BE2">
        <w:trPr>
          <w:trHeight w:val="486"/>
        </w:trPr>
        <w:tc>
          <w:tcPr>
            <w:tcW w:w="1414" w:type="dxa"/>
          </w:tcPr>
          <w:p w14:paraId="7E813CF5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3F0C89F3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F150E5C" w14:textId="77777777" w:rsidR="001B5872" w:rsidRPr="000E2CFD" w:rsidRDefault="001B5872" w:rsidP="00B91BE2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Número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1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trabajadores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no</w:t>
            </w:r>
            <w:r w:rsidRPr="000E2CFD">
              <w:rPr>
                <w:spacing w:val="10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permanentes</w:t>
            </w:r>
            <w:r w:rsidRPr="000E2CFD">
              <w:rPr>
                <w:spacing w:val="1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contratados</w:t>
            </w:r>
            <w:r w:rsidRPr="000E2CFD">
              <w:rPr>
                <w:spacing w:val="9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para</w:t>
            </w:r>
            <w:r w:rsidRPr="000E2CFD">
              <w:rPr>
                <w:spacing w:val="-67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el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día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inhábil bancario</w:t>
            </w:r>
          </w:p>
        </w:tc>
        <w:tc>
          <w:tcPr>
            <w:tcW w:w="1699" w:type="dxa"/>
          </w:tcPr>
          <w:p w14:paraId="45D4CC84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B5872" w14:paraId="7609E15F" w14:textId="77777777" w:rsidTr="00B91BE2">
        <w:trPr>
          <w:trHeight w:val="299"/>
        </w:trPr>
        <w:tc>
          <w:tcPr>
            <w:tcW w:w="1414" w:type="dxa"/>
          </w:tcPr>
          <w:p w14:paraId="734DC760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09E6B606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2E1B94D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Promoción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  <w:tc>
          <w:tcPr>
            <w:tcW w:w="1699" w:type="dxa"/>
          </w:tcPr>
          <w:p w14:paraId="588EB6DB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1258FCCB" w14:textId="77777777" w:rsidTr="00B91BE2">
        <w:trPr>
          <w:trHeight w:val="299"/>
        </w:trPr>
        <w:tc>
          <w:tcPr>
            <w:tcW w:w="1414" w:type="dxa"/>
          </w:tcPr>
          <w:p w14:paraId="7417F657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5652591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031DB4C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Recepción</w:t>
            </w:r>
            <w:r w:rsidRPr="000E2CFD">
              <w:rPr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solicitudes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</w:p>
        </w:tc>
        <w:tc>
          <w:tcPr>
            <w:tcW w:w="1699" w:type="dxa"/>
          </w:tcPr>
          <w:p w14:paraId="03B6AEB5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79A1F31F" w14:textId="77777777" w:rsidTr="00B91BE2">
        <w:trPr>
          <w:trHeight w:val="299"/>
        </w:trPr>
        <w:tc>
          <w:tcPr>
            <w:tcW w:w="1414" w:type="dxa"/>
          </w:tcPr>
          <w:p w14:paraId="7AE6C392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01E9B15A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D45802A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</w:p>
        </w:tc>
        <w:tc>
          <w:tcPr>
            <w:tcW w:w="1699" w:type="dxa"/>
          </w:tcPr>
          <w:p w14:paraId="6E52CD7C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13ACB1B3" w14:textId="77777777" w:rsidTr="00B91BE2">
        <w:trPr>
          <w:trHeight w:val="299"/>
        </w:trPr>
        <w:tc>
          <w:tcPr>
            <w:tcW w:w="1414" w:type="dxa"/>
          </w:tcPr>
          <w:p w14:paraId="54F8EDD0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6CC820A6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4996336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Activaciones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tarjetas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crédito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y/o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débito</w:t>
            </w:r>
          </w:p>
        </w:tc>
        <w:tc>
          <w:tcPr>
            <w:tcW w:w="1699" w:type="dxa"/>
          </w:tcPr>
          <w:p w14:paraId="1B7FDF78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173EB924" w14:textId="77777777" w:rsidTr="00B91BE2">
        <w:trPr>
          <w:trHeight w:val="299"/>
        </w:trPr>
        <w:tc>
          <w:tcPr>
            <w:tcW w:w="1414" w:type="dxa"/>
          </w:tcPr>
          <w:p w14:paraId="6329CEDB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55F1958D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00334F0" w14:textId="77777777" w:rsidR="001B5872" w:rsidRPr="000E2CFD" w:rsidRDefault="001B5872" w:rsidP="00B91BE2">
            <w:pPr>
              <w:pStyle w:val="TableParagraph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Recibir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y/o</w:t>
            </w:r>
            <w:r w:rsidRPr="000E2CFD">
              <w:rPr>
                <w:spacing w:val="-1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efectuar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pagos</w:t>
            </w:r>
          </w:p>
        </w:tc>
        <w:tc>
          <w:tcPr>
            <w:tcW w:w="1699" w:type="dxa"/>
          </w:tcPr>
          <w:p w14:paraId="0612B88D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302EAD31" w14:textId="77777777" w:rsidTr="00B91BE2">
        <w:trPr>
          <w:trHeight w:val="302"/>
        </w:trPr>
        <w:tc>
          <w:tcPr>
            <w:tcW w:w="1414" w:type="dxa"/>
          </w:tcPr>
          <w:p w14:paraId="5C514B3B" w14:textId="77777777" w:rsidR="001B5872" w:rsidRDefault="001B5872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35BFF645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05774C2" w14:textId="77777777" w:rsidR="001B5872" w:rsidRPr="000E2CFD" w:rsidRDefault="001B5872" w:rsidP="00B91BE2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0E2CFD">
              <w:rPr>
                <w:sz w:val="20"/>
                <w:lang w:val="es-CL"/>
              </w:rPr>
              <w:t>Compra</w:t>
            </w:r>
            <w:r w:rsidRPr="000E2CFD">
              <w:rPr>
                <w:spacing w:val="-2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venta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de</w:t>
            </w:r>
            <w:r w:rsidRPr="000E2CFD">
              <w:rPr>
                <w:spacing w:val="-3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moneda</w:t>
            </w:r>
            <w:r w:rsidRPr="000E2CFD">
              <w:rPr>
                <w:spacing w:val="-5"/>
                <w:sz w:val="20"/>
                <w:lang w:val="es-CL"/>
              </w:rPr>
              <w:t xml:space="preserve"> </w:t>
            </w:r>
            <w:r w:rsidRPr="000E2CFD">
              <w:rPr>
                <w:sz w:val="20"/>
                <w:lang w:val="es-CL"/>
              </w:rPr>
              <w:t>extranjera</w:t>
            </w:r>
          </w:p>
        </w:tc>
        <w:tc>
          <w:tcPr>
            <w:tcW w:w="1699" w:type="dxa"/>
          </w:tcPr>
          <w:p w14:paraId="5626F916" w14:textId="77777777" w:rsidR="001B5872" w:rsidRDefault="001B587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1B5872" w14:paraId="4DD9C046" w14:textId="77777777" w:rsidTr="00B91BE2">
        <w:trPr>
          <w:trHeight w:val="300"/>
        </w:trPr>
        <w:tc>
          <w:tcPr>
            <w:tcW w:w="1414" w:type="dxa"/>
          </w:tcPr>
          <w:p w14:paraId="09B6EF5F" w14:textId="77777777" w:rsidR="001B5872" w:rsidRDefault="001B587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4A09B653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1A46B6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4BBA86FF" w14:textId="77777777" w:rsidR="001B5872" w:rsidRDefault="001B587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X(91)</w:t>
            </w:r>
          </w:p>
        </w:tc>
      </w:tr>
    </w:tbl>
    <w:p w14:paraId="35B21CE4" w14:textId="77777777" w:rsidR="001B5872" w:rsidRDefault="001B5872" w:rsidP="001B5872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0D0B1A0B" w14:textId="77777777" w:rsidR="001B5872" w:rsidRDefault="001B5872" w:rsidP="001B5872">
      <w:pPr>
        <w:pStyle w:val="Textoindependiente"/>
        <w:spacing w:before="8"/>
        <w:rPr>
          <w:sz w:val="19"/>
        </w:rPr>
      </w:pPr>
    </w:p>
    <w:p w14:paraId="7DF2C8D9" w14:textId="77777777" w:rsidR="001B5872" w:rsidRDefault="001B5872" w:rsidP="001B5872">
      <w:pPr>
        <w:pStyle w:val="Textoindependiente"/>
        <w:spacing w:before="8"/>
        <w:rPr>
          <w:sz w:val="19"/>
        </w:rPr>
      </w:pPr>
    </w:p>
    <w:p w14:paraId="46D6394B" w14:textId="77777777" w:rsidR="001B5872" w:rsidRDefault="001B5872" w:rsidP="0092616A">
      <w:pPr>
        <w:pStyle w:val="Textoindependiente"/>
        <w:spacing w:before="8"/>
        <w:rPr>
          <w:sz w:val="19"/>
        </w:rPr>
      </w:pPr>
    </w:p>
    <w:p w14:paraId="537F59CB" w14:textId="77777777" w:rsidR="001B5872" w:rsidRDefault="001B5872" w:rsidP="0092616A">
      <w:pPr>
        <w:pStyle w:val="Textoindependiente"/>
        <w:spacing w:before="8"/>
        <w:rPr>
          <w:sz w:val="19"/>
        </w:rPr>
      </w:pPr>
    </w:p>
    <w:p w14:paraId="310AA1AE" w14:textId="77777777" w:rsidR="0092616A" w:rsidRDefault="0092616A" w:rsidP="00B9545E">
      <w:pPr>
        <w:pStyle w:val="Prrafodelista"/>
        <w:numPr>
          <w:ilvl w:val="5"/>
          <w:numId w:val="3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identificar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cajeros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automáticos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país.</w:t>
      </w:r>
    </w:p>
    <w:p w14:paraId="0F377035" w14:textId="226CE279" w:rsidR="001B5872" w:rsidRDefault="001B5872" w:rsidP="001B5872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TR: 7</w:t>
      </w:r>
    </w:p>
    <w:p w14:paraId="7FE95D9C" w14:textId="77777777" w:rsidR="0092616A" w:rsidRDefault="0092616A" w:rsidP="0092616A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92616A" w14:paraId="21E10C50" w14:textId="77777777" w:rsidTr="00B91BE2">
        <w:trPr>
          <w:trHeight w:val="299"/>
        </w:trPr>
        <w:tc>
          <w:tcPr>
            <w:tcW w:w="1414" w:type="dxa"/>
          </w:tcPr>
          <w:p w14:paraId="36B91BDD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66EC03A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1D17433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2B63773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2616A" w14:paraId="309FEA76" w14:textId="77777777" w:rsidTr="00B91BE2">
        <w:trPr>
          <w:trHeight w:val="299"/>
        </w:trPr>
        <w:tc>
          <w:tcPr>
            <w:tcW w:w="1414" w:type="dxa"/>
          </w:tcPr>
          <w:p w14:paraId="51A22DA8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5BE62A4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3DB1AE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1699" w:type="dxa"/>
          </w:tcPr>
          <w:p w14:paraId="07A3C3EC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  <w:tr w:rsidR="0092616A" w14:paraId="5A0FE67C" w14:textId="77777777" w:rsidTr="00B91BE2">
        <w:trPr>
          <w:trHeight w:val="302"/>
        </w:trPr>
        <w:tc>
          <w:tcPr>
            <w:tcW w:w="1414" w:type="dxa"/>
          </w:tcPr>
          <w:p w14:paraId="01F26D6A" w14:textId="77777777" w:rsidR="0092616A" w:rsidRDefault="0092616A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C5C25FE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62A5ABE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 comuna</w:t>
            </w:r>
          </w:p>
        </w:tc>
        <w:tc>
          <w:tcPr>
            <w:tcW w:w="1699" w:type="dxa"/>
          </w:tcPr>
          <w:p w14:paraId="21E7F0DC" w14:textId="77777777" w:rsidR="0092616A" w:rsidRDefault="0092616A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439BA897" w14:textId="77777777" w:rsidTr="00B91BE2">
        <w:trPr>
          <w:trHeight w:val="299"/>
        </w:trPr>
        <w:tc>
          <w:tcPr>
            <w:tcW w:w="1414" w:type="dxa"/>
          </w:tcPr>
          <w:p w14:paraId="2F0A1696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11155C7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114929B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cajeros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automáticos</w:t>
            </w:r>
          </w:p>
        </w:tc>
        <w:tc>
          <w:tcPr>
            <w:tcW w:w="1699" w:type="dxa"/>
          </w:tcPr>
          <w:p w14:paraId="0D48F996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2616A" w14:paraId="6DBCD9D2" w14:textId="77777777" w:rsidTr="00B91BE2">
        <w:trPr>
          <w:trHeight w:val="299"/>
        </w:trPr>
        <w:tc>
          <w:tcPr>
            <w:tcW w:w="1414" w:type="dxa"/>
          </w:tcPr>
          <w:p w14:paraId="459F7791" w14:textId="77777777" w:rsidR="0092616A" w:rsidRDefault="0092616A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1BADB95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8697CE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6E7A87E9" w14:textId="77777777" w:rsidR="0092616A" w:rsidRDefault="0092616A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X(121)</w:t>
            </w:r>
          </w:p>
        </w:tc>
      </w:tr>
    </w:tbl>
    <w:p w14:paraId="00FD47F3" w14:textId="77777777" w:rsidR="0092616A" w:rsidRDefault="0092616A" w:rsidP="0092616A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154 Bytes</w:t>
      </w:r>
    </w:p>
    <w:p w14:paraId="0FBDF618" w14:textId="77777777" w:rsidR="0092616A" w:rsidRDefault="0092616A" w:rsidP="0092616A">
      <w:pPr>
        <w:pStyle w:val="Textoindependiente"/>
        <w:spacing w:before="9"/>
        <w:rPr>
          <w:sz w:val="19"/>
        </w:rPr>
      </w:pPr>
    </w:p>
    <w:p w14:paraId="00BB7574" w14:textId="77777777" w:rsidR="0092616A" w:rsidRDefault="0092616A" w:rsidP="0092616A">
      <w:pPr>
        <w:pStyle w:val="Textoindependiente"/>
        <w:rPr>
          <w:sz w:val="25"/>
        </w:rPr>
      </w:pPr>
    </w:p>
    <w:p w14:paraId="110FEECD" w14:textId="35E44826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6486671" w14:textId="35E44826" w:rsidR="00035F9D" w:rsidRPr="00230F5A" w:rsidRDefault="00B022B6" w:rsidP="00B9545E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1826063"/>
      <w:r w:rsidRPr="00230F5A">
        <w:rPr>
          <w:rFonts w:cs="Times New Roman"/>
        </w:rPr>
        <w:lastRenderedPageBreak/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B9545E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3" w:name="_Toc161826064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977F4" w:rsidRPr="00B537DA" w14:paraId="398BDE1B" w14:textId="77777777" w:rsidTr="000977F4">
        <w:tc>
          <w:tcPr>
            <w:tcW w:w="595" w:type="dxa"/>
          </w:tcPr>
          <w:p w14:paraId="5D826440" w14:textId="77777777" w:rsidR="000977F4" w:rsidRPr="00B537DA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E4CE3CF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6CC6002" w14:textId="77777777" w:rsidR="000977F4" w:rsidRPr="00B537DA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977F4" w:rsidRPr="00B537DA" w14:paraId="1B9476F1" w14:textId="77777777" w:rsidTr="000977F4">
        <w:tc>
          <w:tcPr>
            <w:tcW w:w="595" w:type="dxa"/>
          </w:tcPr>
          <w:p w14:paraId="45D4802F" w14:textId="77777777" w:rsidR="000977F4" w:rsidRPr="00B537DA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44664C4" w14:textId="77777777" w:rsidR="000977F4" w:rsidRPr="00B537DA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977F4" w:rsidRPr="00B537DA" w14:paraId="656528FF" w14:textId="77777777" w:rsidTr="000977F4">
        <w:tc>
          <w:tcPr>
            <w:tcW w:w="595" w:type="dxa"/>
          </w:tcPr>
          <w:p w14:paraId="29A3B6D2" w14:textId="77777777" w:rsidR="000977F4" w:rsidRPr="00E8165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8A963C5" w14:textId="77777777" w:rsidR="000977F4" w:rsidRPr="00B537DA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977F4" w:rsidRPr="00B537DA" w14:paraId="55226B01" w14:textId="77777777" w:rsidTr="000977F4">
        <w:tc>
          <w:tcPr>
            <w:tcW w:w="595" w:type="dxa"/>
          </w:tcPr>
          <w:p w14:paraId="74E2B3D2" w14:textId="77777777" w:rsidR="000977F4" w:rsidRPr="00E8165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1982CA" w14:textId="77777777" w:rsidR="000977F4" w:rsidRPr="00E81654" w:rsidRDefault="000977F4" w:rsidP="0065644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5BB50D4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18BFDD" w14:textId="77777777" w:rsidR="000977F4" w:rsidRPr="00DD1EE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6855BDF" w14:textId="77777777" w:rsidR="000977F4" w:rsidRPr="00DD1EE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977F4" w:rsidRPr="00B537DA" w14:paraId="497B6EC5" w14:textId="77777777" w:rsidTr="000977F4">
        <w:tc>
          <w:tcPr>
            <w:tcW w:w="595" w:type="dxa"/>
          </w:tcPr>
          <w:p w14:paraId="246FDBE8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2542540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125FD84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977F4" w:rsidRPr="00B537DA" w14:paraId="61D95DBB" w14:textId="77777777" w:rsidTr="000977F4">
        <w:tc>
          <w:tcPr>
            <w:tcW w:w="595" w:type="dxa"/>
          </w:tcPr>
          <w:p w14:paraId="1F554FCA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6E2B228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0977F4" w:rsidRPr="00B537DA" w14:paraId="48CECC4D" w14:textId="77777777" w:rsidTr="000977F4">
        <w:tc>
          <w:tcPr>
            <w:tcW w:w="595" w:type="dxa"/>
          </w:tcPr>
          <w:p w14:paraId="6AEDA76C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A3CC7EE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0977F4" w:rsidRPr="00B537DA" w14:paraId="48B5E7FE" w14:textId="77777777" w:rsidTr="000977F4">
        <w:tc>
          <w:tcPr>
            <w:tcW w:w="595" w:type="dxa"/>
          </w:tcPr>
          <w:p w14:paraId="408093D1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FB39DB5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977F4" w:rsidRPr="00B537DA" w14:paraId="2436D097" w14:textId="77777777" w:rsidTr="000977F4">
        <w:tc>
          <w:tcPr>
            <w:tcW w:w="595" w:type="dxa"/>
          </w:tcPr>
          <w:p w14:paraId="0591E0CE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869F708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977F4" w:rsidRPr="00B537DA" w14:paraId="72E65241" w14:textId="77777777" w:rsidTr="000977F4">
        <w:tc>
          <w:tcPr>
            <w:tcW w:w="595" w:type="dxa"/>
          </w:tcPr>
          <w:p w14:paraId="65ECECCC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D4533F0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977F4" w:rsidRPr="00B537DA" w14:paraId="6D462BFE" w14:textId="77777777" w:rsidTr="000977F4">
        <w:tc>
          <w:tcPr>
            <w:tcW w:w="595" w:type="dxa"/>
          </w:tcPr>
          <w:p w14:paraId="08EE802D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0B7FBDD" w14:textId="77777777" w:rsidR="000977F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977F4" w:rsidRPr="00B537DA" w14:paraId="5CE03C46" w14:textId="77777777" w:rsidTr="000977F4">
        <w:tc>
          <w:tcPr>
            <w:tcW w:w="595" w:type="dxa"/>
          </w:tcPr>
          <w:p w14:paraId="38129FE4" w14:textId="77777777" w:rsidR="000977F4" w:rsidRPr="00E8165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9C071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D8CC7F8" w14:textId="5A1E8B93" w:rsidR="000977F4" w:rsidRPr="00E81654" w:rsidRDefault="000977F4" w:rsidP="0065644F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(1,2,3,4,5,6,7),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977F4" w:rsidRPr="00B537DA" w14:paraId="69DDB11E" w14:textId="77777777" w:rsidTr="000977F4">
        <w:tc>
          <w:tcPr>
            <w:tcW w:w="595" w:type="dxa"/>
          </w:tcPr>
          <w:p w14:paraId="4222E7B4" w14:textId="21298004" w:rsidR="000977F4" w:rsidRPr="009C071A" w:rsidRDefault="000977F4" w:rsidP="000977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501FAA86" w14:textId="74429D6B" w:rsidR="000977F4" w:rsidRDefault="000977F4" w:rsidP="000977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8,9,10 y 11 son numéricos cuando el tipo de registro es igual a 2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0977F4" w:rsidRPr="00B537DA" w14:paraId="65DA47A4" w14:textId="77777777" w:rsidTr="000977F4">
        <w:tc>
          <w:tcPr>
            <w:tcW w:w="595" w:type="dxa"/>
          </w:tcPr>
          <w:p w14:paraId="4F10667B" w14:textId="666BCA49" w:rsidR="000977F4" w:rsidRPr="009C071A" w:rsidRDefault="000977F4" w:rsidP="000977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43386728" w14:textId="5445E6DA" w:rsidR="000977F4" w:rsidRDefault="000977F4" w:rsidP="000977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4 es numérico cuando el tipo de registro es igual a 7</w:t>
            </w:r>
            <w:r w:rsidR="00284E6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A1352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en caso contrario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730E9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4D3BFF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EA26D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94E5BD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3AF95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DD0EC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D38FA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83D71C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B9545E">
      <w:pPr>
        <w:pStyle w:val="Ttulo1"/>
        <w:numPr>
          <w:ilvl w:val="0"/>
          <w:numId w:val="1"/>
        </w:numPr>
        <w:rPr>
          <w:rFonts w:cs="Times New Roman"/>
        </w:rPr>
      </w:pPr>
      <w:bookmarkStart w:id="5" w:name="_Toc161826065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B9545E">
      <w:pPr>
        <w:pStyle w:val="Ttulo2"/>
        <w:numPr>
          <w:ilvl w:val="1"/>
          <w:numId w:val="1"/>
        </w:numPr>
        <w:rPr>
          <w:b w:val="0"/>
        </w:rPr>
      </w:pPr>
      <w:bookmarkStart w:id="6" w:name="_Toc161826066"/>
      <w:r w:rsidRPr="003F5278">
        <w:t>Formato de carátula de salida</w:t>
      </w:r>
      <w:bookmarkEnd w:id="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747043E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23144E">
        <w:pict w14:anchorId="651DB3B4">
          <v:group id="Grupo 1" o:spid="_x0000_s1029" style="width:416pt;height:111.5pt;mso-position-horizontal-relative:char;mso-position-vertical-relative:line" coordsize="9936,1832">
            <v:shape id="Freeform 3" o:spid="_x0000_s103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103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3F83F774" w14:textId="77777777" w:rsidR="00E25E79" w:rsidRDefault="00E25E79" w:rsidP="00E25E79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44B8E8AB" w14:textId="77777777" w:rsidR="00E25E79" w:rsidRDefault="00E25E79" w:rsidP="00E25E79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04C2C590" w14:textId="77777777" w:rsidR="00E25E79" w:rsidRDefault="00E25E79" w:rsidP="00E25E79">
                    <w:pPr>
                      <w:spacing w:before="1"/>
                      <w:rPr>
                        <w:sz w:val="20"/>
                      </w:rPr>
                    </w:pPr>
                  </w:p>
                  <w:p w14:paraId="3F21C5D5" w14:textId="77777777" w:rsidR="00E25E79" w:rsidRDefault="00E25E79" w:rsidP="00B9545E">
                    <w:pPr>
                      <w:widowControl w:val="0"/>
                      <w:numPr>
                        <w:ilvl w:val="0"/>
                        <w:numId w:val="5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0DAF4FC7" w14:textId="77777777" w:rsidR="00E25E79" w:rsidRDefault="00E25E79" w:rsidP="00B9545E">
                    <w:pPr>
                      <w:widowControl w:val="0"/>
                      <w:numPr>
                        <w:ilvl w:val="0"/>
                        <w:numId w:val="5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19943F24" w14:textId="77777777" w:rsidR="00E25E79" w:rsidRDefault="00E25E79" w:rsidP="00B9545E">
                    <w:pPr>
                      <w:widowControl w:val="0"/>
                      <w:numPr>
                        <w:ilvl w:val="0"/>
                        <w:numId w:val="5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A4798C" w:rsidRPr="00F45E53" w14:paraId="5AE2A0D7" w14:textId="6ED164E1" w:rsidTr="00A4798C">
        <w:trPr>
          <w:trHeight w:val="268"/>
        </w:trPr>
        <w:tc>
          <w:tcPr>
            <w:tcW w:w="862" w:type="dxa"/>
          </w:tcPr>
          <w:p w14:paraId="47450481" w14:textId="77777777" w:rsidR="00A4798C" w:rsidRPr="00F45E53" w:rsidRDefault="00A4798C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3DCAB49C" w14:textId="77777777" w:rsidR="00A4798C" w:rsidRPr="00F45E53" w:rsidRDefault="00A4798C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247FA628" w14:textId="77777777" w:rsidR="00A4798C" w:rsidRPr="00F45E53" w:rsidRDefault="00A4798C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0160C12" w14:textId="77777777" w:rsidR="00A4798C" w:rsidRPr="00F45E53" w:rsidRDefault="00A4798C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8D9E993" w14:textId="77777777" w:rsidR="00A4798C" w:rsidRPr="00F45E53" w:rsidRDefault="00A4798C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  <w:tc>
          <w:tcPr>
            <w:tcW w:w="708" w:type="dxa"/>
          </w:tcPr>
          <w:p w14:paraId="721810F5" w14:textId="2D6C1C7F" w:rsidR="00A4798C" w:rsidRPr="00F45E53" w:rsidRDefault="00A4798C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A4798C" w:rsidRPr="00F45E53" w14:paraId="7DCD80F1" w14:textId="204F85B6" w:rsidTr="00A4798C">
        <w:trPr>
          <w:trHeight w:val="268"/>
        </w:trPr>
        <w:tc>
          <w:tcPr>
            <w:tcW w:w="862" w:type="dxa"/>
          </w:tcPr>
          <w:p w14:paraId="43413C6F" w14:textId="77777777" w:rsidR="00A4798C" w:rsidRPr="00F45E53" w:rsidRDefault="00A4798C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8B8507B" w14:textId="77777777" w:rsidR="00A4798C" w:rsidRPr="00F45E53" w:rsidRDefault="00A4798C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1F45694" w14:textId="77777777" w:rsidR="00A4798C" w:rsidRPr="00F45E53" w:rsidRDefault="00A4798C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5AA21B6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5C95097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4798C" w:rsidRPr="00F45E53" w14:paraId="718D311C" w14:textId="3725708C" w:rsidTr="00A4798C">
        <w:trPr>
          <w:trHeight w:val="268"/>
        </w:trPr>
        <w:tc>
          <w:tcPr>
            <w:tcW w:w="862" w:type="dxa"/>
          </w:tcPr>
          <w:p w14:paraId="4FD89E80" w14:textId="77777777" w:rsidR="00A4798C" w:rsidRPr="00F45E53" w:rsidRDefault="00A4798C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4458591" w14:textId="77777777" w:rsidR="00A4798C" w:rsidRPr="00F45E53" w:rsidRDefault="00A4798C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A21E930" w14:textId="532EA6CA" w:rsidR="00A4798C" w:rsidRPr="00F45E53" w:rsidRDefault="00A4798C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41FBA44A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325B6D79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4798C" w:rsidRPr="00F45E53" w14:paraId="40B703B3" w14:textId="788380C9" w:rsidTr="00A4798C">
        <w:trPr>
          <w:trHeight w:val="268"/>
        </w:trPr>
        <w:tc>
          <w:tcPr>
            <w:tcW w:w="862" w:type="dxa"/>
          </w:tcPr>
          <w:p w14:paraId="50A2049E" w14:textId="77777777" w:rsidR="00A4798C" w:rsidRPr="00F45E53" w:rsidRDefault="00A4798C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2980E91" w14:textId="77777777" w:rsidR="00A4798C" w:rsidRPr="00F45E53" w:rsidRDefault="00A4798C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73C377" w14:textId="77777777" w:rsidR="00A4798C" w:rsidRPr="00F45E53" w:rsidRDefault="00A4798C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4A1E908F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7F0AA4F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4798C" w:rsidRPr="00F45E53" w14:paraId="696BF170" w14:textId="16C28C51" w:rsidTr="00A4798C">
        <w:trPr>
          <w:trHeight w:val="268"/>
        </w:trPr>
        <w:tc>
          <w:tcPr>
            <w:tcW w:w="862" w:type="dxa"/>
          </w:tcPr>
          <w:p w14:paraId="4815C657" w14:textId="77777777" w:rsidR="00A4798C" w:rsidRPr="00F45E53" w:rsidRDefault="00A4798C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666C90E" w14:textId="77777777" w:rsidR="00A4798C" w:rsidRPr="00F45E53" w:rsidRDefault="00A4798C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3BE292" w14:textId="77777777" w:rsidR="00A4798C" w:rsidRPr="00F45E53" w:rsidRDefault="00A4798C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046FD5A2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408DBD51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4798C" w:rsidRPr="00F45E53" w14:paraId="6292EB16" w14:textId="18A4A79E" w:rsidTr="00A4798C">
        <w:trPr>
          <w:trHeight w:val="268"/>
        </w:trPr>
        <w:tc>
          <w:tcPr>
            <w:tcW w:w="862" w:type="dxa"/>
          </w:tcPr>
          <w:p w14:paraId="6D1A4E05" w14:textId="77777777" w:rsidR="00A4798C" w:rsidRPr="00F45E53" w:rsidRDefault="00A4798C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25300B15" w14:textId="77777777" w:rsidR="00A4798C" w:rsidRPr="00F45E53" w:rsidRDefault="00A4798C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25E272" w14:textId="14F12843" w:rsidR="00A4798C" w:rsidRPr="00F45E53" w:rsidRDefault="00A4798C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</w:t>
            </w:r>
          </w:p>
        </w:tc>
        <w:tc>
          <w:tcPr>
            <w:tcW w:w="6095" w:type="dxa"/>
          </w:tcPr>
          <w:p w14:paraId="10313DFD" w14:textId="647E5F9C" w:rsidR="00A4798C" w:rsidRPr="000E2CFD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INFORMADAS</w:t>
            </w: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Cálculo (Contador)</w:t>
            </w:r>
          </w:p>
          <w:p w14:paraId="4C23C81C" w14:textId="378B57DF" w:rsidR="00A4798C" w:rsidRPr="000E2CFD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Línea details</w:t>
            </w:r>
            <w:r w:rsidRPr="000E2CFD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 xml:space="preserve"> Tipo de registro=1</w:t>
            </w:r>
          </w:p>
        </w:tc>
        <w:tc>
          <w:tcPr>
            <w:tcW w:w="851" w:type="dxa"/>
          </w:tcPr>
          <w:p w14:paraId="13C0B2AA" w14:textId="77777777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7FBF0E0B" w14:textId="1A121EF9" w:rsidR="00A4798C" w:rsidRPr="00F45E53" w:rsidRDefault="00C33F61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A4798C" w:rsidRPr="00F45E53" w14:paraId="4DC9E721" w14:textId="5F8ABE4B" w:rsidTr="00A4798C">
        <w:trPr>
          <w:trHeight w:val="268"/>
        </w:trPr>
        <w:tc>
          <w:tcPr>
            <w:tcW w:w="862" w:type="dxa"/>
          </w:tcPr>
          <w:p w14:paraId="0DB61D03" w14:textId="7D729ED8" w:rsidR="00A4798C" w:rsidRPr="00F45E53" w:rsidRDefault="00A4798C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1E83B6B0" w14:textId="5454E3D7" w:rsidR="00A4798C" w:rsidRPr="00F45E53" w:rsidRDefault="00A4798C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043310" w14:textId="6264D503" w:rsidR="00A4798C" w:rsidRDefault="00A4798C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ID7</w:t>
            </w:r>
          </w:p>
        </w:tc>
        <w:tc>
          <w:tcPr>
            <w:tcW w:w="6095" w:type="dxa"/>
          </w:tcPr>
          <w:p w14:paraId="54EE5987" w14:textId="77777777" w:rsidR="00A4798C" w:rsidRPr="000E2CFD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r w:rsidRPr="000E2CFD">
              <w:rPr>
                <w:rFonts w:ascii="Arial MT"/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PERSONAL PERMANENTE EN EL PAIS INFORMADO</w:t>
            </w:r>
          </w:p>
          <w:p w14:paraId="56ED7A84" w14:textId="6E5BE488" w:rsidR="00A4798C" w:rsidRPr="000E2CFD" w:rsidRDefault="00A4798C" w:rsidP="007E73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 Sumar campos 8,9,10 y 11 bajo (where) tipo de registro=2</w:t>
            </w:r>
          </w:p>
          <w:p w14:paraId="4227BE56" w14:textId="2543A7BA" w:rsidR="00A4798C" w:rsidRPr="000E2CFD" w:rsidRDefault="00A4798C" w:rsidP="007E73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851" w:type="dxa"/>
          </w:tcPr>
          <w:p w14:paraId="09BDB4B3" w14:textId="3B080CE9" w:rsidR="00A4798C" w:rsidRPr="00F45E53" w:rsidRDefault="00A4798C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68B33EA7" w14:textId="40388298" w:rsidR="00A4798C" w:rsidRDefault="00C33F61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A4798C" w:rsidRPr="00F45E53" w14:paraId="5B739D9E" w14:textId="3F776CBA" w:rsidTr="00A4798C">
        <w:trPr>
          <w:trHeight w:val="268"/>
        </w:trPr>
        <w:tc>
          <w:tcPr>
            <w:tcW w:w="862" w:type="dxa"/>
          </w:tcPr>
          <w:p w14:paraId="7E401AB8" w14:textId="3144CC9D" w:rsidR="00A4798C" w:rsidRPr="00F45E53" w:rsidRDefault="00A4798C" w:rsidP="00F476D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7C4DFB4D" w14:textId="0C270880" w:rsidR="00A4798C" w:rsidRPr="00F45E53" w:rsidRDefault="00A4798C" w:rsidP="00F476D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AEBFEB" w14:textId="29260DB2" w:rsidR="00A4798C" w:rsidRDefault="00A4798C" w:rsidP="00F476D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ID8</w:t>
            </w:r>
          </w:p>
        </w:tc>
        <w:tc>
          <w:tcPr>
            <w:tcW w:w="6095" w:type="dxa"/>
          </w:tcPr>
          <w:p w14:paraId="4179625A" w14:textId="77777777" w:rsidR="00A4798C" w:rsidRPr="000E2CFD" w:rsidRDefault="00A4798C" w:rsidP="00F476D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CON ATENCION DIAS SABADO</w:t>
            </w:r>
          </w:p>
          <w:p w14:paraId="19A97BE0" w14:textId="77777777" w:rsidR="00A4798C" w:rsidRPr="000E2CFD" w:rsidRDefault="00A4798C" w:rsidP="00E710F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  (Contador)</w:t>
            </w:r>
          </w:p>
          <w:p w14:paraId="68BEF1CE" w14:textId="630D31CE" w:rsidR="00A4798C" w:rsidRPr="000E2CFD" w:rsidRDefault="00A4798C" w:rsidP="00E710F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Línea details</w:t>
            </w:r>
            <w:r w:rsidRPr="000E2CFD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 xml:space="preserve"> Tipo de registro=4</w:t>
            </w:r>
          </w:p>
          <w:p w14:paraId="09057975" w14:textId="550B5239" w:rsidR="00A4798C" w:rsidRPr="000E2CFD" w:rsidRDefault="00A4798C" w:rsidP="007E73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851" w:type="dxa"/>
          </w:tcPr>
          <w:p w14:paraId="3211443D" w14:textId="2AD70DD1" w:rsidR="00A4798C" w:rsidRPr="00F45E53" w:rsidRDefault="00A4798C" w:rsidP="00F476D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6392F02A" w14:textId="52F6E685" w:rsidR="00A4798C" w:rsidRDefault="00C33F61" w:rsidP="00F476D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A4798C" w:rsidRPr="00F45E53" w14:paraId="230CE51E" w14:textId="171457DF" w:rsidTr="00A4798C">
        <w:trPr>
          <w:trHeight w:val="268"/>
        </w:trPr>
        <w:tc>
          <w:tcPr>
            <w:tcW w:w="862" w:type="dxa"/>
          </w:tcPr>
          <w:p w14:paraId="07FAAC0D" w14:textId="376A7E86" w:rsidR="00A4798C" w:rsidRPr="00F45E53" w:rsidRDefault="00A4798C" w:rsidP="00F476D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6A7366E" w14:textId="507DBB97" w:rsidR="00A4798C" w:rsidRPr="00F45E53" w:rsidRDefault="00A4798C" w:rsidP="00F476D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7DFED48" w14:textId="187D8106" w:rsidR="00A4798C" w:rsidRDefault="00A4798C" w:rsidP="00F476D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ID9</w:t>
            </w:r>
          </w:p>
        </w:tc>
        <w:tc>
          <w:tcPr>
            <w:tcW w:w="6095" w:type="dxa"/>
          </w:tcPr>
          <w:p w14:paraId="25D51A17" w14:textId="77777777" w:rsidR="00A4798C" w:rsidRPr="000E2CFD" w:rsidRDefault="00A4798C" w:rsidP="00F476D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CON ATENCION DIAS DOMINGO</w:t>
            </w:r>
          </w:p>
          <w:p w14:paraId="7B569D4C" w14:textId="77777777" w:rsidR="00A4798C" w:rsidRPr="000E2CFD" w:rsidRDefault="00A4798C" w:rsidP="007E73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48D5D3F" w14:textId="77777777" w:rsidR="00A4798C" w:rsidRPr="000E2CFD" w:rsidRDefault="00A4798C" w:rsidP="005831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(Contador)</w:t>
            </w:r>
          </w:p>
          <w:p w14:paraId="0E3EEE7D" w14:textId="59FDC841" w:rsidR="00A4798C" w:rsidRPr="000E2CFD" w:rsidRDefault="00A4798C" w:rsidP="005831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Línea details</w:t>
            </w:r>
            <w:r w:rsidRPr="000E2CFD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 xml:space="preserve"> Tipo de registro=5</w:t>
            </w:r>
          </w:p>
          <w:p w14:paraId="749EBC65" w14:textId="24456055" w:rsidR="00A4798C" w:rsidRPr="000E2CFD" w:rsidRDefault="00A4798C" w:rsidP="007E73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08AE5559" w14:textId="1739CFF0" w:rsidR="00A4798C" w:rsidRPr="00F45E53" w:rsidRDefault="00A4798C" w:rsidP="00F476D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027BCCF9" w14:textId="64F66C55" w:rsidR="00A4798C" w:rsidRDefault="00C33F61" w:rsidP="00F476D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A4798C" w:rsidRPr="00F45E53" w14:paraId="4AE641B8" w14:textId="62732075" w:rsidTr="00A4798C">
        <w:trPr>
          <w:trHeight w:val="268"/>
        </w:trPr>
        <w:tc>
          <w:tcPr>
            <w:tcW w:w="862" w:type="dxa"/>
          </w:tcPr>
          <w:p w14:paraId="3F57E5E8" w14:textId="0B84AC35" w:rsidR="00A4798C" w:rsidRPr="00F45E53" w:rsidRDefault="00A4798C" w:rsidP="00FB69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2A1BD2B8" w14:textId="02926654" w:rsidR="00A4798C" w:rsidRPr="00F45E53" w:rsidRDefault="00A4798C" w:rsidP="00FB69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86FA3BB" w14:textId="2B0C919B" w:rsidR="00A4798C" w:rsidRDefault="00A4798C" w:rsidP="00FB69A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IDA</w:t>
            </w:r>
          </w:p>
        </w:tc>
        <w:tc>
          <w:tcPr>
            <w:tcW w:w="6095" w:type="dxa"/>
          </w:tcPr>
          <w:p w14:paraId="14481563" w14:textId="77777777" w:rsidR="00A4798C" w:rsidRPr="000E2CFD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CON ATENCION DIAS FESTIVOS</w:t>
            </w:r>
          </w:p>
          <w:p w14:paraId="2C694258" w14:textId="77777777" w:rsidR="00A4798C" w:rsidRPr="000E2CFD" w:rsidRDefault="00A4798C" w:rsidP="007E73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8C1212A" w14:textId="77777777" w:rsidR="00A4798C" w:rsidRPr="000E2CFD" w:rsidRDefault="00A4798C" w:rsidP="005831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(Contador)</w:t>
            </w:r>
          </w:p>
          <w:p w14:paraId="7421EBD9" w14:textId="3D614A4B" w:rsidR="00A4798C" w:rsidRPr="000E2CFD" w:rsidRDefault="00A4798C" w:rsidP="0058313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Línea details</w:t>
            </w:r>
            <w:r w:rsidRPr="000E2CFD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 xml:space="preserve"> Tipo de registro=6</w:t>
            </w:r>
          </w:p>
          <w:p w14:paraId="3DE8E9F7" w14:textId="5461C863" w:rsidR="00A4798C" w:rsidRPr="000E2CFD" w:rsidRDefault="00A4798C" w:rsidP="0058313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2B6488F1" w14:textId="1FEAE8D4" w:rsidR="00A4798C" w:rsidRPr="00F45E53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75B10497" w14:textId="5CA6E7EC" w:rsidR="00A4798C" w:rsidRDefault="00C33F61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A4798C" w:rsidRPr="00F45E53" w14:paraId="3C28AFB8" w14:textId="230A0EC4" w:rsidTr="00A4798C">
        <w:trPr>
          <w:trHeight w:val="268"/>
        </w:trPr>
        <w:tc>
          <w:tcPr>
            <w:tcW w:w="862" w:type="dxa"/>
          </w:tcPr>
          <w:p w14:paraId="5172F7E4" w14:textId="51FF906F" w:rsidR="00A4798C" w:rsidRPr="00F45E53" w:rsidRDefault="00A4798C" w:rsidP="00FB69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429CD373" w14:textId="456C4928" w:rsidR="00A4798C" w:rsidRPr="00F45E53" w:rsidRDefault="00A4798C" w:rsidP="00FB69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568B2A7" w14:textId="7914ECC8" w:rsidR="00A4798C" w:rsidRDefault="00A4798C" w:rsidP="00FB69A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IDB</w:t>
            </w:r>
          </w:p>
        </w:tc>
        <w:tc>
          <w:tcPr>
            <w:tcW w:w="6095" w:type="dxa"/>
          </w:tcPr>
          <w:p w14:paraId="13CC676E" w14:textId="77777777" w:rsidR="00A4798C" w:rsidRPr="000E2CFD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CAJEROS AUTOMATICOS INFORMADOS</w:t>
            </w:r>
          </w:p>
          <w:p w14:paraId="61B41D02" w14:textId="777374C0" w:rsidR="00A4798C" w:rsidRPr="000E2CFD" w:rsidRDefault="00A4798C" w:rsidP="00FF1A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campo 4 bajo (where) tipo de registro=7</w:t>
            </w:r>
          </w:p>
          <w:p w14:paraId="6C9A7C45" w14:textId="35399233" w:rsidR="00A4798C" w:rsidRPr="000E2CFD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7D9E4778" w14:textId="11F2E12A" w:rsidR="00A4798C" w:rsidRPr="00F45E53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53E53D0F" w14:textId="0A1C29EC" w:rsidR="00A4798C" w:rsidRDefault="00C33F61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A4798C" w:rsidRPr="00F45E53" w14:paraId="25B1B60A" w14:textId="1C6449B5" w:rsidTr="00A4798C">
        <w:trPr>
          <w:trHeight w:val="268"/>
        </w:trPr>
        <w:tc>
          <w:tcPr>
            <w:tcW w:w="862" w:type="dxa"/>
          </w:tcPr>
          <w:p w14:paraId="3951A833" w14:textId="04200679" w:rsidR="00A4798C" w:rsidRPr="00F45E53" w:rsidRDefault="00A4798C" w:rsidP="00FB69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425" w:type="dxa"/>
          </w:tcPr>
          <w:p w14:paraId="0CAE7403" w14:textId="77777777" w:rsidR="00A4798C" w:rsidRPr="00F45E53" w:rsidRDefault="00A4798C" w:rsidP="00FB69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BA55582" w14:textId="77777777" w:rsidR="00A4798C" w:rsidRPr="00F45E53" w:rsidRDefault="00A4798C" w:rsidP="00FB69A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30CE1B78" w14:textId="77777777" w:rsidR="00A4798C" w:rsidRPr="00F45E53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E0089C1" w14:textId="77777777" w:rsidR="00A4798C" w:rsidRPr="00F45E53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E6C75C0" w14:textId="77777777" w:rsidR="00A4798C" w:rsidRPr="00F45E53" w:rsidRDefault="00A4798C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65454A4C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A56B43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(nf)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55F60B8F" w:rsidR="00BD7718" w:rsidRPr="00F45E53" w:rsidRDefault="00BD7718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A56B43">
              <w:rPr>
                <w:rFonts w:ascii="Times New Roman" w:hAnsi="Times New Roman" w:cs="Times New Roman"/>
                <w:color w:val="4472C4" w:themeColor="accent1"/>
                <w:sz w:val="20"/>
              </w:rPr>
              <w:t>,6,7,8,9,10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505EF4C" w14:textId="6A6DA826" w:rsidR="008C51B9" w:rsidRPr="00230F5A" w:rsidRDefault="008C51B9" w:rsidP="008C51B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EB2A35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</w:t>
      </w:r>
      <w:r w:rsidR="00EB2A35" w:rsidRPr="00C000AA">
        <w:rPr>
          <w:rFonts w:ascii="Times New Roman" w:eastAsia="Verdana" w:hAnsi="Times New Roman" w:cs="Times New Roman"/>
          <w:color w:val="E09610"/>
          <w:kern w:val="0"/>
          <w:sz w:val="20"/>
          <w:lang w:val="es-CL"/>
          <w14:ligatures w14:val="none"/>
        </w:rPr>
        <w:t>999999999999999</w:t>
      </w:r>
      <w:r w:rsidR="00C000A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C000AA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999999999999999</w:t>
      </w:r>
      <w:r w:rsidR="00C000AA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B9545E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7" w:name="_Toc16182606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7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8" w:name="_Hlk150869745"/>
    </w:p>
    <w:bookmarkEnd w:id="8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B9545E">
      <w:pPr>
        <w:pStyle w:val="Ttulo2"/>
        <w:numPr>
          <w:ilvl w:val="1"/>
          <w:numId w:val="1"/>
        </w:numPr>
      </w:pPr>
      <w:bookmarkStart w:id="9" w:name="_Toc161826068"/>
      <w:r w:rsidRPr="00A96CA0">
        <w:t xml:space="preserve">Archivo de salida </w:t>
      </w:r>
      <w:r w:rsidR="00B1738F" w:rsidRPr="00A96CA0">
        <w:t>a dest</w:t>
      </w:r>
      <w:ins w:id="10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9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B9545E">
      <w:pPr>
        <w:pStyle w:val="Ttulo2"/>
        <w:numPr>
          <w:ilvl w:val="2"/>
          <w:numId w:val="1"/>
        </w:numPr>
      </w:pPr>
      <w:bookmarkStart w:id="11" w:name="_Toc161826069"/>
      <w:r w:rsidRPr="00A96CA0">
        <w:t>Archivo de da</w:t>
      </w:r>
      <w:ins w:id="12" w:author="Roberto Carrasco Venegas" w:date="2023-11-27T13:24:00Z">
        <w:r w:rsidR="009A28CD" w:rsidRPr="00A96CA0">
          <w:t>t</w:t>
        </w:r>
      </w:ins>
      <w:r w:rsidRPr="00A96CA0">
        <w:t>os</w:t>
      </w:r>
      <w:bookmarkEnd w:id="11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6C910ACA" w14:textId="63FD382B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06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3261B390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7115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7115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7EE74D38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7115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9545E">
      <w:pPr>
        <w:pStyle w:val="Ttulo2"/>
        <w:numPr>
          <w:ilvl w:val="2"/>
          <w:numId w:val="1"/>
        </w:numPr>
      </w:pPr>
      <w:bookmarkStart w:id="13" w:name="_Toc161826070"/>
      <w:r w:rsidRPr="00230F5A">
        <w:t>Archivo Carát</w:t>
      </w:r>
      <w:r w:rsidR="00601681">
        <w:t>u</w:t>
      </w:r>
      <w:r w:rsidRPr="00230F5A">
        <w:t>la</w:t>
      </w:r>
      <w:bookmarkEnd w:id="13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040613DC" w14:textId="0460B55F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06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5205D813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  <w:r w:rsidR="007115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 la largo 3</w:t>
            </w:r>
          </w:p>
          <w:p w14:paraId="64D410D5" w14:textId="7AC043C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7115E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EDE815C" w14:textId="77777777" w:rsidR="00E85209" w:rsidRPr="00230F5A" w:rsidRDefault="00E85209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60B07D94" w:rsidR="00DB4117" w:rsidRPr="00B9545E" w:rsidRDefault="00F65EB2" w:rsidP="002965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60526227"/>
      <w:bookmarkStart w:id="15" w:name="_Hlk151646289"/>
      <w:bookmarkStart w:id="16" w:name="_Hlk150869805"/>
      <w:bookmarkStart w:id="17" w:name="_Hlk151631830"/>
      <w:bookmarkStart w:id="18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 xml:space="preserve">Los archivos deben ir a una cuarta carpeta </w:t>
      </w:r>
      <w:r w:rsidR="00956BF4">
        <w:rPr>
          <w:rFonts w:ascii="Times New Roman" w:hAnsi="Times New Roman" w:cs="Times New Roman"/>
          <w:b/>
          <w:bCs/>
          <w:color w:val="4472C4" w:themeColor="accent1"/>
        </w:rPr>
        <w:t xml:space="preserve">de destino </w:t>
      </w:r>
      <w:r w:rsidRPr="00B9545E">
        <w:rPr>
          <w:rFonts w:ascii="Times New Roman" w:hAnsi="Times New Roman" w:cs="Times New Roman"/>
          <w:b/>
          <w:bCs/>
          <w:color w:val="4472C4" w:themeColor="accent1"/>
        </w:rPr>
        <w:t>denominada:</w:t>
      </w:r>
    </w:p>
    <w:p w14:paraId="120989F4" w14:textId="0985D3A8" w:rsidR="00F65EB2" w:rsidRPr="00B9545E" w:rsidRDefault="00F65EB2" w:rsidP="002965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31675">
        <w:rPr>
          <w:rFonts w:ascii="Times New Roman" w:hAnsi="Times New Roman" w:cs="Times New Roman"/>
          <w:b/>
          <w:bCs/>
          <w:color w:val="4472C4" w:themeColor="accent1"/>
        </w:rPr>
        <w:t>\</w:t>
      </w:r>
      <w:r w:rsidR="00DE0ECD" w:rsidRPr="00B31675">
        <w:rPr>
          <w:rFonts w:ascii="Times New Roman" w:hAnsi="Times New Roman" w:cs="Times New Roman"/>
          <w:b/>
          <w:bCs/>
          <w:color w:val="4472C4" w:themeColor="accent1"/>
        </w:rPr>
        <w:t>salida</w:t>
      </w:r>
    </w:p>
    <w:p w14:paraId="004979B4" w14:textId="77777777" w:rsidR="00F65EB2" w:rsidRPr="00B9545E" w:rsidRDefault="00F65EB2" w:rsidP="002965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913AB1F" w14:textId="331ED4AE" w:rsidR="00F65EB2" w:rsidRPr="00B9545E" w:rsidRDefault="00F65EB2" w:rsidP="002965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4"/>
    <w:p w14:paraId="1CC9C9F4" w14:textId="77777777" w:rsidR="00F65EB2" w:rsidRDefault="00F65EB2" w:rsidP="00296526">
      <w:pPr>
        <w:rPr>
          <w:rFonts w:ascii="Times New Roman" w:hAnsi="Times New Roman" w:cs="Times New Roman"/>
          <w:color w:val="4472C4" w:themeColor="accent1"/>
        </w:rPr>
      </w:pP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605B3D61" w:rsidR="00793B06" w:rsidRDefault="00787AE9" w:rsidP="00B9545E">
      <w:pPr>
        <w:pStyle w:val="Ttulo2"/>
        <w:numPr>
          <w:ilvl w:val="1"/>
          <w:numId w:val="1"/>
        </w:numPr>
      </w:pPr>
      <w:bookmarkStart w:id="19" w:name="_Toc161826071"/>
      <w:r>
        <w:t>Definición de correlativo</w:t>
      </w:r>
      <w:bookmarkEnd w:id="19"/>
      <w:r w:rsidR="00356491">
        <w:t xml:space="preserve"> </w:t>
      </w:r>
    </w:p>
    <w:p w14:paraId="0F25C2CA" w14:textId="77777777" w:rsidR="00793B06" w:rsidRPr="00793B06" w:rsidRDefault="00793B06" w:rsidP="00793B06"/>
    <w:p w14:paraId="0A065339" w14:textId="2D5B4C2D" w:rsidR="00787AE9" w:rsidRDefault="00793B06" w:rsidP="00B9545E">
      <w:pPr>
        <w:pStyle w:val="Ttulo2"/>
        <w:numPr>
          <w:ilvl w:val="2"/>
          <w:numId w:val="1"/>
        </w:numPr>
      </w:pPr>
      <w:bookmarkStart w:id="20" w:name="_Toc161826072"/>
      <w:r>
        <w:t>Salida</w:t>
      </w:r>
      <w:bookmarkEnd w:id="20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356491">
      <w:pPr>
        <w:ind w:firstLine="708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5"/>
    <w:bookmarkEnd w:id="16"/>
    <w:p w14:paraId="627030EB" w14:textId="77777777" w:rsidR="00793B06" w:rsidRPr="00793B06" w:rsidRDefault="00793B06" w:rsidP="00793B06"/>
    <w:p w14:paraId="50C36BD7" w14:textId="77777777" w:rsidR="00793B06" w:rsidRDefault="00793B06" w:rsidP="00B9545E">
      <w:pPr>
        <w:pStyle w:val="Ttulo2"/>
        <w:numPr>
          <w:ilvl w:val="2"/>
          <w:numId w:val="1"/>
        </w:numPr>
      </w:pPr>
      <w:bookmarkStart w:id="21" w:name="_Toc161826073"/>
      <w:r>
        <w:t>Entrada</w:t>
      </w:r>
      <w:bookmarkEnd w:id="21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143D5F7" w14:textId="311AC2DA" w:rsidR="00793B06" w:rsidRPr="00B537DA" w:rsidRDefault="00692A65" w:rsidP="00692A65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2"/>
    <w:p w14:paraId="2C5B42C1" w14:textId="5642EBC1" w:rsidR="00284E6A" w:rsidRPr="00230F5A" w:rsidRDefault="00356491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        </w:t>
      </w:r>
    </w:p>
    <w:bookmarkEnd w:id="17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B9545E">
      <w:pPr>
        <w:pStyle w:val="Ttulo1"/>
        <w:numPr>
          <w:ilvl w:val="0"/>
          <w:numId w:val="1"/>
        </w:numPr>
      </w:pPr>
      <w:bookmarkStart w:id="23" w:name="_Toc161826074"/>
      <w:bookmarkEnd w:id="18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3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2C3FD6" w:rsidRPr="003E2700" w14:paraId="49745509" w14:textId="77777777" w:rsidTr="00D03C08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</w:p>
        </w:tc>
      </w:tr>
      <w:tr w:rsidR="002C3FD6" w:rsidRPr="003E2700" w14:paraId="659CD114" w14:textId="77777777" w:rsidTr="00D03C08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2C3FD6" w:rsidRPr="003E2700" w14:paraId="48D5295B" w14:textId="77777777" w:rsidTr="00D03C08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52CA59F9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F82B84" w:rsidRPr="00EB2A3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A</w:t>
            </w:r>
          </w:p>
        </w:tc>
        <w:tc>
          <w:tcPr>
            <w:tcW w:w="596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D03C08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761119F9" w14:textId="38AFFB57" w:rsidR="002C3FD6" w:rsidRPr="003E2700" w:rsidRDefault="002C3FD6" w:rsidP="00FC79F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D03C08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49A53745" w14:textId="77777777" w:rsidR="002C3FD6" w:rsidRPr="000E2CFD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FC55E9" w:rsidRPr="00F45E53" w14:paraId="46433710" w14:textId="77777777" w:rsidTr="00D03C08">
        <w:trPr>
          <w:trHeight w:val="268"/>
        </w:trPr>
        <w:tc>
          <w:tcPr>
            <w:tcW w:w="1239" w:type="dxa"/>
          </w:tcPr>
          <w:p w14:paraId="6B808906" w14:textId="77777777" w:rsidR="00FC55E9" w:rsidRPr="00F45E53" w:rsidRDefault="00FC55E9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D159069" w14:textId="77777777" w:rsidR="00FC55E9" w:rsidRPr="00F45E53" w:rsidRDefault="00FC55E9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51CEE7" w14:textId="77777777" w:rsidR="00FC55E9" w:rsidRPr="00F45E53" w:rsidRDefault="00FC55E9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</w:t>
            </w:r>
          </w:p>
        </w:tc>
        <w:tc>
          <w:tcPr>
            <w:tcW w:w="5958" w:type="dxa"/>
          </w:tcPr>
          <w:p w14:paraId="007B6E0E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INFORMADAS</w:t>
            </w: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Cálculo</w:t>
            </w:r>
          </w:p>
          <w:p w14:paraId="1A39C590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línea </w:t>
            </w:r>
            <w:r w:rsidRPr="000E2CFD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</w:p>
        </w:tc>
        <w:tc>
          <w:tcPr>
            <w:tcW w:w="1144" w:type="dxa"/>
            <w:gridSpan w:val="2"/>
          </w:tcPr>
          <w:p w14:paraId="355CDAD0" w14:textId="113B5204" w:rsidR="00FC55E9" w:rsidRPr="00F45E53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 w:rsidR="00EF1379"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FC55E9" w:rsidRPr="00F45E53" w14:paraId="54BC5500" w14:textId="77777777" w:rsidTr="00D03C08">
        <w:trPr>
          <w:trHeight w:val="268"/>
        </w:trPr>
        <w:tc>
          <w:tcPr>
            <w:tcW w:w="1239" w:type="dxa"/>
          </w:tcPr>
          <w:p w14:paraId="1BA44CAD" w14:textId="77777777" w:rsidR="00FC55E9" w:rsidRPr="00F45E53" w:rsidRDefault="00FC55E9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091E3B34" w14:textId="77777777" w:rsidR="00FC55E9" w:rsidRPr="00F45E53" w:rsidRDefault="00FC55E9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D1EFC3" w14:textId="77777777" w:rsidR="00FC55E9" w:rsidRDefault="00FC55E9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ID7</w:t>
            </w:r>
          </w:p>
        </w:tc>
        <w:tc>
          <w:tcPr>
            <w:tcW w:w="5958" w:type="dxa"/>
          </w:tcPr>
          <w:p w14:paraId="7BE7FCAE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r w:rsidRPr="000E2CFD">
              <w:rPr>
                <w:rFonts w:ascii="Arial MT"/>
                <w:spacing w:val="-4"/>
                <w:sz w:val="20"/>
                <w:lang w:val="es-CL"/>
              </w:rPr>
              <w:t xml:space="preserve"> </w:t>
            </w: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PERSONAL PERMANENTE EN EL PAIS INFORMADO</w:t>
            </w:r>
          </w:p>
        </w:tc>
        <w:tc>
          <w:tcPr>
            <w:tcW w:w="1144" w:type="dxa"/>
            <w:gridSpan w:val="2"/>
          </w:tcPr>
          <w:p w14:paraId="0DD58E2F" w14:textId="1EC76887" w:rsidR="00FC55E9" w:rsidRPr="00F45E53" w:rsidRDefault="00EF137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FC55E9" w:rsidRPr="00F45E53" w14:paraId="22AA3AD1" w14:textId="77777777" w:rsidTr="00D03C08">
        <w:trPr>
          <w:trHeight w:val="268"/>
        </w:trPr>
        <w:tc>
          <w:tcPr>
            <w:tcW w:w="1239" w:type="dxa"/>
          </w:tcPr>
          <w:p w14:paraId="5815B61E" w14:textId="77777777" w:rsidR="00FC55E9" w:rsidRPr="00F45E53" w:rsidRDefault="00FC55E9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53F883ED" w14:textId="77777777" w:rsidR="00FC55E9" w:rsidRPr="00F45E53" w:rsidRDefault="00FC55E9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E9EB91" w14:textId="77777777" w:rsidR="00FC55E9" w:rsidRDefault="00FC55E9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ID8</w:t>
            </w:r>
          </w:p>
        </w:tc>
        <w:tc>
          <w:tcPr>
            <w:tcW w:w="5958" w:type="dxa"/>
          </w:tcPr>
          <w:p w14:paraId="4BFF1D06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CON ATENCION DIAS SABADO</w:t>
            </w:r>
          </w:p>
        </w:tc>
        <w:tc>
          <w:tcPr>
            <w:tcW w:w="1144" w:type="dxa"/>
            <w:gridSpan w:val="2"/>
          </w:tcPr>
          <w:p w14:paraId="1509590E" w14:textId="4D29AF2E" w:rsidR="00FC55E9" w:rsidRPr="00F45E53" w:rsidRDefault="00EF1379" w:rsidP="00EF137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FC55E9" w:rsidRPr="00F45E53" w14:paraId="066EE3C5" w14:textId="77777777" w:rsidTr="00D03C08">
        <w:trPr>
          <w:trHeight w:val="268"/>
        </w:trPr>
        <w:tc>
          <w:tcPr>
            <w:tcW w:w="1239" w:type="dxa"/>
          </w:tcPr>
          <w:p w14:paraId="779F1766" w14:textId="77777777" w:rsidR="00FC55E9" w:rsidRPr="00F45E53" w:rsidRDefault="00FC55E9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D519C17" w14:textId="77777777" w:rsidR="00FC55E9" w:rsidRPr="00F45E53" w:rsidRDefault="00FC55E9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EDDF7E5" w14:textId="77777777" w:rsidR="00FC55E9" w:rsidRDefault="00FC55E9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ID9</w:t>
            </w:r>
          </w:p>
        </w:tc>
        <w:tc>
          <w:tcPr>
            <w:tcW w:w="5958" w:type="dxa"/>
          </w:tcPr>
          <w:p w14:paraId="147BE85B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CON ATENCION DIAS DOMINGO</w:t>
            </w:r>
          </w:p>
        </w:tc>
        <w:tc>
          <w:tcPr>
            <w:tcW w:w="1144" w:type="dxa"/>
            <w:gridSpan w:val="2"/>
          </w:tcPr>
          <w:p w14:paraId="708DAE91" w14:textId="0B50F6E9" w:rsidR="00FC55E9" w:rsidRPr="00F45E53" w:rsidRDefault="00EF137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FC55E9" w:rsidRPr="00F45E53" w14:paraId="3E150330" w14:textId="77777777" w:rsidTr="00D03C08">
        <w:trPr>
          <w:trHeight w:val="268"/>
        </w:trPr>
        <w:tc>
          <w:tcPr>
            <w:tcW w:w="1239" w:type="dxa"/>
          </w:tcPr>
          <w:p w14:paraId="6724B00A" w14:textId="77777777" w:rsidR="00FC55E9" w:rsidRPr="00F45E53" w:rsidRDefault="00FC55E9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058267AC" w14:textId="77777777" w:rsidR="00FC55E9" w:rsidRPr="00F45E53" w:rsidRDefault="00FC55E9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CFE482" w14:textId="77777777" w:rsidR="00FC55E9" w:rsidRDefault="00FC55E9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IDA</w:t>
            </w:r>
          </w:p>
        </w:tc>
        <w:tc>
          <w:tcPr>
            <w:tcW w:w="5958" w:type="dxa"/>
          </w:tcPr>
          <w:p w14:paraId="207E43D1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OFICINAS CON ATENCION DIAS FESTIVOS</w:t>
            </w:r>
          </w:p>
        </w:tc>
        <w:tc>
          <w:tcPr>
            <w:tcW w:w="1144" w:type="dxa"/>
            <w:gridSpan w:val="2"/>
          </w:tcPr>
          <w:p w14:paraId="26FC74AE" w14:textId="1EE77DD0" w:rsidR="00FC55E9" w:rsidRPr="00F45E53" w:rsidRDefault="00EF137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FC55E9" w:rsidRPr="00F45E53" w14:paraId="0DC4CFD6" w14:textId="77777777" w:rsidTr="00D03C08">
        <w:trPr>
          <w:trHeight w:val="268"/>
        </w:trPr>
        <w:tc>
          <w:tcPr>
            <w:tcW w:w="1239" w:type="dxa"/>
          </w:tcPr>
          <w:p w14:paraId="47282952" w14:textId="77777777" w:rsidR="00FC55E9" w:rsidRPr="00F45E53" w:rsidRDefault="00FC55E9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93" w:type="dxa"/>
          </w:tcPr>
          <w:p w14:paraId="6AC6034E" w14:textId="77777777" w:rsidR="00FC55E9" w:rsidRPr="00F45E53" w:rsidRDefault="00FC55E9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979C358" w14:textId="77777777" w:rsidR="00FC55E9" w:rsidRDefault="00FC55E9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IDB</w:t>
            </w:r>
          </w:p>
        </w:tc>
        <w:tc>
          <w:tcPr>
            <w:tcW w:w="5958" w:type="dxa"/>
          </w:tcPr>
          <w:p w14:paraId="5F47D21F" w14:textId="77777777" w:rsidR="00FC55E9" w:rsidRPr="000E2CFD" w:rsidRDefault="00FC55E9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E2CF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CAJEROS AUTOMATICOS INFORMADOS</w:t>
            </w:r>
          </w:p>
        </w:tc>
        <w:tc>
          <w:tcPr>
            <w:tcW w:w="1144" w:type="dxa"/>
            <w:gridSpan w:val="2"/>
          </w:tcPr>
          <w:p w14:paraId="6154D038" w14:textId="4233E1A5" w:rsidR="00FC55E9" w:rsidRPr="00F45E53" w:rsidRDefault="00EF1379" w:rsidP="00EF137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3DB5" w:rsidRPr="00F45E53" w14:paraId="1E313492" w14:textId="77777777" w:rsidTr="00D03C08">
        <w:trPr>
          <w:trHeight w:val="268"/>
        </w:trPr>
        <w:tc>
          <w:tcPr>
            <w:tcW w:w="1239" w:type="dxa"/>
          </w:tcPr>
          <w:p w14:paraId="06AE669E" w14:textId="71A4B876" w:rsidR="00A93DB5" w:rsidRDefault="00A93DB5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93" w:type="dxa"/>
          </w:tcPr>
          <w:p w14:paraId="6BA35E17" w14:textId="57457430" w:rsidR="00A93DB5" w:rsidRDefault="00A93DB5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55D7603" w14:textId="4344876E" w:rsidR="00A93DB5" w:rsidRDefault="00A93DB5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D855364" w14:textId="5A1E339D" w:rsidR="00A93DB5" w:rsidRPr="00FB69A2" w:rsidRDefault="00A93DB5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1EDCF860" w14:textId="5BE1C881" w:rsidR="00A93DB5" w:rsidRDefault="00A93DB5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92A4582" w14:textId="77777777" w:rsidR="004A7AEF" w:rsidRPr="00230F5A" w:rsidRDefault="004A7AEF" w:rsidP="004A7AE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5B95535" w14:textId="77777777" w:rsidR="004A7AEF" w:rsidRDefault="004A7AEF" w:rsidP="00B9545E">
      <w:pPr>
        <w:pStyle w:val="Ttulo1"/>
        <w:numPr>
          <w:ilvl w:val="0"/>
          <w:numId w:val="1"/>
        </w:numPr>
        <w:rPr>
          <w:rFonts w:cs="Times New Roman"/>
        </w:rPr>
      </w:pPr>
      <w:bookmarkStart w:id="24" w:name="_Toc161826075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4"/>
    </w:p>
    <w:p w14:paraId="3EB7ABD3" w14:textId="77777777" w:rsidR="00540975" w:rsidRDefault="00540975" w:rsidP="00540975"/>
    <w:p w14:paraId="43FECCB1" w14:textId="77777777" w:rsidR="0091384A" w:rsidRPr="00A30C68" w:rsidRDefault="004A7AEF" w:rsidP="00A30C68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</w:t>
      </w:r>
      <w:r w:rsidR="0091384A" w:rsidRPr="00A30C68">
        <w:rPr>
          <w:rFonts w:ascii="Times New Roman" w:hAnsi="Times New Roman" w:cs="Times New Roman"/>
          <w:color w:val="4472C4" w:themeColor="accent1"/>
        </w:rPr>
        <w:t xml:space="preserve"> lo siguiente:</w:t>
      </w:r>
    </w:p>
    <w:p w14:paraId="290A59D6" w14:textId="77777777" w:rsidR="006B2C29" w:rsidRPr="00A30C68" w:rsidRDefault="006B2C29" w:rsidP="00A30C68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9068B2F" w14:textId="77777777" w:rsidR="005B0303" w:rsidRDefault="005B0303" w:rsidP="005B030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7B1662B6" w14:textId="77777777" w:rsidR="005B0303" w:rsidRDefault="005B0303" w:rsidP="005B030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23F2B9CC" w14:textId="77777777" w:rsidR="00F005C7" w:rsidRPr="00F005C7" w:rsidRDefault="005B0303" w:rsidP="005B030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</w:t>
      </w:r>
      <w:r w:rsidR="00B776C0" w:rsidRPr="00A30C68">
        <w:rPr>
          <w:rFonts w:ascii="Times New Roman" w:hAnsi="Times New Roman" w:cs="Times New Roman"/>
          <w:color w:val="4472C4" w:themeColor="accent1"/>
        </w:rPr>
        <w:t>incluir nombre</w:t>
      </w:r>
      <w:r w:rsidR="00B776C0">
        <w:rPr>
          <w:rFonts w:ascii="Times New Roman" w:hAnsi="Times New Roman" w:cs="Times New Roman"/>
          <w:color w:val="4472C4" w:themeColor="accent1"/>
        </w:rPr>
        <w:t>, correlativo salida</w:t>
      </w:r>
      <w:r w:rsidR="00DB2F37">
        <w:rPr>
          <w:rFonts w:ascii="Times New Roman" w:hAnsi="Times New Roman" w:cs="Times New Roman"/>
          <w:color w:val="4472C4" w:themeColor="accent1"/>
        </w:rPr>
        <w:t xml:space="preserve"> y</w:t>
      </w:r>
      <w:r w:rsidR="00B776C0">
        <w:rPr>
          <w:rFonts w:ascii="Times New Roman" w:hAnsi="Times New Roman" w:cs="Times New Roman"/>
          <w:color w:val="4472C4" w:themeColor="accent1"/>
        </w:rPr>
        <w:t xml:space="preserve">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</w:p>
    <w:p w14:paraId="14042F8E" w14:textId="6FE8FD65" w:rsidR="004A7AEF" w:rsidRPr="00230F5A" w:rsidRDefault="005B0303" w:rsidP="00C959CF">
      <w:pPr>
        <w:ind w:left="85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B9545E">
      <w:pPr>
        <w:pStyle w:val="Ttulo1"/>
        <w:numPr>
          <w:ilvl w:val="0"/>
          <w:numId w:val="1"/>
        </w:numPr>
        <w:rPr>
          <w:rFonts w:cs="Times New Roman"/>
        </w:rPr>
      </w:pPr>
      <w:bookmarkStart w:id="25" w:name="_Toc161826076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5"/>
    </w:p>
    <w:p w14:paraId="6ED8C821" w14:textId="77777777" w:rsidR="009947CD" w:rsidRPr="009947CD" w:rsidRDefault="009947CD" w:rsidP="009947CD"/>
    <w:p w14:paraId="75ABB5FA" w14:textId="670A877C" w:rsidR="00C35832" w:rsidRDefault="00402CE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E9B8CC1" w14:textId="26D9EDF9" w:rsidR="001D2934" w:rsidRPr="009947CD" w:rsidRDefault="00296DC7" w:rsidP="00296DC7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CB17B2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6B630" w14:textId="77777777" w:rsidR="0023144E" w:rsidRDefault="0023144E" w:rsidP="00F10206">
      <w:pPr>
        <w:spacing w:after="0" w:line="240" w:lineRule="auto"/>
      </w:pPr>
      <w:r>
        <w:separator/>
      </w:r>
    </w:p>
  </w:endnote>
  <w:endnote w:type="continuationSeparator" w:id="0">
    <w:p w14:paraId="675D4F45" w14:textId="77777777" w:rsidR="0023144E" w:rsidRDefault="0023144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D6665" w14:textId="295767C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EndPr/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284E6D">
          <w:rPr>
            <w:noProof/>
            <w:lang w:val="en-US" w:bidi="es-ES"/>
          </w:rPr>
          <w:t>10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8B922" w14:textId="77777777" w:rsidR="0023144E" w:rsidRDefault="0023144E" w:rsidP="00F10206">
      <w:pPr>
        <w:spacing w:after="0" w:line="240" w:lineRule="auto"/>
      </w:pPr>
      <w:r>
        <w:separator/>
      </w:r>
    </w:p>
  </w:footnote>
  <w:footnote w:type="continuationSeparator" w:id="0">
    <w:p w14:paraId="13B58835" w14:textId="77777777" w:rsidR="0023144E" w:rsidRDefault="0023144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4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5DB"/>
    <w:rsid w:val="000105A8"/>
    <w:rsid w:val="00012742"/>
    <w:rsid w:val="000159D4"/>
    <w:rsid w:val="00026595"/>
    <w:rsid w:val="000311CE"/>
    <w:rsid w:val="00032463"/>
    <w:rsid w:val="00032746"/>
    <w:rsid w:val="00035F9D"/>
    <w:rsid w:val="000447C0"/>
    <w:rsid w:val="000465DB"/>
    <w:rsid w:val="00051F19"/>
    <w:rsid w:val="0005428B"/>
    <w:rsid w:val="00055995"/>
    <w:rsid w:val="00056880"/>
    <w:rsid w:val="0006551A"/>
    <w:rsid w:val="000701D0"/>
    <w:rsid w:val="00081A87"/>
    <w:rsid w:val="00095C24"/>
    <w:rsid w:val="000977F4"/>
    <w:rsid w:val="000A00E8"/>
    <w:rsid w:val="000B1A73"/>
    <w:rsid w:val="000B67C3"/>
    <w:rsid w:val="000B75EE"/>
    <w:rsid w:val="000C5641"/>
    <w:rsid w:val="000C5DF3"/>
    <w:rsid w:val="000C7ACD"/>
    <w:rsid w:val="000C7D4A"/>
    <w:rsid w:val="000D683B"/>
    <w:rsid w:val="000D7A49"/>
    <w:rsid w:val="000E2CFD"/>
    <w:rsid w:val="000E468A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5190"/>
    <w:rsid w:val="00167584"/>
    <w:rsid w:val="00182D60"/>
    <w:rsid w:val="00182DC4"/>
    <w:rsid w:val="00184622"/>
    <w:rsid w:val="001857E3"/>
    <w:rsid w:val="00186CB0"/>
    <w:rsid w:val="001912BC"/>
    <w:rsid w:val="00191E60"/>
    <w:rsid w:val="0019366D"/>
    <w:rsid w:val="001943F6"/>
    <w:rsid w:val="001A2A39"/>
    <w:rsid w:val="001A5519"/>
    <w:rsid w:val="001B5872"/>
    <w:rsid w:val="001C0052"/>
    <w:rsid w:val="001C1FCA"/>
    <w:rsid w:val="001C7F53"/>
    <w:rsid w:val="001D2934"/>
    <w:rsid w:val="001D4DBB"/>
    <w:rsid w:val="001E3C48"/>
    <w:rsid w:val="001E7E45"/>
    <w:rsid w:val="0020586B"/>
    <w:rsid w:val="002119AD"/>
    <w:rsid w:val="00212731"/>
    <w:rsid w:val="002259CD"/>
    <w:rsid w:val="002308E7"/>
    <w:rsid w:val="00230F5A"/>
    <w:rsid w:val="0023144E"/>
    <w:rsid w:val="002358C5"/>
    <w:rsid w:val="002430D4"/>
    <w:rsid w:val="00254B9F"/>
    <w:rsid w:val="00266AD3"/>
    <w:rsid w:val="00271AB6"/>
    <w:rsid w:val="00273BB4"/>
    <w:rsid w:val="00276FA5"/>
    <w:rsid w:val="00284E6A"/>
    <w:rsid w:val="00284E6D"/>
    <w:rsid w:val="00294E79"/>
    <w:rsid w:val="00296526"/>
    <w:rsid w:val="00296DC7"/>
    <w:rsid w:val="002A06CB"/>
    <w:rsid w:val="002A1151"/>
    <w:rsid w:val="002A13B4"/>
    <w:rsid w:val="002A6FC8"/>
    <w:rsid w:val="002B267E"/>
    <w:rsid w:val="002B373A"/>
    <w:rsid w:val="002B4375"/>
    <w:rsid w:val="002C3FD6"/>
    <w:rsid w:val="002C7081"/>
    <w:rsid w:val="002E1CED"/>
    <w:rsid w:val="002E74B0"/>
    <w:rsid w:val="002E74BA"/>
    <w:rsid w:val="002E798A"/>
    <w:rsid w:val="002F1A61"/>
    <w:rsid w:val="002F7BDD"/>
    <w:rsid w:val="0030191E"/>
    <w:rsid w:val="0031130F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2C6B"/>
    <w:rsid w:val="00352CE0"/>
    <w:rsid w:val="00353FCC"/>
    <w:rsid w:val="00356491"/>
    <w:rsid w:val="0035657C"/>
    <w:rsid w:val="00356D09"/>
    <w:rsid w:val="00356F35"/>
    <w:rsid w:val="00360252"/>
    <w:rsid w:val="00385327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2CE4"/>
    <w:rsid w:val="0040464B"/>
    <w:rsid w:val="00411E32"/>
    <w:rsid w:val="0041204F"/>
    <w:rsid w:val="00421CF1"/>
    <w:rsid w:val="004231CD"/>
    <w:rsid w:val="004270E6"/>
    <w:rsid w:val="004307DB"/>
    <w:rsid w:val="004337A2"/>
    <w:rsid w:val="004341B5"/>
    <w:rsid w:val="00435F4C"/>
    <w:rsid w:val="00443E8F"/>
    <w:rsid w:val="004453F6"/>
    <w:rsid w:val="00446EF8"/>
    <w:rsid w:val="0045244A"/>
    <w:rsid w:val="00456593"/>
    <w:rsid w:val="0046050B"/>
    <w:rsid w:val="00465EE6"/>
    <w:rsid w:val="00477EA2"/>
    <w:rsid w:val="004839DA"/>
    <w:rsid w:val="004A44F4"/>
    <w:rsid w:val="004A6793"/>
    <w:rsid w:val="004A7AEF"/>
    <w:rsid w:val="004B23C2"/>
    <w:rsid w:val="004B7993"/>
    <w:rsid w:val="004C2CC2"/>
    <w:rsid w:val="004C450B"/>
    <w:rsid w:val="004C75BD"/>
    <w:rsid w:val="004D0C43"/>
    <w:rsid w:val="004D3648"/>
    <w:rsid w:val="004E07D0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40975"/>
    <w:rsid w:val="00562E48"/>
    <w:rsid w:val="00570E48"/>
    <w:rsid w:val="0058313B"/>
    <w:rsid w:val="00597FD4"/>
    <w:rsid w:val="005B0303"/>
    <w:rsid w:val="005B5D60"/>
    <w:rsid w:val="005B65DC"/>
    <w:rsid w:val="005C5769"/>
    <w:rsid w:val="005E383B"/>
    <w:rsid w:val="005E4566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3192"/>
    <w:rsid w:val="00655667"/>
    <w:rsid w:val="00661AC6"/>
    <w:rsid w:val="00666E1A"/>
    <w:rsid w:val="00671221"/>
    <w:rsid w:val="0067254A"/>
    <w:rsid w:val="006835D7"/>
    <w:rsid w:val="006852C5"/>
    <w:rsid w:val="00692A65"/>
    <w:rsid w:val="0069591F"/>
    <w:rsid w:val="006A0148"/>
    <w:rsid w:val="006A0A36"/>
    <w:rsid w:val="006A36D6"/>
    <w:rsid w:val="006A5C5E"/>
    <w:rsid w:val="006A72FB"/>
    <w:rsid w:val="006B2C29"/>
    <w:rsid w:val="006B4D0F"/>
    <w:rsid w:val="006B6624"/>
    <w:rsid w:val="006B70A9"/>
    <w:rsid w:val="006C56A5"/>
    <w:rsid w:val="006D2868"/>
    <w:rsid w:val="006F07F7"/>
    <w:rsid w:val="006F384B"/>
    <w:rsid w:val="006F53A6"/>
    <w:rsid w:val="006F65AF"/>
    <w:rsid w:val="0070260B"/>
    <w:rsid w:val="00706C67"/>
    <w:rsid w:val="007115ED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3E3F"/>
    <w:rsid w:val="00785F5D"/>
    <w:rsid w:val="007870C3"/>
    <w:rsid w:val="00787AE9"/>
    <w:rsid w:val="00793B06"/>
    <w:rsid w:val="007B56DB"/>
    <w:rsid w:val="007B6066"/>
    <w:rsid w:val="007C18B3"/>
    <w:rsid w:val="007C2A8E"/>
    <w:rsid w:val="007D03A4"/>
    <w:rsid w:val="007D77A9"/>
    <w:rsid w:val="007E38CF"/>
    <w:rsid w:val="007E5A3C"/>
    <w:rsid w:val="007E73F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775F0"/>
    <w:rsid w:val="00891C53"/>
    <w:rsid w:val="008932A1"/>
    <w:rsid w:val="008A17BE"/>
    <w:rsid w:val="008B2624"/>
    <w:rsid w:val="008B2B0B"/>
    <w:rsid w:val="008C1F00"/>
    <w:rsid w:val="008C51B9"/>
    <w:rsid w:val="008C7428"/>
    <w:rsid w:val="008D6FFE"/>
    <w:rsid w:val="008E4978"/>
    <w:rsid w:val="008E6834"/>
    <w:rsid w:val="00912F78"/>
    <w:rsid w:val="0091384A"/>
    <w:rsid w:val="009144B1"/>
    <w:rsid w:val="00920D2A"/>
    <w:rsid w:val="009248DE"/>
    <w:rsid w:val="0092616A"/>
    <w:rsid w:val="00930A0D"/>
    <w:rsid w:val="009427D8"/>
    <w:rsid w:val="009437BA"/>
    <w:rsid w:val="00954064"/>
    <w:rsid w:val="00956BF4"/>
    <w:rsid w:val="00956F60"/>
    <w:rsid w:val="00960647"/>
    <w:rsid w:val="00975163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A030D4"/>
    <w:rsid w:val="00A06AD3"/>
    <w:rsid w:val="00A10C95"/>
    <w:rsid w:val="00A120BD"/>
    <w:rsid w:val="00A13528"/>
    <w:rsid w:val="00A15B68"/>
    <w:rsid w:val="00A167D3"/>
    <w:rsid w:val="00A256C6"/>
    <w:rsid w:val="00A2581E"/>
    <w:rsid w:val="00A25DAD"/>
    <w:rsid w:val="00A30C68"/>
    <w:rsid w:val="00A37F21"/>
    <w:rsid w:val="00A421C4"/>
    <w:rsid w:val="00A42CB3"/>
    <w:rsid w:val="00A4798C"/>
    <w:rsid w:val="00A56B43"/>
    <w:rsid w:val="00A64CF0"/>
    <w:rsid w:val="00A673C0"/>
    <w:rsid w:val="00A67C79"/>
    <w:rsid w:val="00A70A3A"/>
    <w:rsid w:val="00A73491"/>
    <w:rsid w:val="00A829A4"/>
    <w:rsid w:val="00A8686E"/>
    <w:rsid w:val="00A93B33"/>
    <w:rsid w:val="00A93DB5"/>
    <w:rsid w:val="00A96CA0"/>
    <w:rsid w:val="00AA1154"/>
    <w:rsid w:val="00AA6E30"/>
    <w:rsid w:val="00AB6B68"/>
    <w:rsid w:val="00AC18A1"/>
    <w:rsid w:val="00AC3753"/>
    <w:rsid w:val="00AC5530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1675"/>
    <w:rsid w:val="00B34DB0"/>
    <w:rsid w:val="00B46EC9"/>
    <w:rsid w:val="00B46F4F"/>
    <w:rsid w:val="00B46F58"/>
    <w:rsid w:val="00B514D7"/>
    <w:rsid w:val="00B52400"/>
    <w:rsid w:val="00B53939"/>
    <w:rsid w:val="00B63C37"/>
    <w:rsid w:val="00B64A55"/>
    <w:rsid w:val="00B67156"/>
    <w:rsid w:val="00B77253"/>
    <w:rsid w:val="00B776C0"/>
    <w:rsid w:val="00B86154"/>
    <w:rsid w:val="00B86519"/>
    <w:rsid w:val="00B87677"/>
    <w:rsid w:val="00B90006"/>
    <w:rsid w:val="00B9545E"/>
    <w:rsid w:val="00BA247F"/>
    <w:rsid w:val="00BA59EB"/>
    <w:rsid w:val="00BB39B2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718"/>
    <w:rsid w:val="00BF11EE"/>
    <w:rsid w:val="00BF210F"/>
    <w:rsid w:val="00BF7B27"/>
    <w:rsid w:val="00C000AA"/>
    <w:rsid w:val="00C036AC"/>
    <w:rsid w:val="00C037D6"/>
    <w:rsid w:val="00C10FFE"/>
    <w:rsid w:val="00C145A9"/>
    <w:rsid w:val="00C15D58"/>
    <w:rsid w:val="00C22F7F"/>
    <w:rsid w:val="00C33F61"/>
    <w:rsid w:val="00C34426"/>
    <w:rsid w:val="00C35004"/>
    <w:rsid w:val="00C35832"/>
    <w:rsid w:val="00C35C77"/>
    <w:rsid w:val="00C36169"/>
    <w:rsid w:val="00C4642F"/>
    <w:rsid w:val="00C47CCF"/>
    <w:rsid w:val="00C527DD"/>
    <w:rsid w:val="00C71496"/>
    <w:rsid w:val="00C71E43"/>
    <w:rsid w:val="00C81B70"/>
    <w:rsid w:val="00C87324"/>
    <w:rsid w:val="00C94273"/>
    <w:rsid w:val="00C959CF"/>
    <w:rsid w:val="00C967A1"/>
    <w:rsid w:val="00CA0AE4"/>
    <w:rsid w:val="00CA26C2"/>
    <w:rsid w:val="00CB17B2"/>
    <w:rsid w:val="00CB3011"/>
    <w:rsid w:val="00CB3359"/>
    <w:rsid w:val="00CB6FC1"/>
    <w:rsid w:val="00CC035F"/>
    <w:rsid w:val="00CD1B82"/>
    <w:rsid w:val="00CD43C1"/>
    <w:rsid w:val="00CE47ED"/>
    <w:rsid w:val="00CF0714"/>
    <w:rsid w:val="00CF0ACC"/>
    <w:rsid w:val="00CF2663"/>
    <w:rsid w:val="00CF3752"/>
    <w:rsid w:val="00CF3C8B"/>
    <w:rsid w:val="00CF44D3"/>
    <w:rsid w:val="00CF658F"/>
    <w:rsid w:val="00CF708A"/>
    <w:rsid w:val="00D03C08"/>
    <w:rsid w:val="00D04283"/>
    <w:rsid w:val="00D169E7"/>
    <w:rsid w:val="00D23639"/>
    <w:rsid w:val="00D2680C"/>
    <w:rsid w:val="00D3155F"/>
    <w:rsid w:val="00D31E6D"/>
    <w:rsid w:val="00D41FAB"/>
    <w:rsid w:val="00D4790F"/>
    <w:rsid w:val="00D5246E"/>
    <w:rsid w:val="00D55B15"/>
    <w:rsid w:val="00D62248"/>
    <w:rsid w:val="00D71044"/>
    <w:rsid w:val="00D734FF"/>
    <w:rsid w:val="00D75878"/>
    <w:rsid w:val="00D923F1"/>
    <w:rsid w:val="00D92C2E"/>
    <w:rsid w:val="00D97610"/>
    <w:rsid w:val="00DA5A1D"/>
    <w:rsid w:val="00DB1EDF"/>
    <w:rsid w:val="00DB2F37"/>
    <w:rsid w:val="00DB4117"/>
    <w:rsid w:val="00DB53EB"/>
    <w:rsid w:val="00DB7980"/>
    <w:rsid w:val="00DC1D90"/>
    <w:rsid w:val="00DC3021"/>
    <w:rsid w:val="00DC42E7"/>
    <w:rsid w:val="00DC5DF9"/>
    <w:rsid w:val="00DC7D81"/>
    <w:rsid w:val="00DD29FD"/>
    <w:rsid w:val="00DE0ECD"/>
    <w:rsid w:val="00DE2FBA"/>
    <w:rsid w:val="00DE3636"/>
    <w:rsid w:val="00DE51B9"/>
    <w:rsid w:val="00DE6FAE"/>
    <w:rsid w:val="00DF1300"/>
    <w:rsid w:val="00DF3233"/>
    <w:rsid w:val="00E04B2E"/>
    <w:rsid w:val="00E173FD"/>
    <w:rsid w:val="00E25E79"/>
    <w:rsid w:val="00E2662F"/>
    <w:rsid w:val="00E37BE6"/>
    <w:rsid w:val="00E40077"/>
    <w:rsid w:val="00E43229"/>
    <w:rsid w:val="00E547E8"/>
    <w:rsid w:val="00E56B9E"/>
    <w:rsid w:val="00E60B51"/>
    <w:rsid w:val="00E63277"/>
    <w:rsid w:val="00E64184"/>
    <w:rsid w:val="00E710F6"/>
    <w:rsid w:val="00E747B9"/>
    <w:rsid w:val="00E7495F"/>
    <w:rsid w:val="00E74C7D"/>
    <w:rsid w:val="00E7546B"/>
    <w:rsid w:val="00E814DF"/>
    <w:rsid w:val="00E85209"/>
    <w:rsid w:val="00E862A3"/>
    <w:rsid w:val="00E9786A"/>
    <w:rsid w:val="00EA46E2"/>
    <w:rsid w:val="00EB2A35"/>
    <w:rsid w:val="00EB42EB"/>
    <w:rsid w:val="00EB6D38"/>
    <w:rsid w:val="00EC1139"/>
    <w:rsid w:val="00EC5056"/>
    <w:rsid w:val="00ED4238"/>
    <w:rsid w:val="00EE5443"/>
    <w:rsid w:val="00EF1379"/>
    <w:rsid w:val="00F005C7"/>
    <w:rsid w:val="00F10206"/>
    <w:rsid w:val="00F11750"/>
    <w:rsid w:val="00F22445"/>
    <w:rsid w:val="00F305AC"/>
    <w:rsid w:val="00F34170"/>
    <w:rsid w:val="00F35EE4"/>
    <w:rsid w:val="00F476D7"/>
    <w:rsid w:val="00F51EF6"/>
    <w:rsid w:val="00F53BE2"/>
    <w:rsid w:val="00F55583"/>
    <w:rsid w:val="00F613A3"/>
    <w:rsid w:val="00F61BA1"/>
    <w:rsid w:val="00F65EB2"/>
    <w:rsid w:val="00F6683B"/>
    <w:rsid w:val="00F741CD"/>
    <w:rsid w:val="00F81EAE"/>
    <w:rsid w:val="00F82B84"/>
    <w:rsid w:val="00F82FAC"/>
    <w:rsid w:val="00F91149"/>
    <w:rsid w:val="00F91655"/>
    <w:rsid w:val="00FA031B"/>
    <w:rsid w:val="00FA265D"/>
    <w:rsid w:val="00FA7CB9"/>
    <w:rsid w:val="00FB402C"/>
    <w:rsid w:val="00FB69A2"/>
    <w:rsid w:val="00FC55E9"/>
    <w:rsid w:val="00FC79F0"/>
    <w:rsid w:val="00FD1A65"/>
    <w:rsid w:val="00FD253A"/>
    <w:rsid w:val="00FD530F"/>
    <w:rsid w:val="00FD7847"/>
    <w:rsid w:val="00FF1AE9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B7597-221F-45AA-941C-85112D90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2225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Geraldine Aravena Lillo</cp:lastModifiedBy>
  <cp:revision>7</cp:revision>
  <dcterms:created xsi:type="dcterms:W3CDTF">2024-04-05T12:14:00Z</dcterms:created>
  <dcterms:modified xsi:type="dcterms:W3CDTF">2024-05-10T15:55:00Z</dcterms:modified>
</cp:coreProperties>
</file>