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5646F01F" w:rsidR="0045244A" w:rsidRPr="00C81B70" w:rsidRDefault="00B01B02" w:rsidP="0045244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</w:t>
      </w:r>
      <w:r w:rsidR="00C81B70">
        <w:rPr>
          <w:rFonts w:ascii="Times New Roman" w:hAnsi="Times New Roman" w:cs="Times New Roman"/>
          <w:b/>
          <w:sz w:val="72"/>
          <w:szCs w:val="72"/>
        </w:rPr>
        <w:t>0</w:t>
      </w:r>
      <w:r w:rsidR="00204F68">
        <w:rPr>
          <w:rFonts w:ascii="Times New Roman" w:hAnsi="Times New Roman" w:cs="Times New Roman"/>
          <w:b/>
          <w:sz w:val="72"/>
          <w:szCs w:val="72"/>
        </w:rPr>
        <w:t>8</w:t>
      </w:r>
      <w:r w:rsidR="0045244A">
        <w:rPr>
          <w:rFonts w:ascii="Times New Roman" w:hAnsi="Times New Roman" w:cs="Times New Roman"/>
          <w:b/>
          <w:sz w:val="72"/>
          <w:szCs w:val="72"/>
        </w:rPr>
        <w:t>(</w:t>
      </w:r>
      <w:r w:rsidR="00C81B70">
        <w:rPr>
          <w:rFonts w:ascii="Times New Roman" w:hAnsi="Times New Roman" w:cs="Times New Roman"/>
          <w:b/>
          <w:sz w:val="72"/>
          <w:szCs w:val="72"/>
        </w:rPr>
        <w:t>8</w:t>
      </w:r>
      <w:r w:rsidR="005C2CEF">
        <w:rPr>
          <w:rFonts w:ascii="Times New Roman" w:hAnsi="Times New Roman" w:cs="Times New Roman"/>
          <w:b/>
          <w:sz w:val="72"/>
          <w:szCs w:val="72"/>
        </w:rPr>
        <w:t>64</w:t>
      </w:r>
      <w:r w:rsidR="0045244A">
        <w:rPr>
          <w:rFonts w:ascii="Times New Roman" w:hAnsi="Times New Roman" w:cs="Times New Roman"/>
          <w:b/>
          <w:sz w:val="72"/>
          <w:szCs w:val="72"/>
        </w:rPr>
        <w:t>)-</w:t>
      </w:r>
      <w:r w:rsidR="0045244A" w:rsidRPr="00D97065">
        <w:t xml:space="preserve"> </w:t>
      </w:r>
      <w:r w:rsidR="005C2CEF" w:rsidRPr="005C2CEF">
        <w:rPr>
          <w:rFonts w:ascii="Times New Roman" w:hAnsi="Times New Roman" w:cs="Times New Roman"/>
          <w:b/>
          <w:sz w:val="72"/>
          <w:szCs w:val="72"/>
        </w:rPr>
        <w:t>Antecedentes del Gobierno Corporativo del Banco</w:t>
      </w:r>
    </w:p>
    <w:p w14:paraId="207EDD71" w14:textId="7F70CE9F" w:rsidR="004B7993" w:rsidRPr="00C81B70" w:rsidRDefault="004B7993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686BC4E7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6CDBDCB" w14:textId="17E9F533" w:rsidR="0092511C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3602" w:history="1">
            <w:r w:rsidR="0092511C" w:rsidRPr="00B629AD">
              <w:rPr>
                <w:rStyle w:val="Hipervnculo"/>
                <w:noProof/>
              </w:rPr>
              <w:t>1.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Definición de estructuras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_Toc160813602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4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6DF6D794" w14:textId="1331A959" w:rsidR="0092511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03" w:history="1">
            <w:r w:rsidR="0092511C" w:rsidRPr="00B629AD">
              <w:rPr>
                <w:rStyle w:val="Hipervnculo"/>
                <w:noProof/>
              </w:rPr>
              <w:t>1.1.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bCs/>
                <w:noProof/>
              </w:rPr>
              <w:t xml:space="preserve">Archivo de datos del emisor  </w:t>
            </w:r>
            <w:r w:rsidR="0092511C" w:rsidRPr="00B629AD">
              <w:rPr>
                <w:rStyle w:val="Hipervnculo"/>
                <w:noProof/>
              </w:rPr>
              <w:t>Manual Sistema de Información Bancos - Sistema Contable (cmfchile.cl)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_Toc160813603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4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31B949DE" w14:textId="72A37FDE" w:rsidR="0092511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04" w:history="1">
            <w:r w:rsidR="0092511C" w:rsidRPr="00B629AD">
              <w:rPr>
                <w:rStyle w:val="Hipervnculo"/>
                <w:noProof/>
              </w:rPr>
              <w:t>2.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Validaciones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_Toc160813604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6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2C53A24A" w14:textId="4597F883" w:rsidR="0092511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05" w:history="1">
            <w:r w:rsidR="0092511C" w:rsidRPr="00B629AD">
              <w:rPr>
                <w:rStyle w:val="Hipervnculo"/>
                <w:noProof/>
              </w:rPr>
              <w:t>2.1.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Archivo de datos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_Toc160813605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6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1F85C627" w14:textId="0DC99DE5" w:rsidR="0092511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06" w:history="1">
            <w:r w:rsidR="0092511C" w:rsidRPr="00B629AD">
              <w:rPr>
                <w:rStyle w:val="Hipervnculo"/>
                <w:noProof/>
              </w:rPr>
              <w:t>3.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Construyendo la carátula de salida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_Toc160813606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7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6A0F94C4" w14:textId="46167A5E" w:rsidR="0092511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07" w:history="1">
            <w:r w:rsidR="0092511C" w:rsidRPr="00B629AD">
              <w:rPr>
                <w:rStyle w:val="Hipervnculo"/>
                <w:noProof/>
              </w:rPr>
              <w:t>3.1.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Formato de carátula de salida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_Toc160813607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7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72CB11CB" w14:textId="277590A3" w:rsidR="0092511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08" w:history="1">
            <w:r w:rsidR="0092511C" w:rsidRPr="00B629AD">
              <w:rPr>
                <w:rStyle w:val="Hipervnculo"/>
                <w:bCs/>
                <w:noProof/>
              </w:rPr>
              <w:t>4.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Definición de nombres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_Toc160813608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9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73769CD8" w14:textId="72C1076D" w:rsidR="0092511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09" w:history="1">
            <w:r w:rsidR="0092511C" w:rsidRPr="00B629AD">
              <w:rPr>
                <w:rStyle w:val="Hipervnculo"/>
                <w:noProof/>
              </w:rPr>
              <w:t>4.1.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Archivo de salida a destino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_Toc160813609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9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286BED4D" w14:textId="7BDBFE9E" w:rsidR="0092511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10" w:history="1">
            <w:r w:rsidR="0092511C" w:rsidRPr="00B629AD">
              <w:rPr>
                <w:rStyle w:val="Hipervnculo"/>
                <w:noProof/>
              </w:rPr>
              <w:t>4.1.1.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Archivo de datos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_Toc160813610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9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4F7B6CED" w14:textId="5781B4CE" w:rsidR="0092511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11" w:history="1">
            <w:r w:rsidR="0092511C" w:rsidRPr="00B629AD">
              <w:rPr>
                <w:rStyle w:val="Hipervnculo"/>
                <w:noProof/>
              </w:rPr>
              <w:t>4.1.2.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Archivo Carátula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_Toc160813611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9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4D0EA4A7" w14:textId="787EA6BE" w:rsidR="0092511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12" w:history="1">
            <w:r w:rsidR="0092511C" w:rsidRPr="00B629AD">
              <w:rPr>
                <w:rStyle w:val="Hipervnculo"/>
                <w:noProof/>
              </w:rPr>
              <w:t>4.2.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Definición de correlativo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_Toc160813612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9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45CF6B5E" w14:textId="68DE2F42" w:rsidR="0092511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13" w:history="1">
            <w:r w:rsidR="0092511C" w:rsidRPr="00B629AD">
              <w:rPr>
                <w:rStyle w:val="Hipervnculo"/>
                <w:noProof/>
              </w:rPr>
              <w:t>4.2.1.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Salida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_Toc160813613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9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4156C0AD" w14:textId="122BF583" w:rsidR="0092511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14" w:history="1">
            <w:r w:rsidR="0092511C" w:rsidRPr="00B629AD">
              <w:rPr>
                <w:rStyle w:val="Hipervnculo"/>
                <w:noProof/>
              </w:rPr>
              <w:t>4.2.2.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Entrada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_Toc160813614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9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382A8A49" w14:textId="26498DD4" w:rsidR="0092511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15" w:history="1">
            <w:r w:rsidR="0092511C" w:rsidRPr="00B629AD">
              <w:rPr>
                <w:rStyle w:val="Hipervnculo"/>
                <w:noProof/>
              </w:rPr>
              <w:t>5.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Definición de datos por ingresar del usuario (desde el Front)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_Toc160813615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10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5307D967" w14:textId="32ECC4F8" w:rsidR="0092511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16" w:history="1">
            <w:r w:rsidR="0092511C" w:rsidRPr="00B629AD">
              <w:rPr>
                <w:rStyle w:val="Hipervnculo"/>
                <w:noProof/>
              </w:rPr>
              <w:t>6.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Definir Notificación hacia el Front.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_Toc160813616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11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6F2C17D0" w14:textId="7263CB21" w:rsidR="0092511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3617" w:history="1">
            <w:r w:rsidR="0092511C" w:rsidRPr="00B629AD">
              <w:rPr>
                <w:rStyle w:val="Hipervnculo"/>
                <w:noProof/>
              </w:rPr>
              <w:t>7.</w:t>
            </w:r>
            <w:r w:rsidR="0092511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2511C" w:rsidRPr="00B629AD">
              <w:rPr>
                <w:rStyle w:val="Hipervnculo"/>
                <w:noProof/>
              </w:rPr>
              <w:t>Datos sensibles</w:t>
            </w:r>
            <w:r w:rsidR="0092511C">
              <w:rPr>
                <w:noProof/>
                <w:webHidden/>
              </w:rPr>
              <w:tab/>
            </w:r>
            <w:r w:rsidR="0092511C">
              <w:rPr>
                <w:noProof/>
                <w:webHidden/>
              </w:rPr>
              <w:fldChar w:fldCharType="begin"/>
            </w:r>
            <w:r w:rsidR="0092511C">
              <w:rPr>
                <w:noProof/>
                <w:webHidden/>
              </w:rPr>
              <w:instrText xml:space="preserve"> PAGEREF _Toc160813617 \h </w:instrText>
            </w:r>
            <w:r w:rsidR="0092511C">
              <w:rPr>
                <w:noProof/>
                <w:webHidden/>
              </w:rPr>
            </w:r>
            <w:r w:rsidR="0092511C">
              <w:rPr>
                <w:noProof/>
                <w:webHidden/>
              </w:rPr>
              <w:fldChar w:fldCharType="separate"/>
            </w:r>
            <w:r w:rsidR="0092511C">
              <w:rPr>
                <w:noProof/>
                <w:webHidden/>
              </w:rPr>
              <w:t>11</w:t>
            </w:r>
            <w:r w:rsidR="0092511C">
              <w:rPr>
                <w:noProof/>
                <w:webHidden/>
              </w:rPr>
              <w:fldChar w:fldCharType="end"/>
            </w:r>
          </w:hyperlink>
        </w:p>
        <w:p w14:paraId="1B95E1CD" w14:textId="099A66C6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6BC2A8C5" w:rsidR="000105A8" w:rsidRPr="00230F5A" w:rsidRDefault="0092616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25D185AE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B5B45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0B5B45">
        <w:tc>
          <w:tcPr>
            <w:tcW w:w="1256" w:type="dxa"/>
          </w:tcPr>
          <w:p w14:paraId="2E76E9E9" w14:textId="45839D71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2616A">
              <w:rPr>
                <w:rFonts w:ascii="Times New Roman" w:hAnsi="Times New Roman" w:cs="Times New Roman"/>
              </w:rPr>
              <w:t>0</w:t>
            </w:r>
            <w:r w:rsidR="0092511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2" w:type="dxa"/>
          </w:tcPr>
          <w:p w14:paraId="22F848E4" w14:textId="2610C31E" w:rsidR="00C36169" w:rsidRPr="00230F5A" w:rsidRDefault="00B251D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2616A">
              <w:rPr>
                <w:rFonts w:ascii="Times New Roman" w:hAnsi="Times New Roman" w:cs="Times New Roman"/>
              </w:rPr>
              <w:t>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A6FC8"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E0FF62D" w14:textId="77777777" w:rsidR="00CE63F1" w:rsidRDefault="00CE63F1" w:rsidP="00CE63F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563D4C6" w14:textId="77777777" w:rsidR="00CE63F1" w:rsidRDefault="00CE63F1" w:rsidP="00CE63F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1E65ACA" w:rsidR="00C36169" w:rsidRPr="00230F5A" w:rsidRDefault="00CE63F1" w:rsidP="00CE63F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B5B45" w:rsidRPr="00230F5A" w14:paraId="5339FC0E" w14:textId="7AB2D237" w:rsidTr="000B5B45">
        <w:tc>
          <w:tcPr>
            <w:tcW w:w="1256" w:type="dxa"/>
          </w:tcPr>
          <w:p w14:paraId="3DF7E2D2" w14:textId="6D1115F0" w:rsidR="000B5B45" w:rsidRPr="00230F5A" w:rsidRDefault="000B5B45" w:rsidP="000B5B4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I08</w:t>
            </w:r>
          </w:p>
        </w:tc>
        <w:tc>
          <w:tcPr>
            <w:tcW w:w="1342" w:type="dxa"/>
          </w:tcPr>
          <w:p w14:paraId="69C55B7E" w14:textId="79CCB779" w:rsidR="000B5B45" w:rsidRPr="00230F5A" w:rsidRDefault="000B5B45" w:rsidP="000B5B4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3F0E94C" w14:textId="77777777" w:rsidR="00CE63F1" w:rsidRDefault="00CE63F1" w:rsidP="00CE63F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C32F448" w14:textId="77777777" w:rsidR="00CE63F1" w:rsidRDefault="00CE63F1" w:rsidP="00CE63F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9D248AC" w:rsidR="000B5B45" w:rsidRPr="00230F5A" w:rsidRDefault="00CE63F1" w:rsidP="00CE63F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60A71243" w:rsidR="000B5B45" w:rsidRPr="00230F5A" w:rsidRDefault="000B5B45" w:rsidP="000B5B4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7A47341" w:rsidR="000B5B45" w:rsidRPr="00230F5A" w:rsidRDefault="000B5B45" w:rsidP="000B5B4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19.03.2024</w:t>
            </w:r>
          </w:p>
        </w:tc>
      </w:tr>
      <w:tr w:rsidR="003D0C53" w:rsidRPr="00230F5A" w14:paraId="251EA50D" w14:textId="22DD7FE9" w:rsidTr="000B5B45">
        <w:tc>
          <w:tcPr>
            <w:tcW w:w="1256" w:type="dxa"/>
          </w:tcPr>
          <w:p w14:paraId="7287933A" w14:textId="5E945E8D" w:rsidR="003D0C53" w:rsidRPr="00230F5A" w:rsidRDefault="003D0C53" w:rsidP="003D0C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I08</w:t>
            </w:r>
          </w:p>
        </w:tc>
        <w:tc>
          <w:tcPr>
            <w:tcW w:w="1342" w:type="dxa"/>
          </w:tcPr>
          <w:p w14:paraId="562818B9" w14:textId="114E4C56" w:rsidR="003D0C53" w:rsidRPr="00230F5A" w:rsidRDefault="003D0C53" w:rsidP="003D0C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3D34800" w14:textId="77777777" w:rsidR="003D0C53" w:rsidRDefault="003D0C53" w:rsidP="003D0C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B7DE9C9" w14:textId="77777777" w:rsidR="003D0C53" w:rsidRDefault="003D0C53" w:rsidP="003D0C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87EB04B" w:rsidR="003D0C53" w:rsidRPr="00230F5A" w:rsidRDefault="003D0C53" w:rsidP="003D0C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7F3DF2C7" w:rsidR="003D0C53" w:rsidRPr="00230F5A" w:rsidRDefault="003D0C53" w:rsidP="003D0C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697ABB7" w14:textId="77777777" w:rsidR="003D0C53" w:rsidRDefault="003D0C53" w:rsidP="003D0C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2680C47E" w14:textId="03A342DB" w:rsidR="003D0C53" w:rsidRPr="00230F5A" w:rsidRDefault="003D0C53" w:rsidP="003D0C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622BE6" w:rsidRPr="00230F5A" w14:paraId="38B70AFE" w14:textId="34FEEE1D" w:rsidTr="000B5B45">
        <w:tc>
          <w:tcPr>
            <w:tcW w:w="1256" w:type="dxa"/>
          </w:tcPr>
          <w:p w14:paraId="23AEB014" w14:textId="79966916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I08</w:t>
            </w:r>
          </w:p>
        </w:tc>
        <w:tc>
          <w:tcPr>
            <w:tcW w:w="1342" w:type="dxa"/>
          </w:tcPr>
          <w:p w14:paraId="7FA5A642" w14:textId="40287F94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CB32415" w14:textId="77777777" w:rsidR="00622BE6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F7C393C" w14:textId="77777777" w:rsidR="00622BE6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4BAC7329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31CAC6DC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B3BAD07" w14:textId="77777777" w:rsidR="00622BE6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4B69CDD8" w14:textId="77777777" w:rsidR="00622BE6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350AAB51" w14:textId="77777777" w:rsidR="00622BE6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755AFFB7" w14:textId="77777777" w:rsidR="00622BE6" w:rsidRDefault="00622BE6" w:rsidP="00622BE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3F10FFA6" w14:textId="77777777" w:rsidR="00622BE6" w:rsidRDefault="00622BE6" w:rsidP="00622BE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A2C5A00" w14:textId="77777777" w:rsidR="00622BE6" w:rsidRPr="00AD54F4" w:rsidRDefault="00622BE6" w:rsidP="00622BE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3301AE4B" w14:textId="62856B8B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22BE6" w:rsidRPr="00230F5A" w14:paraId="4B606B6E" w14:textId="62885254" w:rsidTr="000B5B45">
        <w:tc>
          <w:tcPr>
            <w:tcW w:w="1256" w:type="dxa"/>
          </w:tcPr>
          <w:p w14:paraId="612D72B6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22BE6" w:rsidRPr="00230F5A" w14:paraId="2EA7A1DB" w14:textId="6C6D457E" w:rsidTr="000B5B45">
        <w:tc>
          <w:tcPr>
            <w:tcW w:w="1256" w:type="dxa"/>
          </w:tcPr>
          <w:p w14:paraId="4D062B49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22BE6" w:rsidRPr="00230F5A" w14:paraId="4EBD62EB" w14:textId="7659FBA3" w:rsidTr="000B5B45">
        <w:tc>
          <w:tcPr>
            <w:tcW w:w="1256" w:type="dxa"/>
          </w:tcPr>
          <w:p w14:paraId="6FF918B3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22BE6" w:rsidRPr="00230F5A" w:rsidRDefault="00622BE6" w:rsidP="00622B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FE18F9">
      <w:pPr>
        <w:pStyle w:val="Ttulo1"/>
        <w:numPr>
          <w:ilvl w:val="0"/>
          <w:numId w:val="2"/>
        </w:numPr>
        <w:rPr>
          <w:rFonts w:cs="Times New Roman"/>
        </w:rPr>
      </w:pPr>
      <w:bookmarkStart w:id="0" w:name="_Toc16081360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Default="003B2729" w:rsidP="00FE18F9">
      <w:pPr>
        <w:pStyle w:val="Ttulo2"/>
        <w:numPr>
          <w:ilvl w:val="1"/>
          <w:numId w:val="2"/>
        </w:numPr>
        <w:rPr>
          <w:rStyle w:val="Hipervnculo"/>
        </w:rPr>
      </w:pPr>
      <w:bookmarkStart w:id="1" w:name="_Toc16081360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07FCA52A" w14:textId="77777777" w:rsidR="0031130F" w:rsidRPr="0031130F" w:rsidRDefault="0031130F" w:rsidP="0031130F"/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7EA650E5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92616A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460FFCC3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</w:t>
            </w:r>
            <w:r w:rsidR="00B33E4B">
              <w:rPr>
                <w:rFonts w:ascii="Times New Roman" w:hAnsi="Times New Roman" w:cs="Times New Roman"/>
                <w:sz w:val="20"/>
              </w:rPr>
              <w:t>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10078039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r w:rsidR="00B33E4B">
              <w:rPr>
                <w:rFonts w:ascii="Times New Roman" w:hAnsi="Times New Roman" w:cs="Times New Roman"/>
                <w:sz w:val="20"/>
              </w:rPr>
              <w:t>310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267E3D54" w14:textId="4B3D46F6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B33E4B">
        <w:rPr>
          <w:rFonts w:ascii="Times New Roman" w:hAnsi="Times New Roman" w:cs="Times New Roman"/>
          <w:spacing w:val="-3"/>
        </w:rPr>
        <w:t>322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540381E7" w14:textId="77777777" w:rsidR="006A72FB" w:rsidRPr="00F45E53" w:rsidRDefault="006A72FB" w:rsidP="006A72FB">
      <w:pPr>
        <w:pStyle w:val="Textoindependiente"/>
        <w:rPr>
          <w:rFonts w:ascii="Times New Roman" w:hAnsi="Times New Roman" w:cs="Times New Roman"/>
          <w:i/>
        </w:rPr>
      </w:pPr>
    </w:p>
    <w:p w14:paraId="09ED1A33" w14:textId="77777777" w:rsidR="004D5032" w:rsidRDefault="006A72FB" w:rsidP="004D5032">
      <w:pPr>
        <w:tabs>
          <w:tab w:val="left" w:pos="1349"/>
        </w:tabs>
        <w:spacing w:before="91"/>
      </w:pPr>
      <w:r w:rsidRPr="00F45E53">
        <w:rPr>
          <w:rFonts w:ascii="Times New Roman" w:hAnsi="Times New Roman" w:cs="Times New Roman"/>
          <w:i/>
          <w:sz w:val="20"/>
        </w:rPr>
        <w:t xml:space="preserve">    </w:t>
      </w:r>
    </w:p>
    <w:p w14:paraId="5F6A63CF" w14:textId="77777777" w:rsidR="00B33E4B" w:rsidRDefault="00B33E4B" w:rsidP="00FE18F9">
      <w:pPr>
        <w:pStyle w:val="Prrafodelista"/>
        <w:numPr>
          <w:ilvl w:val="5"/>
          <w:numId w:val="4"/>
        </w:numPr>
        <w:tabs>
          <w:tab w:val="left" w:pos="1348"/>
          <w:tab w:val="left" w:pos="1349"/>
        </w:tabs>
        <w:spacing w:before="192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0F83F297" w14:textId="77777777" w:rsidR="00B33E4B" w:rsidRDefault="00B33E4B" w:rsidP="00B33E4B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83"/>
        <w:gridCol w:w="8553"/>
      </w:tblGrid>
      <w:tr w:rsidR="00B33E4B" w14:paraId="69B49A72" w14:textId="77777777" w:rsidTr="00B91BE2">
        <w:trPr>
          <w:trHeight w:val="299"/>
        </w:trPr>
        <w:tc>
          <w:tcPr>
            <w:tcW w:w="1131" w:type="dxa"/>
          </w:tcPr>
          <w:p w14:paraId="53FE3E08" w14:textId="77777777" w:rsidR="00B33E4B" w:rsidRDefault="00B33E4B" w:rsidP="00B91BE2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283" w:type="dxa"/>
          </w:tcPr>
          <w:p w14:paraId="5B9E9511" w14:textId="77777777" w:rsidR="00B33E4B" w:rsidRDefault="00B33E4B" w:rsidP="00B91BE2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6DC9970C" w14:textId="77777777" w:rsidR="00B33E4B" w:rsidRPr="000B5B45" w:rsidRDefault="00B33E4B" w:rsidP="00B91BE2">
            <w:pPr>
              <w:pStyle w:val="TableParagraph"/>
              <w:spacing w:line="268" w:lineRule="exact"/>
              <w:rPr>
                <w:rFonts w:ascii="Calibri" w:hAnsi="Calibri"/>
                <w:lang w:val="es-CL"/>
              </w:rPr>
            </w:pPr>
            <w:r w:rsidRPr="000B5B45">
              <w:rPr>
                <w:rFonts w:ascii="Calibri" w:hAnsi="Calibri"/>
                <w:lang w:val="es-CL"/>
              </w:rPr>
              <w:t>Principales</w:t>
            </w:r>
            <w:r w:rsidRPr="000B5B45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comités</w:t>
            </w:r>
            <w:r w:rsidRPr="000B5B4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y</w:t>
            </w:r>
            <w:r w:rsidRPr="000B5B4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sus</w:t>
            </w:r>
            <w:r w:rsidRPr="000B5B4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integrantes.</w:t>
            </w:r>
          </w:p>
        </w:tc>
      </w:tr>
      <w:tr w:rsidR="00B33E4B" w14:paraId="5AA118B0" w14:textId="77777777" w:rsidTr="00B91BE2">
        <w:trPr>
          <w:trHeight w:val="537"/>
        </w:trPr>
        <w:tc>
          <w:tcPr>
            <w:tcW w:w="1131" w:type="dxa"/>
          </w:tcPr>
          <w:p w14:paraId="5096079E" w14:textId="77777777" w:rsidR="00B33E4B" w:rsidRDefault="00B33E4B" w:rsidP="00B91BE2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02</w:t>
            </w:r>
          </w:p>
        </w:tc>
        <w:tc>
          <w:tcPr>
            <w:tcW w:w="283" w:type="dxa"/>
          </w:tcPr>
          <w:p w14:paraId="26AF0A12" w14:textId="77777777" w:rsidR="00B33E4B" w:rsidRDefault="00B33E4B" w:rsidP="00B91BE2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24222DEE" w14:textId="77777777" w:rsidR="00B33E4B" w:rsidRPr="000B5B45" w:rsidRDefault="00B33E4B" w:rsidP="00B91BE2">
            <w:pPr>
              <w:pStyle w:val="TableParagraph"/>
              <w:spacing w:line="268" w:lineRule="exact"/>
              <w:rPr>
                <w:rFonts w:ascii="Calibri" w:hAnsi="Calibri"/>
                <w:lang w:val="es-CL"/>
              </w:rPr>
            </w:pPr>
            <w:r w:rsidRPr="000B5B45">
              <w:rPr>
                <w:rFonts w:ascii="Calibri" w:hAnsi="Calibri"/>
                <w:lang w:val="es-CL"/>
              </w:rPr>
              <w:t>Antecedentes</w:t>
            </w:r>
            <w:r w:rsidRPr="000B5B4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de</w:t>
            </w:r>
            <w:r w:rsidRPr="000B5B45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los</w:t>
            </w:r>
            <w:r w:rsidRPr="000B5B4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directores,</w:t>
            </w:r>
            <w:r w:rsidRPr="000B5B4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miembros</w:t>
            </w:r>
            <w:r w:rsidRPr="000B5B4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de la</w:t>
            </w:r>
            <w:r w:rsidRPr="000B5B4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alta</w:t>
            </w:r>
            <w:r w:rsidRPr="000B5B4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administración</w:t>
            </w:r>
            <w:r w:rsidRPr="000B5B4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e</w:t>
            </w:r>
            <w:r w:rsidRPr="000B5B45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integrantes</w:t>
            </w:r>
            <w:r w:rsidRPr="000B5B45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0B5B45">
              <w:rPr>
                <w:rFonts w:ascii="Calibri" w:hAnsi="Calibri"/>
                <w:lang w:val="es-CL"/>
              </w:rPr>
              <w:t>de</w:t>
            </w:r>
          </w:p>
          <w:p w14:paraId="4E48D1AF" w14:textId="77777777" w:rsidR="00B33E4B" w:rsidRDefault="00B33E4B" w:rsidP="00B91BE2">
            <w:pPr>
              <w:pStyle w:val="TableParagraph"/>
              <w:spacing w:line="249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comités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</w:tbl>
    <w:p w14:paraId="713D0A47" w14:textId="77777777" w:rsidR="00B33E4B" w:rsidRDefault="00B33E4B" w:rsidP="00B33E4B">
      <w:pPr>
        <w:pStyle w:val="Textoindependiente"/>
        <w:rPr>
          <w:rFonts w:ascii="Times New Roman"/>
          <w:i/>
          <w:sz w:val="22"/>
        </w:rPr>
      </w:pPr>
    </w:p>
    <w:p w14:paraId="4DC026AD" w14:textId="77777777" w:rsidR="00B33E4B" w:rsidRDefault="00B33E4B" w:rsidP="00B33E4B">
      <w:pPr>
        <w:pStyle w:val="Textoindependiente"/>
        <w:spacing w:before="11"/>
        <w:rPr>
          <w:rFonts w:ascii="Times New Roman"/>
          <w:i/>
          <w:sz w:val="19"/>
        </w:rPr>
      </w:pPr>
    </w:p>
    <w:p w14:paraId="5F988F71" w14:textId="77777777" w:rsidR="00B33E4B" w:rsidRDefault="00B33E4B" w:rsidP="00FE18F9">
      <w:pPr>
        <w:pStyle w:val="Prrafodelista"/>
        <w:numPr>
          <w:ilvl w:val="5"/>
          <w:numId w:val="4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identifican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principales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comités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sus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integrantes.</w:t>
      </w:r>
    </w:p>
    <w:p w14:paraId="7AC3BEA9" w14:textId="77777777" w:rsidR="00B33E4B" w:rsidRDefault="00B33E4B" w:rsidP="00B33E4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B33E4B" w14:paraId="559852D3" w14:textId="77777777" w:rsidTr="00B91BE2">
        <w:trPr>
          <w:trHeight w:val="300"/>
        </w:trPr>
        <w:tc>
          <w:tcPr>
            <w:tcW w:w="1414" w:type="dxa"/>
          </w:tcPr>
          <w:p w14:paraId="427646B7" w14:textId="77777777" w:rsidR="00B33E4B" w:rsidRDefault="00B33E4B" w:rsidP="00B91BE2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E83B4EB" w14:textId="77777777" w:rsidR="00B33E4B" w:rsidRDefault="00B33E4B" w:rsidP="00B91BE2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DC07E6D" w14:textId="77777777" w:rsidR="00B33E4B" w:rsidRDefault="00B33E4B" w:rsidP="00B91BE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977" w:type="dxa"/>
          </w:tcPr>
          <w:p w14:paraId="4CBEFA62" w14:textId="77777777" w:rsidR="00B33E4B" w:rsidRDefault="00B33E4B" w:rsidP="00B91BE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B33E4B" w14:paraId="506D8A60" w14:textId="77777777" w:rsidTr="00B91BE2">
        <w:trPr>
          <w:trHeight w:val="301"/>
        </w:trPr>
        <w:tc>
          <w:tcPr>
            <w:tcW w:w="1414" w:type="dxa"/>
          </w:tcPr>
          <w:p w14:paraId="4FAE3E98" w14:textId="77777777" w:rsidR="00B33E4B" w:rsidRDefault="00B33E4B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AA4342B" w14:textId="77777777" w:rsidR="00B33E4B" w:rsidRDefault="00B33E4B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872457D" w14:textId="77777777" w:rsidR="00B33E4B" w:rsidRDefault="00B33E4B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977" w:type="dxa"/>
          </w:tcPr>
          <w:p w14:paraId="12E0AD85" w14:textId="77777777" w:rsidR="00B33E4B" w:rsidRDefault="00B33E4B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B33E4B" w14:paraId="0CF4137B" w14:textId="77777777" w:rsidTr="00B91BE2">
        <w:trPr>
          <w:trHeight w:val="299"/>
        </w:trPr>
        <w:tc>
          <w:tcPr>
            <w:tcW w:w="1414" w:type="dxa"/>
          </w:tcPr>
          <w:p w14:paraId="15627485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D1CDE84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79163BD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comité</w:t>
            </w:r>
            <w:proofErr w:type="spellEnd"/>
          </w:p>
        </w:tc>
        <w:tc>
          <w:tcPr>
            <w:tcW w:w="2977" w:type="dxa"/>
          </w:tcPr>
          <w:p w14:paraId="7FAC382D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33E4B" w14:paraId="319B591D" w14:textId="77777777" w:rsidTr="00B91BE2">
        <w:trPr>
          <w:trHeight w:val="299"/>
        </w:trPr>
        <w:tc>
          <w:tcPr>
            <w:tcW w:w="1414" w:type="dxa"/>
          </w:tcPr>
          <w:p w14:paraId="0A9C165A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11224CF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01ACFD2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comité</w:t>
            </w:r>
            <w:proofErr w:type="spellEnd"/>
          </w:p>
        </w:tc>
        <w:tc>
          <w:tcPr>
            <w:tcW w:w="2977" w:type="dxa"/>
          </w:tcPr>
          <w:p w14:paraId="2FA39517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B33E4B" w14:paraId="0D5EB95F" w14:textId="77777777" w:rsidTr="00B91BE2">
        <w:trPr>
          <w:trHeight w:val="299"/>
        </w:trPr>
        <w:tc>
          <w:tcPr>
            <w:tcW w:w="1414" w:type="dxa"/>
          </w:tcPr>
          <w:p w14:paraId="2FB68B7F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9125870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FD7773D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comité</w:t>
            </w:r>
            <w:proofErr w:type="spellEnd"/>
          </w:p>
        </w:tc>
        <w:tc>
          <w:tcPr>
            <w:tcW w:w="2977" w:type="dxa"/>
          </w:tcPr>
          <w:p w14:paraId="28061BA1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33E4B" w14:paraId="47F85CB3" w14:textId="77777777" w:rsidTr="00B91BE2">
        <w:trPr>
          <w:trHeight w:val="299"/>
        </w:trPr>
        <w:tc>
          <w:tcPr>
            <w:tcW w:w="1414" w:type="dxa"/>
          </w:tcPr>
          <w:p w14:paraId="05FA28BD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8F9891D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80E0F0D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977" w:type="dxa"/>
          </w:tcPr>
          <w:p w14:paraId="5E6446AE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X(256)</w:t>
            </w:r>
          </w:p>
        </w:tc>
      </w:tr>
    </w:tbl>
    <w:p w14:paraId="1E09108D" w14:textId="77777777" w:rsidR="00B33E4B" w:rsidRDefault="00B33E4B" w:rsidP="00B33E4B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322</w:t>
      </w:r>
      <w:r>
        <w:rPr>
          <w:spacing w:val="-1"/>
        </w:rPr>
        <w:t xml:space="preserve"> </w:t>
      </w:r>
      <w:r>
        <w:t>Bytes</w:t>
      </w:r>
    </w:p>
    <w:p w14:paraId="5CCCBCAD" w14:textId="77777777" w:rsidR="00B33E4B" w:rsidRDefault="00B33E4B" w:rsidP="00B33E4B">
      <w:pPr>
        <w:sectPr w:rsidR="00B33E4B" w:rsidSect="0092277A">
          <w:pgSz w:w="12250" w:h="15850"/>
          <w:pgMar w:top="1380" w:right="840" w:bottom="880" w:left="920" w:header="567" w:footer="685" w:gutter="0"/>
          <w:cols w:space="720"/>
        </w:sectPr>
      </w:pPr>
    </w:p>
    <w:p w14:paraId="356F0F51" w14:textId="77777777" w:rsidR="00B33E4B" w:rsidRDefault="00B33E4B" w:rsidP="00FE18F9">
      <w:pPr>
        <w:pStyle w:val="Prrafodelista"/>
        <w:numPr>
          <w:ilvl w:val="5"/>
          <w:numId w:val="4"/>
        </w:numPr>
        <w:tabs>
          <w:tab w:val="left" w:pos="1348"/>
          <w:tab w:val="left" w:pos="1349"/>
        </w:tabs>
        <w:spacing w:before="91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lastRenderedPageBreak/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 antecedentes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directores,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miembros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alta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administración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integrantes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comités.</w:t>
      </w:r>
    </w:p>
    <w:p w14:paraId="00AB616F" w14:textId="77777777" w:rsidR="00B33E4B" w:rsidRDefault="00B33E4B" w:rsidP="00B33E4B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B33E4B" w14:paraId="5DBA5DE7" w14:textId="77777777" w:rsidTr="00B91BE2">
        <w:trPr>
          <w:trHeight w:val="299"/>
        </w:trPr>
        <w:tc>
          <w:tcPr>
            <w:tcW w:w="1414" w:type="dxa"/>
          </w:tcPr>
          <w:p w14:paraId="49C58BFB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A97FFEA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441903E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12478B5E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B33E4B" w14:paraId="3E58EA8F" w14:textId="77777777" w:rsidTr="00B91BE2">
        <w:trPr>
          <w:trHeight w:val="299"/>
        </w:trPr>
        <w:tc>
          <w:tcPr>
            <w:tcW w:w="1414" w:type="dxa"/>
          </w:tcPr>
          <w:p w14:paraId="51B14F11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A332B73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816A050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1699" w:type="dxa"/>
          </w:tcPr>
          <w:p w14:paraId="5710E61E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B33E4B" w14:paraId="1CF1B235" w14:textId="77777777" w:rsidTr="00B91BE2">
        <w:trPr>
          <w:trHeight w:val="299"/>
        </w:trPr>
        <w:tc>
          <w:tcPr>
            <w:tcW w:w="1414" w:type="dxa"/>
          </w:tcPr>
          <w:p w14:paraId="742B4BBC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C0558B1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4285FA2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99" w:type="dxa"/>
          </w:tcPr>
          <w:p w14:paraId="0BE9A1D2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B33E4B" w14:paraId="2ADB5A6F" w14:textId="77777777" w:rsidTr="00B91BE2">
        <w:trPr>
          <w:trHeight w:val="299"/>
        </w:trPr>
        <w:tc>
          <w:tcPr>
            <w:tcW w:w="1414" w:type="dxa"/>
          </w:tcPr>
          <w:p w14:paraId="7F4E6894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E0EE0FC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BDA210E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699" w:type="dxa"/>
          </w:tcPr>
          <w:p w14:paraId="1A32D328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33E4B" w14:paraId="00BDCB15" w14:textId="77777777" w:rsidTr="00B91BE2">
        <w:trPr>
          <w:trHeight w:val="299"/>
        </w:trPr>
        <w:tc>
          <w:tcPr>
            <w:tcW w:w="1414" w:type="dxa"/>
          </w:tcPr>
          <w:p w14:paraId="3C2910F1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E7BC55F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D4F7C7E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699" w:type="dxa"/>
          </w:tcPr>
          <w:p w14:paraId="2D67C358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B33E4B" w14:paraId="75513BFF" w14:textId="77777777" w:rsidTr="00B91BE2">
        <w:trPr>
          <w:trHeight w:val="302"/>
        </w:trPr>
        <w:tc>
          <w:tcPr>
            <w:tcW w:w="1414" w:type="dxa"/>
          </w:tcPr>
          <w:p w14:paraId="0C249C61" w14:textId="77777777" w:rsidR="00B33E4B" w:rsidRDefault="00B33E4B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38FEE1B" w14:textId="77777777" w:rsidR="00B33E4B" w:rsidRDefault="00B33E4B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3AE8857" w14:textId="77777777" w:rsidR="00B33E4B" w:rsidRDefault="00B33E4B" w:rsidP="00B91BE2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ingreso</w:t>
            </w:r>
            <w:proofErr w:type="spellEnd"/>
          </w:p>
        </w:tc>
        <w:tc>
          <w:tcPr>
            <w:tcW w:w="1699" w:type="dxa"/>
          </w:tcPr>
          <w:p w14:paraId="09B163E0" w14:textId="77777777" w:rsidR="00B33E4B" w:rsidRDefault="00B33E4B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B33E4B" w14:paraId="3A7CFBA3" w14:textId="77777777" w:rsidTr="00B91BE2">
        <w:trPr>
          <w:trHeight w:val="299"/>
        </w:trPr>
        <w:tc>
          <w:tcPr>
            <w:tcW w:w="1414" w:type="dxa"/>
          </w:tcPr>
          <w:p w14:paraId="4877AB9C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1FF50D2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ACC5744" w14:textId="77777777" w:rsidR="00B33E4B" w:rsidRPr="000B5B45" w:rsidRDefault="00B33E4B" w:rsidP="00B91BE2">
            <w:pPr>
              <w:pStyle w:val="TableParagraph"/>
              <w:rPr>
                <w:sz w:val="20"/>
                <w:lang w:val="es-CL"/>
              </w:rPr>
            </w:pPr>
            <w:r w:rsidRPr="000B5B45">
              <w:rPr>
                <w:sz w:val="20"/>
                <w:lang w:val="es-CL"/>
              </w:rPr>
              <w:t>Título</w:t>
            </w:r>
            <w:r w:rsidRPr="000B5B45">
              <w:rPr>
                <w:spacing w:val="-5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profesional o</w:t>
            </w:r>
            <w:r w:rsidRPr="000B5B45">
              <w:rPr>
                <w:spacing w:val="-5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grado</w:t>
            </w:r>
            <w:r w:rsidRPr="000B5B45">
              <w:rPr>
                <w:spacing w:val="-4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académico</w:t>
            </w:r>
            <w:r w:rsidRPr="000B5B45">
              <w:rPr>
                <w:spacing w:val="-4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(pregrado)</w:t>
            </w:r>
          </w:p>
        </w:tc>
        <w:tc>
          <w:tcPr>
            <w:tcW w:w="1699" w:type="dxa"/>
          </w:tcPr>
          <w:p w14:paraId="7C3C9069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B33E4B" w14:paraId="449E5722" w14:textId="77777777" w:rsidTr="00B91BE2">
        <w:trPr>
          <w:trHeight w:val="299"/>
        </w:trPr>
        <w:tc>
          <w:tcPr>
            <w:tcW w:w="1414" w:type="dxa"/>
          </w:tcPr>
          <w:p w14:paraId="67CE80D7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831B622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6252420" w14:textId="77777777" w:rsidR="00B33E4B" w:rsidRPr="000B5B45" w:rsidRDefault="00B33E4B" w:rsidP="00B91BE2">
            <w:pPr>
              <w:pStyle w:val="TableParagraph"/>
              <w:rPr>
                <w:sz w:val="20"/>
                <w:lang w:val="es-CL"/>
              </w:rPr>
            </w:pPr>
            <w:r w:rsidRPr="000B5B45">
              <w:rPr>
                <w:sz w:val="20"/>
                <w:lang w:val="es-CL"/>
              </w:rPr>
              <w:t>Casa</w:t>
            </w:r>
            <w:r w:rsidRPr="000B5B45">
              <w:rPr>
                <w:spacing w:val="-4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de</w:t>
            </w:r>
            <w:r w:rsidRPr="000B5B45">
              <w:rPr>
                <w:spacing w:val="-2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estudios</w:t>
            </w:r>
            <w:r w:rsidRPr="000B5B45">
              <w:rPr>
                <w:spacing w:val="-1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de</w:t>
            </w:r>
            <w:r w:rsidRPr="000B5B45">
              <w:rPr>
                <w:spacing w:val="-4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pregrado</w:t>
            </w:r>
          </w:p>
        </w:tc>
        <w:tc>
          <w:tcPr>
            <w:tcW w:w="1699" w:type="dxa"/>
          </w:tcPr>
          <w:p w14:paraId="79E79725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B33E4B" w14:paraId="55D80E20" w14:textId="77777777" w:rsidTr="00B91BE2">
        <w:trPr>
          <w:trHeight w:val="299"/>
        </w:trPr>
        <w:tc>
          <w:tcPr>
            <w:tcW w:w="1414" w:type="dxa"/>
          </w:tcPr>
          <w:p w14:paraId="09819463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4B26560F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8C04ADA" w14:textId="77777777" w:rsidR="00B33E4B" w:rsidRDefault="00B33E4B" w:rsidP="00B91BE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Postgrado</w:t>
            </w:r>
            <w:proofErr w:type="spellEnd"/>
          </w:p>
        </w:tc>
        <w:tc>
          <w:tcPr>
            <w:tcW w:w="1699" w:type="dxa"/>
          </w:tcPr>
          <w:p w14:paraId="24045906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B33E4B" w14:paraId="0F7D0B3F" w14:textId="77777777" w:rsidTr="00B91BE2">
        <w:trPr>
          <w:trHeight w:val="299"/>
        </w:trPr>
        <w:tc>
          <w:tcPr>
            <w:tcW w:w="1414" w:type="dxa"/>
          </w:tcPr>
          <w:p w14:paraId="5CA2BE63" w14:textId="77777777" w:rsidR="00B33E4B" w:rsidRDefault="00B33E4B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A6EB0DB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383BA0B" w14:textId="77777777" w:rsidR="00B33E4B" w:rsidRPr="000B5B45" w:rsidRDefault="00B33E4B" w:rsidP="00B91BE2">
            <w:pPr>
              <w:pStyle w:val="TableParagraph"/>
              <w:rPr>
                <w:sz w:val="20"/>
                <w:lang w:val="es-CL"/>
              </w:rPr>
            </w:pPr>
            <w:r w:rsidRPr="000B5B45">
              <w:rPr>
                <w:sz w:val="20"/>
                <w:lang w:val="es-CL"/>
              </w:rPr>
              <w:t>Casa</w:t>
            </w:r>
            <w:r w:rsidRPr="000B5B45">
              <w:rPr>
                <w:spacing w:val="-4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de</w:t>
            </w:r>
            <w:r w:rsidRPr="000B5B45">
              <w:rPr>
                <w:spacing w:val="-3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estudios</w:t>
            </w:r>
            <w:r w:rsidRPr="000B5B45">
              <w:rPr>
                <w:spacing w:val="-1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del</w:t>
            </w:r>
            <w:r w:rsidRPr="000B5B45">
              <w:rPr>
                <w:spacing w:val="-3"/>
                <w:sz w:val="20"/>
                <w:lang w:val="es-CL"/>
              </w:rPr>
              <w:t xml:space="preserve"> </w:t>
            </w:r>
            <w:r w:rsidRPr="000B5B45">
              <w:rPr>
                <w:sz w:val="20"/>
                <w:lang w:val="es-CL"/>
              </w:rPr>
              <w:t>posgrado</w:t>
            </w:r>
          </w:p>
        </w:tc>
        <w:tc>
          <w:tcPr>
            <w:tcW w:w="1699" w:type="dxa"/>
          </w:tcPr>
          <w:p w14:paraId="5F8514D5" w14:textId="77777777" w:rsidR="00B33E4B" w:rsidRDefault="00B33E4B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</w:tbl>
    <w:p w14:paraId="4B251786" w14:textId="77777777" w:rsidR="00B33E4B" w:rsidRDefault="00B33E4B" w:rsidP="00B33E4B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322</w:t>
      </w:r>
      <w:r>
        <w:rPr>
          <w:spacing w:val="-1"/>
        </w:rPr>
        <w:t xml:space="preserve"> </w:t>
      </w:r>
      <w:r>
        <w:t>Bytes</w:t>
      </w:r>
    </w:p>
    <w:p w14:paraId="0FBDF618" w14:textId="77777777" w:rsidR="0092616A" w:rsidRDefault="0092616A" w:rsidP="0092616A">
      <w:pPr>
        <w:pStyle w:val="Textoindependiente"/>
        <w:spacing w:before="9"/>
        <w:rPr>
          <w:sz w:val="19"/>
        </w:rPr>
      </w:pPr>
    </w:p>
    <w:p w14:paraId="00BB7574" w14:textId="77777777" w:rsidR="0092616A" w:rsidRDefault="0092616A" w:rsidP="0092616A">
      <w:pPr>
        <w:pStyle w:val="Textoindependiente"/>
        <w:rPr>
          <w:sz w:val="25"/>
        </w:rPr>
      </w:pPr>
    </w:p>
    <w:p w14:paraId="110FEECD" w14:textId="35E44826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6486671" w14:textId="35E44826" w:rsidR="00035F9D" w:rsidRPr="00230F5A" w:rsidRDefault="00B022B6" w:rsidP="00FE18F9">
      <w:pPr>
        <w:pStyle w:val="Ttulo1"/>
        <w:numPr>
          <w:ilvl w:val="0"/>
          <w:numId w:val="2"/>
        </w:numPr>
        <w:rPr>
          <w:rFonts w:cs="Times New Roman"/>
        </w:rPr>
      </w:pPr>
      <w:bookmarkStart w:id="2" w:name="_Toc160813604"/>
      <w:r w:rsidRPr="00230F5A">
        <w:rPr>
          <w:rFonts w:cs="Times New Roman"/>
        </w:rPr>
        <w:lastRenderedPageBreak/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FE18F9"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3" w:name="_Toc160813605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V2</w:t>
            </w:r>
          </w:p>
        </w:tc>
        <w:tc>
          <w:tcPr>
            <w:tcW w:w="7932" w:type="dxa"/>
          </w:tcPr>
          <w:p w14:paraId="790769F5" w14:textId="46C39B2D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6165A0F9" w:rsidR="006A72FB" w:rsidRPr="00B537DA" w:rsidRDefault="00A37F2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1D5195A9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AC18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A26C2" w:rsidRPr="00B537DA" w14:paraId="7F0F8BDF" w14:textId="77777777" w:rsidTr="00653275">
        <w:tc>
          <w:tcPr>
            <w:tcW w:w="562" w:type="dxa"/>
          </w:tcPr>
          <w:p w14:paraId="04598B9A" w14:textId="4FB42347" w:rsidR="00CA26C2" w:rsidRDefault="00CA26C2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D50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7A4D35A2" w14:textId="60C2E768" w:rsidR="00CA26C2" w:rsidRDefault="00622BE6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8164F" w:rsidRPr="00B537DA" w14:paraId="608AB4DC" w14:textId="77777777" w:rsidTr="00653275">
        <w:tc>
          <w:tcPr>
            <w:tcW w:w="562" w:type="dxa"/>
          </w:tcPr>
          <w:p w14:paraId="541AAC58" w14:textId="7D3C70C4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E5290D3" w14:textId="12BEFE1A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58164F" w:rsidRPr="00B537DA" w14:paraId="1360FCE9" w14:textId="77777777" w:rsidTr="00653275">
        <w:tc>
          <w:tcPr>
            <w:tcW w:w="562" w:type="dxa"/>
          </w:tcPr>
          <w:p w14:paraId="6E14B078" w14:textId="4426D854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AC2EF3F" w14:textId="2145E0CA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8164F" w:rsidRPr="00B537DA" w14:paraId="36DE12F3" w14:textId="77777777" w:rsidTr="00653275">
        <w:tc>
          <w:tcPr>
            <w:tcW w:w="562" w:type="dxa"/>
          </w:tcPr>
          <w:p w14:paraId="6C6B9F07" w14:textId="10CD69CC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7C0B49E" w14:textId="3360645E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8164F" w:rsidRPr="00B537DA" w14:paraId="27939403" w14:textId="77777777" w:rsidTr="00653275">
        <w:tc>
          <w:tcPr>
            <w:tcW w:w="562" w:type="dxa"/>
          </w:tcPr>
          <w:p w14:paraId="4B33A318" w14:textId="13F738E7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1704A0A5" w14:textId="0E4EA5BA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8164F" w:rsidRPr="00B537DA" w14:paraId="23933B2E" w14:textId="77777777" w:rsidTr="00653275">
        <w:tc>
          <w:tcPr>
            <w:tcW w:w="562" w:type="dxa"/>
          </w:tcPr>
          <w:p w14:paraId="6A035EF2" w14:textId="7A387FB2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E5E5297" w14:textId="6487D988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8164F" w:rsidRPr="00B537DA" w14:paraId="071B05E1" w14:textId="77777777" w:rsidTr="00653275">
        <w:tc>
          <w:tcPr>
            <w:tcW w:w="562" w:type="dxa"/>
          </w:tcPr>
          <w:p w14:paraId="1FAFF210" w14:textId="1260619F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BE624B5" w14:textId="27D41233" w:rsidR="0058164F" w:rsidRDefault="0058164F" w:rsidP="005816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  <w:bookmarkEnd w:id="5"/>
    </w:tbl>
    <w:p w14:paraId="65D37002" w14:textId="351B0FA2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A730E92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4D3BFF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DEA26D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94E5BD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3AF95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9DD0EC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D38FA2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D0D90E1" w14:textId="77777777" w:rsidR="009764B6" w:rsidRDefault="009764B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3A70A2" w14:textId="77777777" w:rsidR="009764B6" w:rsidRDefault="009764B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6C04F7D" w14:textId="77777777" w:rsidR="009764B6" w:rsidRDefault="009764B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FE18F9">
      <w:pPr>
        <w:pStyle w:val="Ttulo1"/>
        <w:numPr>
          <w:ilvl w:val="0"/>
          <w:numId w:val="2"/>
        </w:numPr>
        <w:rPr>
          <w:rFonts w:cs="Times New Roman"/>
        </w:rPr>
      </w:pPr>
      <w:bookmarkStart w:id="6" w:name="_Toc160813606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2DD0D30" w14:textId="5BA4F472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FE18F9">
      <w:pPr>
        <w:pStyle w:val="Ttulo2"/>
        <w:numPr>
          <w:ilvl w:val="1"/>
          <w:numId w:val="2"/>
        </w:numPr>
        <w:rPr>
          <w:b w:val="0"/>
        </w:rPr>
      </w:pPr>
      <w:bookmarkStart w:id="7" w:name="_Toc160813607"/>
      <w:r w:rsidRPr="003F5278">
        <w:t>Formato de carátula de salida</w:t>
      </w:r>
      <w:bookmarkEnd w:id="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4743931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8F1F79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1436471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8F1F79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D599F19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8F1F79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9"/>
                  <w:r w:rsidR="008F1F79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8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567"/>
        <w:gridCol w:w="708"/>
        <w:gridCol w:w="6237"/>
        <w:gridCol w:w="851"/>
        <w:gridCol w:w="709"/>
      </w:tblGrid>
      <w:tr w:rsidR="003A37FF" w:rsidRPr="00F45E53" w14:paraId="5AE2A0D7" w14:textId="22C8248B" w:rsidTr="006F6A99">
        <w:trPr>
          <w:trHeight w:val="268"/>
        </w:trPr>
        <w:tc>
          <w:tcPr>
            <w:tcW w:w="862" w:type="dxa"/>
          </w:tcPr>
          <w:p w14:paraId="47450481" w14:textId="77777777" w:rsidR="003A37FF" w:rsidRPr="00F45E53" w:rsidRDefault="003A37FF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567" w:type="dxa"/>
          </w:tcPr>
          <w:p w14:paraId="3DCAB49C" w14:textId="77777777" w:rsidR="003A37FF" w:rsidRPr="00F45E53" w:rsidRDefault="003A37FF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708" w:type="dxa"/>
          </w:tcPr>
          <w:p w14:paraId="247FA628" w14:textId="77777777" w:rsidR="003A37FF" w:rsidRPr="00F45E53" w:rsidRDefault="003A37FF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0160C12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8D9E993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9" w:type="dxa"/>
          </w:tcPr>
          <w:p w14:paraId="732EB8F7" w14:textId="1819FB1F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3A37FF" w:rsidRPr="00F45E53" w14:paraId="7DCD80F1" w14:textId="627ADF14" w:rsidTr="006F6A99">
        <w:trPr>
          <w:trHeight w:val="268"/>
        </w:trPr>
        <w:tc>
          <w:tcPr>
            <w:tcW w:w="862" w:type="dxa"/>
          </w:tcPr>
          <w:p w14:paraId="43413C6F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567" w:type="dxa"/>
          </w:tcPr>
          <w:p w14:paraId="38B8507B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11F45694" w14:textId="77777777" w:rsidR="003A37FF" w:rsidRPr="00F45E53" w:rsidRDefault="003A37FF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5AA21B6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ADC3AE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1ECCEC2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718D311C" w14:textId="368BEDCE" w:rsidTr="006F6A99">
        <w:trPr>
          <w:trHeight w:val="268"/>
        </w:trPr>
        <w:tc>
          <w:tcPr>
            <w:tcW w:w="862" w:type="dxa"/>
          </w:tcPr>
          <w:p w14:paraId="4FD89E80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2</w:t>
            </w:r>
          </w:p>
        </w:tc>
        <w:tc>
          <w:tcPr>
            <w:tcW w:w="567" w:type="dxa"/>
          </w:tcPr>
          <w:p w14:paraId="444585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3A21E930" w14:textId="532EA6CA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41FBA44A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DDA7A28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9" w:type="dxa"/>
          </w:tcPr>
          <w:p w14:paraId="312ED1A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37FF" w:rsidRPr="00F45E53" w14:paraId="40B703B3" w14:textId="6C2EAB84" w:rsidTr="006F6A99">
        <w:trPr>
          <w:trHeight w:val="268"/>
        </w:trPr>
        <w:tc>
          <w:tcPr>
            <w:tcW w:w="862" w:type="dxa"/>
          </w:tcPr>
          <w:p w14:paraId="50A2049E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567" w:type="dxa"/>
          </w:tcPr>
          <w:p w14:paraId="72980E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4E73C377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4A1E908F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19CA01C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5576E6B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696BF170" w14:textId="4D7D7C0E" w:rsidTr="006F6A99">
        <w:trPr>
          <w:trHeight w:val="268"/>
        </w:trPr>
        <w:tc>
          <w:tcPr>
            <w:tcW w:w="862" w:type="dxa"/>
          </w:tcPr>
          <w:p w14:paraId="4815C657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567" w:type="dxa"/>
          </w:tcPr>
          <w:p w14:paraId="0666C90E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303BE292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046FD5A2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1634C1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620CF7C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C352E" w:rsidRPr="00F45E53" w14:paraId="450CEF2D" w14:textId="77777777" w:rsidTr="006F6A99">
        <w:trPr>
          <w:trHeight w:val="268"/>
        </w:trPr>
        <w:tc>
          <w:tcPr>
            <w:tcW w:w="862" w:type="dxa"/>
          </w:tcPr>
          <w:p w14:paraId="0689DEFD" w14:textId="244510BC" w:rsidR="007C352E" w:rsidRPr="00F45E53" w:rsidRDefault="007C352E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567" w:type="dxa"/>
          </w:tcPr>
          <w:p w14:paraId="723C3226" w14:textId="089FC548" w:rsidR="007C352E" w:rsidRPr="00F45E53" w:rsidRDefault="007C352E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0A5CDC63" w14:textId="7AFACFE6" w:rsidR="007C352E" w:rsidRPr="00F45E53" w:rsidRDefault="007C352E" w:rsidP="007C352E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C53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E32</w:t>
            </w:r>
          </w:p>
        </w:tc>
        <w:tc>
          <w:tcPr>
            <w:tcW w:w="6237" w:type="dxa"/>
          </w:tcPr>
          <w:p w14:paraId="277F69C1" w14:textId="77777777" w:rsidR="007C352E" w:rsidRPr="00F45E53" w:rsidRDefault="007C352E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5E08D5E5" w14:textId="77777777" w:rsidR="007C352E" w:rsidRPr="00F45E53" w:rsidRDefault="007C352E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1402A8A8" w14:textId="77777777" w:rsidR="007C352E" w:rsidRPr="00F45E53" w:rsidRDefault="007C352E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6292EB16" w14:textId="268B880F" w:rsidTr="006F6A99">
        <w:trPr>
          <w:trHeight w:val="268"/>
        </w:trPr>
        <w:tc>
          <w:tcPr>
            <w:tcW w:w="862" w:type="dxa"/>
          </w:tcPr>
          <w:p w14:paraId="6D1A4E05" w14:textId="5332F584" w:rsidR="003A37FF" w:rsidRPr="00F45E53" w:rsidRDefault="007C352E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567" w:type="dxa"/>
          </w:tcPr>
          <w:p w14:paraId="25300B15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3F25E272" w14:textId="06CFDF35" w:rsidR="003A37FF" w:rsidRPr="00F45E53" w:rsidRDefault="003A37FF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</w:tcPr>
          <w:p w14:paraId="4C23C81C" w14:textId="36BC415F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478C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13C0B2AA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51EF6258" w14:textId="29410FAE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8F1F79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3A37FF" w:rsidRPr="00F45E53" w14:paraId="4DC9E721" w14:textId="679C9AF7" w:rsidTr="006F6A99">
        <w:trPr>
          <w:trHeight w:val="268"/>
        </w:trPr>
        <w:tc>
          <w:tcPr>
            <w:tcW w:w="862" w:type="dxa"/>
          </w:tcPr>
          <w:p w14:paraId="0DB61D03" w14:textId="0967C796" w:rsidR="003A37FF" w:rsidRPr="00F45E53" w:rsidRDefault="007C352E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567" w:type="dxa"/>
          </w:tcPr>
          <w:p w14:paraId="1E83B6B0" w14:textId="5454E3D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3E043310" w14:textId="6AF52408" w:rsidR="003A37FF" w:rsidRDefault="003A37FF" w:rsidP="0000565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056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237" w:type="dxa"/>
          </w:tcPr>
          <w:p w14:paraId="4227BE56" w14:textId="0BAB3F7A" w:rsidR="003A37FF" w:rsidRPr="000B5B45" w:rsidRDefault="003A37FF" w:rsidP="00005650">
            <w:pPr>
              <w:pStyle w:val="TableParagraph"/>
              <w:spacing w:before="18"/>
              <w:ind w:right="-144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B5B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1</w:t>
            </w:r>
          </w:p>
        </w:tc>
        <w:tc>
          <w:tcPr>
            <w:tcW w:w="851" w:type="dxa"/>
          </w:tcPr>
          <w:p w14:paraId="09BDB4B3" w14:textId="3B080CE9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7DF1DD21" w14:textId="07B11003" w:rsidR="003A37FF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8F1F79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3A37FF" w:rsidRPr="00F45E53" w14:paraId="182FA63F" w14:textId="42BD2E4E" w:rsidTr="006F6A99">
        <w:trPr>
          <w:trHeight w:val="268"/>
        </w:trPr>
        <w:tc>
          <w:tcPr>
            <w:tcW w:w="862" w:type="dxa"/>
          </w:tcPr>
          <w:p w14:paraId="3D6277C7" w14:textId="2B71D839" w:rsidR="003A37FF" w:rsidRDefault="007C352E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  <w:r w:rsidR="003A37F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567" w:type="dxa"/>
          </w:tcPr>
          <w:p w14:paraId="0599D261" w14:textId="301D1143" w:rsidR="003A37FF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792898D8" w14:textId="59742DA2" w:rsidR="003A37FF" w:rsidRDefault="003A37FF" w:rsidP="0000565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056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237" w:type="dxa"/>
          </w:tcPr>
          <w:p w14:paraId="257C8CDB" w14:textId="03EC4F81" w:rsidR="003A37FF" w:rsidRPr="000B5B45" w:rsidRDefault="003A37FF" w:rsidP="0000565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B5B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2</w:t>
            </w:r>
          </w:p>
        </w:tc>
        <w:tc>
          <w:tcPr>
            <w:tcW w:w="851" w:type="dxa"/>
          </w:tcPr>
          <w:p w14:paraId="36348719" w14:textId="6212551B" w:rsidR="003A37FF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EA62ECA" w14:textId="164BBFE0" w:rsidR="003A37FF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8F1F79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3A37FF" w:rsidRPr="00F45E53" w14:paraId="25B1B60A" w14:textId="785DEE05" w:rsidTr="006F6A99">
        <w:trPr>
          <w:trHeight w:val="268"/>
        </w:trPr>
        <w:tc>
          <w:tcPr>
            <w:tcW w:w="862" w:type="dxa"/>
          </w:tcPr>
          <w:p w14:paraId="3951A833" w14:textId="6A7AF380" w:rsidR="003A37FF" w:rsidRPr="00F45E53" w:rsidRDefault="007C352E" w:rsidP="00FB69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567" w:type="dxa"/>
          </w:tcPr>
          <w:p w14:paraId="0CAE7403" w14:textId="77777777" w:rsidR="003A37FF" w:rsidRPr="00F45E53" w:rsidRDefault="003A37FF" w:rsidP="00FB69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1BA55582" w14:textId="77777777" w:rsidR="003A37FF" w:rsidRPr="00F45E53" w:rsidRDefault="003A37FF" w:rsidP="00FB69A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</w:tcPr>
          <w:p w14:paraId="30CE1B78" w14:textId="77777777" w:rsidR="003A37FF" w:rsidRPr="00F45E53" w:rsidRDefault="003A37FF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6E0089C1" w14:textId="77777777" w:rsidR="003A37FF" w:rsidRPr="00F45E53" w:rsidRDefault="003A37FF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9" w:type="dxa"/>
          </w:tcPr>
          <w:p w14:paraId="468132B9" w14:textId="77777777" w:rsidR="003A37FF" w:rsidRPr="00F45E53" w:rsidRDefault="003A37FF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CF7483" w14:textId="77777777" w:rsidR="00BB39B2" w:rsidRDefault="00BB39B2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570CFDED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9478C6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447CEC40" w:rsidR="00BD7718" w:rsidRPr="00F45E53" w:rsidRDefault="00A56B43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005650">
              <w:rPr>
                <w:rFonts w:ascii="Times New Roman" w:hAnsi="Times New Roman" w:cs="Times New Roman"/>
                <w:color w:val="4472C4" w:themeColor="accent1"/>
                <w:sz w:val="20"/>
              </w:rPr>
              <w:t>,7</w:t>
            </w:r>
            <w:r w:rsidR="007C352E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B3E3265" w14:textId="6BD36FD8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</w:t>
      </w:r>
      <w:r w:rsidR="008F1F79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C201D04" w14:textId="46BDDD40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4FFC4F9F" w:rsidR="00A829A4" w:rsidRPr="00230F5A" w:rsidRDefault="00005650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FE18F9">
      <w:pPr>
        <w:pStyle w:val="Ttulo1"/>
        <w:numPr>
          <w:ilvl w:val="0"/>
          <w:numId w:val="2"/>
        </w:numPr>
        <w:rPr>
          <w:rFonts w:cs="Times New Roman"/>
          <w:b w:val="0"/>
          <w:bCs/>
          <w:color w:val="4472C4" w:themeColor="accent1"/>
        </w:rPr>
      </w:pPr>
      <w:bookmarkStart w:id="10" w:name="_Toc160813608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FE18F9">
      <w:pPr>
        <w:pStyle w:val="Ttulo2"/>
        <w:numPr>
          <w:ilvl w:val="1"/>
          <w:numId w:val="2"/>
        </w:numPr>
      </w:pPr>
      <w:bookmarkStart w:id="12" w:name="_Toc160813609"/>
      <w:r w:rsidRPr="00A96CA0">
        <w:t xml:space="preserve">Archivo de salida </w:t>
      </w:r>
      <w:r w:rsidR="00B1738F" w:rsidRPr="00A96CA0">
        <w:t>a dest</w:t>
      </w:r>
      <w:ins w:id="13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12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FE18F9">
      <w:pPr>
        <w:pStyle w:val="Ttulo2"/>
        <w:numPr>
          <w:ilvl w:val="2"/>
          <w:numId w:val="2"/>
        </w:numPr>
      </w:pPr>
      <w:bookmarkStart w:id="14" w:name="_Toc160813610"/>
      <w:r w:rsidRPr="00A96CA0">
        <w:t>Archivo de da</w:t>
      </w:r>
      <w:ins w:id="15" w:author="Roberto Carrasco Venegas" w:date="2023-11-27T13:24:00Z">
        <w:r w:rsidR="009A28CD" w:rsidRPr="00A96CA0">
          <w:t>t</w:t>
        </w:r>
      </w:ins>
      <w:r w:rsidRPr="00A96CA0">
        <w:t>os</w:t>
      </w:r>
      <w:bookmarkEnd w:id="14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04618077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9D07D0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 w:rsidR="00DB6ECF">
              <w:rPr>
                <w:rFonts w:ascii="Times New Roman" w:hAnsi="Times New Roman" w:cs="Times New Roman"/>
                <w:b/>
                <w:bCs/>
                <w:color w:val="FF0000"/>
              </w:rPr>
              <w:t>8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2B8A1958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5580D5D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CD1B8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FE18F9">
      <w:pPr>
        <w:pStyle w:val="Ttulo2"/>
        <w:numPr>
          <w:ilvl w:val="2"/>
          <w:numId w:val="2"/>
        </w:numPr>
      </w:pPr>
      <w:bookmarkStart w:id="16" w:name="_Toc160813611"/>
      <w:r w:rsidRPr="00230F5A">
        <w:t>Archivo Carát</w:t>
      </w:r>
      <w:r w:rsidR="00601681">
        <w:t>u</w:t>
      </w:r>
      <w:r w:rsidRPr="00230F5A">
        <w:t>la</w:t>
      </w:r>
      <w:bookmarkEnd w:id="1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6EA0EB04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9D07D0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 w:rsidR="00DB6ECF">
              <w:rPr>
                <w:rFonts w:ascii="Times New Roman" w:hAnsi="Times New Roman" w:cs="Times New Roman"/>
                <w:b/>
                <w:bCs/>
                <w:color w:val="FF0000"/>
              </w:rPr>
              <w:t>8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6BFAFCB7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52AC4977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DC5D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17" w:name="_Hlk151646289"/>
      <w:bookmarkStart w:id="18" w:name="_Hlk150869805"/>
      <w:bookmarkStart w:id="19" w:name="_Hlk151631830"/>
      <w:bookmarkStart w:id="20" w:name="_Hlk150874624"/>
    </w:p>
    <w:p w14:paraId="61DA545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FE1FC73" w14:textId="71A4C041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</w:t>
      </w:r>
      <w:r w:rsidR="00656B40">
        <w:rPr>
          <w:rFonts w:ascii="Times New Roman" w:hAnsi="Times New Roman" w:cs="Times New Roman"/>
          <w:b/>
          <w:bCs/>
          <w:color w:val="4472C4" w:themeColor="accent1"/>
        </w:rPr>
        <w:t>salida</w:t>
      </w:r>
    </w:p>
    <w:p w14:paraId="6B9E8AC3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3E438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7E334E" w14:textId="77777777" w:rsidR="00793B06" w:rsidRDefault="00787AE9" w:rsidP="00FE18F9">
      <w:pPr>
        <w:pStyle w:val="Ttulo2"/>
        <w:numPr>
          <w:ilvl w:val="1"/>
          <w:numId w:val="2"/>
        </w:numPr>
      </w:pPr>
      <w:bookmarkStart w:id="21" w:name="_Toc160813612"/>
      <w:r>
        <w:t>Definición de correlativo</w:t>
      </w:r>
      <w:bookmarkEnd w:id="21"/>
    </w:p>
    <w:p w14:paraId="0F25C2CA" w14:textId="77777777" w:rsidR="00793B06" w:rsidRPr="00793B06" w:rsidRDefault="00793B06" w:rsidP="00793B06"/>
    <w:p w14:paraId="0A065339" w14:textId="2D5B4C2D" w:rsidR="00787AE9" w:rsidRDefault="00793B06" w:rsidP="00FE18F9">
      <w:pPr>
        <w:pStyle w:val="Ttulo2"/>
        <w:numPr>
          <w:ilvl w:val="2"/>
          <w:numId w:val="2"/>
        </w:numPr>
      </w:pPr>
      <w:bookmarkStart w:id="22" w:name="_Toc160813613"/>
      <w:r>
        <w:t>Salida</w:t>
      </w:r>
      <w:bookmarkEnd w:id="22"/>
      <w:r>
        <w:t xml:space="preserve"> </w:t>
      </w:r>
      <w:r w:rsidR="00787AE9" w:rsidRPr="00230F5A">
        <w:fldChar w:fldCharType="begin"/>
      </w:r>
      <w:r w:rsidR="00787AE9" w:rsidRPr="00230F5A">
        <w:instrText xml:space="preserve"> XE "Archivo de salida a</w:instrText>
      </w:r>
      <w:r w:rsidR="00787AE9">
        <w:instrText>”</w:instrText>
      </w:r>
      <w:r w:rsidR="00787AE9" w:rsidRPr="00230F5A">
        <w:instrText xml:space="preserve">destino" </w:instrText>
      </w:r>
      <w:r w:rsidR="00787AE9" w:rsidRPr="00230F5A">
        <w:fldChar w:fldCharType="end"/>
      </w:r>
    </w:p>
    <w:p w14:paraId="282B767A" w14:textId="77777777" w:rsidR="00787AE9" w:rsidRPr="00787AE9" w:rsidRDefault="00787AE9" w:rsidP="00787AE9"/>
    <w:p w14:paraId="1FC9F6A2" w14:textId="0CAD1FB4" w:rsidR="0051118C" w:rsidRDefault="0051118C" w:rsidP="0051118C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</w:t>
      </w:r>
      <w:r w:rsidR="00456593">
        <w:rPr>
          <w:rFonts w:ascii="Times New Roman" w:hAnsi="Times New Roman" w:cs="Times New Roman"/>
          <w:color w:val="4472C4" w:themeColor="accent1"/>
        </w:rPr>
        <w:t>-Bancos</w:t>
      </w:r>
      <w:r>
        <w:rPr>
          <w:rFonts w:ascii="Times New Roman" w:hAnsi="Times New Roman" w:cs="Times New Roman"/>
          <w:color w:val="4472C4" w:themeColor="accent1"/>
        </w:rPr>
        <w:t>)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7"/>
    <w:bookmarkEnd w:id="18"/>
    <w:p w14:paraId="627030EB" w14:textId="77777777" w:rsidR="00793B06" w:rsidRPr="00793B06" w:rsidRDefault="00793B06" w:rsidP="00793B06"/>
    <w:p w14:paraId="50C36BD7" w14:textId="77777777" w:rsidR="00793B06" w:rsidRDefault="00793B06" w:rsidP="00FE18F9">
      <w:pPr>
        <w:pStyle w:val="Ttulo2"/>
        <w:numPr>
          <w:ilvl w:val="2"/>
          <w:numId w:val="2"/>
        </w:numPr>
      </w:pPr>
      <w:bookmarkStart w:id="23" w:name="_Toc160813614"/>
      <w:r>
        <w:t>Entrada</w:t>
      </w:r>
      <w:bookmarkEnd w:id="23"/>
    </w:p>
    <w:p w14:paraId="05119778" w14:textId="381D228E" w:rsidR="00793B06" w:rsidRDefault="00793B06" w:rsidP="00793B0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5F81253" w14:textId="478CAA96" w:rsidR="00656B40" w:rsidRPr="00B537DA" w:rsidRDefault="00656B40" w:rsidP="00656B40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4" w:name="_Hlk163203721"/>
      <w:r>
        <w:rPr>
          <w:rFonts w:ascii="Times New Roman" w:hAnsi="Times New Roman" w:cs="Times New Roman"/>
          <w:color w:val="4472C4" w:themeColor="accent1"/>
        </w:rPr>
        <w:t xml:space="preserve">  </w:t>
      </w:r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4"/>
    <w:p w14:paraId="6143D5F7" w14:textId="77777777" w:rsidR="00793B06" w:rsidRPr="00B537DA" w:rsidRDefault="00793B06" w:rsidP="00793B06">
      <w:pPr>
        <w:rPr>
          <w:rFonts w:ascii="Times New Roman" w:hAnsi="Times New Roman" w:cs="Times New Roman"/>
          <w:color w:val="4472C4" w:themeColor="accent1"/>
        </w:rPr>
      </w:pPr>
    </w:p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FE18F9">
      <w:pPr>
        <w:pStyle w:val="Ttulo1"/>
        <w:numPr>
          <w:ilvl w:val="0"/>
          <w:numId w:val="2"/>
        </w:numPr>
      </w:pPr>
      <w:bookmarkStart w:id="25" w:name="_Toc160813615"/>
      <w:bookmarkEnd w:id="20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5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21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276"/>
      </w:tblGrid>
      <w:tr w:rsidR="002C3FD6" w:rsidRPr="003E2700" w14:paraId="49745509" w14:textId="77777777" w:rsidTr="006A3F2B">
        <w:trPr>
          <w:trHeight w:val="268"/>
        </w:trPr>
        <w:tc>
          <w:tcPr>
            <w:tcW w:w="1239" w:type="dxa"/>
          </w:tcPr>
          <w:p w14:paraId="619ADE40" w14:textId="77777777" w:rsidR="002C3FD6" w:rsidRPr="003E2700" w:rsidRDefault="002C3FD6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2C3FD6" w:rsidRPr="003E2700" w:rsidRDefault="002C3FD6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61228309" w14:textId="77777777" w:rsidR="002C3FD6" w:rsidRPr="003E2700" w:rsidRDefault="002C3FD6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0409D653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086FF0C4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2C3FD6" w:rsidRPr="003E2700" w14:paraId="659CD114" w14:textId="77777777" w:rsidTr="006A3F2B">
        <w:trPr>
          <w:trHeight w:val="268"/>
        </w:trPr>
        <w:tc>
          <w:tcPr>
            <w:tcW w:w="1239" w:type="dxa"/>
          </w:tcPr>
          <w:p w14:paraId="0EEF1F34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EFD3AAD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33C0DE28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276" w:type="dxa"/>
          </w:tcPr>
          <w:p w14:paraId="0917802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2C3FD6" w:rsidRPr="003E2700" w14:paraId="48D5295B" w14:textId="77777777" w:rsidTr="006A3F2B">
        <w:trPr>
          <w:trHeight w:val="268"/>
        </w:trPr>
        <w:tc>
          <w:tcPr>
            <w:tcW w:w="1239" w:type="dxa"/>
          </w:tcPr>
          <w:p w14:paraId="4C0DD5D7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2CEE41E" w14:textId="358EF145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905D1C" w:rsidRPr="00905D1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A</w:t>
            </w:r>
          </w:p>
        </w:tc>
        <w:tc>
          <w:tcPr>
            <w:tcW w:w="5968" w:type="dxa"/>
            <w:gridSpan w:val="2"/>
          </w:tcPr>
          <w:p w14:paraId="5611FCB5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276" w:type="dxa"/>
          </w:tcPr>
          <w:p w14:paraId="0B18933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F374A3E" w14:textId="77777777" w:rsidTr="006A3F2B">
        <w:trPr>
          <w:trHeight w:val="268"/>
        </w:trPr>
        <w:tc>
          <w:tcPr>
            <w:tcW w:w="1239" w:type="dxa"/>
          </w:tcPr>
          <w:p w14:paraId="34A0699E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F6D332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761119F9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091E6C8E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2463F16" w14:textId="77777777" w:rsidTr="006A3F2B">
        <w:trPr>
          <w:trHeight w:val="268"/>
        </w:trPr>
        <w:tc>
          <w:tcPr>
            <w:tcW w:w="1239" w:type="dxa"/>
          </w:tcPr>
          <w:p w14:paraId="37281161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CBC291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0AF3E502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49A53745" w14:textId="77777777" w:rsidR="002C3FD6" w:rsidRPr="000B5B45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05D1C" w:rsidRPr="003E2700" w14:paraId="7840925A" w14:textId="77777777" w:rsidTr="006A3F2B">
        <w:trPr>
          <w:trHeight w:val="268"/>
        </w:trPr>
        <w:tc>
          <w:tcPr>
            <w:tcW w:w="1239" w:type="dxa"/>
          </w:tcPr>
          <w:p w14:paraId="308C5CC4" w14:textId="38C7F884" w:rsidR="00905D1C" w:rsidRPr="007B24BC" w:rsidRDefault="00905D1C" w:rsidP="00905D1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</w:pPr>
            <w:r w:rsidRPr="007B24B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  <w:t>5</w:t>
            </w:r>
          </w:p>
        </w:tc>
        <w:tc>
          <w:tcPr>
            <w:tcW w:w="293" w:type="dxa"/>
          </w:tcPr>
          <w:p w14:paraId="13CFAAAA" w14:textId="6A95AF4D" w:rsidR="00905D1C" w:rsidRPr="007B24BC" w:rsidRDefault="00905D1C" w:rsidP="00905D1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</w:pPr>
            <w:r w:rsidRPr="007B24B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  <w:t>:</w:t>
            </w:r>
          </w:p>
        </w:tc>
        <w:tc>
          <w:tcPr>
            <w:tcW w:w="1441" w:type="dxa"/>
          </w:tcPr>
          <w:p w14:paraId="20D2FEF9" w14:textId="0B730487" w:rsidR="00905D1C" w:rsidRPr="007B24BC" w:rsidRDefault="00905D1C" w:rsidP="00905D1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</w:pPr>
            <w:r w:rsidRPr="007B24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E32</w:t>
            </w:r>
          </w:p>
        </w:tc>
        <w:tc>
          <w:tcPr>
            <w:tcW w:w="5968" w:type="dxa"/>
            <w:gridSpan w:val="2"/>
          </w:tcPr>
          <w:p w14:paraId="598C474F" w14:textId="77777777" w:rsidR="00905D1C" w:rsidRPr="003E2700" w:rsidRDefault="00905D1C" w:rsidP="00905D1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1276" w:type="dxa"/>
          </w:tcPr>
          <w:p w14:paraId="75988C05" w14:textId="77777777" w:rsidR="00905D1C" w:rsidRDefault="00905D1C" w:rsidP="00905D1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7B24BC" w:rsidRPr="00F45E53" w14:paraId="46433710" w14:textId="77777777" w:rsidTr="006A3F2B">
        <w:trPr>
          <w:trHeight w:val="268"/>
        </w:trPr>
        <w:tc>
          <w:tcPr>
            <w:tcW w:w="1239" w:type="dxa"/>
          </w:tcPr>
          <w:p w14:paraId="6B808906" w14:textId="0CFF1A90" w:rsidR="007B24BC" w:rsidRPr="00F45E53" w:rsidRDefault="007B24BC" w:rsidP="007B24B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D159069" w14:textId="77777777" w:rsidR="007B24BC" w:rsidRPr="00F45E53" w:rsidRDefault="007B24BC" w:rsidP="007B24B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F51CEE7" w14:textId="09D37FD5" w:rsidR="007B24BC" w:rsidRPr="00F45E53" w:rsidRDefault="007B24BC" w:rsidP="007B24BC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PA1</w:t>
            </w:r>
          </w:p>
        </w:tc>
        <w:tc>
          <w:tcPr>
            <w:tcW w:w="5958" w:type="dxa"/>
          </w:tcPr>
          <w:p w14:paraId="1A39C590" w14:textId="47839FF4" w:rsidR="007B24BC" w:rsidRPr="00F45E53" w:rsidRDefault="007B24BC" w:rsidP="007B24B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F24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286" w:type="dxa"/>
            <w:gridSpan w:val="2"/>
          </w:tcPr>
          <w:p w14:paraId="355CDAD0" w14:textId="56607702" w:rsidR="007B24BC" w:rsidRPr="00F45E53" w:rsidRDefault="007B24BC" w:rsidP="007B24B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7B24BC" w:rsidRPr="00F45E53" w14:paraId="54BC5500" w14:textId="77777777" w:rsidTr="006A3F2B">
        <w:trPr>
          <w:trHeight w:val="268"/>
        </w:trPr>
        <w:tc>
          <w:tcPr>
            <w:tcW w:w="1239" w:type="dxa"/>
          </w:tcPr>
          <w:p w14:paraId="1BA44CAD" w14:textId="00806B36" w:rsidR="007B24BC" w:rsidRPr="00F45E53" w:rsidRDefault="007B24BC" w:rsidP="007B24B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91E3B34" w14:textId="77777777" w:rsidR="007B24BC" w:rsidRPr="00F45E53" w:rsidRDefault="007B24BC" w:rsidP="007B24B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7D1EFC3" w14:textId="309C02E8" w:rsidR="007B24BC" w:rsidRDefault="007B24BC" w:rsidP="007B24BC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AJB</w:t>
            </w:r>
          </w:p>
        </w:tc>
        <w:tc>
          <w:tcPr>
            <w:tcW w:w="5958" w:type="dxa"/>
          </w:tcPr>
          <w:p w14:paraId="7BE7FCAE" w14:textId="171A31DB" w:rsidR="007B24BC" w:rsidRPr="000B5B45" w:rsidRDefault="007B24BC" w:rsidP="007B24B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B5B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</w:t>
            </w:r>
          </w:p>
        </w:tc>
        <w:tc>
          <w:tcPr>
            <w:tcW w:w="1286" w:type="dxa"/>
            <w:gridSpan w:val="2"/>
          </w:tcPr>
          <w:p w14:paraId="0DD58E2F" w14:textId="1321D1AD" w:rsidR="007B24BC" w:rsidRPr="00F45E53" w:rsidRDefault="007B24BC" w:rsidP="007B24B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7B24BC" w:rsidRPr="00F45E53" w14:paraId="083E569E" w14:textId="77777777" w:rsidTr="006A3F2B">
        <w:trPr>
          <w:trHeight w:val="268"/>
        </w:trPr>
        <w:tc>
          <w:tcPr>
            <w:tcW w:w="1239" w:type="dxa"/>
          </w:tcPr>
          <w:p w14:paraId="377CEAC5" w14:textId="0EDE400D" w:rsidR="007B24BC" w:rsidRDefault="007B24BC" w:rsidP="007B24B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4E4754D1" w14:textId="26087497" w:rsidR="007B24BC" w:rsidRDefault="007B24BC" w:rsidP="007B24B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18DBA2F" w14:textId="4435819A" w:rsidR="007B24BC" w:rsidRDefault="007B24BC" w:rsidP="007B24BC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AJC</w:t>
            </w:r>
          </w:p>
        </w:tc>
        <w:tc>
          <w:tcPr>
            <w:tcW w:w="5958" w:type="dxa"/>
          </w:tcPr>
          <w:p w14:paraId="552C51E6" w14:textId="208F9D97" w:rsidR="007B24BC" w:rsidRPr="000B5B45" w:rsidRDefault="007B24BC" w:rsidP="007B24B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B5B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02</w:t>
            </w:r>
          </w:p>
        </w:tc>
        <w:tc>
          <w:tcPr>
            <w:tcW w:w="1286" w:type="dxa"/>
            <w:gridSpan w:val="2"/>
          </w:tcPr>
          <w:p w14:paraId="204EC092" w14:textId="7A50DE5E" w:rsidR="007B24BC" w:rsidRDefault="007B24BC" w:rsidP="007B24B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7B24BC" w:rsidRPr="00F45E53" w14:paraId="1E313492" w14:textId="77777777" w:rsidTr="006A3F2B">
        <w:trPr>
          <w:trHeight w:val="268"/>
        </w:trPr>
        <w:tc>
          <w:tcPr>
            <w:tcW w:w="1239" w:type="dxa"/>
          </w:tcPr>
          <w:p w14:paraId="06AE669E" w14:textId="21547B77" w:rsidR="007B24BC" w:rsidRDefault="007B24BC" w:rsidP="007B24B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BA35E17" w14:textId="57457430" w:rsidR="007B24BC" w:rsidRDefault="007B24BC" w:rsidP="007B24B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55D7603" w14:textId="4344876E" w:rsidR="007B24BC" w:rsidRDefault="007B24BC" w:rsidP="007B24B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1D855364" w14:textId="5A1E339D" w:rsidR="007B24BC" w:rsidRPr="00FB69A2" w:rsidRDefault="007B24BC" w:rsidP="007B24B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286" w:type="dxa"/>
            <w:gridSpan w:val="2"/>
          </w:tcPr>
          <w:p w14:paraId="1EDCF860" w14:textId="5BE1C881" w:rsidR="007B24BC" w:rsidRDefault="007B24BC" w:rsidP="007B24B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5B95535" w14:textId="77777777" w:rsidR="004A7AEF" w:rsidRDefault="004A7AEF" w:rsidP="00FE18F9">
      <w:pPr>
        <w:pStyle w:val="Ttulo1"/>
        <w:numPr>
          <w:ilvl w:val="0"/>
          <w:numId w:val="2"/>
        </w:numPr>
        <w:rPr>
          <w:rFonts w:cs="Times New Roman"/>
        </w:rPr>
      </w:pPr>
      <w:bookmarkStart w:id="26" w:name="_Toc160813616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26"/>
    </w:p>
    <w:p w14:paraId="79C4AEFC" w14:textId="77777777" w:rsidR="00C8447E" w:rsidRDefault="00C8447E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06353FE" w14:textId="4399AE68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9A1768" w14:textId="77777777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627342E" w14:textId="77777777" w:rsidR="00C8447E" w:rsidRDefault="00C8447E" w:rsidP="00FE18F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909B3CA" w14:textId="77777777" w:rsidR="00C8447E" w:rsidRDefault="00C8447E" w:rsidP="00FE18F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5442EF26" w14:textId="3049AE73" w:rsidR="00C8447E" w:rsidRPr="00A30C68" w:rsidRDefault="00C8447E" w:rsidP="00FE18F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 xml:space="preserve">lizado en forma exitosa para el archivo </w:t>
      </w:r>
      <w:r w:rsidR="00630960" w:rsidRPr="00A30C68">
        <w:rPr>
          <w:rFonts w:ascii="Times New Roman" w:hAnsi="Times New Roman" w:cs="Times New Roman"/>
          <w:color w:val="4472C4" w:themeColor="accent1"/>
        </w:rPr>
        <w:t>(incluir nombre</w:t>
      </w:r>
      <w:r w:rsidR="00630960">
        <w:rPr>
          <w:rFonts w:ascii="Times New Roman" w:hAnsi="Times New Roman" w:cs="Times New Roman"/>
          <w:color w:val="4472C4" w:themeColor="accent1"/>
        </w:rPr>
        <w:t>, correlativo salida</w:t>
      </w:r>
      <w:r w:rsidR="00DA79D8">
        <w:rPr>
          <w:rFonts w:ascii="Times New Roman" w:hAnsi="Times New Roman" w:cs="Times New Roman"/>
          <w:color w:val="4472C4" w:themeColor="accent1"/>
        </w:rPr>
        <w:t xml:space="preserve"> y</w:t>
      </w:r>
      <w:r w:rsidR="00630960">
        <w:rPr>
          <w:rFonts w:ascii="Times New Roman" w:hAnsi="Times New Roman" w:cs="Times New Roman"/>
          <w:color w:val="4472C4" w:themeColor="accent1"/>
        </w:rPr>
        <w:t xml:space="preserve"> destino)</w:t>
      </w:r>
      <w:r w:rsidRPr="00A30C68">
        <w:rPr>
          <w:rFonts w:ascii="Times New Roman" w:hAnsi="Times New Roman" w:cs="Times New Roman"/>
          <w:color w:val="4472C4" w:themeColor="accent1"/>
        </w:rPr>
        <w:t>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FE18F9">
      <w:pPr>
        <w:pStyle w:val="Ttulo1"/>
        <w:numPr>
          <w:ilvl w:val="0"/>
          <w:numId w:val="2"/>
        </w:numPr>
        <w:rPr>
          <w:rFonts w:cs="Times New Roman"/>
        </w:rPr>
      </w:pPr>
      <w:bookmarkStart w:id="27" w:name="_Toc160813617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7"/>
    </w:p>
    <w:p w14:paraId="6ED8C821" w14:textId="77777777" w:rsidR="009947CD" w:rsidRPr="009947CD" w:rsidRDefault="009947CD" w:rsidP="009947CD"/>
    <w:p w14:paraId="75ABB5FA" w14:textId="77777777" w:rsidR="00C35832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2E9B8CC1" w14:textId="05072539" w:rsidR="001D2934" w:rsidRPr="009947CD" w:rsidRDefault="000D4CA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92277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411DF" w14:textId="77777777" w:rsidR="009A1E0A" w:rsidRDefault="009A1E0A" w:rsidP="00F10206">
      <w:pPr>
        <w:spacing w:after="0" w:line="240" w:lineRule="auto"/>
      </w:pPr>
      <w:r>
        <w:separator/>
      </w:r>
    </w:p>
  </w:endnote>
  <w:endnote w:type="continuationSeparator" w:id="0">
    <w:p w14:paraId="4EBB8AE7" w14:textId="77777777" w:rsidR="009A1E0A" w:rsidRDefault="009A1E0A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203E52CE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58164F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2ECFE" w14:textId="77777777" w:rsidR="009A1E0A" w:rsidRDefault="009A1E0A" w:rsidP="00F10206">
      <w:pPr>
        <w:spacing w:after="0" w:line="240" w:lineRule="auto"/>
      </w:pPr>
      <w:r>
        <w:separator/>
      </w:r>
    </w:p>
  </w:footnote>
  <w:footnote w:type="continuationSeparator" w:id="0">
    <w:p w14:paraId="4E212B6B" w14:textId="77777777" w:rsidR="009A1E0A" w:rsidRDefault="009A1E0A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C479D0"/>
    <w:multiLevelType w:val="multilevel"/>
    <w:tmpl w:val="EC62FDE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612B66CC"/>
    <w:multiLevelType w:val="hybridMultilevel"/>
    <w:tmpl w:val="05CE1A02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887104799">
    <w:abstractNumId w:val="4"/>
  </w:num>
  <w:num w:numId="2" w16cid:durableId="1145120679">
    <w:abstractNumId w:val="0"/>
  </w:num>
  <w:num w:numId="3" w16cid:durableId="439184564">
    <w:abstractNumId w:val="2"/>
  </w:num>
  <w:num w:numId="4" w16cid:durableId="201485665">
    <w:abstractNumId w:val="1"/>
  </w:num>
  <w:num w:numId="5" w16cid:durableId="354505153">
    <w:abstractNumId w:val="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5650"/>
    <w:rsid w:val="000105A8"/>
    <w:rsid w:val="00012742"/>
    <w:rsid w:val="000159D4"/>
    <w:rsid w:val="00026595"/>
    <w:rsid w:val="00030E9D"/>
    <w:rsid w:val="00032746"/>
    <w:rsid w:val="00035F9D"/>
    <w:rsid w:val="000465DB"/>
    <w:rsid w:val="00051F19"/>
    <w:rsid w:val="00055995"/>
    <w:rsid w:val="00056880"/>
    <w:rsid w:val="00062003"/>
    <w:rsid w:val="0006551A"/>
    <w:rsid w:val="000701D0"/>
    <w:rsid w:val="00081A87"/>
    <w:rsid w:val="00095C24"/>
    <w:rsid w:val="000B1A73"/>
    <w:rsid w:val="000B5B45"/>
    <w:rsid w:val="000B75EE"/>
    <w:rsid w:val="000C36E1"/>
    <w:rsid w:val="000C5641"/>
    <w:rsid w:val="000C5DF3"/>
    <w:rsid w:val="000C7ACD"/>
    <w:rsid w:val="000C7D4A"/>
    <w:rsid w:val="000D4CA4"/>
    <w:rsid w:val="000D683B"/>
    <w:rsid w:val="000D7A49"/>
    <w:rsid w:val="000E468A"/>
    <w:rsid w:val="000E53EF"/>
    <w:rsid w:val="000F00FF"/>
    <w:rsid w:val="000F012A"/>
    <w:rsid w:val="000F1060"/>
    <w:rsid w:val="000F398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94737"/>
    <w:rsid w:val="001A2A39"/>
    <w:rsid w:val="001A5519"/>
    <w:rsid w:val="001C0052"/>
    <w:rsid w:val="001C1FCA"/>
    <w:rsid w:val="001C7F53"/>
    <w:rsid w:val="001D2934"/>
    <w:rsid w:val="001D4DBB"/>
    <w:rsid w:val="001E7E45"/>
    <w:rsid w:val="00204F68"/>
    <w:rsid w:val="0020586B"/>
    <w:rsid w:val="002119AD"/>
    <w:rsid w:val="00212731"/>
    <w:rsid w:val="002308E7"/>
    <w:rsid w:val="00230F5A"/>
    <w:rsid w:val="002358C5"/>
    <w:rsid w:val="002430D4"/>
    <w:rsid w:val="002479CE"/>
    <w:rsid w:val="00254B9F"/>
    <w:rsid w:val="00266AD3"/>
    <w:rsid w:val="00271AB6"/>
    <w:rsid w:val="00273BB4"/>
    <w:rsid w:val="00276FA5"/>
    <w:rsid w:val="00284E6A"/>
    <w:rsid w:val="00294E79"/>
    <w:rsid w:val="00296526"/>
    <w:rsid w:val="002A1151"/>
    <w:rsid w:val="002A13B4"/>
    <w:rsid w:val="002A6FC8"/>
    <w:rsid w:val="002B267E"/>
    <w:rsid w:val="002B373A"/>
    <w:rsid w:val="002B4375"/>
    <w:rsid w:val="002C3FD6"/>
    <w:rsid w:val="002E1CED"/>
    <w:rsid w:val="002E74B0"/>
    <w:rsid w:val="002E74BA"/>
    <w:rsid w:val="002E798A"/>
    <w:rsid w:val="002F1A61"/>
    <w:rsid w:val="002F7BDD"/>
    <w:rsid w:val="0030191E"/>
    <w:rsid w:val="0031130F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2CE0"/>
    <w:rsid w:val="00353FCC"/>
    <w:rsid w:val="00356D09"/>
    <w:rsid w:val="00356F35"/>
    <w:rsid w:val="00360252"/>
    <w:rsid w:val="00385327"/>
    <w:rsid w:val="00386793"/>
    <w:rsid w:val="003920D1"/>
    <w:rsid w:val="00397F59"/>
    <w:rsid w:val="003A37FF"/>
    <w:rsid w:val="003A508D"/>
    <w:rsid w:val="003B2354"/>
    <w:rsid w:val="003B2729"/>
    <w:rsid w:val="003C048C"/>
    <w:rsid w:val="003C483F"/>
    <w:rsid w:val="003C53E2"/>
    <w:rsid w:val="003D0C53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17D5"/>
    <w:rsid w:val="0045244A"/>
    <w:rsid w:val="00456593"/>
    <w:rsid w:val="004570D4"/>
    <w:rsid w:val="0046050B"/>
    <w:rsid w:val="00465EE6"/>
    <w:rsid w:val="00477EA2"/>
    <w:rsid w:val="004839DA"/>
    <w:rsid w:val="004A0F26"/>
    <w:rsid w:val="004A44F4"/>
    <w:rsid w:val="004A6793"/>
    <w:rsid w:val="004A7AEF"/>
    <w:rsid w:val="004B23C2"/>
    <w:rsid w:val="004B7993"/>
    <w:rsid w:val="004C450B"/>
    <w:rsid w:val="004C75BD"/>
    <w:rsid w:val="004D0C43"/>
    <w:rsid w:val="004D3648"/>
    <w:rsid w:val="004D5032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36BF2"/>
    <w:rsid w:val="00562E48"/>
    <w:rsid w:val="00570E48"/>
    <w:rsid w:val="0058164F"/>
    <w:rsid w:val="00597FD4"/>
    <w:rsid w:val="005A5C44"/>
    <w:rsid w:val="005B5D60"/>
    <w:rsid w:val="005B65DC"/>
    <w:rsid w:val="005C2CEF"/>
    <w:rsid w:val="005C5769"/>
    <w:rsid w:val="005E383B"/>
    <w:rsid w:val="005E5611"/>
    <w:rsid w:val="00601681"/>
    <w:rsid w:val="00603543"/>
    <w:rsid w:val="00611BAA"/>
    <w:rsid w:val="006166FA"/>
    <w:rsid w:val="00620059"/>
    <w:rsid w:val="00621843"/>
    <w:rsid w:val="00622BE6"/>
    <w:rsid w:val="00627EDB"/>
    <w:rsid w:val="00630960"/>
    <w:rsid w:val="00630E05"/>
    <w:rsid w:val="006336D1"/>
    <w:rsid w:val="00634EE3"/>
    <w:rsid w:val="00641BC5"/>
    <w:rsid w:val="006437B6"/>
    <w:rsid w:val="0064418F"/>
    <w:rsid w:val="00644807"/>
    <w:rsid w:val="00646F7F"/>
    <w:rsid w:val="00653192"/>
    <w:rsid w:val="00655667"/>
    <w:rsid w:val="00656B40"/>
    <w:rsid w:val="00661AC6"/>
    <w:rsid w:val="00666E1A"/>
    <w:rsid w:val="0067254A"/>
    <w:rsid w:val="006835D7"/>
    <w:rsid w:val="006852C5"/>
    <w:rsid w:val="0069591F"/>
    <w:rsid w:val="006A0A36"/>
    <w:rsid w:val="006A36D6"/>
    <w:rsid w:val="006A3F2B"/>
    <w:rsid w:val="006A5C5E"/>
    <w:rsid w:val="006A72FB"/>
    <w:rsid w:val="006B4D0F"/>
    <w:rsid w:val="006B70A9"/>
    <w:rsid w:val="006D2868"/>
    <w:rsid w:val="006F07F7"/>
    <w:rsid w:val="006F384B"/>
    <w:rsid w:val="006F53A6"/>
    <w:rsid w:val="006F65AF"/>
    <w:rsid w:val="006F6A99"/>
    <w:rsid w:val="0070260B"/>
    <w:rsid w:val="00706C67"/>
    <w:rsid w:val="00712FD2"/>
    <w:rsid w:val="00722D9A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0C3"/>
    <w:rsid w:val="00787AE9"/>
    <w:rsid w:val="00793B06"/>
    <w:rsid w:val="007B24BC"/>
    <w:rsid w:val="007B56DB"/>
    <w:rsid w:val="007B6066"/>
    <w:rsid w:val="007C18B3"/>
    <w:rsid w:val="007C2A8E"/>
    <w:rsid w:val="007C352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0F89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51B9"/>
    <w:rsid w:val="008C7428"/>
    <w:rsid w:val="008D6FFE"/>
    <w:rsid w:val="008E4978"/>
    <w:rsid w:val="008E6834"/>
    <w:rsid w:val="008F1F79"/>
    <w:rsid w:val="00905D1C"/>
    <w:rsid w:val="009144B1"/>
    <w:rsid w:val="00920D2A"/>
    <w:rsid w:val="0092277A"/>
    <w:rsid w:val="009248DE"/>
    <w:rsid w:val="0092511C"/>
    <w:rsid w:val="0092616A"/>
    <w:rsid w:val="00930A0D"/>
    <w:rsid w:val="009427D8"/>
    <w:rsid w:val="009437BA"/>
    <w:rsid w:val="009478C6"/>
    <w:rsid w:val="00956F60"/>
    <w:rsid w:val="00960647"/>
    <w:rsid w:val="00961C21"/>
    <w:rsid w:val="00973D85"/>
    <w:rsid w:val="00976285"/>
    <w:rsid w:val="009764B6"/>
    <w:rsid w:val="0098136C"/>
    <w:rsid w:val="00981815"/>
    <w:rsid w:val="00990B53"/>
    <w:rsid w:val="00992FD9"/>
    <w:rsid w:val="009930A8"/>
    <w:rsid w:val="009947CD"/>
    <w:rsid w:val="0099615C"/>
    <w:rsid w:val="009970AF"/>
    <w:rsid w:val="009A1E0A"/>
    <w:rsid w:val="009A28CD"/>
    <w:rsid w:val="009A2A10"/>
    <w:rsid w:val="009A52D0"/>
    <w:rsid w:val="009A6FF8"/>
    <w:rsid w:val="009A77FD"/>
    <w:rsid w:val="009C0AC5"/>
    <w:rsid w:val="009D07D0"/>
    <w:rsid w:val="00A05492"/>
    <w:rsid w:val="00A06AD3"/>
    <w:rsid w:val="00A10C95"/>
    <w:rsid w:val="00A120BD"/>
    <w:rsid w:val="00A160F8"/>
    <w:rsid w:val="00A167D3"/>
    <w:rsid w:val="00A256C6"/>
    <w:rsid w:val="00A2581E"/>
    <w:rsid w:val="00A25DAD"/>
    <w:rsid w:val="00A37F21"/>
    <w:rsid w:val="00A421C4"/>
    <w:rsid w:val="00A42CB3"/>
    <w:rsid w:val="00A56B43"/>
    <w:rsid w:val="00A64CF0"/>
    <w:rsid w:val="00A673C0"/>
    <w:rsid w:val="00A67980"/>
    <w:rsid w:val="00A70A3A"/>
    <w:rsid w:val="00A73491"/>
    <w:rsid w:val="00A829A4"/>
    <w:rsid w:val="00A8686E"/>
    <w:rsid w:val="00A93B33"/>
    <w:rsid w:val="00A93DB5"/>
    <w:rsid w:val="00A96CA0"/>
    <w:rsid w:val="00AA6E30"/>
    <w:rsid w:val="00AB6B68"/>
    <w:rsid w:val="00AC18A1"/>
    <w:rsid w:val="00AC3753"/>
    <w:rsid w:val="00AC7243"/>
    <w:rsid w:val="00AD0B4A"/>
    <w:rsid w:val="00AD1466"/>
    <w:rsid w:val="00AD1F4D"/>
    <w:rsid w:val="00AE096D"/>
    <w:rsid w:val="00AE4108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251DD"/>
    <w:rsid w:val="00B33E4B"/>
    <w:rsid w:val="00B34DB0"/>
    <w:rsid w:val="00B44EFA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3D55"/>
    <w:rsid w:val="00BA59EB"/>
    <w:rsid w:val="00BB39B2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718"/>
    <w:rsid w:val="00BF210F"/>
    <w:rsid w:val="00BF249A"/>
    <w:rsid w:val="00BF7B27"/>
    <w:rsid w:val="00C036AC"/>
    <w:rsid w:val="00C037D6"/>
    <w:rsid w:val="00C145A9"/>
    <w:rsid w:val="00C15D58"/>
    <w:rsid w:val="00C160F9"/>
    <w:rsid w:val="00C22F7F"/>
    <w:rsid w:val="00C24A53"/>
    <w:rsid w:val="00C34426"/>
    <w:rsid w:val="00C35004"/>
    <w:rsid w:val="00C35832"/>
    <w:rsid w:val="00C35C77"/>
    <w:rsid w:val="00C36169"/>
    <w:rsid w:val="00C4642F"/>
    <w:rsid w:val="00C52665"/>
    <w:rsid w:val="00C527DD"/>
    <w:rsid w:val="00C71496"/>
    <w:rsid w:val="00C71E43"/>
    <w:rsid w:val="00C81B70"/>
    <w:rsid w:val="00C8447E"/>
    <w:rsid w:val="00C967A1"/>
    <w:rsid w:val="00CA0AE4"/>
    <w:rsid w:val="00CA26C2"/>
    <w:rsid w:val="00CB3011"/>
    <w:rsid w:val="00CB3359"/>
    <w:rsid w:val="00CB6FC1"/>
    <w:rsid w:val="00CC035F"/>
    <w:rsid w:val="00CD1B82"/>
    <w:rsid w:val="00CE47ED"/>
    <w:rsid w:val="00CE63F1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842"/>
    <w:rsid w:val="00D41FAB"/>
    <w:rsid w:val="00D424D4"/>
    <w:rsid w:val="00D4790F"/>
    <w:rsid w:val="00D5246E"/>
    <w:rsid w:val="00D71044"/>
    <w:rsid w:val="00D734FF"/>
    <w:rsid w:val="00D75878"/>
    <w:rsid w:val="00D81D27"/>
    <w:rsid w:val="00D86E2B"/>
    <w:rsid w:val="00D923F1"/>
    <w:rsid w:val="00D92C2E"/>
    <w:rsid w:val="00D95B94"/>
    <w:rsid w:val="00D97610"/>
    <w:rsid w:val="00DA5A1D"/>
    <w:rsid w:val="00DA79D8"/>
    <w:rsid w:val="00DB1EDF"/>
    <w:rsid w:val="00DB4117"/>
    <w:rsid w:val="00DB53EB"/>
    <w:rsid w:val="00DB6ECF"/>
    <w:rsid w:val="00DB7980"/>
    <w:rsid w:val="00DC1D90"/>
    <w:rsid w:val="00DC3021"/>
    <w:rsid w:val="00DC42E7"/>
    <w:rsid w:val="00DC5DF9"/>
    <w:rsid w:val="00DD29FD"/>
    <w:rsid w:val="00DE055F"/>
    <w:rsid w:val="00DE2FBA"/>
    <w:rsid w:val="00DE51B9"/>
    <w:rsid w:val="00DE6FAE"/>
    <w:rsid w:val="00DF1300"/>
    <w:rsid w:val="00DF15FE"/>
    <w:rsid w:val="00DF29B6"/>
    <w:rsid w:val="00DF3233"/>
    <w:rsid w:val="00E04B2E"/>
    <w:rsid w:val="00E11BCE"/>
    <w:rsid w:val="00E173FD"/>
    <w:rsid w:val="00E2662F"/>
    <w:rsid w:val="00E36A94"/>
    <w:rsid w:val="00E37BE6"/>
    <w:rsid w:val="00E40077"/>
    <w:rsid w:val="00E43229"/>
    <w:rsid w:val="00E547E8"/>
    <w:rsid w:val="00E56B9E"/>
    <w:rsid w:val="00E60B51"/>
    <w:rsid w:val="00E62DC6"/>
    <w:rsid w:val="00E63277"/>
    <w:rsid w:val="00E747B9"/>
    <w:rsid w:val="00E7495F"/>
    <w:rsid w:val="00E74C7D"/>
    <w:rsid w:val="00E7546B"/>
    <w:rsid w:val="00E814DF"/>
    <w:rsid w:val="00E82904"/>
    <w:rsid w:val="00E862A3"/>
    <w:rsid w:val="00E8701F"/>
    <w:rsid w:val="00E9786A"/>
    <w:rsid w:val="00EB42EB"/>
    <w:rsid w:val="00EC1139"/>
    <w:rsid w:val="00EC5056"/>
    <w:rsid w:val="00ED412A"/>
    <w:rsid w:val="00ED4238"/>
    <w:rsid w:val="00EE5443"/>
    <w:rsid w:val="00F00B1A"/>
    <w:rsid w:val="00F043F5"/>
    <w:rsid w:val="00F10206"/>
    <w:rsid w:val="00F11750"/>
    <w:rsid w:val="00F22445"/>
    <w:rsid w:val="00F305AC"/>
    <w:rsid w:val="00F34170"/>
    <w:rsid w:val="00F35EE4"/>
    <w:rsid w:val="00F476D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00F3"/>
    <w:rsid w:val="00F91149"/>
    <w:rsid w:val="00F91655"/>
    <w:rsid w:val="00FA265D"/>
    <w:rsid w:val="00FA7CB9"/>
    <w:rsid w:val="00FB402C"/>
    <w:rsid w:val="00FB69A2"/>
    <w:rsid w:val="00FC44E3"/>
    <w:rsid w:val="00FC55E9"/>
    <w:rsid w:val="00FD1A65"/>
    <w:rsid w:val="00FD253A"/>
    <w:rsid w:val="00FD530F"/>
    <w:rsid w:val="00FD7847"/>
    <w:rsid w:val="00FE18F9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616A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616A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A1DE-B3AE-43CE-9FA9-9069ECE2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1318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11</cp:revision>
  <dcterms:created xsi:type="dcterms:W3CDTF">2024-03-08T21:09:00Z</dcterms:created>
  <dcterms:modified xsi:type="dcterms:W3CDTF">2024-09-04T19:28:00Z</dcterms:modified>
</cp:coreProperties>
</file>