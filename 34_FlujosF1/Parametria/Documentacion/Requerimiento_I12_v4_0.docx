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8300FCB" w:rsidR="00C4642F" w:rsidRPr="00230F5A" w:rsidRDefault="00B01B02" w:rsidP="00354D82">
      <w:pPr>
        <w:jc w:val="center"/>
        <w:rPr>
          <w:rFonts w:ascii="Times New Roman" w:hAnsi="Times New Roman" w:cs="Times New Roman"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AA41D6">
        <w:rPr>
          <w:rFonts w:ascii="Times New Roman" w:hAnsi="Times New Roman" w:cs="Times New Roman"/>
          <w:b/>
          <w:sz w:val="72"/>
          <w:szCs w:val="72"/>
        </w:rPr>
        <w:t>1</w:t>
      </w:r>
      <w:r w:rsidR="00354D82">
        <w:rPr>
          <w:rFonts w:ascii="Times New Roman" w:hAnsi="Times New Roman" w:cs="Times New Roman"/>
          <w:b/>
          <w:sz w:val="72"/>
          <w:szCs w:val="72"/>
        </w:rPr>
        <w:t>2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354D82">
        <w:rPr>
          <w:rFonts w:ascii="Times New Roman" w:hAnsi="Times New Roman" w:cs="Times New Roman"/>
          <w:b/>
          <w:sz w:val="72"/>
          <w:szCs w:val="72"/>
        </w:rPr>
        <w:t>524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AA41D6" w:rsidRPr="00AA41D6">
        <w:rPr>
          <w:rFonts w:ascii="Arial MT"/>
          <w:sz w:val="16"/>
        </w:rPr>
        <w:t xml:space="preserve"> </w:t>
      </w:r>
      <w:r w:rsidR="00354D82" w:rsidRPr="00354D82">
        <w:rPr>
          <w:rFonts w:ascii="Times New Roman" w:hAnsi="Times New Roman" w:cs="Times New Roman"/>
          <w:b/>
          <w:sz w:val="72"/>
          <w:szCs w:val="72"/>
        </w:rPr>
        <w:t>Incidentes de Ciberseguridad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41E4A6F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683C7FF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2A52B909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5A0708E2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46BA4471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28EA8B17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541D47BD" w14:textId="77777777" w:rsidR="00354D82" w:rsidRDefault="00354D82" w:rsidP="00C4642F">
      <w:pPr>
        <w:rPr>
          <w:rFonts w:ascii="Times New Roman" w:hAnsi="Times New Roman" w:cs="Times New Roman"/>
        </w:rPr>
      </w:pPr>
    </w:p>
    <w:p w14:paraId="3CD0C920" w14:textId="48E6AA3A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B0C9D36" w14:textId="527CE5FF" w:rsidR="0083661D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5950" w:history="1">
            <w:r w:rsidR="0083661D" w:rsidRPr="00057126">
              <w:rPr>
                <w:rStyle w:val="Hipervnculo"/>
                <w:noProof/>
              </w:rPr>
              <w:t>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Definición de estructuras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_Toc160815950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4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0DF8106A" w14:textId="6546158C" w:rsidR="0083661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1" w:history="1">
            <w:r w:rsidR="0083661D" w:rsidRPr="00057126">
              <w:rPr>
                <w:rStyle w:val="Hipervnculo"/>
                <w:noProof/>
              </w:rPr>
              <w:t>1.1.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bCs/>
                <w:noProof/>
              </w:rPr>
              <w:t xml:space="preserve">Archivo de datos del emisor  </w:t>
            </w:r>
            <w:r w:rsidR="0083661D" w:rsidRPr="00057126">
              <w:rPr>
                <w:rStyle w:val="Hipervnculo"/>
                <w:noProof/>
              </w:rPr>
              <w:t>Manual Sistema de Información Bancos - Sistema Contable (cmfchile.cl)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_Toc160815951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4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009A664A" w14:textId="768BB5C2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2" w:history="1">
            <w:r w:rsidR="0083661D" w:rsidRPr="00057126">
              <w:rPr>
                <w:rStyle w:val="Hipervnculo"/>
                <w:noProof/>
              </w:rPr>
              <w:t>2.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Validaciones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_Toc160815952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5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3E52C5B4" w14:textId="3334A6BA" w:rsidR="0083661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3" w:history="1">
            <w:r w:rsidR="0083661D" w:rsidRPr="00057126">
              <w:rPr>
                <w:rStyle w:val="Hipervnculo"/>
                <w:noProof/>
              </w:rPr>
              <w:t>2.1.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Archivo de datos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_Toc160815953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5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0877534D" w14:textId="15F003F0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4" w:history="1">
            <w:r w:rsidR="0083661D" w:rsidRPr="00057126">
              <w:rPr>
                <w:rStyle w:val="Hipervnculo"/>
                <w:noProof/>
              </w:rPr>
              <w:t>3.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Construyendo la carátula de salida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_Toc160815954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6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64C365CC" w14:textId="0F299D54" w:rsidR="0083661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5" w:history="1">
            <w:r w:rsidR="0083661D" w:rsidRPr="00057126">
              <w:rPr>
                <w:rStyle w:val="Hipervnculo"/>
                <w:noProof/>
              </w:rPr>
              <w:t>3.1.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Formato de carátula de salida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_Toc160815955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6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37251F1F" w14:textId="421BD719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6" w:history="1">
            <w:r w:rsidR="0083661D" w:rsidRPr="00057126">
              <w:rPr>
                <w:rStyle w:val="Hipervnculo"/>
                <w:bCs/>
                <w:noProof/>
              </w:rPr>
              <w:t>4.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Definición de nombres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_Toc160815956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2627C433" w14:textId="13A3BE1A" w:rsidR="0083661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7" w:history="1">
            <w:r w:rsidR="0083661D" w:rsidRPr="00057126">
              <w:rPr>
                <w:rStyle w:val="Hipervnculo"/>
                <w:noProof/>
              </w:rPr>
              <w:t>4.1.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Archivo de salida a destino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_Toc160815957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5E9EAD7F" w14:textId="43C33FD2" w:rsidR="0083661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8" w:history="1">
            <w:r w:rsidR="0083661D" w:rsidRPr="00057126">
              <w:rPr>
                <w:rStyle w:val="Hipervnculo"/>
                <w:noProof/>
              </w:rPr>
              <w:t>4.1.1.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Archivo de datos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_Toc160815958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0872BA3B" w14:textId="289E35B9" w:rsidR="0083661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59" w:history="1">
            <w:r w:rsidR="0083661D" w:rsidRPr="00057126">
              <w:rPr>
                <w:rStyle w:val="Hipervnculo"/>
                <w:noProof/>
              </w:rPr>
              <w:t>4.1.2.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Archivo Carátula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_Toc160815959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345F1BC9" w14:textId="2C92B1F0" w:rsidR="0083661D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0" w:history="1">
            <w:r w:rsidR="0083661D" w:rsidRPr="00057126">
              <w:rPr>
                <w:rStyle w:val="Hipervnculo"/>
                <w:noProof/>
              </w:rPr>
              <w:t>4.2.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Definición de correlativo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_Toc160815960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3FB9CA42" w14:textId="19962885" w:rsidR="0083661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1" w:history="1">
            <w:r w:rsidR="0083661D" w:rsidRPr="00057126">
              <w:rPr>
                <w:rStyle w:val="Hipervnculo"/>
                <w:noProof/>
              </w:rPr>
              <w:t>4.2.1.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Salida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_Toc160815961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55911074" w14:textId="3013C901" w:rsidR="0083661D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2" w:history="1">
            <w:r w:rsidR="0083661D" w:rsidRPr="00057126">
              <w:rPr>
                <w:rStyle w:val="Hipervnculo"/>
                <w:noProof/>
              </w:rPr>
              <w:t>4.2.2.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Entrada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_Toc160815962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9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3931211C" w14:textId="10CD1955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3" w:history="1">
            <w:r w:rsidR="0083661D" w:rsidRPr="00057126">
              <w:rPr>
                <w:rStyle w:val="Hipervnculo"/>
                <w:noProof/>
              </w:rPr>
              <w:t>5.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Definición de datos por ingresar del usuario (desde el Front)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_Toc160815963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10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2CD00963" w14:textId="72FCACD2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4" w:history="1">
            <w:r w:rsidR="0083661D" w:rsidRPr="00057126">
              <w:rPr>
                <w:rStyle w:val="Hipervnculo"/>
                <w:noProof/>
              </w:rPr>
              <w:t>6.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Definir Notificación hacia el Front.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_Toc160815964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11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4404E91D" w14:textId="5BAEE504" w:rsidR="0083661D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5965" w:history="1">
            <w:r w:rsidR="0083661D" w:rsidRPr="00057126">
              <w:rPr>
                <w:rStyle w:val="Hipervnculo"/>
                <w:noProof/>
              </w:rPr>
              <w:t>7.</w:t>
            </w:r>
            <w:r w:rsidR="0083661D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83661D" w:rsidRPr="00057126">
              <w:rPr>
                <w:rStyle w:val="Hipervnculo"/>
                <w:noProof/>
              </w:rPr>
              <w:t>Datos sensibles</w:t>
            </w:r>
            <w:r w:rsidR="0083661D">
              <w:rPr>
                <w:noProof/>
                <w:webHidden/>
              </w:rPr>
              <w:tab/>
            </w:r>
            <w:r w:rsidR="0083661D">
              <w:rPr>
                <w:noProof/>
                <w:webHidden/>
              </w:rPr>
              <w:fldChar w:fldCharType="begin"/>
            </w:r>
            <w:r w:rsidR="0083661D">
              <w:rPr>
                <w:noProof/>
                <w:webHidden/>
              </w:rPr>
              <w:instrText xml:space="preserve"> PAGEREF _Toc160815965 \h </w:instrText>
            </w:r>
            <w:r w:rsidR="0083661D">
              <w:rPr>
                <w:noProof/>
                <w:webHidden/>
              </w:rPr>
            </w:r>
            <w:r w:rsidR="0083661D">
              <w:rPr>
                <w:noProof/>
                <w:webHidden/>
              </w:rPr>
              <w:fldChar w:fldCharType="separate"/>
            </w:r>
            <w:r w:rsidR="0083661D">
              <w:rPr>
                <w:noProof/>
                <w:webHidden/>
              </w:rPr>
              <w:t>11</w:t>
            </w:r>
            <w:r w:rsidR="0083661D">
              <w:rPr>
                <w:noProof/>
                <w:webHidden/>
              </w:rPr>
              <w:fldChar w:fldCharType="end"/>
            </w:r>
          </w:hyperlink>
        </w:p>
        <w:p w14:paraId="1B95E1CD" w14:textId="0B6FE8B0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8E2398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8E2398">
        <w:tc>
          <w:tcPr>
            <w:tcW w:w="1256" w:type="dxa"/>
          </w:tcPr>
          <w:p w14:paraId="2E76E9E9" w14:textId="387A6A5C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650BAA">
              <w:rPr>
                <w:rFonts w:ascii="Times New Roman" w:hAnsi="Times New Roman" w:cs="Times New Roman"/>
              </w:rPr>
              <w:t>1</w:t>
            </w:r>
            <w:r w:rsidR="00354D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2A081BB2" w:rsidR="00C36169" w:rsidRPr="00230F5A" w:rsidRDefault="00650BAA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 w:rsidR="00B251D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 w:rsidR="00B251D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2280C75" w14:textId="77777777" w:rsidR="00C67F49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572BA56" w14:textId="77777777" w:rsidR="00C67F49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D633E85" w:rsidR="00C36169" w:rsidRPr="00230F5A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E2398" w:rsidRPr="00230F5A" w14:paraId="5339FC0E" w14:textId="7AB2D237" w:rsidTr="008E2398">
        <w:tc>
          <w:tcPr>
            <w:tcW w:w="1256" w:type="dxa"/>
          </w:tcPr>
          <w:p w14:paraId="3DF7E2D2" w14:textId="1576CD82" w:rsidR="008E2398" w:rsidRPr="00230F5A" w:rsidRDefault="008E2398" w:rsidP="008E23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342" w:type="dxa"/>
          </w:tcPr>
          <w:p w14:paraId="69C55B7E" w14:textId="53FABF10" w:rsidR="008E2398" w:rsidRPr="00230F5A" w:rsidRDefault="008E2398" w:rsidP="008E23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09CB586" w14:textId="77777777" w:rsidR="00C67F49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6ECB0F0" w14:textId="77777777" w:rsidR="00C67F49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14CF087" w:rsidR="008E2398" w:rsidRPr="00230F5A" w:rsidRDefault="00C67F49" w:rsidP="00C67F4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440665AA" w:rsidR="008E2398" w:rsidRPr="00230F5A" w:rsidRDefault="008E2398" w:rsidP="008E23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FC9ED21" w:rsidR="008E2398" w:rsidRPr="00230F5A" w:rsidRDefault="008E2398" w:rsidP="008E23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3317B0" w:rsidRPr="00230F5A" w14:paraId="251EA50D" w14:textId="22DD7FE9" w:rsidTr="008E2398">
        <w:tc>
          <w:tcPr>
            <w:tcW w:w="1256" w:type="dxa"/>
          </w:tcPr>
          <w:p w14:paraId="7287933A" w14:textId="0B10D530" w:rsidR="003317B0" w:rsidRPr="00230F5A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342" w:type="dxa"/>
          </w:tcPr>
          <w:p w14:paraId="562818B9" w14:textId="44D42B99" w:rsidR="003317B0" w:rsidRPr="00230F5A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A996274" w14:textId="77777777" w:rsidR="003317B0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962B5C4" w14:textId="77777777" w:rsidR="003317B0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2AE3C778" w:rsidR="003317B0" w:rsidRPr="00230F5A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7F6800F6" w:rsidR="003317B0" w:rsidRPr="00230F5A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3F9CA50" w14:textId="77777777" w:rsidR="003317B0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30D33D19" w:rsidR="003317B0" w:rsidRPr="00230F5A" w:rsidRDefault="003317B0" w:rsidP="003317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4A0355" w:rsidRPr="00230F5A" w14:paraId="38B70AFE" w14:textId="34FEEE1D" w:rsidTr="008E2398">
        <w:tc>
          <w:tcPr>
            <w:tcW w:w="1256" w:type="dxa"/>
          </w:tcPr>
          <w:p w14:paraId="23AEB014" w14:textId="09C834EE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342" w:type="dxa"/>
          </w:tcPr>
          <w:p w14:paraId="7FA5A642" w14:textId="49E4DE1D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C29E542" w14:textId="77777777" w:rsidR="004A0355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E4D164E" w14:textId="77777777" w:rsidR="004A0355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0E5D7599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153F82A5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12A1C52" w14:textId="77777777" w:rsidR="004A0355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578D5A31" w14:textId="77777777" w:rsidR="004A0355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4C9F2EC" w14:textId="77777777" w:rsidR="004A0355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327941DE" w14:textId="77777777" w:rsidR="004A0355" w:rsidRDefault="004A0355" w:rsidP="004A03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70E0BE55" w14:textId="77777777" w:rsidR="004A0355" w:rsidRDefault="004A0355" w:rsidP="004A03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F2B72A" w14:textId="77777777" w:rsidR="004A0355" w:rsidRPr="00AD54F4" w:rsidRDefault="004A0355" w:rsidP="004A03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1269C2DE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4A0355" w:rsidRPr="00230F5A" w14:paraId="4B606B6E" w14:textId="62885254" w:rsidTr="008E2398">
        <w:tc>
          <w:tcPr>
            <w:tcW w:w="1256" w:type="dxa"/>
          </w:tcPr>
          <w:p w14:paraId="612D72B6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A0355" w:rsidRPr="00230F5A" w14:paraId="2EA7A1DB" w14:textId="6C6D457E" w:rsidTr="008E2398">
        <w:tc>
          <w:tcPr>
            <w:tcW w:w="1256" w:type="dxa"/>
          </w:tcPr>
          <w:p w14:paraId="4D062B49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A0355" w:rsidRPr="00230F5A" w14:paraId="4EBD62EB" w14:textId="7659FBA3" w:rsidTr="008E2398">
        <w:tc>
          <w:tcPr>
            <w:tcW w:w="1256" w:type="dxa"/>
          </w:tcPr>
          <w:p w14:paraId="6FF918B3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A0355" w:rsidRPr="00230F5A" w:rsidRDefault="004A0355" w:rsidP="004A035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B356C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81595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3B356C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81595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2E1FD9CB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1D11CB">
              <w:rPr>
                <w:rFonts w:ascii="Times New Roman" w:hAnsi="Times New Roman" w:cs="Times New Roman"/>
                <w:sz w:val="20"/>
              </w:rPr>
              <w:t>4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5CB2FF9A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8D2DFB">
              <w:rPr>
                <w:rFonts w:ascii="Times New Roman" w:hAnsi="Times New Roman" w:cs="Times New Roman"/>
                <w:sz w:val="20"/>
              </w:rPr>
              <w:t>archive</w:t>
            </w:r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29A58092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1D11CB">
              <w:rPr>
                <w:rFonts w:ascii="Times New Roman" w:hAnsi="Times New Roman" w:cs="Times New Roman"/>
                <w:sz w:val="20"/>
              </w:rPr>
              <w:t>185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1B9006AB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1D11CB">
        <w:rPr>
          <w:rFonts w:ascii="Times New Roman" w:hAnsi="Times New Roman" w:cs="Times New Roman"/>
          <w:spacing w:val="-3"/>
        </w:rPr>
        <w:t>198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0F360FB2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77783F46" w14:textId="77777777" w:rsidR="00146329" w:rsidRDefault="00146329" w:rsidP="003B356C">
      <w:pPr>
        <w:pStyle w:val="Prrafodelista"/>
        <w:numPr>
          <w:ilvl w:val="5"/>
          <w:numId w:val="5"/>
        </w:numPr>
        <w:tabs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146329" w14:paraId="0D15CFC6" w14:textId="77777777" w:rsidTr="005C4751">
        <w:trPr>
          <w:trHeight w:val="299"/>
        </w:trPr>
        <w:tc>
          <w:tcPr>
            <w:tcW w:w="1131" w:type="dxa"/>
          </w:tcPr>
          <w:p w14:paraId="5B20692C" w14:textId="4B561510" w:rsidR="00146329" w:rsidRDefault="00146329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283" w:type="dxa"/>
          </w:tcPr>
          <w:p w14:paraId="056FA9DC" w14:textId="77777777" w:rsidR="00146329" w:rsidRDefault="00146329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27D40D7A" w14:textId="77777777" w:rsidR="00146329" w:rsidRDefault="00146329" w:rsidP="005C4751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Incidentes</w:t>
            </w:r>
            <w:proofErr w:type="spellEnd"/>
          </w:p>
        </w:tc>
      </w:tr>
      <w:tr w:rsidR="00146329" w14:paraId="7C79DA14" w14:textId="77777777" w:rsidTr="005C4751">
        <w:trPr>
          <w:trHeight w:val="301"/>
        </w:trPr>
        <w:tc>
          <w:tcPr>
            <w:tcW w:w="1131" w:type="dxa"/>
          </w:tcPr>
          <w:p w14:paraId="18D0993A" w14:textId="4072D616" w:rsidR="00146329" w:rsidRDefault="00146329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283" w:type="dxa"/>
          </w:tcPr>
          <w:p w14:paraId="159305B0" w14:textId="77777777" w:rsidR="00146329" w:rsidRDefault="00146329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444DEC95" w14:textId="77777777" w:rsidR="00146329" w:rsidRDefault="00146329" w:rsidP="005C4751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Alertas</w:t>
            </w:r>
            <w:proofErr w:type="spellEnd"/>
          </w:p>
        </w:tc>
      </w:tr>
    </w:tbl>
    <w:p w14:paraId="69B03C2E" w14:textId="77777777" w:rsidR="00146329" w:rsidRDefault="00146329" w:rsidP="00146329">
      <w:pPr>
        <w:pStyle w:val="Textoindependiente"/>
        <w:spacing w:before="10"/>
        <w:rPr>
          <w:rFonts w:ascii="Times New Roman"/>
          <w:i/>
        </w:rPr>
      </w:pPr>
    </w:p>
    <w:p w14:paraId="2901A7EC" w14:textId="1110C4AF" w:rsidR="00146329" w:rsidRDefault="00146329" w:rsidP="003B356C">
      <w:pPr>
        <w:pStyle w:val="Prrafodelista"/>
        <w:numPr>
          <w:ilvl w:val="5"/>
          <w:numId w:val="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 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contiene el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detalle 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incidentes.</w:t>
      </w:r>
    </w:p>
    <w:p w14:paraId="62B2E869" w14:textId="03DFEE78" w:rsidR="00146329" w:rsidRDefault="00146329" w:rsidP="00146329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TR=1</w:t>
      </w:r>
    </w:p>
    <w:p w14:paraId="3F93E233" w14:textId="77777777" w:rsidR="00146329" w:rsidRDefault="00146329" w:rsidP="00146329">
      <w:pPr>
        <w:rPr>
          <w:rFonts w:ascii="Times New Roman"/>
          <w:sz w:val="20"/>
        </w:rPr>
        <w:sectPr w:rsidR="00146329" w:rsidSect="00F501E9">
          <w:pgSz w:w="12250" w:h="15850"/>
          <w:pgMar w:top="1380" w:right="840" w:bottom="880" w:left="920" w:header="567" w:footer="685" w:gutter="0"/>
          <w:cols w:space="720"/>
        </w:sectPr>
      </w:pPr>
    </w:p>
    <w:p w14:paraId="275993B9" w14:textId="77777777" w:rsidR="00146329" w:rsidRDefault="00146329" w:rsidP="00146329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523"/>
        <w:gridCol w:w="1501"/>
      </w:tblGrid>
      <w:tr w:rsidR="00146329" w14:paraId="7C52D7D3" w14:textId="77777777" w:rsidTr="005C4751">
        <w:trPr>
          <w:trHeight w:val="300"/>
        </w:trPr>
        <w:tc>
          <w:tcPr>
            <w:tcW w:w="1414" w:type="dxa"/>
          </w:tcPr>
          <w:p w14:paraId="3284E7D7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FBEEF75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4AF538DD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501" w:type="dxa"/>
          </w:tcPr>
          <w:p w14:paraId="3C935C90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46329" w14:paraId="3AB0C537" w14:textId="77777777" w:rsidTr="005C4751">
        <w:trPr>
          <w:trHeight w:val="299"/>
        </w:trPr>
        <w:tc>
          <w:tcPr>
            <w:tcW w:w="1414" w:type="dxa"/>
          </w:tcPr>
          <w:p w14:paraId="112EBFDA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982CDF6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3A241FF3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Número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interno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identificación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del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incidente</w:t>
            </w:r>
          </w:p>
        </w:tc>
        <w:tc>
          <w:tcPr>
            <w:tcW w:w="1501" w:type="dxa"/>
          </w:tcPr>
          <w:p w14:paraId="16EA6EFE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46329" w14:paraId="40FEE871" w14:textId="77777777" w:rsidTr="005C4751">
        <w:trPr>
          <w:trHeight w:val="299"/>
        </w:trPr>
        <w:tc>
          <w:tcPr>
            <w:tcW w:w="1414" w:type="dxa"/>
          </w:tcPr>
          <w:p w14:paraId="2A8A98A3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20E6DE6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E9ACB60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Número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identificación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del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incidente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otorgado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por</w:t>
            </w:r>
            <w:r w:rsidRPr="008E2398">
              <w:rPr>
                <w:spacing w:val="-1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la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SBIF</w:t>
            </w:r>
          </w:p>
        </w:tc>
        <w:tc>
          <w:tcPr>
            <w:tcW w:w="1501" w:type="dxa"/>
          </w:tcPr>
          <w:p w14:paraId="3378EBE8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46329" w14:paraId="2720EC87" w14:textId="77777777" w:rsidTr="005C4751">
        <w:trPr>
          <w:trHeight w:val="299"/>
        </w:trPr>
        <w:tc>
          <w:tcPr>
            <w:tcW w:w="1414" w:type="dxa"/>
          </w:tcPr>
          <w:p w14:paraId="0E2803A2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0200364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72EED3E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3E503C2A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46329" w14:paraId="3F8C73CD" w14:textId="77777777" w:rsidTr="005C4751">
        <w:trPr>
          <w:trHeight w:val="302"/>
        </w:trPr>
        <w:tc>
          <w:tcPr>
            <w:tcW w:w="1414" w:type="dxa"/>
          </w:tcPr>
          <w:p w14:paraId="351EC5A5" w14:textId="77777777" w:rsidR="00146329" w:rsidRDefault="0014632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891132B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0995CB8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4686E1AD" w14:textId="77777777" w:rsidR="00146329" w:rsidRDefault="00146329" w:rsidP="005C4751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46329" w14:paraId="2017B6C7" w14:textId="77777777" w:rsidTr="005C4751">
        <w:trPr>
          <w:trHeight w:val="299"/>
        </w:trPr>
        <w:tc>
          <w:tcPr>
            <w:tcW w:w="1414" w:type="dxa"/>
          </w:tcPr>
          <w:p w14:paraId="0A436408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661313D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9AAE30D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reporte</w:t>
            </w:r>
            <w:proofErr w:type="spellEnd"/>
          </w:p>
        </w:tc>
        <w:tc>
          <w:tcPr>
            <w:tcW w:w="1501" w:type="dxa"/>
          </w:tcPr>
          <w:p w14:paraId="5BD54728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46329" w14:paraId="583FA8B9" w14:textId="77777777" w:rsidTr="005C4751">
        <w:trPr>
          <w:trHeight w:val="299"/>
        </w:trPr>
        <w:tc>
          <w:tcPr>
            <w:tcW w:w="1414" w:type="dxa"/>
          </w:tcPr>
          <w:p w14:paraId="48CBC3B0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C1F1725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FC7C8F8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reporte</w:t>
            </w:r>
            <w:proofErr w:type="spellEnd"/>
          </w:p>
        </w:tc>
        <w:tc>
          <w:tcPr>
            <w:tcW w:w="1501" w:type="dxa"/>
          </w:tcPr>
          <w:p w14:paraId="0E75CCD4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46329" w14:paraId="08C38666" w14:textId="77777777" w:rsidTr="005C4751">
        <w:trPr>
          <w:trHeight w:val="299"/>
        </w:trPr>
        <w:tc>
          <w:tcPr>
            <w:tcW w:w="1414" w:type="dxa"/>
          </w:tcPr>
          <w:p w14:paraId="1D389488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EA6D849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01C428D0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501" w:type="dxa"/>
          </w:tcPr>
          <w:p w14:paraId="5D5E6131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146329" w14:paraId="7084F274" w14:textId="77777777" w:rsidTr="005C4751">
        <w:trPr>
          <w:trHeight w:val="299"/>
        </w:trPr>
        <w:tc>
          <w:tcPr>
            <w:tcW w:w="1414" w:type="dxa"/>
          </w:tcPr>
          <w:p w14:paraId="5007A942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50F51747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58AD183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mitigación</w:t>
            </w:r>
            <w:proofErr w:type="spellEnd"/>
          </w:p>
        </w:tc>
        <w:tc>
          <w:tcPr>
            <w:tcW w:w="1501" w:type="dxa"/>
          </w:tcPr>
          <w:p w14:paraId="19947CD0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146329" w14:paraId="72A91533" w14:textId="77777777" w:rsidTr="005C4751">
        <w:trPr>
          <w:trHeight w:val="299"/>
        </w:trPr>
        <w:tc>
          <w:tcPr>
            <w:tcW w:w="1414" w:type="dxa"/>
          </w:tcPr>
          <w:p w14:paraId="37564381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3686CF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82986BD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vulnerabilidad</w:t>
            </w:r>
            <w:proofErr w:type="spellEnd"/>
          </w:p>
        </w:tc>
        <w:tc>
          <w:tcPr>
            <w:tcW w:w="1501" w:type="dxa"/>
          </w:tcPr>
          <w:p w14:paraId="4C22EB48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26B6D18C" w14:textId="77777777" w:rsidTr="005C4751">
        <w:trPr>
          <w:trHeight w:val="302"/>
        </w:trPr>
        <w:tc>
          <w:tcPr>
            <w:tcW w:w="1414" w:type="dxa"/>
          </w:tcPr>
          <w:p w14:paraId="5B9F42E2" w14:textId="77777777" w:rsidR="00146329" w:rsidRDefault="0014632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07D5AD99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B7183BA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amenaza</w:t>
            </w:r>
            <w:proofErr w:type="spellEnd"/>
          </w:p>
        </w:tc>
        <w:tc>
          <w:tcPr>
            <w:tcW w:w="1501" w:type="dxa"/>
          </w:tcPr>
          <w:p w14:paraId="3CD73270" w14:textId="77777777" w:rsidR="00146329" w:rsidRDefault="00146329" w:rsidP="005C4751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304FF4B8" w14:textId="77777777" w:rsidTr="005C4751">
        <w:trPr>
          <w:trHeight w:val="300"/>
        </w:trPr>
        <w:tc>
          <w:tcPr>
            <w:tcW w:w="1414" w:type="dxa"/>
          </w:tcPr>
          <w:p w14:paraId="4E91C00D" w14:textId="77777777" w:rsidR="00146329" w:rsidRDefault="00146329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4881848B" w14:textId="77777777" w:rsidR="00146329" w:rsidRDefault="00146329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BC6AFD3" w14:textId="77777777" w:rsidR="00146329" w:rsidRPr="008E2398" w:rsidRDefault="00146329" w:rsidP="005C4751">
            <w:pPr>
              <w:pStyle w:val="TableParagraph"/>
              <w:spacing w:before="1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Tipo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activos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1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información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involucrados</w:t>
            </w:r>
          </w:p>
        </w:tc>
        <w:tc>
          <w:tcPr>
            <w:tcW w:w="1501" w:type="dxa"/>
          </w:tcPr>
          <w:p w14:paraId="0053F7A4" w14:textId="77777777" w:rsidR="00146329" w:rsidRDefault="00146329" w:rsidP="005C4751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6E9B854A" w14:textId="77777777" w:rsidTr="005C4751">
        <w:trPr>
          <w:trHeight w:val="299"/>
        </w:trPr>
        <w:tc>
          <w:tcPr>
            <w:tcW w:w="1414" w:type="dxa"/>
          </w:tcPr>
          <w:p w14:paraId="066BFBC8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77A6EDB6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9FA58F3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Tipo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canales,</w:t>
            </w:r>
            <w:r w:rsidRPr="008E2398">
              <w:rPr>
                <w:spacing w:val="-1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productos o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servicios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involucrados</w:t>
            </w:r>
          </w:p>
        </w:tc>
        <w:tc>
          <w:tcPr>
            <w:tcW w:w="1501" w:type="dxa"/>
          </w:tcPr>
          <w:p w14:paraId="7433499A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646761EB" w14:textId="77777777" w:rsidTr="005C4751">
        <w:trPr>
          <w:trHeight w:val="299"/>
        </w:trPr>
        <w:tc>
          <w:tcPr>
            <w:tcW w:w="1414" w:type="dxa"/>
          </w:tcPr>
          <w:p w14:paraId="5F555AE5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88CFC80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03BF9744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Número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clientes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directamente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afectados</w:t>
            </w:r>
          </w:p>
        </w:tc>
        <w:tc>
          <w:tcPr>
            <w:tcW w:w="1501" w:type="dxa"/>
          </w:tcPr>
          <w:p w14:paraId="681ABA3B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46329" w14:paraId="2DDE5D7A" w14:textId="77777777" w:rsidTr="005C4751">
        <w:trPr>
          <w:trHeight w:val="299"/>
        </w:trPr>
        <w:tc>
          <w:tcPr>
            <w:tcW w:w="1414" w:type="dxa"/>
          </w:tcPr>
          <w:p w14:paraId="6D245134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254C3A1E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785E5F0C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proveedor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involucrado</w:t>
            </w:r>
            <w:proofErr w:type="spellEnd"/>
          </w:p>
        </w:tc>
        <w:tc>
          <w:tcPr>
            <w:tcW w:w="1501" w:type="dxa"/>
          </w:tcPr>
          <w:p w14:paraId="57713A81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146329" w14:paraId="535E67B8" w14:textId="77777777" w:rsidTr="005C4751">
        <w:trPr>
          <w:trHeight w:val="299"/>
        </w:trPr>
        <w:tc>
          <w:tcPr>
            <w:tcW w:w="1414" w:type="dxa"/>
          </w:tcPr>
          <w:p w14:paraId="46B4D967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23051438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14E56CF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proveedor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involucrado</w:t>
            </w:r>
            <w:proofErr w:type="spellEnd"/>
          </w:p>
        </w:tc>
        <w:tc>
          <w:tcPr>
            <w:tcW w:w="1501" w:type="dxa"/>
          </w:tcPr>
          <w:p w14:paraId="40929B58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146329" w14:paraId="081F12E6" w14:textId="77777777" w:rsidTr="005C4751">
        <w:trPr>
          <w:trHeight w:val="301"/>
        </w:trPr>
        <w:tc>
          <w:tcPr>
            <w:tcW w:w="1414" w:type="dxa"/>
          </w:tcPr>
          <w:p w14:paraId="67BDD522" w14:textId="77777777" w:rsidR="00146329" w:rsidRDefault="0014632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78A66AA4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235607FF" w14:textId="77777777" w:rsidR="00146329" w:rsidRPr="008E2398" w:rsidRDefault="00146329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Costos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las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pérdidas</w:t>
            </w:r>
            <w:r w:rsidRPr="008E2398">
              <w:rPr>
                <w:spacing w:val="-1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asociadas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al incidente</w:t>
            </w:r>
          </w:p>
        </w:tc>
        <w:tc>
          <w:tcPr>
            <w:tcW w:w="1501" w:type="dxa"/>
          </w:tcPr>
          <w:p w14:paraId="367D8333" w14:textId="77777777" w:rsidR="00146329" w:rsidRDefault="00146329" w:rsidP="005C4751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46329" w14:paraId="4489251E" w14:textId="77777777" w:rsidTr="005C4751">
        <w:trPr>
          <w:trHeight w:val="299"/>
        </w:trPr>
        <w:tc>
          <w:tcPr>
            <w:tcW w:w="1414" w:type="dxa"/>
          </w:tcPr>
          <w:p w14:paraId="2B24AD17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3911134A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F1DBFBE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Costos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4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mitigación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y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reparación</w:t>
            </w:r>
          </w:p>
        </w:tc>
        <w:tc>
          <w:tcPr>
            <w:tcW w:w="1501" w:type="dxa"/>
          </w:tcPr>
          <w:p w14:paraId="1351CF44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46329" w14:paraId="06DCCF44" w14:textId="77777777" w:rsidTr="005C4751">
        <w:trPr>
          <w:trHeight w:val="299"/>
        </w:trPr>
        <w:tc>
          <w:tcPr>
            <w:tcW w:w="1414" w:type="dxa"/>
          </w:tcPr>
          <w:p w14:paraId="5C61B954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2C0FA5A8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6F52E536" w14:textId="77777777" w:rsidR="00146329" w:rsidRPr="008E2398" w:rsidRDefault="00146329" w:rsidP="005C4751">
            <w:pPr>
              <w:pStyle w:val="TableParagraph"/>
              <w:rPr>
                <w:sz w:val="20"/>
                <w:lang w:val="es-CL"/>
              </w:rPr>
            </w:pPr>
            <w:r w:rsidRPr="008E2398">
              <w:rPr>
                <w:sz w:val="20"/>
                <w:lang w:val="es-CL"/>
              </w:rPr>
              <w:t>Porcentaje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recuperación</w:t>
            </w:r>
            <w:r w:rsidRPr="008E2398">
              <w:rPr>
                <w:spacing w:val="-3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luego</w:t>
            </w:r>
            <w:r w:rsidRPr="008E2398">
              <w:rPr>
                <w:spacing w:val="-2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de</w:t>
            </w:r>
            <w:r w:rsidRPr="008E2398">
              <w:rPr>
                <w:spacing w:val="-5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la</w:t>
            </w:r>
            <w:r w:rsidRPr="008E2398">
              <w:rPr>
                <w:spacing w:val="-1"/>
                <w:sz w:val="20"/>
                <w:lang w:val="es-CL"/>
              </w:rPr>
              <w:t xml:space="preserve"> </w:t>
            </w:r>
            <w:r w:rsidRPr="008E2398">
              <w:rPr>
                <w:sz w:val="20"/>
                <w:lang w:val="es-CL"/>
              </w:rPr>
              <w:t>mitigación</w:t>
            </w:r>
          </w:p>
        </w:tc>
        <w:tc>
          <w:tcPr>
            <w:tcW w:w="1501" w:type="dxa"/>
          </w:tcPr>
          <w:p w14:paraId="5A3037E2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146329" w14:paraId="02E364C2" w14:textId="77777777" w:rsidTr="005C4751">
        <w:trPr>
          <w:trHeight w:val="299"/>
        </w:trPr>
        <w:tc>
          <w:tcPr>
            <w:tcW w:w="1414" w:type="dxa"/>
          </w:tcPr>
          <w:p w14:paraId="60082856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340053C5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0B9A6EF5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incidente</w:t>
            </w:r>
            <w:proofErr w:type="spellEnd"/>
          </w:p>
        </w:tc>
        <w:tc>
          <w:tcPr>
            <w:tcW w:w="1501" w:type="dxa"/>
          </w:tcPr>
          <w:p w14:paraId="3E9F5DEF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46329" w14:paraId="515DDB70" w14:textId="77777777" w:rsidTr="005C4751">
        <w:trPr>
          <w:trHeight w:val="299"/>
        </w:trPr>
        <w:tc>
          <w:tcPr>
            <w:tcW w:w="1414" w:type="dxa"/>
          </w:tcPr>
          <w:p w14:paraId="689D0C2A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6BE88F1C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23" w:type="dxa"/>
          </w:tcPr>
          <w:p w14:paraId="53C70C92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criticidad</w:t>
            </w:r>
            <w:proofErr w:type="spellEnd"/>
          </w:p>
        </w:tc>
        <w:tc>
          <w:tcPr>
            <w:tcW w:w="1501" w:type="dxa"/>
          </w:tcPr>
          <w:p w14:paraId="163A305B" w14:textId="77777777" w:rsidR="00146329" w:rsidRDefault="00146329" w:rsidP="005C4751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18B8435D" w14:textId="77777777" w:rsidR="00146329" w:rsidRDefault="00146329" w:rsidP="00146329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198 Bytes</w:t>
      </w:r>
    </w:p>
    <w:p w14:paraId="6FFCFAEF" w14:textId="77777777" w:rsidR="00146329" w:rsidRDefault="00146329" w:rsidP="00146329">
      <w:pPr>
        <w:pStyle w:val="Textoindependiente"/>
        <w:rPr>
          <w:sz w:val="24"/>
        </w:rPr>
      </w:pPr>
    </w:p>
    <w:p w14:paraId="57338CD9" w14:textId="77777777" w:rsidR="00146329" w:rsidRDefault="00146329" w:rsidP="003B356C">
      <w:pPr>
        <w:pStyle w:val="Prrafodelista"/>
        <w:numPr>
          <w:ilvl w:val="5"/>
          <w:numId w:val="5"/>
        </w:numPr>
        <w:tabs>
          <w:tab w:val="left" w:pos="1349"/>
        </w:tabs>
        <w:spacing w:before="192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 que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contiene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el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detalle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las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alertas.</w:t>
      </w:r>
    </w:p>
    <w:p w14:paraId="755D56B0" w14:textId="4E34071A" w:rsidR="00146329" w:rsidRDefault="00146329" w:rsidP="00146329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TR=2</w:t>
      </w:r>
    </w:p>
    <w:p w14:paraId="6FAF3B91" w14:textId="77777777" w:rsidR="00146329" w:rsidRDefault="00146329" w:rsidP="0014632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146329" w14:paraId="69F75998" w14:textId="77777777" w:rsidTr="005C4751">
        <w:trPr>
          <w:trHeight w:val="299"/>
        </w:trPr>
        <w:tc>
          <w:tcPr>
            <w:tcW w:w="1414" w:type="dxa"/>
          </w:tcPr>
          <w:p w14:paraId="308D289B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25B90C2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DCD4321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46955554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146329" w14:paraId="19E199B4" w14:textId="77777777" w:rsidTr="005C4751">
        <w:trPr>
          <w:trHeight w:val="299"/>
        </w:trPr>
        <w:tc>
          <w:tcPr>
            <w:tcW w:w="1414" w:type="dxa"/>
          </w:tcPr>
          <w:p w14:paraId="51351381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C3A1C4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C5C60AE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alertas</w:t>
            </w:r>
            <w:proofErr w:type="spellEnd"/>
          </w:p>
        </w:tc>
        <w:tc>
          <w:tcPr>
            <w:tcW w:w="1699" w:type="dxa"/>
          </w:tcPr>
          <w:p w14:paraId="5EF5E1B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46329" w14:paraId="3E8EC925" w14:textId="77777777" w:rsidTr="005C4751">
        <w:trPr>
          <w:trHeight w:val="299"/>
        </w:trPr>
        <w:tc>
          <w:tcPr>
            <w:tcW w:w="1414" w:type="dxa"/>
          </w:tcPr>
          <w:p w14:paraId="7ED24EE6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529DCD1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2092328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datos</w:t>
            </w:r>
            <w:proofErr w:type="spellEnd"/>
          </w:p>
        </w:tc>
        <w:tc>
          <w:tcPr>
            <w:tcW w:w="1699" w:type="dxa"/>
          </w:tcPr>
          <w:p w14:paraId="03967839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7A5348CB" w14:textId="77777777" w:rsidTr="005C4751">
        <w:trPr>
          <w:trHeight w:val="299"/>
        </w:trPr>
        <w:tc>
          <w:tcPr>
            <w:tcW w:w="1414" w:type="dxa"/>
          </w:tcPr>
          <w:p w14:paraId="06C77141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C5071CD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52A9F3D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alertas</w:t>
            </w:r>
            <w:proofErr w:type="spellEnd"/>
          </w:p>
        </w:tc>
        <w:tc>
          <w:tcPr>
            <w:tcW w:w="1699" w:type="dxa"/>
          </w:tcPr>
          <w:p w14:paraId="6F2BB1DC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3DD59240" w14:textId="77777777" w:rsidTr="005C4751">
        <w:trPr>
          <w:trHeight w:val="302"/>
        </w:trPr>
        <w:tc>
          <w:tcPr>
            <w:tcW w:w="1414" w:type="dxa"/>
          </w:tcPr>
          <w:p w14:paraId="681C87F5" w14:textId="77777777" w:rsidR="00146329" w:rsidRDefault="00146329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998B7B8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2CCCF08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involucrada</w:t>
            </w:r>
            <w:proofErr w:type="spellEnd"/>
          </w:p>
        </w:tc>
        <w:tc>
          <w:tcPr>
            <w:tcW w:w="1699" w:type="dxa"/>
          </w:tcPr>
          <w:p w14:paraId="662F40CB" w14:textId="77777777" w:rsidR="00146329" w:rsidRDefault="00146329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179BD3EF" w14:textId="77777777" w:rsidTr="005C4751">
        <w:trPr>
          <w:trHeight w:val="299"/>
        </w:trPr>
        <w:tc>
          <w:tcPr>
            <w:tcW w:w="1414" w:type="dxa"/>
          </w:tcPr>
          <w:p w14:paraId="4558674F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B80152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BB8F9CD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Naturaleza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amenaza</w:t>
            </w:r>
            <w:proofErr w:type="spellEnd"/>
          </w:p>
        </w:tc>
        <w:tc>
          <w:tcPr>
            <w:tcW w:w="1699" w:type="dxa"/>
          </w:tcPr>
          <w:p w14:paraId="7253E597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4E0EF98D" w14:textId="77777777" w:rsidTr="005C4751">
        <w:trPr>
          <w:trHeight w:val="299"/>
        </w:trPr>
        <w:tc>
          <w:tcPr>
            <w:tcW w:w="1414" w:type="dxa"/>
          </w:tcPr>
          <w:p w14:paraId="501E37E3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252E4E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124E2F7" w14:textId="77777777" w:rsidR="00146329" w:rsidRDefault="00146329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Acciones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realizadas</w:t>
            </w:r>
            <w:proofErr w:type="spellEnd"/>
          </w:p>
        </w:tc>
        <w:tc>
          <w:tcPr>
            <w:tcW w:w="1699" w:type="dxa"/>
          </w:tcPr>
          <w:p w14:paraId="6F23DE2B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146329" w14:paraId="407D3883" w14:textId="77777777" w:rsidTr="005C4751">
        <w:trPr>
          <w:trHeight w:val="299"/>
        </w:trPr>
        <w:tc>
          <w:tcPr>
            <w:tcW w:w="1414" w:type="dxa"/>
          </w:tcPr>
          <w:p w14:paraId="2F887FA6" w14:textId="77777777" w:rsidR="00146329" w:rsidRDefault="00146329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295CC96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7D662B1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26951617" w14:textId="77777777" w:rsidR="00146329" w:rsidRDefault="00146329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X(173)</w:t>
            </w:r>
          </w:p>
        </w:tc>
      </w:tr>
    </w:tbl>
    <w:p w14:paraId="1EEDD05C" w14:textId="77777777" w:rsidR="00146329" w:rsidRDefault="00146329" w:rsidP="00146329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198 Bytes</w:t>
      </w:r>
    </w:p>
    <w:p w14:paraId="245F19F0" w14:textId="77777777" w:rsidR="00146329" w:rsidRDefault="00146329" w:rsidP="00146329">
      <w:pPr>
        <w:pStyle w:val="Textoindependiente"/>
        <w:spacing w:before="12"/>
        <w:rPr>
          <w:sz w:val="19"/>
        </w:rPr>
      </w:pPr>
    </w:p>
    <w:p w14:paraId="4252A45C" w14:textId="77777777" w:rsidR="00146329" w:rsidRDefault="00146329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3A9F5982" w14:textId="77777777" w:rsidR="0083661D" w:rsidRDefault="0083661D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3F6E8273" w14:textId="77777777" w:rsidR="0083661D" w:rsidRDefault="0083661D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52D82A0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2149EB93" w14:textId="77777777" w:rsidR="007908DC" w:rsidRDefault="007908DC" w:rsidP="007003BC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110FEECD" w14:textId="0DF8EA87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6486671" w14:textId="35E44826" w:rsidR="00035F9D" w:rsidRPr="00230F5A" w:rsidRDefault="00B022B6" w:rsidP="003B356C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815952"/>
      <w:r w:rsidRPr="00230F5A">
        <w:rPr>
          <w:rFonts w:cs="Times New Roman"/>
        </w:rPr>
        <w:lastRenderedPageBreak/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3B356C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815953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5A887322" w:rsidR="00CA26C2" w:rsidRDefault="005530B6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773CE" w:rsidRPr="00B537DA" w14:paraId="0AE36220" w14:textId="77777777" w:rsidTr="00653275">
        <w:tc>
          <w:tcPr>
            <w:tcW w:w="562" w:type="dxa"/>
          </w:tcPr>
          <w:p w14:paraId="44621A1F" w14:textId="05559B8A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290DFB9" w14:textId="403CA020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B773CE" w:rsidRPr="00B537DA" w14:paraId="0E78681C" w14:textId="77777777" w:rsidTr="00653275">
        <w:tc>
          <w:tcPr>
            <w:tcW w:w="562" w:type="dxa"/>
          </w:tcPr>
          <w:p w14:paraId="007CE193" w14:textId="70D7BECB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1E66332" w14:textId="1FBF636A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773CE" w:rsidRPr="00B537DA" w14:paraId="54E7300F" w14:textId="77777777" w:rsidTr="00653275">
        <w:tc>
          <w:tcPr>
            <w:tcW w:w="562" w:type="dxa"/>
          </w:tcPr>
          <w:p w14:paraId="31CAA778" w14:textId="0C55A21E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687702C" w14:textId="4C390CC0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773CE" w:rsidRPr="00B537DA" w14:paraId="4BEA367F" w14:textId="77777777" w:rsidTr="00653275">
        <w:tc>
          <w:tcPr>
            <w:tcW w:w="562" w:type="dxa"/>
          </w:tcPr>
          <w:p w14:paraId="740902D1" w14:textId="43AAEFE6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8BDFEF2" w14:textId="0FC235B5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773CE" w:rsidRPr="00B537DA" w14:paraId="5179887C" w14:textId="77777777" w:rsidTr="00653275">
        <w:tc>
          <w:tcPr>
            <w:tcW w:w="562" w:type="dxa"/>
          </w:tcPr>
          <w:p w14:paraId="5C1B9253" w14:textId="28930A7E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8C966CD" w14:textId="2C063DEB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B773CE" w:rsidRPr="00B537DA" w14:paraId="071B05E1" w14:textId="77777777" w:rsidTr="00653275">
        <w:tc>
          <w:tcPr>
            <w:tcW w:w="562" w:type="dxa"/>
          </w:tcPr>
          <w:p w14:paraId="1FAFF210" w14:textId="7F329A49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E624B5" w14:textId="06CDAB01" w:rsidR="00B773CE" w:rsidRDefault="00B773CE" w:rsidP="00B773C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(1,2),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3B356C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815954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3B356C">
      <w:pPr>
        <w:pStyle w:val="Ttulo2"/>
        <w:numPr>
          <w:ilvl w:val="1"/>
          <w:numId w:val="2"/>
        </w:numPr>
        <w:rPr>
          <w:b w:val="0"/>
        </w:rPr>
      </w:pPr>
      <w:bookmarkStart w:id="7" w:name="_Toc160815955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5394759A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779D9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7BE9390D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8A77E1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2B047744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8A77E1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25"/>
        <w:gridCol w:w="992"/>
        <w:gridCol w:w="6096"/>
        <w:gridCol w:w="851"/>
        <w:gridCol w:w="850"/>
      </w:tblGrid>
      <w:tr w:rsidR="003A37FF" w:rsidRPr="00F45E53" w14:paraId="5AE2A0D7" w14:textId="22C8248B" w:rsidTr="0063326E">
        <w:trPr>
          <w:trHeight w:val="268"/>
        </w:trPr>
        <w:tc>
          <w:tcPr>
            <w:tcW w:w="720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6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850" w:type="dxa"/>
          </w:tcPr>
          <w:p w14:paraId="0BD25F37" w14:textId="77777777" w:rsidR="003A37FF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  <w:p w14:paraId="732EB8F7" w14:textId="36C2360A" w:rsidR="00D3696F" w:rsidRPr="00F45E53" w:rsidRDefault="00D3696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Salida</w:t>
            </w:r>
          </w:p>
        </w:tc>
      </w:tr>
      <w:tr w:rsidR="003A37FF" w:rsidRPr="00F45E53" w14:paraId="7DCD80F1" w14:textId="627ADF14" w:rsidTr="0063326E">
        <w:trPr>
          <w:trHeight w:val="268"/>
        </w:trPr>
        <w:tc>
          <w:tcPr>
            <w:tcW w:w="720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6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3326E">
        <w:trPr>
          <w:trHeight w:val="268"/>
        </w:trPr>
        <w:tc>
          <w:tcPr>
            <w:tcW w:w="720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A21E930" w14:textId="532EA6CA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6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3326E">
        <w:trPr>
          <w:trHeight w:val="268"/>
        </w:trPr>
        <w:tc>
          <w:tcPr>
            <w:tcW w:w="720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6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3326E">
        <w:trPr>
          <w:trHeight w:val="268"/>
        </w:trPr>
        <w:tc>
          <w:tcPr>
            <w:tcW w:w="720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6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D2DFB" w:rsidRPr="00F45E53" w14:paraId="7D6C954E" w14:textId="77777777" w:rsidTr="0063326E">
        <w:trPr>
          <w:trHeight w:val="268"/>
        </w:trPr>
        <w:tc>
          <w:tcPr>
            <w:tcW w:w="720" w:type="dxa"/>
          </w:tcPr>
          <w:p w14:paraId="27BCDB86" w14:textId="04FF7F2B" w:rsidR="008D2DFB" w:rsidRPr="00F45E53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133E7894" w14:textId="31F419C3" w:rsidR="008D2DFB" w:rsidRPr="00F45E53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EA47186" w14:textId="0EAC449F" w:rsidR="008D2DFB" w:rsidRPr="00F45E53" w:rsidRDefault="008D2DFB" w:rsidP="008D2DF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6" w:type="dxa"/>
          </w:tcPr>
          <w:p w14:paraId="65A3FE84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5F67E9D0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3081C4ED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D2DFB" w:rsidRPr="00F45E53" w14:paraId="6292EB16" w14:textId="268B880F" w:rsidTr="0063326E">
        <w:trPr>
          <w:trHeight w:val="268"/>
        </w:trPr>
        <w:tc>
          <w:tcPr>
            <w:tcW w:w="720" w:type="dxa"/>
          </w:tcPr>
          <w:p w14:paraId="6D1A4E05" w14:textId="170EB6B0" w:rsidR="008D2DFB" w:rsidRPr="00F45E53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5300B15" w14:textId="77777777" w:rsidR="008D2DFB" w:rsidRPr="00F45E53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25E272" w14:textId="6F75CFA5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6" w:type="dxa"/>
          </w:tcPr>
          <w:p w14:paraId="6C7B784F" w14:textId="77777777" w:rsidR="008D2DFB" w:rsidRPr="008E2398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  <w:p w14:paraId="4C23C81C" w14:textId="691A5846" w:rsidR="008D2DFB" w:rsidRPr="008E2398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1" w:type="dxa"/>
          </w:tcPr>
          <w:p w14:paraId="13C0B2AA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51EF6258" w14:textId="53BF3DA0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8D2DFB" w:rsidRPr="00F45E53" w14:paraId="4DC9E721" w14:textId="679C9AF7" w:rsidTr="0063326E">
        <w:trPr>
          <w:trHeight w:val="268"/>
        </w:trPr>
        <w:tc>
          <w:tcPr>
            <w:tcW w:w="720" w:type="dxa"/>
          </w:tcPr>
          <w:p w14:paraId="0DB61D03" w14:textId="07982F56" w:rsidR="008D2DFB" w:rsidRPr="00F45E53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425" w:type="dxa"/>
          </w:tcPr>
          <w:p w14:paraId="1E83B6B0" w14:textId="5454E3D7" w:rsidR="008D2DFB" w:rsidRPr="00F45E53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E043310" w14:textId="153FBAEA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PAV</w:t>
            </w:r>
          </w:p>
        </w:tc>
        <w:tc>
          <w:tcPr>
            <w:tcW w:w="6096" w:type="dxa"/>
          </w:tcPr>
          <w:p w14:paraId="4227BE56" w14:textId="140C4ECD" w:rsidR="008D2DFB" w:rsidRPr="008E2398" w:rsidRDefault="008D2DFB" w:rsidP="008D2DFB">
            <w:pPr>
              <w:pStyle w:val="TableParagraph"/>
              <w:spacing w:before="18"/>
              <w:ind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09BDB4B3" w14:textId="3B080CE9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850" w:type="dxa"/>
          </w:tcPr>
          <w:p w14:paraId="7DF1DD21" w14:textId="64C66DDF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8D2DFB" w:rsidRPr="00F45E53" w14:paraId="182FA63F" w14:textId="42BD2E4E" w:rsidTr="0063326E">
        <w:trPr>
          <w:trHeight w:val="268"/>
        </w:trPr>
        <w:tc>
          <w:tcPr>
            <w:tcW w:w="720" w:type="dxa"/>
          </w:tcPr>
          <w:p w14:paraId="3D6277C7" w14:textId="22D93EA8" w:rsidR="008D2DFB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0599D261" w14:textId="301D1143" w:rsidR="008D2DFB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92898D8" w14:textId="722F2C67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PAW</w:t>
            </w:r>
          </w:p>
        </w:tc>
        <w:tc>
          <w:tcPr>
            <w:tcW w:w="6096" w:type="dxa"/>
          </w:tcPr>
          <w:p w14:paraId="257C8CDB" w14:textId="78FD4129" w:rsidR="008D2DFB" w:rsidRPr="008E2398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36348719" w14:textId="6212551B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EA62ECA" w14:textId="4EC2730B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30</w:t>
            </w:r>
          </w:p>
        </w:tc>
      </w:tr>
      <w:tr w:rsidR="008D2DFB" w:rsidRPr="00F45E53" w14:paraId="32285143" w14:textId="77777777" w:rsidTr="0063326E">
        <w:trPr>
          <w:trHeight w:val="268"/>
        </w:trPr>
        <w:tc>
          <w:tcPr>
            <w:tcW w:w="720" w:type="dxa"/>
          </w:tcPr>
          <w:p w14:paraId="7DAB9675" w14:textId="4FC2336F" w:rsidR="008D2DFB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3AB7FF5D" w14:textId="7C8D22BB" w:rsidR="008D2DFB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3FCC6C2D" w14:textId="7548C27E" w:rsidR="008D2DFB" w:rsidRPr="000F732E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096" w:type="dxa"/>
          </w:tcPr>
          <w:p w14:paraId="205EC893" w14:textId="77777777" w:rsidR="008D2DFB" w:rsidRPr="008E2398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1" w:type="dxa"/>
          </w:tcPr>
          <w:p w14:paraId="6F417B27" w14:textId="77777777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850" w:type="dxa"/>
          </w:tcPr>
          <w:p w14:paraId="3E1E7982" w14:textId="77777777" w:rsidR="008D2DFB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D2DFB" w:rsidRPr="00F45E53" w14:paraId="643B27CA" w14:textId="77777777" w:rsidTr="0063326E">
        <w:trPr>
          <w:trHeight w:val="268"/>
        </w:trPr>
        <w:tc>
          <w:tcPr>
            <w:tcW w:w="720" w:type="dxa"/>
          </w:tcPr>
          <w:p w14:paraId="4EE9C7FA" w14:textId="27F66101" w:rsidR="008D2DFB" w:rsidRDefault="008D2DFB" w:rsidP="008D2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79A99C1B" w14:textId="5A64DE0C" w:rsidR="008D2DFB" w:rsidRPr="00F45E53" w:rsidRDefault="008D2DFB" w:rsidP="008D2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AD6B34A" w14:textId="2FE68968" w:rsidR="008D2DFB" w:rsidRPr="00A44C3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6" w:type="dxa"/>
          </w:tcPr>
          <w:p w14:paraId="19A904E9" w14:textId="4DC2ECBE" w:rsidR="008D2DFB" w:rsidRPr="00A44C3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042E2F32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</w:tcPr>
          <w:p w14:paraId="7AD54EC0" w14:textId="77777777" w:rsidR="008D2DFB" w:rsidRPr="00F45E53" w:rsidRDefault="008D2DFB" w:rsidP="008D2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00975B1" w14:textId="77777777" w:rsidR="00E779D9" w:rsidRPr="00F45E53" w:rsidRDefault="00E779D9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319583F4" w:rsidR="00BD7718" w:rsidRPr="00F45E53" w:rsidRDefault="00A56B43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005650"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875BC7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1952BC09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3756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="008A77E1"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 w:rsidR="008A77E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="008A77E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1EFD87" w14:textId="16045F6B" w:rsidR="008A77E1" w:rsidRPr="003E2700" w:rsidRDefault="008A77E1" w:rsidP="008A77E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3756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EF10394" w14:textId="40CD3D8D" w:rsidR="008A77E1" w:rsidRPr="003E2700" w:rsidRDefault="008A77E1" w:rsidP="008A77E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37565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3B356C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815956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3B356C">
      <w:pPr>
        <w:pStyle w:val="Ttulo2"/>
        <w:numPr>
          <w:ilvl w:val="1"/>
          <w:numId w:val="2"/>
        </w:numPr>
      </w:pPr>
      <w:bookmarkStart w:id="12" w:name="_Toc160815957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3B356C">
      <w:pPr>
        <w:pStyle w:val="Ttulo2"/>
        <w:numPr>
          <w:ilvl w:val="2"/>
          <w:numId w:val="2"/>
        </w:numPr>
      </w:pPr>
      <w:bookmarkStart w:id="14" w:name="_Toc160815958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2A719AB8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32171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5C269011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3B356C">
      <w:pPr>
        <w:pStyle w:val="Ttulo2"/>
        <w:numPr>
          <w:ilvl w:val="2"/>
          <w:numId w:val="2"/>
        </w:numPr>
      </w:pPr>
      <w:bookmarkStart w:id="16" w:name="_Toc160815959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0F43E273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BC5453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32171B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.XX</w:t>
            </w:r>
            <w:r w:rsidR="00046F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7B9726AA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46F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0B002E3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3B356C">
      <w:pPr>
        <w:pStyle w:val="Ttulo2"/>
        <w:numPr>
          <w:ilvl w:val="1"/>
          <w:numId w:val="2"/>
        </w:numPr>
      </w:pPr>
      <w:bookmarkStart w:id="21" w:name="_Toc160815960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3B356C">
      <w:pPr>
        <w:pStyle w:val="Ttulo2"/>
        <w:numPr>
          <w:ilvl w:val="2"/>
          <w:numId w:val="2"/>
        </w:numPr>
      </w:pPr>
      <w:bookmarkStart w:id="22" w:name="_Toc160815961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3B356C">
      <w:pPr>
        <w:pStyle w:val="Ttulo2"/>
        <w:numPr>
          <w:ilvl w:val="2"/>
          <w:numId w:val="2"/>
        </w:numPr>
      </w:pPr>
      <w:bookmarkStart w:id="23" w:name="_Toc160815962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190DB857" w14:textId="77777777" w:rsidR="000E264A" w:rsidRPr="00B537DA" w:rsidRDefault="000E264A" w:rsidP="000E264A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5D3F5244" w14:textId="5EC9CD28" w:rsidR="00793B06" w:rsidRDefault="00793B06" w:rsidP="00793B0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3B356C">
      <w:pPr>
        <w:pStyle w:val="Ttulo1"/>
        <w:numPr>
          <w:ilvl w:val="0"/>
          <w:numId w:val="2"/>
        </w:numPr>
      </w:pPr>
      <w:bookmarkStart w:id="25" w:name="_Toc160815963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031"/>
        <w:gridCol w:w="6368"/>
        <w:gridCol w:w="10"/>
        <w:gridCol w:w="1276"/>
      </w:tblGrid>
      <w:tr w:rsidR="002C3FD6" w:rsidRPr="003E2700" w14:paraId="49745509" w14:textId="77777777" w:rsidTr="0032171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03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37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32171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37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32171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2CEE41E" w14:textId="701566FE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FE4B7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37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32171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37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32171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37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8E2398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F54FEE" w:rsidRPr="003E2700" w14:paraId="6D793EB1" w14:textId="77777777" w:rsidTr="0032171B">
        <w:trPr>
          <w:trHeight w:val="268"/>
        </w:trPr>
        <w:tc>
          <w:tcPr>
            <w:tcW w:w="1239" w:type="dxa"/>
          </w:tcPr>
          <w:p w14:paraId="1AEF8512" w14:textId="16544E1D" w:rsidR="00F54FEE" w:rsidRPr="003E2700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71D0CEFD" w14:textId="4A19CF66" w:rsidR="00F54FEE" w:rsidRPr="003E2700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2A1BCBD" w14:textId="0467E725" w:rsidR="00F54FEE" w:rsidRPr="003E2700" w:rsidRDefault="00F54FEE" w:rsidP="00F54FE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378" w:type="dxa"/>
            <w:gridSpan w:val="2"/>
          </w:tcPr>
          <w:p w14:paraId="41D2902D" w14:textId="77777777" w:rsidR="00F54FEE" w:rsidRPr="003E2700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76" w:type="dxa"/>
          </w:tcPr>
          <w:p w14:paraId="45F1EF61" w14:textId="77777777" w:rsidR="00F54FE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F54FEE" w:rsidRPr="00F45E53" w14:paraId="46433710" w14:textId="77777777" w:rsidTr="0032171B">
        <w:trPr>
          <w:trHeight w:val="268"/>
        </w:trPr>
        <w:tc>
          <w:tcPr>
            <w:tcW w:w="1239" w:type="dxa"/>
          </w:tcPr>
          <w:p w14:paraId="6B808906" w14:textId="703839F9" w:rsidR="00F54FEE" w:rsidRPr="00F45E53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D159069" w14:textId="29CBEDEA" w:rsidR="00F54FEE" w:rsidRPr="00F45E53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7F51CEE7" w14:textId="63DB0DC5" w:rsidR="00F54FEE" w:rsidRPr="00F45E53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368" w:type="dxa"/>
          </w:tcPr>
          <w:p w14:paraId="16FA5667" w14:textId="77777777" w:rsidR="00F54FEE" w:rsidRPr="000F732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  <w:p w14:paraId="1A39C590" w14:textId="362AA2DB" w:rsidR="00F54FEE" w:rsidRPr="00F45E53" w:rsidRDefault="00F54FEE" w:rsidP="00F54FEE">
            <w:pPr>
              <w:pStyle w:val="TableParagraph"/>
              <w:spacing w:before="18"/>
              <w:ind w:left="12" w:firstLine="14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86" w:type="dxa"/>
            <w:gridSpan w:val="2"/>
          </w:tcPr>
          <w:p w14:paraId="355CDAD0" w14:textId="50CB95B6" w:rsidR="00F54FEE" w:rsidRPr="00F45E53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F54FEE" w:rsidRPr="00F45E53" w14:paraId="54BC5500" w14:textId="77777777" w:rsidTr="0032171B">
        <w:trPr>
          <w:trHeight w:val="268"/>
        </w:trPr>
        <w:tc>
          <w:tcPr>
            <w:tcW w:w="1239" w:type="dxa"/>
          </w:tcPr>
          <w:p w14:paraId="1BA44CAD" w14:textId="199B1550" w:rsidR="00F54FEE" w:rsidRPr="00F45E53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293" w:type="dxa"/>
          </w:tcPr>
          <w:p w14:paraId="091E3B34" w14:textId="2F1B29B1" w:rsidR="00F54FEE" w:rsidRPr="00F45E53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67D1EFC3" w14:textId="30A0F76F" w:rsidR="00F54FE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PAV</w:t>
            </w:r>
          </w:p>
        </w:tc>
        <w:tc>
          <w:tcPr>
            <w:tcW w:w="6368" w:type="dxa"/>
          </w:tcPr>
          <w:p w14:paraId="7BE7FCAE" w14:textId="232A7537" w:rsidR="00F54FEE" w:rsidRPr="008E2398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1286" w:type="dxa"/>
            <w:gridSpan w:val="2"/>
          </w:tcPr>
          <w:p w14:paraId="0DD58E2F" w14:textId="324D19E1" w:rsidR="00F54FEE" w:rsidRPr="00F45E53" w:rsidRDefault="00F54FEE" w:rsidP="00F54FEE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F54FEE" w:rsidRPr="00F45E53" w14:paraId="083E569E" w14:textId="77777777" w:rsidTr="0032171B">
        <w:trPr>
          <w:trHeight w:val="268"/>
        </w:trPr>
        <w:tc>
          <w:tcPr>
            <w:tcW w:w="1239" w:type="dxa"/>
          </w:tcPr>
          <w:p w14:paraId="377CEAC5" w14:textId="64F0651A" w:rsidR="00F54FEE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293" w:type="dxa"/>
          </w:tcPr>
          <w:p w14:paraId="4E4754D1" w14:textId="263530E6" w:rsidR="00F54FEE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218DBA2F" w14:textId="516CB3AE" w:rsidR="00F54FE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F732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PAW</w:t>
            </w:r>
          </w:p>
        </w:tc>
        <w:tc>
          <w:tcPr>
            <w:tcW w:w="6368" w:type="dxa"/>
          </w:tcPr>
          <w:p w14:paraId="552C51E6" w14:textId="792E5BEB" w:rsidR="00F54FEE" w:rsidRPr="008E2398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E239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1286" w:type="dxa"/>
            <w:gridSpan w:val="2"/>
          </w:tcPr>
          <w:p w14:paraId="204EC092" w14:textId="486B9AF2" w:rsidR="00F54FE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F54FEE" w:rsidRPr="00F45E53" w14:paraId="4570293C" w14:textId="77777777" w:rsidTr="0032171B">
        <w:trPr>
          <w:trHeight w:val="268"/>
        </w:trPr>
        <w:tc>
          <w:tcPr>
            <w:tcW w:w="1239" w:type="dxa"/>
          </w:tcPr>
          <w:p w14:paraId="21568E53" w14:textId="187C2019" w:rsidR="00F54FEE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293" w:type="dxa"/>
          </w:tcPr>
          <w:p w14:paraId="109ECCBD" w14:textId="211B19F6" w:rsidR="00F54FEE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3721262F" w14:textId="06A6EA01" w:rsidR="00F54FEE" w:rsidRPr="000F732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E32</w:t>
            </w:r>
          </w:p>
        </w:tc>
        <w:tc>
          <w:tcPr>
            <w:tcW w:w="6368" w:type="dxa"/>
          </w:tcPr>
          <w:p w14:paraId="0DC2A368" w14:textId="77777777" w:rsidR="00F54FEE" w:rsidRPr="008E2398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1286" w:type="dxa"/>
            <w:gridSpan w:val="2"/>
          </w:tcPr>
          <w:p w14:paraId="7F038772" w14:textId="77777777" w:rsidR="00F54FEE" w:rsidRPr="00F45E53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F54FEE" w:rsidRPr="00F45E53" w14:paraId="03E3CC23" w14:textId="77777777" w:rsidTr="0032171B">
        <w:trPr>
          <w:trHeight w:val="268"/>
        </w:trPr>
        <w:tc>
          <w:tcPr>
            <w:tcW w:w="1239" w:type="dxa"/>
          </w:tcPr>
          <w:p w14:paraId="6355CB81" w14:textId="3740C030" w:rsidR="00F54FEE" w:rsidRDefault="00F54FEE" w:rsidP="00F54FE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293" w:type="dxa"/>
          </w:tcPr>
          <w:p w14:paraId="6D6D0A06" w14:textId="07C03936" w:rsidR="00F54FEE" w:rsidRPr="00F45E53" w:rsidRDefault="00F54FEE" w:rsidP="00F54FE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031" w:type="dxa"/>
          </w:tcPr>
          <w:p w14:paraId="0B26732E" w14:textId="745F8E1A" w:rsidR="00F54FEE" w:rsidRPr="00A44C33" w:rsidRDefault="00F54FEE" w:rsidP="00F54FEE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368" w:type="dxa"/>
          </w:tcPr>
          <w:p w14:paraId="5D1D6DDF" w14:textId="10DB7236" w:rsidR="00F54FEE" w:rsidRPr="00A44C33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A44C3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1286" w:type="dxa"/>
            <w:gridSpan w:val="2"/>
          </w:tcPr>
          <w:p w14:paraId="4D0CECC3" w14:textId="1FEE67BA" w:rsidR="00F54FEE" w:rsidRDefault="00F54FEE" w:rsidP="00F54FE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3B356C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815964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3B356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3B356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3B356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3B356C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81596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1B8D60BD" w14:textId="12977FD3" w:rsidR="008F4386" w:rsidRDefault="009947CD" w:rsidP="0083661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83661D">
        <w:rPr>
          <w:rFonts w:ascii="Times New Roman" w:hAnsi="Times New Roman" w:cs="Times New Roman"/>
          <w:color w:val="4472C4" w:themeColor="accent1"/>
        </w:rPr>
        <w:t>No hay</w:t>
      </w:r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F501E9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29C49" w14:textId="77777777" w:rsidR="00CF0CAD" w:rsidRDefault="00CF0CAD" w:rsidP="00F10206">
      <w:pPr>
        <w:spacing w:after="0" w:line="240" w:lineRule="auto"/>
      </w:pPr>
      <w:r>
        <w:separator/>
      </w:r>
    </w:p>
  </w:endnote>
  <w:endnote w:type="continuationSeparator" w:id="0">
    <w:p w14:paraId="40BEB843" w14:textId="77777777" w:rsidR="00CF0CAD" w:rsidRDefault="00CF0CAD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1F11BB7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B773CE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EF2D5" w14:textId="77777777" w:rsidR="00CF0CAD" w:rsidRDefault="00CF0CAD" w:rsidP="00F10206">
      <w:pPr>
        <w:spacing w:after="0" w:line="240" w:lineRule="auto"/>
      </w:pPr>
      <w:r>
        <w:separator/>
      </w:r>
    </w:p>
  </w:footnote>
  <w:footnote w:type="continuationSeparator" w:id="0">
    <w:p w14:paraId="61B28EE8" w14:textId="77777777" w:rsidR="00CF0CAD" w:rsidRDefault="00CF0CAD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8A4FE3"/>
    <w:multiLevelType w:val="multilevel"/>
    <w:tmpl w:val="DBF284E6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0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044675781">
    <w:abstractNumId w:val="4"/>
  </w:num>
  <w:num w:numId="2" w16cid:durableId="495462082">
    <w:abstractNumId w:val="0"/>
  </w:num>
  <w:num w:numId="3" w16cid:durableId="1723098674">
    <w:abstractNumId w:val="2"/>
  </w:num>
  <w:num w:numId="4" w16cid:durableId="134765515">
    <w:abstractNumId w:val="3"/>
  </w:num>
  <w:num w:numId="5" w16cid:durableId="907151916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118B"/>
    <w:rsid w:val="00026595"/>
    <w:rsid w:val="00030E9D"/>
    <w:rsid w:val="00032746"/>
    <w:rsid w:val="00035F9D"/>
    <w:rsid w:val="00037565"/>
    <w:rsid w:val="000465DB"/>
    <w:rsid w:val="00046FEF"/>
    <w:rsid w:val="00051F19"/>
    <w:rsid w:val="00055995"/>
    <w:rsid w:val="00056880"/>
    <w:rsid w:val="00062003"/>
    <w:rsid w:val="0006551A"/>
    <w:rsid w:val="000701D0"/>
    <w:rsid w:val="00081A87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264A"/>
    <w:rsid w:val="000E468A"/>
    <w:rsid w:val="000E53EF"/>
    <w:rsid w:val="000F00FF"/>
    <w:rsid w:val="000F012A"/>
    <w:rsid w:val="000F1060"/>
    <w:rsid w:val="000F398E"/>
    <w:rsid w:val="000F732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46329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11CB"/>
    <w:rsid w:val="001D2934"/>
    <w:rsid w:val="001D4DBB"/>
    <w:rsid w:val="001E7E45"/>
    <w:rsid w:val="00204F68"/>
    <w:rsid w:val="0020586B"/>
    <w:rsid w:val="002119AD"/>
    <w:rsid w:val="00212731"/>
    <w:rsid w:val="002308E7"/>
    <w:rsid w:val="00230F5A"/>
    <w:rsid w:val="002358C5"/>
    <w:rsid w:val="00242FA2"/>
    <w:rsid w:val="002430D4"/>
    <w:rsid w:val="002479CE"/>
    <w:rsid w:val="00254B9F"/>
    <w:rsid w:val="00266AD3"/>
    <w:rsid w:val="002716AE"/>
    <w:rsid w:val="00271AB6"/>
    <w:rsid w:val="00273BB4"/>
    <w:rsid w:val="00276FA5"/>
    <w:rsid w:val="00284E6A"/>
    <w:rsid w:val="00294E79"/>
    <w:rsid w:val="00296526"/>
    <w:rsid w:val="002A0C42"/>
    <w:rsid w:val="002A1151"/>
    <w:rsid w:val="002A13B4"/>
    <w:rsid w:val="002A6FC8"/>
    <w:rsid w:val="002B267E"/>
    <w:rsid w:val="002B373A"/>
    <w:rsid w:val="002B4375"/>
    <w:rsid w:val="002C3FD6"/>
    <w:rsid w:val="002E1CED"/>
    <w:rsid w:val="002E74B0"/>
    <w:rsid w:val="002E74BA"/>
    <w:rsid w:val="002E798A"/>
    <w:rsid w:val="002E7F40"/>
    <w:rsid w:val="002F1A61"/>
    <w:rsid w:val="002F7BDD"/>
    <w:rsid w:val="0030191E"/>
    <w:rsid w:val="0031019C"/>
    <w:rsid w:val="0031130F"/>
    <w:rsid w:val="00312989"/>
    <w:rsid w:val="00317C42"/>
    <w:rsid w:val="00321233"/>
    <w:rsid w:val="0032171B"/>
    <w:rsid w:val="00325F65"/>
    <w:rsid w:val="00326945"/>
    <w:rsid w:val="00327B5A"/>
    <w:rsid w:val="00327D02"/>
    <w:rsid w:val="003317B0"/>
    <w:rsid w:val="00340E64"/>
    <w:rsid w:val="0034206F"/>
    <w:rsid w:val="00346716"/>
    <w:rsid w:val="00352CE0"/>
    <w:rsid w:val="00353FCC"/>
    <w:rsid w:val="00354D82"/>
    <w:rsid w:val="00356D09"/>
    <w:rsid w:val="00356F35"/>
    <w:rsid w:val="00360252"/>
    <w:rsid w:val="00385327"/>
    <w:rsid w:val="003865D0"/>
    <w:rsid w:val="00386793"/>
    <w:rsid w:val="003920D1"/>
    <w:rsid w:val="00395EBC"/>
    <w:rsid w:val="00397F59"/>
    <w:rsid w:val="003A37FF"/>
    <w:rsid w:val="003A508D"/>
    <w:rsid w:val="003B2354"/>
    <w:rsid w:val="003B2729"/>
    <w:rsid w:val="003B356C"/>
    <w:rsid w:val="003C048C"/>
    <w:rsid w:val="003C3040"/>
    <w:rsid w:val="003C483F"/>
    <w:rsid w:val="003D1CEF"/>
    <w:rsid w:val="003D2B75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27FF8"/>
    <w:rsid w:val="004307DB"/>
    <w:rsid w:val="004341B5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355"/>
    <w:rsid w:val="004A0F26"/>
    <w:rsid w:val="004A44F4"/>
    <w:rsid w:val="004A6793"/>
    <w:rsid w:val="004A7AEF"/>
    <w:rsid w:val="004B23C2"/>
    <w:rsid w:val="004B7993"/>
    <w:rsid w:val="004C450B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530B6"/>
    <w:rsid w:val="00562E48"/>
    <w:rsid w:val="00570E48"/>
    <w:rsid w:val="00597FD4"/>
    <w:rsid w:val="005B5B0C"/>
    <w:rsid w:val="005B5D60"/>
    <w:rsid w:val="005B65DC"/>
    <w:rsid w:val="005C2CEF"/>
    <w:rsid w:val="005C5769"/>
    <w:rsid w:val="005E383B"/>
    <w:rsid w:val="005E5611"/>
    <w:rsid w:val="00601681"/>
    <w:rsid w:val="00603543"/>
    <w:rsid w:val="00611BAA"/>
    <w:rsid w:val="006166FA"/>
    <w:rsid w:val="00620059"/>
    <w:rsid w:val="00621843"/>
    <w:rsid w:val="00627EDB"/>
    <w:rsid w:val="00630960"/>
    <w:rsid w:val="00630E05"/>
    <w:rsid w:val="0063326E"/>
    <w:rsid w:val="006336D1"/>
    <w:rsid w:val="00634EE3"/>
    <w:rsid w:val="00641BC5"/>
    <w:rsid w:val="006437B6"/>
    <w:rsid w:val="00644807"/>
    <w:rsid w:val="00646F7F"/>
    <w:rsid w:val="00650BAA"/>
    <w:rsid w:val="00653192"/>
    <w:rsid w:val="00655667"/>
    <w:rsid w:val="00661AC6"/>
    <w:rsid w:val="00666E1A"/>
    <w:rsid w:val="006703A7"/>
    <w:rsid w:val="0067254A"/>
    <w:rsid w:val="00673FE5"/>
    <w:rsid w:val="006835D7"/>
    <w:rsid w:val="006852C5"/>
    <w:rsid w:val="0069591F"/>
    <w:rsid w:val="006A0A36"/>
    <w:rsid w:val="006A36D6"/>
    <w:rsid w:val="006A3F2B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2350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57BF"/>
    <w:rsid w:val="00772B4E"/>
    <w:rsid w:val="00785F5D"/>
    <w:rsid w:val="007870C3"/>
    <w:rsid w:val="00787AE9"/>
    <w:rsid w:val="007908DC"/>
    <w:rsid w:val="00793B06"/>
    <w:rsid w:val="007B56DB"/>
    <w:rsid w:val="007B6066"/>
    <w:rsid w:val="007C18B3"/>
    <w:rsid w:val="007C2A8E"/>
    <w:rsid w:val="007D0331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3661D"/>
    <w:rsid w:val="0084328F"/>
    <w:rsid w:val="00857076"/>
    <w:rsid w:val="008640F8"/>
    <w:rsid w:val="00865882"/>
    <w:rsid w:val="008661A8"/>
    <w:rsid w:val="00875BC7"/>
    <w:rsid w:val="00891C53"/>
    <w:rsid w:val="008932A1"/>
    <w:rsid w:val="008A17BE"/>
    <w:rsid w:val="008A77E1"/>
    <w:rsid w:val="008B2624"/>
    <w:rsid w:val="008B2B0B"/>
    <w:rsid w:val="008C1F00"/>
    <w:rsid w:val="008C51B9"/>
    <w:rsid w:val="008C7428"/>
    <w:rsid w:val="008D2DFB"/>
    <w:rsid w:val="008D6FFE"/>
    <w:rsid w:val="008E2398"/>
    <w:rsid w:val="008E4978"/>
    <w:rsid w:val="008E6834"/>
    <w:rsid w:val="008F4386"/>
    <w:rsid w:val="009144B1"/>
    <w:rsid w:val="00920D2A"/>
    <w:rsid w:val="009248DE"/>
    <w:rsid w:val="0092616A"/>
    <w:rsid w:val="00930A0D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A05492"/>
    <w:rsid w:val="00A06AD3"/>
    <w:rsid w:val="00A10C95"/>
    <w:rsid w:val="00A120BD"/>
    <w:rsid w:val="00A148F3"/>
    <w:rsid w:val="00A167D3"/>
    <w:rsid w:val="00A17EA9"/>
    <w:rsid w:val="00A256C6"/>
    <w:rsid w:val="00A2581E"/>
    <w:rsid w:val="00A25DAD"/>
    <w:rsid w:val="00A37F21"/>
    <w:rsid w:val="00A421C4"/>
    <w:rsid w:val="00A42CB3"/>
    <w:rsid w:val="00A44C33"/>
    <w:rsid w:val="00A56B43"/>
    <w:rsid w:val="00A64CF0"/>
    <w:rsid w:val="00A673C0"/>
    <w:rsid w:val="00A67980"/>
    <w:rsid w:val="00A70A3A"/>
    <w:rsid w:val="00A73491"/>
    <w:rsid w:val="00A829A4"/>
    <w:rsid w:val="00A8686E"/>
    <w:rsid w:val="00A93B33"/>
    <w:rsid w:val="00A93DB5"/>
    <w:rsid w:val="00A96CA0"/>
    <w:rsid w:val="00AA41D6"/>
    <w:rsid w:val="00AA6E30"/>
    <w:rsid w:val="00AB6B68"/>
    <w:rsid w:val="00AC18A1"/>
    <w:rsid w:val="00AC3753"/>
    <w:rsid w:val="00AC7243"/>
    <w:rsid w:val="00AD0B4A"/>
    <w:rsid w:val="00AD1466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3E4B"/>
    <w:rsid w:val="00B34DB0"/>
    <w:rsid w:val="00B44EFA"/>
    <w:rsid w:val="00B46EC9"/>
    <w:rsid w:val="00B46F4F"/>
    <w:rsid w:val="00B46F58"/>
    <w:rsid w:val="00B52400"/>
    <w:rsid w:val="00B53939"/>
    <w:rsid w:val="00B57D93"/>
    <w:rsid w:val="00B61911"/>
    <w:rsid w:val="00B63C37"/>
    <w:rsid w:val="00B64A55"/>
    <w:rsid w:val="00B67156"/>
    <w:rsid w:val="00B77253"/>
    <w:rsid w:val="00B773CE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5453"/>
    <w:rsid w:val="00BC7648"/>
    <w:rsid w:val="00BC7E3B"/>
    <w:rsid w:val="00BD2AE0"/>
    <w:rsid w:val="00BD7718"/>
    <w:rsid w:val="00BE2112"/>
    <w:rsid w:val="00BF210F"/>
    <w:rsid w:val="00BF249A"/>
    <w:rsid w:val="00BF7B27"/>
    <w:rsid w:val="00C036AC"/>
    <w:rsid w:val="00C037D6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67F49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0CAD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696F"/>
    <w:rsid w:val="00D41842"/>
    <w:rsid w:val="00D41FAB"/>
    <w:rsid w:val="00D424D4"/>
    <w:rsid w:val="00D4790F"/>
    <w:rsid w:val="00D5246E"/>
    <w:rsid w:val="00D60869"/>
    <w:rsid w:val="00D71044"/>
    <w:rsid w:val="00D734FF"/>
    <w:rsid w:val="00D75878"/>
    <w:rsid w:val="00D81D27"/>
    <w:rsid w:val="00D8354B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3233"/>
    <w:rsid w:val="00DF3848"/>
    <w:rsid w:val="00E04B2E"/>
    <w:rsid w:val="00E11BCE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779D9"/>
    <w:rsid w:val="00E814DF"/>
    <w:rsid w:val="00E862A3"/>
    <w:rsid w:val="00E8701F"/>
    <w:rsid w:val="00E9786A"/>
    <w:rsid w:val="00EA3387"/>
    <w:rsid w:val="00EB42EB"/>
    <w:rsid w:val="00EC1139"/>
    <w:rsid w:val="00EC5056"/>
    <w:rsid w:val="00ED412A"/>
    <w:rsid w:val="00ED4238"/>
    <w:rsid w:val="00EE5443"/>
    <w:rsid w:val="00F00B1A"/>
    <w:rsid w:val="00F10206"/>
    <w:rsid w:val="00F11750"/>
    <w:rsid w:val="00F22445"/>
    <w:rsid w:val="00F305AC"/>
    <w:rsid w:val="00F33474"/>
    <w:rsid w:val="00F33D97"/>
    <w:rsid w:val="00F34170"/>
    <w:rsid w:val="00F35EE4"/>
    <w:rsid w:val="00F476D7"/>
    <w:rsid w:val="00F501E9"/>
    <w:rsid w:val="00F51EF6"/>
    <w:rsid w:val="00F53BE2"/>
    <w:rsid w:val="00F54FEE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B69A2"/>
    <w:rsid w:val="00FC44E3"/>
    <w:rsid w:val="00FC55E9"/>
    <w:rsid w:val="00FD1A65"/>
    <w:rsid w:val="00FD253A"/>
    <w:rsid w:val="00FD530F"/>
    <w:rsid w:val="00FD7847"/>
    <w:rsid w:val="00FE4B72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0FDC-1A44-4974-983C-89619FC5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16</cp:revision>
  <dcterms:created xsi:type="dcterms:W3CDTF">2024-03-08T21:48:00Z</dcterms:created>
  <dcterms:modified xsi:type="dcterms:W3CDTF">2024-09-04T20:16:00Z</dcterms:modified>
</cp:coreProperties>
</file>