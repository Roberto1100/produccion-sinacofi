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487636E1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E95090">
        <w:rPr>
          <w:rFonts w:ascii="Times New Roman" w:hAnsi="Times New Roman" w:cs="Times New Roman"/>
          <w:b/>
          <w:sz w:val="72"/>
          <w:szCs w:val="72"/>
        </w:rPr>
        <w:t>2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2 </w:t>
      </w:r>
      <w:r>
        <w:rPr>
          <w:rFonts w:ascii="Times New Roman" w:hAnsi="Times New Roman" w:cs="Times New Roman"/>
          <w:b/>
          <w:sz w:val="72"/>
          <w:szCs w:val="72"/>
        </w:rPr>
        <w:t>(5</w:t>
      </w:r>
      <w:r w:rsidR="00E95090">
        <w:rPr>
          <w:rFonts w:ascii="Times New Roman" w:hAnsi="Times New Roman" w:cs="Times New Roman"/>
          <w:b/>
          <w:sz w:val="72"/>
          <w:szCs w:val="72"/>
        </w:rPr>
        <w:t>7</w:t>
      </w:r>
      <w:r w:rsidR="00E9149D">
        <w:rPr>
          <w:rFonts w:ascii="Times New Roman" w:hAnsi="Times New Roman" w:cs="Times New Roman"/>
          <w:b/>
          <w:sz w:val="72"/>
          <w:szCs w:val="72"/>
        </w:rPr>
        <w:t>2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73C6BA6D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9149D" w:rsidRPr="00E9149D">
        <w:rPr>
          <w:rFonts w:ascii="Times New Roman" w:hAnsi="Times New Roman" w:cs="Times New Roman"/>
          <w:b/>
          <w:sz w:val="72"/>
          <w:szCs w:val="72"/>
        </w:rPr>
        <w:t>Otros productos de colocaciones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6B2DE1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6B2DE1">
        <w:tc>
          <w:tcPr>
            <w:tcW w:w="1256" w:type="dxa"/>
          </w:tcPr>
          <w:p w14:paraId="43D80820" w14:textId="67B34751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1705B">
              <w:rPr>
                <w:rFonts w:ascii="Times New Roman" w:hAnsi="Times New Roman" w:cs="Times New Roman"/>
              </w:rPr>
              <w:t>2</w:t>
            </w:r>
            <w:r w:rsidR="00E914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51BC97A7" w14:textId="5FA0F239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1705B">
              <w:rPr>
                <w:rFonts w:ascii="Times New Roman" w:hAnsi="Times New Roman" w:cs="Times New Roman"/>
              </w:rPr>
              <w:t>4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798E5CF9" w:rsidR="00187426" w:rsidRPr="00230F5A" w:rsidRDefault="007838B9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B2DE1" w:rsidRPr="00230F5A" w14:paraId="40308EA1" w14:textId="77777777" w:rsidTr="006B2DE1">
        <w:tc>
          <w:tcPr>
            <w:tcW w:w="1256" w:type="dxa"/>
          </w:tcPr>
          <w:p w14:paraId="5503DB73" w14:textId="510D4FD8" w:rsidR="006B2DE1" w:rsidRPr="00230F5A" w:rsidRDefault="006B2DE1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P22</w:t>
            </w:r>
          </w:p>
        </w:tc>
        <w:tc>
          <w:tcPr>
            <w:tcW w:w="1342" w:type="dxa"/>
          </w:tcPr>
          <w:p w14:paraId="10069DE0" w14:textId="5248A621" w:rsidR="006B2DE1" w:rsidRPr="00230F5A" w:rsidRDefault="006B2DE1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81A2A3D" w14:textId="77777777" w:rsidR="006B2DE1" w:rsidRDefault="006B2DE1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ED32F5E" w14:textId="77777777" w:rsidR="006B2DE1" w:rsidRDefault="006B2DE1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76CCEE61" w:rsidR="006B2DE1" w:rsidRPr="00230F5A" w:rsidRDefault="006B2DE1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1BBE034B" w:rsidR="006B2DE1" w:rsidRPr="00230F5A" w:rsidRDefault="006B2DE1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E1FEEAA" w14:textId="77777777" w:rsidR="006B2DE1" w:rsidRDefault="006B2DE1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1A13AAA7" w:rsidR="006B2DE1" w:rsidRPr="00230F5A" w:rsidRDefault="006B2DE1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6B2DE1" w:rsidRPr="00230F5A" w14:paraId="1B8DDF58" w14:textId="77777777" w:rsidTr="006B2DE1">
        <w:tc>
          <w:tcPr>
            <w:tcW w:w="1256" w:type="dxa"/>
          </w:tcPr>
          <w:p w14:paraId="21DC9D71" w14:textId="6787F79C" w:rsidR="006B2DE1" w:rsidRPr="00230F5A" w:rsidRDefault="00DC5479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P22</w:t>
            </w:r>
          </w:p>
        </w:tc>
        <w:tc>
          <w:tcPr>
            <w:tcW w:w="1342" w:type="dxa"/>
          </w:tcPr>
          <w:p w14:paraId="2790C18F" w14:textId="7A08975C" w:rsidR="006B2DE1" w:rsidRPr="00230F5A" w:rsidRDefault="00DC5479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06-05-2024</w:t>
            </w:r>
          </w:p>
        </w:tc>
        <w:tc>
          <w:tcPr>
            <w:tcW w:w="2046" w:type="dxa"/>
          </w:tcPr>
          <w:p w14:paraId="390B8F18" w14:textId="77777777" w:rsidR="00DC5479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B7D66D6" w14:textId="77777777" w:rsidR="00DC5479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64DECE6C" w:rsidR="006B2DE1" w:rsidRPr="00230F5A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479F0EB7" w:rsidR="006B2DE1" w:rsidRPr="00230F5A" w:rsidRDefault="00DC5479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1FEB28ED" w14:textId="62EFD48F" w:rsidR="006B2DE1" w:rsidRPr="00230F5A" w:rsidRDefault="00DC5479" w:rsidP="006B2D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 Eliminar filler del primer registro ya que la CMF no informo nada al respecto.</w:t>
            </w:r>
          </w:p>
        </w:tc>
      </w:tr>
      <w:tr w:rsidR="00DC5479" w:rsidRPr="00230F5A" w14:paraId="0E0F6F18" w14:textId="77777777" w:rsidTr="006B2DE1">
        <w:tc>
          <w:tcPr>
            <w:tcW w:w="1256" w:type="dxa"/>
          </w:tcPr>
          <w:p w14:paraId="2CBE053E" w14:textId="6811E85B" w:rsidR="00DC5479" w:rsidRPr="00230F5A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P22</w:t>
            </w:r>
          </w:p>
        </w:tc>
        <w:tc>
          <w:tcPr>
            <w:tcW w:w="1342" w:type="dxa"/>
          </w:tcPr>
          <w:p w14:paraId="10DBDFF0" w14:textId="120BD742" w:rsidR="00DC5479" w:rsidRPr="00230F5A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06-05-2024</w:t>
            </w:r>
          </w:p>
        </w:tc>
        <w:tc>
          <w:tcPr>
            <w:tcW w:w="2046" w:type="dxa"/>
          </w:tcPr>
          <w:p w14:paraId="6B4DBD8A" w14:textId="77777777" w:rsidR="00DC5479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06D4AAD" w14:textId="77777777" w:rsidR="00DC5479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1BD685EC" w:rsidR="00DC5479" w:rsidRPr="00230F5A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0FDC759F" w:rsidR="00DC5479" w:rsidRPr="00230F5A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6A8F146C" w14:textId="5D60B9BA" w:rsidR="00DC5479" w:rsidRPr="00230F5A" w:rsidRDefault="00DC5479" w:rsidP="00DC547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Corregir listado de campos que se utilizaran en el cálculo, esto en el punto 3.1 que menciona que los campos del cálculo son los 5,6,7 y 8 cuando deben ser los 5,6,7,9 y 11</w:t>
            </w:r>
          </w:p>
        </w:tc>
      </w:tr>
      <w:tr w:rsidR="00B631B2" w:rsidRPr="00230F5A" w14:paraId="0ED6B361" w14:textId="77777777" w:rsidTr="006B2DE1">
        <w:tc>
          <w:tcPr>
            <w:tcW w:w="1256" w:type="dxa"/>
          </w:tcPr>
          <w:p w14:paraId="0125A8DD" w14:textId="49311961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P22</w:t>
            </w:r>
          </w:p>
        </w:tc>
        <w:tc>
          <w:tcPr>
            <w:tcW w:w="1342" w:type="dxa"/>
          </w:tcPr>
          <w:p w14:paraId="1CCBE228" w14:textId="7BA788C8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06-05-2024</w:t>
            </w:r>
          </w:p>
        </w:tc>
        <w:tc>
          <w:tcPr>
            <w:tcW w:w="2046" w:type="dxa"/>
          </w:tcPr>
          <w:p w14:paraId="65376C19" w14:textId="77777777" w:rsidR="00B631B2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A3AD646" w14:textId="77777777" w:rsidR="00B631B2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4AFD107" w14:textId="5E3AF114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7F2DD3B" w14:textId="60D63C03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4209" w:type="dxa"/>
          </w:tcPr>
          <w:p w14:paraId="3B1E274E" w14:textId="112A4141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modifica formato de F2 a F3</w:t>
            </w:r>
          </w:p>
        </w:tc>
      </w:tr>
      <w:tr w:rsidR="00B631B2" w:rsidRPr="00230F5A" w14:paraId="047125E2" w14:textId="77777777" w:rsidTr="006B2DE1">
        <w:tc>
          <w:tcPr>
            <w:tcW w:w="1256" w:type="dxa"/>
          </w:tcPr>
          <w:p w14:paraId="5DAC541F" w14:textId="4131D106" w:rsidR="00B631B2" w:rsidRPr="00230F5A" w:rsidRDefault="000F08A7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P22</w:t>
            </w:r>
          </w:p>
        </w:tc>
        <w:tc>
          <w:tcPr>
            <w:tcW w:w="1342" w:type="dxa"/>
          </w:tcPr>
          <w:p w14:paraId="372418D5" w14:textId="0B8C3036" w:rsidR="00B631B2" w:rsidRPr="000F08A7" w:rsidRDefault="000F08A7" w:rsidP="00B631B2">
            <w:pPr>
              <w:spacing w:line="40" w:lineRule="atLeast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-08-2024</w:t>
            </w:r>
          </w:p>
        </w:tc>
        <w:tc>
          <w:tcPr>
            <w:tcW w:w="2046" w:type="dxa"/>
          </w:tcPr>
          <w:p w14:paraId="7ED9689C" w14:textId="1ECA8DFC" w:rsidR="00B631B2" w:rsidRPr="00230F5A" w:rsidRDefault="000F08A7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8F2294" w14:textId="0E383D87" w:rsidR="00B631B2" w:rsidRPr="00230F5A" w:rsidRDefault="000F08A7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4209" w:type="dxa"/>
          </w:tcPr>
          <w:p w14:paraId="0F2E75FD" w14:textId="64B7F8F6" w:rsidR="00B631B2" w:rsidRPr="00230F5A" w:rsidRDefault="000F08A7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eliminan líneas 6 y 7 de la salida del formato F3</w:t>
            </w:r>
          </w:p>
        </w:tc>
      </w:tr>
      <w:tr w:rsidR="00B631B2" w:rsidRPr="00230F5A" w14:paraId="45197F5C" w14:textId="77777777" w:rsidTr="006B2DE1">
        <w:tc>
          <w:tcPr>
            <w:tcW w:w="1256" w:type="dxa"/>
          </w:tcPr>
          <w:p w14:paraId="03C700B5" w14:textId="77777777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B631B2" w:rsidRPr="00230F5A" w:rsidRDefault="00B631B2" w:rsidP="00B631B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7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701E04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701E04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701E04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</w:tbl>
    <w:p w14:paraId="56C0573E" w14:textId="710AF11A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716618">
        <w:rPr>
          <w:rFonts w:ascii="Times New Roman" w:hAnsi="Times New Roman" w:cs="Times New Roman"/>
          <w:spacing w:val="-3"/>
        </w:rPr>
        <w:t>56</w:t>
      </w:r>
      <w:r w:rsidR="00A11EDB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21559E9B" w14:textId="77777777" w:rsidR="000C5A60" w:rsidRDefault="000C5A60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716618" w14:paraId="503824F7" w14:textId="77777777" w:rsidTr="0000532C">
        <w:trPr>
          <w:trHeight w:val="299"/>
        </w:trPr>
        <w:tc>
          <w:tcPr>
            <w:tcW w:w="1366" w:type="dxa"/>
          </w:tcPr>
          <w:p w14:paraId="1CE9DC1B" w14:textId="77777777" w:rsidR="00716618" w:rsidRDefault="00716618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52ADB480" w14:textId="77777777" w:rsidR="00716618" w:rsidRDefault="00716618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CF27148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1747" w:type="dxa"/>
          </w:tcPr>
          <w:p w14:paraId="2BF0CEBE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716618" w14:paraId="0DCC7E79" w14:textId="77777777" w:rsidTr="0000532C">
        <w:trPr>
          <w:trHeight w:val="299"/>
        </w:trPr>
        <w:tc>
          <w:tcPr>
            <w:tcW w:w="1366" w:type="dxa"/>
          </w:tcPr>
          <w:p w14:paraId="14EEFEAF" w14:textId="77777777" w:rsidR="00716618" w:rsidRDefault="00716618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2FAD4915" w14:textId="77777777" w:rsidR="00716618" w:rsidRDefault="00716618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5D96560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</w:p>
        </w:tc>
        <w:tc>
          <w:tcPr>
            <w:tcW w:w="1747" w:type="dxa"/>
          </w:tcPr>
          <w:p w14:paraId="2012D6F0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716618" w14:paraId="5A3FC029" w14:textId="77777777" w:rsidTr="0000532C">
        <w:trPr>
          <w:trHeight w:val="299"/>
        </w:trPr>
        <w:tc>
          <w:tcPr>
            <w:tcW w:w="1366" w:type="dxa"/>
          </w:tcPr>
          <w:p w14:paraId="791C8DCB" w14:textId="77777777" w:rsidR="00716618" w:rsidRDefault="00716618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7789A88" w14:textId="77777777" w:rsidR="00716618" w:rsidRDefault="00716618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8CD41ED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  <w:tc>
          <w:tcPr>
            <w:tcW w:w="1747" w:type="dxa"/>
          </w:tcPr>
          <w:p w14:paraId="0566F7DE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716618" w14:paraId="47278317" w14:textId="77777777" w:rsidTr="0000532C">
        <w:trPr>
          <w:trHeight w:val="301"/>
        </w:trPr>
        <w:tc>
          <w:tcPr>
            <w:tcW w:w="1366" w:type="dxa"/>
          </w:tcPr>
          <w:p w14:paraId="5ABBCDCB" w14:textId="77777777" w:rsidR="00716618" w:rsidRDefault="00716618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71D2C9F9" w14:textId="77777777" w:rsidR="00716618" w:rsidRDefault="00716618" w:rsidP="0000532C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E9B3E82" w14:textId="77777777" w:rsidR="00716618" w:rsidRPr="00716618" w:rsidRDefault="00716618" w:rsidP="0000532C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716618">
              <w:rPr>
                <w:sz w:val="20"/>
                <w:lang w:val="es-CL"/>
              </w:rPr>
              <w:t>Número</w:t>
            </w:r>
            <w:r w:rsidRPr="00716618">
              <w:rPr>
                <w:spacing w:val="-4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de</w:t>
            </w:r>
            <w:r w:rsidRPr="00716618">
              <w:rPr>
                <w:spacing w:val="-2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operaciones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en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el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64B9CE2D" w14:textId="77777777" w:rsidR="00716618" w:rsidRDefault="00716618" w:rsidP="0000532C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716618" w14:paraId="2DDB2257" w14:textId="77777777" w:rsidTr="0000532C">
        <w:trPr>
          <w:trHeight w:val="299"/>
        </w:trPr>
        <w:tc>
          <w:tcPr>
            <w:tcW w:w="1366" w:type="dxa"/>
          </w:tcPr>
          <w:p w14:paraId="51DCF507" w14:textId="77777777" w:rsidR="00716618" w:rsidRDefault="00716618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4B0E80F" w14:textId="77777777" w:rsidR="00716618" w:rsidRDefault="00716618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1C34B1C" w14:textId="77777777" w:rsidR="00716618" w:rsidRPr="00716618" w:rsidRDefault="00716618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716618">
              <w:rPr>
                <w:sz w:val="20"/>
                <w:lang w:val="es-CL"/>
              </w:rPr>
              <w:t>Monto</w:t>
            </w:r>
            <w:r w:rsidRPr="00716618">
              <w:rPr>
                <w:spacing w:val="-4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de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operaciones en</w:t>
            </w:r>
            <w:r w:rsidRPr="00716618">
              <w:rPr>
                <w:spacing w:val="-2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el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2C254BD6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716618" w14:paraId="6EE2CCFA" w14:textId="77777777" w:rsidTr="0000532C">
        <w:trPr>
          <w:trHeight w:val="299"/>
        </w:trPr>
        <w:tc>
          <w:tcPr>
            <w:tcW w:w="1366" w:type="dxa"/>
          </w:tcPr>
          <w:p w14:paraId="4AC13607" w14:textId="77777777" w:rsidR="00716618" w:rsidRDefault="00716618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71427CE3" w14:textId="77777777" w:rsidR="00716618" w:rsidRDefault="00716618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EBE0235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Plazo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747" w:type="dxa"/>
          </w:tcPr>
          <w:p w14:paraId="7A677AE6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716618" w14:paraId="2F12719A" w14:textId="77777777" w:rsidTr="0000532C">
        <w:trPr>
          <w:trHeight w:val="299"/>
        </w:trPr>
        <w:tc>
          <w:tcPr>
            <w:tcW w:w="1366" w:type="dxa"/>
          </w:tcPr>
          <w:p w14:paraId="0DDE83BE" w14:textId="77777777" w:rsidR="00716618" w:rsidRDefault="00716618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2C70B94F" w14:textId="77777777" w:rsidR="00716618" w:rsidRDefault="00716618" w:rsidP="0000532C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B81E8C2" w14:textId="77777777" w:rsidR="00716618" w:rsidRPr="00716618" w:rsidRDefault="00716618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716618">
              <w:rPr>
                <w:sz w:val="20"/>
                <w:lang w:val="es-CL"/>
              </w:rPr>
              <w:t>Porcentaje</w:t>
            </w:r>
            <w:r w:rsidRPr="00716618">
              <w:rPr>
                <w:spacing w:val="-2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de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créditos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con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morosidad</w:t>
            </w:r>
            <w:r w:rsidRPr="00716618">
              <w:rPr>
                <w:spacing w:val="-2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de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90</w:t>
            </w:r>
            <w:r w:rsidRPr="00716618">
              <w:rPr>
                <w:spacing w:val="-2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días</w:t>
            </w:r>
            <w:r w:rsidRPr="00716618">
              <w:rPr>
                <w:spacing w:val="-4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o</w:t>
            </w:r>
            <w:r w:rsidRPr="00716618">
              <w:rPr>
                <w:spacing w:val="-1"/>
                <w:sz w:val="20"/>
                <w:lang w:val="es-CL"/>
              </w:rPr>
              <w:t xml:space="preserve"> </w:t>
            </w:r>
            <w:r w:rsidRPr="00716618">
              <w:rPr>
                <w:sz w:val="20"/>
                <w:lang w:val="es-CL"/>
              </w:rPr>
              <w:t>más</w:t>
            </w:r>
          </w:p>
        </w:tc>
        <w:tc>
          <w:tcPr>
            <w:tcW w:w="1747" w:type="dxa"/>
          </w:tcPr>
          <w:p w14:paraId="41CB4B3E" w14:textId="77777777" w:rsidR="00716618" w:rsidRDefault="00716618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9(03)V9(02)</w:t>
            </w:r>
          </w:p>
        </w:tc>
      </w:tr>
    </w:tbl>
    <w:p w14:paraId="38D8D2F0" w14:textId="77777777" w:rsidR="000C5A60" w:rsidRDefault="000C5A60" w:rsidP="000C5A60">
      <w:pPr>
        <w:rPr>
          <w:sz w:val="20"/>
        </w:rPr>
      </w:pPr>
    </w:p>
    <w:p w14:paraId="2F69A9E5" w14:textId="64FEB081" w:rsidR="000C5A60" w:rsidRDefault="000C5A60" w:rsidP="00001B41">
      <w:pPr>
        <w:pStyle w:val="Textoindependiente"/>
        <w:spacing w:before="1"/>
        <w:ind w:firstLine="463"/>
      </w:pPr>
      <w:r w:rsidRPr="00001B41">
        <w:rPr>
          <w:rFonts w:ascii="Times New Roman" w:hAnsi="Times New Roman" w:cs="Times New Roman"/>
        </w:rPr>
        <w:t>Longitud Total</w:t>
      </w:r>
      <w:r>
        <w:rPr>
          <w:spacing w:val="-2"/>
        </w:rPr>
        <w:t xml:space="preserve"> </w:t>
      </w:r>
      <w:r w:rsidRPr="00001B41">
        <w:rPr>
          <w:rFonts w:ascii="Times New Roman" w:hAnsi="Times New Roman" w:cs="Times New Roman"/>
        </w:rPr>
        <w:t xml:space="preserve">del registro: </w:t>
      </w:r>
      <w:r w:rsidR="00716618">
        <w:rPr>
          <w:rFonts w:ascii="Times New Roman" w:hAnsi="Times New Roman" w:cs="Times New Roman"/>
        </w:rPr>
        <w:t>56</w:t>
      </w:r>
      <w:r w:rsidRPr="00001B41">
        <w:rPr>
          <w:rFonts w:ascii="Times New Roman" w:hAnsi="Times New Roman" w:cs="Times New Roman"/>
        </w:rPr>
        <w:t xml:space="preserve"> Bytes</w:t>
      </w:r>
    </w:p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p w14:paraId="08D01C70" w14:textId="77777777" w:rsidR="00393199" w:rsidRPr="00B537DA" w:rsidRDefault="00393199" w:rsidP="00393199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93199" w:rsidRPr="00B537DA" w14:paraId="6274B816" w14:textId="77777777" w:rsidTr="00725859">
        <w:tc>
          <w:tcPr>
            <w:tcW w:w="595" w:type="dxa"/>
          </w:tcPr>
          <w:p w14:paraId="32DFAF6F" w14:textId="77777777" w:rsidR="00393199" w:rsidRPr="00B537DA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4A59F862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9AB73E" w14:textId="77777777" w:rsidR="00393199" w:rsidRPr="00B537DA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393199" w:rsidRPr="00B537DA" w14:paraId="4341CD38" w14:textId="77777777" w:rsidTr="00725859">
        <w:tc>
          <w:tcPr>
            <w:tcW w:w="595" w:type="dxa"/>
          </w:tcPr>
          <w:p w14:paraId="32C719DB" w14:textId="77777777" w:rsidR="00393199" w:rsidRPr="00B537DA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B37B5AF" w14:textId="77777777" w:rsidR="00393199" w:rsidRPr="00B537DA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93199" w:rsidRPr="00B537DA" w14:paraId="63291E34" w14:textId="77777777" w:rsidTr="00725859">
        <w:tc>
          <w:tcPr>
            <w:tcW w:w="595" w:type="dxa"/>
          </w:tcPr>
          <w:p w14:paraId="4E6AC498" w14:textId="77777777" w:rsidR="00393199" w:rsidRPr="00E81654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104E098" w14:textId="77777777" w:rsidR="00393199" w:rsidRPr="00B537DA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93199" w:rsidRPr="00B537DA" w14:paraId="33034ECC" w14:textId="77777777" w:rsidTr="00725859">
        <w:tc>
          <w:tcPr>
            <w:tcW w:w="595" w:type="dxa"/>
          </w:tcPr>
          <w:p w14:paraId="3B789BD0" w14:textId="77777777" w:rsidR="00393199" w:rsidRPr="00E81654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FE5C1F" w14:textId="77777777" w:rsidR="00393199" w:rsidRPr="00E81654" w:rsidRDefault="00393199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520D7C4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02777C" w14:textId="77777777" w:rsidR="00393199" w:rsidRPr="00DD1EE4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1AE9E7F" w14:textId="77777777" w:rsidR="00393199" w:rsidRPr="00DD1EE4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93199" w:rsidRPr="00B537DA" w14:paraId="5F643660" w14:textId="77777777" w:rsidTr="00725859">
        <w:tc>
          <w:tcPr>
            <w:tcW w:w="595" w:type="dxa"/>
          </w:tcPr>
          <w:p w14:paraId="20F2A7BA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18194637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CA775F0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393199" w:rsidRPr="00B537DA" w14:paraId="41FDB2EB" w14:textId="77777777" w:rsidTr="00725859">
        <w:tc>
          <w:tcPr>
            <w:tcW w:w="595" w:type="dxa"/>
          </w:tcPr>
          <w:p w14:paraId="2286F7F0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EE27DB7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393199" w:rsidRPr="00B537DA" w14:paraId="47FEC1EF" w14:textId="77777777" w:rsidTr="00725859">
        <w:tc>
          <w:tcPr>
            <w:tcW w:w="595" w:type="dxa"/>
          </w:tcPr>
          <w:p w14:paraId="3CC5A841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5D49903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393199" w:rsidRPr="00B537DA" w14:paraId="3D89CEAB" w14:textId="77777777" w:rsidTr="00725859">
        <w:tc>
          <w:tcPr>
            <w:tcW w:w="595" w:type="dxa"/>
          </w:tcPr>
          <w:p w14:paraId="1362D05C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0E0076D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93199" w:rsidRPr="00B537DA" w14:paraId="0851F69D" w14:textId="77777777" w:rsidTr="00725859">
        <w:tc>
          <w:tcPr>
            <w:tcW w:w="595" w:type="dxa"/>
          </w:tcPr>
          <w:p w14:paraId="6ACA4970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6D704D4A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93199" w:rsidRPr="00B537DA" w14:paraId="7366A0FA" w14:textId="77777777" w:rsidTr="00725859">
        <w:tc>
          <w:tcPr>
            <w:tcW w:w="595" w:type="dxa"/>
          </w:tcPr>
          <w:p w14:paraId="4B6E99B6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D0BA931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93199" w:rsidRPr="00B537DA" w14:paraId="4B76D28C" w14:textId="77777777" w:rsidTr="00725859">
        <w:tc>
          <w:tcPr>
            <w:tcW w:w="595" w:type="dxa"/>
          </w:tcPr>
          <w:p w14:paraId="433A917A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38EBDC7F" w14:textId="77777777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393199" w:rsidRPr="00B537DA" w14:paraId="2BFAB693" w14:textId="77777777" w:rsidTr="00725859">
        <w:tc>
          <w:tcPr>
            <w:tcW w:w="595" w:type="dxa"/>
          </w:tcPr>
          <w:p w14:paraId="791A3F52" w14:textId="426603C4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7EFC3142" w14:textId="192599FE" w:rsidR="00393199" w:rsidRDefault="0039319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campos 1,2,3,</w:t>
            </w: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,5, deber ser numérico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lastRenderedPageBreak/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410A7D9C" w:rsidR="008C026D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48680AFB">
          <v:shape id="Text Box 10" o:spid="_x0000_s2064" type="#_x0000_t202" style="position:absolute;margin-left:21.6pt;margin-top:87.15pt;width:488.65pt;height:41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6C227679" w14:textId="77777777" w:rsidR="001F24C1" w:rsidRDefault="001F24C1" w:rsidP="001F24C1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0127EF01" w14:textId="77777777" w:rsidR="001F24C1" w:rsidRDefault="001F24C1" w:rsidP="001F24C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408B454" w14:textId="77777777" w:rsidR="001F24C1" w:rsidRDefault="001F24C1" w:rsidP="001F24C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0CFAF8D9" w14:textId="77777777" w:rsidR="001F24C1" w:rsidRDefault="001F24C1" w:rsidP="001F24C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329654A" w14:textId="77777777" w:rsidR="001F24C1" w:rsidRDefault="001F24C1" w:rsidP="001F24C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61F9429" w14:textId="77777777" w:rsidR="001F24C1" w:rsidRDefault="001F24C1" w:rsidP="001F24C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483BF49" w14:textId="77777777" w:rsidR="001F24C1" w:rsidRDefault="001F24C1" w:rsidP="001F24C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D4E3DEA" w14:textId="77777777" w:rsidR="001F24C1" w:rsidRDefault="001F24C1" w:rsidP="001F24C1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DAA3783" w14:textId="77777777" w:rsidR="001F24C1" w:rsidRDefault="001F24C1" w:rsidP="001F24C1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6208005" w14:textId="77777777" w:rsidR="001F24C1" w:rsidRDefault="001F24C1" w:rsidP="001F24C1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67DC1B14" w14:textId="69FEDB23" w:rsidR="001F24C1" w:rsidRDefault="001F24C1" w:rsidP="001F24C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BB30B3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BB30B3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0207B140" w14:textId="77777777" w:rsidR="001F24C1" w:rsidRDefault="001F24C1" w:rsidP="001F24C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C2795B3" w14:textId="77777777" w:rsidR="001F24C1" w:rsidRDefault="001F24C1" w:rsidP="001F24C1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5A6EFBD" w14:textId="33B055E9" w:rsidR="001F24C1" w:rsidRDefault="001F24C1" w:rsidP="001F24C1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4047EBDE" w14:textId="77777777" w:rsidR="001F24C1" w:rsidRDefault="001F24C1" w:rsidP="001F24C1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2230850F" w14:textId="3F80B1D8" w:rsidR="001F24C1" w:rsidRDefault="001F24C1" w:rsidP="001F24C1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  <w:highlight w:val="yellow"/>
                    </w:rPr>
                    <w:t>2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 xml:space="preserve">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3A6D4905" w14:textId="77777777" w:rsidR="001F24C1" w:rsidRDefault="001F24C1" w:rsidP="001F24C1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D9723FB" w14:textId="77777777" w:rsidR="001F24C1" w:rsidRDefault="001F24C1" w:rsidP="001F24C1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A4BFB85" w14:textId="77777777" w:rsidR="001F24C1" w:rsidRDefault="001F24C1" w:rsidP="001F24C1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4FFD0504" w14:textId="77777777" w:rsidR="001F24C1" w:rsidRDefault="001F24C1" w:rsidP="001F24C1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38B65347" w14:textId="77777777" w:rsidR="001F24C1" w:rsidRDefault="001F24C1" w:rsidP="001F24C1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5A5A90E" w14:textId="77777777" w:rsidR="001F24C1" w:rsidRDefault="001F24C1" w:rsidP="001F24C1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7F5344E4" w14:textId="77777777" w:rsidR="001F24C1" w:rsidRDefault="001F24C1" w:rsidP="001F24C1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27AB5DE7" w14:textId="74CF41D0" w:rsidR="008C026D" w:rsidRPr="00230F5A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3C3C7D7E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6F2ED720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C5A60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0C5A60" w:rsidRPr="00F45E53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0C5A60" w:rsidRPr="00F45E53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7FC7C892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7D0A280E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(cantidad lineas detalle)</w:t>
            </w:r>
          </w:p>
        </w:tc>
        <w:tc>
          <w:tcPr>
            <w:tcW w:w="851" w:type="dxa"/>
          </w:tcPr>
          <w:p w14:paraId="6EC4A40D" w14:textId="77777777" w:rsidR="000C5A60" w:rsidRPr="00F45E53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08D682BC" w14:textId="34EDEF14" w:rsidR="000C5A60" w:rsidRDefault="009D2425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1F24C1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716618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716618" w:rsidRPr="00F45E53" w:rsidRDefault="00716618" w:rsidP="007166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716618" w:rsidRPr="00F45E53" w:rsidRDefault="00716618" w:rsidP="007166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17BEEA0D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PBH</w:t>
            </w:r>
          </w:p>
        </w:tc>
        <w:tc>
          <w:tcPr>
            <w:tcW w:w="6095" w:type="dxa"/>
          </w:tcPr>
          <w:p w14:paraId="4904EB32" w14:textId="77777777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OPERACIONES EN CREDITOS DE 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 xml:space="preserve">IMPORTACION  </w:t>
            </w:r>
          </w:p>
          <w:p w14:paraId="3F640F7D" w14:textId="2FA3F963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campo 2 </w:t>
            </w:r>
            <w:r w:rsidR="001C4D1A"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siderando el </w:t>
            </w:r>
            <w:r w:rsidR="001C4D1A"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campo 1 es igual a 160 o 240 </w:t>
            </w:r>
          </w:p>
          <w:p w14:paraId="7922AA02" w14:textId="77777777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10EFFFB9" w14:textId="29DD41BD" w:rsidR="00716618" w:rsidRPr="00A16948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62321992" w14:textId="77777777" w:rsidR="00716618" w:rsidRPr="00F45E53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</w:p>
        </w:tc>
        <w:tc>
          <w:tcPr>
            <w:tcW w:w="708" w:type="dxa"/>
          </w:tcPr>
          <w:p w14:paraId="370BED2D" w14:textId="4F3048D0" w:rsidR="00716618" w:rsidRDefault="009D2425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1F24C1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716618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716618" w:rsidRPr="00F45E53" w:rsidRDefault="00716618" w:rsidP="007166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77777777" w:rsidR="00716618" w:rsidRPr="009478C7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2095739F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PBI</w:t>
            </w:r>
          </w:p>
        </w:tc>
        <w:tc>
          <w:tcPr>
            <w:tcW w:w="6095" w:type="dxa"/>
          </w:tcPr>
          <w:p w14:paraId="0D566816" w14:textId="77777777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SALDO TOTAL POR CREDITOS DE IMPORTACION</w:t>
            </w:r>
          </w:p>
          <w:p w14:paraId="2E703559" w14:textId="1152EC9A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campo 3 </w:t>
            </w:r>
            <w:r w:rsidR="001C4D1A"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</w:t>
            </w:r>
            <w:r w:rsid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siderando el </w:t>
            </w:r>
            <w:r w:rsidR="001C4D1A"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 1 es igual a 160 o 240</w:t>
            </w:r>
          </w:p>
          <w:p w14:paraId="4CCDF3D5" w14:textId="208165D8" w:rsidR="00716618" w:rsidRPr="00E9149D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141005C7" w14:textId="6AE04856" w:rsidR="00716618" w:rsidRPr="00F45E53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45BA5D23" w14:textId="0EA905EB" w:rsidR="00716618" w:rsidRDefault="001C4D1A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1F24C1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716618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6A7CEE6E" w:rsidR="00716618" w:rsidRPr="00F45E53" w:rsidRDefault="00716618" w:rsidP="007166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5076AF" w14:textId="77777777" w:rsidR="00716618" w:rsidRPr="009478C7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13454F55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PBJ</w:t>
            </w:r>
          </w:p>
        </w:tc>
        <w:tc>
          <w:tcPr>
            <w:tcW w:w="6095" w:type="dxa"/>
          </w:tcPr>
          <w:p w14:paraId="741DDF8D" w14:textId="782AA0DB" w:rsidR="00716618" w:rsidRPr="00E9149D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EN EL MES POR</w:t>
            </w:r>
            <w:r w:rsidR="001C4D1A"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valor nulo</w:t>
            </w:r>
          </w:p>
        </w:tc>
        <w:tc>
          <w:tcPr>
            <w:tcW w:w="851" w:type="dxa"/>
          </w:tcPr>
          <w:p w14:paraId="39162566" w14:textId="543F2CA9" w:rsidR="00716618" w:rsidRPr="008A0A5D" w:rsidRDefault="00716618" w:rsidP="007166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21A59997" w14:textId="200A763F" w:rsidR="00716618" w:rsidRPr="008A0A5D" w:rsidRDefault="009D2425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1F24C1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716618" w:rsidRPr="00F45E53" w14:paraId="58F86D0B" w14:textId="77777777" w:rsidTr="005C4751">
        <w:trPr>
          <w:trHeight w:val="268"/>
        </w:trPr>
        <w:tc>
          <w:tcPr>
            <w:tcW w:w="862" w:type="dxa"/>
          </w:tcPr>
          <w:p w14:paraId="2BB81197" w14:textId="209E22BB" w:rsidR="00716618" w:rsidRDefault="00716618" w:rsidP="007166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425" w:type="dxa"/>
          </w:tcPr>
          <w:p w14:paraId="4F879CFB" w14:textId="1423CB8A" w:rsidR="00716618" w:rsidRPr="000C5A60" w:rsidRDefault="00716618" w:rsidP="007166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09E1BD5" w14:textId="2AD08302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PBK</w:t>
            </w:r>
          </w:p>
        </w:tc>
        <w:tc>
          <w:tcPr>
            <w:tcW w:w="6095" w:type="dxa"/>
          </w:tcPr>
          <w:p w14:paraId="606BF28F" w14:textId="77777777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PRESTAMOS COMERCIALES</w:t>
            </w:r>
          </w:p>
          <w:p w14:paraId="6C9E7B44" w14:textId="66D0DA07" w:rsidR="001C4D1A" w:rsidRPr="001C4D1A" w:rsidRDefault="001C4D1A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con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siderando el 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igual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210 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120</w:t>
            </w:r>
          </w:p>
        </w:tc>
        <w:tc>
          <w:tcPr>
            <w:tcW w:w="851" w:type="dxa"/>
          </w:tcPr>
          <w:p w14:paraId="16EBC515" w14:textId="4F9C19F5" w:rsidR="00716618" w:rsidRPr="008A0A5D" w:rsidRDefault="001C4D1A" w:rsidP="007166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6DF48753" w14:textId="289E66C4" w:rsidR="00716618" w:rsidRPr="008A0A5D" w:rsidRDefault="009D2425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1F24C1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716618" w:rsidRPr="00F45E53" w14:paraId="7E491074" w14:textId="77777777" w:rsidTr="005C4751">
        <w:trPr>
          <w:trHeight w:val="268"/>
        </w:trPr>
        <w:tc>
          <w:tcPr>
            <w:tcW w:w="862" w:type="dxa"/>
          </w:tcPr>
          <w:p w14:paraId="04909C1C" w14:textId="0262C7EC" w:rsidR="00716618" w:rsidRDefault="00716618" w:rsidP="007166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425" w:type="dxa"/>
          </w:tcPr>
          <w:p w14:paraId="3AC19AA4" w14:textId="23658ECC" w:rsidR="00716618" w:rsidRDefault="00716618" w:rsidP="007166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564F75" w14:textId="540933FE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PBL</w:t>
            </w:r>
          </w:p>
        </w:tc>
        <w:tc>
          <w:tcPr>
            <w:tcW w:w="6095" w:type="dxa"/>
          </w:tcPr>
          <w:p w14:paraId="7A331916" w14:textId="62BB33EA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OPERACIONES EN EL MES POR</w:t>
            </w:r>
            <w:r w:rsidR="001C4D1A"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valor nulo</w:t>
            </w:r>
          </w:p>
        </w:tc>
        <w:tc>
          <w:tcPr>
            <w:tcW w:w="851" w:type="dxa"/>
          </w:tcPr>
          <w:p w14:paraId="15565C2D" w14:textId="77777777" w:rsidR="00716618" w:rsidRPr="008A0A5D" w:rsidRDefault="00716618" w:rsidP="007166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2D1AF581" w14:textId="2C620FDC" w:rsidR="00716618" w:rsidRPr="008A0A5D" w:rsidRDefault="009D2425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1F24C1">
              <w:rPr>
                <w:rFonts w:ascii="Times New Roman" w:hAnsi="Times New Roman" w:cs="Times New Roman"/>
                <w:color w:val="4472C4" w:themeColor="accent1"/>
                <w:sz w:val="20"/>
              </w:rPr>
              <w:t>9</w:t>
            </w:r>
          </w:p>
        </w:tc>
      </w:tr>
      <w:tr w:rsidR="00716618" w:rsidRPr="00F45E53" w14:paraId="4F300ED3" w14:textId="77777777" w:rsidTr="005C4751">
        <w:trPr>
          <w:trHeight w:val="268"/>
        </w:trPr>
        <w:tc>
          <w:tcPr>
            <w:tcW w:w="862" w:type="dxa"/>
          </w:tcPr>
          <w:p w14:paraId="152B4180" w14:textId="64ACA83A" w:rsidR="00716618" w:rsidRDefault="00716618" w:rsidP="007166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11</w:t>
            </w:r>
          </w:p>
        </w:tc>
        <w:tc>
          <w:tcPr>
            <w:tcW w:w="425" w:type="dxa"/>
          </w:tcPr>
          <w:p w14:paraId="377C7EAD" w14:textId="0A23FF68" w:rsidR="00716618" w:rsidRPr="00716618" w:rsidRDefault="00716618" w:rsidP="007166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148F03" w14:textId="01B5A50D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PBK</w:t>
            </w:r>
          </w:p>
        </w:tc>
        <w:tc>
          <w:tcPr>
            <w:tcW w:w="6095" w:type="dxa"/>
          </w:tcPr>
          <w:p w14:paraId="1606F9A9" w14:textId="77777777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PRESTAMOS COMERCIALES</w:t>
            </w:r>
          </w:p>
          <w:p w14:paraId="35BF299A" w14:textId="4DF79474" w:rsidR="001C4D1A" w:rsidRPr="001C4D1A" w:rsidRDefault="001C4D1A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5 con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siderando el 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igual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210 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120</w:t>
            </w:r>
          </w:p>
        </w:tc>
        <w:tc>
          <w:tcPr>
            <w:tcW w:w="851" w:type="dxa"/>
          </w:tcPr>
          <w:p w14:paraId="01ABC5AD" w14:textId="329CADC9" w:rsidR="00716618" w:rsidRPr="008A0A5D" w:rsidRDefault="001C4D1A" w:rsidP="007166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708" w:type="dxa"/>
          </w:tcPr>
          <w:p w14:paraId="35CB3153" w14:textId="36954222" w:rsidR="00716618" w:rsidRPr="008A0A5D" w:rsidRDefault="001C4D1A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  <w:r w:rsidR="001F24C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9</w:t>
            </w:r>
          </w:p>
        </w:tc>
      </w:tr>
      <w:tr w:rsidR="00716618" w:rsidRPr="00F45E53" w14:paraId="1D538270" w14:textId="77777777" w:rsidTr="005C4751">
        <w:trPr>
          <w:trHeight w:val="268"/>
        </w:trPr>
        <w:tc>
          <w:tcPr>
            <w:tcW w:w="862" w:type="dxa"/>
          </w:tcPr>
          <w:p w14:paraId="78702F1B" w14:textId="0455556F" w:rsidR="00716618" w:rsidRDefault="00716618" w:rsidP="007166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12</w:t>
            </w:r>
          </w:p>
        </w:tc>
        <w:tc>
          <w:tcPr>
            <w:tcW w:w="425" w:type="dxa"/>
          </w:tcPr>
          <w:p w14:paraId="02CC1DBE" w14:textId="2209DD59" w:rsidR="00716618" w:rsidRDefault="00716618" w:rsidP="007166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B9DAA1C" w14:textId="398D7674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79</w:t>
            </w:r>
          </w:p>
        </w:tc>
        <w:tc>
          <w:tcPr>
            <w:tcW w:w="6095" w:type="dxa"/>
          </w:tcPr>
          <w:p w14:paraId="1A93D4D6" w14:textId="004B7A58" w:rsidR="00716618" w:rsidRPr="001C4D1A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851" w:type="dxa"/>
          </w:tcPr>
          <w:p w14:paraId="3458C612" w14:textId="77777777" w:rsidR="00716618" w:rsidRPr="008A0A5D" w:rsidRDefault="00716618" w:rsidP="007166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4CB38072" w14:textId="77777777" w:rsidR="00716618" w:rsidRPr="008A0A5D" w:rsidRDefault="00716618" w:rsidP="007166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2D590E03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1685A0F0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9D2425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457EED0B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614DA5">
              <w:rPr>
                <w:rFonts w:ascii="Times New Roman" w:hAnsi="Times New Roman" w:cs="Times New Roman"/>
                <w:color w:val="4472C4" w:themeColor="accent1"/>
                <w:sz w:val="20"/>
              </w:rPr>
              <w:t>7</w:t>
            </w:r>
            <w:r w:rsidR="00DC5479">
              <w:rPr>
                <w:rFonts w:ascii="Times New Roman" w:hAnsi="Times New Roman" w:cs="Times New Roman"/>
                <w:color w:val="4472C4" w:themeColor="accent1"/>
                <w:sz w:val="20"/>
              </w:rPr>
              <w:t>,9,11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CAA3B73" w14:textId="77777777" w:rsidR="009D2425" w:rsidRPr="00F45E53" w:rsidRDefault="009D2425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0E05228" w14:textId="07F01E8E" w:rsidR="001F24C1" w:rsidRDefault="001F24C1" w:rsidP="001F24C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8BC9231" w14:textId="6B9724DF" w:rsidR="001F24C1" w:rsidRDefault="001F24C1" w:rsidP="001F24C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541041E" w14:textId="5BC20F1F" w:rsidR="001F24C1" w:rsidRDefault="001F24C1" w:rsidP="001F24C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41718E3F" w14:textId="7F9D9FF2" w:rsidR="00187426" w:rsidRDefault="00F949AA" w:rsidP="00187426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CF70AFB" w14:textId="7CE66AA5" w:rsidR="00F949AA" w:rsidRDefault="00F949AA" w:rsidP="00187426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4" w:name="_Toc161237971"/>
      <w:r w:rsidRPr="00230F5A">
        <w:rPr>
          <w:rFonts w:cs="Times New Roman"/>
        </w:rPr>
        <w:t>Definición de nombres</w:t>
      </w:r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6" w:name="_Toc161237972"/>
      <w:r w:rsidRPr="00A96CA0">
        <w:t>Archivo de salida a dest</w:t>
      </w:r>
      <w:ins w:id="17" w:author="Roberto Carrasco Venegas" w:date="2023-11-27T13:21:00Z">
        <w:r w:rsidRPr="00A96CA0">
          <w:t>i</w:t>
        </w:r>
      </w:ins>
      <w:r w:rsidRPr="00A96CA0">
        <w:t>no</w:t>
      </w:r>
      <w:bookmarkEnd w:id="16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8" w:name="_Toc161237973"/>
      <w:r w:rsidRPr="00A96CA0">
        <w:t>Archivo de da</w:t>
      </w:r>
      <w:ins w:id="19" w:author="Roberto Carrasco Venegas" w:date="2023-11-27T13:24:00Z">
        <w:r w:rsidRPr="00A96CA0">
          <w:t>t</w:t>
        </w:r>
      </w:ins>
      <w:r w:rsidRPr="00A96CA0">
        <w:t>os</w:t>
      </w:r>
      <w:bookmarkEnd w:id="18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63126817" w14:textId="465D2149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7D409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8E360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0" w:name="_Toc161237974"/>
      <w:r w:rsidRPr="00230F5A">
        <w:t>Archivo Carát</w:t>
      </w:r>
      <w:r>
        <w:t>u</w:t>
      </w:r>
      <w:r w:rsidRPr="00230F5A">
        <w:t>la</w:t>
      </w:r>
      <w:bookmarkEnd w:id="20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53EE89A7" w14:textId="17D2A1A5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7D409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8E360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1" w:name="_Hlk160526227"/>
      <w:bookmarkStart w:id="22" w:name="_Hlk151646289"/>
      <w:bookmarkStart w:id="23" w:name="_Hlk150869805"/>
      <w:bookmarkStart w:id="24" w:name="_Hlk151631830"/>
      <w:bookmarkStart w:id="25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7D73D856" w:rsidR="00187426" w:rsidRPr="00716FCA" w:rsidRDefault="00716FCA" w:rsidP="0018742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16FC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      </w:t>
      </w:r>
      <w:r w:rsidR="00187426" w:rsidRPr="00716FC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21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6" w:name="_Toc161237975"/>
      <w:r>
        <w:t>Definición de correlativo</w:t>
      </w:r>
      <w:bookmarkEnd w:id="26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7" w:name="_Toc161237976"/>
      <w:r>
        <w:t>Salida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22"/>
    <w:bookmarkEnd w:id="23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8" w:name="_Toc161237977"/>
      <w:r>
        <w:t>Entrada</w:t>
      </w:r>
      <w:bookmarkEnd w:id="28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6744FAE3" w14:textId="77777777" w:rsidR="006B2DE1" w:rsidRPr="00B537DA" w:rsidRDefault="006B2DE1" w:rsidP="006B2DE1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9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9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30" w:name="_Toc161237978"/>
      <w:bookmarkEnd w:id="24"/>
      <w:bookmarkEnd w:id="25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30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C4D1A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1AE2BA22" w:rsidR="001C4D1A" w:rsidRPr="00F45E53" w:rsidRDefault="001C4D1A" w:rsidP="001C4D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5CC1C12A" w:rsidR="001C4D1A" w:rsidRPr="00F45E53" w:rsidRDefault="001C4D1A" w:rsidP="001C4D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2AC9A098" w:rsidR="001C4D1A" w:rsidRPr="00F45E53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14273031" w:rsidR="001C4D1A" w:rsidRPr="00E65D27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(cantidad lineas detalle)</w:t>
            </w:r>
          </w:p>
        </w:tc>
        <w:tc>
          <w:tcPr>
            <w:tcW w:w="1144" w:type="dxa"/>
            <w:gridSpan w:val="2"/>
          </w:tcPr>
          <w:p w14:paraId="313E05D2" w14:textId="77777777" w:rsidR="001C4D1A" w:rsidRPr="00F45E53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C4D1A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0046B5A7" w:rsidR="001C4D1A" w:rsidRPr="00F45E53" w:rsidRDefault="001C4D1A" w:rsidP="001C4D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081D8565" w:rsidR="001C4D1A" w:rsidRPr="00F45E53" w:rsidRDefault="001C4D1A" w:rsidP="001C4D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7A0ABD08" w:rsid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PBH</w:t>
            </w:r>
          </w:p>
        </w:tc>
        <w:tc>
          <w:tcPr>
            <w:tcW w:w="5958" w:type="dxa"/>
          </w:tcPr>
          <w:p w14:paraId="4F1BE066" w14:textId="77777777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OPERACIONES EN CREDITOS DE IMPORTACION  </w:t>
            </w:r>
          </w:p>
          <w:p w14:paraId="7B7C8D9B" w14:textId="77777777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2 con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siderando el 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1 es igual a 160 o 240 </w:t>
            </w:r>
          </w:p>
          <w:p w14:paraId="74516A5E" w14:textId="77777777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69646E4" w14:textId="0902E51B" w:rsidR="001C4D1A" w:rsidRPr="001560DC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2F78A6E4" w14:textId="77777777" w:rsidR="001C4D1A" w:rsidRPr="008E360B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  <w:p w14:paraId="3E2A5A04" w14:textId="2C540CB8" w:rsidR="001C4D1A" w:rsidRPr="00F45E53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C4D1A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C415F03" w:rsidR="001C4D1A" w:rsidRPr="00F45E53" w:rsidRDefault="001C4D1A" w:rsidP="001C4D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1F1C48AC" w:rsidR="001C4D1A" w:rsidRPr="00F45E53" w:rsidRDefault="001C4D1A" w:rsidP="001C4D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3569E16F" w:rsid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PBI</w:t>
            </w:r>
          </w:p>
        </w:tc>
        <w:tc>
          <w:tcPr>
            <w:tcW w:w="5958" w:type="dxa"/>
          </w:tcPr>
          <w:p w14:paraId="39FA400F" w14:textId="77777777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SALDO TOTAL POR CREDITOS DE IMPORTACION</w:t>
            </w:r>
          </w:p>
          <w:p w14:paraId="50784608" w14:textId="77777777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Suma campo 3 con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siderando el 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1 es igual a 160 o 240</w:t>
            </w:r>
          </w:p>
          <w:p w14:paraId="66ABB518" w14:textId="4204650A" w:rsidR="001C4D1A" w:rsidRPr="001560DC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644F43A1" w14:textId="45220634" w:rsidR="001C4D1A" w:rsidRPr="00F45E53" w:rsidRDefault="001C4D1A" w:rsidP="001C4D1A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C4D1A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39C3FC13" w:rsidR="001C4D1A" w:rsidRDefault="001C4D1A" w:rsidP="001C4D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06FBECC2" w14:textId="5549C447" w:rsidR="001C4D1A" w:rsidRDefault="001C4D1A" w:rsidP="001C4D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9478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1BBCF8C7" w:rsidR="001C4D1A" w:rsidRPr="00647FC9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PBJ</w:t>
            </w:r>
          </w:p>
        </w:tc>
        <w:tc>
          <w:tcPr>
            <w:tcW w:w="5958" w:type="dxa"/>
          </w:tcPr>
          <w:p w14:paraId="39BE1E26" w14:textId="3BA0BD3D" w:rsidR="001C4D1A" w:rsidRPr="00E65D27" w:rsidRDefault="001C4D1A" w:rsidP="001C4D1A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EN EL MES POR valor nulo</w:t>
            </w:r>
          </w:p>
        </w:tc>
        <w:tc>
          <w:tcPr>
            <w:tcW w:w="1144" w:type="dxa"/>
            <w:gridSpan w:val="2"/>
          </w:tcPr>
          <w:p w14:paraId="4D977278" w14:textId="6C00CC4E" w:rsid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C4D1A" w:rsidRPr="00F45E53" w14:paraId="60E58FB5" w14:textId="77777777" w:rsidTr="005C4751">
        <w:trPr>
          <w:trHeight w:val="268"/>
        </w:trPr>
        <w:tc>
          <w:tcPr>
            <w:tcW w:w="1239" w:type="dxa"/>
          </w:tcPr>
          <w:p w14:paraId="7994367C" w14:textId="35EB97A1" w:rsidR="001C4D1A" w:rsidRPr="00E370A8" w:rsidRDefault="001C4D1A" w:rsidP="001C4D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93" w:type="dxa"/>
          </w:tcPr>
          <w:p w14:paraId="45FB21F1" w14:textId="60F0B682" w:rsidR="001C4D1A" w:rsidRPr="00E370A8" w:rsidRDefault="001C4D1A" w:rsidP="001C4D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E51EDCC" w14:textId="6016C15B" w:rsidR="001C4D1A" w:rsidRPr="00072D31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PBK</w:t>
            </w:r>
          </w:p>
        </w:tc>
        <w:tc>
          <w:tcPr>
            <w:tcW w:w="5958" w:type="dxa"/>
          </w:tcPr>
          <w:p w14:paraId="20123869" w14:textId="77777777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PRESTAMOS COMERCIALES</w:t>
            </w:r>
          </w:p>
          <w:p w14:paraId="381C7D62" w14:textId="760ACD89" w:rsidR="001C4D1A" w:rsidRPr="008E360B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4 con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siderando el 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igual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210 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120</w:t>
            </w:r>
          </w:p>
        </w:tc>
        <w:tc>
          <w:tcPr>
            <w:tcW w:w="1144" w:type="dxa"/>
            <w:gridSpan w:val="2"/>
          </w:tcPr>
          <w:p w14:paraId="3802DD03" w14:textId="6A4FA63C" w:rsid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C4D1A" w:rsidRPr="00F45E53" w14:paraId="39978C0E" w14:textId="77777777" w:rsidTr="005C4751">
        <w:trPr>
          <w:trHeight w:val="268"/>
        </w:trPr>
        <w:tc>
          <w:tcPr>
            <w:tcW w:w="1239" w:type="dxa"/>
          </w:tcPr>
          <w:p w14:paraId="60B4DA7E" w14:textId="05E4BAD9" w:rsidR="001C4D1A" w:rsidRDefault="001C4D1A" w:rsidP="001C4D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293" w:type="dxa"/>
          </w:tcPr>
          <w:p w14:paraId="152EFE1A" w14:textId="32E0CE6E" w:rsidR="001C4D1A" w:rsidRDefault="001C4D1A" w:rsidP="001C4D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6D6D541" w14:textId="755C2341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PBL</w:t>
            </w:r>
          </w:p>
        </w:tc>
        <w:tc>
          <w:tcPr>
            <w:tcW w:w="5958" w:type="dxa"/>
          </w:tcPr>
          <w:p w14:paraId="3AC00617" w14:textId="6AC177E3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OPERACIONES EN EL MES POR  valor nulo</w:t>
            </w:r>
          </w:p>
        </w:tc>
        <w:tc>
          <w:tcPr>
            <w:tcW w:w="1144" w:type="dxa"/>
            <w:gridSpan w:val="2"/>
          </w:tcPr>
          <w:p w14:paraId="73B67446" w14:textId="29B88386" w:rsid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C4D1A" w:rsidRPr="00F45E53" w14:paraId="109D6E92" w14:textId="77777777" w:rsidTr="005C4751">
        <w:trPr>
          <w:trHeight w:val="268"/>
        </w:trPr>
        <w:tc>
          <w:tcPr>
            <w:tcW w:w="1239" w:type="dxa"/>
          </w:tcPr>
          <w:p w14:paraId="3A8906FD" w14:textId="02A783B3" w:rsidR="001C4D1A" w:rsidRDefault="001C4D1A" w:rsidP="001C4D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11</w:t>
            </w:r>
          </w:p>
        </w:tc>
        <w:tc>
          <w:tcPr>
            <w:tcW w:w="293" w:type="dxa"/>
          </w:tcPr>
          <w:p w14:paraId="35DDF366" w14:textId="6F742764" w:rsidR="001C4D1A" w:rsidRDefault="001C4D1A" w:rsidP="001C4D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ECF6194" w14:textId="56181E77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PBK</w:t>
            </w:r>
          </w:p>
        </w:tc>
        <w:tc>
          <w:tcPr>
            <w:tcW w:w="5958" w:type="dxa"/>
          </w:tcPr>
          <w:p w14:paraId="7655A4CD" w14:textId="77777777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PRESTAMOS COMERCIALES</w:t>
            </w:r>
          </w:p>
          <w:p w14:paraId="14DF3639" w14:textId="4EA04A0D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campo 5 con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siderando el 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igual</w:t>
            </w: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210 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120</w:t>
            </w:r>
          </w:p>
        </w:tc>
        <w:tc>
          <w:tcPr>
            <w:tcW w:w="1144" w:type="dxa"/>
            <w:gridSpan w:val="2"/>
          </w:tcPr>
          <w:p w14:paraId="522FD8CF" w14:textId="30C90F13" w:rsid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C4D1A" w:rsidRPr="00F45E53" w14:paraId="40696100" w14:textId="77777777" w:rsidTr="005C4751">
        <w:trPr>
          <w:trHeight w:val="268"/>
        </w:trPr>
        <w:tc>
          <w:tcPr>
            <w:tcW w:w="1239" w:type="dxa"/>
          </w:tcPr>
          <w:p w14:paraId="6AB3B9E6" w14:textId="25BB23E1" w:rsidR="001C4D1A" w:rsidRDefault="001C4D1A" w:rsidP="001C4D1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12</w:t>
            </w:r>
          </w:p>
        </w:tc>
        <w:tc>
          <w:tcPr>
            <w:tcW w:w="293" w:type="dxa"/>
          </w:tcPr>
          <w:p w14:paraId="0BEF9F20" w14:textId="175C3147" w:rsidR="001C4D1A" w:rsidRDefault="001C4D1A" w:rsidP="001C4D1A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2B837B1" w14:textId="46DB2FA8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79</w:t>
            </w:r>
          </w:p>
        </w:tc>
        <w:tc>
          <w:tcPr>
            <w:tcW w:w="5958" w:type="dxa"/>
          </w:tcPr>
          <w:p w14:paraId="703D2317" w14:textId="61C02914" w:rsidR="001C4D1A" w:rsidRP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C4D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7478267C" w14:textId="37748E1E" w:rsidR="001C4D1A" w:rsidRDefault="001C4D1A" w:rsidP="001C4D1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1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1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2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944BC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9BCF0" w14:textId="77777777" w:rsidR="00E7539A" w:rsidRDefault="00E7539A" w:rsidP="00F10206">
      <w:pPr>
        <w:spacing w:after="0" w:line="240" w:lineRule="auto"/>
      </w:pPr>
      <w:r>
        <w:separator/>
      </w:r>
    </w:p>
  </w:endnote>
  <w:endnote w:type="continuationSeparator" w:id="0">
    <w:p w14:paraId="603D6C63" w14:textId="77777777" w:rsidR="00E7539A" w:rsidRDefault="00E7539A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93262" w14:textId="77777777" w:rsidR="00E7539A" w:rsidRDefault="00E7539A" w:rsidP="00F10206">
      <w:pPr>
        <w:spacing w:after="0" w:line="240" w:lineRule="auto"/>
      </w:pPr>
      <w:r>
        <w:separator/>
      </w:r>
    </w:p>
  </w:footnote>
  <w:footnote w:type="continuationSeparator" w:id="0">
    <w:p w14:paraId="513B03AD" w14:textId="77777777" w:rsidR="00E7539A" w:rsidRDefault="00E7539A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0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34"/>
  </w:num>
  <w:num w:numId="5" w16cid:durableId="940797627">
    <w:abstractNumId w:val="22"/>
  </w:num>
  <w:num w:numId="6" w16cid:durableId="1616906328">
    <w:abstractNumId w:val="15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6"/>
  </w:num>
  <w:num w:numId="11" w16cid:durableId="1613248723">
    <w:abstractNumId w:val="29"/>
  </w:num>
  <w:num w:numId="12" w16cid:durableId="1838303578">
    <w:abstractNumId w:val="36"/>
  </w:num>
  <w:num w:numId="13" w16cid:durableId="256329085">
    <w:abstractNumId w:val="27"/>
  </w:num>
  <w:num w:numId="14" w16cid:durableId="1078750577">
    <w:abstractNumId w:val="31"/>
  </w:num>
  <w:num w:numId="15" w16cid:durableId="716322791">
    <w:abstractNumId w:val="37"/>
  </w:num>
  <w:num w:numId="16" w16cid:durableId="1397778044">
    <w:abstractNumId w:val="7"/>
  </w:num>
  <w:num w:numId="17" w16cid:durableId="114759016">
    <w:abstractNumId w:val="33"/>
  </w:num>
  <w:num w:numId="18" w16cid:durableId="1632982083">
    <w:abstractNumId w:val="1"/>
  </w:num>
  <w:num w:numId="19" w16cid:durableId="2139444563">
    <w:abstractNumId w:val="35"/>
  </w:num>
  <w:num w:numId="20" w16cid:durableId="861868466">
    <w:abstractNumId w:val="13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8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4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2"/>
  </w:num>
  <w:num w:numId="37" w16cid:durableId="394620088">
    <w:abstractNumId w:val="23"/>
  </w:num>
  <w:num w:numId="38" w16cid:durableId="906377431">
    <w:abstractNumId w:val="25"/>
  </w:num>
  <w:num w:numId="39" w16cid:durableId="109084352">
    <w:abstractNumId w:val="26"/>
  </w:num>
  <w:num w:numId="40" w16cid:durableId="155876479">
    <w:abstractNumId w:val="8"/>
  </w:num>
  <w:num w:numId="41" w16cid:durableId="445120807">
    <w:abstractNumId w:val="12"/>
  </w:num>
  <w:num w:numId="42" w16cid:durableId="1204905109">
    <w:abstractNumId w:val="18"/>
  </w:num>
  <w:num w:numId="43" w16cid:durableId="232591810">
    <w:abstractNumId w:val="9"/>
  </w:num>
  <w:num w:numId="44" w16cid:durableId="201753506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01B41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49E3"/>
    <w:rsid w:val="0006551A"/>
    <w:rsid w:val="000663BD"/>
    <w:rsid w:val="000701D0"/>
    <w:rsid w:val="00072D31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08A7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4D1A"/>
    <w:rsid w:val="001C7F53"/>
    <w:rsid w:val="001D2934"/>
    <w:rsid w:val="001D4DBB"/>
    <w:rsid w:val="001E7E45"/>
    <w:rsid w:val="001F24C1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55B8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57B0A"/>
    <w:rsid w:val="00360252"/>
    <w:rsid w:val="00386793"/>
    <w:rsid w:val="003920D1"/>
    <w:rsid w:val="00393199"/>
    <w:rsid w:val="003A508D"/>
    <w:rsid w:val="003B2354"/>
    <w:rsid w:val="003B2729"/>
    <w:rsid w:val="003C048C"/>
    <w:rsid w:val="003C483F"/>
    <w:rsid w:val="003D1CEF"/>
    <w:rsid w:val="003D589E"/>
    <w:rsid w:val="003E42CB"/>
    <w:rsid w:val="003E5F41"/>
    <w:rsid w:val="003F025E"/>
    <w:rsid w:val="003F5278"/>
    <w:rsid w:val="0040464B"/>
    <w:rsid w:val="004116FD"/>
    <w:rsid w:val="00411E32"/>
    <w:rsid w:val="0041204F"/>
    <w:rsid w:val="00421CF1"/>
    <w:rsid w:val="004231CD"/>
    <w:rsid w:val="004270E6"/>
    <w:rsid w:val="004307DB"/>
    <w:rsid w:val="004341B5"/>
    <w:rsid w:val="00443287"/>
    <w:rsid w:val="00443E8F"/>
    <w:rsid w:val="004453F6"/>
    <w:rsid w:val="00446EF8"/>
    <w:rsid w:val="00453AE1"/>
    <w:rsid w:val="004625FA"/>
    <w:rsid w:val="00465EE6"/>
    <w:rsid w:val="00473FDA"/>
    <w:rsid w:val="00477EA2"/>
    <w:rsid w:val="004839DA"/>
    <w:rsid w:val="0049508A"/>
    <w:rsid w:val="004A1260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2967"/>
    <w:rsid w:val="004D3648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10095"/>
    <w:rsid w:val="00510E53"/>
    <w:rsid w:val="00512B5E"/>
    <w:rsid w:val="00513350"/>
    <w:rsid w:val="00515650"/>
    <w:rsid w:val="00522424"/>
    <w:rsid w:val="00523465"/>
    <w:rsid w:val="00544550"/>
    <w:rsid w:val="00562E48"/>
    <w:rsid w:val="005671EC"/>
    <w:rsid w:val="00570E48"/>
    <w:rsid w:val="00575FEB"/>
    <w:rsid w:val="00597FD4"/>
    <w:rsid w:val="005A1F0B"/>
    <w:rsid w:val="005B5D60"/>
    <w:rsid w:val="005B65DC"/>
    <w:rsid w:val="005C5769"/>
    <w:rsid w:val="005C6709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EE3"/>
    <w:rsid w:val="00637961"/>
    <w:rsid w:val="00641BC5"/>
    <w:rsid w:val="006437B6"/>
    <w:rsid w:val="00644807"/>
    <w:rsid w:val="00646F7F"/>
    <w:rsid w:val="00647FC9"/>
    <w:rsid w:val="00654E0E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169A"/>
    <w:rsid w:val="006B2DE1"/>
    <w:rsid w:val="006B4D0F"/>
    <w:rsid w:val="006B70A9"/>
    <w:rsid w:val="006C08D8"/>
    <w:rsid w:val="006C1DC2"/>
    <w:rsid w:val="006C571B"/>
    <w:rsid w:val="006D2868"/>
    <w:rsid w:val="006D45CE"/>
    <w:rsid w:val="006F07F7"/>
    <w:rsid w:val="006F384B"/>
    <w:rsid w:val="006F50D7"/>
    <w:rsid w:val="006F53A6"/>
    <w:rsid w:val="006F65AF"/>
    <w:rsid w:val="00701E04"/>
    <w:rsid w:val="0070260B"/>
    <w:rsid w:val="00706C67"/>
    <w:rsid w:val="0071053E"/>
    <w:rsid w:val="007147F8"/>
    <w:rsid w:val="00716618"/>
    <w:rsid w:val="00716FCA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57C39"/>
    <w:rsid w:val="007838B9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38CF"/>
    <w:rsid w:val="007E4974"/>
    <w:rsid w:val="007E5A3C"/>
    <w:rsid w:val="007E5DA4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8E70E9"/>
    <w:rsid w:val="009144B1"/>
    <w:rsid w:val="00915E28"/>
    <w:rsid w:val="00920A00"/>
    <w:rsid w:val="00920D2A"/>
    <w:rsid w:val="009248DE"/>
    <w:rsid w:val="00930A0D"/>
    <w:rsid w:val="009427D8"/>
    <w:rsid w:val="009437BA"/>
    <w:rsid w:val="00944BCA"/>
    <w:rsid w:val="009478C7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C0AC5"/>
    <w:rsid w:val="009D2425"/>
    <w:rsid w:val="009E17E5"/>
    <w:rsid w:val="009E6423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4F7A"/>
    <w:rsid w:val="00B15236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1B2"/>
    <w:rsid w:val="00B63552"/>
    <w:rsid w:val="00B636F3"/>
    <w:rsid w:val="00B63C37"/>
    <w:rsid w:val="00B64A55"/>
    <w:rsid w:val="00B67156"/>
    <w:rsid w:val="00B71B5E"/>
    <w:rsid w:val="00B77253"/>
    <w:rsid w:val="00B86519"/>
    <w:rsid w:val="00B87677"/>
    <w:rsid w:val="00B90006"/>
    <w:rsid w:val="00B96893"/>
    <w:rsid w:val="00BA247F"/>
    <w:rsid w:val="00BA59EB"/>
    <w:rsid w:val="00BA7C27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4F80"/>
    <w:rsid w:val="00C15D58"/>
    <w:rsid w:val="00C1705B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2D3C"/>
    <w:rsid w:val="00C75830"/>
    <w:rsid w:val="00C82038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2D1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7980"/>
    <w:rsid w:val="00DC1D90"/>
    <w:rsid w:val="00DC3021"/>
    <w:rsid w:val="00DC42E7"/>
    <w:rsid w:val="00DC5479"/>
    <w:rsid w:val="00DD29FD"/>
    <w:rsid w:val="00DE07CC"/>
    <w:rsid w:val="00DE2FBA"/>
    <w:rsid w:val="00DE6FAE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33D1B"/>
    <w:rsid w:val="00E370A8"/>
    <w:rsid w:val="00E37BE6"/>
    <w:rsid w:val="00E40077"/>
    <w:rsid w:val="00E43229"/>
    <w:rsid w:val="00E54504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39A"/>
    <w:rsid w:val="00E7546B"/>
    <w:rsid w:val="00E81153"/>
    <w:rsid w:val="00E814DF"/>
    <w:rsid w:val="00E862A3"/>
    <w:rsid w:val="00E86CEA"/>
    <w:rsid w:val="00E9149D"/>
    <w:rsid w:val="00E95090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49AA"/>
    <w:rsid w:val="00FA265D"/>
    <w:rsid w:val="00FA7CB9"/>
    <w:rsid w:val="00FB306E"/>
    <w:rsid w:val="00FB402C"/>
    <w:rsid w:val="00FD1A65"/>
    <w:rsid w:val="00FD253A"/>
    <w:rsid w:val="00FD530F"/>
    <w:rsid w:val="00FD7847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1380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</cp:revision>
  <dcterms:created xsi:type="dcterms:W3CDTF">2024-08-20T20:43:00Z</dcterms:created>
  <dcterms:modified xsi:type="dcterms:W3CDTF">2024-08-20T20:44:00Z</dcterms:modified>
</cp:coreProperties>
</file>