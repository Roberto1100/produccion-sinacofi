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A96A42" w14:textId="4A5DE086" w:rsidR="00C4642F" w:rsidRDefault="00C4642F" w:rsidP="00C4642F">
      <w:pPr>
        <w:jc w:val="center"/>
        <w:rPr>
          <w:rFonts w:ascii="Times New Roman" w:hAnsi="Times New Roman" w:cs="Times New Roman"/>
        </w:rPr>
      </w:pPr>
      <w:bookmarkStart w:id="0" w:name="_Hlk160725373"/>
      <w:r w:rsidRPr="00230F5A">
        <w:rPr>
          <w:rFonts w:ascii="Times New Roman" w:hAnsi="Times New Roman" w:cs="Times New Roman"/>
          <w:noProof/>
          <w:lang w:eastAsia="es-ES"/>
        </w:rPr>
        <w:drawing>
          <wp:inline distT="0" distB="0" distL="0" distR="0" wp14:anchorId="64989886" wp14:editId="4D2042C4">
            <wp:extent cx="4346368" cy="1904671"/>
            <wp:effectExtent l="0" t="0" r="0" b="635"/>
            <wp:docPr id="2" name="Imagen 2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Logotipo, nombre de la empres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1778" cy="1907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743AE" w14:textId="77777777" w:rsidR="00187426" w:rsidRDefault="00187426" w:rsidP="00C4642F">
      <w:pPr>
        <w:jc w:val="center"/>
        <w:rPr>
          <w:rFonts w:ascii="Times New Roman" w:hAnsi="Times New Roman" w:cs="Times New Roman"/>
        </w:rPr>
      </w:pPr>
    </w:p>
    <w:p w14:paraId="0A36CC5F" w14:textId="77777777" w:rsidR="00187426" w:rsidRDefault="00187426" w:rsidP="00C4642F">
      <w:pPr>
        <w:jc w:val="center"/>
        <w:rPr>
          <w:rFonts w:ascii="Times New Roman" w:hAnsi="Times New Roman" w:cs="Times New Roman"/>
        </w:rPr>
      </w:pPr>
    </w:p>
    <w:p w14:paraId="0A9EBC3E" w14:textId="77777777" w:rsidR="00187426" w:rsidRPr="00230F5A" w:rsidRDefault="00187426" w:rsidP="00187426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230F5A">
        <w:rPr>
          <w:rFonts w:ascii="Times New Roman" w:hAnsi="Times New Roman" w:cs="Times New Roman"/>
          <w:b/>
          <w:sz w:val="72"/>
          <w:szCs w:val="72"/>
        </w:rPr>
        <w:t>SINACOFI</w:t>
      </w:r>
    </w:p>
    <w:p w14:paraId="15DEDA43" w14:textId="7CAEC8AB" w:rsidR="00EA0F89" w:rsidRDefault="00187426" w:rsidP="00187426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230F5A">
        <w:rPr>
          <w:rFonts w:ascii="Times New Roman" w:hAnsi="Times New Roman" w:cs="Times New Roman"/>
          <w:b/>
          <w:sz w:val="72"/>
          <w:szCs w:val="72"/>
        </w:rPr>
        <w:t xml:space="preserve">Definición documento </w:t>
      </w:r>
      <w:r>
        <w:rPr>
          <w:rFonts w:ascii="Times New Roman" w:hAnsi="Times New Roman" w:cs="Times New Roman"/>
          <w:b/>
          <w:sz w:val="72"/>
          <w:szCs w:val="72"/>
        </w:rPr>
        <w:t>P</w:t>
      </w:r>
      <w:r w:rsidR="00473FDA">
        <w:rPr>
          <w:rFonts w:ascii="Times New Roman" w:hAnsi="Times New Roman" w:cs="Times New Roman"/>
          <w:b/>
          <w:sz w:val="72"/>
          <w:szCs w:val="72"/>
        </w:rPr>
        <w:t>1</w:t>
      </w:r>
      <w:r w:rsidR="000E768A">
        <w:rPr>
          <w:rFonts w:ascii="Times New Roman" w:hAnsi="Times New Roman" w:cs="Times New Roman"/>
          <w:b/>
          <w:sz w:val="72"/>
          <w:szCs w:val="72"/>
        </w:rPr>
        <w:t>4</w:t>
      </w:r>
      <w:r>
        <w:rPr>
          <w:rFonts w:ascii="Times New Roman" w:hAnsi="Times New Roman" w:cs="Times New Roman"/>
          <w:b/>
          <w:sz w:val="72"/>
          <w:szCs w:val="72"/>
        </w:rPr>
        <w:t xml:space="preserve"> (56</w:t>
      </w:r>
      <w:r w:rsidR="000E768A">
        <w:rPr>
          <w:rFonts w:ascii="Times New Roman" w:hAnsi="Times New Roman" w:cs="Times New Roman"/>
          <w:b/>
          <w:sz w:val="72"/>
          <w:szCs w:val="72"/>
        </w:rPr>
        <w:t>4</w:t>
      </w:r>
      <w:r>
        <w:rPr>
          <w:rFonts w:ascii="Times New Roman" w:hAnsi="Times New Roman" w:cs="Times New Roman"/>
          <w:b/>
          <w:sz w:val="72"/>
          <w:szCs w:val="72"/>
        </w:rPr>
        <w:t>)-</w:t>
      </w:r>
    </w:p>
    <w:p w14:paraId="643D2BDB" w14:textId="19C853B1" w:rsidR="000E768A" w:rsidRPr="000E768A" w:rsidRDefault="00473FDA" w:rsidP="000E768A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0E768A">
        <w:rPr>
          <w:rFonts w:ascii="Times New Roman" w:hAnsi="Times New Roman" w:cs="Times New Roman"/>
          <w:b/>
          <w:sz w:val="72"/>
          <w:szCs w:val="72"/>
        </w:rPr>
        <w:t xml:space="preserve"> </w:t>
      </w:r>
      <w:r w:rsidR="000E768A" w:rsidRPr="000E768A">
        <w:rPr>
          <w:rFonts w:ascii="Times New Roman" w:hAnsi="Times New Roman" w:cs="Times New Roman"/>
          <w:b/>
          <w:sz w:val="72"/>
          <w:szCs w:val="72"/>
        </w:rPr>
        <w:t>Estado de colocaciones</w:t>
      </w:r>
    </w:p>
    <w:p w14:paraId="1B297FE9" w14:textId="28180B69" w:rsidR="00EA0F89" w:rsidRPr="00EA0F89" w:rsidRDefault="00EA0F89" w:rsidP="00EA0F89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14:paraId="06A83BEB" w14:textId="2D544B70" w:rsidR="00187426" w:rsidRPr="00C81B70" w:rsidRDefault="00187426" w:rsidP="00187426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D97065">
        <w:t xml:space="preserve"> </w:t>
      </w:r>
    </w:p>
    <w:p w14:paraId="7F0F4BFB" w14:textId="77777777" w:rsidR="00187426" w:rsidRPr="00C81B70" w:rsidRDefault="00187426" w:rsidP="00187426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14:paraId="08E2E36F" w14:textId="77777777" w:rsidR="00187426" w:rsidRPr="00230F5A" w:rsidRDefault="00187426" w:rsidP="00187426">
      <w:pPr>
        <w:rPr>
          <w:rFonts w:ascii="Times New Roman" w:hAnsi="Times New Roman" w:cs="Times New Roman"/>
          <w:sz w:val="72"/>
          <w:szCs w:val="72"/>
        </w:rPr>
      </w:pPr>
    </w:p>
    <w:p w14:paraId="033BC78F" w14:textId="77777777" w:rsidR="00187426" w:rsidRPr="00230F5A" w:rsidRDefault="00187426" w:rsidP="00187426">
      <w:pPr>
        <w:rPr>
          <w:rFonts w:ascii="Times New Roman" w:hAnsi="Times New Roman" w:cs="Times New Roman"/>
        </w:rPr>
      </w:pPr>
    </w:p>
    <w:p w14:paraId="27636F33" w14:textId="77777777" w:rsidR="00187426" w:rsidRPr="00230F5A" w:rsidRDefault="00000000" w:rsidP="00187426">
      <w:pPr>
        <w:rPr>
          <w:rFonts w:ascii="Times New Roman" w:hAnsi="Times New Roman" w:cs="Times New Roman"/>
        </w:rPr>
      </w:pPr>
      <w:r>
        <w:rPr>
          <w:noProof/>
          <w:sz w:val="24"/>
          <w:szCs w:val="24"/>
        </w:rPr>
        <w:pict w14:anchorId="1B1BC129"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5" o:spid="_x0000_s2053" type="#_x0000_t202" style="position:absolute;margin-left:234.55pt;margin-top:10.35pt;width:241.7pt;height:92.1pt;z-index:251659264;visibility:visible;mso-wrap-style:square;mso-width-percent:0;mso-height-percent:200;mso-wrap-distance-left:9pt;mso-wrap-distance-top:0;mso-wrap-distance-right:9pt;mso-wrap-distance-bottom:0;mso-position-horizontal-relative:text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" stroked="f">
            <v:textbox style="mso-fit-shape-to-text:t">
              <w:txbxContent>
                <w:p w14:paraId="53418E1C" w14:textId="77777777" w:rsidR="00187426" w:rsidRPr="00A56777" w:rsidRDefault="00187426" w:rsidP="00187426">
                  <w:pPr>
                    <w:pStyle w:val="DatosCaratula"/>
                    <w:jc w:val="right"/>
                  </w:pPr>
                  <w:r>
                    <w:t>SONEDI Soluciones de Negocio Digitales</w:t>
                  </w:r>
                </w:p>
                <w:p w14:paraId="14F5B259" w14:textId="77777777" w:rsidR="00187426" w:rsidRPr="002E031A" w:rsidRDefault="00187426" w:rsidP="00187426">
                  <w:pPr>
                    <w:pStyle w:val="DatosCaratula"/>
                    <w:jc w:val="right"/>
                    <w:rPr>
                      <w:lang w:val="es-CL"/>
                    </w:rPr>
                  </w:pPr>
                  <w:r w:rsidRPr="002E031A">
                    <w:rPr>
                      <w:lang w:val="es-CL"/>
                    </w:rPr>
                    <w:t>Av. Apoquindo 5555 – Piso 14</w:t>
                  </w:r>
                </w:p>
                <w:p w14:paraId="30C7C292" w14:textId="77777777" w:rsidR="00187426" w:rsidRPr="00A56777" w:rsidRDefault="00187426" w:rsidP="00187426">
                  <w:pPr>
                    <w:pStyle w:val="DatosCaratula"/>
                    <w:jc w:val="right"/>
                    <w:rPr>
                      <w:lang w:val="en-US"/>
                    </w:rPr>
                  </w:pPr>
                  <w:r w:rsidRPr="00A56777">
                    <w:rPr>
                      <w:lang w:val="en-US"/>
                    </w:rPr>
                    <w:t>Santiago – Chile</w:t>
                  </w:r>
                </w:p>
                <w:p w14:paraId="7A802464" w14:textId="77777777" w:rsidR="00187426" w:rsidRPr="00A56777" w:rsidRDefault="00187426" w:rsidP="00187426">
                  <w:pPr>
                    <w:pStyle w:val="DatosCaratula"/>
                    <w:jc w:val="right"/>
                    <w:rPr>
                      <w:lang w:val="en-US"/>
                    </w:rPr>
                  </w:pPr>
                  <w:r w:rsidRPr="00A56777">
                    <w:rPr>
                      <w:lang w:val="en-US"/>
                    </w:rPr>
                    <w:t>Tel/Fax.: (562) 26569646</w:t>
                  </w:r>
                </w:p>
                <w:p w14:paraId="210109DD" w14:textId="77777777" w:rsidR="00187426" w:rsidRDefault="00187426" w:rsidP="00187426"/>
              </w:txbxContent>
            </v:textbox>
          </v:shape>
        </w:pict>
      </w:r>
    </w:p>
    <w:p w14:paraId="2CADBE7D" w14:textId="77777777" w:rsidR="00187426" w:rsidRPr="00230F5A" w:rsidRDefault="00187426" w:rsidP="00187426">
      <w:pPr>
        <w:rPr>
          <w:rFonts w:ascii="Times New Roman" w:hAnsi="Times New Roman" w:cs="Times New Roman"/>
        </w:rPr>
      </w:pPr>
    </w:p>
    <w:p w14:paraId="20718C6A" w14:textId="77777777" w:rsidR="00187426" w:rsidRPr="00230F5A" w:rsidRDefault="00187426" w:rsidP="00187426">
      <w:pPr>
        <w:jc w:val="right"/>
        <w:rPr>
          <w:rFonts w:ascii="Times New Roman" w:hAnsi="Times New Roman" w:cs="Times New Roman"/>
        </w:rPr>
      </w:pPr>
    </w:p>
    <w:p w14:paraId="3F249187" w14:textId="77777777" w:rsidR="00187426" w:rsidRPr="00230F5A" w:rsidRDefault="00187426" w:rsidP="00187426">
      <w:pPr>
        <w:jc w:val="right"/>
        <w:rPr>
          <w:rFonts w:ascii="Times New Roman" w:hAnsi="Times New Roman" w:cs="Times New Roman"/>
        </w:rPr>
      </w:pPr>
    </w:p>
    <w:p w14:paraId="78EFCBC5" w14:textId="77777777" w:rsidR="00187426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611AACC9" w14:textId="77777777" w:rsidR="00F01C2A" w:rsidRDefault="00F01C2A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FE29270" w14:textId="77777777" w:rsidR="00F01C2A" w:rsidRDefault="00F01C2A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4582E7B" w14:textId="77777777" w:rsidR="00F01C2A" w:rsidRDefault="00F01C2A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BAB9707" w14:textId="77777777" w:rsidR="00F01C2A" w:rsidRDefault="00F01C2A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2693BB4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</w:rPr>
        <w:tab/>
      </w:r>
    </w:p>
    <w:sdt>
      <w:sdtPr>
        <w:rPr>
          <w:rFonts w:asciiTheme="minorHAnsi" w:eastAsiaTheme="minorHAnsi" w:hAnsiTheme="minorHAnsi" w:cstheme="minorBidi"/>
          <w:b w:val="0"/>
          <w:color w:val="auto"/>
          <w:kern w:val="2"/>
          <w:sz w:val="22"/>
          <w:szCs w:val="22"/>
          <w:lang w:eastAsia="en-US"/>
        </w:rPr>
        <w:id w:val="195474922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A243B0A" w14:textId="77777777" w:rsidR="00187426" w:rsidRDefault="00187426" w:rsidP="00187426">
          <w:pPr>
            <w:pStyle w:val="TtuloTDC"/>
          </w:pPr>
          <w:r>
            <w:t>Contenido</w:t>
          </w:r>
        </w:p>
        <w:p w14:paraId="310F1CB7" w14:textId="2B9C24E8" w:rsidR="001560DC" w:rsidRDefault="00187426" w:rsidP="00EE5100">
          <w:pPr>
            <w:pStyle w:val="TDC1"/>
            <w:ind w:firstLine="220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1151618" w:history="1">
            <w:r w:rsidR="001560DC" w:rsidRPr="00F83EAF">
              <w:rPr>
                <w:rStyle w:val="Hipervnculo"/>
                <w:noProof/>
              </w:rPr>
              <w:t>1.</w:t>
            </w:r>
            <w:r w:rsidR="001560DC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1560DC" w:rsidRPr="00F83EAF">
              <w:rPr>
                <w:rStyle w:val="Hipervnculo"/>
                <w:noProof/>
              </w:rPr>
              <w:t>Definición de estructuras</w:t>
            </w:r>
            <w:r w:rsidR="001560DC">
              <w:rPr>
                <w:noProof/>
                <w:webHidden/>
              </w:rPr>
              <w:tab/>
            </w:r>
            <w:r w:rsidR="001560DC">
              <w:rPr>
                <w:noProof/>
                <w:webHidden/>
              </w:rPr>
              <w:fldChar w:fldCharType="begin"/>
            </w:r>
            <w:r w:rsidR="001560DC">
              <w:rPr>
                <w:noProof/>
                <w:webHidden/>
              </w:rPr>
              <w:instrText xml:space="preserve"> PAGEREF _Toc161151618 \h </w:instrText>
            </w:r>
            <w:r w:rsidR="001560DC">
              <w:rPr>
                <w:noProof/>
                <w:webHidden/>
              </w:rPr>
            </w:r>
            <w:r w:rsidR="001560DC">
              <w:rPr>
                <w:noProof/>
                <w:webHidden/>
              </w:rPr>
              <w:fldChar w:fldCharType="separate"/>
            </w:r>
            <w:r w:rsidR="001560DC">
              <w:rPr>
                <w:noProof/>
                <w:webHidden/>
              </w:rPr>
              <w:t>4</w:t>
            </w:r>
            <w:r w:rsidR="001560DC">
              <w:rPr>
                <w:noProof/>
                <w:webHidden/>
              </w:rPr>
              <w:fldChar w:fldCharType="end"/>
            </w:r>
          </w:hyperlink>
        </w:p>
        <w:p w14:paraId="2BCD758B" w14:textId="708E8E42" w:rsidR="001560DC" w:rsidRDefault="00000000">
          <w:pPr>
            <w:pStyle w:val="TDC2"/>
            <w:tabs>
              <w:tab w:val="left" w:pos="96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151619" w:history="1">
            <w:r w:rsidR="001560DC" w:rsidRPr="00F83EAF">
              <w:rPr>
                <w:rStyle w:val="Hipervnculo"/>
                <w:noProof/>
              </w:rPr>
              <w:t>1.1.</w:t>
            </w:r>
            <w:r w:rsidR="001560DC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1560DC" w:rsidRPr="00F83EAF">
              <w:rPr>
                <w:rStyle w:val="Hipervnculo"/>
                <w:bCs/>
                <w:noProof/>
              </w:rPr>
              <w:t xml:space="preserve">Archivo de datos del emisor  </w:t>
            </w:r>
            <w:r w:rsidR="001560DC" w:rsidRPr="00F83EAF">
              <w:rPr>
                <w:rStyle w:val="Hipervnculo"/>
                <w:noProof/>
              </w:rPr>
              <w:t>Manual Sistema de Información Bancos - Sistema Contable (cmfchile.cl)</w:t>
            </w:r>
            <w:r w:rsidR="001560DC">
              <w:rPr>
                <w:noProof/>
                <w:webHidden/>
              </w:rPr>
              <w:tab/>
            </w:r>
            <w:r w:rsidR="001560DC">
              <w:rPr>
                <w:noProof/>
                <w:webHidden/>
              </w:rPr>
              <w:fldChar w:fldCharType="begin"/>
            </w:r>
            <w:r w:rsidR="001560DC">
              <w:rPr>
                <w:noProof/>
                <w:webHidden/>
              </w:rPr>
              <w:instrText xml:space="preserve"> PAGEREF _Toc161151619 \h </w:instrText>
            </w:r>
            <w:r w:rsidR="001560DC">
              <w:rPr>
                <w:noProof/>
                <w:webHidden/>
              </w:rPr>
            </w:r>
            <w:r w:rsidR="001560DC">
              <w:rPr>
                <w:noProof/>
                <w:webHidden/>
              </w:rPr>
              <w:fldChar w:fldCharType="separate"/>
            </w:r>
            <w:r w:rsidR="001560DC">
              <w:rPr>
                <w:noProof/>
                <w:webHidden/>
              </w:rPr>
              <w:t>4</w:t>
            </w:r>
            <w:r w:rsidR="001560DC">
              <w:rPr>
                <w:noProof/>
                <w:webHidden/>
              </w:rPr>
              <w:fldChar w:fldCharType="end"/>
            </w:r>
          </w:hyperlink>
        </w:p>
        <w:p w14:paraId="04231FE7" w14:textId="7142FB8D" w:rsidR="001560DC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151620" w:history="1">
            <w:r w:rsidR="001560DC" w:rsidRPr="00F83EAF">
              <w:rPr>
                <w:rStyle w:val="Hipervnculo"/>
                <w:noProof/>
              </w:rPr>
              <w:t>2.</w:t>
            </w:r>
            <w:r w:rsidR="001560DC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1560DC" w:rsidRPr="00F83EAF">
              <w:rPr>
                <w:rStyle w:val="Hipervnculo"/>
                <w:noProof/>
              </w:rPr>
              <w:t>Validaciones</w:t>
            </w:r>
            <w:r w:rsidR="001560DC">
              <w:rPr>
                <w:noProof/>
                <w:webHidden/>
              </w:rPr>
              <w:tab/>
            </w:r>
            <w:r w:rsidR="001560DC">
              <w:rPr>
                <w:noProof/>
                <w:webHidden/>
              </w:rPr>
              <w:fldChar w:fldCharType="begin"/>
            </w:r>
            <w:r w:rsidR="001560DC">
              <w:rPr>
                <w:noProof/>
                <w:webHidden/>
              </w:rPr>
              <w:instrText xml:space="preserve"> PAGEREF _Toc161151620 \h </w:instrText>
            </w:r>
            <w:r w:rsidR="001560DC">
              <w:rPr>
                <w:noProof/>
                <w:webHidden/>
              </w:rPr>
            </w:r>
            <w:r w:rsidR="001560DC">
              <w:rPr>
                <w:noProof/>
                <w:webHidden/>
              </w:rPr>
              <w:fldChar w:fldCharType="separate"/>
            </w:r>
            <w:r w:rsidR="001560DC">
              <w:rPr>
                <w:noProof/>
                <w:webHidden/>
              </w:rPr>
              <w:t>5</w:t>
            </w:r>
            <w:r w:rsidR="001560DC">
              <w:rPr>
                <w:noProof/>
                <w:webHidden/>
              </w:rPr>
              <w:fldChar w:fldCharType="end"/>
            </w:r>
          </w:hyperlink>
        </w:p>
        <w:p w14:paraId="528BA28E" w14:textId="317EC32C" w:rsidR="001560DC" w:rsidRDefault="00000000">
          <w:pPr>
            <w:pStyle w:val="TDC2"/>
            <w:tabs>
              <w:tab w:val="left" w:pos="96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151621" w:history="1">
            <w:r w:rsidR="001560DC" w:rsidRPr="00F83EAF">
              <w:rPr>
                <w:rStyle w:val="Hipervnculo"/>
                <w:noProof/>
              </w:rPr>
              <w:t>2.1.</w:t>
            </w:r>
            <w:r w:rsidR="001560DC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1560DC" w:rsidRPr="00F83EAF">
              <w:rPr>
                <w:rStyle w:val="Hipervnculo"/>
                <w:noProof/>
              </w:rPr>
              <w:t>Archivo de datos</w:t>
            </w:r>
            <w:r w:rsidR="001560DC">
              <w:rPr>
                <w:noProof/>
                <w:webHidden/>
              </w:rPr>
              <w:tab/>
            </w:r>
            <w:r w:rsidR="001560DC">
              <w:rPr>
                <w:noProof/>
                <w:webHidden/>
              </w:rPr>
              <w:fldChar w:fldCharType="begin"/>
            </w:r>
            <w:r w:rsidR="001560DC">
              <w:rPr>
                <w:noProof/>
                <w:webHidden/>
              </w:rPr>
              <w:instrText xml:space="preserve"> PAGEREF _Toc161151621 \h </w:instrText>
            </w:r>
            <w:r w:rsidR="001560DC">
              <w:rPr>
                <w:noProof/>
                <w:webHidden/>
              </w:rPr>
            </w:r>
            <w:r w:rsidR="001560DC">
              <w:rPr>
                <w:noProof/>
                <w:webHidden/>
              </w:rPr>
              <w:fldChar w:fldCharType="separate"/>
            </w:r>
            <w:r w:rsidR="001560DC">
              <w:rPr>
                <w:noProof/>
                <w:webHidden/>
              </w:rPr>
              <w:t>5</w:t>
            </w:r>
            <w:r w:rsidR="001560DC">
              <w:rPr>
                <w:noProof/>
                <w:webHidden/>
              </w:rPr>
              <w:fldChar w:fldCharType="end"/>
            </w:r>
          </w:hyperlink>
        </w:p>
        <w:p w14:paraId="51E7FFEB" w14:textId="19E03BBB" w:rsidR="001560DC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151622" w:history="1">
            <w:r w:rsidR="001560DC" w:rsidRPr="00F83EAF">
              <w:rPr>
                <w:rStyle w:val="Hipervnculo"/>
                <w:noProof/>
              </w:rPr>
              <w:t>3.</w:t>
            </w:r>
            <w:r w:rsidR="001560DC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1560DC" w:rsidRPr="00F83EAF">
              <w:rPr>
                <w:rStyle w:val="Hipervnculo"/>
                <w:noProof/>
              </w:rPr>
              <w:t>Construyendo la carátula de salida</w:t>
            </w:r>
            <w:r w:rsidR="001560DC">
              <w:rPr>
                <w:noProof/>
                <w:webHidden/>
              </w:rPr>
              <w:tab/>
            </w:r>
            <w:r w:rsidR="001560DC">
              <w:rPr>
                <w:noProof/>
                <w:webHidden/>
              </w:rPr>
              <w:fldChar w:fldCharType="begin"/>
            </w:r>
            <w:r w:rsidR="001560DC">
              <w:rPr>
                <w:noProof/>
                <w:webHidden/>
              </w:rPr>
              <w:instrText xml:space="preserve"> PAGEREF _Toc161151622 \h </w:instrText>
            </w:r>
            <w:r w:rsidR="001560DC">
              <w:rPr>
                <w:noProof/>
                <w:webHidden/>
              </w:rPr>
            </w:r>
            <w:r w:rsidR="001560DC">
              <w:rPr>
                <w:noProof/>
                <w:webHidden/>
              </w:rPr>
              <w:fldChar w:fldCharType="separate"/>
            </w:r>
            <w:r w:rsidR="001560DC">
              <w:rPr>
                <w:noProof/>
                <w:webHidden/>
              </w:rPr>
              <w:t>6</w:t>
            </w:r>
            <w:r w:rsidR="001560DC">
              <w:rPr>
                <w:noProof/>
                <w:webHidden/>
              </w:rPr>
              <w:fldChar w:fldCharType="end"/>
            </w:r>
          </w:hyperlink>
        </w:p>
        <w:p w14:paraId="4C51CE82" w14:textId="21311A38" w:rsidR="001560DC" w:rsidRDefault="00000000">
          <w:pPr>
            <w:pStyle w:val="TDC2"/>
            <w:tabs>
              <w:tab w:val="left" w:pos="96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151623" w:history="1">
            <w:r w:rsidR="001560DC" w:rsidRPr="00F83EAF">
              <w:rPr>
                <w:rStyle w:val="Hipervnculo"/>
                <w:noProof/>
              </w:rPr>
              <w:t>3.1.</w:t>
            </w:r>
            <w:r w:rsidR="001560DC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1560DC" w:rsidRPr="00F83EAF">
              <w:rPr>
                <w:rStyle w:val="Hipervnculo"/>
                <w:noProof/>
              </w:rPr>
              <w:t>Formato de carátula de salida</w:t>
            </w:r>
            <w:r w:rsidR="001560DC">
              <w:rPr>
                <w:noProof/>
                <w:webHidden/>
              </w:rPr>
              <w:tab/>
            </w:r>
            <w:r w:rsidR="001560DC">
              <w:rPr>
                <w:noProof/>
                <w:webHidden/>
              </w:rPr>
              <w:fldChar w:fldCharType="begin"/>
            </w:r>
            <w:r w:rsidR="001560DC">
              <w:rPr>
                <w:noProof/>
                <w:webHidden/>
              </w:rPr>
              <w:instrText xml:space="preserve"> PAGEREF _Toc161151623 \h </w:instrText>
            </w:r>
            <w:r w:rsidR="001560DC">
              <w:rPr>
                <w:noProof/>
                <w:webHidden/>
              </w:rPr>
            </w:r>
            <w:r w:rsidR="001560DC">
              <w:rPr>
                <w:noProof/>
                <w:webHidden/>
              </w:rPr>
              <w:fldChar w:fldCharType="separate"/>
            </w:r>
            <w:r w:rsidR="001560DC">
              <w:rPr>
                <w:noProof/>
                <w:webHidden/>
              </w:rPr>
              <w:t>6</w:t>
            </w:r>
            <w:r w:rsidR="001560DC">
              <w:rPr>
                <w:noProof/>
                <w:webHidden/>
              </w:rPr>
              <w:fldChar w:fldCharType="end"/>
            </w:r>
          </w:hyperlink>
        </w:p>
        <w:p w14:paraId="796C3FE4" w14:textId="2515A52B" w:rsidR="001560DC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151624" w:history="1">
            <w:r w:rsidR="001560DC" w:rsidRPr="00F83EAF">
              <w:rPr>
                <w:rStyle w:val="Hipervnculo"/>
                <w:bCs/>
                <w:noProof/>
              </w:rPr>
              <w:t>4.</w:t>
            </w:r>
            <w:r w:rsidR="001560DC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1560DC" w:rsidRPr="00F83EAF">
              <w:rPr>
                <w:rStyle w:val="Hipervnculo"/>
                <w:noProof/>
              </w:rPr>
              <w:t>Definición de nombres</w:t>
            </w:r>
            <w:r w:rsidR="001560DC">
              <w:rPr>
                <w:noProof/>
                <w:webHidden/>
              </w:rPr>
              <w:tab/>
            </w:r>
            <w:r w:rsidR="001560DC">
              <w:rPr>
                <w:noProof/>
                <w:webHidden/>
              </w:rPr>
              <w:fldChar w:fldCharType="begin"/>
            </w:r>
            <w:r w:rsidR="001560DC">
              <w:rPr>
                <w:noProof/>
                <w:webHidden/>
              </w:rPr>
              <w:instrText xml:space="preserve"> PAGEREF _Toc161151624 \h </w:instrText>
            </w:r>
            <w:r w:rsidR="001560DC">
              <w:rPr>
                <w:noProof/>
                <w:webHidden/>
              </w:rPr>
            </w:r>
            <w:r w:rsidR="001560DC">
              <w:rPr>
                <w:noProof/>
                <w:webHidden/>
              </w:rPr>
              <w:fldChar w:fldCharType="separate"/>
            </w:r>
            <w:r w:rsidR="001560DC">
              <w:rPr>
                <w:noProof/>
                <w:webHidden/>
              </w:rPr>
              <w:t>7</w:t>
            </w:r>
            <w:r w:rsidR="001560DC">
              <w:rPr>
                <w:noProof/>
                <w:webHidden/>
              </w:rPr>
              <w:fldChar w:fldCharType="end"/>
            </w:r>
          </w:hyperlink>
        </w:p>
        <w:p w14:paraId="48DC18E5" w14:textId="0F607881" w:rsidR="001560DC" w:rsidRDefault="00000000">
          <w:pPr>
            <w:pStyle w:val="TDC2"/>
            <w:tabs>
              <w:tab w:val="left" w:pos="96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151625" w:history="1">
            <w:r w:rsidR="001560DC" w:rsidRPr="00F83EAF">
              <w:rPr>
                <w:rStyle w:val="Hipervnculo"/>
                <w:noProof/>
              </w:rPr>
              <w:t>4.1.</w:t>
            </w:r>
            <w:r w:rsidR="001560DC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1560DC" w:rsidRPr="00F83EAF">
              <w:rPr>
                <w:rStyle w:val="Hipervnculo"/>
                <w:noProof/>
              </w:rPr>
              <w:t>Archivo de salida a destino</w:t>
            </w:r>
            <w:r w:rsidR="001560DC">
              <w:rPr>
                <w:noProof/>
                <w:webHidden/>
              </w:rPr>
              <w:tab/>
            </w:r>
            <w:r w:rsidR="001560DC">
              <w:rPr>
                <w:noProof/>
                <w:webHidden/>
              </w:rPr>
              <w:fldChar w:fldCharType="begin"/>
            </w:r>
            <w:r w:rsidR="001560DC">
              <w:rPr>
                <w:noProof/>
                <w:webHidden/>
              </w:rPr>
              <w:instrText xml:space="preserve"> PAGEREF _Toc161151625 \h </w:instrText>
            </w:r>
            <w:r w:rsidR="001560DC">
              <w:rPr>
                <w:noProof/>
                <w:webHidden/>
              </w:rPr>
            </w:r>
            <w:r w:rsidR="001560DC">
              <w:rPr>
                <w:noProof/>
                <w:webHidden/>
              </w:rPr>
              <w:fldChar w:fldCharType="separate"/>
            </w:r>
            <w:r w:rsidR="001560DC">
              <w:rPr>
                <w:noProof/>
                <w:webHidden/>
              </w:rPr>
              <w:t>7</w:t>
            </w:r>
            <w:r w:rsidR="001560DC">
              <w:rPr>
                <w:noProof/>
                <w:webHidden/>
              </w:rPr>
              <w:fldChar w:fldCharType="end"/>
            </w:r>
          </w:hyperlink>
        </w:p>
        <w:p w14:paraId="3EB3E7D4" w14:textId="0B040438" w:rsidR="001560DC" w:rsidRDefault="00000000">
          <w:pPr>
            <w:pStyle w:val="TDC2"/>
            <w:tabs>
              <w:tab w:val="left" w:pos="120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151626" w:history="1">
            <w:r w:rsidR="001560DC" w:rsidRPr="00F83EAF">
              <w:rPr>
                <w:rStyle w:val="Hipervnculo"/>
                <w:noProof/>
              </w:rPr>
              <w:t>4.1.1.</w:t>
            </w:r>
            <w:r w:rsidR="001560DC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1560DC" w:rsidRPr="00F83EAF">
              <w:rPr>
                <w:rStyle w:val="Hipervnculo"/>
                <w:noProof/>
              </w:rPr>
              <w:t>Archivo de datos</w:t>
            </w:r>
            <w:r w:rsidR="001560DC">
              <w:rPr>
                <w:noProof/>
                <w:webHidden/>
              </w:rPr>
              <w:tab/>
            </w:r>
            <w:r w:rsidR="001560DC">
              <w:rPr>
                <w:noProof/>
                <w:webHidden/>
              </w:rPr>
              <w:fldChar w:fldCharType="begin"/>
            </w:r>
            <w:r w:rsidR="001560DC">
              <w:rPr>
                <w:noProof/>
                <w:webHidden/>
              </w:rPr>
              <w:instrText xml:space="preserve"> PAGEREF _Toc161151626 \h </w:instrText>
            </w:r>
            <w:r w:rsidR="001560DC">
              <w:rPr>
                <w:noProof/>
                <w:webHidden/>
              </w:rPr>
            </w:r>
            <w:r w:rsidR="001560DC">
              <w:rPr>
                <w:noProof/>
                <w:webHidden/>
              </w:rPr>
              <w:fldChar w:fldCharType="separate"/>
            </w:r>
            <w:r w:rsidR="001560DC">
              <w:rPr>
                <w:noProof/>
                <w:webHidden/>
              </w:rPr>
              <w:t>7</w:t>
            </w:r>
            <w:r w:rsidR="001560DC">
              <w:rPr>
                <w:noProof/>
                <w:webHidden/>
              </w:rPr>
              <w:fldChar w:fldCharType="end"/>
            </w:r>
          </w:hyperlink>
        </w:p>
        <w:p w14:paraId="16D1734E" w14:textId="2FCAB2AE" w:rsidR="001560DC" w:rsidRDefault="00000000">
          <w:pPr>
            <w:pStyle w:val="TDC2"/>
            <w:tabs>
              <w:tab w:val="left" w:pos="120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151627" w:history="1">
            <w:r w:rsidR="001560DC" w:rsidRPr="00F83EAF">
              <w:rPr>
                <w:rStyle w:val="Hipervnculo"/>
                <w:noProof/>
              </w:rPr>
              <w:t>4.1.2.</w:t>
            </w:r>
            <w:r w:rsidR="001560DC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1560DC" w:rsidRPr="00F83EAF">
              <w:rPr>
                <w:rStyle w:val="Hipervnculo"/>
                <w:noProof/>
              </w:rPr>
              <w:t>Archivo Carátula</w:t>
            </w:r>
            <w:r w:rsidR="001560DC">
              <w:rPr>
                <w:noProof/>
                <w:webHidden/>
              </w:rPr>
              <w:tab/>
            </w:r>
            <w:r w:rsidR="001560DC">
              <w:rPr>
                <w:noProof/>
                <w:webHidden/>
              </w:rPr>
              <w:fldChar w:fldCharType="begin"/>
            </w:r>
            <w:r w:rsidR="001560DC">
              <w:rPr>
                <w:noProof/>
                <w:webHidden/>
              </w:rPr>
              <w:instrText xml:space="preserve"> PAGEREF _Toc161151627 \h </w:instrText>
            </w:r>
            <w:r w:rsidR="001560DC">
              <w:rPr>
                <w:noProof/>
                <w:webHidden/>
              </w:rPr>
            </w:r>
            <w:r w:rsidR="001560DC">
              <w:rPr>
                <w:noProof/>
                <w:webHidden/>
              </w:rPr>
              <w:fldChar w:fldCharType="separate"/>
            </w:r>
            <w:r w:rsidR="001560DC">
              <w:rPr>
                <w:noProof/>
                <w:webHidden/>
              </w:rPr>
              <w:t>7</w:t>
            </w:r>
            <w:r w:rsidR="001560DC">
              <w:rPr>
                <w:noProof/>
                <w:webHidden/>
              </w:rPr>
              <w:fldChar w:fldCharType="end"/>
            </w:r>
          </w:hyperlink>
        </w:p>
        <w:p w14:paraId="7C412F27" w14:textId="237D5B94" w:rsidR="001560DC" w:rsidRDefault="00000000">
          <w:pPr>
            <w:pStyle w:val="TDC2"/>
            <w:tabs>
              <w:tab w:val="left" w:pos="96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151628" w:history="1">
            <w:r w:rsidR="001560DC" w:rsidRPr="00F83EAF">
              <w:rPr>
                <w:rStyle w:val="Hipervnculo"/>
                <w:noProof/>
              </w:rPr>
              <w:t>4.2.</w:t>
            </w:r>
            <w:r w:rsidR="001560DC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1560DC" w:rsidRPr="00F83EAF">
              <w:rPr>
                <w:rStyle w:val="Hipervnculo"/>
                <w:noProof/>
              </w:rPr>
              <w:t>Definición de correlativo</w:t>
            </w:r>
            <w:r w:rsidR="001560DC">
              <w:rPr>
                <w:noProof/>
                <w:webHidden/>
              </w:rPr>
              <w:tab/>
            </w:r>
            <w:r w:rsidR="001560DC">
              <w:rPr>
                <w:noProof/>
                <w:webHidden/>
              </w:rPr>
              <w:fldChar w:fldCharType="begin"/>
            </w:r>
            <w:r w:rsidR="001560DC">
              <w:rPr>
                <w:noProof/>
                <w:webHidden/>
              </w:rPr>
              <w:instrText xml:space="preserve"> PAGEREF _Toc161151628 \h </w:instrText>
            </w:r>
            <w:r w:rsidR="001560DC">
              <w:rPr>
                <w:noProof/>
                <w:webHidden/>
              </w:rPr>
            </w:r>
            <w:r w:rsidR="001560DC">
              <w:rPr>
                <w:noProof/>
                <w:webHidden/>
              </w:rPr>
              <w:fldChar w:fldCharType="separate"/>
            </w:r>
            <w:r w:rsidR="001560DC">
              <w:rPr>
                <w:noProof/>
                <w:webHidden/>
              </w:rPr>
              <w:t>7</w:t>
            </w:r>
            <w:r w:rsidR="001560DC">
              <w:rPr>
                <w:noProof/>
                <w:webHidden/>
              </w:rPr>
              <w:fldChar w:fldCharType="end"/>
            </w:r>
          </w:hyperlink>
        </w:p>
        <w:p w14:paraId="6BBAF7BB" w14:textId="62A419EB" w:rsidR="001560DC" w:rsidRDefault="00000000">
          <w:pPr>
            <w:pStyle w:val="TDC2"/>
            <w:tabs>
              <w:tab w:val="left" w:pos="120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151629" w:history="1">
            <w:r w:rsidR="001560DC" w:rsidRPr="00F83EAF">
              <w:rPr>
                <w:rStyle w:val="Hipervnculo"/>
                <w:noProof/>
              </w:rPr>
              <w:t>4.2.1.</w:t>
            </w:r>
            <w:r w:rsidR="001560DC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1560DC" w:rsidRPr="00F83EAF">
              <w:rPr>
                <w:rStyle w:val="Hipervnculo"/>
                <w:noProof/>
              </w:rPr>
              <w:t>Salida</w:t>
            </w:r>
            <w:r w:rsidR="001560DC">
              <w:rPr>
                <w:noProof/>
                <w:webHidden/>
              </w:rPr>
              <w:tab/>
            </w:r>
            <w:r w:rsidR="001560DC">
              <w:rPr>
                <w:noProof/>
                <w:webHidden/>
              </w:rPr>
              <w:fldChar w:fldCharType="begin"/>
            </w:r>
            <w:r w:rsidR="001560DC">
              <w:rPr>
                <w:noProof/>
                <w:webHidden/>
              </w:rPr>
              <w:instrText xml:space="preserve"> PAGEREF _Toc161151629 \h </w:instrText>
            </w:r>
            <w:r w:rsidR="001560DC">
              <w:rPr>
                <w:noProof/>
                <w:webHidden/>
              </w:rPr>
            </w:r>
            <w:r w:rsidR="001560DC">
              <w:rPr>
                <w:noProof/>
                <w:webHidden/>
              </w:rPr>
              <w:fldChar w:fldCharType="separate"/>
            </w:r>
            <w:r w:rsidR="001560DC">
              <w:rPr>
                <w:noProof/>
                <w:webHidden/>
              </w:rPr>
              <w:t>7</w:t>
            </w:r>
            <w:r w:rsidR="001560DC">
              <w:rPr>
                <w:noProof/>
                <w:webHidden/>
              </w:rPr>
              <w:fldChar w:fldCharType="end"/>
            </w:r>
          </w:hyperlink>
        </w:p>
        <w:p w14:paraId="7EBEB7D7" w14:textId="79814605" w:rsidR="001560DC" w:rsidRDefault="00000000">
          <w:pPr>
            <w:pStyle w:val="TDC2"/>
            <w:tabs>
              <w:tab w:val="left" w:pos="120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151630" w:history="1">
            <w:r w:rsidR="001560DC" w:rsidRPr="00F83EAF">
              <w:rPr>
                <w:rStyle w:val="Hipervnculo"/>
                <w:noProof/>
              </w:rPr>
              <w:t>4.2.2.</w:t>
            </w:r>
            <w:r w:rsidR="001560DC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1560DC" w:rsidRPr="00F83EAF">
              <w:rPr>
                <w:rStyle w:val="Hipervnculo"/>
                <w:noProof/>
              </w:rPr>
              <w:t>Entrada</w:t>
            </w:r>
            <w:r w:rsidR="001560DC">
              <w:rPr>
                <w:noProof/>
                <w:webHidden/>
              </w:rPr>
              <w:tab/>
            </w:r>
            <w:r w:rsidR="001560DC">
              <w:rPr>
                <w:noProof/>
                <w:webHidden/>
              </w:rPr>
              <w:fldChar w:fldCharType="begin"/>
            </w:r>
            <w:r w:rsidR="001560DC">
              <w:rPr>
                <w:noProof/>
                <w:webHidden/>
              </w:rPr>
              <w:instrText xml:space="preserve"> PAGEREF _Toc161151630 \h </w:instrText>
            </w:r>
            <w:r w:rsidR="001560DC">
              <w:rPr>
                <w:noProof/>
                <w:webHidden/>
              </w:rPr>
            </w:r>
            <w:r w:rsidR="001560DC">
              <w:rPr>
                <w:noProof/>
                <w:webHidden/>
              </w:rPr>
              <w:fldChar w:fldCharType="separate"/>
            </w:r>
            <w:r w:rsidR="001560DC">
              <w:rPr>
                <w:noProof/>
                <w:webHidden/>
              </w:rPr>
              <w:t>7</w:t>
            </w:r>
            <w:r w:rsidR="001560DC">
              <w:rPr>
                <w:noProof/>
                <w:webHidden/>
              </w:rPr>
              <w:fldChar w:fldCharType="end"/>
            </w:r>
          </w:hyperlink>
        </w:p>
        <w:p w14:paraId="759FBD7F" w14:textId="44B68895" w:rsidR="001560DC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151631" w:history="1">
            <w:r w:rsidR="001560DC" w:rsidRPr="00F83EAF">
              <w:rPr>
                <w:rStyle w:val="Hipervnculo"/>
                <w:noProof/>
              </w:rPr>
              <w:t>5.</w:t>
            </w:r>
            <w:r w:rsidR="001560DC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1560DC" w:rsidRPr="00F83EAF">
              <w:rPr>
                <w:rStyle w:val="Hipervnculo"/>
                <w:noProof/>
              </w:rPr>
              <w:t>Definición de datos por ingresar del usuario (desde el Front)</w:t>
            </w:r>
            <w:r w:rsidR="001560DC">
              <w:rPr>
                <w:noProof/>
                <w:webHidden/>
              </w:rPr>
              <w:tab/>
            </w:r>
            <w:r w:rsidR="001560DC">
              <w:rPr>
                <w:noProof/>
                <w:webHidden/>
              </w:rPr>
              <w:fldChar w:fldCharType="begin"/>
            </w:r>
            <w:r w:rsidR="001560DC">
              <w:rPr>
                <w:noProof/>
                <w:webHidden/>
              </w:rPr>
              <w:instrText xml:space="preserve"> PAGEREF _Toc161151631 \h </w:instrText>
            </w:r>
            <w:r w:rsidR="001560DC">
              <w:rPr>
                <w:noProof/>
                <w:webHidden/>
              </w:rPr>
            </w:r>
            <w:r w:rsidR="001560DC">
              <w:rPr>
                <w:noProof/>
                <w:webHidden/>
              </w:rPr>
              <w:fldChar w:fldCharType="separate"/>
            </w:r>
            <w:r w:rsidR="001560DC">
              <w:rPr>
                <w:noProof/>
                <w:webHidden/>
              </w:rPr>
              <w:t>8</w:t>
            </w:r>
            <w:r w:rsidR="001560DC">
              <w:rPr>
                <w:noProof/>
                <w:webHidden/>
              </w:rPr>
              <w:fldChar w:fldCharType="end"/>
            </w:r>
          </w:hyperlink>
        </w:p>
        <w:p w14:paraId="0C359DDC" w14:textId="1C40C2E3" w:rsidR="001560DC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151632" w:history="1">
            <w:r w:rsidR="001560DC" w:rsidRPr="00F83EAF">
              <w:rPr>
                <w:rStyle w:val="Hipervnculo"/>
                <w:noProof/>
              </w:rPr>
              <w:t>6.</w:t>
            </w:r>
            <w:r w:rsidR="001560DC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1560DC" w:rsidRPr="00F83EAF">
              <w:rPr>
                <w:rStyle w:val="Hipervnculo"/>
                <w:noProof/>
              </w:rPr>
              <w:t>Definir Notificación hacia el Front.</w:t>
            </w:r>
            <w:r w:rsidR="001560DC">
              <w:rPr>
                <w:noProof/>
                <w:webHidden/>
              </w:rPr>
              <w:tab/>
            </w:r>
            <w:r w:rsidR="001560DC">
              <w:rPr>
                <w:noProof/>
                <w:webHidden/>
              </w:rPr>
              <w:fldChar w:fldCharType="begin"/>
            </w:r>
            <w:r w:rsidR="001560DC">
              <w:rPr>
                <w:noProof/>
                <w:webHidden/>
              </w:rPr>
              <w:instrText xml:space="preserve"> PAGEREF _Toc161151632 \h </w:instrText>
            </w:r>
            <w:r w:rsidR="001560DC">
              <w:rPr>
                <w:noProof/>
                <w:webHidden/>
              </w:rPr>
            </w:r>
            <w:r w:rsidR="001560DC">
              <w:rPr>
                <w:noProof/>
                <w:webHidden/>
              </w:rPr>
              <w:fldChar w:fldCharType="separate"/>
            </w:r>
            <w:r w:rsidR="001560DC">
              <w:rPr>
                <w:noProof/>
                <w:webHidden/>
              </w:rPr>
              <w:t>9</w:t>
            </w:r>
            <w:r w:rsidR="001560DC">
              <w:rPr>
                <w:noProof/>
                <w:webHidden/>
              </w:rPr>
              <w:fldChar w:fldCharType="end"/>
            </w:r>
          </w:hyperlink>
        </w:p>
        <w:p w14:paraId="7FF5C9F9" w14:textId="120DFAB1" w:rsidR="001560DC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151633" w:history="1">
            <w:r w:rsidR="001560DC" w:rsidRPr="00F83EAF">
              <w:rPr>
                <w:rStyle w:val="Hipervnculo"/>
                <w:noProof/>
              </w:rPr>
              <w:t>7.</w:t>
            </w:r>
            <w:r w:rsidR="001560DC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1560DC" w:rsidRPr="00F83EAF">
              <w:rPr>
                <w:rStyle w:val="Hipervnculo"/>
                <w:noProof/>
              </w:rPr>
              <w:t>Datos sensibles</w:t>
            </w:r>
            <w:r w:rsidR="001560DC">
              <w:rPr>
                <w:noProof/>
                <w:webHidden/>
              </w:rPr>
              <w:tab/>
            </w:r>
            <w:r w:rsidR="001560DC">
              <w:rPr>
                <w:noProof/>
                <w:webHidden/>
              </w:rPr>
              <w:fldChar w:fldCharType="begin"/>
            </w:r>
            <w:r w:rsidR="001560DC">
              <w:rPr>
                <w:noProof/>
                <w:webHidden/>
              </w:rPr>
              <w:instrText xml:space="preserve"> PAGEREF _Toc161151633 \h </w:instrText>
            </w:r>
            <w:r w:rsidR="001560DC">
              <w:rPr>
                <w:noProof/>
                <w:webHidden/>
              </w:rPr>
            </w:r>
            <w:r w:rsidR="001560DC">
              <w:rPr>
                <w:noProof/>
                <w:webHidden/>
              </w:rPr>
              <w:fldChar w:fldCharType="separate"/>
            </w:r>
            <w:r w:rsidR="001560DC">
              <w:rPr>
                <w:noProof/>
                <w:webHidden/>
              </w:rPr>
              <w:t>9</w:t>
            </w:r>
            <w:r w:rsidR="001560DC">
              <w:rPr>
                <w:noProof/>
                <w:webHidden/>
              </w:rPr>
              <w:fldChar w:fldCharType="end"/>
            </w:r>
          </w:hyperlink>
        </w:p>
        <w:p w14:paraId="16B52953" w14:textId="1352597C" w:rsidR="00187426" w:rsidRDefault="00187426" w:rsidP="00187426">
          <w:r>
            <w:rPr>
              <w:b/>
              <w:bCs/>
            </w:rPr>
            <w:fldChar w:fldCharType="end"/>
          </w:r>
        </w:p>
      </w:sdtContent>
    </w:sdt>
    <w:p w14:paraId="3EFF028F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81204A2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4648AF24" w14:textId="77777777" w:rsidR="00187426" w:rsidRPr="00230F5A" w:rsidRDefault="00187426" w:rsidP="00187426">
      <w:pPr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</w:rPr>
        <w:br w:type="page"/>
      </w:r>
    </w:p>
    <w:p w14:paraId="6D73CE51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0EBEFC41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4FE002C8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FD7A332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6E9CAE9F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tbl>
      <w:tblPr>
        <w:tblStyle w:val="Tablaconcuadrcula"/>
        <w:tblpPr w:leftFromText="141" w:rightFromText="141" w:vertAnchor="page" w:horzAnchor="page" w:tblpX="1551" w:tblpY="2361"/>
        <w:tblW w:w="0" w:type="auto"/>
        <w:tblLook w:val="04A0" w:firstRow="1" w:lastRow="0" w:firstColumn="1" w:lastColumn="0" w:noHBand="0" w:noVBand="1"/>
      </w:tblPr>
      <w:tblGrid>
        <w:gridCol w:w="421"/>
        <w:gridCol w:w="1310"/>
        <w:gridCol w:w="3543"/>
      </w:tblGrid>
      <w:tr w:rsidR="00187426" w:rsidRPr="00230F5A" w14:paraId="51717B3B" w14:textId="77777777" w:rsidTr="005C4751">
        <w:trPr>
          <w:trHeight w:val="132"/>
        </w:trPr>
        <w:tc>
          <w:tcPr>
            <w:tcW w:w="421" w:type="dxa"/>
            <w:tcBorders>
              <w:right w:val="single" w:sz="4" w:space="0" w:color="auto"/>
            </w:tcBorders>
          </w:tcPr>
          <w:p w14:paraId="0BE3F477" w14:textId="77777777" w:rsidR="00187426" w:rsidRPr="00230F5A" w:rsidRDefault="00187426" w:rsidP="005C47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3261F85" w14:textId="77777777" w:rsidR="00187426" w:rsidRPr="00230F5A" w:rsidRDefault="00187426" w:rsidP="005C4751">
            <w:pPr>
              <w:ind w:left="-917"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  </w:t>
            </w:r>
            <w:proofErr w:type="spellStart"/>
            <w:r w:rsidRPr="00230F5A">
              <w:rPr>
                <w:rFonts w:ascii="Times New Roman" w:hAnsi="Times New Roman" w:cs="Times New Roman"/>
              </w:rPr>
              <w:t>Cassds</w:t>
            </w:r>
            <w:proofErr w:type="spellEnd"/>
            <w:r w:rsidRPr="00230F5A">
              <w:rPr>
                <w:rFonts w:ascii="Times New Roman" w:hAnsi="Times New Roman" w:cs="Times New Roman"/>
              </w:rPr>
              <w:t xml:space="preserve">    Canal Web 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28940430" w14:textId="77777777" w:rsidR="00187426" w:rsidRPr="00230F5A" w:rsidRDefault="00187426" w:rsidP="005C4751">
            <w:pPr>
              <w:ind w:left="-917"/>
              <w:rPr>
                <w:rFonts w:ascii="Times New Roman" w:hAnsi="Times New Roman" w:cs="Times New Roman"/>
              </w:rPr>
            </w:pPr>
          </w:p>
        </w:tc>
      </w:tr>
      <w:tr w:rsidR="00187426" w:rsidRPr="00230F5A" w14:paraId="16A55ABD" w14:textId="77777777" w:rsidTr="005C4751">
        <w:tc>
          <w:tcPr>
            <w:tcW w:w="421" w:type="dxa"/>
            <w:tcBorders>
              <w:right w:val="single" w:sz="4" w:space="0" w:color="auto"/>
            </w:tcBorders>
          </w:tcPr>
          <w:p w14:paraId="09915F74" w14:textId="77777777" w:rsidR="00187426" w:rsidRPr="00230F5A" w:rsidRDefault="00187426" w:rsidP="005C4751">
            <w:pPr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      </w:t>
            </w: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9079087" w14:textId="77777777" w:rsidR="00187426" w:rsidRPr="00230F5A" w:rsidRDefault="00187426" w:rsidP="005C4751">
            <w:pPr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Canal FT3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2240450A" w14:textId="77777777" w:rsidR="00187426" w:rsidRPr="00230F5A" w:rsidRDefault="00187426" w:rsidP="005C4751">
            <w:pPr>
              <w:rPr>
                <w:rFonts w:ascii="Times New Roman" w:hAnsi="Times New Roman" w:cs="Times New Roman"/>
              </w:rPr>
            </w:pPr>
          </w:p>
        </w:tc>
      </w:tr>
    </w:tbl>
    <w:p w14:paraId="6096D0C9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4D49DD7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BB80D62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EE63EFF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020B80AD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0E541DA1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bookmarkEnd w:id="0"/>
    <w:p w14:paraId="4C01667B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6CC567FA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6C32E637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7B6CAAE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A8A7B68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  <w:bookmarkStart w:id="1" w:name="_Hlk160725550"/>
    </w:p>
    <w:p w14:paraId="6DAD2AE8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  <w:b/>
          <w:bCs/>
        </w:rPr>
      </w:pPr>
    </w:p>
    <w:p w14:paraId="2753F63A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  <w:b/>
          <w:bCs/>
        </w:rPr>
      </w:pPr>
      <w:r w:rsidRPr="00230F5A">
        <w:rPr>
          <w:rFonts w:ascii="Times New Roman" w:hAnsi="Times New Roman" w:cs="Times New Roman"/>
          <w:b/>
          <w:bCs/>
        </w:rPr>
        <w:t>Control de versiones:</w:t>
      </w:r>
    </w:p>
    <w:p w14:paraId="5B19D0EE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56"/>
        <w:gridCol w:w="1342"/>
        <w:gridCol w:w="2046"/>
        <w:gridCol w:w="889"/>
        <w:gridCol w:w="4209"/>
      </w:tblGrid>
      <w:tr w:rsidR="00187426" w:rsidRPr="00230F5A" w14:paraId="71B4E592" w14:textId="77777777" w:rsidTr="00847DAD">
        <w:tc>
          <w:tcPr>
            <w:tcW w:w="1256" w:type="dxa"/>
          </w:tcPr>
          <w:p w14:paraId="08712DB4" w14:textId="77777777" w:rsidR="00187426" w:rsidRPr="00230F5A" w:rsidRDefault="00187426" w:rsidP="005C475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Nombre documento</w:t>
            </w:r>
          </w:p>
        </w:tc>
        <w:tc>
          <w:tcPr>
            <w:tcW w:w="1342" w:type="dxa"/>
          </w:tcPr>
          <w:p w14:paraId="78F313CD" w14:textId="77777777" w:rsidR="00187426" w:rsidRPr="00230F5A" w:rsidRDefault="00187426" w:rsidP="005C475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Fecha</w:t>
            </w:r>
          </w:p>
        </w:tc>
        <w:tc>
          <w:tcPr>
            <w:tcW w:w="2046" w:type="dxa"/>
          </w:tcPr>
          <w:p w14:paraId="204B8F45" w14:textId="77777777" w:rsidR="00187426" w:rsidRPr="00230F5A" w:rsidRDefault="00187426" w:rsidP="005C475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Responsable</w:t>
            </w:r>
          </w:p>
        </w:tc>
        <w:tc>
          <w:tcPr>
            <w:tcW w:w="889" w:type="dxa"/>
          </w:tcPr>
          <w:p w14:paraId="0DC3FDD8" w14:textId="77777777" w:rsidR="00187426" w:rsidRPr="00230F5A" w:rsidRDefault="00187426" w:rsidP="005C475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Versión</w:t>
            </w:r>
          </w:p>
        </w:tc>
        <w:tc>
          <w:tcPr>
            <w:tcW w:w="4209" w:type="dxa"/>
          </w:tcPr>
          <w:p w14:paraId="32EE0EA7" w14:textId="77777777" w:rsidR="00187426" w:rsidRPr="00230F5A" w:rsidRDefault="00187426" w:rsidP="005C475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Observaciones</w:t>
            </w:r>
          </w:p>
        </w:tc>
      </w:tr>
      <w:tr w:rsidR="00187426" w:rsidRPr="00230F5A" w14:paraId="50011808" w14:textId="77777777" w:rsidTr="00847DAD">
        <w:tc>
          <w:tcPr>
            <w:tcW w:w="1256" w:type="dxa"/>
          </w:tcPr>
          <w:p w14:paraId="43D80820" w14:textId="5ADC6E22" w:rsidR="00187426" w:rsidRPr="00230F5A" w:rsidRDefault="00187426" w:rsidP="005C475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 w:rsidR="00BC037A">
              <w:rPr>
                <w:rFonts w:ascii="Times New Roman" w:hAnsi="Times New Roman" w:cs="Times New Roman"/>
              </w:rPr>
              <w:t>1</w:t>
            </w:r>
            <w:r w:rsidR="00920A0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42" w:type="dxa"/>
          </w:tcPr>
          <w:p w14:paraId="51BC97A7" w14:textId="16EB5474" w:rsidR="00187426" w:rsidRPr="00230F5A" w:rsidRDefault="001560DC" w:rsidP="005C475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  <w:r w:rsidR="00187426" w:rsidRPr="00230F5A">
              <w:rPr>
                <w:rFonts w:ascii="Times New Roman" w:hAnsi="Times New Roman" w:cs="Times New Roman"/>
              </w:rPr>
              <w:t>-</w:t>
            </w:r>
            <w:r w:rsidR="00187426">
              <w:rPr>
                <w:rFonts w:ascii="Times New Roman" w:hAnsi="Times New Roman" w:cs="Times New Roman"/>
              </w:rPr>
              <w:t>03</w:t>
            </w:r>
            <w:r w:rsidR="00187426" w:rsidRPr="00230F5A">
              <w:rPr>
                <w:rFonts w:ascii="Times New Roman" w:hAnsi="Times New Roman" w:cs="Times New Roman"/>
              </w:rPr>
              <w:t>-202</w:t>
            </w:r>
            <w:r w:rsidR="0018742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679B1415" w14:textId="77777777" w:rsidR="00847DAD" w:rsidRDefault="00847DAD" w:rsidP="00847DAD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Claudio </w:t>
            </w:r>
            <w:proofErr w:type="spellStart"/>
            <w:r>
              <w:rPr>
                <w:rFonts w:ascii="Times New Roman" w:hAnsi="Times New Roman" w:cs="Times New Roman"/>
              </w:rPr>
              <w:t>Velasquez</w:t>
            </w:r>
            <w:proofErr w:type="spellEnd"/>
          </w:p>
          <w:p w14:paraId="435E559A" w14:textId="77777777" w:rsidR="00847DAD" w:rsidRDefault="00847DAD" w:rsidP="00847DAD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Jonathan Arce</w:t>
            </w:r>
          </w:p>
          <w:p w14:paraId="4B12CE50" w14:textId="1506C4F9" w:rsidR="00187426" w:rsidRPr="00230F5A" w:rsidRDefault="00847DAD" w:rsidP="00847DAD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Roberto</w:t>
            </w:r>
            <w:r w:rsidRPr="00230F5A">
              <w:rPr>
                <w:rFonts w:ascii="Times New Roman" w:hAnsi="Times New Roman" w:cs="Times New Roman"/>
              </w:rPr>
              <w:t xml:space="preserve"> Carrasco</w:t>
            </w:r>
          </w:p>
        </w:tc>
        <w:tc>
          <w:tcPr>
            <w:tcW w:w="889" w:type="dxa"/>
          </w:tcPr>
          <w:p w14:paraId="2B81BB70" w14:textId="77777777" w:rsidR="00187426" w:rsidRPr="00230F5A" w:rsidRDefault="00187426" w:rsidP="005C475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4209" w:type="dxa"/>
          </w:tcPr>
          <w:p w14:paraId="2B009281" w14:textId="77777777" w:rsidR="00187426" w:rsidRPr="00230F5A" w:rsidRDefault="00187426" w:rsidP="005C475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Creación documento</w:t>
            </w:r>
          </w:p>
        </w:tc>
      </w:tr>
      <w:tr w:rsidR="00847DAD" w:rsidRPr="00230F5A" w14:paraId="40308EA1" w14:textId="77777777" w:rsidTr="00847DAD">
        <w:tc>
          <w:tcPr>
            <w:tcW w:w="1256" w:type="dxa"/>
          </w:tcPr>
          <w:p w14:paraId="5503DB73" w14:textId="69908CF7" w:rsidR="00847DAD" w:rsidRPr="00230F5A" w:rsidRDefault="00847DAD" w:rsidP="00847DAD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P14</w:t>
            </w:r>
          </w:p>
        </w:tc>
        <w:tc>
          <w:tcPr>
            <w:tcW w:w="1342" w:type="dxa"/>
          </w:tcPr>
          <w:p w14:paraId="10069DE0" w14:textId="5880FEB9" w:rsidR="00847DAD" w:rsidRPr="00230F5A" w:rsidRDefault="00847DAD" w:rsidP="00847DAD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04</w:t>
            </w:r>
            <w:r w:rsidRPr="00230F5A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04</w:t>
            </w:r>
            <w:r w:rsidRPr="00230F5A">
              <w:rPr>
                <w:rFonts w:ascii="Times New Roman" w:hAnsi="Times New Roman" w:cs="Times New Roman"/>
              </w:rPr>
              <w:t>-202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67B8EAF4" w14:textId="77777777" w:rsidR="00847DAD" w:rsidRDefault="00847DAD" w:rsidP="00847DAD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Claudio </w:t>
            </w:r>
            <w:proofErr w:type="spellStart"/>
            <w:r>
              <w:rPr>
                <w:rFonts w:ascii="Times New Roman" w:hAnsi="Times New Roman" w:cs="Times New Roman"/>
              </w:rPr>
              <w:t>Velasquez</w:t>
            </w:r>
            <w:proofErr w:type="spellEnd"/>
          </w:p>
          <w:p w14:paraId="3C1A741F" w14:textId="77777777" w:rsidR="00847DAD" w:rsidRDefault="00847DAD" w:rsidP="00847DAD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Jonathan Arce</w:t>
            </w:r>
          </w:p>
          <w:p w14:paraId="68E35EB5" w14:textId="5DE5AF2A" w:rsidR="00847DAD" w:rsidRPr="00230F5A" w:rsidRDefault="00847DAD" w:rsidP="00847DAD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Roberto</w:t>
            </w:r>
            <w:r w:rsidRPr="00230F5A">
              <w:rPr>
                <w:rFonts w:ascii="Times New Roman" w:hAnsi="Times New Roman" w:cs="Times New Roman"/>
              </w:rPr>
              <w:t xml:space="preserve"> Carrasco</w:t>
            </w:r>
          </w:p>
        </w:tc>
        <w:tc>
          <w:tcPr>
            <w:tcW w:w="889" w:type="dxa"/>
          </w:tcPr>
          <w:p w14:paraId="75B538C4" w14:textId="6CB72002" w:rsidR="00847DAD" w:rsidRPr="00230F5A" w:rsidRDefault="00847DAD" w:rsidP="00847DAD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Pr="00230F5A">
              <w:rPr>
                <w:rFonts w:ascii="Times New Roman" w:hAnsi="Times New Roman" w:cs="Times New Roman"/>
              </w:rPr>
              <w:t>.0</w:t>
            </w:r>
          </w:p>
        </w:tc>
        <w:tc>
          <w:tcPr>
            <w:tcW w:w="4209" w:type="dxa"/>
          </w:tcPr>
          <w:p w14:paraId="253A66B0" w14:textId="77777777" w:rsidR="00847DAD" w:rsidRDefault="00847DAD" w:rsidP="00847DAD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Observaciones Claudio 04.04.2024</w:t>
            </w:r>
          </w:p>
          <w:p w14:paraId="444FB070" w14:textId="4C822BC1" w:rsidR="00847DAD" w:rsidRPr="00230F5A" w:rsidRDefault="00847DAD" w:rsidP="00847DAD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 actualiza carpeta de salida y correlativo por institución </w:t>
            </w:r>
          </w:p>
        </w:tc>
      </w:tr>
      <w:tr w:rsidR="00020EBE" w:rsidRPr="00230F5A" w14:paraId="1B8DDF58" w14:textId="77777777" w:rsidTr="00847DAD">
        <w:tc>
          <w:tcPr>
            <w:tcW w:w="1256" w:type="dxa"/>
          </w:tcPr>
          <w:p w14:paraId="21DC9D71" w14:textId="41846014" w:rsidR="00020EBE" w:rsidRPr="00230F5A" w:rsidRDefault="00020EBE" w:rsidP="00020EBE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P14</w:t>
            </w:r>
          </w:p>
        </w:tc>
        <w:tc>
          <w:tcPr>
            <w:tcW w:w="1342" w:type="dxa"/>
          </w:tcPr>
          <w:p w14:paraId="2790C18F" w14:textId="44D93EB3" w:rsidR="00020EBE" w:rsidRPr="00230F5A" w:rsidRDefault="00020EBE" w:rsidP="00020EBE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</w:t>
            </w:r>
            <w:r w:rsidRPr="00230F5A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04</w:t>
            </w:r>
            <w:r w:rsidRPr="00230F5A">
              <w:rPr>
                <w:rFonts w:ascii="Times New Roman" w:hAnsi="Times New Roman" w:cs="Times New Roman"/>
              </w:rPr>
              <w:t>-202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5D47254E" w14:textId="77777777" w:rsidR="00020EBE" w:rsidRDefault="00020EBE" w:rsidP="00020EBE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Claudio </w:t>
            </w:r>
            <w:proofErr w:type="spellStart"/>
            <w:r>
              <w:rPr>
                <w:rFonts w:ascii="Times New Roman" w:hAnsi="Times New Roman" w:cs="Times New Roman"/>
              </w:rPr>
              <w:t>Velasquez</w:t>
            </w:r>
            <w:proofErr w:type="spellEnd"/>
          </w:p>
          <w:p w14:paraId="0D6EF7BB" w14:textId="77777777" w:rsidR="00020EBE" w:rsidRDefault="00020EBE" w:rsidP="00020EBE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Jonathan Arce</w:t>
            </w:r>
          </w:p>
          <w:p w14:paraId="775E45B1" w14:textId="752284F7" w:rsidR="00020EBE" w:rsidRPr="00230F5A" w:rsidRDefault="00020EBE" w:rsidP="00020EBE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Roberto</w:t>
            </w:r>
            <w:r w:rsidRPr="00230F5A">
              <w:rPr>
                <w:rFonts w:ascii="Times New Roman" w:hAnsi="Times New Roman" w:cs="Times New Roman"/>
              </w:rPr>
              <w:t xml:space="preserve"> Carrasco</w:t>
            </w:r>
          </w:p>
        </w:tc>
        <w:tc>
          <w:tcPr>
            <w:tcW w:w="889" w:type="dxa"/>
          </w:tcPr>
          <w:p w14:paraId="76A480B9" w14:textId="4853F53C" w:rsidR="00020EBE" w:rsidRPr="00230F5A" w:rsidRDefault="00020EBE" w:rsidP="00020EBE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230F5A">
              <w:rPr>
                <w:rFonts w:ascii="Times New Roman" w:hAnsi="Times New Roman" w:cs="Times New Roman"/>
              </w:rPr>
              <w:t>.0</w:t>
            </w:r>
          </w:p>
        </w:tc>
        <w:tc>
          <w:tcPr>
            <w:tcW w:w="4209" w:type="dxa"/>
          </w:tcPr>
          <w:p w14:paraId="57F3E23A" w14:textId="77777777" w:rsidR="00020EBE" w:rsidRDefault="00020EBE" w:rsidP="00020EBE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Observaciones Claudio 03.04.2024</w:t>
            </w:r>
          </w:p>
          <w:p w14:paraId="1FEB28ED" w14:textId="423AA655" w:rsidR="00020EBE" w:rsidRPr="00230F5A" w:rsidRDefault="00020EBE" w:rsidP="00020EBE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 actualiza </w:t>
            </w:r>
            <w:proofErr w:type="spellStart"/>
            <w:r>
              <w:rPr>
                <w:rFonts w:ascii="Times New Roman" w:hAnsi="Times New Roman" w:cs="Times New Roman"/>
              </w:rPr>
              <w:t>filler</w:t>
            </w:r>
            <w:proofErr w:type="spellEnd"/>
            <w:r>
              <w:rPr>
                <w:rFonts w:ascii="Times New Roman" w:hAnsi="Times New Roman" w:cs="Times New Roman"/>
              </w:rPr>
              <w:t xml:space="preserve"> y </w:t>
            </w:r>
            <w:r>
              <w:rPr>
                <w:rFonts w:ascii="Calibri" w:hAnsi="Calibri" w:cs="Calibri"/>
                <w:color w:val="242424"/>
                <w:shd w:val="clear" w:color="auto" w:fill="FFFFFF"/>
              </w:rPr>
              <w:t>el campo 18A debe dejarse como 18 en el punto 3.1</w:t>
            </w:r>
          </w:p>
        </w:tc>
      </w:tr>
      <w:tr w:rsidR="00892BDF" w:rsidRPr="00230F5A" w14:paraId="0E0F6F18" w14:textId="77777777" w:rsidTr="00847DAD">
        <w:tc>
          <w:tcPr>
            <w:tcW w:w="1256" w:type="dxa"/>
          </w:tcPr>
          <w:p w14:paraId="2CBE053E" w14:textId="0ECA0390" w:rsidR="00892BDF" w:rsidRPr="00230F5A" w:rsidRDefault="00892BDF" w:rsidP="00892BDF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P14</w:t>
            </w:r>
          </w:p>
        </w:tc>
        <w:tc>
          <w:tcPr>
            <w:tcW w:w="1342" w:type="dxa"/>
          </w:tcPr>
          <w:p w14:paraId="10DBDFF0" w14:textId="094D65F4" w:rsidR="00892BDF" w:rsidRPr="00230F5A" w:rsidRDefault="00892BDF" w:rsidP="00892BDF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06</w:t>
            </w:r>
            <w:r w:rsidRPr="00230F5A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05</w:t>
            </w:r>
            <w:r w:rsidRPr="00230F5A">
              <w:rPr>
                <w:rFonts w:ascii="Times New Roman" w:hAnsi="Times New Roman" w:cs="Times New Roman"/>
              </w:rPr>
              <w:t>-202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0D01A5C8" w14:textId="77777777" w:rsidR="00892BDF" w:rsidRDefault="00892BDF" w:rsidP="00892BDF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Claudio </w:t>
            </w:r>
            <w:proofErr w:type="spellStart"/>
            <w:r>
              <w:rPr>
                <w:rFonts w:ascii="Times New Roman" w:hAnsi="Times New Roman" w:cs="Times New Roman"/>
              </w:rPr>
              <w:t>Velasquez</w:t>
            </w:r>
            <w:proofErr w:type="spellEnd"/>
          </w:p>
          <w:p w14:paraId="13418FF3" w14:textId="77777777" w:rsidR="00892BDF" w:rsidRDefault="00892BDF" w:rsidP="00892BDF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Jonathan Arce</w:t>
            </w:r>
          </w:p>
          <w:p w14:paraId="5E2AA771" w14:textId="553C09C9" w:rsidR="00892BDF" w:rsidRPr="00230F5A" w:rsidRDefault="00892BDF" w:rsidP="00892BDF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Roberto</w:t>
            </w:r>
            <w:r w:rsidRPr="00230F5A">
              <w:rPr>
                <w:rFonts w:ascii="Times New Roman" w:hAnsi="Times New Roman" w:cs="Times New Roman"/>
              </w:rPr>
              <w:t xml:space="preserve"> Carrasco</w:t>
            </w:r>
          </w:p>
        </w:tc>
        <w:tc>
          <w:tcPr>
            <w:tcW w:w="889" w:type="dxa"/>
          </w:tcPr>
          <w:p w14:paraId="25668F2A" w14:textId="46D62708" w:rsidR="00892BDF" w:rsidRPr="00230F5A" w:rsidRDefault="00892BDF" w:rsidP="00892BDF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4.0</w:t>
            </w:r>
          </w:p>
        </w:tc>
        <w:tc>
          <w:tcPr>
            <w:tcW w:w="4209" w:type="dxa"/>
          </w:tcPr>
          <w:p w14:paraId="6A8F146C" w14:textId="0E0C8720" w:rsidR="00892BDF" w:rsidRPr="00230F5A" w:rsidRDefault="00892BDF" w:rsidP="00892BDF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892BDF">
              <w:rPr>
                <w:rFonts w:ascii="Times New Roman" w:hAnsi="Times New Roman" w:cs="Times New Roman"/>
              </w:rPr>
              <w:t>Dice F2(</w:t>
            </w:r>
            <w:proofErr w:type="spellStart"/>
            <w:r w:rsidRPr="00892BDF">
              <w:rPr>
                <w:rFonts w:ascii="Times New Roman" w:hAnsi="Times New Roman" w:cs="Times New Roman"/>
              </w:rPr>
              <w:t>nf</w:t>
            </w:r>
            <w:proofErr w:type="spellEnd"/>
            <w:r w:rsidRPr="00892BDF">
              <w:rPr>
                <w:rFonts w:ascii="Times New Roman" w:hAnsi="Times New Roman" w:cs="Times New Roman"/>
              </w:rPr>
              <w:t>), debe ser F3(</w:t>
            </w:r>
            <w:proofErr w:type="spellStart"/>
            <w:r w:rsidRPr="00892BDF">
              <w:rPr>
                <w:rFonts w:ascii="Times New Roman" w:hAnsi="Times New Roman" w:cs="Times New Roman"/>
              </w:rPr>
              <w:t>nf</w:t>
            </w:r>
            <w:proofErr w:type="spellEnd"/>
            <w:r w:rsidRPr="00892BDF">
              <w:rPr>
                <w:rFonts w:ascii="Times New Roman" w:hAnsi="Times New Roman" w:cs="Times New Roman"/>
              </w:rPr>
              <w:t xml:space="preserve">) </w:t>
            </w:r>
          </w:p>
        </w:tc>
      </w:tr>
      <w:tr w:rsidR="00977983" w:rsidRPr="00230F5A" w14:paraId="0ED6B361" w14:textId="77777777" w:rsidTr="00847DAD">
        <w:tc>
          <w:tcPr>
            <w:tcW w:w="1256" w:type="dxa"/>
          </w:tcPr>
          <w:p w14:paraId="0125A8DD" w14:textId="22DC4F9A" w:rsidR="00977983" w:rsidRPr="00230F5A" w:rsidRDefault="00977983" w:rsidP="0097798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P14</w:t>
            </w:r>
          </w:p>
        </w:tc>
        <w:tc>
          <w:tcPr>
            <w:tcW w:w="1342" w:type="dxa"/>
          </w:tcPr>
          <w:p w14:paraId="1CCBE228" w14:textId="0CF934FD" w:rsidR="00977983" w:rsidRPr="00230F5A" w:rsidRDefault="00977983" w:rsidP="0097798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05</w:t>
            </w:r>
            <w:r w:rsidRPr="00230F5A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09</w:t>
            </w:r>
            <w:r w:rsidRPr="00230F5A">
              <w:rPr>
                <w:rFonts w:ascii="Times New Roman" w:hAnsi="Times New Roman" w:cs="Times New Roman"/>
              </w:rPr>
              <w:t>-202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4F72843C" w14:textId="77777777" w:rsidR="00977983" w:rsidRDefault="00977983" w:rsidP="0097798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Claudio </w:t>
            </w:r>
            <w:proofErr w:type="spellStart"/>
            <w:r>
              <w:rPr>
                <w:rFonts w:ascii="Times New Roman" w:hAnsi="Times New Roman" w:cs="Times New Roman"/>
              </w:rPr>
              <w:t>Velasquez</w:t>
            </w:r>
            <w:proofErr w:type="spellEnd"/>
          </w:p>
          <w:p w14:paraId="7747BFB8" w14:textId="77777777" w:rsidR="00977983" w:rsidRDefault="00977983" w:rsidP="0097798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Jonathan Arce</w:t>
            </w:r>
          </w:p>
          <w:p w14:paraId="54AFD107" w14:textId="1692F274" w:rsidR="00977983" w:rsidRPr="00230F5A" w:rsidRDefault="00977983" w:rsidP="0097798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Roberto</w:t>
            </w:r>
            <w:r w:rsidRPr="00230F5A">
              <w:rPr>
                <w:rFonts w:ascii="Times New Roman" w:hAnsi="Times New Roman" w:cs="Times New Roman"/>
              </w:rPr>
              <w:t xml:space="preserve"> Carrasco</w:t>
            </w:r>
          </w:p>
        </w:tc>
        <w:tc>
          <w:tcPr>
            <w:tcW w:w="889" w:type="dxa"/>
          </w:tcPr>
          <w:p w14:paraId="77F2DD3B" w14:textId="40D8C608" w:rsidR="00977983" w:rsidRPr="00230F5A" w:rsidRDefault="00977983" w:rsidP="0097798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Pr="00230F5A">
              <w:rPr>
                <w:rFonts w:ascii="Times New Roman" w:hAnsi="Times New Roman" w:cs="Times New Roman"/>
              </w:rPr>
              <w:t>.0</w:t>
            </w:r>
          </w:p>
        </w:tc>
        <w:tc>
          <w:tcPr>
            <w:tcW w:w="4209" w:type="dxa"/>
          </w:tcPr>
          <w:p w14:paraId="30A19D6A" w14:textId="77777777" w:rsidR="00977983" w:rsidRDefault="00977983" w:rsidP="0097798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Bug </w:t>
            </w:r>
            <w:r w:rsidRPr="00DD7DA7">
              <w:rPr>
                <w:rFonts w:ascii="Times New Roman" w:hAnsi="Times New Roman" w:cs="Times New Roman"/>
              </w:rPr>
              <w:t>22166</w:t>
            </w:r>
          </w:p>
          <w:p w14:paraId="4320C9FE" w14:textId="77777777" w:rsidR="00977983" w:rsidRDefault="00977983" w:rsidP="0097798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  <w:p w14:paraId="5BF1F0FC" w14:textId="77777777" w:rsidR="00977983" w:rsidRDefault="00977983" w:rsidP="0097798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Dice</w:t>
            </w:r>
          </w:p>
          <w:p w14:paraId="6BB6D9F9" w14:textId="77777777" w:rsidR="00977983" w:rsidRDefault="00977983" w:rsidP="0097798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Se debe validar que el área exista para la Institución Bancaria informada en el archivo de datos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(Error 84)</w:t>
            </w:r>
          </w:p>
          <w:p w14:paraId="60D50AE9" w14:textId="77777777" w:rsidR="00977983" w:rsidRDefault="00977983" w:rsidP="0097798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68106462" w14:textId="77777777" w:rsidR="00977983" w:rsidRPr="00AD54F4" w:rsidRDefault="00977983" w:rsidP="0097798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D54F4">
              <w:rPr>
                <w:rFonts w:ascii="Times New Roman" w:hAnsi="Times New Roman" w:cs="Times New Roman"/>
                <w:color w:val="000000" w:themeColor="text1"/>
              </w:rPr>
              <w:t>Debe decir</w:t>
            </w:r>
          </w:p>
          <w:p w14:paraId="3B1E274E" w14:textId="57E7F857" w:rsidR="00977983" w:rsidRPr="00230F5A" w:rsidRDefault="00977983" w:rsidP="0097798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Se debe validar que el</w:t>
            </w:r>
            <w:r w:rsidRPr="006968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área d</w:t>
            </w:r>
            <w:r w:rsidRPr="006968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eberá estar asociada a una familia de documento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en caso contrario  </w:t>
            </w:r>
            <w:r w:rsidRPr="00696824">
              <w:rPr>
                <w:rFonts w:ascii="Times New Roman" w:hAnsi="Times New Roman" w:cs="Times New Roman"/>
                <w:b/>
                <w:bCs/>
                <w:color w:val="FF0000"/>
              </w:rPr>
              <w:t>(Error 84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977983" w:rsidRPr="00230F5A" w14:paraId="047125E2" w14:textId="77777777" w:rsidTr="00847DAD">
        <w:tc>
          <w:tcPr>
            <w:tcW w:w="1256" w:type="dxa"/>
          </w:tcPr>
          <w:p w14:paraId="5DAC541F" w14:textId="77777777" w:rsidR="00977983" w:rsidRPr="00230F5A" w:rsidRDefault="00977983" w:rsidP="0097798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372418D5" w14:textId="77777777" w:rsidR="00977983" w:rsidRPr="00230F5A" w:rsidRDefault="00977983" w:rsidP="0097798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7ED9689C" w14:textId="77777777" w:rsidR="00977983" w:rsidRPr="00230F5A" w:rsidRDefault="00977983" w:rsidP="0097798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758F2294" w14:textId="77777777" w:rsidR="00977983" w:rsidRPr="00230F5A" w:rsidRDefault="00977983" w:rsidP="0097798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0F2E75FD" w14:textId="77777777" w:rsidR="00977983" w:rsidRPr="00230F5A" w:rsidRDefault="00977983" w:rsidP="0097798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977983" w:rsidRPr="00230F5A" w14:paraId="45197F5C" w14:textId="77777777" w:rsidTr="00847DAD">
        <w:tc>
          <w:tcPr>
            <w:tcW w:w="1256" w:type="dxa"/>
          </w:tcPr>
          <w:p w14:paraId="03C700B5" w14:textId="77777777" w:rsidR="00977983" w:rsidRPr="00230F5A" w:rsidRDefault="00977983" w:rsidP="0097798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0472DCAD" w14:textId="77777777" w:rsidR="00977983" w:rsidRPr="00230F5A" w:rsidRDefault="00977983" w:rsidP="0097798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45887FCF" w14:textId="77777777" w:rsidR="00977983" w:rsidRPr="00230F5A" w:rsidRDefault="00977983" w:rsidP="0097798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209C136D" w14:textId="77777777" w:rsidR="00977983" w:rsidRPr="00230F5A" w:rsidRDefault="00977983" w:rsidP="0097798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1EA1ED4E" w14:textId="77777777" w:rsidR="00977983" w:rsidRPr="00230F5A" w:rsidRDefault="00977983" w:rsidP="0097798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</w:tbl>
    <w:p w14:paraId="7E37C4D5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bookmarkEnd w:id="1"/>
    <w:p w14:paraId="3C872C78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8C1D2A2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EBA5EEE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ED88E47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4D70E04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941693A" w14:textId="77777777" w:rsidR="00187426" w:rsidRPr="00230F5A" w:rsidRDefault="00187426" w:rsidP="00187426">
      <w:pPr>
        <w:ind w:left="142" w:firstLine="142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D6E8B44" w14:textId="77777777" w:rsidR="00187426" w:rsidRPr="00230F5A" w:rsidRDefault="00187426" w:rsidP="0018742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14E1AE8F" w14:textId="77777777" w:rsidR="00187426" w:rsidRPr="00230F5A" w:rsidRDefault="00187426" w:rsidP="0018742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30F26B5B" w14:textId="77777777" w:rsidR="00187426" w:rsidRPr="00230F5A" w:rsidRDefault="00187426" w:rsidP="0018742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5F0D5FDE" w14:textId="77777777" w:rsidR="00187426" w:rsidRPr="00230F5A" w:rsidRDefault="00187426" w:rsidP="00187426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 w:rsidRPr="00230F5A">
        <w:rPr>
          <w:rFonts w:ascii="Times New Roman" w:hAnsi="Times New Roman" w:cs="Times New Roman"/>
        </w:rPr>
        <w:br w:type="page"/>
      </w:r>
    </w:p>
    <w:p w14:paraId="1F23B160" w14:textId="77777777" w:rsidR="00187426" w:rsidRPr="00230F5A" w:rsidRDefault="00187426" w:rsidP="00187426">
      <w:pPr>
        <w:pStyle w:val="Ttulo1"/>
        <w:numPr>
          <w:ilvl w:val="0"/>
          <w:numId w:val="7"/>
        </w:numPr>
        <w:ind w:left="823"/>
        <w:rPr>
          <w:rFonts w:cs="Times New Roman"/>
        </w:rPr>
      </w:pPr>
      <w:bookmarkStart w:id="2" w:name="_Toc161151618"/>
      <w:bookmarkStart w:id="3" w:name="_Hlk160725907"/>
      <w:r w:rsidRPr="00230F5A">
        <w:rPr>
          <w:rFonts w:cs="Times New Roman"/>
        </w:rPr>
        <w:lastRenderedPageBreak/>
        <w:t>Definición de estructuras</w:t>
      </w:r>
      <w:bookmarkEnd w:id="2"/>
    </w:p>
    <w:p w14:paraId="37586EAA" w14:textId="77777777" w:rsidR="00187426" w:rsidRDefault="00187426" w:rsidP="00187426">
      <w:pPr>
        <w:pStyle w:val="Ttulo2"/>
        <w:numPr>
          <w:ilvl w:val="1"/>
          <w:numId w:val="7"/>
        </w:numPr>
        <w:ind w:left="1715" w:hanging="360"/>
        <w:rPr>
          <w:rStyle w:val="Hipervnculo"/>
        </w:rPr>
      </w:pPr>
      <w:bookmarkStart w:id="4" w:name="_Toc161151619"/>
      <w:bookmarkEnd w:id="3"/>
      <w:r w:rsidRPr="00230F5A">
        <w:rPr>
          <w:rFonts w:cs="Times New Roman"/>
          <w:bCs/>
          <w:color w:val="4472C4" w:themeColor="accent1"/>
        </w:rPr>
        <w:t xml:space="preserve">Archivo de datos del </w:t>
      </w:r>
      <w:r>
        <w:rPr>
          <w:rFonts w:cs="Times New Roman"/>
          <w:bCs/>
          <w:color w:val="4472C4" w:themeColor="accent1"/>
        </w:rPr>
        <w:t xml:space="preserve">emisor  </w:t>
      </w:r>
      <w:hyperlink r:id="rId9" w:history="1">
        <w:r>
          <w:rPr>
            <w:rStyle w:val="Hipervnculo"/>
          </w:rPr>
          <w:t>Manual Sistema de Información Bancos - Sistema Contable (cmfchile.cl)</w:t>
        </w:r>
        <w:bookmarkEnd w:id="4"/>
      </w:hyperlink>
    </w:p>
    <w:p w14:paraId="569A51D7" w14:textId="77777777" w:rsidR="00187426" w:rsidRPr="0031130F" w:rsidRDefault="00187426" w:rsidP="00187426"/>
    <w:p w14:paraId="79427606" w14:textId="77777777" w:rsidR="00187426" w:rsidRDefault="00187426" w:rsidP="00187426">
      <w:pPr>
        <w:rPr>
          <w:rFonts w:ascii="Times New Roman" w:hAnsi="Times New Roman" w:cs="Times New Roman"/>
          <w:color w:val="4472C4" w:themeColor="accent1"/>
        </w:rPr>
      </w:pPr>
      <w:proofErr w:type="spellStart"/>
      <w:r w:rsidRPr="00230F5A">
        <w:rPr>
          <w:rFonts w:ascii="Times New Roman" w:hAnsi="Times New Roman" w:cs="Times New Roman"/>
          <w:color w:val="4472C4" w:themeColor="accent1"/>
        </w:rPr>
        <w:t>Header</w:t>
      </w:r>
      <w:proofErr w:type="spellEnd"/>
      <w:r w:rsidRPr="00230F5A">
        <w:rPr>
          <w:rFonts w:ascii="Times New Roman" w:hAnsi="Times New Roman" w:cs="Times New Roman"/>
          <w:color w:val="4472C4" w:themeColor="accent1"/>
        </w:rPr>
        <w:t>:</w:t>
      </w: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4962"/>
        <w:gridCol w:w="2977"/>
      </w:tblGrid>
      <w:tr w:rsidR="00187426" w:rsidRPr="00F45E53" w14:paraId="0B646962" w14:textId="77777777" w:rsidTr="005C4751">
        <w:trPr>
          <w:trHeight w:val="244"/>
        </w:trPr>
        <w:tc>
          <w:tcPr>
            <w:tcW w:w="1414" w:type="dxa"/>
          </w:tcPr>
          <w:p w14:paraId="05B6CAFB" w14:textId="77777777" w:rsidR="00187426" w:rsidRPr="00F45E53" w:rsidRDefault="00187426" w:rsidP="005C4751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sz w:val="20"/>
              </w:rPr>
              <w:t>Campo</w:t>
            </w:r>
            <w:r w:rsidRPr="00F45E53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425" w:type="dxa"/>
          </w:tcPr>
          <w:p w14:paraId="5095A9F8" w14:textId="77777777" w:rsidR="00187426" w:rsidRPr="00F45E53" w:rsidRDefault="00187426" w:rsidP="005C4751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4962" w:type="dxa"/>
          </w:tcPr>
          <w:p w14:paraId="18A65E12" w14:textId="77777777" w:rsidR="00187426" w:rsidRPr="00F45E53" w:rsidRDefault="00187426" w:rsidP="005C4751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sz w:val="20"/>
              </w:rPr>
              <w:t>Código</w:t>
            </w:r>
            <w:r w:rsidRPr="00F45E53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sz w:val="20"/>
              </w:rPr>
              <w:t>del</w:t>
            </w:r>
            <w:r w:rsidRPr="00F45E53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sz w:val="20"/>
              </w:rPr>
              <w:t>banco</w:t>
            </w:r>
          </w:p>
        </w:tc>
        <w:tc>
          <w:tcPr>
            <w:tcW w:w="2977" w:type="dxa"/>
          </w:tcPr>
          <w:p w14:paraId="41739D40" w14:textId="22503F83" w:rsidR="00187426" w:rsidRPr="00F45E53" w:rsidRDefault="00187426" w:rsidP="005C4751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sz w:val="20"/>
              </w:rPr>
              <w:t>9(0</w:t>
            </w:r>
            <w:r w:rsidR="00E67EAD">
              <w:rPr>
                <w:rFonts w:ascii="Times New Roman" w:hAnsi="Times New Roman" w:cs="Times New Roman"/>
                <w:sz w:val="20"/>
              </w:rPr>
              <w:t>3</w:t>
            </w:r>
            <w:r w:rsidRPr="00F45E53">
              <w:rPr>
                <w:rFonts w:ascii="Times New Roman" w:hAnsi="Times New Roman" w:cs="Times New Roman"/>
                <w:sz w:val="20"/>
              </w:rPr>
              <w:t>)</w:t>
            </w:r>
          </w:p>
        </w:tc>
      </w:tr>
      <w:tr w:rsidR="00187426" w:rsidRPr="00F45E53" w14:paraId="749A7807" w14:textId="77777777" w:rsidTr="005C4751">
        <w:trPr>
          <w:trHeight w:val="241"/>
        </w:trPr>
        <w:tc>
          <w:tcPr>
            <w:tcW w:w="1414" w:type="dxa"/>
          </w:tcPr>
          <w:p w14:paraId="262B92DE" w14:textId="77777777" w:rsidR="00187426" w:rsidRPr="00F45E53" w:rsidRDefault="00187426" w:rsidP="005C4751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sz w:val="20"/>
              </w:rPr>
              <w:t>Campo</w:t>
            </w:r>
            <w:r w:rsidRPr="00F45E53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425" w:type="dxa"/>
          </w:tcPr>
          <w:p w14:paraId="70AE2650" w14:textId="77777777" w:rsidR="00187426" w:rsidRPr="00F45E53" w:rsidRDefault="00187426" w:rsidP="005C4751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4962" w:type="dxa"/>
          </w:tcPr>
          <w:p w14:paraId="6400B8D5" w14:textId="77777777" w:rsidR="00187426" w:rsidRPr="00F45E53" w:rsidRDefault="00187426" w:rsidP="005C4751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sz w:val="20"/>
              </w:rPr>
              <w:t>Identificación</w:t>
            </w:r>
            <w:proofErr w:type="spellEnd"/>
            <w:r w:rsidRPr="00F45E53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sz w:val="20"/>
              </w:rPr>
              <w:t>del</w:t>
            </w:r>
            <w:r w:rsidRPr="00F45E53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proofErr w:type="spellStart"/>
            <w:r w:rsidRPr="00F45E53">
              <w:rPr>
                <w:rFonts w:ascii="Times New Roman" w:hAnsi="Times New Roman" w:cs="Times New Roman"/>
                <w:sz w:val="20"/>
              </w:rPr>
              <w:t>archivo</w:t>
            </w:r>
            <w:proofErr w:type="spellEnd"/>
          </w:p>
        </w:tc>
        <w:tc>
          <w:tcPr>
            <w:tcW w:w="2977" w:type="dxa"/>
          </w:tcPr>
          <w:p w14:paraId="0ABFA145" w14:textId="77777777" w:rsidR="00187426" w:rsidRPr="00F45E53" w:rsidRDefault="00187426" w:rsidP="005C4751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sz w:val="20"/>
              </w:rPr>
              <w:t>X(03)</w:t>
            </w:r>
          </w:p>
        </w:tc>
      </w:tr>
      <w:tr w:rsidR="00187426" w:rsidRPr="00F45E53" w14:paraId="300BBB42" w14:textId="77777777" w:rsidTr="005C4751">
        <w:trPr>
          <w:trHeight w:val="245"/>
        </w:trPr>
        <w:tc>
          <w:tcPr>
            <w:tcW w:w="1414" w:type="dxa"/>
          </w:tcPr>
          <w:p w14:paraId="64FBABF0" w14:textId="77777777" w:rsidR="00187426" w:rsidRPr="00F45E53" w:rsidRDefault="00187426" w:rsidP="005C4751">
            <w:pPr>
              <w:pStyle w:val="TableParagraph"/>
              <w:spacing w:before="1" w:line="224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sz w:val="20"/>
              </w:rPr>
              <w:t>Campo</w:t>
            </w:r>
            <w:r w:rsidRPr="00F45E53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425" w:type="dxa"/>
          </w:tcPr>
          <w:p w14:paraId="25FFF8B8" w14:textId="77777777" w:rsidR="00187426" w:rsidRPr="00F45E53" w:rsidRDefault="00187426" w:rsidP="005C4751">
            <w:pPr>
              <w:pStyle w:val="TableParagraph"/>
              <w:spacing w:before="1" w:line="224" w:lineRule="exact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4962" w:type="dxa"/>
          </w:tcPr>
          <w:p w14:paraId="67F57F36" w14:textId="77777777" w:rsidR="00187426" w:rsidRPr="00F45E53" w:rsidRDefault="00187426" w:rsidP="005C4751">
            <w:pPr>
              <w:pStyle w:val="TableParagraph"/>
              <w:spacing w:before="1" w:line="224" w:lineRule="exact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sz w:val="20"/>
              </w:rPr>
              <w:t>Periodo</w:t>
            </w:r>
            <w:proofErr w:type="spellEnd"/>
          </w:p>
        </w:tc>
        <w:tc>
          <w:tcPr>
            <w:tcW w:w="2977" w:type="dxa"/>
          </w:tcPr>
          <w:p w14:paraId="501E28B0" w14:textId="77777777" w:rsidR="00187426" w:rsidRPr="00F45E53" w:rsidRDefault="00187426" w:rsidP="005C4751">
            <w:pPr>
              <w:pStyle w:val="TableParagraph"/>
              <w:spacing w:before="1" w:line="224" w:lineRule="exact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sz w:val="20"/>
              </w:rPr>
              <w:t>P(06)</w:t>
            </w:r>
            <w:r>
              <w:rPr>
                <w:rFonts w:ascii="Times New Roman" w:hAnsi="Times New Roman" w:cs="Times New Roman"/>
                <w:sz w:val="20"/>
              </w:rPr>
              <w:t xml:space="preserve">     AAAAMM</w:t>
            </w:r>
          </w:p>
        </w:tc>
      </w:tr>
      <w:tr w:rsidR="00187426" w:rsidRPr="00F45E53" w14:paraId="1C0DC161" w14:textId="77777777" w:rsidTr="005C4751">
        <w:trPr>
          <w:trHeight w:val="242"/>
        </w:trPr>
        <w:tc>
          <w:tcPr>
            <w:tcW w:w="1414" w:type="dxa"/>
          </w:tcPr>
          <w:p w14:paraId="4D1BAC37" w14:textId="77777777" w:rsidR="00187426" w:rsidRPr="00F45E53" w:rsidRDefault="00187426" w:rsidP="005C4751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sz w:val="20"/>
              </w:rPr>
              <w:t>Campo</w:t>
            </w:r>
            <w:r w:rsidRPr="00F45E53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425" w:type="dxa"/>
          </w:tcPr>
          <w:p w14:paraId="39AAA0A2" w14:textId="77777777" w:rsidR="00187426" w:rsidRPr="00F45E53" w:rsidRDefault="00187426" w:rsidP="005C4751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4962" w:type="dxa"/>
          </w:tcPr>
          <w:p w14:paraId="61E13AD8" w14:textId="67B0E8BC" w:rsidR="00187426" w:rsidRPr="00F45E53" w:rsidRDefault="00187426" w:rsidP="005C4751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977" w:type="dxa"/>
          </w:tcPr>
          <w:p w14:paraId="189B6210" w14:textId="5F0BEDDC" w:rsidR="00187426" w:rsidRPr="00F45E53" w:rsidRDefault="00187426" w:rsidP="005C4751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</w:p>
        </w:tc>
      </w:tr>
    </w:tbl>
    <w:p w14:paraId="56C0573E" w14:textId="265A0CED" w:rsidR="00187426" w:rsidRPr="00F45E53" w:rsidRDefault="00187426" w:rsidP="00187426">
      <w:pPr>
        <w:pStyle w:val="Textoindependiente"/>
        <w:rPr>
          <w:rFonts w:ascii="Times New Roman" w:hAnsi="Times New Roman" w:cs="Times New Roman"/>
          <w:sz w:val="24"/>
        </w:rPr>
      </w:pPr>
      <w:r w:rsidRPr="00F45E53">
        <w:rPr>
          <w:rFonts w:ascii="Times New Roman" w:hAnsi="Times New Roman" w:cs="Times New Roman"/>
          <w:sz w:val="24"/>
        </w:rPr>
        <w:t xml:space="preserve">   </w:t>
      </w:r>
      <w:r w:rsidRPr="00F45E53">
        <w:rPr>
          <w:rFonts w:ascii="Times New Roman" w:hAnsi="Times New Roman" w:cs="Times New Roman"/>
        </w:rPr>
        <w:t>Largo</w:t>
      </w:r>
      <w:r w:rsidRPr="00F45E53">
        <w:rPr>
          <w:rFonts w:ascii="Times New Roman" w:hAnsi="Times New Roman" w:cs="Times New Roman"/>
          <w:spacing w:val="-5"/>
        </w:rPr>
        <w:t xml:space="preserve"> </w:t>
      </w:r>
      <w:r w:rsidRPr="00F45E53">
        <w:rPr>
          <w:rFonts w:ascii="Times New Roman" w:hAnsi="Times New Roman" w:cs="Times New Roman"/>
        </w:rPr>
        <w:t>del</w:t>
      </w:r>
      <w:r w:rsidRPr="00F45E53">
        <w:rPr>
          <w:rFonts w:ascii="Times New Roman" w:hAnsi="Times New Roman" w:cs="Times New Roman"/>
          <w:spacing w:val="-1"/>
        </w:rPr>
        <w:t xml:space="preserve"> </w:t>
      </w:r>
      <w:r w:rsidRPr="00F45E53">
        <w:rPr>
          <w:rFonts w:ascii="Times New Roman" w:hAnsi="Times New Roman" w:cs="Times New Roman"/>
        </w:rPr>
        <w:t>registro:</w:t>
      </w:r>
    </w:p>
    <w:p w14:paraId="2BDFB76C" w14:textId="77777777" w:rsidR="00187426" w:rsidRDefault="00187426" w:rsidP="00187426">
      <w:pPr>
        <w:pStyle w:val="Textoindependiente"/>
        <w:rPr>
          <w:rFonts w:ascii="Times New Roman" w:hAnsi="Times New Roman" w:cs="Times New Roman"/>
          <w:i/>
        </w:rPr>
      </w:pPr>
    </w:p>
    <w:p w14:paraId="0F7A988E" w14:textId="77777777" w:rsidR="00F05DB5" w:rsidRDefault="00F05DB5" w:rsidP="00F05DB5">
      <w:pPr>
        <w:pStyle w:val="Textoindependiente"/>
        <w:spacing w:before="10"/>
        <w:rPr>
          <w:rFonts w:ascii="Times New Roman"/>
          <w:i/>
        </w:rPr>
      </w:pP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307"/>
        <w:gridCol w:w="7089"/>
        <w:gridCol w:w="991"/>
      </w:tblGrid>
      <w:tr w:rsidR="004E2484" w14:paraId="198E7D35" w14:textId="77777777" w:rsidTr="005C4751">
        <w:trPr>
          <w:trHeight w:val="299"/>
        </w:trPr>
        <w:tc>
          <w:tcPr>
            <w:tcW w:w="1414" w:type="dxa"/>
          </w:tcPr>
          <w:p w14:paraId="7C5C29FF" w14:textId="77777777" w:rsidR="004E2484" w:rsidRDefault="004E2484" w:rsidP="005C4751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307" w:type="dxa"/>
          </w:tcPr>
          <w:p w14:paraId="76C417A4" w14:textId="77777777" w:rsidR="004E2484" w:rsidRDefault="004E2484" w:rsidP="005C4751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7089" w:type="dxa"/>
          </w:tcPr>
          <w:p w14:paraId="5BCBE018" w14:textId="1D36A2DD" w:rsidR="004E2484" w:rsidRDefault="004E2484" w:rsidP="005C4751">
            <w:pPr>
              <w:pStyle w:val="TableParagraph"/>
              <w:ind w:left="108"/>
              <w:rPr>
                <w:sz w:val="20"/>
              </w:rPr>
            </w:pPr>
            <w:proofErr w:type="spellStart"/>
            <w:r>
              <w:rPr>
                <w:sz w:val="20"/>
              </w:rPr>
              <w:t>Identificación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producto</w:t>
            </w:r>
            <w:proofErr w:type="spellEnd"/>
          </w:p>
        </w:tc>
        <w:tc>
          <w:tcPr>
            <w:tcW w:w="991" w:type="dxa"/>
          </w:tcPr>
          <w:p w14:paraId="3760D9C0" w14:textId="77777777" w:rsidR="004E2484" w:rsidRDefault="004E2484" w:rsidP="005C4751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9(03)</w:t>
            </w:r>
          </w:p>
        </w:tc>
      </w:tr>
      <w:tr w:rsidR="004E2484" w14:paraId="3F6ED70A" w14:textId="77777777" w:rsidTr="005C4751">
        <w:trPr>
          <w:trHeight w:val="299"/>
        </w:trPr>
        <w:tc>
          <w:tcPr>
            <w:tcW w:w="1414" w:type="dxa"/>
          </w:tcPr>
          <w:p w14:paraId="0A6627A9" w14:textId="77777777" w:rsidR="004E2484" w:rsidRDefault="004E2484" w:rsidP="005C4751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307" w:type="dxa"/>
          </w:tcPr>
          <w:p w14:paraId="0C0C23DD" w14:textId="77777777" w:rsidR="004E2484" w:rsidRDefault="004E2484" w:rsidP="005C4751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7089" w:type="dxa"/>
          </w:tcPr>
          <w:p w14:paraId="48C881DE" w14:textId="77777777" w:rsidR="004E2484" w:rsidRDefault="004E2484" w:rsidP="005C4751">
            <w:pPr>
              <w:pStyle w:val="TableParagraph"/>
              <w:ind w:left="108"/>
              <w:rPr>
                <w:sz w:val="20"/>
              </w:rPr>
            </w:pPr>
            <w:proofErr w:type="spellStart"/>
            <w:r>
              <w:rPr>
                <w:sz w:val="20"/>
              </w:rPr>
              <w:t>Comuna</w:t>
            </w:r>
            <w:proofErr w:type="spellEnd"/>
          </w:p>
        </w:tc>
        <w:tc>
          <w:tcPr>
            <w:tcW w:w="991" w:type="dxa"/>
          </w:tcPr>
          <w:p w14:paraId="4F2AFE69" w14:textId="77777777" w:rsidR="004E2484" w:rsidRDefault="004E2484" w:rsidP="005C4751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9(06)</w:t>
            </w:r>
          </w:p>
        </w:tc>
      </w:tr>
      <w:tr w:rsidR="004E2484" w14:paraId="57756D8D" w14:textId="77777777" w:rsidTr="005C4751">
        <w:trPr>
          <w:trHeight w:val="299"/>
        </w:trPr>
        <w:tc>
          <w:tcPr>
            <w:tcW w:w="1414" w:type="dxa"/>
          </w:tcPr>
          <w:p w14:paraId="1A3C6CC2" w14:textId="77777777" w:rsidR="004E2484" w:rsidRDefault="004E2484" w:rsidP="005C4751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  <w:tc>
          <w:tcPr>
            <w:tcW w:w="307" w:type="dxa"/>
          </w:tcPr>
          <w:p w14:paraId="1B2504F4" w14:textId="77777777" w:rsidR="004E2484" w:rsidRDefault="004E2484" w:rsidP="005C4751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7089" w:type="dxa"/>
          </w:tcPr>
          <w:p w14:paraId="763BBA23" w14:textId="77777777" w:rsidR="004E2484" w:rsidRDefault="004E2484" w:rsidP="005C4751">
            <w:pPr>
              <w:pStyle w:val="TableParagraph"/>
              <w:ind w:left="108"/>
              <w:rPr>
                <w:sz w:val="20"/>
              </w:rPr>
            </w:pPr>
            <w:proofErr w:type="spellStart"/>
            <w:r>
              <w:rPr>
                <w:sz w:val="20"/>
              </w:rPr>
              <w:t>Moneda</w:t>
            </w:r>
            <w:proofErr w:type="spellEnd"/>
          </w:p>
        </w:tc>
        <w:tc>
          <w:tcPr>
            <w:tcW w:w="991" w:type="dxa"/>
          </w:tcPr>
          <w:p w14:paraId="6C60C513" w14:textId="77777777" w:rsidR="004E2484" w:rsidRDefault="004E2484" w:rsidP="005C4751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X(03)</w:t>
            </w:r>
          </w:p>
        </w:tc>
      </w:tr>
      <w:tr w:rsidR="004E2484" w14:paraId="1155E112" w14:textId="77777777" w:rsidTr="005C4751">
        <w:trPr>
          <w:trHeight w:val="302"/>
        </w:trPr>
        <w:tc>
          <w:tcPr>
            <w:tcW w:w="1414" w:type="dxa"/>
          </w:tcPr>
          <w:p w14:paraId="4EF8999B" w14:textId="77777777" w:rsidR="004E2484" w:rsidRDefault="004E2484" w:rsidP="005C4751">
            <w:pPr>
              <w:pStyle w:val="TableParagraph"/>
              <w:spacing w:before="2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</w:p>
        </w:tc>
        <w:tc>
          <w:tcPr>
            <w:tcW w:w="307" w:type="dxa"/>
          </w:tcPr>
          <w:p w14:paraId="3229B1EA" w14:textId="77777777" w:rsidR="004E2484" w:rsidRDefault="004E2484" w:rsidP="005C4751">
            <w:pPr>
              <w:pStyle w:val="TableParagraph"/>
              <w:spacing w:before="2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7089" w:type="dxa"/>
          </w:tcPr>
          <w:p w14:paraId="049B3959" w14:textId="77777777" w:rsidR="004E2484" w:rsidRPr="001560DC" w:rsidRDefault="004E2484" w:rsidP="005C4751">
            <w:pPr>
              <w:pStyle w:val="TableParagraph"/>
              <w:spacing w:before="2"/>
              <w:ind w:left="108"/>
              <w:rPr>
                <w:sz w:val="20"/>
                <w:lang w:val="es-CL"/>
              </w:rPr>
            </w:pPr>
            <w:proofErr w:type="spellStart"/>
            <w:r w:rsidRPr="001560DC">
              <w:rPr>
                <w:sz w:val="20"/>
                <w:lang w:val="es-CL"/>
              </w:rPr>
              <w:t>N°</w:t>
            </w:r>
            <w:proofErr w:type="spellEnd"/>
            <w:r w:rsidRPr="001560DC">
              <w:rPr>
                <w:spacing w:val="-5"/>
                <w:sz w:val="20"/>
                <w:lang w:val="es-CL"/>
              </w:rPr>
              <w:t xml:space="preserve"> </w:t>
            </w:r>
            <w:r w:rsidRPr="001560DC">
              <w:rPr>
                <w:sz w:val="20"/>
                <w:lang w:val="es-CL"/>
              </w:rPr>
              <w:t>de</w:t>
            </w:r>
            <w:r w:rsidRPr="001560DC">
              <w:rPr>
                <w:spacing w:val="-3"/>
                <w:sz w:val="20"/>
                <w:lang w:val="es-CL"/>
              </w:rPr>
              <w:t xml:space="preserve"> </w:t>
            </w:r>
            <w:r w:rsidRPr="001560DC">
              <w:rPr>
                <w:sz w:val="20"/>
                <w:lang w:val="es-CL"/>
              </w:rPr>
              <w:t>colocaciones</w:t>
            </w:r>
            <w:r w:rsidRPr="001560DC">
              <w:rPr>
                <w:spacing w:val="-2"/>
                <w:sz w:val="20"/>
                <w:lang w:val="es-CL"/>
              </w:rPr>
              <w:t xml:space="preserve"> </w:t>
            </w:r>
            <w:r w:rsidRPr="001560DC">
              <w:rPr>
                <w:sz w:val="20"/>
                <w:lang w:val="es-CL"/>
              </w:rPr>
              <w:t>sin</w:t>
            </w:r>
            <w:r w:rsidRPr="001560DC">
              <w:rPr>
                <w:spacing w:val="-1"/>
                <w:sz w:val="20"/>
                <w:lang w:val="es-CL"/>
              </w:rPr>
              <w:t xml:space="preserve"> </w:t>
            </w:r>
            <w:r w:rsidRPr="001560DC">
              <w:rPr>
                <w:sz w:val="20"/>
                <w:lang w:val="es-CL"/>
              </w:rPr>
              <w:t>morosidad</w:t>
            </w:r>
          </w:p>
        </w:tc>
        <w:tc>
          <w:tcPr>
            <w:tcW w:w="991" w:type="dxa"/>
          </w:tcPr>
          <w:p w14:paraId="51F3CEEB" w14:textId="77777777" w:rsidR="004E2484" w:rsidRDefault="004E2484" w:rsidP="005C4751">
            <w:pPr>
              <w:pStyle w:val="TableParagraph"/>
              <w:spacing w:before="2"/>
              <w:ind w:left="110"/>
              <w:rPr>
                <w:sz w:val="20"/>
              </w:rPr>
            </w:pPr>
            <w:r>
              <w:rPr>
                <w:sz w:val="20"/>
              </w:rPr>
              <w:t>9(06)</w:t>
            </w:r>
          </w:p>
        </w:tc>
      </w:tr>
      <w:tr w:rsidR="004E2484" w14:paraId="2BA13BAC" w14:textId="77777777" w:rsidTr="005C4751">
        <w:trPr>
          <w:trHeight w:val="299"/>
        </w:trPr>
        <w:tc>
          <w:tcPr>
            <w:tcW w:w="1414" w:type="dxa"/>
          </w:tcPr>
          <w:p w14:paraId="26A81EE5" w14:textId="77777777" w:rsidR="004E2484" w:rsidRDefault="004E2484" w:rsidP="005C4751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</w:p>
        </w:tc>
        <w:tc>
          <w:tcPr>
            <w:tcW w:w="307" w:type="dxa"/>
          </w:tcPr>
          <w:p w14:paraId="1AB6093E" w14:textId="77777777" w:rsidR="004E2484" w:rsidRDefault="004E2484" w:rsidP="005C4751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7089" w:type="dxa"/>
          </w:tcPr>
          <w:p w14:paraId="548D3F07" w14:textId="77777777" w:rsidR="004E2484" w:rsidRPr="001560DC" w:rsidRDefault="004E2484" w:rsidP="005C4751">
            <w:pPr>
              <w:pStyle w:val="TableParagraph"/>
              <w:ind w:left="108"/>
              <w:rPr>
                <w:sz w:val="20"/>
                <w:lang w:val="es-CL"/>
              </w:rPr>
            </w:pPr>
            <w:proofErr w:type="spellStart"/>
            <w:r w:rsidRPr="001560DC">
              <w:rPr>
                <w:sz w:val="20"/>
                <w:lang w:val="es-CL"/>
              </w:rPr>
              <w:t>N°</w:t>
            </w:r>
            <w:proofErr w:type="spellEnd"/>
            <w:r w:rsidRPr="001560DC">
              <w:rPr>
                <w:spacing w:val="-3"/>
                <w:sz w:val="20"/>
                <w:lang w:val="es-CL"/>
              </w:rPr>
              <w:t xml:space="preserve"> </w:t>
            </w:r>
            <w:r w:rsidRPr="001560DC">
              <w:rPr>
                <w:sz w:val="20"/>
                <w:lang w:val="es-CL"/>
              </w:rPr>
              <w:t>de</w:t>
            </w:r>
            <w:r w:rsidRPr="001560DC">
              <w:rPr>
                <w:spacing w:val="-2"/>
                <w:sz w:val="20"/>
                <w:lang w:val="es-CL"/>
              </w:rPr>
              <w:t xml:space="preserve"> </w:t>
            </w:r>
            <w:r w:rsidRPr="001560DC">
              <w:rPr>
                <w:sz w:val="20"/>
                <w:lang w:val="es-CL"/>
              </w:rPr>
              <w:t>colocaciones</w:t>
            </w:r>
            <w:r w:rsidRPr="001560DC">
              <w:rPr>
                <w:spacing w:val="-1"/>
                <w:sz w:val="20"/>
                <w:lang w:val="es-CL"/>
              </w:rPr>
              <w:t xml:space="preserve"> </w:t>
            </w:r>
            <w:r w:rsidRPr="001560DC">
              <w:rPr>
                <w:sz w:val="20"/>
                <w:lang w:val="es-CL"/>
              </w:rPr>
              <w:t>con morosidad</w:t>
            </w:r>
            <w:r w:rsidRPr="001560DC">
              <w:rPr>
                <w:spacing w:val="-2"/>
                <w:sz w:val="20"/>
                <w:lang w:val="es-CL"/>
              </w:rPr>
              <w:t xml:space="preserve"> </w:t>
            </w:r>
            <w:r w:rsidRPr="001560DC">
              <w:rPr>
                <w:sz w:val="20"/>
                <w:lang w:val="es-CL"/>
              </w:rPr>
              <w:t>menor</w:t>
            </w:r>
            <w:r w:rsidRPr="001560DC">
              <w:rPr>
                <w:spacing w:val="-4"/>
                <w:sz w:val="20"/>
                <w:lang w:val="es-CL"/>
              </w:rPr>
              <w:t xml:space="preserve"> </w:t>
            </w:r>
            <w:r w:rsidRPr="001560DC">
              <w:rPr>
                <w:sz w:val="20"/>
                <w:lang w:val="es-CL"/>
              </w:rPr>
              <w:t>a</w:t>
            </w:r>
            <w:r w:rsidRPr="001560DC">
              <w:rPr>
                <w:spacing w:val="-1"/>
                <w:sz w:val="20"/>
                <w:lang w:val="es-CL"/>
              </w:rPr>
              <w:t xml:space="preserve"> </w:t>
            </w:r>
            <w:r w:rsidRPr="001560DC">
              <w:rPr>
                <w:sz w:val="20"/>
                <w:lang w:val="es-CL"/>
              </w:rPr>
              <w:t>90 días</w:t>
            </w:r>
          </w:p>
        </w:tc>
        <w:tc>
          <w:tcPr>
            <w:tcW w:w="991" w:type="dxa"/>
          </w:tcPr>
          <w:p w14:paraId="49B7CF87" w14:textId="77777777" w:rsidR="004E2484" w:rsidRDefault="004E2484" w:rsidP="005C4751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9(06)</w:t>
            </w:r>
          </w:p>
        </w:tc>
      </w:tr>
      <w:tr w:rsidR="004E2484" w14:paraId="56F7BF6D" w14:textId="77777777" w:rsidTr="005C4751">
        <w:trPr>
          <w:trHeight w:val="299"/>
        </w:trPr>
        <w:tc>
          <w:tcPr>
            <w:tcW w:w="1414" w:type="dxa"/>
          </w:tcPr>
          <w:p w14:paraId="637AEFDA" w14:textId="77777777" w:rsidR="004E2484" w:rsidRDefault="004E2484" w:rsidP="005C4751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</w:p>
        </w:tc>
        <w:tc>
          <w:tcPr>
            <w:tcW w:w="307" w:type="dxa"/>
          </w:tcPr>
          <w:p w14:paraId="7E506B23" w14:textId="77777777" w:rsidR="004E2484" w:rsidRDefault="004E2484" w:rsidP="005C4751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7089" w:type="dxa"/>
          </w:tcPr>
          <w:p w14:paraId="6E2B21F6" w14:textId="77777777" w:rsidR="004E2484" w:rsidRPr="001560DC" w:rsidRDefault="004E2484" w:rsidP="005C4751">
            <w:pPr>
              <w:pStyle w:val="TableParagraph"/>
              <w:ind w:left="108"/>
              <w:rPr>
                <w:sz w:val="20"/>
                <w:lang w:val="es-CL"/>
              </w:rPr>
            </w:pPr>
            <w:proofErr w:type="spellStart"/>
            <w:r w:rsidRPr="001560DC">
              <w:rPr>
                <w:sz w:val="20"/>
                <w:lang w:val="es-CL"/>
              </w:rPr>
              <w:t>N°</w:t>
            </w:r>
            <w:proofErr w:type="spellEnd"/>
            <w:r w:rsidRPr="001560DC">
              <w:rPr>
                <w:spacing w:val="-3"/>
                <w:sz w:val="20"/>
                <w:lang w:val="es-CL"/>
              </w:rPr>
              <w:t xml:space="preserve"> </w:t>
            </w:r>
            <w:r w:rsidRPr="001560DC">
              <w:rPr>
                <w:sz w:val="20"/>
                <w:lang w:val="es-CL"/>
              </w:rPr>
              <w:t>de</w:t>
            </w:r>
            <w:r w:rsidRPr="001560DC">
              <w:rPr>
                <w:spacing w:val="-2"/>
                <w:sz w:val="20"/>
                <w:lang w:val="es-CL"/>
              </w:rPr>
              <w:t xml:space="preserve"> </w:t>
            </w:r>
            <w:r w:rsidRPr="001560DC">
              <w:rPr>
                <w:sz w:val="20"/>
                <w:lang w:val="es-CL"/>
              </w:rPr>
              <w:t>colocaciones con morosidad</w:t>
            </w:r>
            <w:r w:rsidRPr="001560DC">
              <w:rPr>
                <w:spacing w:val="-1"/>
                <w:sz w:val="20"/>
                <w:lang w:val="es-CL"/>
              </w:rPr>
              <w:t xml:space="preserve"> </w:t>
            </w:r>
            <w:r w:rsidRPr="001560DC">
              <w:rPr>
                <w:sz w:val="20"/>
                <w:lang w:val="es-CL"/>
              </w:rPr>
              <w:t>de</w:t>
            </w:r>
            <w:r w:rsidRPr="001560DC">
              <w:rPr>
                <w:spacing w:val="-4"/>
                <w:sz w:val="20"/>
                <w:lang w:val="es-CL"/>
              </w:rPr>
              <w:t xml:space="preserve"> </w:t>
            </w:r>
            <w:r w:rsidRPr="001560DC">
              <w:rPr>
                <w:sz w:val="20"/>
                <w:lang w:val="es-CL"/>
              </w:rPr>
              <w:t>90</w:t>
            </w:r>
            <w:r w:rsidRPr="001560DC">
              <w:rPr>
                <w:spacing w:val="-2"/>
                <w:sz w:val="20"/>
                <w:lang w:val="es-CL"/>
              </w:rPr>
              <w:t xml:space="preserve"> </w:t>
            </w:r>
            <w:r w:rsidRPr="001560DC">
              <w:rPr>
                <w:sz w:val="20"/>
                <w:lang w:val="es-CL"/>
              </w:rPr>
              <w:t>días</w:t>
            </w:r>
            <w:r w:rsidRPr="001560DC">
              <w:rPr>
                <w:spacing w:val="-1"/>
                <w:sz w:val="20"/>
                <w:lang w:val="es-CL"/>
              </w:rPr>
              <w:t xml:space="preserve"> </w:t>
            </w:r>
            <w:r w:rsidRPr="001560DC">
              <w:rPr>
                <w:sz w:val="20"/>
                <w:lang w:val="es-CL"/>
              </w:rPr>
              <w:t>o</w:t>
            </w:r>
            <w:r w:rsidRPr="001560DC">
              <w:rPr>
                <w:spacing w:val="-1"/>
                <w:sz w:val="20"/>
                <w:lang w:val="es-CL"/>
              </w:rPr>
              <w:t xml:space="preserve"> </w:t>
            </w:r>
            <w:r w:rsidRPr="001560DC">
              <w:rPr>
                <w:sz w:val="20"/>
                <w:lang w:val="es-CL"/>
              </w:rPr>
              <w:t>más</w:t>
            </w:r>
          </w:p>
        </w:tc>
        <w:tc>
          <w:tcPr>
            <w:tcW w:w="991" w:type="dxa"/>
          </w:tcPr>
          <w:p w14:paraId="07C2CB23" w14:textId="77777777" w:rsidR="004E2484" w:rsidRDefault="004E2484" w:rsidP="005C4751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9(06)</w:t>
            </w:r>
          </w:p>
        </w:tc>
      </w:tr>
      <w:tr w:rsidR="004E2484" w14:paraId="5147ED5A" w14:textId="77777777" w:rsidTr="005C4751">
        <w:trPr>
          <w:trHeight w:val="299"/>
        </w:trPr>
        <w:tc>
          <w:tcPr>
            <w:tcW w:w="1414" w:type="dxa"/>
          </w:tcPr>
          <w:p w14:paraId="79779DE6" w14:textId="77777777" w:rsidR="004E2484" w:rsidRDefault="004E2484" w:rsidP="005C4751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</w:p>
        </w:tc>
        <w:tc>
          <w:tcPr>
            <w:tcW w:w="307" w:type="dxa"/>
          </w:tcPr>
          <w:p w14:paraId="7CF17092" w14:textId="77777777" w:rsidR="004E2484" w:rsidRDefault="004E2484" w:rsidP="005C4751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7089" w:type="dxa"/>
          </w:tcPr>
          <w:p w14:paraId="55788028" w14:textId="77777777" w:rsidR="004E2484" w:rsidRDefault="004E2484" w:rsidP="005C4751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Monto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por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vencer</w:t>
            </w:r>
            <w:proofErr w:type="spellEnd"/>
          </w:p>
        </w:tc>
        <w:tc>
          <w:tcPr>
            <w:tcW w:w="991" w:type="dxa"/>
          </w:tcPr>
          <w:p w14:paraId="0AD966C3" w14:textId="77777777" w:rsidR="004E2484" w:rsidRDefault="004E2484" w:rsidP="005C4751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9(14)</w:t>
            </w:r>
          </w:p>
        </w:tc>
      </w:tr>
      <w:tr w:rsidR="004E2484" w14:paraId="3FC4F72E" w14:textId="77777777" w:rsidTr="005C4751">
        <w:trPr>
          <w:trHeight w:val="300"/>
        </w:trPr>
        <w:tc>
          <w:tcPr>
            <w:tcW w:w="1414" w:type="dxa"/>
          </w:tcPr>
          <w:p w14:paraId="4F697D78" w14:textId="77777777" w:rsidR="004E2484" w:rsidRDefault="004E2484" w:rsidP="005C4751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8</w:t>
            </w:r>
          </w:p>
        </w:tc>
        <w:tc>
          <w:tcPr>
            <w:tcW w:w="307" w:type="dxa"/>
          </w:tcPr>
          <w:p w14:paraId="1CFF5464" w14:textId="77777777" w:rsidR="004E2484" w:rsidRDefault="004E2484" w:rsidP="005C4751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7089" w:type="dxa"/>
          </w:tcPr>
          <w:p w14:paraId="0A55341B" w14:textId="77777777" w:rsidR="004E2484" w:rsidRPr="001560DC" w:rsidRDefault="004E2484" w:rsidP="005C4751">
            <w:pPr>
              <w:pStyle w:val="TableParagraph"/>
              <w:ind w:left="108"/>
              <w:rPr>
                <w:sz w:val="20"/>
                <w:lang w:val="es-CL"/>
              </w:rPr>
            </w:pPr>
            <w:r w:rsidRPr="001560DC">
              <w:rPr>
                <w:sz w:val="20"/>
                <w:lang w:val="es-CL"/>
              </w:rPr>
              <w:t>Monto</w:t>
            </w:r>
            <w:r w:rsidRPr="001560DC">
              <w:rPr>
                <w:spacing w:val="-4"/>
                <w:sz w:val="20"/>
                <w:lang w:val="es-CL"/>
              </w:rPr>
              <w:t xml:space="preserve"> </w:t>
            </w:r>
            <w:r w:rsidRPr="001560DC">
              <w:rPr>
                <w:sz w:val="20"/>
                <w:lang w:val="es-CL"/>
              </w:rPr>
              <w:t>moroso</w:t>
            </w:r>
            <w:r w:rsidRPr="001560DC">
              <w:rPr>
                <w:spacing w:val="-3"/>
                <w:sz w:val="20"/>
                <w:lang w:val="es-CL"/>
              </w:rPr>
              <w:t xml:space="preserve"> </w:t>
            </w:r>
            <w:r w:rsidRPr="001560DC">
              <w:rPr>
                <w:sz w:val="20"/>
                <w:lang w:val="es-CL"/>
              </w:rPr>
              <w:t>a menos</w:t>
            </w:r>
            <w:r w:rsidRPr="001560DC">
              <w:rPr>
                <w:spacing w:val="-1"/>
                <w:sz w:val="20"/>
                <w:lang w:val="es-CL"/>
              </w:rPr>
              <w:t xml:space="preserve"> </w:t>
            </w:r>
            <w:r w:rsidRPr="001560DC">
              <w:rPr>
                <w:sz w:val="20"/>
                <w:lang w:val="es-CL"/>
              </w:rPr>
              <w:t>de</w:t>
            </w:r>
            <w:r w:rsidRPr="001560DC">
              <w:rPr>
                <w:spacing w:val="-3"/>
                <w:sz w:val="20"/>
                <w:lang w:val="es-CL"/>
              </w:rPr>
              <w:t xml:space="preserve"> </w:t>
            </w:r>
            <w:r w:rsidRPr="001560DC">
              <w:rPr>
                <w:sz w:val="20"/>
                <w:lang w:val="es-CL"/>
              </w:rPr>
              <w:t>90</w:t>
            </w:r>
            <w:r w:rsidRPr="001560DC">
              <w:rPr>
                <w:spacing w:val="-2"/>
                <w:sz w:val="20"/>
                <w:lang w:val="es-CL"/>
              </w:rPr>
              <w:t xml:space="preserve"> </w:t>
            </w:r>
            <w:r w:rsidRPr="001560DC">
              <w:rPr>
                <w:sz w:val="20"/>
                <w:lang w:val="es-CL"/>
              </w:rPr>
              <w:t>días</w:t>
            </w:r>
          </w:p>
        </w:tc>
        <w:tc>
          <w:tcPr>
            <w:tcW w:w="991" w:type="dxa"/>
          </w:tcPr>
          <w:p w14:paraId="01BCB6FF" w14:textId="77777777" w:rsidR="004E2484" w:rsidRDefault="004E2484" w:rsidP="005C4751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9(14)</w:t>
            </w:r>
          </w:p>
        </w:tc>
      </w:tr>
      <w:tr w:rsidR="004E2484" w14:paraId="071F598C" w14:textId="77777777" w:rsidTr="005C4751">
        <w:trPr>
          <w:trHeight w:val="302"/>
        </w:trPr>
        <w:tc>
          <w:tcPr>
            <w:tcW w:w="1414" w:type="dxa"/>
          </w:tcPr>
          <w:p w14:paraId="024B6F71" w14:textId="77777777" w:rsidR="004E2484" w:rsidRDefault="004E2484" w:rsidP="005C4751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9</w:t>
            </w:r>
          </w:p>
        </w:tc>
        <w:tc>
          <w:tcPr>
            <w:tcW w:w="307" w:type="dxa"/>
          </w:tcPr>
          <w:p w14:paraId="22FEF05C" w14:textId="77777777" w:rsidR="004E2484" w:rsidRDefault="004E2484" w:rsidP="005C4751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7089" w:type="dxa"/>
          </w:tcPr>
          <w:p w14:paraId="2957B6A4" w14:textId="77777777" w:rsidR="004E2484" w:rsidRPr="001560DC" w:rsidRDefault="004E2484" w:rsidP="005C4751">
            <w:pPr>
              <w:pStyle w:val="TableParagraph"/>
              <w:ind w:left="108"/>
              <w:rPr>
                <w:sz w:val="20"/>
                <w:lang w:val="es-CL"/>
              </w:rPr>
            </w:pPr>
            <w:r w:rsidRPr="001560DC">
              <w:rPr>
                <w:sz w:val="20"/>
                <w:lang w:val="es-CL"/>
              </w:rPr>
              <w:t>Monto</w:t>
            </w:r>
            <w:r w:rsidRPr="001560DC">
              <w:rPr>
                <w:spacing w:val="-3"/>
                <w:sz w:val="20"/>
                <w:lang w:val="es-CL"/>
              </w:rPr>
              <w:t xml:space="preserve"> </w:t>
            </w:r>
            <w:r w:rsidRPr="001560DC">
              <w:rPr>
                <w:sz w:val="20"/>
                <w:lang w:val="es-CL"/>
              </w:rPr>
              <w:t>moroso</w:t>
            </w:r>
            <w:r w:rsidRPr="001560DC">
              <w:rPr>
                <w:spacing w:val="-3"/>
                <w:sz w:val="20"/>
                <w:lang w:val="es-CL"/>
              </w:rPr>
              <w:t xml:space="preserve"> </w:t>
            </w:r>
            <w:r w:rsidRPr="001560DC">
              <w:rPr>
                <w:sz w:val="20"/>
                <w:lang w:val="es-CL"/>
              </w:rPr>
              <w:t>a 90</w:t>
            </w:r>
            <w:r w:rsidRPr="001560DC">
              <w:rPr>
                <w:spacing w:val="-2"/>
                <w:sz w:val="20"/>
                <w:lang w:val="es-CL"/>
              </w:rPr>
              <w:t xml:space="preserve"> </w:t>
            </w:r>
            <w:r w:rsidRPr="001560DC">
              <w:rPr>
                <w:sz w:val="20"/>
                <w:lang w:val="es-CL"/>
              </w:rPr>
              <w:t>días o</w:t>
            </w:r>
            <w:r w:rsidRPr="001560DC">
              <w:rPr>
                <w:spacing w:val="-3"/>
                <w:sz w:val="20"/>
                <w:lang w:val="es-CL"/>
              </w:rPr>
              <w:t xml:space="preserve"> </w:t>
            </w:r>
            <w:r w:rsidRPr="001560DC">
              <w:rPr>
                <w:sz w:val="20"/>
                <w:lang w:val="es-CL"/>
              </w:rPr>
              <w:t>más</w:t>
            </w:r>
          </w:p>
        </w:tc>
        <w:tc>
          <w:tcPr>
            <w:tcW w:w="991" w:type="dxa"/>
          </w:tcPr>
          <w:p w14:paraId="25068B6B" w14:textId="77777777" w:rsidR="004E2484" w:rsidRDefault="004E2484" w:rsidP="005C4751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9(14)</w:t>
            </w:r>
          </w:p>
        </w:tc>
      </w:tr>
    </w:tbl>
    <w:p w14:paraId="7CA90CC7" w14:textId="77777777" w:rsidR="004E2484" w:rsidRDefault="004E2484" w:rsidP="00F05DB5">
      <w:pPr>
        <w:pStyle w:val="Textoindependiente"/>
        <w:spacing w:before="10"/>
        <w:rPr>
          <w:rFonts w:ascii="Times New Roman"/>
          <w:i/>
        </w:rPr>
      </w:pPr>
    </w:p>
    <w:p w14:paraId="2AF766D2" w14:textId="7DB22597" w:rsidR="00803AAC" w:rsidRDefault="00803AAC" w:rsidP="00626876">
      <w:pPr>
        <w:pStyle w:val="Textoindependiente"/>
        <w:spacing w:before="1"/>
      </w:pPr>
      <w:r>
        <w:t>Longitud</w:t>
      </w:r>
      <w:r>
        <w:rPr>
          <w:spacing w:val="-3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registro:</w:t>
      </w:r>
      <w:r>
        <w:rPr>
          <w:spacing w:val="-3"/>
        </w:rPr>
        <w:t xml:space="preserve"> </w:t>
      </w:r>
      <w:r w:rsidR="004E2484">
        <w:t>72</w:t>
      </w:r>
      <w:r>
        <w:rPr>
          <w:spacing w:val="-1"/>
        </w:rPr>
        <w:t xml:space="preserve"> </w:t>
      </w:r>
      <w:r>
        <w:t>Bytes</w:t>
      </w:r>
    </w:p>
    <w:p w14:paraId="7030569C" w14:textId="77777777" w:rsidR="00803AAC" w:rsidRDefault="00803AAC" w:rsidP="00803AAC">
      <w:pPr>
        <w:pStyle w:val="Textoindependiente"/>
        <w:spacing w:before="8"/>
        <w:rPr>
          <w:sz w:val="19"/>
        </w:rPr>
      </w:pPr>
    </w:p>
    <w:p w14:paraId="484331A1" w14:textId="77777777" w:rsidR="00187426" w:rsidRDefault="00187426" w:rsidP="00187426">
      <w:pPr>
        <w:pStyle w:val="Textoindependiente"/>
        <w:rPr>
          <w:sz w:val="25"/>
        </w:rPr>
      </w:pPr>
    </w:p>
    <w:p w14:paraId="54D3D51D" w14:textId="77777777" w:rsidR="00187426" w:rsidRPr="00230F5A" w:rsidRDefault="00187426" w:rsidP="00187426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14:ligatures w14:val="none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</w:rPr>
        <w:br w:type="page"/>
      </w:r>
    </w:p>
    <w:p w14:paraId="0B1F658E" w14:textId="77777777" w:rsidR="00187426" w:rsidRPr="00230F5A" w:rsidRDefault="00187426" w:rsidP="00187426">
      <w:pPr>
        <w:pStyle w:val="Ttulo1"/>
        <w:numPr>
          <w:ilvl w:val="0"/>
          <w:numId w:val="7"/>
        </w:numPr>
        <w:ind w:left="823"/>
        <w:rPr>
          <w:rFonts w:cs="Times New Roman"/>
        </w:rPr>
      </w:pPr>
      <w:bookmarkStart w:id="5" w:name="_Toc161151620"/>
      <w:r w:rsidRPr="00230F5A">
        <w:rPr>
          <w:rFonts w:cs="Times New Roman"/>
        </w:rPr>
        <w:lastRenderedPageBreak/>
        <w:t>Validaciones</w:t>
      </w:r>
      <w:bookmarkEnd w:id="5"/>
      <w:r w:rsidRPr="00230F5A">
        <w:rPr>
          <w:rFonts w:cs="Times New Roman"/>
        </w:rPr>
        <w:fldChar w:fldCharType="begin"/>
      </w:r>
      <w:r w:rsidRPr="00230F5A">
        <w:rPr>
          <w:rFonts w:cs="Times New Roman"/>
        </w:rPr>
        <w:instrText xml:space="preserve"> XE "Validaciones" </w:instrText>
      </w:r>
      <w:r w:rsidRPr="00230F5A">
        <w:rPr>
          <w:rFonts w:cs="Times New Roman"/>
        </w:rPr>
        <w:fldChar w:fldCharType="end"/>
      </w:r>
    </w:p>
    <w:p w14:paraId="4E87A22C" w14:textId="77777777" w:rsidR="00187426" w:rsidRPr="00230F5A" w:rsidRDefault="00187426" w:rsidP="00187426">
      <w:pPr>
        <w:pStyle w:val="Ttulo2"/>
        <w:numPr>
          <w:ilvl w:val="1"/>
          <w:numId w:val="7"/>
        </w:numPr>
        <w:ind w:left="1715" w:hanging="360"/>
        <w:rPr>
          <w:sz w:val="32"/>
          <w:szCs w:val="32"/>
        </w:rPr>
      </w:pPr>
      <w:bookmarkStart w:id="6" w:name="_Toc161151621"/>
      <w:r w:rsidRPr="00230F5A">
        <w:t>Archivo de datos</w:t>
      </w:r>
      <w:bookmarkEnd w:id="6"/>
      <w:r w:rsidRPr="00230F5A">
        <w:fldChar w:fldCharType="begin"/>
      </w:r>
      <w:r w:rsidRPr="00230F5A">
        <w:instrText xml:space="preserve"> XE "Archivo de datos\" </w:instrText>
      </w:r>
      <w:r w:rsidRPr="00230F5A">
        <w:fldChar w:fldCharType="end"/>
      </w:r>
    </w:p>
    <w:p w14:paraId="4465448E" w14:textId="77777777" w:rsidR="00187426" w:rsidRPr="00230F5A" w:rsidRDefault="00187426" w:rsidP="00187426">
      <w:pPr>
        <w:pStyle w:val="Prrafodelista"/>
        <w:ind w:left="792" w:firstLine="0"/>
        <w:rPr>
          <w:rFonts w:ascii="Times New Roman" w:hAnsi="Times New Roman" w:cs="Times New Roman"/>
          <w:b/>
          <w:bCs/>
          <w:color w:val="4472C4" w:themeColor="accent1"/>
        </w:rPr>
      </w:pPr>
    </w:p>
    <w:p w14:paraId="7C03DBDE" w14:textId="77777777" w:rsidR="00187426" w:rsidRPr="00B537DA" w:rsidRDefault="00187426" w:rsidP="00187426">
      <w:pPr>
        <w:pStyle w:val="Prrafodelista"/>
        <w:ind w:left="792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bookmarkStart w:id="7" w:name="_Hlk151646749"/>
      <w:bookmarkStart w:id="8" w:name="_Hlk150871863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5"/>
        <w:gridCol w:w="7932"/>
      </w:tblGrid>
      <w:tr w:rsidR="00187426" w:rsidRPr="00B537DA" w14:paraId="407CC192" w14:textId="77777777" w:rsidTr="005C4751">
        <w:tc>
          <w:tcPr>
            <w:tcW w:w="562" w:type="dxa"/>
          </w:tcPr>
          <w:p w14:paraId="3B16BD26" w14:textId="77777777" w:rsidR="00187426" w:rsidRPr="00B537DA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</w:t>
            </w:r>
          </w:p>
        </w:tc>
        <w:tc>
          <w:tcPr>
            <w:tcW w:w="7932" w:type="dxa"/>
          </w:tcPr>
          <w:p w14:paraId="72632B0D" w14:textId="77777777" w:rsidR="00187426" w:rsidRDefault="00187426" w:rsidP="005C4751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el largo de registro en función al tipo de documento (tabla en base de datos); En caso de no coincidir, se deberá catalogar con error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65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6177802A" w14:textId="77777777" w:rsidR="00187426" w:rsidRPr="00B537DA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Solo para líneas de “detalle”</w:t>
            </w:r>
          </w:p>
        </w:tc>
      </w:tr>
      <w:tr w:rsidR="00187426" w:rsidRPr="00B537DA" w14:paraId="1E7A0A24" w14:textId="77777777" w:rsidTr="005C4751">
        <w:tc>
          <w:tcPr>
            <w:tcW w:w="562" w:type="dxa"/>
          </w:tcPr>
          <w:p w14:paraId="0D1AD09D" w14:textId="77777777" w:rsidR="00187426" w:rsidRPr="00B537DA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773E3F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V2</w:t>
            </w:r>
          </w:p>
        </w:tc>
        <w:tc>
          <w:tcPr>
            <w:tcW w:w="7932" w:type="dxa"/>
          </w:tcPr>
          <w:p w14:paraId="58C1D0F4" w14:textId="77777777" w:rsidR="00187426" w:rsidRPr="00B537DA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código del banco (largo 3) se coteja con el usuario conectado (definición de casilla), en caso de no coincidir se catalogará con error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(Error 05)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</w:tc>
      </w:tr>
      <w:tr w:rsidR="00187426" w:rsidRPr="00B537DA" w14:paraId="22EDB262" w14:textId="77777777" w:rsidTr="005C4751">
        <w:tc>
          <w:tcPr>
            <w:tcW w:w="562" w:type="dxa"/>
          </w:tcPr>
          <w:p w14:paraId="4AE3D753" w14:textId="77777777" w:rsidR="00187426" w:rsidRPr="00B537DA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773E3F">
              <w:rPr>
                <w:rFonts w:ascii="Times New Roman" w:hAnsi="Times New Roman" w:cs="Times New Roman"/>
                <w:b/>
                <w:bCs/>
                <w:color w:val="4472C4" w:themeColor="accent1"/>
                <w:highlight w:val="yellow"/>
              </w:rPr>
              <w:t>V3</w:t>
            </w:r>
          </w:p>
        </w:tc>
        <w:tc>
          <w:tcPr>
            <w:tcW w:w="7932" w:type="dxa"/>
          </w:tcPr>
          <w:p w14:paraId="21C87999" w14:textId="77777777" w:rsidR="00187426" w:rsidRPr="00B537DA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Se debe cotejar que el tipo de documento definido en el </w:t>
            </w:r>
            <w:proofErr w:type="spellStart"/>
            <w:r w:rsidRPr="00EC396D"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del archivo existe en la base de datos (tabla mantenedora).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(Error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83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187426" w:rsidRPr="00B537DA" w14:paraId="45619A18" w14:textId="77777777" w:rsidTr="005C4751">
        <w:tc>
          <w:tcPr>
            <w:tcW w:w="562" w:type="dxa"/>
          </w:tcPr>
          <w:p w14:paraId="13E11E3D" w14:textId="77777777" w:rsidR="00187426" w:rsidRPr="00773E3F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  <w:highlight w:val="yellow"/>
              </w:rPr>
            </w:pPr>
          </w:p>
          <w:p w14:paraId="3E51CC53" w14:textId="77777777" w:rsidR="00187426" w:rsidRPr="00773E3F" w:rsidRDefault="00187426" w:rsidP="005C4751">
            <w:pPr>
              <w:rPr>
                <w:rFonts w:ascii="Times New Roman" w:hAnsi="Times New Roman" w:cs="Times New Roman"/>
                <w:b/>
                <w:bCs/>
                <w:color w:val="FF0000"/>
                <w:highlight w:val="yellow"/>
              </w:rPr>
            </w:pPr>
            <w:r w:rsidRPr="00773E3F">
              <w:rPr>
                <w:rFonts w:ascii="Times New Roman" w:hAnsi="Times New Roman" w:cs="Times New Roman"/>
                <w:b/>
                <w:bCs/>
                <w:color w:val="4472C4" w:themeColor="accent1"/>
                <w:highlight w:val="yellow"/>
              </w:rPr>
              <w:t>V4</w:t>
            </w:r>
          </w:p>
        </w:tc>
        <w:tc>
          <w:tcPr>
            <w:tcW w:w="7932" w:type="dxa"/>
          </w:tcPr>
          <w:p w14:paraId="63184E89" w14:textId="77777777" w:rsidR="00187426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3689DB6D" w14:textId="77777777" w:rsidR="00187426" w:rsidRPr="00DD1EE4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Pr="00DD1EE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alidar que el archivo tenga datos, en caso contrario error </w:t>
            </w:r>
            <w:r w:rsidRPr="00DD1EE4">
              <w:rPr>
                <w:rFonts w:ascii="Times New Roman" w:hAnsi="Times New Roman" w:cs="Times New Roman"/>
                <w:b/>
                <w:bCs/>
                <w:color w:val="FF0000"/>
              </w:rPr>
              <w:t>(Error 40)</w:t>
            </w:r>
          </w:p>
          <w:p w14:paraId="61B3AF86" w14:textId="77777777" w:rsidR="00187426" w:rsidRPr="00DD1EE4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187426" w:rsidRPr="00B537DA" w14:paraId="693F804F" w14:textId="77777777" w:rsidTr="005C4751">
        <w:tc>
          <w:tcPr>
            <w:tcW w:w="562" w:type="dxa"/>
          </w:tcPr>
          <w:p w14:paraId="4C617292" w14:textId="77777777" w:rsidR="00187426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V5</w:t>
            </w:r>
          </w:p>
        </w:tc>
        <w:tc>
          <w:tcPr>
            <w:tcW w:w="7932" w:type="dxa"/>
          </w:tcPr>
          <w:p w14:paraId="51751B70" w14:textId="77777777" w:rsidR="00187426" w:rsidRDefault="00187426" w:rsidP="005C4751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formato del campo fecha en la línea </w:t>
            </w:r>
            <w:proofErr w:type="spellStart"/>
            <w:r w:rsidRPr="00A42CB3"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 xml:space="preserve">, </w:t>
            </w:r>
            <w:r w:rsidRPr="00A42CB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en caso de error </w:t>
            </w:r>
            <w:r w:rsidRPr="00A42CB3">
              <w:rPr>
                <w:rFonts w:ascii="Times New Roman" w:hAnsi="Times New Roman" w:cs="Times New Roman"/>
                <w:b/>
                <w:bCs/>
                <w:color w:val="FF0000"/>
              </w:rPr>
              <w:t>(Error 74)</w:t>
            </w:r>
          </w:p>
          <w:p w14:paraId="14AA6DB5" w14:textId="77777777" w:rsidR="00187426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FF0000"/>
              </w:rPr>
              <w:t>Obs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: Un año es válido cuando es mayor a 1950. </w:t>
            </w:r>
          </w:p>
        </w:tc>
      </w:tr>
      <w:tr w:rsidR="00187426" w:rsidRPr="00B537DA" w14:paraId="1354B368" w14:textId="77777777" w:rsidTr="005C4751">
        <w:tc>
          <w:tcPr>
            <w:tcW w:w="562" w:type="dxa"/>
          </w:tcPr>
          <w:p w14:paraId="2EE8DEC2" w14:textId="314B17AC" w:rsidR="00187426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0803B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6</w:t>
            </w:r>
          </w:p>
        </w:tc>
        <w:tc>
          <w:tcPr>
            <w:tcW w:w="7932" w:type="dxa"/>
          </w:tcPr>
          <w:p w14:paraId="36B6868E" w14:textId="1D8A0BCE" w:rsidR="00187426" w:rsidRDefault="00977983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Se debe validar que el</w:t>
            </w:r>
            <w:r w:rsidRPr="006968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área d</w:t>
            </w:r>
            <w:r w:rsidRPr="006968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eberá estar asociada a una familia de documento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en caso contrario  </w:t>
            </w:r>
            <w:r w:rsidRPr="00696824">
              <w:rPr>
                <w:rFonts w:ascii="Times New Roman" w:hAnsi="Times New Roman" w:cs="Times New Roman"/>
                <w:b/>
                <w:bCs/>
                <w:color w:val="FF0000"/>
              </w:rPr>
              <w:t>(Error 84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877631" w:rsidRPr="00B537DA" w14:paraId="0662F955" w14:textId="77777777" w:rsidTr="005C4751">
        <w:tc>
          <w:tcPr>
            <w:tcW w:w="562" w:type="dxa"/>
          </w:tcPr>
          <w:p w14:paraId="6A5ACBBA" w14:textId="16D3DC6D" w:rsidR="00877631" w:rsidRDefault="00877631" w:rsidP="0087763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V7</w:t>
            </w:r>
          </w:p>
        </w:tc>
        <w:tc>
          <w:tcPr>
            <w:tcW w:w="7932" w:type="dxa"/>
          </w:tcPr>
          <w:p w14:paraId="3846922F" w14:textId="58BBF765" w:rsidR="00877631" w:rsidRDefault="00877631" w:rsidP="0087763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Se debe validar que e</w:t>
            </w:r>
            <w:r w:rsidRPr="007D54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l área definida para la familia de documento contiene usuarios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en caso contrario </w:t>
            </w:r>
            <w:r w:rsidRPr="007D54B1">
              <w:rPr>
                <w:rFonts w:ascii="Times New Roman" w:hAnsi="Times New Roman" w:cs="Times New Roman"/>
                <w:b/>
                <w:bCs/>
                <w:color w:val="FF0000"/>
              </w:rPr>
              <w:t>(Error 90)</w:t>
            </w:r>
          </w:p>
        </w:tc>
      </w:tr>
      <w:tr w:rsidR="00877631" w:rsidRPr="00B537DA" w14:paraId="11F7757B" w14:textId="77777777" w:rsidTr="005C4751">
        <w:tc>
          <w:tcPr>
            <w:tcW w:w="562" w:type="dxa"/>
          </w:tcPr>
          <w:p w14:paraId="0C498C3C" w14:textId="3E0EC791" w:rsidR="00877631" w:rsidRDefault="00877631" w:rsidP="0087763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V8</w:t>
            </w:r>
          </w:p>
        </w:tc>
        <w:tc>
          <w:tcPr>
            <w:tcW w:w="7932" w:type="dxa"/>
          </w:tcPr>
          <w:p w14:paraId="7C95980F" w14:textId="580AD267" w:rsidR="00877631" w:rsidRDefault="00877631" w:rsidP="0087763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e</w:t>
            </w:r>
            <w:r w:rsidRPr="007E2CE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l tipo de documento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no </w:t>
            </w:r>
            <w:r w:rsidRPr="007E2CE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ha sido eliminado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en caso contrario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(Error 8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7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877631" w:rsidRPr="00B537DA" w14:paraId="5A66FCF2" w14:textId="77777777" w:rsidTr="005C4751">
        <w:tc>
          <w:tcPr>
            <w:tcW w:w="562" w:type="dxa"/>
          </w:tcPr>
          <w:p w14:paraId="3FDB52EB" w14:textId="32369342" w:rsidR="00877631" w:rsidRDefault="00877631" w:rsidP="0087763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V9</w:t>
            </w:r>
          </w:p>
        </w:tc>
        <w:tc>
          <w:tcPr>
            <w:tcW w:w="7932" w:type="dxa"/>
          </w:tcPr>
          <w:p w14:paraId="5C08D883" w14:textId="72BC1CA5" w:rsidR="00877631" w:rsidRDefault="00877631" w:rsidP="0087763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la casilla origen existe en base de datos, en caso de no existir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7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877631" w:rsidRPr="00B537DA" w14:paraId="7886C9A5" w14:textId="77777777" w:rsidTr="005C4751">
        <w:tc>
          <w:tcPr>
            <w:tcW w:w="562" w:type="dxa"/>
          </w:tcPr>
          <w:p w14:paraId="0460D419" w14:textId="35A3E5B2" w:rsidR="00877631" w:rsidRDefault="00877631" w:rsidP="0087763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V10</w:t>
            </w:r>
          </w:p>
        </w:tc>
        <w:tc>
          <w:tcPr>
            <w:tcW w:w="7932" w:type="dxa"/>
          </w:tcPr>
          <w:p w14:paraId="11B56F98" w14:textId="6BAFABF6" w:rsidR="00877631" w:rsidRDefault="00877631" w:rsidP="0087763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la existencia del tipo de documento en la línea </w:t>
            </w:r>
            <w:proofErr w:type="spellStart"/>
            <w:r w:rsidRPr="00643F1C"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del archivo, en caso de no existir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(Error 8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9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877631" w:rsidRPr="00B537DA" w14:paraId="19322126" w14:textId="77777777" w:rsidTr="005C4751">
        <w:tc>
          <w:tcPr>
            <w:tcW w:w="562" w:type="dxa"/>
          </w:tcPr>
          <w:p w14:paraId="4F96BB9A" w14:textId="4D64F573" w:rsidR="00877631" w:rsidRDefault="00877631" w:rsidP="0087763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V11</w:t>
            </w:r>
          </w:p>
        </w:tc>
        <w:tc>
          <w:tcPr>
            <w:tcW w:w="7932" w:type="dxa"/>
          </w:tcPr>
          <w:p w14:paraId="64A7ECBE" w14:textId="35292AFF" w:rsidR="00877631" w:rsidRDefault="00877631" w:rsidP="0087763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tipo de documento este asociado a su flujo, en caso contrario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(Error 8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6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877631" w:rsidRPr="00B537DA" w14:paraId="3A3C44E5" w14:textId="77777777" w:rsidTr="005C4751">
        <w:tc>
          <w:tcPr>
            <w:tcW w:w="562" w:type="dxa"/>
          </w:tcPr>
          <w:p w14:paraId="33734AA3" w14:textId="270C26EC" w:rsidR="00877631" w:rsidRDefault="00877631" w:rsidP="0087763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V12</w:t>
            </w:r>
          </w:p>
        </w:tc>
        <w:tc>
          <w:tcPr>
            <w:tcW w:w="7932" w:type="dxa"/>
          </w:tcPr>
          <w:p w14:paraId="69032F58" w14:textId="1BB71CE6" w:rsidR="00877631" w:rsidRDefault="00877631" w:rsidP="0087763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los campos 4,5,6,7,8 y 9 deben ser numéricos </w:t>
            </w:r>
            <w:r w:rsidRPr="000447C0">
              <w:rPr>
                <w:rFonts w:ascii="Times New Roman" w:hAnsi="Times New Roman" w:cs="Times New Roman"/>
                <w:b/>
                <w:bCs/>
                <w:color w:val="FF0000"/>
              </w:rPr>
              <w:t>(Error 85)</w:t>
            </w:r>
          </w:p>
        </w:tc>
      </w:tr>
      <w:bookmarkEnd w:id="7"/>
      <w:bookmarkEnd w:id="8"/>
    </w:tbl>
    <w:p w14:paraId="1E81332F" w14:textId="77777777" w:rsidR="00187426" w:rsidRDefault="00187426" w:rsidP="00187426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5D955775" w14:textId="77777777" w:rsidR="00187426" w:rsidRDefault="00187426" w:rsidP="00187426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454904FC" w14:textId="77777777" w:rsidR="00187426" w:rsidRDefault="00187426" w:rsidP="00187426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1D511D74" w14:textId="77777777" w:rsidR="00187426" w:rsidRDefault="00187426" w:rsidP="00187426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4BE39FD1" w14:textId="77777777" w:rsidR="00187426" w:rsidRDefault="00187426" w:rsidP="00187426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7676E300" w14:textId="77777777" w:rsidR="00187426" w:rsidRDefault="00187426" w:rsidP="00187426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49EF5B2E" w14:textId="77777777" w:rsidR="00187426" w:rsidRDefault="00187426" w:rsidP="00187426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7E89C800" w14:textId="77777777" w:rsidR="00187426" w:rsidRDefault="00187426" w:rsidP="00187426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06CAB578" w14:textId="77777777" w:rsidR="00187426" w:rsidRDefault="00187426" w:rsidP="00187426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29A06DAC" w14:textId="77777777" w:rsidR="00187426" w:rsidRDefault="00187426" w:rsidP="00187426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0A9C385A" w14:textId="77777777" w:rsidR="00187426" w:rsidRDefault="00187426" w:rsidP="00187426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262A9882" w14:textId="77777777" w:rsidR="00187426" w:rsidRDefault="00187426" w:rsidP="00187426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4B297576" w14:textId="77777777" w:rsidR="00187426" w:rsidRDefault="00187426" w:rsidP="00187426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1E579442" w14:textId="77777777" w:rsidR="002E424C" w:rsidRDefault="002E424C" w:rsidP="00187426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38928B76" w14:textId="77777777" w:rsidR="002E424C" w:rsidRDefault="002E424C" w:rsidP="00187426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15E678D6" w14:textId="77777777" w:rsidR="002E424C" w:rsidRDefault="002E424C" w:rsidP="00187426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108C1F97" w14:textId="77777777" w:rsidR="00187426" w:rsidRPr="00230F5A" w:rsidRDefault="00187426" w:rsidP="00187426">
      <w:pPr>
        <w:pStyle w:val="Ttulo1"/>
        <w:numPr>
          <w:ilvl w:val="0"/>
          <w:numId w:val="7"/>
        </w:numPr>
        <w:ind w:left="823"/>
        <w:rPr>
          <w:rFonts w:cs="Times New Roman"/>
        </w:rPr>
      </w:pPr>
      <w:bookmarkStart w:id="9" w:name="_Toc161151622"/>
      <w:r>
        <w:rPr>
          <w:rFonts w:cs="Times New Roman"/>
        </w:rPr>
        <w:t>C</w:t>
      </w:r>
      <w:r w:rsidRPr="00230F5A">
        <w:rPr>
          <w:rFonts w:cs="Times New Roman"/>
        </w:rPr>
        <w:t>onstruye</w:t>
      </w:r>
      <w:r>
        <w:rPr>
          <w:rFonts w:cs="Times New Roman"/>
        </w:rPr>
        <w:t xml:space="preserve">ndo </w:t>
      </w:r>
      <w:r w:rsidRPr="00230F5A">
        <w:rPr>
          <w:rFonts w:cs="Times New Roman"/>
        </w:rPr>
        <w:t>la carátula de salida</w:t>
      </w:r>
      <w:bookmarkEnd w:id="9"/>
      <w:r w:rsidRPr="00230F5A">
        <w:rPr>
          <w:rFonts w:cs="Times New Roman"/>
        </w:rPr>
        <w:fldChar w:fldCharType="begin"/>
      </w:r>
      <w:r w:rsidRPr="00230F5A">
        <w:rPr>
          <w:rFonts w:cs="Times New Roman"/>
        </w:rPr>
        <w:instrText xml:space="preserve"> XE "¿Cómo se construye la carátula de salida?" </w:instrText>
      </w:r>
      <w:r w:rsidRPr="00230F5A">
        <w:rPr>
          <w:rFonts w:cs="Times New Roman"/>
        </w:rPr>
        <w:fldChar w:fldCharType="end"/>
      </w:r>
    </w:p>
    <w:p w14:paraId="6AA490A9" w14:textId="77777777" w:rsidR="00187426" w:rsidRPr="00230F5A" w:rsidRDefault="00187426" w:rsidP="00187426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464E9510" w14:textId="77777777" w:rsidR="00187426" w:rsidRDefault="00187426" w:rsidP="00187426">
      <w:pPr>
        <w:rPr>
          <w:rFonts w:ascii="Times New Roman" w:eastAsia="Verdana" w:hAnsi="Times New Roman" w:cs="Times New Roman"/>
          <w:color w:val="4472C4" w:themeColor="accent1"/>
          <w:kern w:val="0"/>
          <w14:ligatures w14:val="none"/>
        </w:rPr>
      </w:pPr>
    </w:p>
    <w:p w14:paraId="4FB94F58" w14:textId="77777777" w:rsidR="00187426" w:rsidRPr="00182D60" w:rsidRDefault="00187426" w:rsidP="00187426">
      <w:pPr>
        <w:pStyle w:val="Ttulo2"/>
        <w:numPr>
          <w:ilvl w:val="1"/>
          <w:numId w:val="7"/>
        </w:numPr>
        <w:ind w:left="1715" w:hanging="360"/>
        <w:rPr>
          <w:b w:val="0"/>
        </w:rPr>
      </w:pPr>
      <w:bookmarkStart w:id="10" w:name="_Toc161151623"/>
      <w:r w:rsidRPr="003F5278">
        <w:t>Formato de carátula de salida</w:t>
      </w:r>
      <w:bookmarkEnd w:id="10"/>
      <w:r w:rsidRPr="003F5278">
        <w:fldChar w:fldCharType="begin"/>
      </w:r>
      <w:r w:rsidRPr="003F5278">
        <w:instrText xml:space="preserve"> XE "Formato de carátula de salida" </w:instrText>
      </w:r>
      <w:r w:rsidRPr="003F5278">
        <w:fldChar w:fldCharType="end"/>
      </w:r>
    </w:p>
    <w:p w14:paraId="1325B638" w14:textId="77777777" w:rsidR="00187426" w:rsidRPr="00230F5A" w:rsidRDefault="00187426" w:rsidP="00187426">
      <w:pPr>
        <w:rPr>
          <w:rFonts w:ascii="Times New Roman" w:hAnsi="Times New Roman" w:cs="Times New Roman"/>
          <w:color w:val="4472C4" w:themeColor="accent1"/>
        </w:rPr>
      </w:pPr>
    </w:p>
    <w:p w14:paraId="28CC2E41" w14:textId="0BC905BD" w:rsidR="00187426" w:rsidRPr="00230F5A" w:rsidRDefault="00000000" w:rsidP="00187426">
      <w:pPr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noProof/>
          <w:color w:val="4472C4" w:themeColor="accent1"/>
        </w:rPr>
        <w:lastRenderedPageBreak/>
        <w:pict w14:anchorId="34C370F2">
          <v:shape id="Text Box 10" o:spid="_x0000_s2055" type="#_x0000_t202" style="position:absolute;margin-left:-16.05pt;margin-top:5.75pt;width:488.65pt;height:440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" filled="f" stroked="f">
            <v:textbox style="mso-next-textbox:#Text Box 10" inset="0,0,0,0">
              <w:txbxContent>
                <w:p w14:paraId="724C8370" w14:textId="77777777" w:rsidR="00BC3B22" w:rsidRDefault="00BC3B22" w:rsidP="00BC3B22">
                  <w:pPr>
                    <w:spacing w:line="230" w:lineRule="exact"/>
                    <w:ind w:left="9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El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formato</w:t>
                  </w:r>
                  <w:r>
                    <w:rPr>
                      <w:rFonts w:asci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F3</w:t>
                  </w:r>
                  <w:r>
                    <w:rPr>
                      <w:rFonts w:asci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(</w:t>
                  </w:r>
                  <w:proofErr w:type="spellStart"/>
                  <w:r>
                    <w:rPr>
                      <w:rFonts w:ascii="Arial MT"/>
                      <w:sz w:val="20"/>
                    </w:rPr>
                    <w:t>nf</w:t>
                  </w:r>
                  <w:proofErr w:type="spellEnd"/>
                  <w:r>
                    <w:rPr>
                      <w:rFonts w:ascii="Arial MT"/>
                      <w:sz w:val="20"/>
                    </w:rPr>
                    <w:t>) es:</w:t>
                  </w:r>
                </w:p>
                <w:p w14:paraId="7C5B5EB0" w14:textId="77777777" w:rsidR="00BC3B22" w:rsidRDefault="00BC3B22" w:rsidP="00BC3B22">
                  <w:pPr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1&gt;&lt;valor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1&gt;&lt;fin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584C81A5" w14:textId="77777777" w:rsidR="00BC3B22" w:rsidRDefault="00BC3B22" w:rsidP="00BC3B22">
                  <w:pPr>
                    <w:spacing w:before="1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….</w:t>
                  </w:r>
                </w:p>
                <w:p w14:paraId="0A166C97" w14:textId="77777777" w:rsidR="00BC3B22" w:rsidRDefault="00BC3B22" w:rsidP="00BC3B22">
                  <w:pPr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 2&gt;&lt;signo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2&gt;&lt;fin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19508193" w14:textId="77777777" w:rsidR="00BC3B22" w:rsidRDefault="00BC3B22" w:rsidP="00BC3B22">
                  <w:pPr>
                    <w:spacing w:line="229" w:lineRule="exact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….</w:t>
                  </w:r>
                </w:p>
                <w:p w14:paraId="40879807" w14:textId="77777777" w:rsidR="00BC3B22" w:rsidRDefault="00BC3B22" w:rsidP="00BC3B22">
                  <w:pPr>
                    <w:spacing w:line="229" w:lineRule="exact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m&gt;&lt;fin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2CE02427" w14:textId="77777777" w:rsidR="00BC3B22" w:rsidRDefault="00BC3B22" w:rsidP="00BC3B22">
                  <w:pPr>
                    <w:spacing w:before="1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w w:val="99"/>
                      <w:sz w:val="20"/>
                    </w:rPr>
                    <w:t>…</w:t>
                  </w:r>
                </w:p>
                <w:p w14:paraId="2DD7BD51" w14:textId="77777777" w:rsidR="00BC3B22" w:rsidRDefault="00BC3B22" w:rsidP="00BC3B22">
                  <w:pPr>
                    <w:ind w:left="103" w:right="1164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N&gt;&lt;valor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N&gt;&lt;signo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N&gt;&lt;fin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 línea&gt;</w:t>
                  </w:r>
                  <w:r>
                    <w:rPr>
                      <w:rFonts w:ascii="Arial MT" w:hAnsi="Arial MT"/>
                      <w:spacing w:val="-5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Donde:</w:t>
                  </w:r>
                </w:p>
                <w:p w14:paraId="48869B66" w14:textId="77777777" w:rsidR="00BC3B22" w:rsidRDefault="00BC3B22" w:rsidP="00BC3B22">
                  <w:pPr>
                    <w:spacing w:before="2"/>
                    <w:rPr>
                      <w:rFonts w:ascii="Arial MT"/>
                      <w:sz w:val="20"/>
                    </w:rPr>
                  </w:pPr>
                </w:p>
                <w:p w14:paraId="6F048320" w14:textId="77777777" w:rsidR="00BC3B22" w:rsidRDefault="00BC3B22" w:rsidP="00BC3B22">
                  <w:pPr>
                    <w:widowControl w:val="0"/>
                    <w:numPr>
                      <w:ilvl w:val="0"/>
                      <w:numId w:val="1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 w:hAnsi="Arial MT"/>
                      <w:sz w:val="20"/>
                    </w:rPr>
                  </w:pPr>
                  <w:bookmarkStart w:id="11" w:name="_Hlk150869483"/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 m&gt;</w:t>
                  </w:r>
                </w:p>
                <w:p w14:paraId="1B27521F" w14:textId="3AB6FBCF" w:rsidR="00BC3B22" w:rsidRDefault="00BC3B22" w:rsidP="00BC3B22">
                  <w:pPr>
                    <w:pStyle w:val="Prrafodelista"/>
                    <w:ind w:left="823" w:right="109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 w:rsidRPr="00235A36">
                    <w:rPr>
                      <w:rFonts w:ascii="Arial MT" w:hAnsi="Arial MT"/>
                      <w:sz w:val="20"/>
                    </w:rPr>
                    <w:t>Es</w:t>
                  </w:r>
                  <w:r w:rsidRPr="00235A36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un</w:t>
                  </w:r>
                  <w:r w:rsidRPr="00235A36"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correlativo</w:t>
                  </w:r>
                  <w:r w:rsidRPr="00235A36"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numérico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y</w:t>
                  </w:r>
                  <w:r w:rsidRPr="00235A36">
                    <w:rPr>
                      <w:rFonts w:ascii="Arial MT" w:hAnsi="Arial MT"/>
                      <w:spacing w:val="-5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secuencial</w:t>
                  </w:r>
                  <w:r w:rsidRPr="00235A36"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que</w:t>
                  </w:r>
                  <w:r w:rsidRPr="00235A36"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comienza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en</w:t>
                  </w:r>
                  <w:r w:rsidRPr="00235A36"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1</w:t>
                  </w:r>
                  <w:r w:rsidRPr="00235A36">
                    <w:rPr>
                      <w:rFonts w:ascii="Arial MT" w:hAnsi="Arial MT"/>
                      <w:spacing w:val="-5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y</w:t>
                  </w:r>
                  <w:r w:rsidRPr="00235A36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 xml:space="preserve">el largo es </w:t>
                  </w:r>
                  <w:r w:rsidR="0049508A">
                    <w:rPr>
                      <w:rFonts w:ascii="Arial MT" w:hAnsi="Arial MT"/>
                      <w:sz w:val="20"/>
                    </w:rPr>
                    <w:t>2</w:t>
                  </w:r>
                  <w:r>
                    <w:rPr>
                      <w:rFonts w:ascii="Arial MT" w:hAnsi="Arial MT"/>
                      <w:sz w:val="20"/>
                    </w:rPr>
                    <w:t>.</w:t>
                  </w:r>
                </w:p>
                <w:p w14:paraId="4E862D87" w14:textId="77777777" w:rsidR="00BC3B22" w:rsidRPr="00235A36" w:rsidRDefault="00BC3B22" w:rsidP="00BC3B22">
                  <w:pPr>
                    <w:pStyle w:val="Prrafodelista"/>
                    <w:ind w:left="823" w:right="109" w:firstLine="0"/>
                    <w:jc w:val="both"/>
                    <w:rPr>
                      <w:rFonts w:ascii="Arial MT" w:hAnsi="Arial MT"/>
                      <w:sz w:val="20"/>
                    </w:rPr>
                  </w:pPr>
                </w:p>
                <w:p w14:paraId="0C8D6BB6" w14:textId="77777777" w:rsidR="00BC3B22" w:rsidRDefault="00BC3B22" w:rsidP="00BC3B22">
                  <w:pPr>
                    <w:widowControl w:val="0"/>
                    <w:numPr>
                      <w:ilvl w:val="0"/>
                      <w:numId w:val="1"/>
                    </w:numPr>
                    <w:tabs>
                      <w:tab w:val="left" w:pos="824"/>
                    </w:tabs>
                    <w:autoSpaceDE w:val="0"/>
                    <w:autoSpaceDN w:val="0"/>
                    <w:spacing w:before="1"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&lt;valor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campo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m&gt;</w:t>
                  </w:r>
                </w:p>
                <w:p w14:paraId="2869EC87" w14:textId="26A2D5BE" w:rsidR="00BC3B22" w:rsidRDefault="00BC3B22" w:rsidP="00BC3B22">
                  <w:pPr>
                    <w:ind w:left="823" w:right="108"/>
                    <w:jc w:val="both"/>
                    <w:rPr>
                      <w:rFonts w:ascii="Arial MT" w:hAnsi="Arial MT"/>
                      <w:sz w:val="20"/>
                    </w:rPr>
                  </w:pPr>
                  <w:bookmarkStart w:id="12" w:name="_Hlk150872315"/>
                  <w:r>
                    <w:rPr>
                      <w:rFonts w:ascii="Arial MT" w:hAnsi="Arial MT"/>
                      <w:sz w:val="20"/>
                    </w:rPr>
                    <w:t xml:space="preserve">Representa el campo m del mensaje carátula del tipo de archivo el cual tiene un largo de </w:t>
                  </w:r>
                  <w:r w:rsidR="0049508A">
                    <w:rPr>
                      <w:rFonts w:ascii="Arial MT" w:hAnsi="Arial MT"/>
                      <w:sz w:val="20"/>
                    </w:rPr>
                    <w:t>19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dígitos,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rellenado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con el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valor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 xml:space="preserve">0 </w:t>
                  </w:r>
                  <w:r w:rsidRPr="00D31E6D">
                    <w:rPr>
                      <w:rFonts w:ascii="Arial MT" w:hAnsi="Arial MT"/>
                      <w:color w:val="000000" w:themeColor="text1"/>
                      <w:sz w:val="20"/>
                      <w:highlight w:val="yellow"/>
                    </w:rPr>
                    <w:t>a la izquierda.</w:t>
                  </w:r>
                </w:p>
                <w:p w14:paraId="02A3AE7E" w14:textId="77777777" w:rsidR="00BC3B22" w:rsidRDefault="00BC3B22" w:rsidP="00BC3B22">
                  <w:pPr>
                    <w:widowControl w:val="0"/>
                    <w:numPr>
                      <w:ilvl w:val="0"/>
                      <w:numId w:val="1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&lt;valor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decimal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campo</w:t>
                  </w:r>
                  <w:r>
                    <w:rPr>
                      <w:rFonts w:asci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m&gt;</w:t>
                  </w:r>
                </w:p>
                <w:p w14:paraId="5C69DB22" w14:textId="18612BF7" w:rsidR="00BC3B22" w:rsidRPr="00235A36" w:rsidRDefault="00BC3B22" w:rsidP="00BC3B22">
                  <w:pPr>
                    <w:pStyle w:val="Prrafodelista"/>
                    <w:ind w:left="823" w:right="101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 w:rsidRPr="00235A36">
                    <w:rPr>
                      <w:rFonts w:ascii="Arial MT" w:hAnsi="Arial MT"/>
                      <w:sz w:val="20"/>
                    </w:rPr>
                    <w:t>Representa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el</w:t>
                  </w:r>
                  <w:r w:rsidRPr="00235A36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valor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decimal</w:t>
                  </w:r>
                  <w:r w:rsidRPr="00235A36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del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campo</w:t>
                  </w:r>
                  <w:r w:rsidRPr="00235A36"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m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del</w:t>
                  </w:r>
                  <w:r w:rsidRPr="00235A36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mensaje</w:t>
                  </w:r>
                  <w:r w:rsidRPr="00235A36"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carátula</w:t>
                  </w:r>
                  <w:r w:rsidRPr="00235A36"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del</w:t>
                  </w:r>
                  <w:r w:rsidRPr="00235A36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tipo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de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archivo, tiene</w:t>
                  </w:r>
                  <w:r w:rsidRPr="00235A36">
                    <w:rPr>
                      <w:rFonts w:ascii="Arial MT" w:hAnsi="Arial MT"/>
                      <w:spacing w:val="5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un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largo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de</w:t>
                  </w:r>
                  <w:r w:rsidRPr="00235A36">
                    <w:rPr>
                      <w:rFonts w:ascii="Arial MT" w:hAnsi="Arial MT"/>
                      <w:spacing w:val="-5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</w:t>
                  </w:r>
                  <w:r w:rsidRPr="00235A36">
                    <w:rPr>
                      <w:rFonts w:ascii="Arial MT" w:hAnsi="Arial MT"/>
                      <w:sz w:val="20"/>
                    </w:rPr>
                    <w:t xml:space="preserve"> dígitos, rellenado con valor 0 a la izquierda cuando es menor a </w:t>
                  </w:r>
                  <w:bookmarkEnd w:id="12"/>
                  <w:r>
                    <w:rPr>
                      <w:rFonts w:ascii="Arial MT" w:hAnsi="Arial MT"/>
                      <w:sz w:val="20"/>
                    </w:rPr>
                    <w:t>2.</w:t>
                  </w:r>
                </w:p>
                <w:p w14:paraId="64088C81" w14:textId="77777777" w:rsidR="00BC3B22" w:rsidRDefault="00BC3B22" w:rsidP="00BC3B22">
                  <w:pPr>
                    <w:ind w:left="823" w:right="101"/>
                    <w:jc w:val="both"/>
                    <w:rPr>
                      <w:rFonts w:ascii="Arial MT" w:hAnsi="Arial MT"/>
                      <w:sz w:val="20"/>
                    </w:rPr>
                  </w:pPr>
                </w:p>
                <w:p w14:paraId="370329F3" w14:textId="77777777" w:rsidR="00BC3B22" w:rsidRDefault="00BC3B22" w:rsidP="00BC3B22">
                  <w:pPr>
                    <w:widowControl w:val="0"/>
                    <w:numPr>
                      <w:ilvl w:val="0"/>
                      <w:numId w:val="1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&lt;signo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campo</w:t>
                  </w:r>
                  <w:r>
                    <w:rPr>
                      <w:rFonts w:asci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m&gt;</w:t>
                  </w:r>
                </w:p>
                <w:p w14:paraId="0F6D1723" w14:textId="77777777" w:rsidR="00BC3B22" w:rsidRPr="0084328F" w:rsidRDefault="00BC3B22" w:rsidP="00BC3B22">
                  <w:pPr>
                    <w:pStyle w:val="Prrafodelista"/>
                    <w:ind w:left="823" w:right="102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 w:rsidRPr="0084328F">
                    <w:rPr>
                      <w:rFonts w:ascii="Arial MT" w:hAnsi="Arial MT"/>
                      <w:sz w:val="20"/>
                    </w:rPr>
                    <w:t>Esto representa el signo del campo m del mensaje carátula, debe ser +,</w:t>
                  </w:r>
                  <w:r w:rsidRPr="0084328F"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 w:rsidRPr="0084328F">
                    <w:rPr>
                      <w:rFonts w:ascii="Arial MT" w:hAnsi="Arial MT"/>
                      <w:sz w:val="20"/>
                    </w:rPr>
                    <w:t>siendo</w:t>
                  </w:r>
                  <w:r w:rsidRPr="0084328F"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 w:rsidRPr="0084328F">
                    <w:rPr>
                      <w:rFonts w:ascii="Arial MT" w:hAnsi="Arial MT"/>
                      <w:sz w:val="20"/>
                    </w:rPr>
                    <w:t>de largo</w:t>
                  </w:r>
                  <w:r w:rsidRPr="0084328F"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 w:rsidRPr="0084328F">
                    <w:rPr>
                      <w:rFonts w:ascii="Arial MT" w:hAnsi="Arial MT"/>
                      <w:sz w:val="20"/>
                    </w:rPr>
                    <w:t>1</w:t>
                  </w:r>
                  <w:r w:rsidRPr="0084328F"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 w:rsidRPr="0084328F">
                    <w:rPr>
                      <w:rFonts w:ascii="Arial MT" w:hAnsi="Arial MT"/>
                      <w:sz w:val="20"/>
                    </w:rPr>
                    <w:t>posición.</w:t>
                  </w:r>
                </w:p>
                <w:p w14:paraId="671D549B" w14:textId="77777777" w:rsidR="00BC3B22" w:rsidRDefault="00BC3B22" w:rsidP="00BC3B22">
                  <w:pPr>
                    <w:ind w:left="823" w:right="102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 xml:space="preserve">El signo lo define el archivo de entrada </w:t>
                  </w:r>
                </w:p>
                <w:p w14:paraId="6B43B5AB" w14:textId="77777777" w:rsidR="00BC3B22" w:rsidRDefault="00BC3B22" w:rsidP="00BC3B22">
                  <w:pPr>
                    <w:widowControl w:val="0"/>
                    <w:numPr>
                      <w:ilvl w:val="0"/>
                      <w:numId w:val="1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&lt;fin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1F9D4886" w14:textId="77777777" w:rsidR="00BC3B22" w:rsidRDefault="00BC3B22" w:rsidP="00BC3B22">
                  <w:pPr>
                    <w:spacing w:line="228" w:lineRule="exact"/>
                    <w:ind w:left="823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Carácter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fin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 en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 xml:space="preserve">formato </w:t>
                  </w:r>
                  <w:proofErr w:type="spellStart"/>
                  <w:r>
                    <w:rPr>
                      <w:rFonts w:ascii="Arial MT" w:hAnsi="Arial MT"/>
                      <w:sz w:val="20"/>
                    </w:rPr>
                    <w:t>Linu</w:t>
                  </w:r>
                  <w:r>
                    <w:rPr>
                      <w:rFonts w:ascii="Times New Roman" w:hAnsi="Times New Roman" w:cs="Times New Roman"/>
                      <w:color w:val="4472C4" w:themeColor="accent1"/>
                    </w:rPr>
                    <w:t>:</w:t>
                  </w:r>
                  <w:r>
                    <w:rPr>
                      <w:rFonts w:ascii="Arial MT" w:hAnsi="Arial MT"/>
                      <w:sz w:val="20"/>
                    </w:rPr>
                    <w:t>x</w:t>
                  </w:r>
                  <w:proofErr w:type="spellEnd"/>
                  <w:r>
                    <w:rPr>
                      <w:rFonts w:ascii="Arial MT" w:hAnsi="Arial MT"/>
                      <w:sz w:val="20"/>
                    </w:rPr>
                    <w:t>.</w:t>
                  </w:r>
                  <w:bookmarkEnd w:id="11"/>
                </w:p>
              </w:txbxContent>
            </v:textbox>
            <w10:wrap type="topAndBottom"/>
          </v:shape>
        </w:pict>
      </w:r>
      <w:r w:rsidR="00187426" w:rsidRPr="00230F5A">
        <w:rPr>
          <w:rFonts w:ascii="Times New Roman" w:hAnsi="Times New Roman" w:cs="Times New Roman"/>
          <w:color w:val="4472C4" w:themeColor="accent1"/>
        </w:rPr>
        <w:t xml:space="preserve"> </w:t>
      </w:r>
    </w:p>
    <w:tbl>
      <w:tblPr>
        <w:tblStyle w:val="TableNormal"/>
        <w:tblW w:w="10075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2"/>
        <w:gridCol w:w="425"/>
        <w:gridCol w:w="1134"/>
        <w:gridCol w:w="6095"/>
        <w:gridCol w:w="851"/>
        <w:gridCol w:w="708"/>
      </w:tblGrid>
      <w:tr w:rsidR="00187426" w:rsidRPr="00F45E53" w14:paraId="251D2C67" w14:textId="77777777" w:rsidTr="005C4751">
        <w:trPr>
          <w:trHeight w:val="268"/>
        </w:trPr>
        <w:tc>
          <w:tcPr>
            <w:tcW w:w="862" w:type="dxa"/>
          </w:tcPr>
          <w:p w14:paraId="3C173806" w14:textId="77777777" w:rsidR="00187426" w:rsidRPr="00F45E53" w:rsidRDefault="00187426" w:rsidP="005C4751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ITEM</w:t>
            </w:r>
          </w:p>
        </w:tc>
        <w:tc>
          <w:tcPr>
            <w:tcW w:w="425" w:type="dxa"/>
          </w:tcPr>
          <w:p w14:paraId="61CD11CC" w14:textId="77777777" w:rsidR="00187426" w:rsidRPr="00F45E53" w:rsidRDefault="00187426" w:rsidP="005C4751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8"/>
              </w:rPr>
            </w:pPr>
          </w:p>
        </w:tc>
        <w:tc>
          <w:tcPr>
            <w:tcW w:w="1134" w:type="dxa"/>
          </w:tcPr>
          <w:p w14:paraId="1330B43A" w14:textId="77777777" w:rsidR="00187426" w:rsidRPr="00F45E53" w:rsidRDefault="00187426" w:rsidP="005C4751">
            <w:pPr>
              <w:pStyle w:val="TableParagraph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CODIGO</w:t>
            </w:r>
          </w:p>
        </w:tc>
        <w:tc>
          <w:tcPr>
            <w:tcW w:w="6095" w:type="dxa"/>
          </w:tcPr>
          <w:p w14:paraId="4E7EC4E0" w14:textId="77777777" w:rsidR="00187426" w:rsidRPr="00F45E53" w:rsidRDefault="00187426" w:rsidP="005C4751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Descripción</w:t>
            </w:r>
            <w:proofErr w:type="spellEnd"/>
            <w:r w:rsidRPr="00F45E53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/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Forma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cálculo</w:t>
            </w:r>
            <w:proofErr w:type="spellEnd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.</w:t>
            </w:r>
          </w:p>
        </w:tc>
        <w:tc>
          <w:tcPr>
            <w:tcW w:w="851" w:type="dxa"/>
          </w:tcPr>
          <w:p w14:paraId="70539ADE" w14:textId="77777777" w:rsidR="00187426" w:rsidRPr="00F45E53" w:rsidRDefault="00187426" w:rsidP="005C4751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Caratula</w:t>
            </w:r>
            <w:proofErr w:type="spellEnd"/>
          </w:p>
        </w:tc>
        <w:tc>
          <w:tcPr>
            <w:tcW w:w="708" w:type="dxa"/>
          </w:tcPr>
          <w:p w14:paraId="52691A27" w14:textId="77777777" w:rsidR="00187426" w:rsidRPr="00F45E53" w:rsidRDefault="00187426" w:rsidP="005C4751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Largo</w:t>
            </w:r>
          </w:p>
        </w:tc>
      </w:tr>
      <w:tr w:rsidR="00187426" w:rsidRPr="00F45E53" w14:paraId="13ED3E54" w14:textId="77777777" w:rsidTr="005C4751">
        <w:trPr>
          <w:trHeight w:val="268"/>
        </w:trPr>
        <w:tc>
          <w:tcPr>
            <w:tcW w:w="862" w:type="dxa"/>
          </w:tcPr>
          <w:p w14:paraId="6B3D23E9" w14:textId="77777777" w:rsidR="00187426" w:rsidRPr="00F45E53" w:rsidRDefault="00187426" w:rsidP="005C475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</w:t>
            </w:r>
          </w:p>
        </w:tc>
        <w:tc>
          <w:tcPr>
            <w:tcW w:w="425" w:type="dxa"/>
          </w:tcPr>
          <w:p w14:paraId="2397A033" w14:textId="77777777" w:rsidR="00187426" w:rsidRPr="00F45E53" w:rsidRDefault="00187426" w:rsidP="005C4751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0AE9966D" w14:textId="77777777" w:rsidR="00187426" w:rsidRPr="00F45E53" w:rsidRDefault="00187426" w:rsidP="005C4751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G01</w:t>
            </w:r>
          </w:p>
        </w:tc>
        <w:tc>
          <w:tcPr>
            <w:tcW w:w="6095" w:type="dxa"/>
          </w:tcPr>
          <w:p w14:paraId="3E3C9B87" w14:textId="77777777" w:rsidR="00187426" w:rsidRPr="00F45E53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CONTROL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TRANSFERENCIA</w:t>
            </w:r>
          </w:p>
        </w:tc>
        <w:tc>
          <w:tcPr>
            <w:tcW w:w="851" w:type="dxa"/>
          </w:tcPr>
          <w:p w14:paraId="36277245" w14:textId="77777777" w:rsidR="00187426" w:rsidRPr="00F45E53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  <w:tc>
          <w:tcPr>
            <w:tcW w:w="708" w:type="dxa"/>
          </w:tcPr>
          <w:p w14:paraId="22578DF2" w14:textId="77777777" w:rsidR="00187426" w:rsidRPr="00F45E53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187426" w:rsidRPr="00F45E53" w14:paraId="5BFE0F32" w14:textId="77777777" w:rsidTr="005C4751">
        <w:trPr>
          <w:trHeight w:val="268"/>
        </w:trPr>
        <w:tc>
          <w:tcPr>
            <w:tcW w:w="862" w:type="dxa"/>
          </w:tcPr>
          <w:p w14:paraId="0F7CE5F3" w14:textId="77777777" w:rsidR="00187426" w:rsidRPr="00F45E53" w:rsidRDefault="00187426" w:rsidP="005C475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2</w:t>
            </w:r>
          </w:p>
        </w:tc>
        <w:tc>
          <w:tcPr>
            <w:tcW w:w="425" w:type="dxa"/>
          </w:tcPr>
          <w:p w14:paraId="458E4F0E" w14:textId="77777777" w:rsidR="00187426" w:rsidRPr="00F45E53" w:rsidRDefault="00187426" w:rsidP="005C4751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7F7B9344" w14:textId="67AEB48A" w:rsidR="00187426" w:rsidRPr="00F45E53" w:rsidRDefault="00187426" w:rsidP="005C4751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18</w:t>
            </w:r>
          </w:p>
        </w:tc>
        <w:tc>
          <w:tcPr>
            <w:tcW w:w="6095" w:type="dxa"/>
          </w:tcPr>
          <w:p w14:paraId="42CD86F9" w14:textId="77777777" w:rsidR="00187426" w:rsidRPr="00F45E53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NOMBRE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Y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CARGO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RESPONS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INFORM</w:t>
            </w:r>
          </w:p>
        </w:tc>
        <w:tc>
          <w:tcPr>
            <w:tcW w:w="851" w:type="dxa"/>
          </w:tcPr>
          <w:p w14:paraId="61BFCE41" w14:textId="77777777" w:rsidR="00187426" w:rsidRPr="00F45E53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</w:p>
        </w:tc>
        <w:tc>
          <w:tcPr>
            <w:tcW w:w="708" w:type="dxa"/>
          </w:tcPr>
          <w:p w14:paraId="16587E9D" w14:textId="77777777" w:rsidR="00187426" w:rsidRPr="00F45E53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</w:p>
        </w:tc>
      </w:tr>
      <w:tr w:rsidR="00187426" w:rsidRPr="00F45E53" w14:paraId="7C6F0A14" w14:textId="77777777" w:rsidTr="005C4751">
        <w:trPr>
          <w:trHeight w:val="268"/>
        </w:trPr>
        <w:tc>
          <w:tcPr>
            <w:tcW w:w="862" w:type="dxa"/>
          </w:tcPr>
          <w:p w14:paraId="3C99D9EA" w14:textId="77777777" w:rsidR="00187426" w:rsidRPr="00F45E53" w:rsidRDefault="00187426" w:rsidP="005C475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3</w:t>
            </w:r>
          </w:p>
        </w:tc>
        <w:tc>
          <w:tcPr>
            <w:tcW w:w="425" w:type="dxa"/>
          </w:tcPr>
          <w:p w14:paraId="7549BD4C" w14:textId="77777777" w:rsidR="00187426" w:rsidRPr="00F45E53" w:rsidRDefault="00187426" w:rsidP="005C4751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28EFFDE7" w14:textId="77777777" w:rsidR="00187426" w:rsidRPr="00F45E53" w:rsidRDefault="00187426" w:rsidP="005C4751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20</w:t>
            </w:r>
          </w:p>
        </w:tc>
        <w:tc>
          <w:tcPr>
            <w:tcW w:w="6095" w:type="dxa"/>
          </w:tcPr>
          <w:p w14:paraId="19EC52F9" w14:textId="77777777" w:rsidR="00187426" w:rsidRPr="00F45E53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NUESTRA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REFERENCIA</w:t>
            </w:r>
          </w:p>
        </w:tc>
        <w:tc>
          <w:tcPr>
            <w:tcW w:w="851" w:type="dxa"/>
          </w:tcPr>
          <w:p w14:paraId="1A37DBF2" w14:textId="77777777" w:rsidR="00187426" w:rsidRPr="00F45E53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  <w:tc>
          <w:tcPr>
            <w:tcW w:w="708" w:type="dxa"/>
          </w:tcPr>
          <w:p w14:paraId="6BFDA34F" w14:textId="77777777" w:rsidR="00187426" w:rsidRPr="00F45E53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187426" w:rsidRPr="00F45E53" w14:paraId="21B60A97" w14:textId="77777777" w:rsidTr="005C4751">
        <w:trPr>
          <w:trHeight w:val="268"/>
        </w:trPr>
        <w:tc>
          <w:tcPr>
            <w:tcW w:w="862" w:type="dxa"/>
          </w:tcPr>
          <w:p w14:paraId="4AE28F2F" w14:textId="77777777" w:rsidR="00187426" w:rsidRPr="00F45E53" w:rsidRDefault="00187426" w:rsidP="005C475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4</w:t>
            </w:r>
          </w:p>
        </w:tc>
        <w:tc>
          <w:tcPr>
            <w:tcW w:w="425" w:type="dxa"/>
          </w:tcPr>
          <w:p w14:paraId="709BE9E5" w14:textId="77777777" w:rsidR="00187426" w:rsidRPr="00F45E53" w:rsidRDefault="00187426" w:rsidP="005C4751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2868DEA5" w14:textId="77777777" w:rsidR="00187426" w:rsidRPr="00F45E53" w:rsidRDefault="00187426" w:rsidP="005C4751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34</w:t>
            </w:r>
          </w:p>
        </w:tc>
        <w:tc>
          <w:tcPr>
            <w:tcW w:w="6095" w:type="dxa"/>
          </w:tcPr>
          <w:p w14:paraId="5A321B82" w14:textId="77777777" w:rsidR="00187426" w:rsidRPr="00F45E53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FECHA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VALIDEZ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</w:p>
        </w:tc>
        <w:tc>
          <w:tcPr>
            <w:tcW w:w="851" w:type="dxa"/>
          </w:tcPr>
          <w:p w14:paraId="4F563393" w14:textId="77777777" w:rsidR="00187426" w:rsidRPr="00F45E53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  <w:tc>
          <w:tcPr>
            <w:tcW w:w="708" w:type="dxa"/>
          </w:tcPr>
          <w:p w14:paraId="39057714" w14:textId="77777777" w:rsidR="00187426" w:rsidRPr="00F45E53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4E2484" w:rsidRPr="00F45E53" w14:paraId="28620B17" w14:textId="77777777" w:rsidTr="005C4751">
        <w:trPr>
          <w:trHeight w:val="268"/>
        </w:trPr>
        <w:tc>
          <w:tcPr>
            <w:tcW w:w="862" w:type="dxa"/>
          </w:tcPr>
          <w:p w14:paraId="6A54BD7B" w14:textId="02887381" w:rsidR="004E2484" w:rsidRPr="00F45E53" w:rsidRDefault="004E2484" w:rsidP="004E2484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5</w:t>
            </w:r>
          </w:p>
        </w:tc>
        <w:tc>
          <w:tcPr>
            <w:tcW w:w="425" w:type="dxa"/>
          </w:tcPr>
          <w:p w14:paraId="4FF60334" w14:textId="77777777" w:rsidR="004E2484" w:rsidRPr="00F45E53" w:rsidRDefault="004E2484" w:rsidP="004E2484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2BE5D4D5" w14:textId="33C23417" w:rsidR="004E2484" w:rsidRDefault="004E2484" w:rsidP="004E2484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B306E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PA1</w:t>
            </w:r>
          </w:p>
        </w:tc>
        <w:tc>
          <w:tcPr>
            <w:tcW w:w="6095" w:type="dxa"/>
          </w:tcPr>
          <w:p w14:paraId="7C51F22D" w14:textId="3084B2F9" w:rsidR="004E2484" w:rsidRPr="00847DAD" w:rsidRDefault="004E2484" w:rsidP="004E2484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847DAD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REGISTROS INFORMADOS</w:t>
            </w:r>
            <w:r w:rsidR="00FB306E" w:rsidRPr="00847DAD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(cantidad </w:t>
            </w:r>
            <w:proofErr w:type="spellStart"/>
            <w:r w:rsidR="00FB306E" w:rsidRPr="00847DAD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lineas</w:t>
            </w:r>
            <w:proofErr w:type="spellEnd"/>
            <w:r w:rsidR="00FB306E" w:rsidRPr="00847DAD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detalle)</w:t>
            </w:r>
          </w:p>
        </w:tc>
        <w:tc>
          <w:tcPr>
            <w:tcW w:w="851" w:type="dxa"/>
          </w:tcPr>
          <w:p w14:paraId="6EC4A40D" w14:textId="77777777" w:rsidR="004E2484" w:rsidRPr="00F45E53" w:rsidRDefault="004E2484" w:rsidP="004E2484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  <w:proofErr w:type="spellEnd"/>
          </w:p>
        </w:tc>
        <w:tc>
          <w:tcPr>
            <w:tcW w:w="708" w:type="dxa"/>
          </w:tcPr>
          <w:p w14:paraId="08D682BC" w14:textId="1376F6F6" w:rsidR="004E2484" w:rsidRDefault="0049508A" w:rsidP="004E2484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19</w:t>
            </w:r>
          </w:p>
        </w:tc>
      </w:tr>
      <w:tr w:rsidR="004E2484" w:rsidRPr="00F45E53" w14:paraId="5F96A9D8" w14:textId="77777777" w:rsidTr="005C4751">
        <w:trPr>
          <w:trHeight w:val="268"/>
        </w:trPr>
        <w:tc>
          <w:tcPr>
            <w:tcW w:w="862" w:type="dxa"/>
          </w:tcPr>
          <w:p w14:paraId="54502BF3" w14:textId="3D74B41A" w:rsidR="004E2484" w:rsidRPr="00F45E53" w:rsidRDefault="004E2484" w:rsidP="004E2484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6</w:t>
            </w:r>
          </w:p>
        </w:tc>
        <w:tc>
          <w:tcPr>
            <w:tcW w:w="425" w:type="dxa"/>
          </w:tcPr>
          <w:p w14:paraId="22B2E4C4" w14:textId="77777777" w:rsidR="004E2484" w:rsidRPr="00F45E53" w:rsidRDefault="004E2484" w:rsidP="004E2484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43FF04BA" w14:textId="2846E0F2" w:rsidR="004E2484" w:rsidRDefault="004E2484" w:rsidP="004E2484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B306E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PN0</w:t>
            </w:r>
          </w:p>
        </w:tc>
        <w:tc>
          <w:tcPr>
            <w:tcW w:w="6095" w:type="dxa"/>
          </w:tcPr>
          <w:p w14:paraId="10EFFFB9" w14:textId="49C07E6A" w:rsidR="004E2484" w:rsidRPr="00FB306E" w:rsidRDefault="004E2484" w:rsidP="004E2484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FB306E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COMUNAS CON INFORMACION</w:t>
            </w:r>
            <w:r w:rsidR="00FB306E" w:rsidRPr="00FB306E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</w:t>
            </w:r>
            <w:r w:rsidR="00FB306E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(</w:t>
            </w:r>
            <w:proofErr w:type="spellStart"/>
            <w:r w:rsidR="00FB306E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Distinct</w:t>
            </w:r>
            <w:proofErr w:type="spellEnd"/>
            <w:r w:rsidR="00FB306E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campo 2)</w:t>
            </w:r>
          </w:p>
        </w:tc>
        <w:tc>
          <w:tcPr>
            <w:tcW w:w="851" w:type="dxa"/>
          </w:tcPr>
          <w:p w14:paraId="62321992" w14:textId="77777777" w:rsidR="004E2484" w:rsidRPr="00F45E53" w:rsidRDefault="004E2484" w:rsidP="004E2484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  <w:proofErr w:type="spellEnd"/>
          </w:p>
        </w:tc>
        <w:tc>
          <w:tcPr>
            <w:tcW w:w="708" w:type="dxa"/>
          </w:tcPr>
          <w:p w14:paraId="370BED2D" w14:textId="7D8266EA" w:rsidR="004E2484" w:rsidRDefault="0049508A" w:rsidP="004E2484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19</w:t>
            </w:r>
          </w:p>
        </w:tc>
      </w:tr>
      <w:tr w:rsidR="004E2484" w:rsidRPr="00F45E53" w14:paraId="1993EA40" w14:textId="77777777" w:rsidTr="005C4751">
        <w:trPr>
          <w:trHeight w:val="268"/>
        </w:trPr>
        <w:tc>
          <w:tcPr>
            <w:tcW w:w="862" w:type="dxa"/>
          </w:tcPr>
          <w:p w14:paraId="31FE9CC9" w14:textId="1EB99F79" w:rsidR="004E2484" w:rsidRPr="00F45E53" w:rsidRDefault="004E2484" w:rsidP="004E2484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7</w:t>
            </w:r>
          </w:p>
        </w:tc>
        <w:tc>
          <w:tcPr>
            <w:tcW w:w="425" w:type="dxa"/>
          </w:tcPr>
          <w:p w14:paraId="0FD19248" w14:textId="77777777" w:rsidR="004E2484" w:rsidRPr="00F45E53" w:rsidRDefault="004E2484" w:rsidP="004E2484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75E57DAA" w14:textId="566408AB" w:rsidR="004E2484" w:rsidRDefault="004E2484" w:rsidP="004E2484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B306E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PN1</w:t>
            </w:r>
          </w:p>
        </w:tc>
        <w:tc>
          <w:tcPr>
            <w:tcW w:w="6095" w:type="dxa"/>
          </w:tcPr>
          <w:p w14:paraId="4CCDF3D5" w14:textId="09EC44AA" w:rsidR="004E2484" w:rsidRPr="00FB306E" w:rsidRDefault="004E2484" w:rsidP="004E2484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FB306E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COLOCACIONES SIN MOROSIDAD</w:t>
            </w:r>
            <w:r w:rsidR="00FB306E" w:rsidRPr="00FB306E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</w:t>
            </w:r>
            <w:r w:rsidR="00FB306E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(Suma del campo 4)</w:t>
            </w:r>
          </w:p>
        </w:tc>
        <w:tc>
          <w:tcPr>
            <w:tcW w:w="851" w:type="dxa"/>
          </w:tcPr>
          <w:p w14:paraId="141005C7" w14:textId="77777777" w:rsidR="004E2484" w:rsidRPr="00F45E53" w:rsidRDefault="004E2484" w:rsidP="004E2484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  <w:proofErr w:type="spellEnd"/>
          </w:p>
        </w:tc>
        <w:tc>
          <w:tcPr>
            <w:tcW w:w="708" w:type="dxa"/>
          </w:tcPr>
          <w:p w14:paraId="45BA5D23" w14:textId="0EB31120" w:rsidR="004E2484" w:rsidRDefault="0049508A" w:rsidP="004E2484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19</w:t>
            </w:r>
          </w:p>
        </w:tc>
      </w:tr>
      <w:tr w:rsidR="004E2484" w:rsidRPr="00F45E53" w14:paraId="4F724640" w14:textId="77777777" w:rsidTr="005C4751">
        <w:trPr>
          <w:trHeight w:val="268"/>
        </w:trPr>
        <w:tc>
          <w:tcPr>
            <w:tcW w:w="862" w:type="dxa"/>
          </w:tcPr>
          <w:p w14:paraId="516AD693" w14:textId="58933802" w:rsidR="004E2484" w:rsidRDefault="004E2484" w:rsidP="004E2484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8</w:t>
            </w:r>
          </w:p>
        </w:tc>
        <w:tc>
          <w:tcPr>
            <w:tcW w:w="425" w:type="dxa"/>
          </w:tcPr>
          <w:p w14:paraId="0AB6A83D" w14:textId="2C577AAD" w:rsidR="004E2484" w:rsidRDefault="004E2484" w:rsidP="004E2484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1C60CFAE" w14:textId="5557633E" w:rsidR="004E2484" w:rsidRDefault="004E2484" w:rsidP="004E2484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B306E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PN2</w:t>
            </w:r>
          </w:p>
        </w:tc>
        <w:tc>
          <w:tcPr>
            <w:tcW w:w="6095" w:type="dxa"/>
          </w:tcPr>
          <w:p w14:paraId="490BFD6F" w14:textId="4497EEDC" w:rsidR="004E2484" w:rsidRPr="00FB306E" w:rsidRDefault="004E2484" w:rsidP="004E2484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FB306E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COLOCACIONES CON MOROSIDAD MENOR A 90 DIAS</w:t>
            </w:r>
            <w:r w:rsidR="00FB306E" w:rsidRPr="00FB306E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</w:t>
            </w:r>
            <w:r w:rsidR="00FB306E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(suma campo 5)</w:t>
            </w:r>
          </w:p>
        </w:tc>
        <w:tc>
          <w:tcPr>
            <w:tcW w:w="851" w:type="dxa"/>
          </w:tcPr>
          <w:p w14:paraId="6C066024" w14:textId="22C7F31A" w:rsidR="004E2484" w:rsidRDefault="004E2484" w:rsidP="004E2484">
            <w:pPr>
              <w:pStyle w:val="TableParagraph"/>
              <w:spacing w:before="18"/>
              <w:ind w:left="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1560DC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  <w:proofErr w:type="spellEnd"/>
          </w:p>
        </w:tc>
        <w:tc>
          <w:tcPr>
            <w:tcW w:w="708" w:type="dxa"/>
          </w:tcPr>
          <w:p w14:paraId="4BA33698" w14:textId="06A4C4AE" w:rsidR="004E2484" w:rsidRDefault="0049508A" w:rsidP="004E2484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19</w:t>
            </w:r>
          </w:p>
        </w:tc>
      </w:tr>
      <w:tr w:rsidR="004E2484" w:rsidRPr="00F45E53" w14:paraId="71BBB767" w14:textId="77777777" w:rsidTr="005C4751">
        <w:trPr>
          <w:trHeight w:val="268"/>
        </w:trPr>
        <w:tc>
          <w:tcPr>
            <w:tcW w:w="862" w:type="dxa"/>
          </w:tcPr>
          <w:p w14:paraId="3EA47361" w14:textId="655CDF47" w:rsidR="004E2484" w:rsidRPr="00F45E53" w:rsidRDefault="004E2484" w:rsidP="004E2484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9</w:t>
            </w:r>
          </w:p>
        </w:tc>
        <w:tc>
          <w:tcPr>
            <w:tcW w:w="425" w:type="dxa"/>
          </w:tcPr>
          <w:p w14:paraId="45EB23EF" w14:textId="77777777" w:rsidR="004E2484" w:rsidRPr="00F45E53" w:rsidRDefault="004E2484" w:rsidP="004E2484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68CE5D8A" w14:textId="221FA332" w:rsidR="004E2484" w:rsidRPr="00F45E53" w:rsidRDefault="004E2484" w:rsidP="004E2484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B306E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PN3</w:t>
            </w:r>
          </w:p>
        </w:tc>
        <w:tc>
          <w:tcPr>
            <w:tcW w:w="6095" w:type="dxa"/>
          </w:tcPr>
          <w:p w14:paraId="7CAEFD5C" w14:textId="44A075E3" w:rsidR="004E2484" w:rsidRPr="00FB306E" w:rsidRDefault="004E2484" w:rsidP="004E2484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FB306E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COLOCACIONES CON MOROSIDAD DE 90 DIAS O MAS</w:t>
            </w:r>
            <w:r w:rsidR="00FB306E" w:rsidRPr="00FB306E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</w:t>
            </w:r>
            <w:r w:rsidR="00FB306E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(suma campo 6)</w:t>
            </w:r>
          </w:p>
        </w:tc>
        <w:tc>
          <w:tcPr>
            <w:tcW w:w="851" w:type="dxa"/>
          </w:tcPr>
          <w:p w14:paraId="603AB8C4" w14:textId="77777777" w:rsidR="004E2484" w:rsidRPr="00F45E53" w:rsidRDefault="004E2484" w:rsidP="004E2484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  <w:proofErr w:type="spellEnd"/>
          </w:p>
        </w:tc>
        <w:tc>
          <w:tcPr>
            <w:tcW w:w="708" w:type="dxa"/>
          </w:tcPr>
          <w:p w14:paraId="47CF2B44" w14:textId="7A1A08B2" w:rsidR="004E2484" w:rsidRPr="00F45E53" w:rsidRDefault="0049508A" w:rsidP="004E2484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19</w:t>
            </w:r>
          </w:p>
        </w:tc>
      </w:tr>
      <w:tr w:rsidR="004E2484" w:rsidRPr="00F45E53" w14:paraId="038133E2" w14:textId="77777777" w:rsidTr="005C4751">
        <w:trPr>
          <w:trHeight w:val="268"/>
        </w:trPr>
        <w:tc>
          <w:tcPr>
            <w:tcW w:w="862" w:type="dxa"/>
          </w:tcPr>
          <w:p w14:paraId="3AF8364F" w14:textId="6F88462B" w:rsidR="004E2484" w:rsidRDefault="004E2484" w:rsidP="004E2484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10</w:t>
            </w:r>
          </w:p>
        </w:tc>
        <w:tc>
          <w:tcPr>
            <w:tcW w:w="425" w:type="dxa"/>
          </w:tcPr>
          <w:p w14:paraId="5F48580D" w14:textId="5E64DA85" w:rsidR="004E2484" w:rsidRPr="00F45E53" w:rsidRDefault="004E2484" w:rsidP="004E2484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7566E561" w14:textId="362E1363" w:rsidR="004E2484" w:rsidRPr="00F45E53" w:rsidRDefault="004E2484" w:rsidP="004E2484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B306E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PN4</w:t>
            </w:r>
          </w:p>
        </w:tc>
        <w:tc>
          <w:tcPr>
            <w:tcW w:w="6095" w:type="dxa"/>
          </w:tcPr>
          <w:p w14:paraId="077AA158" w14:textId="4F030E34" w:rsidR="004E2484" w:rsidRPr="00FB306E" w:rsidRDefault="004E2484" w:rsidP="004E2484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FB306E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TOTAL MONTO POR VENCER</w:t>
            </w:r>
            <w:r w:rsidR="00FB306E" w:rsidRPr="00FB306E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 </w:t>
            </w:r>
            <w:r w:rsidR="00FB306E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(suma campo 7)</w:t>
            </w:r>
          </w:p>
        </w:tc>
        <w:tc>
          <w:tcPr>
            <w:tcW w:w="851" w:type="dxa"/>
          </w:tcPr>
          <w:p w14:paraId="068C5E0D" w14:textId="23E9FFB7" w:rsidR="004E2484" w:rsidRPr="00F45E53" w:rsidRDefault="00BC3B22" w:rsidP="004E2484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  <w:proofErr w:type="spellEnd"/>
          </w:p>
        </w:tc>
        <w:tc>
          <w:tcPr>
            <w:tcW w:w="708" w:type="dxa"/>
          </w:tcPr>
          <w:p w14:paraId="5200CB39" w14:textId="53CC8B6D" w:rsidR="004E2484" w:rsidRDefault="0049508A" w:rsidP="004E2484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19</w:t>
            </w:r>
          </w:p>
        </w:tc>
      </w:tr>
      <w:tr w:rsidR="004E2484" w:rsidRPr="00F45E53" w14:paraId="5719C962" w14:textId="77777777" w:rsidTr="005C4751">
        <w:trPr>
          <w:trHeight w:val="268"/>
        </w:trPr>
        <w:tc>
          <w:tcPr>
            <w:tcW w:w="862" w:type="dxa"/>
          </w:tcPr>
          <w:p w14:paraId="4F2C8C28" w14:textId="374E65D6" w:rsidR="004E2484" w:rsidRDefault="004E2484" w:rsidP="004E2484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11</w:t>
            </w:r>
          </w:p>
        </w:tc>
        <w:tc>
          <w:tcPr>
            <w:tcW w:w="425" w:type="dxa"/>
          </w:tcPr>
          <w:p w14:paraId="7B09BDF5" w14:textId="5E1FF6DB" w:rsidR="004E2484" w:rsidRPr="00F45E53" w:rsidRDefault="004E2484" w:rsidP="004E2484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3FC961A1" w14:textId="488E0F5B" w:rsidR="004E2484" w:rsidRPr="00F45E53" w:rsidRDefault="004E2484" w:rsidP="004E2484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B306E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PN5</w:t>
            </w:r>
          </w:p>
        </w:tc>
        <w:tc>
          <w:tcPr>
            <w:tcW w:w="6095" w:type="dxa"/>
          </w:tcPr>
          <w:p w14:paraId="2BB3409F" w14:textId="03E7C159" w:rsidR="004E2484" w:rsidRPr="00FB306E" w:rsidRDefault="004E2484" w:rsidP="004E2484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FB306E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TOTAL MONTO CON MOROSIDAD MENOR A 90 DIAS</w:t>
            </w:r>
            <w:r w:rsidR="00FB306E" w:rsidRPr="00FB306E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</w:t>
            </w:r>
            <w:r w:rsidR="00FB306E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(suma campo 8)</w:t>
            </w:r>
          </w:p>
        </w:tc>
        <w:tc>
          <w:tcPr>
            <w:tcW w:w="851" w:type="dxa"/>
          </w:tcPr>
          <w:p w14:paraId="16C2D327" w14:textId="6303D35D" w:rsidR="004E2484" w:rsidRPr="001560DC" w:rsidRDefault="00BC3B22" w:rsidP="004E2484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  <w:proofErr w:type="spellEnd"/>
          </w:p>
        </w:tc>
        <w:tc>
          <w:tcPr>
            <w:tcW w:w="708" w:type="dxa"/>
          </w:tcPr>
          <w:p w14:paraId="4B2B4C45" w14:textId="690DAAB0" w:rsidR="004E2484" w:rsidRPr="001560DC" w:rsidRDefault="0049508A" w:rsidP="004E2484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19</w:t>
            </w:r>
          </w:p>
        </w:tc>
      </w:tr>
      <w:tr w:rsidR="004E2484" w:rsidRPr="00F45E53" w14:paraId="02C1D7EC" w14:textId="77777777" w:rsidTr="005C4751">
        <w:trPr>
          <w:trHeight w:val="268"/>
        </w:trPr>
        <w:tc>
          <w:tcPr>
            <w:tcW w:w="862" w:type="dxa"/>
          </w:tcPr>
          <w:p w14:paraId="0922D6E4" w14:textId="4DD3AD88" w:rsidR="004E2484" w:rsidRDefault="004E2484" w:rsidP="004E2484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lastRenderedPageBreak/>
              <w:t>12</w:t>
            </w:r>
          </w:p>
        </w:tc>
        <w:tc>
          <w:tcPr>
            <w:tcW w:w="425" w:type="dxa"/>
          </w:tcPr>
          <w:p w14:paraId="189AA97E" w14:textId="0B4E27E6" w:rsidR="004E2484" w:rsidRPr="00F45E53" w:rsidRDefault="004E2484" w:rsidP="004E2484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00651740" w14:textId="6D658A1E" w:rsidR="004E2484" w:rsidRPr="00F45E53" w:rsidRDefault="004E2484" w:rsidP="004E2484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B306E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PN6</w:t>
            </w:r>
          </w:p>
        </w:tc>
        <w:tc>
          <w:tcPr>
            <w:tcW w:w="6095" w:type="dxa"/>
          </w:tcPr>
          <w:p w14:paraId="4139A8DF" w14:textId="7552BBB0" w:rsidR="004E2484" w:rsidRPr="00FB306E" w:rsidRDefault="004E2484" w:rsidP="004E2484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FB306E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TOTAL MONTO CON MOROSIDAD DE 90 DIAS O MAS</w:t>
            </w:r>
            <w:r w:rsidR="00FB306E" w:rsidRPr="00FB306E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</w:t>
            </w:r>
            <w:r w:rsidR="00FB306E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(suma campo 9)</w:t>
            </w:r>
          </w:p>
        </w:tc>
        <w:tc>
          <w:tcPr>
            <w:tcW w:w="851" w:type="dxa"/>
          </w:tcPr>
          <w:p w14:paraId="5C105CCF" w14:textId="24D0865B" w:rsidR="004E2484" w:rsidRPr="001560DC" w:rsidRDefault="00BC3B22" w:rsidP="004E2484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  <w:proofErr w:type="spellEnd"/>
          </w:p>
        </w:tc>
        <w:tc>
          <w:tcPr>
            <w:tcW w:w="708" w:type="dxa"/>
          </w:tcPr>
          <w:p w14:paraId="7AC56BB4" w14:textId="4C5A16D3" w:rsidR="004E2484" w:rsidRPr="001560DC" w:rsidRDefault="0049508A" w:rsidP="004E2484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19</w:t>
            </w:r>
          </w:p>
        </w:tc>
      </w:tr>
      <w:tr w:rsidR="004E2484" w:rsidRPr="00F45E53" w14:paraId="69020008" w14:textId="77777777" w:rsidTr="005C4751">
        <w:trPr>
          <w:trHeight w:val="268"/>
        </w:trPr>
        <w:tc>
          <w:tcPr>
            <w:tcW w:w="862" w:type="dxa"/>
          </w:tcPr>
          <w:p w14:paraId="5A8E4741" w14:textId="5C630933" w:rsidR="004E2484" w:rsidRPr="00F45E53" w:rsidRDefault="004E2484" w:rsidP="004E2484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13</w:t>
            </w:r>
          </w:p>
        </w:tc>
        <w:tc>
          <w:tcPr>
            <w:tcW w:w="425" w:type="dxa"/>
          </w:tcPr>
          <w:p w14:paraId="1F5076AF" w14:textId="77777777" w:rsidR="004E2484" w:rsidRPr="00F45E53" w:rsidRDefault="004E2484" w:rsidP="004E2484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6CE5EAE4" w14:textId="4146B23E" w:rsidR="004E2484" w:rsidRDefault="004E2484" w:rsidP="004E2484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79</w:t>
            </w:r>
          </w:p>
        </w:tc>
        <w:tc>
          <w:tcPr>
            <w:tcW w:w="6095" w:type="dxa"/>
          </w:tcPr>
          <w:p w14:paraId="741DDF8D" w14:textId="5030BC9B" w:rsidR="004E2484" w:rsidRPr="00385327" w:rsidRDefault="004E2484" w:rsidP="004E2484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OBSERVACIONES</w:t>
            </w:r>
          </w:p>
        </w:tc>
        <w:tc>
          <w:tcPr>
            <w:tcW w:w="851" w:type="dxa"/>
          </w:tcPr>
          <w:p w14:paraId="39162566" w14:textId="38FD3819" w:rsidR="004E2484" w:rsidRPr="00F45E53" w:rsidRDefault="004E2484" w:rsidP="004E2484">
            <w:pPr>
              <w:pStyle w:val="TableParagraph"/>
              <w:spacing w:before="1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  <w:tc>
          <w:tcPr>
            <w:tcW w:w="708" w:type="dxa"/>
          </w:tcPr>
          <w:p w14:paraId="21A59997" w14:textId="3B939890" w:rsidR="004E2484" w:rsidRDefault="004E2484" w:rsidP="004E2484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</w:tbl>
    <w:p w14:paraId="1C94B975" w14:textId="77777777" w:rsidR="00187426" w:rsidRDefault="00187426" w:rsidP="00187426">
      <w:pPr>
        <w:pStyle w:val="Textoindependiente"/>
        <w:spacing w:before="11" w:after="1"/>
        <w:rPr>
          <w:rFonts w:ascii="Times New Roman" w:hAnsi="Times New Roman" w:cs="Times New Roman"/>
          <w:color w:val="4472C4" w:themeColor="accent1"/>
          <w:sz w:val="19"/>
        </w:rPr>
      </w:pPr>
    </w:p>
    <w:p w14:paraId="109B7208" w14:textId="77777777" w:rsidR="00187426" w:rsidRDefault="00187426" w:rsidP="00187426">
      <w:pPr>
        <w:pStyle w:val="Textoindependiente"/>
        <w:spacing w:before="11" w:after="1"/>
        <w:rPr>
          <w:rFonts w:ascii="Times New Roman" w:hAnsi="Times New Roman" w:cs="Times New Roman"/>
          <w:color w:val="4472C4" w:themeColor="accent1"/>
          <w:sz w:val="19"/>
        </w:rPr>
      </w:pPr>
    </w:p>
    <w:p w14:paraId="36725D0C" w14:textId="77777777" w:rsidR="00187426" w:rsidRPr="00F45E53" w:rsidRDefault="00187426" w:rsidP="00187426">
      <w:pPr>
        <w:pStyle w:val="Textoindependiente"/>
        <w:spacing w:before="11" w:after="1"/>
        <w:rPr>
          <w:rFonts w:ascii="Times New Roman" w:hAnsi="Times New Roman" w:cs="Times New Roman"/>
          <w:color w:val="4472C4" w:themeColor="accent1"/>
          <w:sz w:val="19"/>
        </w:rPr>
      </w:pPr>
    </w:p>
    <w:p w14:paraId="5C685B6A" w14:textId="77777777" w:rsidR="00187426" w:rsidRPr="00F45E53" w:rsidRDefault="00187426" w:rsidP="00187426">
      <w:pPr>
        <w:pStyle w:val="Textoindependiente"/>
        <w:spacing w:before="11" w:after="1"/>
        <w:rPr>
          <w:rFonts w:ascii="Times New Roman" w:hAnsi="Times New Roman" w:cs="Times New Roman"/>
          <w:color w:val="4472C4" w:themeColor="accent1"/>
          <w:sz w:val="19"/>
        </w:rPr>
      </w:pPr>
    </w:p>
    <w:tbl>
      <w:tblPr>
        <w:tblStyle w:val="TableNormal"/>
        <w:tblpPr w:leftFromText="141" w:rightFromText="141" w:vertAnchor="text" w:horzAnchor="margin" w:tblpX="-431" w:tblpY="127"/>
        <w:tblW w:w="87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15"/>
        <w:gridCol w:w="569"/>
        <w:gridCol w:w="3400"/>
      </w:tblGrid>
      <w:tr w:rsidR="00187426" w:rsidRPr="00F45E53" w14:paraId="085682EC" w14:textId="77777777" w:rsidTr="005C4751">
        <w:trPr>
          <w:trHeight w:val="244"/>
        </w:trPr>
        <w:tc>
          <w:tcPr>
            <w:tcW w:w="4815" w:type="dxa"/>
          </w:tcPr>
          <w:p w14:paraId="2A87EB58" w14:textId="77777777" w:rsidR="00187426" w:rsidRPr="00F45E53" w:rsidRDefault="00187426" w:rsidP="005C4751">
            <w:pPr>
              <w:pStyle w:val="TableParagraph"/>
              <w:spacing w:line="224" w:lineRule="exact"/>
              <w:ind w:left="-851" w:firstLine="993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Formato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Archivo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la Carátula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salida</w:t>
            </w:r>
          </w:p>
        </w:tc>
        <w:tc>
          <w:tcPr>
            <w:tcW w:w="569" w:type="dxa"/>
          </w:tcPr>
          <w:p w14:paraId="3B5C4FC8" w14:textId="77777777" w:rsidR="00187426" w:rsidRPr="00F45E53" w:rsidRDefault="00187426" w:rsidP="005C4751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3400" w:type="dxa"/>
          </w:tcPr>
          <w:p w14:paraId="5F6D8A10" w14:textId="77777777" w:rsidR="00187426" w:rsidRPr="00F45E53" w:rsidRDefault="00187426" w:rsidP="005C4751">
            <w:pPr>
              <w:pStyle w:val="TableParagraph"/>
              <w:spacing w:line="224" w:lineRule="exact"/>
              <w:ind w:left="10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F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2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(</w:t>
            </w: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nf</w:t>
            </w:r>
            <w:proofErr w:type="spellEnd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)</w:t>
            </w:r>
          </w:p>
        </w:tc>
      </w:tr>
      <w:tr w:rsidR="00187426" w:rsidRPr="00F45E53" w14:paraId="5F7CA0BE" w14:textId="77777777" w:rsidTr="005C4751">
        <w:trPr>
          <w:trHeight w:val="242"/>
        </w:trPr>
        <w:tc>
          <w:tcPr>
            <w:tcW w:w="4815" w:type="dxa"/>
          </w:tcPr>
          <w:p w14:paraId="79E95BEA" w14:textId="77777777" w:rsidR="00187426" w:rsidRPr="00F45E53" w:rsidRDefault="00187426" w:rsidP="005C4751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Campos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incluir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en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la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Carátula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salida</w:t>
            </w:r>
          </w:p>
        </w:tc>
        <w:tc>
          <w:tcPr>
            <w:tcW w:w="569" w:type="dxa"/>
          </w:tcPr>
          <w:p w14:paraId="08782B74" w14:textId="77777777" w:rsidR="00187426" w:rsidRPr="00F45E53" w:rsidRDefault="00187426" w:rsidP="005C4751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3400" w:type="dxa"/>
          </w:tcPr>
          <w:p w14:paraId="0527B5F8" w14:textId="5F25AEF9" w:rsidR="00187426" w:rsidRPr="00F45E53" w:rsidRDefault="00187426" w:rsidP="005C4751">
            <w:pPr>
              <w:pStyle w:val="TableParagraph"/>
              <w:spacing w:line="222" w:lineRule="exact"/>
              <w:ind w:left="10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5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,6,7,8</w:t>
            </w:r>
            <w:r w:rsidR="00647FC9">
              <w:rPr>
                <w:rFonts w:ascii="Times New Roman" w:hAnsi="Times New Roman" w:cs="Times New Roman"/>
                <w:color w:val="4472C4" w:themeColor="accent1"/>
                <w:sz w:val="20"/>
              </w:rPr>
              <w:t>,9</w:t>
            </w:r>
            <w:r w:rsidR="0049508A">
              <w:rPr>
                <w:rFonts w:ascii="Times New Roman" w:hAnsi="Times New Roman" w:cs="Times New Roman"/>
                <w:color w:val="4472C4" w:themeColor="accent1"/>
                <w:sz w:val="20"/>
              </w:rPr>
              <w:t>,10,11</w:t>
            </w:r>
            <w:r w:rsidR="00324146">
              <w:rPr>
                <w:rFonts w:ascii="Times New Roman" w:hAnsi="Times New Roman" w:cs="Times New Roman"/>
                <w:color w:val="4472C4" w:themeColor="accent1"/>
                <w:sz w:val="20"/>
              </w:rPr>
              <w:t>,12</w:t>
            </w:r>
          </w:p>
        </w:tc>
      </w:tr>
    </w:tbl>
    <w:p w14:paraId="4B2F74F6" w14:textId="77777777" w:rsidR="00187426" w:rsidRPr="00F45E53" w:rsidRDefault="00187426" w:rsidP="00187426">
      <w:pPr>
        <w:rPr>
          <w:rFonts w:ascii="Times New Roman" w:hAnsi="Times New Roman" w:cs="Times New Roman"/>
          <w:color w:val="4472C4" w:themeColor="accent1"/>
        </w:rPr>
      </w:pPr>
    </w:p>
    <w:p w14:paraId="76A6D655" w14:textId="77777777" w:rsidR="00187426" w:rsidRPr="00F45E53" w:rsidRDefault="00187426" w:rsidP="00187426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</w:p>
    <w:p w14:paraId="79797A54" w14:textId="77777777" w:rsidR="00187426" w:rsidRPr="00F45E53" w:rsidRDefault="00187426" w:rsidP="00187426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</w:p>
    <w:p w14:paraId="4456E7AB" w14:textId="77777777" w:rsidR="00187426" w:rsidRPr="00F45E53" w:rsidRDefault="00187426" w:rsidP="00187426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 w:rsidRPr="00F45E53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Definir el archivo de carátula de salida, a modo de ejemplo se espera:</w:t>
      </w:r>
    </w:p>
    <w:p w14:paraId="36A7C0B5" w14:textId="3206F0C9" w:rsidR="00BC3B22" w:rsidRPr="003E2700" w:rsidRDefault="00BC3B22" w:rsidP="00BC3B22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 w:rsidRPr="003E2700"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01</w:t>
      </w:r>
      <w:r w:rsidRPr="003E2700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</w:t>
      </w:r>
      <w:r w:rsidRPr="003E2700"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</w:t>
      </w:r>
      <w:r w:rsidRPr="003E2700"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5C98AA02" w14:textId="28CEAE42" w:rsidR="00BC3B22" w:rsidRPr="003E2700" w:rsidRDefault="00BC3B22" w:rsidP="00BC3B22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 w:rsidRPr="003E2700"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02</w:t>
      </w:r>
      <w:r w:rsidRPr="003E2700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</w:t>
      </w:r>
      <w:r w:rsidRPr="003E2700"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</w:t>
      </w:r>
      <w:r w:rsidRPr="003E2700"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67BEE8CA" w14:textId="745CBBF1" w:rsidR="00BC3B22" w:rsidRPr="003E2700" w:rsidRDefault="00BC3B22" w:rsidP="00BC3B22">
      <w:pP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</w:pPr>
      <w:r w:rsidRPr="003E2700"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03</w:t>
      </w:r>
      <w:r w:rsidRPr="003E2700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</w:t>
      </w:r>
      <w:r w:rsidRPr="003E2700"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</w:t>
      </w:r>
      <w:r w:rsidRPr="003E2700"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21F573F6" w14:textId="27B1BBB5" w:rsidR="00BC3B22" w:rsidRPr="003E2700" w:rsidRDefault="00BC3B22" w:rsidP="00BC3B22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 w:rsidRPr="003E2700"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04</w:t>
      </w:r>
      <w:r w:rsidRPr="003E2700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</w:t>
      </w:r>
      <w:r w:rsidRPr="003E2700"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</w:t>
      </w:r>
      <w:r w:rsidRPr="003E2700"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606E7164" w14:textId="672A0BED" w:rsidR="00BC3B22" w:rsidRPr="003E2700" w:rsidRDefault="00BC3B22" w:rsidP="00BC3B22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 w:rsidRPr="003E2700"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05</w:t>
      </w:r>
      <w:r w:rsidRPr="003E2700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</w:t>
      </w:r>
      <w:r w:rsidRPr="003E2700"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</w:t>
      </w:r>
      <w:r w:rsidRPr="003E2700"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55026E66" w14:textId="6769FD25" w:rsidR="00187426" w:rsidRPr="00BC3B22" w:rsidRDefault="00BC3B22" w:rsidP="00187426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 w:rsidRPr="003E2700"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06</w:t>
      </w:r>
      <w:r w:rsidRPr="003E2700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</w:t>
      </w:r>
      <w:r w:rsidRPr="003E2700"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</w:t>
      </w:r>
      <w:r w:rsidRPr="003E2700"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6E1B71B3" w14:textId="4D9AA4E5" w:rsidR="0049508A" w:rsidRPr="00BC3B22" w:rsidRDefault="0049508A" w:rsidP="0049508A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 w:rsidRPr="003E2700"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</w:t>
      </w:r>
      <w:r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7</w:t>
      </w:r>
      <w:r w:rsidRPr="003E2700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</w:t>
      </w:r>
      <w:r w:rsidRPr="003E2700"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</w:t>
      </w:r>
      <w:r w:rsidRPr="003E2700"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2DE5E2A1" w14:textId="3837E79A" w:rsidR="0049508A" w:rsidRPr="00BC3B22" w:rsidRDefault="0049508A" w:rsidP="0049508A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 w:rsidRPr="003E2700"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</w:t>
      </w:r>
      <w:r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8</w:t>
      </w:r>
      <w:r w:rsidRPr="003E2700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</w:t>
      </w:r>
      <w:r w:rsidRPr="003E2700"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</w:t>
      </w:r>
      <w:r w:rsidRPr="003E2700"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41718E3F" w14:textId="77777777" w:rsidR="00187426" w:rsidRDefault="00187426" w:rsidP="0018742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707B78B" w14:textId="77777777" w:rsidR="00CD62B8" w:rsidRPr="00230F5A" w:rsidRDefault="00CD62B8" w:rsidP="0018742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0A4102F6" w14:textId="77777777" w:rsidR="00187426" w:rsidRPr="00230F5A" w:rsidRDefault="00187426" w:rsidP="0018742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456D84A" w14:textId="77777777" w:rsidR="00187426" w:rsidRPr="00230F5A" w:rsidRDefault="00187426" w:rsidP="00187426">
      <w:pPr>
        <w:pStyle w:val="Ttulo1"/>
        <w:numPr>
          <w:ilvl w:val="0"/>
          <w:numId w:val="7"/>
        </w:numPr>
        <w:ind w:left="823"/>
        <w:rPr>
          <w:rFonts w:cs="Times New Roman"/>
          <w:b w:val="0"/>
          <w:bCs/>
          <w:color w:val="4472C4" w:themeColor="accent1"/>
        </w:rPr>
      </w:pPr>
      <w:bookmarkStart w:id="13" w:name="_Toc161151624"/>
      <w:r w:rsidRPr="00230F5A">
        <w:rPr>
          <w:rFonts w:cs="Times New Roman"/>
        </w:rPr>
        <w:t>Definición de nombres</w:t>
      </w:r>
      <w:bookmarkEnd w:id="13"/>
      <w:r w:rsidRPr="00230F5A">
        <w:rPr>
          <w:rFonts w:cs="Times New Roman"/>
          <w:b w:val="0"/>
          <w:bCs/>
          <w:color w:val="4472C4" w:themeColor="accent1"/>
        </w:rPr>
        <w:fldChar w:fldCharType="begin"/>
      </w:r>
      <w:r w:rsidRPr="00230F5A">
        <w:rPr>
          <w:rFonts w:cs="Times New Roman"/>
        </w:rPr>
        <w:instrText xml:space="preserve"> XE "</w:instrText>
      </w:r>
      <w:r w:rsidRPr="00230F5A">
        <w:rPr>
          <w:rFonts w:cs="Times New Roman"/>
          <w:bCs/>
          <w:color w:val="4472C4" w:themeColor="accent1"/>
        </w:rPr>
        <w:instrText>Definición de nombres</w:instrText>
      </w:r>
      <w:r w:rsidRPr="00230F5A">
        <w:rPr>
          <w:rFonts w:cs="Times New Roman"/>
        </w:rPr>
        <w:instrText xml:space="preserve">" </w:instrText>
      </w:r>
      <w:r w:rsidRPr="00230F5A">
        <w:rPr>
          <w:rFonts w:cs="Times New Roman"/>
          <w:b w:val="0"/>
          <w:bCs/>
          <w:color w:val="4472C4" w:themeColor="accent1"/>
        </w:rPr>
        <w:fldChar w:fldCharType="end"/>
      </w:r>
    </w:p>
    <w:p w14:paraId="42B47349" w14:textId="77777777" w:rsidR="00187426" w:rsidRPr="00A96CA0" w:rsidRDefault="00187426" w:rsidP="00187426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 xml:space="preserve"> </w:t>
      </w:r>
      <w:bookmarkStart w:id="14" w:name="_Hlk150869745"/>
    </w:p>
    <w:bookmarkEnd w:id="14"/>
    <w:p w14:paraId="1FB7A0A5" w14:textId="77777777" w:rsidR="00187426" w:rsidRPr="00A96CA0" w:rsidRDefault="00187426" w:rsidP="00187426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629AADB6" w14:textId="77777777" w:rsidR="00187426" w:rsidRPr="00A96CA0" w:rsidRDefault="00187426" w:rsidP="00187426">
      <w:pPr>
        <w:pStyle w:val="Ttulo2"/>
        <w:numPr>
          <w:ilvl w:val="1"/>
          <w:numId w:val="7"/>
        </w:numPr>
        <w:ind w:left="1715" w:hanging="360"/>
      </w:pPr>
      <w:bookmarkStart w:id="15" w:name="_Toc161151625"/>
      <w:r w:rsidRPr="00A96CA0">
        <w:t>Archivo de salida a dest</w:t>
      </w:r>
      <w:ins w:id="16" w:author="Roberto Carrasco Venegas" w:date="2023-11-27T13:21:00Z">
        <w:r w:rsidRPr="00A96CA0">
          <w:t>i</w:t>
        </w:r>
      </w:ins>
      <w:r w:rsidRPr="00A96CA0">
        <w:t>no</w:t>
      </w:r>
      <w:bookmarkEnd w:id="15"/>
      <w:r w:rsidRPr="00A96CA0">
        <w:fldChar w:fldCharType="begin"/>
      </w:r>
      <w:r w:rsidRPr="00A96CA0">
        <w:instrText xml:space="preserve"> XE "Archivo de salida a”destino" </w:instrText>
      </w:r>
      <w:r w:rsidRPr="00A96CA0">
        <w:fldChar w:fldCharType="end"/>
      </w:r>
    </w:p>
    <w:p w14:paraId="6306FBCD" w14:textId="77777777" w:rsidR="00187426" w:rsidRPr="00A96CA0" w:rsidRDefault="00187426" w:rsidP="00187426">
      <w:pPr>
        <w:pStyle w:val="Ttulo2"/>
        <w:numPr>
          <w:ilvl w:val="2"/>
          <w:numId w:val="7"/>
        </w:numPr>
        <w:ind w:left="2610" w:hanging="360"/>
      </w:pPr>
      <w:bookmarkStart w:id="17" w:name="_Toc161151626"/>
      <w:r w:rsidRPr="00A96CA0">
        <w:t>Archivo de da</w:t>
      </w:r>
      <w:ins w:id="18" w:author="Roberto Carrasco Venegas" w:date="2023-11-27T13:24:00Z">
        <w:r w:rsidRPr="00A96CA0">
          <w:t>t</w:t>
        </w:r>
      </w:ins>
      <w:r w:rsidRPr="00A96CA0">
        <w:t>os</w:t>
      </w:r>
      <w:bookmarkEnd w:id="17"/>
      <w:r w:rsidRPr="00A96CA0">
        <w:fldChar w:fldCharType="begin"/>
      </w:r>
      <w:r w:rsidRPr="00A96CA0">
        <w:instrText xml:space="preserve"> XE "Archivo ”e datos" </w:instrText>
      </w:r>
      <w:r w:rsidRPr="00A96CA0">
        <w:fldChar w:fldCharType="end"/>
      </w:r>
      <w:r w:rsidRPr="00A96CA0"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28"/>
        <w:gridCol w:w="7081"/>
      </w:tblGrid>
      <w:tr w:rsidR="00187426" w:rsidRPr="00230F5A" w14:paraId="5A25EE0A" w14:textId="77777777" w:rsidTr="005C4751">
        <w:tc>
          <w:tcPr>
            <w:tcW w:w="1413" w:type="dxa"/>
          </w:tcPr>
          <w:p w14:paraId="1DF6DBC4" w14:textId="77777777" w:rsidR="00187426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  <w:p w14:paraId="22599E16" w14:textId="77777777" w:rsidR="00187426" w:rsidRPr="00A96CA0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Instit.Bancaria</w:t>
            </w:r>
            <w:proofErr w:type="spellEnd"/>
          </w:p>
        </w:tc>
        <w:tc>
          <w:tcPr>
            <w:tcW w:w="7081" w:type="dxa"/>
          </w:tcPr>
          <w:p w14:paraId="63126817" w14:textId="2CD618C8" w:rsidR="00187426" w:rsidRPr="00A96CA0" w:rsidRDefault="002703C5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P</w:t>
            </w:r>
            <w:r w:rsidR="00647FC9">
              <w:rPr>
                <w:rFonts w:ascii="Times New Roman" w:hAnsi="Times New Roman" w:cs="Times New Roman"/>
                <w:b/>
                <w:bCs/>
                <w:color w:val="FF0000"/>
              </w:rPr>
              <w:t>1</w:t>
            </w:r>
            <w:r w:rsidR="00BA7C27">
              <w:rPr>
                <w:rFonts w:ascii="Times New Roman" w:hAnsi="Times New Roman" w:cs="Times New Roman"/>
                <w:b/>
                <w:bCs/>
                <w:color w:val="FF0000"/>
              </w:rPr>
              <w:t>4</w:t>
            </w:r>
            <w:r w:rsidR="00187426" w:rsidRPr="00A96CA0">
              <w:rPr>
                <w:rFonts w:ascii="Times New Roman" w:hAnsi="Times New Roman" w:cs="Times New Roman"/>
                <w:b/>
                <w:bCs/>
                <w:color w:val="FF0000"/>
              </w:rPr>
              <w:t>####</w:t>
            </w:r>
            <w:r w:rsidR="00187426">
              <w:rPr>
                <w:rFonts w:ascii="Times New Roman" w:hAnsi="Times New Roman" w:cs="Times New Roman"/>
                <w:b/>
                <w:bCs/>
                <w:color w:val="FF0000"/>
              </w:rPr>
              <w:t>a</w:t>
            </w:r>
            <w:r w:rsidR="00187426" w:rsidRPr="00A96CA0">
              <w:rPr>
                <w:rFonts w:ascii="Times New Roman" w:hAnsi="Times New Roman" w:cs="Times New Roman"/>
                <w:b/>
                <w:bCs/>
                <w:color w:val="FF0000"/>
              </w:rPr>
              <w:t>.XXX</w:t>
            </w:r>
            <w:r w:rsidR="00187426"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</w:t>
            </w:r>
          </w:p>
          <w:p w14:paraId="543019BD" w14:textId="77777777" w:rsidR="00187426" w:rsidRPr="00A96CA0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Código Institución origen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de largo 3</w:t>
            </w:r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  <w:p w14:paraId="54584A44" w14:textId="77777777" w:rsidR="00187426" w:rsidRPr="00230F5A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####:</w:t>
            </w:r>
            <w:r w:rsidRPr="00A96CA0">
              <w:rPr>
                <w:rFonts w:ascii="Times New Roman" w:hAnsi="Times New Roman" w:cs="Times New Roman"/>
              </w:rPr>
              <w:t xml:space="preserve"> </w:t>
            </w:r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Es un correlativo número asignado por el sistema de largo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</w:p>
        </w:tc>
      </w:tr>
    </w:tbl>
    <w:p w14:paraId="7C29DF94" w14:textId="77777777" w:rsidR="00187426" w:rsidRPr="00230F5A" w:rsidRDefault="00187426" w:rsidP="00187426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6D732AD2" w14:textId="77777777" w:rsidR="00187426" w:rsidRPr="00230F5A" w:rsidRDefault="00187426" w:rsidP="00187426">
      <w:pPr>
        <w:pStyle w:val="Ttulo2"/>
        <w:numPr>
          <w:ilvl w:val="2"/>
          <w:numId w:val="7"/>
        </w:numPr>
        <w:ind w:left="2610" w:hanging="360"/>
      </w:pPr>
      <w:bookmarkStart w:id="19" w:name="_Toc161151627"/>
      <w:r w:rsidRPr="00230F5A">
        <w:t>Archivo Carát</w:t>
      </w:r>
      <w:r>
        <w:t>u</w:t>
      </w:r>
      <w:r w:rsidRPr="00230F5A">
        <w:t>la</w:t>
      </w:r>
      <w:bookmarkEnd w:id="19"/>
      <w:r w:rsidRPr="00230F5A">
        <w:fldChar w:fldCharType="begin"/>
      </w:r>
      <w:r w:rsidRPr="00230F5A">
        <w:instrText xml:space="preserve"> XE "Archivo </w:instrText>
      </w:r>
      <w:r>
        <w:instrText>”</w:instrText>
      </w:r>
      <w:r w:rsidRPr="00230F5A">
        <w:instrText xml:space="preserve">arátula" </w:instrText>
      </w:r>
      <w:r w:rsidRPr="00230F5A">
        <w:fldChar w:fldCharType="end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28"/>
        <w:gridCol w:w="7081"/>
      </w:tblGrid>
      <w:tr w:rsidR="00187426" w:rsidRPr="00230F5A" w14:paraId="6A622E47" w14:textId="77777777" w:rsidTr="005C4751">
        <w:tc>
          <w:tcPr>
            <w:tcW w:w="1413" w:type="dxa"/>
          </w:tcPr>
          <w:p w14:paraId="763EB671" w14:textId="77777777" w:rsidR="00187426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  <w:p w14:paraId="5EEA0C81" w14:textId="77777777" w:rsidR="00187426" w:rsidRPr="00230F5A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Instit.Bancaria</w:t>
            </w:r>
            <w:proofErr w:type="spellEnd"/>
          </w:p>
        </w:tc>
        <w:tc>
          <w:tcPr>
            <w:tcW w:w="7081" w:type="dxa"/>
          </w:tcPr>
          <w:p w14:paraId="53EE89A7" w14:textId="7F71A9E7" w:rsidR="00187426" w:rsidRPr="00230F5A" w:rsidRDefault="002703C5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P</w:t>
            </w:r>
            <w:r w:rsidR="00647FC9">
              <w:rPr>
                <w:rFonts w:ascii="Times New Roman" w:hAnsi="Times New Roman" w:cs="Times New Roman"/>
                <w:b/>
                <w:bCs/>
                <w:color w:val="FF0000"/>
              </w:rPr>
              <w:t>1</w:t>
            </w:r>
            <w:r w:rsidR="00BA7C27">
              <w:rPr>
                <w:rFonts w:ascii="Times New Roman" w:hAnsi="Times New Roman" w:cs="Times New Roman"/>
                <w:b/>
                <w:bCs/>
                <w:color w:val="FF0000"/>
              </w:rPr>
              <w:t>4</w:t>
            </w:r>
            <w:r w:rsidR="00187426" w:rsidRPr="00230F5A">
              <w:rPr>
                <w:rFonts w:ascii="Times New Roman" w:hAnsi="Times New Roman" w:cs="Times New Roman"/>
                <w:b/>
                <w:bCs/>
                <w:color w:val="FF0000"/>
              </w:rPr>
              <w:t>####</w:t>
            </w:r>
            <w:r w:rsidR="00187426">
              <w:rPr>
                <w:rFonts w:ascii="Times New Roman" w:hAnsi="Times New Roman" w:cs="Times New Roman"/>
                <w:b/>
                <w:bCs/>
                <w:color w:val="FF0000"/>
              </w:rPr>
              <w:t>c</w:t>
            </w:r>
            <w:r w:rsidR="00187426" w:rsidRPr="00230F5A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.XXX </w:t>
            </w:r>
            <w:r w:rsidR="00187426"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   </w:t>
            </w:r>
          </w:p>
          <w:p w14:paraId="0123AEE1" w14:textId="77777777" w:rsidR="00187426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XXX: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Código Institución origen de la largo 3</w:t>
            </w:r>
          </w:p>
          <w:p w14:paraId="50F88DBB" w14:textId="77777777" w:rsidR="00187426" w:rsidRPr="00230F5A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####: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</w:t>
            </w:r>
            <w:r w:rsidRPr="007A44F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s un correlativo número asignado por el sistema de largo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</w:p>
        </w:tc>
      </w:tr>
    </w:tbl>
    <w:p w14:paraId="53963BF3" w14:textId="77777777" w:rsidR="00187426" w:rsidRDefault="00187426" w:rsidP="00187426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4586B12B" w14:textId="77777777" w:rsidR="00187426" w:rsidRPr="00230F5A" w:rsidRDefault="00187426" w:rsidP="00187426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5B479AEE" w14:textId="77777777" w:rsidR="00187426" w:rsidRPr="00B9545E" w:rsidRDefault="00187426" w:rsidP="00187426">
      <w:pPr>
        <w:rPr>
          <w:rFonts w:ascii="Times New Roman" w:hAnsi="Times New Roman" w:cs="Times New Roman"/>
          <w:b/>
          <w:bCs/>
          <w:color w:val="4472C4" w:themeColor="accent1"/>
        </w:rPr>
      </w:pPr>
      <w:bookmarkStart w:id="20" w:name="_Hlk160526227"/>
      <w:bookmarkStart w:id="21" w:name="_Hlk151646289"/>
      <w:bookmarkStart w:id="22" w:name="_Hlk150869805"/>
      <w:bookmarkStart w:id="23" w:name="_Hlk151631830"/>
      <w:bookmarkStart w:id="24" w:name="_Hlk150874624"/>
      <w:r w:rsidRPr="00B9545E">
        <w:rPr>
          <w:rFonts w:ascii="Times New Roman" w:hAnsi="Times New Roman" w:cs="Times New Roman"/>
          <w:b/>
          <w:bCs/>
          <w:color w:val="4472C4" w:themeColor="accent1"/>
        </w:rPr>
        <w:t>Los archivos deben ir a una cuarta carpeta denominada:</w:t>
      </w:r>
    </w:p>
    <w:p w14:paraId="650F9445" w14:textId="50F7E728" w:rsidR="00187426" w:rsidRPr="00B9545E" w:rsidRDefault="00187426" w:rsidP="00187426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B9545E">
        <w:rPr>
          <w:rFonts w:ascii="Times New Roman" w:hAnsi="Times New Roman" w:cs="Times New Roman"/>
          <w:b/>
          <w:bCs/>
          <w:color w:val="4472C4" w:themeColor="accent1"/>
        </w:rPr>
        <w:lastRenderedPageBreak/>
        <w:t>\salida</w:t>
      </w:r>
    </w:p>
    <w:p w14:paraId="21B805EB" w14:textId="77777777" w:rsidR="00187426" w:rsidRPr="00B9545E" w:rsidRDefault="00187426" w:rsidP="00187426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2BC7BC99" w14:textId="77777777" w:rsidR="00187426" w:rsidRPr="00B9545E" w:rsidRDefault="00187426" w:rsidP="00187426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B9545E">
        <w:rPr>
          <w:rFonts w:ascii="Times New Roman" w:hAnsi="Times New Roman" w:cs="Times New Roman"/>
          <w:b/>
          <w:bCs/>
          <w:color w:val="4472C4" w:themeColor="accent1"/>
        </w:rPr>
        <w:t>Para toda institución (Bancaria-CMF-Banco Central)</w:t>
      </w:r>
    </w:p>
    <w:bookmarkEnd w:id="20"/>
    <w:p w14:paraId="289B0436" w14:textId="77777777" w:rsidR="00187426" w:rsidRDefault="00187426" w:rsidP="00187426">
      <w:pPr>
        <w:rPr>
          <w:rFonts w:ascii="Times New Roman" w:hAnsi="Times New Roman" w:cs="Times New Roman"/>
          <w:color w:val="4472C4" w:themeColor="accent1"/>
        </w:rPr>
      </w:pPr>
    </w:p>
    <w:p w14:paraId="5DFD6228" w14:textId="77777777" w:rsidR="00187426" w:rsidRDefault="00187426" w:rsidP="00187426">
      <w:pPr>
        <w:rPr>
          <w:rFonts w:ascii="Times New Roman" w:hAnsi="Times New Roman" w:cs="Times New Roman"/>
          <w:color w:val="4472C4" w:themeColor="accent1"/>
        </w:rPr>
      </w:pPr>
    </w:p>
    <w:p w14:paraId="5CAB90DD" w14:textId="77777777" w:rsidR="00187426" w:rsidRDefault="00187426" w:rsidP="00187426">
      <w:pPr>
        <w:rPr>
          <w:rFonts w:ascii="Times New Roman" w:hAnsi="Times New Roman" w:cs="Times New Roman"/>
          <w:color w:val="4472C4" w:themeColor="accent1"/>
        </w:rPr>
      </w:pPr>
    </w:p>
    <w:p w14:paraId="3CE1638C" w14:textId="77777777" w:rsidR="00187426" w:rsidRDefault="00187426" w:rsidP="00187426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2DB4D5F7" w14:textId="77777777" w:rsidR="00187426" w:rsidRDefault="00187426" w:rsidP="00187426">
      <w:pPr>
        <w:pStyle w:val="Ttulo2"/>
        <w:numPr>
          <w:ilvl w:val="1"/>
          <w:numId w:val="7"/>
        </w:numPr>
        <w:ind w:left="1715" w:hanging="360"/>
      </w:pPr>
      <w:bookmarkStart w:id="25" w:name="_Toc161151628"/>
      <w:r>
        <w:t>Definición de correlativo</w:t>
      </w:r>
      <w:bookmarkEnd w:id="25"/>
    </w:p>
    <w:p w14:paraId="0D8131FC" w14:textId="77777777" w:rsidR="00187426" w:rsidRPr="00793B06" w:rsidRDefault="00187426" w:rsidP="00187426"/>
    <w:p w14:paraId="30674E70" w14:textId="77777777" w:rsidR="00187426" w:rsidRDefault="00187426" w:rsidP="00187426">
      <w:pPr>
        <w:pStyle w:val="Ttulo2"/>
        <w:numPr>
          <w:ilvl w:val="2"/>
          <w:numId w:val="7"/>
        </w:numPr>
        <w:ind w:left="2610" w:hanging="360"/>
      </w:pPr>
      <w:bookmarkStart w:id="26" w:name="_Toc161151629"/>
      <w:r>
        <w:t>Salida</w:t>
      </w:r>
      <w:bookmarkEnd w:id="26"/>
      <w:r>
        <w:t xml:space="preserve"> </w:t>
      </w:r>
      <w:r w:rsidRPr="00230F5A">
        <w:fldChar w:fldCharType="begin"/>
      </w:r>
      <w:r w:rsidRPr="00230F5A">
        <w:instrText xml:space="preserve"> XE "Archivo de salida a</w:instrText>
      </w:r>
      <w:r>
        <w:instrText>”</w:instrText>
      </w:r>
      <w:r w:rsidRPr="00230F5A">
        <w:instrText xml:space="preserve">destino" </w:instrText>
      </w:r>
      <w:r w:rsidRPr="00230F5A">
        <w:fldChar w:fldCharType="end"/>
      </w:r>
    </w:p>
    <w:p w14:paraId="0638F9E1" w14:textId="77777777" w:rsidR="00187426" w:rsidRPr="00787AE9" w:rsidRDefault="00187426" w:rsidP="00187426"/>
    <w:p w14:paraId="52D6E263" w14:textId="77777777" w:rsidR="00187426" w:rsidRDefault="00187426" w:rsidP="00187426">
      <w:pPr>
        <w:ind w:firstLine="851"/>
        <w:rPr>
          <w:rFonts w:ascii="Times New Roman" w:hAnsi="Times New Roman" w:cs="Times New Roman"/>
          <w:color w:val="4472C4" w:themeColor="accent1"/>
        </w:rPr>
      </w:pPr>
      <w:r w:rsidRPr="00930A0D">
        <w:rPr>
          <w:rFonts w:ascii="Times New Roman" w:hAnsi="Times New Roman" w:cs="Times New Roman"/>
          <w:color w:val="4472C4" w:themeColor="accent1"/>
        </w:rPr>
        <w:t xml:space="preserve">El correlativo es único y se define por Institución Receptora </w:t>
      </w:r>
      <w:r>
        <w:rPr>
          <w:rFonts w:ascii="Times New Roman" w:hAnsi="Times New Roman" w:cs="Times New Roman"/>
          <w:color w:val="4472C4" w:themeColor="accent1"/>
        </w:rPr>
        <w:t>(CMF-Bancos)</w:t>
      </w:r>
    </w:p>
    <w:p w14:paraId="18B7CBE8" w14:textId="77777777" w:rsidR="00187426" w:rsidRPr="00B537DA" w:rsidRDefault="00187426" w:rsidP="00187426">
      <w:pPr>
        <w:rPr>
          <w:rFonts w:ascii="Times New Roman" w:hAnsi="Times New Roman" w:cs="Times New Roman"/>
          <w:color w:val="4472C4" w:themeColor="accent1"/>
        </w:rPr>
      </w:pPr>
    </w:p>
    <w:bookmarkEnd w:id="21"/>
    <w:bookmarkEnd w:id="22"/>
    <w:p w14:paraId="5E1631E3" w14:textId="77777777" w:rsidR="00187426" w:rsidRPr="00793B06" w:rsidRDefault="00187426" w:rsidP="00187426"/>
    <w:p w14:paraId="1484AA8F" w14:textId="77777777" w:rsidR="00187426" w:rsidRDefault="00187426" w:rsidP="00187426">
      <w:pPr>
        <w:pStyle w:val="Ttulo2"/>
        <w:numPr>
          <w:ilvl w:val="2"/>
          <w:numId w:val="7"/>
        </w:numPr>
        <w:ind w:left="2610" w:hanging="360"/>
      </w:pPr>
      <w:bookmarkStart w:id="27" w:name="_Toc161151630"/>
      <w:r>
        <w:t>Entrada</w:t>
      </w:r>
      <w:bookmarkEnd w:id="27"/>
    </w:p>
    <w:p w14:paraId="408FE24D" w14:textId="77777777" w:rsidR="00187426" w:rsidRDefault="00187426" w:rsidP="00187426">
      <w:pPr>
        <w:pStyle w:val="Ttulo2"/>
        <w:numPr>
          <w:ilvl w:val="0"/>
          <w:numId w:val="0"/>
        </w:numPr>
        <w:ind w:left="1224"/>
      </w:pPr>
      <w:r w:rsidRPr="00230F5A">
        <w:fldChar w:fldCharType="begin"/>
      </w:r>
      <w:r w:rsidRPr="00230F5A">
        <w:instrText xml:space="preserve"> XE "Archivo de salida a</w:instrText>
      </w:r>
      <w:r>
        <w:instrText>”</w:instrText>
      </w:r>
      <w:r w:rsidRPr="00230F5A">
        <w:instrText xml:space="preserve">destino" </w:instrText>
      </w:r>
      <w:r w:rsidRPr="00230F5A">
        <w:fldChar w:fldCharType="end"/>
      </w:r>
    </w:p>
    <w:p w14:paraId="2DD6E953" w14:textId="77777777" w:rsidR="00277CFB" w:rsidRPr="00B537DA" w:rsidRDefault="00277CFB" w:rsidP="00277CFB">
      <w:pPr>
        <w:ind w:left="115" w:firstLine="708"/>
        <w:rPr>
          <w:rFonts w:ascii="Times New Roman" w:hAnsi="Times New Roman" w:cs="Times New Roman"/>
          <w:color w:val="4472C4" w:themeColor="accent1"/>
        </w:rPr>
      </w:pPr>
      <w:bookmarkStart w:id="28" w:name="_Hlk163203721"/>
      <w:r w:rsidRPr="001E3C48">
        <w:rPr>
          <w:rFonts w:ascii="Times New Roman" w:hAnsi="Times New Roman" w:cs="Times New Roman"/>
          <w:color w:val="4472C4" w:themeColor="accent1"/>
        </w:rPr>
        <w:t>El correlativo es único y se define por Institución</w:t>
      </w:r>
    </w:p>
    <w:bookmarkEnd w:id="28"/>
    <w:p w14:paraId="1AE86219" w14:textId="77777777" w:rsidR="00187426" w:rsidRPr="00B537DA" w:rsidRDefault="00187426" w:rsidP="00187426">
      <w:pPr>
        <w:rPr>
          <w:rFonts w:ascii="Times New Roman" w:hAnsi="Times New Roman" w:cs="Times New Roman"/>
          <w:color w:val="4472C4" w:themeColor="accent1"/>
        </w:rPr>
      </w:pPr>
    </w:p>
    <w:p w14:paraId="600821D6" w14:textId="77777777" w:rsidR="00187426" w:rsidRPr="00230F5A" w:rsidRDefault="00187426" w:rsidP="0018742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bookmarkEnd w:id="23"/>
    <w:p w14:paraId="3306F6E5" w14:textId="77777777" w:rsidR="00187426" w:rsidRPr="00230F5A" w:rsidRDefault="00187426" w:rsidP="00187426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br w:type="page"/>
      </w:r>
    </w:p>
    <w:p w14:paraId="2D3A751A" w14:textId="77777777" w:rsidR="00187426" w:rsidRPr="00230F5A" w:rsidRDefault="00187426" w:rsidP="00187426">
      <w:pPr>
        <w:pStyle w:val="Ttulo1"/>
        <w:numPr>
          <w:ilvl w:val="0"/>
          <w:numId w:val="7"/>
        </w:numPr>
        <w:ind w:left="823"/>
      </w:pPr>
      <w:bookmarkStart w:id="29" w:name="_Toc161151631"/>
      <w:bookmarkEnd w:id="24"/>
      <w:r w:rsidRPr="00230F5A">
        <w:lastRenderedPageBreak/>
        <w:t>Definición de</w:t>
      </w:r>
      <w:r>
        <w:t xml:space="preserve"> datos por ingresar de</w:t>
      </w:r>
      <w:r w:rsidRPr="00230F5A">
        <w:t xml:space="preserve">l </w:t>
      </w:r>
      <w:r>
        <w:t>usuario (desde el Front)</w:t>
      </w:r>
      <w:bookmarkEnd w:id="29"/>
      <w:r>
        <w:t xml:space="preserve"> </w:t>
      </w:r>
      <w:r w:rsidRPr="00230F5A">
        <w:fldChar w:fldCharType="begin"/>
      </w:r>
      <w:r w:rsidRPr="00230F5A">
        <w:instrText xml:space="preserve"> XE "Definición del</w:instrText>
      </w:r>
      <w:r>
        <w:instrText>”</w:instrText>
      </w:r>
      <w:r w:rsidRPr="00230F5A">
        <w:instrText xml:space="preserve">destino" </w:instrText>
      </w:r>
      <w:r w:rsidRPr="00230F5A">
        <w:fldChar w:fldCharType="end"/>
      </w:r>
    </w:p>
    <w:p w14:paraId="36AB2BFB" w14:textId="77777777" w:rsidR="00187426" w:rsidRPr="00230F5A" w:rsidRDefault="00187426" w:rsidP="00187426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tbl>
      <w:tblPr>
        <w:tblStyle w:val="TableNormal"/>
        <w:tblW w:w="10075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39"/>
        <w:gridCol w:w="293"/>
        <w:gridCol w:w="1441"/>
        <w:gridCol w:w="5958"/>
        <w:gridCol w:w="10"/>
        <w:gridCol w:w="1134"/>
      </w:tblGrid>
      <w:tr w:rsidR="00187426" w:rsidRPr="003E2700" w14:paraId="6DBD3584" w14:textId="77777777" w:rsidTr="005C4751">
        <w:trPr>
          <w:trHeight w:val="268"/>
        </w:trPr>
        <w:tc>
          <w:tcPr>
            <w:tcW w:w="1239" w:type="dxa"/>
          </w:tcPr>
          <w:p w14:paraId="5FC3053D" w14:textId="77777777" w:rsidR="00187426" w:rsidRPr="003E2700" w:rsidRDefault="00187426" w:rsidP="005C4751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</w:rPr>
              <w:t>ITEM</w:t>
            </w:r>
          </w:p>
        </w:tc>
        <w:tc>
          <w:tcPr>
            <w:tcW w:w="293" w:type="dxa"/>
          </w:tcPr>
          <w:p w14:paraId="57ACD2D2" w14:textId="77777777" w:rsidR="00187426" w:rsidRPr="003E2700" w:rsidRDefault="00187426" w:rsidP="005C4751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8"/>
              </w:rPr>
            </w:pPr>
          </w:p>
        </w:tc>
        <w:tc>
          <w:tcPr>
            <w:tcW w:w="1441" w:type="dxa"/>
          </w:tcPr>
          <w:p w14:paraId="1C209E14" w14:textId="77777777" w:rsidR="00187426" w:rsidRPr="003E2700" w:rsidRDefault="00187426" w:rsidP="005C4751">
            <w:pPr>
              <w:pStyle w:val="TableParagraph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</w:rPr>
              <w:t>CODIGO</w:t>
            </w:r>
          </w:p>
        </w:tc>
        <w:tc>
          <w:tcPr>
            <w:tcW w:w="5968" w:type="dxa"/>
            <w:gridSpan w:val="2"/>
          </w:tcPr>
          <w:p w14:paraId="2A5D2C4D" w14:textId="77777777" w:rsidR="00187426" w:rsidRPr="003E2700" w:rsidRDefault="00187426" w:rsidP="005C4751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</w:rPr>
              <w:t>Descripción</w:t>
            </w:r>
            <w:proofErr w:type="spellEnd"/>
            <w:r w:rsidRPr="003E2700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</w:rPr>
              <w:t>/</w:t>
            </w:r>
            <w:r w:rsidRPr="003E2700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</w:rPr>
              <w:t>Forma</w:t>
            </w:r>
            <w:r w:rsidRPr="003E2700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</w:rPr>
              <w:t>de</w:t>
            </w:r>
            <w:r w:rsidRPr="003E2700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proofErr w:type="spellStart"/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</w:rPr>
              <w:t>cálculo</w:t>
            </w:r>
            <w:proofErr w:type="spellEnd"/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</w:rPr>
              <w:t>.</w:t>
            </w:r>
          </w:p>
        </w:tc>
        <w:tc>
          <w:tcPr>
            <w:tcW w:w="1134" w:type="dxa"/>
          </w:tcPr>
          <w:p w14:paraId="537940F1" w14:textId="77777777" w:rsidR="00187426" w:rsidRPr="003E2700" w:rsidRDefault="00187426" w:rsidP="005C4751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Acción</w:t>
            </w:r>
            <w:proofErr w:type="spellEnd"/>
          </w:p>
        </w:tc>
      </w:tr>
      <w:tr w:rsidR="00187426" w:rsidRPr="003E2700" w14:paraId="18DCC485" w14:textId="77777777" w:rsidTr="005C4751">
        <w:trPr>
          <w:trHeight w:val="268"/>
        </w:trPr>
        <w:tc>
          <w:tcPr>
            <w:tcW w:w="1239" w:type="dxa"/>
          </w:tcPr>
          <w:p w14:paraId="0EBAEC3D" w14:textId="77777777" w:rsidR="00187426" w:rsidRPr="003E2700" w:rsidRDefault="00187426" w:rsidP="005C475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</w:t>
            </w:r>
          </w:p>
        </w:tc>
        <w:tc>
          <w:tcPr>
            <w:tcW w:w="293" w:type="dxa"/>
          </w:tcPr>
          <w:p w14:paraId="34058733" w14:textId="77777777" w:rsidR="00187426" w:rsidRPr="003E2700" w:rsidRDefault="00187426" w:rsidP="005C4751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53207B5B" w14:textId="77777777" w:rsidR="00187426" w:rsidRPr="003E2700" w:rsidRDefault="00187426" w:rsidP="005C4751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G01</w:t>
            </w:r>
          </w:p>
        </w:tc>
        <w:tc>
          <w:tcPr>
            <w:tcW w:w="5968" w:type="dxa"/>
            <w:gridSpan w:val="2"/>
          </w:tcPr>
          <w:p w14:paraId="20292502" w14:textId="77777777" w:rsidR="00187426" w:rsidRPr="003E2700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CONTROL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5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TRANSFERENCIA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     </w:t>
            </w:r>
          </w:p>
        </w:tc>
        <w:tc>
          <w:tcPr>
            <w:tcW w:w="1134" w:type="dxa"/>
          </w:tcPr>
          <w:p w14:paraId="657D741F" w14:textId="77777777" w:rsidR="00187426" w:rsidRPr="003E2700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no se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modifica</w:t>
            </w:r>
            <w:proofErr w:type="spellEnd"/>
          </w:p>
        </w:tc>
      </w:tr>
      <w:tr w:rsidR="00187426" w:rsidRPr="003E2700" w14:paraId="408CDAAC" w14:textId="77777777" w:rsidTr="005C4751">
        <w:trPr>
          <w:trHeight w:val="268"/>
        </w:trPr>
        <w:tc>
          <w:tcPr>
            <w:tcW w:w="1239" w:type="dxa"/>
          </w:tcPr>
          <w:p w14:paraId="686BF470" w14:textId="77777777" w:rsidR="00187426" w:rsidRPr="003E2700" w:rsidRDefault="00187426" w:rsidP="005C475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2</w:t>
            </w:r>
          </w:p>
        </w:tc>
        <w:tc>
          <w:tcPr>
            <w:tcW w:w="293" w:type="dxa"/>
          </w:tcPr>
          <w:p w14:paraId="108D4987" w14:textId="77777777" w:rsidR="00187426" w:rsidRPr="003E2700" w:rsidRDefault="00187426" w:rsidP="005C4751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174A758B" w14:textId="77777777" w:rsidR="00187426" w:rsidRPr="003E2700" w:rsidRDefault="00187426" w:rsidP="005C4751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18</w:t>
            </w:r>
          </w:p>
        </w:tc>
        <w:tc>
          <w:tcPr>
            <w:tcW w:w="5968" w:type="dxa"/>
            <w:gridSpan w:val="2"/>
          </w:tcPr>
          <w:p w14:paraId="1E8C2380" w14:textId="77777777" w:rsidR="00187426" w:rsidRPr="003E2700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NOMBRE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Y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CARGO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RESPONS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INFORM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 </w:t>
            </w:r>
          </w:p>
        </w:tc>
        <w:tc>
          <w:tcPr>
            <w:tcW w:w="1134" w:type="dxa"/>
          </w:tcPr>
          <w:p w14:paraId="013A9C5A" w14:textId="77777777" w:rsidR="00187426" w:rsidRPr="003E2700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Ingresar</w:t>
            </w:r>
          </w:p>
        </w:tc>
      </w:tr>
      <w:tr w:rsidR="00187426" w:rsidRPr="003E2700" w14:paraId="3E745D0F" w14:textId="77777777" w:rsidTr="005C4751">
        <w:trPr>
          <w:trHeight w:val="268"/>
        </w:trPr>
        <w:tc>
          <w:tcPr>
            <w:tcW w:w="1239" w:type="dxa"/>
          </w:tcPr>
          <w:p w14:paraId="76ADD83E" w14:textId="77777777" w:rsidR="00187426" w:rsidRPr="003E2700" w:rsidRDefault="00187426" w:rsidP="005C475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3</w:t>
            </w:r>
          </w:p>
        </w:tc>
        <w:tc>
          <w:tcPr>
            <w:tcW w:w="293" w:type="dxa"/>
          </w:tcPr>
          <w:p w14:paraId="064DAD13" w14:textId="77777777" w:rsidR="00187426" w:rsidRPr="003E2700" w:rsidRDefault="00187426" w:rsidP="005C4751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6CF570C4" w14:textId="77777777" w:rsidR="00187426" w:rsidRPr="003E2700" w:rsidRDefault="00187426" w:rsidP="005C4751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20</w:t>
            </w:r>
          </w:p>
        </w:tc>
        <w:tc>
          <w:tcPr>
            <w:tcW w:w="5968" w:type="dxa"/>
            <w:gridSpan w:val="2"/>
          </w:tcPr>
          <w:p w14:paraId="1EF3F841" w14:textId="77777777" w:rsidR="00187426" w:rsidRPr="003E2700" w:rsidRDefault="00187426" w:rsidP="005C4751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REFERENCIA</w:t>
            </w:r>
          </w:p>
        </w:tc>
        <w:tc>
          <w:tcPr>
            <w:tcW w:w="1134" w:type="dxa"/>
          </w:tcPr>
          <w:p w14:paraId="1087A291" w14:textId="77777777" w:rsidR="00187426" w:rsidRPr="003E2700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Ingresar</w:t>
            </w:r>
          </w:p>
        </w:tc>
      </w:tr>
      <w:tr w:rsidR="00187426" w:rsidRPr="003E2700" w14:paraId="61F49909" w14:textId="77777777" w:rsidTr="005C4751">
        <w:trPr>
          <w:trHeight w:val="268"/>
        </w:trPr>
        <w:tc>
          <w:tcPr>
            <w:tcW w:w="1239" w:type="dxa"/>
          </w:tcPr>
          <w:p w14:paraId="1122CDC3" w14:textId="77777777" w:rsidR="00187426" w:rsidRPr="003E2700" w:rsidRDefault="00187426" w:rsidP="005C475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4</w:t>
            </w:r>
          </w:p>
        </w:tc>
        <w:tc>
          <w:tcPr>
            <w:tcW w:w="293" w:type="dxa"/>
          </w:tcPr>
          <w:p w14:paraId="7F3C65FD" w14:textId="77777777" w:rsidR="00187426" w:rsidRPr="003E2700" w:rsidRDefault="00187426" w:rsidP="005C4751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4B2184EF" w14:textId="77777777" w:rsidR="00187426" w:rsidRPr="003E2700" w:rsidRDefault="00187426" w:rsidP="005C4751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34</w:t>
            </w:r>
          </w:p>
        </w:tc>
        <w:tc>
          <w:tcPr>
            <w:tcW w:w="5968" w:type="dxa"/>
            <w:gridSpan w:val="2"/>
          </w:tcPr>
          <w:p w14:paraId="5FF59F90" w14:textId="77777777" w:rsidR="00187426" w:rsidRPr="003E2700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FECHA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VALIDEZ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</w:p>
        </w:tc>
        <w:tc>
          <w:tcPr>
            <w:tcW w:w="1134" w:type="dxa"/>
          </w:tcPr>
          <w:p w14:paraId="6CF72FE0" w14:textId="77777777" w:rsidR="00187426" w:rsidRPr="001560DC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 xml:space="preserve">Se coloca Fecha de la línea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 xml:space="preserve"> del archivo</w:t>
            </w:r>
          </w:p>
        </w:tc>
      </w:tr>
      <w:tr w:rsidR="004E2484" w:rsidRPr="00F45E53" w14:paraId="3372138B" w14:textId="77777777" w:rsidTr="005C4751">
        <w:trPr>
          <w:trHeight w:val="268"/>
        </w:trPr>
        <w:tc>
          <w:tcPr>
            <w:tcW w:w="1239" w:type="dxa"/>
          </w:tcPr>
          <w:p w14:paraId="7F9FE76D" w14:textId="77777777" w:rsidR="004E2484" w:rsidRPr="00F45E53" w:rsidRDefault="004E2484" w:rsidP="004E2484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5</w:t>
            </w:r>
          </w:p>
        </w:tc>
        <w:tc>
          <w:tcPr>
            <w:tcW w:w="293" w:type="dxa"/>
          </w:tcPr>
          <w:p w14:paraId="347E35C9" w14:textId="77777777" w:rsidR="004E2484" w:rsidRPr="00F45E53" w:rsidRDefault="004E2484" w:rsidP="004E2484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68E23D27" w14:textId="2F1189B5" w:rsidR="004E2484" w:rsidRPr="00F45E53" w:rsidRDefault="004E2484" w:rsidP="004E2484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4E248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PA1</w:t>
            </w:r>
          </w:p>
        </w:tc>
        <w:tc>
          <w:tcPr>
            <w:tcW w:w="5958" w:type="dxa"/>
          </w:tcPr>
          <w:p w14:paraId="1F6999CD" w14:textId="4EDCABB6" w:rsidR="004E2484" w:rsidRPr="00F45E53" w:rsidRDefault="004E2484" w:rsidP="004E2484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4E248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NUMERO DE REGISTROS INFORMADOS</w:t>
            </w:r>
          </w:p>
        </w:tc>
        <w:tc>
          <w:tcPr>
            <w:tcW w:w="1144" w:type="dxa"/>
            <w:gridSpan w:val="2"/>
          </w:tcPr>
          <w:p w14:paraId="313E05D2" w14:textId="77777777" w:rsidR="004E2484" w:rsidRPr="00F45E53" w:rsidRDefault="004E2484" w:rsidP="004E2484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puede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cambiar</w:t>
            </w:r>
            <w:proofErr w:type="spellEnd"/>
          </w:p>
        </w:tc>
      </w:tr>
      <w:tr w:rsidR="004E2484" w:rsidRPr="00F45E53" w14:paraId="79CC2657" w14:textId="77777777" w:rsidTr="005C4751">
        <w:trPr>
          <w:trHeight w:val="268"/>
        </w:trPr>
        <w:tc>
          <w:tcPr>
            <w:tcW w:w="1239" w:type="dxa"/>
          </w:tcPr>
          <w:p w14:paraId="3A649590" w14:textId="77777777" w:rsidR="004E2484" w:rsidRPr="00F45E53" w:rsidRDefault="004E2484" w:rsidP="004E2484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6</w:t>
            </w:r>
          </w:p>
        </w:tc>
        <w:tc>
          <w:tcPr>
            <w:tcW w:w="293" w:type="dxa"/>
          </w:tcPr>
          <w:p w14:paraId="3FCA7587" w14:textId="77777777" w:rsidR="004E2484" w:rsidRPr="00F45E53" w:rsidRDefault="004E2484" w:rsidP="004E2484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550B8911" w14:textId="02B43F7C" w:rsidR="004E2484" w:rsidRDefault="004E2484" w:rsidP="004E2484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4E248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PN0</w:t>
            </w:r>
          </w:p>
        </w:tc>
        <w:tc>
          <w:tcPr>
            <w:tcW w:w="5958" w:type="dxa"/>
          </w:tcPr>
          <w:p w14:paraId="369646E4" w14:textId="57F42DC5" w:rsidR="004E2484" w:rsidRPr="001560DC" w:rsidRDefault="004E2484" w:rsidP="004E2484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1560D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COMUNAS CON INFORMACION</w:t>
            </w:r>
          </w:p>
        </w:tc>
        <w:tc>
          <w:tcPr>
            <w:tcW w:w="1144" w:type="dxa"/>
            <w:gridSpan w:val="2"/>
          </w:tcPr>
          <w:p w14:paraId="3E2A5A04" w14:textId="77777777" w:rsidR="004E2484" w:rsidRPr="00F45E53" w:rsidRDefault="004E2484" w:rsidP="004E2484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puede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cambiar</w:t>
            </w:r>
            <w:proofErr w:type="spellEnd"/>
          </w:p>
        </w:tc>
      </w:tr>
      <w:tr w:rsidR="004E2484" w:rsidRPr="00F45E53" w14:paraId="4FE25AD8" w14:textId="77777777" w:rsidTr="005C4751">
        <w:trPr>
          <w:trHeight w:val="268"/>
        </w:trPr>
        <w:tc>
          <w:tcPr>
            <w:tcW w:w="1239" w:type="dxa"/>
          </w:tcPr>
          <w:p w14:paraId="27E7BE1C" w14:textId="77777777" w:rsidR="004E2484" w:rsidRPr="00F45E53" w:rsidRDefault="004E2484" w:rsidP="004E2484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7</w:t>
            </w:r>
          </w:p>
        </w:tc>
        <w:tc>
          <w:tcPr>
            <w:tcW w:w="293" w:type="dxa"/>
          </w:tcPr>
          <w:p w14:paraId="0074FE3C" w14:textId="77777777" w:rsidR="004E2484" w:rsidRPr="00F45E53" w:rsidRDefault="004E2484" w:rsidP="004E2484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2349F0E8" w14:textId="4D8CC179" w:rsidR="004E2484" w:rsidRDefault="004E2484" w:rsidP="004E2484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4E248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PN1</w:t>
            </w:r>
          </w:p>
        </w:tc>
        <w:tc>
          <w:tcPr>
            <w:tcW w:w="5958" w:type="dxa"/>
          </w:tcPr>
          <w:p w14:paraId="66ABB518" w14:textId="2BE726CF" w:rsidR="004E2484" w:rsidRPr="001560DC" w:rsidRDefault="004E2484" w:rsidP="004E2484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1560D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COLOCACIONES SIN MOROSIDAD</w:t>
            </w:r>
          </w:p>
        </w:tc>
        <w:tc>
          <w:tcPr>
            <w:tcW w:w="1144" w:type="dxa"/>
            <w:gridSpan w:val="2"/>
          </w:tcPr>
          <w:p w14:paraId="644F43A1" w14:textId="77777777" w:rsidR="004E2484" w:rsidRPr="00F45E53" w:rsidRDefault="004E2484" w:rsidP="004E2484">
            <w:pPr>
              <w:pStyle w:val="TableParagraph"/>
              <w:spacing w:before="1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puede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cambiar</w:t>
            </w:r>
            <w:proofErr w:type="spellEnd"/>
          </w:p>
        </w:tc>
      </w:tr>
      <w:tr w:rsidR="004E2484" w:rsidRPr="00F45E53" w14:paraId="1AF08D11" w14:textId="77777777" w:rsidTr="005C4751">
        <w:trPr>
          <w:trHeight w:val="268"/>
        </w:trPr>
        <w:tc>
          <w:tcPr>
            <w:tcW w:w="1239" w:type="dxa"/>
          </w:tcPr>
          <w:p w14:paraId="39C3E4C4" w14:textId="77777777" w:rsidR="004E2484" w:rsidRPr="00F45E53" w:rsidRDefault="004E2484" w:rsidP="004E2484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8</w:t>
            </w:r>
          </w:p>
        </w:tc>
        <w:tc>
          <w:tcPr>
            <w:tcW w:w="293" w:type="dxa"/>
          </w:tcPr>
          <w:p w14:paraId="2B2BF3F1" w14:textId="77777777" w:rsidR="004E2484" w:rsidRPr="00F45E53" w:rsidRDefault="004E2484" w:rsidP="004E2484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503A3BFE" w14:textId="5DC8A399" w:rsidR="004E2484" w:rsidRDefault="004E2484" w:rsidP="004E2484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4E248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PN2</w:t>
            </w:r>
          </w:p>
        </w:tc>
        <w:tc>
          <w:tcPr>
            <w:tcW w:w="5958" w:type="dxa"/>
          </w:tcPr>
          <w:p w14:paraId="651C5823" w14:textId="7538FA99" w:rsidR="004E2484" w:rsidRPr="001560DC" w:rsidRDefault="004E2484" w:rsidP="004E2484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1560D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COLOCACIONES CON MOROSIDAD MENOR A 90 DIAS</w:t>
            </w:r>
          </w:p>
        </w:tc>
        <w:tc>
          <w:tcPr>
            <w:tcW w:w="1144" w:type="dxa"/>
            <w:gridSpan w:val="2"/>
          </w:tcPr>
          <w:p w14:paraId="0B6E20E4" w14:textId="77777777" w:rsidR="004E2484" w:rsidRPr="00F45E53" w:rsidRDefault="004E2484" w:rsidP="004E2484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puede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cambiar</w:t>
            </w:r>
            <w:proofErr w:type="spellEnd"/>
          </w:p>
        </w:tc>
      </w:tr>
      <w:tr w:rsidR="004E2484" w:rsidRPr="00F45E53" w14:paraId="316C9C4B" w14:textId="77777777" w:rsidTr="005C4751">
        <w:trPr>
          <w:trHeight w:val="268"/>
        </w:trPr>
        <w:tc>
          <w:tcPr>
            <w:tcW w:w="1239" w:type="dxa"/>
          </w:tcPr>
          <w:p w14:paraId="19608E89" w14:textId="77777777" w:rsidR="004E2484" w:rsidRPr="00F45E53" w:rsidRDefault="004E2484" w:rsidP="004E2484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9</w:t>
            </w:r>
          </w:p>
        </w:tc>
        <w:tc>
          <w:tcPr>
            <w:tcW w:w="293" w:type="dxa"/>
          </w:tcPr>
          <w:p w14:paraId="2848CA94" w14:textId="77777777" w:rsidR="004E2484" w:rsidRPr="00F45E53" w:rsidRDefault="004E2484" w:rsidP="004E2484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0B905B12" w14:textId="25F2AD81" w:rsidR="004E2484" w:rsidRDefault="004E2484" w:rsidP="004E2484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4E248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PN3</w:t>
            </w:r>
          </w:p>
        </w:tc>
        <w:tc>
          <w:tcPr>
            <w:tcW w:w="5958" w:type="dxa"/>
          </w:tcPr>
          <w:p w14:paraId="3C028A12" w14:textId="69F6F352" w:rsidR="004E2484" w:rsidRPr="001560DC" w:rsidRDefault="004E2484" w:rsidP="004E2484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1560D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COLOCACIONES CON MOROSIDAD DE 90 DIAS O MAS</w:t>
            </w:r>
          </w:p>
        </w:tc>
        <w:tc>
          <w:tcPr>
            <w:tcW w:w="1144" w:type="dxa"/>
            <w:gridSpan w:val="2"/>
          </w:tcPr>
          <w:p w14:paraId="4877A7C9" w14:textId="36FA6B4D" w:rsidR="004E2484" w:rsidRPr="00F45E53" w:rsidRDefault="004E2484" w:rsidP="004E2484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puede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cambiar</w:t>
            </w:r>
            <w:proofErr w:type="spellEnd"/>
          </w:p>
        </w:tc>
      </w:tr>
      <w:tr w:rsidR="004E2484" w:rsidRPr="00F45E53" w14:paraId="56DE8023" w14:textId="77777777" w:rsidTr="005C4751">
        <w:trPr>
          <w:trHeight w:val="268"/>
        </w:trPr>
        <w:tc>
          <w:tcPr>
            <w:tcW w:w="1239" w:type="dxa"/>
          </w:tcPr>
          <w:p w14:paraId="6485E3E3" w14:textId="06EB2FEB" w:rsidR="004E2484" w:rsidRDefault="004E2484" w:rsidP="004E2484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10</w:t>
            </w:r>
          </w:p>
        </w:tc>
        <w:tc>
          <w:tcPr>
            <w:tcW w:w="293" w:type="dxa"/>
          </w:tcPr>
          <w:p w14:paraId="7F8474C5" w14:textId="41357EE9" w:rsidR="004E2484" w:rsidRDefault="004E2484" w:rsidP="004E2484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1780ACB2" w14:textId="41E1793D" w:rsidR="004E2484" w:rsidRDefault="004E2484" w:rsidP="004E2484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4E248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PN4</w:t>
            </w:r>
          </w:p>
        </w:tc>
        <w:tc>
          <w:tcPr>
            <w:tcW w:w="5958" w:type="dxa"/>
          </w:tcPr>
          <w:p w14:paraId="3E6DD758" w14:textId="01F4FAF2" w:rsidR="004E2484" w:rsidRPr="00385327" w:rsidRDefault="004E2484" w:rsidP="004E2484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4E248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TOTAL MONTO POR VENCER</w:t>
            </w:r>
          </w:p>
        </w:tc>
        <w:tc>
          <w:tcPr>
            <w:tcW w:w="1144" w:type="dxa"/>
            <w:gridSpan w:val="2"/>
          </w:tcPr>
          <w:p w14:paraId="16EB2B08" w14:textId="0C4A81DF" w:rsidR="004E2484" w:rsidRPr="00F45E53" w:rsidRDefault="004E2484" w:rsidP="004E2484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puede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cambiar</w:t>
            </w:r>
            <w:proofErr w:type="spellEnd"/>
          </w:p>
        </w:tc>
      </w:tr>
      <w:tr w:rsidR="004E2484" w:rsidRPr="00F45E53" w14:paraId="41D9D616" w14:textId="77777777" w:rsidTr="005C4751">
        <w:trPr>
          <w:trHeight w:val="268"/>
        </w:trPr>
        <w:tc>
          <w:tcPr>
            <w:tcW w:w="1239" w:type="dxa"/>
          </w:tcPr>
          <w:p w14:paraId="531D0CAD" w14:textId="37171D40" w:rsidR="004E2484" w:rsidRDefault="004E2484" w:rsidP="004E2484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11</w:t>
            </w:r>
          </w:p>
        </w:tc>
        <w:tc>
          <w:tcPr>
            <w:tcW w:w="293" w:type="dxa"/>
          </w:tcPr>
          <w:p w14:paraId="1C7C24DD" w14:textId="3C529AE5" w:rsidR="004E2484" w:rsidRDefault="004E2484" w:rsidP="004E2484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619EE7DB" w14:textId="2E4BCAF7" w:rsidR="004E2484" w:rsidRDefault="004E2484" w:rsidP="004E2484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4E248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PN5</w:t>
            </w:r>
          </w:p>
        </w:tc>
        <w:tc>
          <w:tcPr>
            <w:tcW w:w="5958" w:type="dxa"/>
          </w:tcPr>
          <w:p w14:paraId="2831B7E4" w14:textId="2CB6304A" w:rsidR="004E2484" w:rsidRPr="001560DC" w:rsidRDefault="004E2484" w:rsidP="004E2484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1560D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TOTAL MONTO CON MOROSIDAD MENOR A 90 DIAS</w:t>
            </w:r>
          </w:p>
        </w:tc>
        <w:tc>
          <w:tcPr>
            <w:tcW w:w="1144" w:type="dxa"/>
            <w:gridSpan w:val="2"/>
          </w:tcPr>
          <w:p w14:paraId="16687EEC" w14:textId="2164FCB0" w:rsidR="004E2484" w:rsidRPr="00F45E53" w:rsidRDefault="004E2484" w:rsidP="004E2484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puede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cambiar</w:t>
            </w:r>
            <w:proofErr w:type="spellEnd"/>
          </w:p>
        </w:tc>
      </w:tr>
      <w:tr w:rsidR="004E2484" w:rsidRPr="00F45E53" w14:paraId="53E080FE" w14:textId="77777777" w:rsidTr="005C4751">
        <w:trPr>
          <w:trHeight w:val="268"/>
        </w:trPr>
        <w:tc>
          <w:tcPr>
            <w:tcW w:w="1239" w:type="dxa"/>
          </w:tcPr>
          <w:p w14:paraId="302B2F78" w14:textId="39CBAA34" w:rsidR="004E2484" w:rsidRDefault="004E2484" w:rsidP="004E2484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12</w:t>
            </w:r>
          </w:p>
        </w:tc>
        <w:tc>
          <w:tcPr>
            <w:tcW w:w="293" w:type="dxa"/>
          </w:tcPr>
          <w:p w14:paraId="03C8E00B" w14:textId="480D0C65" w:rsidR="004E2484" w:rsidRDefault="004E2484" w:rsidP="004E2484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4C47CA7B" w14:textId="64674718" w:rsidR="004E2484" w:rsidRDefault="004E2484" w:rsidP="004E2484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4E248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PN6</w:t>
            </w:r>
          </w:p>
        </w:tc>
        <w:tc>
          <w:tcPr>
            <w:tcW w:w="5958" w:type="dxa"/>
          </w:tcPr>
          <w:p w14:paraId="792FAB45" w14:textId="691F571B" w:rsidR="004E2484" w:rsidRPr="001560DC" w:rsidRDefault="004E2484" w:rsidP="004E2484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1560D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TOTAL MONTO CON MOROSIDAD DE 90 DIAS O MAS</w:t>
            </w:r>
          </w:p>
        </w:tc>
        <w:tc>
          <w:tcPr>
            <w:tcW w:w="1144" w:type="dxa"/>
            <w:gridSpan w:val="2"/>
          </w:tcPr>
          <w:p w14:paraId="34CA670F" w14:textId="3A3EBA03" w:rsidR="004E2484" w:rsidRPr="00F45E53" w:rsidRDefault="004E2484" w:rsidP="004E2484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puede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cambiar</w:t>
            </w:r>
            <w:proofErr w:type="spellEnd"/>
          </w:p>
        </w:tc>
      </w:tr>
      <w:tr w:rsidR="004E2484" w:rsidRPr="00F45E53" w14:paraId="460F3731" w14:textId="77777777" w:rsidTr="005C4751">
        <w:trPr>
          <w:trHeight w:val="268"/>
        </w:trPr>
        <w:tc>
          <w:tcPr>
            <w:tcW w:w="1239" w:type="dxa"/>
          </w:tcPr>
          <w:p w14:paraId="62202A19" w14:textId="13F5366C" w:rsidR="004E2484" w:rsidRDefault="004E2484" w:rsidP="004E2484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13</w:t>
            </w:r>
          </w:p>
        </w:tc>
        <w:tc>
          <w:tcPr>
            <w:tcW w:w="293" w:type="dxa"/>
          </w:tcPr>
          <w:p w14:paraId="06FBECC2" w14:textId="2FBABA77" w:rsidR="004E2484" w:rsidRDefault="004E2484" w:rsidP="004E2484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09B682A1" w14:textId="1C90730F" w:rsidR="004E2484" w:rsidRPr="00647FC9" w:rsidRDefault="004E2484" w:rsidP="004E2484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79</w:t>
            </w:r>
          </w:p>
        </w:tc>
        <w:tc>
          <w:tcPr>
            <w:tcW w:w="5958" w:type="dxa"/>
          </w:tcPr>
          <w:p w14:paraId="39BE1E26" w14:textId="37D4B554" w:rsidR="004E2484" w:rsidRPr="00647FC9" w:rsidRDefault="004E2484" w:rsidP="004E2484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Observaciones</w:t>
            </w:r>
            <w:proofErr w:type="spellEnd"/>
          </w:p>
        </w:tc>
        <w:tc>
          <w:tcPr>
            <w:tcW w:w="1144" w:type="dxa"/>
            <w:gridSpan w:val="2"/>
          </w:tcPr>
          <w:p w14:paraId="4D977278" w14:textId="09778948" w:rsidR="004E2484" w:rsidRDefault="004E2484" w:rsidP="004E2484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Ingresar</w:t>
            </w:r>
          </w:p>
        </w:tc>
      </w:tr>
    </w:tbl>
    <w:p w14:paraId="5DC25CFC" w14:textId="77777777" w:rsidR="00187426" w:rsidRPr="00230F5A" w:rsidRDefault="00187426" w:rsidP="0018742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04761800" w14:textId="77777777" w:rsidR="00187426" w:rsidRPr="00230F5A" w:rsidRDefault="00187426" w:rsidP="0018742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4183736B" w14:textId="77777777" w:rsidR="00187426" w:rsidRPr="00230F5A" w:rsidRDefault="00187426" w:rsidP="00187426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br w:type="page"/>
      </w:r>
    </w:p>
    <w:p w14:paraId="6AEFAB48" w14:textId="77777777" w:rsidR="00187426" w:rsidRPr="00230F5A" w:rsidRDefault="00187426" w:rsidP="00187426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078ADA14" w14:textId="77777777" w:rsidR="00187426" w:rsidRDefault="00187426" w:rsidP="00187426">
      <w:pPr>
        <w:pStyle w:val="Ttulo1"/>
        <w:numPr>
          <w:ilvl w:val="0"/>
          <w:numId w:val="7"/>
        </w:numPr>
        <w:ind w:left="823"/>
        <w:rPr>
          <w:rFonts w:cs="Times New Roman"/>
        </w:rPr>
      </w:pPr>
      <w:bookmarkStart w:id="30" w:name="_Toc161151632"/>
      <w:r w:rsidRPr="00230F5A">
        <w:rPr>
          <w:rFonts w:cs="Times New Roman"/>
        </w:rPr>
        <w:t>Defini</w:t>
      </w:r>
      <w:r>
        <w:rPr>
          <w:rFonts w:cs="Times New Roman"/>
        </w:rPr>
        <w:t>r Notificación hacia el Front.</w:t>
      </w:r>
      <w:bookmarkEnd w:id="30"/>
    </w:p>
    <w:p w14:paraId="74DCDA8C" w14:textId="77777777" w:rsidR="00187426" w:rsidRDefault="00187426" w:rsidP="00187426"/>
    <w:p w14:paraId="57B93048" w14:textId="77777777" w:rsidR="00187426" w:rsidRPr="00A30C68" w:rsidRDefault="00187426" w:rsidP="00187426">
      <w:pPr>
        <w:ind w:firstLine="851"/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>El sistema deberá notificar en el Front lo siguiente:</w:t>
      </w:r>
    </w:p>
    <w:p w14:paraId="767E2B12" w14:textId="77777777" w:rsidR="00187426" w:rsidRPr="00A30C68" w:rsidRDefault="00187426" w:rsidP="00187426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61474779" w14:textId="77777777" w:rsidR="00187426" w:rsidRDefault="00187426" w:rsidP="00187426">
      <w:pPr>
        <w:pStyle w:val="Prrafodelista"/>
        <w:numPr>
          <w:ilvl w:val="0"/>
          <w:numId w:val="43"/>
        </w:numPr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 xml:space="preserve">En caso de éxito en la propuesta de cálculo: Se deberá incluir el siguiente texto “Se encuentra archivo disponible para su Aprobación (incluir nombre)”. </w:t>
      </w:r>
    </w:p>
    <w:p w14:paraId="068DE991" w14:textId="77777777" w:rsidR="00187426" w:rsidRDefault="00187426" w:rsidP="00187426">
      <w:pPr>
        <w:pStyle w:val="Prrafodelista"/>
        <w:numPr>
          <w:ilvl w:val="0"/>
          <w:numId w:val="43"/>
        </w:numPr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 xml:space="preserve">En caso de error (validación/transmisión): Se deberá incluir el texto “Se presentan problemas </w:t>
      </w:r>
      <w:r>
        <w:rPr>
          <w:rFonts w:ascii="Times New Roman" w:hAnsi="Times New Roman" w:cs="Times New Roman"/>
          <w:color w:val="4472C4" w:themeColor="accent1"/>
        </w:rPr>
        <w:t>en</w:t>
      </w:r>
      <w:r w:rsidRPr="00A30C68">
        <w:rPr>
          <w:rFonts w:ascii="Times New Roman" w:hAnsi="Times New Roman" w:cs="Times New Roman"/>
          <w:color w:val="4472C4" w:themeColor="accent1"/>
        </w:rPr>
        <w:t xml:space="preserve"> la</w:t>
      </w:r>
      <w:r>
        <w:rPr>
          <w:rFonts w:ascii="Times New Roman" w:hAnsi="Times New Roman" w:cs="Times New Roman"/>
          <w:color w:val="4472C4" w:themeColor="accent1"/>
        </w:rPr>
        <w:t>(s) validación(es)</w:t>
      </w:r>
      <w:r w:rsidRPr="00A30C68">
        <w:rPr>
          <w:rFonts w:ascii="Times New Roman" w:hAnsi="Times New Roman" w:cs="Times New Roman"/>
          <w:color w:val="4472C4" w:themeColor="accent1"/>
        </w:rPr>
        <w:t xml:space="preserve"> del archivo (incluir nombre)”</w:t>
      </w:r>
      <w:r>
        <w:rPr>
          <w:rFonts w:ascii="Times New Roman" w:hAnsi="Times New Roman" w:cs="Times New Roman"/>
          <w:color w:val="4472C4" w:themeColor="accent1"/>
        </w:rPr>
        <w:t>.</w:t>
      </w:r>
    </w:p>
    <w:p w14:paraId="0D4615C7" w14:textId="77777777" w:rsidR="00187426" w:rsidRPr="00A30C68" w:rsidRDefault="00187426" w:rsidP="00187426">
      <w:pPr>
        <w:pStyle w:val="Prrafodelista"/>
        <w:numPr>
          <w:ilvl w:val="0"/>
          <w:numId w:val="43"/>
        </w:numPr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>Si la transmisión final fue exitosa, el mensaje será el siguiente “</w:t>
      </w:r>
      <w:r>
        <w:rPr>
          <w:rFonts w:ascii="Times New Roman" w:hAnsi="Times New Roman" w:cs="Times New Roman"/>
          <w:color w:val="4472C4" w:themeColor="accent1"/>
        </w:rPr>
        <w:t>La transferencia</w:t>
      </w:r>
      <w:r w:rsidRPr="00A30C68">
        <w:rPr>
          <w:rFonts w:ascii="Times New Roman" w:hAnsi="Times New Roman" w:cs="Times New Roman"/>
          <w:color w:val="4472C4" w:themeColor="accent1"/>
        </w:rPr>
        <w:t xml:space="preserve"> </w:t>
      </w:r>
      <w:r>
        <w:rPr>
          <w:rFonts w:ascii="Times New Roman" w:hAnsi="Times New Roman" w:cs="Times New Roman"/>
          <w:color w:val="4472C4" w:themeColor="accent1"/>
        </w:rPr>
        <w:t xml:space="preserve">se </w:t>
      </w:r>
      <w:r w:rsidRPr="00A30C68">
        <w:rPr>
          <w:rFonts w:ascii="Times New Roman" w:hAnsi="Times New Roman" w:cs="Times New Roman"/>
          <w:color w:val="4472C4" w:themeColor="accent1"/>
        </w:rPr>
        <w:t xml:space="preserve">ha </w:t>
      </w:r>
      <w:r>
        <w:rPr>
          <w:rFonts w:ascii="Times New Roman" w:hAnsi="Times New Roman" w:cs="Times New Roman"/>
          <w:color w:val="4472C4" w:themeColor="accent1"/>
        </w:rPr>
        <w:t>rea</w:t>
      </w:r>
      <w:r w:rsidRPr="00A30C68">
        <w:rPr>
          <w:rFonts w:ascii="Times New Roman" w:hAnsi="Times New Roman" w:cs="Times New Roman"/>
          <w:color w:val="4472C4" w:themeColor="accent1"/>
        </w:rPr>
        <w:t>lizado en forma exitosa para el archivo (incluir nombre</w:t>
      </w:r>
      <w:r>
        <w:rPr>
          <w:rFonts w:ascii="Times New Roman" w:hAnsi="Times New Roman" w:cs="Times New Roman"/>
          <w:color w:val="4472C4" w:themeColor="accent1"/>
        </w:rPr>
        <w:t>, correlativo salida y destino</w:t>
      </w:r>
      <w:r w:rsidRPr="00A30C68">
        <w:rPr>
          <w:rFonts w:ascii="Times New Roman" w:hAnsi="Times New Roman" w:cs="Times New Roman"/>
          <w:color w:val="4472C4" w:themeColor="accent1"/>
        </w:rPr>
        <w:t>)”.</w:t>
      </w:r>
      <w:r w:rsidRPr="00AE7337">
        <w:t xml:space="preserve">  </w:t>
      </w:r>
      <w:r w:rsidRPr="00AE7337">
        <w:fldChar w:fldCharType="begin"/>
      </w:r>
      <w:r w:rsidRPr="00AE7337">
        <w:instrText xml:space="preserve"> XE "Definir el estructura y nombre para cada archivo de mensajería" </w:instrText>
      </w:r>
      <w:r w:rsidRPr="00AE7337">
        <w:fldChar w:fldCharType="end"/>
      </w:r>
    </w:p>
    <w:p w14:paraId="54BE2C50" w14:textId="77777777" w:rsidR="00187426" w:rsidRPr="00230F5A" w:rsidRDefault="00187426" w:rsidP="00187426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1EB6DBAC" w14:textId="77777777" w:rsidR="00187426" w:rsidRDefault="00187426" w:rsidP="00187426">
      <w:pPr>
        <w:rPr>
          <w:rFonts w:ascii="Times New Roman" w:hAnsi="Times New Roman" w:cs="Times New Roman"/>
          <w:color w:val="4472C4" w:themeColor="accent1"/>
        </w:rPr>
      </w:pPr>
    </w:p>
    <w:p w14:paraId="68160A75" w14:textId="77777777" w:rsidR="00187426" w:rsidRPr="00230F5A" w:rsidRDefault="00187426" w:rsidP="00187426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309C1474" w14:textId="77777777" w:rsidR="00187426" w:rsidRDefault="00187426" w:rsidP="00187426">
      <w:pPr>
        <w:pStyle w:val="Ttulo1"/>
        <w:numPr>
          <w:ilvl w:val="0"/>
          <w:numId w:val="7"/>
        </w:numPr>
        <w:ind w:left="823"/>
        <w:rPr>
          <w:rFonts w:cs="Times New Roman"/>
        </w:rPr>
      </w:pPr>
      <w:bookmarkStart w:id="31" w:name="_Toc161151633"/>
      <w:r w:rsidRPr="00230F5A">
        <w:rPr>
          <w:rFonts w:cs="Times New Roman"/>
        </w:rPr>
        <w:t>D</w:t>
      </w:r>
      <w:r>
        <w:rPr>
          <w:rFonts w:cs="Times New Roman"/>
        </w:rPr>
        <w:t>atos sensibles</w:t>
      </w:r>
      <w:bookmarkEnd w:id="31"/>
    </w:p>
    <w:p w14:paraId="6EC979D5" w14:textId="77777777" w:rsidR="00187426" w:rsidRPr="009947CD" w:rsidRDefault="00187426" w:rsidP="00187426"/>
    <w:p w14:paraId="4253DC76" w14:textId="77777777" w:rsidR="00187426" w:rsidRDefault="00187426" w:rsidP="00187426">
      <w:pPr>
        <w:spacing w:after="0" w:line="240" w:lineRule="auto"/>
        <w:ind w:left="360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-No hay</w:t>
      </w:r>
    </w:p>
    <w:p w14:paraId="263D6CEA" w14:textId="77777777" w:rsidR="00187426" w:rsidRPr="009947CD" w:rsidRDefault="00187426" w:rsidP="00187426">
      <w:pPr>
        <w:spacing w:after="0" w:line="240" w:lineRule="auto"/>
        <w:rPr>
          <w:rFonts w:ascii="Times New Roman" w:hAnsi="Times New Roman" w:cs="Times New Roman"/>
          <w:color w:val="4472C4" w:themeColor="accent1"/>
        </w:rPr>
      </w:pPr>
      <w:r w:rsidRPr="009947CD">
        <w:rPr>
          <w:rFonts w:ascii="Times New Roman" w:hAnsi="Times New Roman" w:cs="Times New Roman"/>
          <w:color w:val="4472C4" w:themeColor="accent1"/>
        </w:rPr>
        <w:t xml:space="preserve"> </w:t>
      </w:r>
      <w:r w:rsidRPr="009947CD">
        <w:rPr>
          <w:rFonts w:ascii="Times New Roman" w:hAnsi="Times New Roman" w:cs="Times New Roman"/>
          <w:color w:val="4472C4" w:themeColor="accent1"/>
        </w:rPr>
        <w:fldChar w:fldCharType="begin"/>
      </w:r>
      <w:r w:rsidRPr="009947CD">
        <w:rPr>
          <w:rFonts w:ascii="Times New Roman" w:hAnsi="Times New Roman" w:cs="Times New Roman"/>
          <w:color w:val="4472C4" w:themeColor="accent1"/>
        </w:rPr>
        <w:instrText xml:space="preserve"> XE "Definir el estructura y nombre para cada archivo de mensajería" </w:instrText>
      </w:r>
      <w:r w:rsidRPr="009947CD">
        <w:rPr>
          <w:rFonts w:ascii="Times New Roman" w:hAnsi="Times New Roman" w:cs="Times New Roman"/>
          <w:color w:val="4472C4" w:themeColor="accent1"/>
        </w:rPr>
        <w:fldChar w:fldCharType="end"/>
      </w:r>
    </w:p>
    <w:p w14:paraId="1D8822E1" w14:textId="77777777" w:rsidR="00187426" w:rsidRPr="00230F5A" w:rsidRDefault="00187426" w:rsidP="00187426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0AAECB5D" w14:textId="77777777" w:rsidR="00187426" w:rsidRDefault="00187426" w:rsidP="00187426">
      <w:pPr>
        <w:rPr>
          <w:rFonts w:ascii="Times New Roman" w:hAnsi="Times New Roman" w:cs="Times New Roman"/>
          <w:color w:val="4472C4" w:themeColor="accent1"/>
        </w:rPr>
      </w:pPr>
    </w:p>
    <w:p w14:paraId="6EBC560C" w14:textId="77777777" w:rsidR="00187426" w:rsidRDefault="00187426" w:rsidP="00187426">
      <w:pPr>
        <w:pStyle w:val="Ttulo1"/>
      </w:pPr>
    </w:p>
    <w:p w14:paraId="2114DAB7" w14:textId="77777777" w:rsidR="00187426" w:rsidRPr="00230F5A" w:rsidRDefault="00187426" w:rsidP="00C4642F">
      <w:pPr>
        <w:jc w:val="center"/>
        <w:rPr>
          <w:rFonts w:ascii="Times New Roman" w:hAnsi="Times New Roman" w:cs="Times New Roman"/>
        </w:rPr>
      </w:pPr>
    </w:p>
    <w:p w14:paraId="065E3AA6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67FCAF85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</w:p>
    <w:p w14:paraId="63E66A84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199124B2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sectPr w:rsidR="00C4642F" w:rsidRPr="00230F5A" w:rsidSect="00A12DE0">
      <w:headerReference w:type="default" r:id="rId10"/>
      <w:footerReference w:type="default" r:id="rId11"/>
      <w:pgSz w:w="11906" w:h="16838"/>
      <w:pgMar w:top="1418" w:right="567" w:bottom="1418" w:left="1701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C6EDBD" w14:textId="77777777" w:rsidR="00C84E38" w:rsidRDefault="00C84E38" w:rsidP="00F10206">
      <w:pPr>
        <w:spacing w:after="0" w:line="240" w:lineRule="auto"/>
      </w:pPr>
      <w:r>
        <w:separator/>
      </w:r>
    </w:p>
  </w:endnote>
  <w:endnote w:type="continuationSeparator" w:id="0">
    <w:p w14:paraId="57373130" w14:textId="77777777" w:rsidR="00C84E38" w:rsidRDefault="00C84E38" w:rsidP="00F10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BD6665" w14:textId="2176A5F4" w:rsidR="00F10206" w:rsidRPr="008131F5" w:rsidRDefault="001C0052" w:rsidP="00F10206">
    <w:pPr>
      <w:pStyle w:val="Piedepgina"/>
      <w:jc w:val="center"/>
      <w:rPr>
        <w:noProof/>
        <w:lang w:val="en-US"/>
      </w:rPr>
    </w:pPr>
    <w:r w:rsidRPr="008131F5">
      <w:rPr>
        <w:rStyle w:val="ui-provider"/>
        <w:lang w:val="en-US"/>
      </w:rPr>
      <w:t>Copyright © 2023 SONEDI All rights reserved.</w:t>
    </w:r>
    <w:r w:rsidR="00F10206">
      <w:rPr>
        <w:noProof/>
      </w:rPr>
      <w:ptab w:relativeTo="margin" w:alignment="right" w:leader="none"/>
    </w:r>
    <w:r w:rsidR="00F10206" w:rsidRPr="008131F5">
      <w:rPr>
        <w:noProof/>
        <w:lang w:val="en-US"/>
      </w:rPr>
      <w:t xml:space="preserve"> </w:t>
    </w:r>
    <w:sdt>
      <w:sdtPr>
        <w:rPr>
          <w:noProof/>
        </w:rPr>
        <w:id w:val="-890194395"/>
        <w:docPartObj>
          <w:docPartGallery w:val="Page Numbers (Bottom of Page)"/>
          <w:docPartUnique/>
        </w:docPartObj>
      </w:sdtPr>
      <w:sdtContent>
        <w:r w:rsidR="00F10206">
          <w:rPr>
            <w:noProof/>
            <w:lang w:bidi="es-ES"/>
          </w:rPr>
          <w:fldChar w:fldCharType="begin"/>
        </w:r>
        <w:r w:rsidR="00F10206" w:rsidRPr="008131F5">
          <w:rPr>
            <w:noProof/>
            <w:lang w:val="en-US" w:bidi="es-ES"/>
          </w:rPr>
          <w:instrText xml:space="preserve"> PAGE   \* MERGEFORMAT </w:instrText>
        </w:r>
        <w:r w:rsidR="00F10206">
          <w:rPr>
            <w:noProof/>
            <w:lang w:bidi="es-ES"/>
          </w:rPr>
          <w:fldChar w:fldCharType="separate"/>
        </w:r>
        <w:r w:rsidR="00877631">
          <w:rPr>
            <w:noProof/>
            <w:lang w:val="en-US" w:bidi="es-ES"/>
          </w:rPr>
          <w:t>4</w:t>
        </w:r>
        <w:r w:rsidR="00F10206">
          <w:rPr>
            <w:noProof/>
            <w:lang w:bidi="es-ES"/>
          </w:rPr>
          <w:fldChar w:fldCharType="end"/>
        </w:r>
      </w:sdtContent>
    </w:sdt>
  </w:p>
  <w:p w14:paraId="480E176B" w14:textId="77777777" w:rsidR="00F10206" w:rsidRPr="008131F5" w:rsidRDefault="00F10206" w:rsidP="00F10206">
    <w:pPr>
      <w:pStyle w:val="Piedepgina"/>
      <w:rPr>
        <w:noProof/>
        <w:lang w:val="en-US"/>
      </w:rPr>
    </w:pPr>
  </w:p>
  <w:p w14:paraId="19776197" w14:textId="77777777" w:rsidR="00F10206" w:rsidRPr="001C0052" w:rsidRDefault="00F10206">
    <w:pPr>
      <w:pStyle w:val="Piedepgina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C398C0" w14:textId="77777777" w:rsidR="00C84E38" w:rsidRDefault="00C84E38" w:rsidP="00F10206">
      <w:pPr>
        <w:spacing w:after="0" w:line="240" w:lineRule="auto"/>
      </w:pPr>
      <w:r>
        <w:separator/>
      </w:r>
    </w:p>
  </w:footnote>
  <w:footnote w:type="continuationSeparator" w:id="0">
    <w:p w14:paraId="0615A36D" w14:textId="77777777" w:rsidR="00C84E38" w:rsidRDefault="00C84E38" w:rsidP="00F102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035" w:type="dxa"/>
      <w:tblInd w:w="-757" w:type="dxa"/>
      <w:tblBorders>
        <w:top w:val="single" w:sz="36" w:space="0" w:color="44546A" w:themeColor="text2"/>
        <w:left w:val="single" w:sz="36" w:space="0" w:color="44546A" w:themeColor="text2"/>
        <w:bottom w:val="single" w:sz="36" w:space="0" w:color="44546A" w:themeColor="text2"/>
        <w:right w:val="single" w:sz="36" w:space="0" w:color="44546A" w:themeColor="text2"/>
        <w:insideH w:val="single" w:sz="36" w:space="0" w:color="44546A" w:themeColor="text2"/>
        <w:insideV w:val="single" w:sz="36" w:space="0" w:color="44546A" w:themeColor="text2"/>
      </w:tblBorders>
      <w:tblLook w:val="0000" w:firstRow="0" w:lastRow="0" w:firstColumn="0" w:lastColumn="0" w:noHBand="0" w:noVBand="0"/>
    </w:tblPr>
    <w:tblGrid>
      <w:gridCol w:w="10035"/>
    </w:tblGrid>
    <w:tr w:rsidR="00F10206" w14:paraId="738E7AED" w14:textId="77777777" w:rsidTr="00F10206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A5A5A5" w:themeColor="accent3"/>
            <w:right w:val="nil"/>
          </w:tcBorders>
        </w:tcPr>
        <w:p w14:paraId="32D013A5" w14:textId="77777777" w:rsidR="00F10206" w:rsidRDefault="00F10206" w:rsidP="00F10206">
          <w:pPr>
            <w:pStyle w:val="Encabezado"/>
            <w:rPr>
              <w:noProof/>
            </w:rPr>
          </w:pPr>
          <w:r>
            <w:rPr>
              <w:noProof/>
              <w:lang w:eastAsia="es-ES"/>
            </w:rPr>
            <w:drawing>
              <wp:anchor distT="0" distB="0" distL="114300" distR="114300" simplePos="0" relativeHeight="251658240" behindDoc="1" locked="0" layoutInCell="1" allowOverlap="1" wp14:anchorId="3C0EDC12" wp14:editId="211D6FB0">
                <wp:simplePos x="0" y="0"/>
                <wp:positionH relativeFrom="column">
                  <wp:posOffset>-63297</wp:posOffset>
                </wp:positionH>
                <wp:positionV relativeFrom="paragraph">
                  <wp:posOffset>226771</wp:posOffset>
                </wp:positionV>
                <wp:extent cx="1766620" cy="336499"/>
                <wp:effectExtent l="0" t="0" r="5080" b="6985"/>
                <wp:wrapTight wrapText="bothSides">
                  <wp:wrapPolygon edited="0">
                    <wp:start x="2329" y="0"/>
                    <wp:lineTo x="0" y="1225"/>
                    <wp:lineTo x="0" y="6125"/>
                    <wp:lineTo x="1863" y="19599"/>
                    <wp:lineTo x="2329" y="20824"/>
                    <wp:lineTo x="21429" y="20824"/>
                    <wp:lineTo x="21429" y="1225"/>
                    <wp:lineTo x="5124" y="0"/>
                    <wp:lineTo x="2329" y="0"/>
                  </wp:wrapPolygon>
                </wp:wrapTight>
                <wp:docPr id="780596439" name="Imagen 24" descr="Imagen que contiene Interfaz de usuario gráfic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80596439" name="Imagen 24" descr="Imagen que contiene Interfaz de usuario gráfica&#10;&#10;Descripción generada automá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6620" cy="3364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</w:tbl>
  <w:p w14:paraId="08712C62" w14:textId="77777777" w:rsidR="00F10206" w:rsidRDefault="00F1020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C7C76"/>
    <w:multiLevelType w:val="hybridMultilevel"/>
    <w:tmpl w:val="328A1DA0"/>
    <w:lvl w:ilvl="0" w:tplc="20C23074">
      <w:start w:val="7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6757B"/>
    <w:multiLevelType w:val="multilevel"/>
    <w:tmpl w:val="6C4038BC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5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2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2" w15:restartNumberingAfterBreak="0">
    <w:nsid w:val="049F6D29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5A833C8"/>
    <w:multiLevelType w:val="hybridMultilevel"/>
    <w:tmpl w:val="9970D1E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5B74AF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07B562D6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44722CD"/>
    <w:multiLevelType w:val="multilevel"/>
    <w:tmpl w:val="7D1652FE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7" w15:restartNumberingAfterBreak="0">
    <w:nsid w:val="14734344"/>
    <w:multiLevelType w:val="hybridMultilevel"/>
    <w:tmpl w:val="B1C8E8F8"/>
    <w:lvl w:ilvl="0" w:tplc="F1FC0E00">
      <w:numFmt w:val="bullet"/>
      <w:lvlText w:val="*"/>
      <w:lvlJc w:val="left"/>
      <w:pPr>
        <w:ind w:left="0" w:hanging="202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7F5669BC">
      <w:numFmt w:val="bullet"/>
      <w:lvlText w:val="•"/>
      <w:lvlJc w:val="left"/>
      <w:pPr>
        <w:ind w:left="1034" w:hanging="202"/>
      </w:pPr>
      <w:rPr>
        <w:rFonts w:hint="default"/>
        <w:lang w:val="es-ES" w:eastAsia="en-US" w:bidi="ar-SA"/>
      </w:rPr>
    </w:lvl>
    <w:lvl w:ilvl="2" w:tplc="D53844AA">
      <w:numFmt w:val="bullet"/>
      <w:lvlText w:val="•"/>
      <w:lvlJc w:val="left"/>
      <w:pPr>
        <w:ind w:left="2060" w:hanging="202"/>
      </w:pPr>
      <w:rPr>
        <w:rFonts w:hint="default"/>
        <w:lang w:val="es-ES" w:eastAsia="en-US" w:bidi="ar-SA"/>
      </w:rPr>
    </w:lvl>
    <w:lvl w:ilvl="3" w:tplc="9012A90A">
      <w:numFmt w:val="bullet"/>
      <w:lvlText w:val="•"/>
      <w:lvlJc w:val="left"/>
      <w:pPr>
        <w:ind w:left="3086" w:hanging="202"/>
      </w:pPr>
      <w:rPr>
        <w:rFonts w:hint="default"/>
        <w:lang w:val="es-ES" w:eastAsia="en-US" w:bidi="ar-SA"/>
      </w:rPr>
    </w:lvl>
    <w:lvl w:ilvl="4" w:tplc="4EA8134A">
      <w:numFmt w:val="bullet"/>
      <w:lvlText w:val="•"/>
      <w:lvlJc w:val="left"/>
      <w:pPr>
        <w:ind w:left="4112" w:hanging="202"/>
      </w:pPr>
      <w:rPr>
        <w:rFonts w:hint="default"/>
        <w:lang w:val="es-ES" w:eastAsia="en-US" w:bidi="ar-SA"/>
      </w:rPr>
    </w:lvl>
    <w:lvl w:ilvl="5" w:tplc="505C2B6A">
      <w:numFmt w:val="bullet"/>
      <w:lvlText w:val="•"/>
      <w:lvlJc w:val="left"/>
      <w:pPr>
        <w:ind w:left="5139" w:hanging="202"/>
      </w:pPr>
      <w:rPr>
        <w:rFonts w:hint="default"/>
        <w:lang w:val="es-ES" w:eastAsia="en-US" w:bidi="ar-SA"/>
      </w:rPr>
    </w:lvl>
    <w:lvl w:ilvl="6" w:tplc="EB085062">
      <w:numFmt w:val="bullet"/>
      <w:lvlText w:val="•"/>
      <w:lvlJc w:val="left"/>
      <w:pPr>
        <w:ind w:left="6165" w:hanging="202"/>
      </w:pPr>
      <w:rPr>
        <w:rFonts w:hint="default"/>
        <w:lang w:val="es-ES" w:eastAsia="en-US" w:bidi="ar-SA"/>
      </w:rPr>
    </w:lvl>
    <w:lvl w:ilvl="7" w:tplc="58F42102">
      <w:numFmt w:val="bullet"/>
      <w:lvlText w:val="•"/>
      <w:lvlJc w:val="left"/>
      <w:pPr>
        <w:ind w:left="7191" w:hanging="202"/>
      </w:pPr>
      <w:rPr>
        <w:rFonts w:hint="default"/>
        <w:lang w:val="es-ES" w:eastAsia="en-US" w:bidi="ar-SA"/>
      </w:rPr>
    </w:lvl>
    <w:lvl w:ilvl="8" w:tplc="9B46532E">
      <w:numFmt w:val="bullet"/>
      <w:lvlText w:val="•"/>
      <w:lvlJc w:val="left"/>
      <w:pPr>
        <w:ind w:left="8217" w:hanging="202"/>
      </w:pPr>
      <w:rPr>
        <w:rFonts w:hint="default"/>
        <w:lang w:val="es-ES" w:eastAsia="en-US" w:bidi="ar-SA"/>
      </w:rPr>
    </w:lvl>
  </w:abstractNum>
  <w:abstractNum w:abstractNumId="8" w15:restartNumberingAfterBreak="0">
    <w:nsid w:val="18C26D8F"/>
    <w:multiLevelType w:val="multilevel"/>
    <w:tmpl w:val="9F168B78"/>
    <w:lvl w:ilvl="0">
      <w:start w:val="8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9" w15:restartNumberingAfterBreak="0">
    <w:nsid w:val="194C32C0"/>
    <w:multiLevelType w:val="hybridMultilevel"/>
    <w:tmpl w:val="05CE1A02"/>
    <w:lvl w:ilvl="0" w:tplc="E506AD5A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931" w:hanging="360"/>
      </w:pPr>
    </w:lvl>
    <w:lvl w:ilvl="2" w:tplc="0C0A001B" w:tentative="1">
      <w:start w:val="1"/>
      <w:numFmt w:val="lowerRoman"/>
      <w:lvlText w:val="%3."/>
      <w:lvlJc w:val="right"/>
      <w:pPr>
        <w:ind w:left="2651" w:hanging="180"/>
      </w:pPr>
    </w:lvl>
    <w:lvl w:ilvl="3" w:tplc="0C0A000F" w:tentative="1">
      <w:start w:val="1"/>
      <w:numFmt w:val="decimal"/>
      <w:lvlText w:val="%4."/>
      <w:lvlJc w:val="left"/>
      <w:pPr>
        <w:ind w:left="3371" w:hanging="360"/>
      </w:pPr>
    </w:lvl>
    <w:lvl w:ilvl="4" w:tplc="0C0A0019" w:tentative="1">
      <w:start w:val="1"/>
      <w:numFmt w:val="lowerLetter"/>
      <w:lvlText w:val="%5."/>
      <w:lvlJc w:val="left"/>
      <w:pPr>
        <w:ind w:left="4091" w:hanging="360"/>
      </w:pPr>
    </w:lvl>
    <w:lvl w:ilvl="5" w:tplc="0C0A001B" w:tentative="1">
      <w:start w:val="1"/>
      <w:numFmt w:val="lowerRoman"/>
      <w:lvlText w:val="%6."/>
      <w:lvlJc w:val="right"/>
      <w:pPr>
        <w:ind w:left="4811" w:hanging="180"/>
      </w:pPr>
    </w:lvl>
    <w:lvl w:ilvl="6" w:tplc="0C0A000F" w:tentative="1">
      <w:start w:val="1"/>
      <w:numFmt w:val="decimal"/>
      <w:lvlText w:val="%7."/>
      <w:lvlJc w:val="left"/>
      <w:pPr>
        <w:ind w:left="5531" w:hanging="360"/>
      </w:pPr>
    </w:lvl>
    <w:lvl w:ilvl="7" w:tplc="0C0A0019" w:tentative="1">
      <w:start w:val="1"/>
      <w:numFmt w:val="lowerLetter"/>
      <w:lvlText w:val="%8."/>
      <w:lvlJc w:val="left"/>
      <w:pPr>
        <w:ind w:left="6251" w:hanging="360"/>
      </w:pPr>
    </w:lvl>
    <w:lvl w:ilvl="8" w:tplc="0C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22542E92"/>
    <w:multiLevelType w:val="multilevel"/>
    <w:tmpl w:val="4B765E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8587879"/>
    <w:multiLevelType w:val="hybridMultilevel"/>
    <w:tmpl w:val="D4D0CABA"/>
    <w:lvl w:ilvl="0" w:tplc="45AC2D0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B25883"/>
    <w:multiLevelType w:val="hybridMultilevel"/>
    <w:tmpl w:val="D1A8A14E"/>
    <w:lvl w:ilvl="0" w:tplc="CC1A9112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color w:val="FF7700"/>
        <w:w w:val="99"/>
        <w:sz w:val="20"/>
        <w:szCs w:val="20"/>
        <w:lang w:val="es-ES" w:eastAsia="en-US" w:bidi="ar-SA"/>
      </w:rPr>
    </w:lvl>
    <w:lvl w:ilvl="1" w:tplc="E750855C">
      <w:numFmt w:val="bullet"/>
      <w:lvlText w:val="•"/>
      <w:lvlJc w:val="left"/>
      <w:pPr>
        <w:ind w:left="1729" w:hanging="360"/>
      </w:pPr>
      <w:rPr>
        <w:lang w:val="es-ES" w:eastAsia="en-US" w:bidi="ar-SA"/>
      </w:rPr>
    </w:lvl>
    <w:lvl w:ilvl="2" w:tplc="A5C647E2">
      <w:numFmt w:val="bullet"/>
      <w:lvlText w:val="•"/>
      <w:lvlJc w:val="left"/>
      <w:pPr>
        <w:ind w:left="2639" w:hanging="360"/>
      </w:pPr>
      <w:rPr>
        <w:lang w:val="es-ES" w:eastAsia="en-US" w:bidi="ar-SA"/>
      </w:rPr>
    </w:lvl>
    <w:lvl w:ilvl="3" w:tplc="26087E8C">
      <w:numFmt w:val="bullet"/>
      <w:lvlText w:val="•"/>
      <w:lvlJc w:val="left"/>
      <w:pPr>
        <w:ind w:left="3548" w:hanging="360"/>
      </w:pPr>
      <w:rPr>
        <w:lang w:val="es-ES" w:eastAsia="en-US" w:bidi="ar-SA"/>
      </w:rPr>
    </w:lvl>
    <w:lvl w:ilvl="4" w:tplc="3A786C5C">
      <w:numFmt w:val="bullet"/>
      <w:lvlText w:val="•"/>
      <w:lvlJc w:val="left"/>
      <w:pPr>
        <w:ind w:left="4458" w:hanging="360"/>
      </w:pPr>
      <w:rPr>
        <w:lang w:val="es-ES" w:eastAsia="en-US" w:bidi="ar-SA"/>
      </w:rPr>
    </w:lvl>
    <w:lvl w:ilvl="5" w:tplc="7E74CBAE">
      <w:numFmt w:val="bullet"/>
      <w:lvlText w:val="•"/>
      <w:lvlJc w:val="left"/>
      <w:pPr>
        <w:ind w:left="5368" w:hanging="360"/>
      </w:pPr>
      <w:rPr>
        <w:lang w:val="es-ES" w:eastAsia="en-US" w:bidi="ar-SA"/>
      </w:rPr>
    </w:lvl>
    <w:lvl w:ilvl="6" w:tplc="459E109C">
      <w:numFmt w:val="bullet"/>
      <w:lvlText w:val="•"/>
      <w:lvlJc w:val="left"/>
      <w:pPr>
        <w:ind w:left="6277" w:hanging="360"/>
      </w:pPr>
      <w:rPr>
        <w:lang w:val="es-ES" w:eastAsia="en-US" w:bidi="ar-SA"/>
      </w:rPr>
    </w:lvl>
    <w:lvl w:ilvl="7" w:tplc="6E1473A8">
      <w:numFmt w:val="bullet"/>
      <w:lvlText w:val="•"/>
      <w:lvlJc w:val="left"/>
      <w:pPr>
        <w:ind w:left="7187" w:hanging="360"/>
      </w:pPr>
      <w:rPr>
        <w:lang w:val="es-ES" w:eastAsia="en-US" w:bidi="ar-SA"/>
      </w:rPr>
    </w:lvl>
    <w:lvl w:ilvl="8" w:tplc="718EC3F4">
      <w:numFmt w:val="bullet"/>
      <w:lvlText w:val="•"/>
      <w:lvlJc w:val="left"/>
      <w:pPr>
        <w:ind w:left="8097" w:hanging="360"/>
      </w:pPr>
      <w:rPr>
        <w:lang w:val="es-ES" w:eastAsia="en-US" w:bidi="ar-SA"/>
      </w:rPr>
    </w:lvl>
  </w:abstractNum>
  <w:abstractNum w:abstractNumId="13" w15:restartNumberingAfterBreak="0">
    <w:nsid w:val="33393E2A"/>
    <w:multiLevelType w:val="hybridMultilevel"/>
    <w:tmpl w:val="E3FCC73E"/>
    <w:lvl w:ilvl="0" w:tplc="F7B45E9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6866734"/>
    <w:multiLevelType w:val="hybridMultilevel"/>
    <w:tmpl w:val="0298F846"/>
    <w:lvl w:ilvl="0" w:tplc="B06492E2">
      <w:start w:val="7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2212E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56273F2"/>
    <w:multiLevelType w:val="multilevel"/>
    <w:tmpl w:val="963E6D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46154D79"/>
    <w:multiLevelType w:val="multilevel"/>
    <w:tmpl w:val="C15ECCB8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5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2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18" w15:restartNumberingAfterBreak="0">
    <w:nsid w:val="46FF7A65"/>
    <w:multiLevelType w:val="hybridMultilevel"/>
    <w:tmpl w:val="FD0657DC"/>
    <w:lvl w:ilvl="0" w:tplc="006A505A">
      <w:start w:val="1"/>
      <w:numFmt w:val="lowerLetter"/>
      <w:lvlText w:val="%1)"/>
      <w:lvlJc w:val="left"/>
      <w:pPr>
        <w:ind w:left="191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638" w:hanging="360"/>
      </w:pPr>
    </w:lvl>
    <w:lvl w:ilvl="2" w:tplc="0C0A001B" w:tentative="1">
      <w:start w:val="1"/>
      <w:numFmt w:val="lowerRoman"/>
      <w:lvlText w:val="%3."/>
      <w:lvlJc w:val="right"/>
      <w:pPr>
        <w:ind w:left="3358" w:hanging="180"/>
      </w:pPr>
    </w:lvl>
    <w:lvl w:ilvl="3" w:tplc="0C0A000F" w:tentative="1">
      <w:start w:val="1"/>
      <w:numFmt w:val="decimal"/>
      <w:lvlText w:val="%4."/>
      <w:lvlJc w:val="left"/>
      <w:pPr>
        <w:ind w:left="4078" w:hanging="360"/>
      </w:pPr>
    </w:lvl>
    <w:lvl w:ilvl="4" w:tplc="0C0A0019" w:tentative="1">
      <w:start w:val="1"/>
      <w:numFmt w:val="lowerLetter"/>
      <w:lvlText w:val="%5."/>
      <w:lvlJc w:val="left"/>
      <w:pPr>
        <w:ind w:left="4798" w:hanging="360"/>
      </w:pPr>
    </w:lvl>
    <w:lvl w:ilvl="5" w:tplc="0C0A001B" w:tentative="1">
      <w:start w:val="1"/>
      <w:numFmt w:val="lowerRoman"/>
      <w:lvlText w:val="%6."/>
      <w:lvlJc w:val="right"/>
      <w:pPr>
        <w:ind w:left="5518" w:hanging="180"/>
      </w:pPr>
    </w:lvl>
    <w:lvl w:ilvl="6" w:tplc="0C0A000F" w:tentative="1">
      <w:start w:val="1"/>
      <w:numFmt w:val="decimal"/>
      <w:lvlText w:val="%7."/>
      <w:lvlJc w:val="left"/>
      <w:pPr>
        <w:ind w:left="6238" w:hanging="360"/>
      </w:pPr>
    </w:lvl>
    <w:lvl w:ilvl="7" w:tplc="0C0A0019" w:tentative="1">
      <w:start w:val="1"/>
      <w:numFmt w:val="lowerLetter"/>
      <w:lvlText w:val="%8."/>
      <w:lvlJc w:val="left"/>
      <w:pPr>
        <w:ind w:left="6958" w:hanging="360"/>
      </w:pPr>
    </w:lvl>
    <w:lvl w:ilvl="8" w:tplc="0C0A001B" w:tentative="1">
      <w:start w:val="1"/>
      <w:numFmt w:val="lowerRoman"/>
      <w:lvlText w:val="%9."/>
      <w:lvlJc w:val="right"/>
      <w:pPr>
        <w:ind w:left="7678" w:hanging="180"/>
      </w:pPr>
    </w:lvl>
  </w:abstractNum>
  <w:abstractNum w:abstractNumId="19" w15:restartNumberingAfterBreak="0">
    <w:nsid w:val="47F24D5B"/>
    <w:multiLevelType w:val="hybridMultilevel"/>
    <w:tmpl w:val="A9CED56A"/>
    <w:lvl w:ilvl="0" w:tplc="471427C2">
      <w:start w:val="1"/>
      <w:numFmt w:val="decimal"/>
      <w:pStyle w:val="Ttulo2"/>
      <w:lvlText w:val="%1."/>
      <w:lvlJc w:val="left"/>
      <w:pPr>
        <w:ind w:left="39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4620" w:hanging="360"/>
      </w:pPr>
    </w:lvl>
    <w:lvl w:ilvl="2" w:tplc="0C0A001B" w:tentative="1">
      <w:start w:val="1"/>
      <w:numFmt w:val="lowerRoman"/>
      <w:lvlText w:val="%3."/>
      <w:lvlJc w:val="right"/>
      <w:pPr>
        <w:ind w:left="5340" w:hanging="180"/>
      </w:pPr>
    </w:lvl>
    <w:lvl w:ilvl="3" w:tplc="0C0A000F" w:tentative="1">
      <w:start w:val="1"/>
      <w:numFmt w:val="decimal"/>
      <w:lvlText w:val="%4."/>
      <w:lvlJc w:val="left"/>
      <w:pPr>
        <w:ind w:left="6060" w:hanging="360"/>
      </w:pPr>
    </w:lvl>
    <w:lvl w:ilvl="4" w:tplc="0C0A0019" w:tentative="1">
      <w:start w:val="1"/>
      <w:numFmt w:val="lowerLetter"/>
      <w:lvlText w:val="%5."/>
      <w:lvlJc w:val="left"/>
      <w:pPr>
        <w:ind w:left="6780" w:hanging="360"/>
      </w:pPr>
    </w:lvl>
    <w:lvl w:ilvl="5" w:tplc="0C0A001B" w:tentative="1">
      <w:start w:val="1"/>
      <w:numFmt w:val="lowerRoman"/>
      <w:lvlText w:val="%6."/>
      <w:lvlJc w:val="right"/>
      <w:pPr>
        <w:ind w:left="7500" w:hanging="180"/>
      </w:pPr>
    </w:lvl>
    <w:lvl w:ilvl="6" w:tplc="0C0A000F" w:tentative="1">
      <w:start w:val="1"/>
      <w:numFmt w:val="decimal"/>
      <w:lvlText w:val="%7."/>
      <w:lvlJc w:val="left"/>
      <w:pPr>
        <w:ind w:left="8220" w:hanging="360"/>
      </w:pPr>
    </w:lvl>
    <w:lvl w:ilvl="7" w:tplc="0C0A0019" w:tentative="1">
      <w:start w:val="1"/>
      <w:numFmt w:val="lowerLetter"/>
      <w:lvlText w:val="%8."/>
      <w:lvlJc w:val="left"/>
      <w:pPr>
        <w:ind w:left="8940" w:hanging="360"/>
      </w:pPr>
    </w:lvl>
    <w:lvl w:ilvl="8" w:tplc="0C0A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20" w15:restartNumberingAfterBreak="0">
    <w:nsid w:val="4CF3542E"/>
    <w:multiLevelType w:val="multilevel"/>
    <w:tmpl w:val="62409FB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F203837"/>
    <w:multiLevelType w:val="hybridMultilevel"/>
    <w:tmpl w:val="AF827C86"/>
    <w:lvl w:ilvl="0" w:tplc="A8CE928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DC2D25"/>
    <w:multiLevelType w:val="multilevel"/>
    <w:tmpl w:val="0C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3" w15:restartNumberingAfterBreak="0">
    <w:nsid w:val="554D2165"/>
    <w:multiLevelType w:val="hybridMultilevel"/>
    <w:tmpl w:val="C738436A"/>
    <w:lvl w:ilvl="0" w:tplc="D05615EA">
      <w:numFmt w:val="bullet"/>
      <w:lvlText w:val="*"/>
      <w:lvlJc w:val="left"/>
      <w:pPr>
        <w:ind w:left="212" w:hanging="207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0E46F75A">
      <w:numFmt w:val="bullet"/>
      <w:lvlText w:val="•"/>
      <w:lvlJc w:val="left"/>
      <w:pPr>
        <w:ind w:left="1246" w:hanging="207"/>
      </w:pPr>
      <w:rPr>
        <w:lang w:val="es-ES" w:eastAsia="en-US" w:bidi="ar-SA"/>
      </w:rPr>
    </w:lvl>
    <w:lvl w:ilvl="2" w:tplc="F1BC5D46">
      <w:numFmt w:val="bullet"/>
      <w:lvlText w:val="•"/>
      <w:lvlJc w:val="left"/>
      <w:pPr>
        <w:ind w:left="2272" w:hanging="207"/>
      </w:pPr>
      <w:rPr>
        <w:lang w:val="es-ES" w:eastAsia="en-US" w:bidi="ar-SA"/>
      </w:rPr>
    </w:lvl>
    <w:lvl w:ilvl="3" w:tplc="C220D3E6">
      <w:numFmt w:val="bullet"/>
      <w:lvlText w:val="•"/>
      <w:lvlJc w:val="left"/>
      <w:pPr>
        <w:ind w:left="3298" w:hanging="207"/>
      </w:pPr>
      <w:rPr>
        <w:lang w:val="es-ES" w:eastAsia="en-US" w:bidi="ar-SA"/>
      </w:rPr>
    </w:lvl>
    <w:lvl w:ilvl="4" w:tplc="C4E4EB9A">
      <w:numFmt w:val="bullet"/>
      <w:lvlText w:val="•"/>
      <w:lvlJc w:val="left"/>
      <w:pPr>
        <w:ind w:left="4324" w:hanging="207"/>
      </w:pPr>
      <w:rPr>
        <w:lang w:val="es-ES" w:eastAsia="en-US" w:bidi="ar-SA"/>
      </w:rPr>
    </w:lvl>
    <w:lvl w:ilvl="5" w:tplc="306628C4">
      <w:numFmt w:val="bullet"/>
      <w:lvlText w:val="•"/>
      <w:lvlJc w:val="left"/>
      <w:pPr>
        <w:ind w:left="5351" w:hanging="207"/>
      </w:pPr>
      <w:rPr>
        <w:lang w:val="es-ES" w:eastAsia="en-US" w:bidi="ar-SA"/>
      </w:rPr>
    </w:lvl>
    <w:lvl w:ilvl="6" w:tplc="660E8288">
      <w:numFmt w:val="bullet"/>
      <w:lvlText w:val="•"/>
      <w:lvlJc w:val="left"/>
      <w:pPr>
        <w:ind w:left="6377" w:hanging="207"/>
      </w:pPr>
      <w:rPr>
        <w:lang w:val="es-ES" w:eastAsia="en-US" w:bidi="ar-SA"/>
      </w:rPr>
    </w:lvl>
    <w:lvl w:ilvl="7" w:tplc="18CEF364">
      <w:numFmt w:val="bullet"/>
      <w:lvlText w:val="•"/>
      <w:lvlJc w:val="left"/>
      <w:pPr>
        <w:ind w:left="7403" w:hanging="207"/>
      </w:pPr>
      <w:rPr>
        <w:lang w:val="es-ES" w:eastAsia="en-US" w:bidi="ar-SA"/>
      </w:rPr>
    </w:lvl>
    <w:lvl w:ilvl="8" w:tplc="FB0825CE">
      <w:numFmt w:val="bullet"/>
      <w:lvlText w:val="•"/>
      <w:lvlJc w:val="left"/>
      <w:pPr>
        <w:ind w:left="8429" w:hanging="207"/>
      </w:pPr>
      <w:rPr>
        <w:lang w:val="es-ES" w:eastAsia="en-US" w:bidi="ar-SA"/>
      </w:rPr>
    </w:lvl>
  </w:abstractNum>
  <w:abstractNum w:abstractNumId="24" w15:restartNumberingAfterBreak="0">
    <w:nsid w:val="569F5F11"/>
    <w:multiLevelType w:val="hybridMultilevel"/>
    <w:tmpl w:val="B4FA64CC"/>
    <w:lvl w:ilvl="0" w:tplc="2D3A69A0">
      <w:start w:val="1"/>
      <w:numFmt w:val="decimalZero"/>
      <w:lvlText w:val="%1-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57DB2312"/>
    <w:multiLevelType w:val="hybridMultilevel"/>
    <w:tmpl w:val="0D421758"/>
    <w:lvl w:ilvl="0" w:tplc="84CA9AF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DB4FBD"/>
    <w:multiLevelType w:val="multilevel"/>
    <w:tmpl w:val="B4466B10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4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27" w15:restartNumberingAfterBreak="0">
    <w:nsid w:val="6303480E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6B3E684A"/>
    <w:multiLevelType w:val="hybridMultilevel"/>
    <w:tmpl w:val="ADB6A6F8"/>
    <w:lvl w:ilvl="0" w:tplc="6C76424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472E38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6D970282"/>
    <w:multiLevelType w:val="hybridMultilevel"/>
    <w:tmpl w:val="C196186C"/>
    <w:lvl w:ilvl="0" w:tplc="640455C4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color w:val="FF7700"/>
        <w:w w:val="99"/>
        <w:sz w:val="20"/>
        <w:szCs w:val="20"/>
        <w:lang w:val="es-ES" w:eastAsia="en-US" w:bidi="ar-SA"/>
      </w:rPr>
    </w:lvl>
    <w:lvl w:ilvl="1" w:tplc="D8641878">
      <w:numFmt w:val="bullet"/>
      <w:lvlText w:val="•"/>
      <w:lvlJc w:val="left"/>
      <w:pPr>
        <w:ind w:left="1715" w:hanging="360"/>
      </w:pPr>
      <w:rPr>
        <w:rFonts w:hint="default"/>
        <w:lang w:val="es-ES" w:eastAsia="en-US" w:bidi="ar-SA"/>
      </w:rPr>
    </w:lvl>
    <w:lvl w:ilvl="2" w:tplc="2E12AC84">
      <w:numFmt w:val="bullet"/>
      <w:lvlText w:val="•"/>
      <w:lvlJc w:val="left"/>
      <w:pPr>
        <w:ind w:left="2610" w:hanging="360"/>
      </w:pPr>
      <w:rPr>
        <w:rFonts w:hint="default"/>
        <w:lang w:val="es-ES" w:eastAsia="en-US" w:bidi="ar-SA"/>
      </w:rPr>
    </w:lvl>
    <w:lvl w:ilvl="3" w:tplc="F7D665DA">
      <w:numFmt w:val="bullet"/>
      <w:lvlText w:val="•"/>
      <w:lvlJc w:val="left"/>
      <w:pPr>
        <w:ind w:left="3505" w:hanging="360"/>
      </w:pPr>
      <w:rPr>
        <w:rFonts w:hint="default"/>
        <w:lang w:val="es-ES" w:eastAsia="en-US" w:bidi="ar-SA"/>
      </w:rPr>
    </w:lvl>
    <w:lvl w:ilvl="4" w:tplc="D458C732">
      <w:numFmt w:val="bullet"/>
      <w:lvlText w:val="•"/>
      <w:lvlJc w:val="left"/>
      <w:pPr>
        <w:ind w:left="4400" w:hanging="360"/>
      </w:pPr>
      <w:rPr>
        <w:rFonts w:hint="default"/>
        <w:lang w:val="es-ES" w:eastAsia="en-US" w:bidi="ar-SA"/>
      </w:rPr>
    </w:lvl>
    <w:lvl w:ilvl="5" w:tplc="6EC4F40C">
      <w:numFmt w:val="bullet"/>
      <w:lvlText w:val="•"/>
      <w:lvlJc w:val="left"/>
      <w:pPr>
        <w:ind w:left="5296" w:hanging="360"/>
      </w:pPr>
      <w:rPr>
        <w:rFonts w:hint="default"/>
        <w:lang w:val="es-ES" w:eastAsia="en-US" w:bidi="ar-SA"/>
      </w:rPr>
    </w:lvl>
    <w:lvl w:ilvl="6" w:tplc="FAF4F256">
      <w:numFmt w:val="bullet"/>
      <w:lvlText w:val="•"/>
      <w:lvlJc w:val="left"/>
      <w:pPr>
        <w:ind w:left="6191" w:hanging="360"/>
      </w:pPr>
      <w:rPr>
        <w:rFonts w:hint="default"/>
        <w:lang w:val="es-ES" w:eastAsia="en-US" w:bidi="ar-SA"/>
      </w:rPr>
    </w:lvl>
    <w:lvl w:ilvl="7" w:tplc="4CDC032E">
      <w:numFmt w:val="bullet"/>
      <w:lvlText w:val="•"/>
      <w:lvlJc w:val="left"/>
      <w:pPr>
        <w:ind w:left="7086" w:hanging="360"/>
      </w:pPr>
      <w:rPr>
        <w:rFonts w:hint="default"/>
        <w:lang w:val="es-ES" w:eastAsia="en-US" w:bidi="ar-SA"/>
      </w:rPr>
    </w:lvl>
    <w:lvl w:ilvl="8" w:tplc="6864210A">
      <w:numFmt w:val="bullet"/>
      <w:lvlText w:val="•"/>
      <w:lvlJc w:val="left"/>
      <w:pPr>
        <w:ind w:left="7981" w:hanging="360"/>
      </w:pPr>
      <w:rPr>
        <w:rFonts w:hint="default"/>
        <w:lang w:val="es-ES" w:eastAsia="en-US" w:bidi="ar-SA"/>
      </w:rPr>
    </w:lvl>
  </w:abstractNum>
  <w:abstractNum w:abstractNumId="31" w15:restartNumberingAfterBreak="0">
    <w:nsid w:val="71C32875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7605715C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78812C83"/>
    <w:multiLevelType w:val="multilevel"/>
    <w:tmpl w:val="9CA4A87C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34" w15:restartNumberingAfterBreak="0">
    <w:nsid w:val="79DF263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7AF974F0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 w15:restartNumberingAfterBreak="0">
    <w:nsid w:val="7BA00365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7E0F485F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398549999">
    <w:abstractNumId w:val="30"/>
  </w:num>
  <w:num w:numId="2" w16cid:durableId="1540433635">
    <w:abstractNumId w:val="6"/>
  </w:num>
  <w:num w:numId="3" w16cid:durableId="522087369">
    <w:abstractNumId w:val="3"/>
  </w:num>
  <w:num w:numId="4" w16cid:durableId="1309942682">
    <w:abstractNumId w:val="34"/>
  </w:num>
  <w:num w:numId="5" w16cid:durableId="1757627639">
    <w:abstractNumId w:val="22"/>
  </w:num>
  <w:num w:numId="6" w16cid:durableId="779955332">
    <w:abstractNumId w:val="15"/>
  </w:num>
  <w:num w:numId="7" w16cid:durableId="942226598">
    <w:abstractNumId w:val="2"/>
  </w:num>
  <w:num w:numId="8" w16cid:durableId="615016410">
    <w:abstractNumId w:val="20"/>
  </w:num>
  <w:num w:numId="9" w16cid:durableId="91754371">
    <w:abstractNumId w:val="10"/>
  </w:num>
  <w:num w:numId="10" w16cid:durableId="1293051640">
    <w:abstractNumId w:val="16"/>
  </w:num>
  <w:num w:numId="11" w16cid:durableId="1246568090">
    <w:abstractNumId w:val="29"/>
  </w:num>
  <w:num w:numId="12" w16cid:durableId="748964563">
    <w:abstractNumId w:val="36"/>
  </w:num>
  <w:num w:numId="13" w16cid:durableId="1159228885">
    <w:abstractNumId w:val="27"/>
  </w:num>
  <w:num w:numId="14" w16cid:durableId="606936137">
    <w:abstractNumId w:val="31"/>
  </w:num>
  <w:num w:numId="15" w16cid:durableId="1048528273">
    <w:abstractNumId w:val="37"/>
  </w:num>
  <w:num w:numId="16" w16cid:durableId="592788469">
    <w:abstractNumId w:val="7"/>
  </w:num>
  <w:num w:numId="17" w16cid:durableId="1549031328">
    <w:abstractNumId w:val="33"/>
  </w:num>
  <w:num w:numId="18" w16cid:durableId="1183544109">
    <w:abstractNumId w:val="1"/>
  </w:num>
  <w:num w:numId="19" w16cid:durableId="1442609856">
    <w:abstractNumId w:val="35"/>
  </w:num>
  <w:num w:numId="20" w16cid:durableId="1779907640">
    <w:abstractNumId w:val="13"/>
  </w:num>
  <w:num w:numId="21" w16cid:durableId="670525609">
    <w:abstractNumId w:val="24"/>
  </w:num>
  <w:num w:numId="22" w16cid:durableId="230779032">
    <w:abstractNumId w:val="21"/>
  </w:num>
  <w:num w:numId="23" w16cid:durableId="452789082">
    <w:abstractNumId w:val="11"/>
  </w:num>
  <w:num w:numId="24" w16cid:durableId="134492478">
    <w:abstractNumId w:val="28"/>
  </w:num>
  <w:num w:numId="25" w16cid:durableId="1727142024">
    <w:abstractNumId w:val="5"/>
  </w:num>
  <w:num w:numId="26" w16cid:durableId="395905671">
    <w:abstractNumId w:val="4"/>
  </w:num>
  <w:num w:numId="27" w16cid:durableId="1125462271">
    <w:abstractNumId w:val="19"/>
  </w:num>
  <w:num w:numId="28" w16cid:durableId="1708023601">
    <w:abstractNumId w:val="19"/>
  </w:num>
  <w:num w:numId="29" w16cid:durableId="1008676413">
    <w:abstractNumId w:val="19"/>
  </w:num>
  <w:num w:numId="30" w16cid:durableId="2056654682">
    <w:abstractNumId w:val="19"/>
  </w:num>
  <w:num w:numId="31" w16cid:durableId="671763024">
    <w:abstractNumId w:val="0"/>
  </w:num>
  <w:num w:numId="32" w16cid:durableId="1604461213">
    <w:abstractNumId w:val="14"/>
  </w:num>
  <w:num w:numId="33" w16cid:durableId="142813596">
    <w:abstractNumId w:val="19"/>
  </w:num>
  <w:num w:numId="34" w16cid:durableId="1213231469">
    <w:abstractNumId w:val="19"/>
  </w:num>
  <w:num w:numId="35" w16cid:durableId="1557933298">
    <w:abstractNumId w:val="19"/>
  </w:num>
  <w:num w:numId="36" w16cid:durableId="1502819297">
    <w:abstractNumId w:val="32"/>
  </w:num>
  <w:num w:numId="37" w16cid:durableId="513808368">
    <w:abstractNumId w:val="23"/>
  </w:num>
  <w:num w:numId="38" w16cid:durableId="1875383452">
    <w:abstractNumId w:val="25"/>
  </w:num>
  <w:num w:numId="39" w16cid:durableId="1814373720">
    <w:abstractNumId w:val="26"/>
  </w:num>
  <w:num w:numId="40" w16cid:durableId="1441946690">
    <w:abstractNumId w:val="8"/>
  </w:num>
  <w:num w:numId="41" w16cid:durableId="1100301438">
    <w:abstractNumId w:val="12"/>
  </w:num>
  <w:num w:numId="42" w16cid:durableId="661466821">
    <w:abstractNumId w:val="18"/>
  </w:num>
  <w:num w:numId="43" w16cid:durableId="1906649279">
    <w:abstractNumId w:val="9"/>
  </w:num>
  <w:num w:numId="44" w16cid:durableId="1764909173">
    <w:abstractNumId w:val="1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Roberto Carrasco Venegas">
    <w15:presenceInfo w15:providerId="AD" w15:userId="S::roberto.carrasco@sonedi.com::8b6bfd27-b2b2-4f76-a9a0-e66a16857d2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hdrShapeDefaults>
    <o:shapedefaults v:ext="edit" spidmax="2056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65DB"/>
    <w:rsid w:val="000105A8"/>
    <w:rsid w:val="00012742"/>
    <w:rsid w:val="000159D4"/>
    <w:rsid w:val="00020EBE"/>
    <w:rsid w:val="0002549C"/>
    <w:rsid w:val="00026595"/>
    <w:rsid w:val="00032746"/>
    <w:rsid w:val="00035F9D"/>
    <w:rsid w:val="000465DB"/>
    <w:rsid w:val="00051F19"/>
    <w:rsid w:val="00055995"/>
    <w:rsid w:val="00056880"/>
    <w:rsid w:val="0006551A"/>
    <w:rsid w:val="000663BD"/>
    <w:rsid w:val="000701D0"/>
    <w:rsid w:val="000803B3"/>
    <w:rsid w:val="00095C24"/>
    <w:rsid w:val="000B1A73"/>
    <w:rsid w:val="000B75EE"/>
    <w:rsid w:val="000C5641"/>
    <w:rsid w:val="000C5DF3"/>
    <w:rsid w:val="000C7ACD"/>
    <w:rsid w:val="000C7D4A"/>
    <w:rsid w:val="000D683B"/>
    <w:rsid w:val="000D7A49"/>
    <w:rsid w:val="000E39B9"/>
    <w:rsid w:val="000E468A"/>
    <w:rsid w:val="000E4964"/>
    <w:rsid w:val="000E768A"/>
    <w:rsid w:val="000F00FF"/>
    <w:rsid w:val="000F012A"/>
    <w:rsid w:val="000F1060"/>
    <w:rsid w:val="000F398E"/>
    <w:rsid w:val="000F73E7"/>
    <w:rsid w:val="00103045"/>
    <w:rsid w:val="001040C4"/>
    <w:rsid w:val="001078B4"/>
    <w:rsid w:val="00113C0C"/>
    <w:rsid w:val="001156C3"/>
    <w:rsid w:val="00115D17"/>
    <w:rsid w:val="001169CF"/>
    <w:rsid w:val="0011703E"/>
    <w:rsid w:val="0012149F"/>
    <w:rsid w:val="001306C1"/>
    <w:rsid w:val="00141EDF"/>
    <w:rsid w:val="00142918"/>
    <w:rsid w:val="00144266"/>
    <w:rsid w:val="0014443F"/>
    <w:rsid w:val="00154B3D"/>
    <w:rsid w:val="001560DC"/>
    <w:rsid w:val="0015616A"/>
    <w:rsid w:val="00162832"/>
    <w:rsid w:val="00163D7A"/>
    <w:rsid w:val="001647BF"/>
    <w:rsid w:val="00167584"/>
    <w:rsid w:val="00172F3D"/>
    <w:rsid w:val="0017479B"/>
    <w:rsid w:val="00182D60"/>
    <w:rsid w:val="00182DC4"/>
    <w:rsid w:val="00184622"/>
    <w:rsid w:val="00186CB0"/>
    <w:rsid w:val="00187426"/>
    <w:rsid w:val="001912BC"/>
    <w:rsid w:val="00191E60"/>
    <w:rsid w:val="0019366D"/>
    <w:rsid w:val="001943F6"/>
    <w:rsid w:val="001A2A39"/>
    <w:rsid w:val="001A5519"/>
    <w:rsid w:val="001B122E"/>
    <w:rsid w:val="001B1D01"/>
    <w:rsid w:val="001C0052"/>
    <w:rsid w:val="001C1FCA"/>
    <w:rsid w:val="001C7F53"/>
    <w:rsid w:val="001D2934"/>
    <w:rsid w:val="001D4DBB"/>
    <w:rsid w:val="001E7E45"/>
    <w:rsid w:val="0020586B"/>
    <w:rsid w:val="002119AD"/>
    <w:rsid w:val="00212731"/>
    <w:rsid w:val="002308E7"/>
    <w:rsid w:val="00230F5A"/>
    <w:rsid w:val="002358C5"/>
    <w:rsid w:val="002430D4"/>
    <w:rsid w:val="00254B9F"/>
    <w:rsid w:val="00266AD3"/>
    <w:rsid w:val="002703C5"/>
    <w:rsid w:val="00273BB4"/>
    <w:rsid w:val="00276FA5"/>
    <w:rsid w:val="00277CFB"/>
    <w:rsid w:val="00284E6A"/>
    <w:rsid w:val="00294E79"/>
    <w:rsid w:val="00296526"/>
    <w:rsid w:val="002A13B4"/>
    <w:rsid w:val="002B267E"/>
    <w:rsid w:val="002B373A"/>
    <w:rsid w:val="002B4375"/>
    <w:rsid w:val="002E1CED"/>
    <w:rsid w:val="002E424C"/>
    <w:rsid w:val="002E4AE6"/>
    <w:rsid w:val="002E74B0"/>
    <w:rsid w:val="002E74BA"/>
    <w:rsid w:val="002E798A"/>
    <w:rsid w:val="002F7BDD"/>
    <w:rsid w:val="0030191E"/>
    <w:rsid w:val="00312989"/>
    <w:rsid w:val="00317C42"/>
    <w:rsid w:val="00321233"/>
    <w:rsid w:val="00324146"/>
    <w:rsid w:val="00325F65"/>
    <w:rsid w:val="00326945"/>
    <w:rsid w:val="00327B5A"/>
    <w:rsid w:val="00327D02"/>
    <w:rsid w:val="00340E64"/>
    <w:rsid w:val="00341DA2"/>
    <w:rsid w:val="0034206F"/>
    <w:rsid w:val="00346716"/>
    <w:rsid w:val="00353FCC"/>
    <w:rsid w:val="00356D09"/>
    <w:rsid w:val="00356F35"/>
    <w:rsid w:val="00357A35"/>
    <w:rsid w:val="00357B0A"/>
    <w:rsid w:val="00360252"/>
    <w:rsid w:val="00386793"/>
    <w:rsid w:val="003920D1"/>
    <w:rsid w:val="003A508D"/>
    <w:rsid w:val="003B2354"/>
    <w:rsid w:val="003B2729"/>
    <w:rsid w:val="003C048C"/>
    <w:rsid w:val="003C483F"/>
    <w:rsid w:val="003D1CEF"/>
    <w:rsid w:val="003D589E"/>
    <w:rsid w:val="003E42CB"/>
    <w:rsid w:val="003F025E"/>
    <w:rsid w:val="003F5278"/>
    <w:rsid w:val="0040464B"/>
    <w:rsid w:val="004116FD"/>
    <w:rsid w:val="00411E32"/>
    <w:rsid w:val="0041204F"/>
    <w:rsid w:val="00421CF1"/>
    <w:rsid w:val="004231CD"/>
    <w:rsid w:val="004270E6"/>
    <w:rsid w:val="004307DB"/>
    <w:rsid w:val="004341B5"/>
    <w:rsid w:val="00443E8F"/>
    <w:rsid w:val="004453F6"/>
    <w:rsid w:val="00446EF8"/>
    <w:rsid w:val="00453AE1"/>
    <w:rsid w:val="00465EE6"/>
    <w:rsid w:val="00473FDA"/>
    <w:rsid w:val="00477EA2"/>
    <w:rsid w:val="004839DA"/>
    <w:rsid w:val="0049508A"/>
    <w:rsid w:val="004A1260"/>
    <w:rsid w:val="004A44F4"/>
    <w:rsid w:val="004A6793"/>
    <w:rsid w:val="004B23C2"/>
    <w:rsid w:val="004B28A2"/>
    <w:rsid w:val="004B7993"/>
    <w:rsid w:val="004C450B"/>
    <w:rsid w:val="004C75BD"/>
    <w:rsid w:val="004D07A5"/>
    <w:rsid w:val="004D0C43"/>
    <w:rsid w:val="004D3648"/>
    <w:rsid w:val="004D38B3"/>
    <w:rsid w:val="004E113D"/>
    <w:rsid w:val="004E2484"/>
    <w:rsid w:val="004E65A5"/>
    <w:rsid w:val="004F0504"/>
    <w:rsid w:val="004F1CB7"/>
    <w:rsid w:val="004F39F4"/>
    <w:rsid w:val="004F47CB"/>
    <w:rsid w:val="004F4C51"/>
    <w:rsid w:val="00510095"/>
    <w:rsid w:val="00510E53"/>
    <w:rsid w:val="00513350"/>
    <w:rsid w:val="00515650"/>
    <w:rsid w:val="00522424"/>
    <w:rsid w:val="00523465"/>
    <w:rsid w:val="00562E48"/>
    <w:rsid w:val="00570E48"/>
    <w:rsid w:val="00575FEB"/>
    <w:rsid w:val="00595705"/>
    <w:rsid w:val="00597FD4"/>
    <w:rsid w:val="005A1F0B"/>
    <w:rsid w:val="005B5D60"/>
    <w:rsid w:val="005B65DC"/>
    <w:rsid w:val="005C5769"/>
    <w:rsid w:val="005F7E53"/>
    <w:rsid w:val="00601681"/>
    <w:rsid w:val="00603543"/>
    <w:rsid w:val="00611BAA"/>
    <w:rsid w:val="006166FA"/>
    <w:rsid w:val="00620059"/>
    <w:rsid w:val="00621843"/>
    <w:rsid w:val="00626876"/>
    <w:rsid w:val="00627EDB"/>
    <w:rsid w:val="00634EE3"/>
    <w:rsid w:val="00641BC5"/>
    <w:rsid w:val="006437B6"/>
    <w:rsid w:val="00644807"/>
    <w:rsid w:val="00646F7F"/>
    <w:rsid w:val="00647FC9"/>
    <w:rsid w:val="00655667"/>
    <w:rsid w:val="00661AC6"/>
    <w:rsid w:val="00664671"/>
    <w:rsid w:val="00666E1A"/>
    <w:rsid w:val="0067254A"/>
    <w:rsid w:val="006835D7"/>
    <w:rsid w:val="006852C5"/>
    <w:rsid w:val="00686E84"/>
    <w:rsid w:val="0069591F"/>
    <w:rsid w:val="006A0A36"/>
    <w:rsid w:val="006A1CA8"/>
    <w:rsid w:val="006A36D6"/>
    <w:rsid w:val="006A5C5E"/>
    <w:rsid w:val="006B4D0F"/>
    <w:rsid w:val="006B70A9"/>
    <w:rsid w:val="006C08D8"/>
    <w:rsid w:val="006C571B"/>
    <w:rsid w:val="006D2868"/>
    <w:rsid w:val="006D45CE"/>
    <w:rsid w:val="006F07F7"/>
    <w:rsid w:val="006F384B"/>
    <w:rsid w:val="006F50D7"/>
    <w:rsid w:val="006F53A6"/>
    <w:rsid w:val="006F65AF"/>
    <w:rsid w:val="0070260B"/>
    <w:rsid w:val="00706C67"/>
    <w:rsid w:val="0071053E"/>
    <w:rsid w:val="007147F8"/>
    <w:rsid w:val="00733759"/>
    <w:rsid w:val="007357C6"/>
    <w:rsid w:val="00736753"/>
    <w:rsid w:val="00736D3A"/>
    <w:rsid w:val="00740324"/>
    <w:rsid w:val="00740C70"/>
    <w:rsid w:val="00742ED4"/>
    <w:rsid w:val="0074630E"/>
    <w:rsid w:val="00750CE4"/>
    <w:rsid w:val="00751AC3"/>
    <w:rsid w:val="00756D4B"/>
    <w:rsid w:val="00762DC2"/>
    <w:rsid w:val="00785F5D"/>
    <w:rsid w:val="00787368"/>
    <w:rsid w:val="00787AE9"/>
    <w:rsid w:val="007B56DB"/>
    <w:rsid w:val="007B6066"/>
    <w:rsid w:val="007C18B3"/>
    <w:rsid w:val="007C2A8E"/>
    <w:rsid w:val="007D03A4"/>
    <w:rsid w:val="007D140C"/>
    <w:rsid w:val="007D77A9"/>
    <w:rsid w:val="007E38CF"/>
    <w:rsid w:val="007E5A3C"/>
    <w:rsid w:val="007E7C5B"/>
    <w:rsid w:val="008014F3"/>
    <w:rsid w:val="00801B0F"/>
    <w:rsid w:val="0080267F"/>
    <w:rsid w:val="00802B3C"/>
    <w:rsid w:val="00803AAC"/>
    <w:rsid w:val="0080430D"/>
    <w:rsid w:val="00830BF4"/>
    <w:rsid w:val="00834D6C"/>
    <w:rsid w:val="0084328F"/>
    <w:rsid w:val="00847DAD"/>
    <w:rsid w:val="00857076"/>
    <w:rsid w:val="008640F8"/>
    <w:rsid w:val="00865882"/>
    <w:rsid w:val="008661A8"/>
    <w:rsid w:val="00874BCF"/>
    <w:rsid w:val="00877631"/>
    <w:rsid w:val="00883631"/>
    <w:rsid w:val="0089028B"/>
    <w:rsid w:val="00891C53"/>
    <w:rsid w:val="00892BDF"/>
    <w:rsid w:val="008932A1"/>
    <w:rsid w:val="008A17BE"/>
    <w:rsid w:val="008B2624"/>
    <w:rsid w:val="008B2B0B"/>
    <w:rsid w:val="008C1F00"/>
    <w:rsid w:val="008C7428"/>
    <w:rsid w:val="008D6FFE"/>
    <w:rsid w:val="008E4978"/>
    <w:rsid w:val="008E6834"/>
    <w:rsid w:val="009144B1"/>
    <w:rsid w:val="00920A00"/>
    <w:rsid w:val="00920D2A"/>
    <w:rsid w:val="009248DE"/>
    <w:rsid w:val="00930A0D"/>
    <w:rsid w:val="009427D8"/>
    <w:rsid w:val="009437BA"/>
    <w:rsid w:val="00956F60"/>
    <w:rsid w:val="00960647"/>
    <w:rsid w:val="00977983"/>
    <w:rsid w:val="0098136C"/>
    <w:rsid w:val="00981815"/>
    <w:rsid w:val="00983B7A"/>
    <w:rsid w:val="00990B53"/>
    <w:rsid w:val="00992FD9"/>
    <w:rsid w:val="009930A8"/>
    <w:rsid w:val="009947CD"/>
    <w:rsid w:val="0099615C"/>
    <w:rsid w:val="009970AF"/>
    <w:rsid w:val="009A28CD"/>
    <w:rsid w:val="009A2A10"/>
    <w:rsid w:val="009A52D0"/>
    <w:rsid w:val="009A6FF8"/>
    <w:rsid w:val="009C0AC5"/>
    <w:rsid w:val="009E17E5"/>
    <w:rsid w:val="00A06AD3"/>
    <w:rsid w:val="00A10C95"/>
    <w:rsid w:val="00A120BD"/>
    <w:rsid w:val="00A12DE0"/>
    <w:rsid w:val="00A167D3"/>
    <w:rsid w:val="00A256C6"/>
    <w:rsid w:val="00A2581E"/>
    <w:rsid w:val="00A25DAD"/>
    <w:rsid w:val="00A421C4"/>
    <w:rsid w:val="00A42CB3"/>
    <w:rsid w:val="00A455B6"/>
    <w:rsid w:val="00A55743"/>
    <w:rsid w:val="00A64CF0"/>
    <w:rsid w:val="00A673C0"/>
    <w:rsid w:val="00A70A3A"/>
    <w:rsid w:val="00A73491"/>
    <w:rsid w:val="00A829A4"/>
    <w:rsid w:val="00A8686E"/>
    <w:rsid w:val="00A93B33"/>
    <w:rsid w:val="00AA6E30"/>
    <w:rsid w:val="00AB11E6"/>
    <w:rsid w:val="00AB6B68"/>
    <w:rsid w:val="00AC3753"/>
    <w:rsid w:val="00AC7243"/>
    <w:rsid w:val="00AD0B4A"/>
    <w:rsid w:val="00AD1F4D"/>
    <w:rsid w:val="00AE096D"/>
    <w:rsid w:val="00AE47D9"/>
    <w:rsid w:val="00AE4F71"/>
    <w:rsid w:val="00AF1750"/>
    <w:rsid w:val="00AF48EE"/>
    <w:rsid w:val="00AF7114"/>
    <w:rsid w:val="00B01B02"/>
    <w:rsid w:val="00B022B6"/>
    <w:rsid w:val="00B07851"/>
    <w:rsid w:val="00B16019"/>
    <w:rsid w:val="00B1738F"/>
    <w:rsid w:val="00B229CD"/>
    <w:rsid w:val="00B34DB0"/>
    <w:rsid w:val="00B46EC9"/>
    <w:rsid w:val="00B46F4F"/>
    <w:rsid w:val="00B46F58"/>
    <w:rsid w:val="00B52400"/>
    <w:rsid w:val="00B53939"/>
    <w:rsid w:val="00B63C37"/>
    <w:rsid w:val="00B64A55"/>
    <w:rsid w:val="00B67156"/>
    <w:rsid w:val="00B71B5E"/>
    <w:rsid w:val="00B77253"/>
    <w:rsid w:val="00B86519"/>
    <w:rsid w:val="00B87677"/>
    <w:rsid w:val="00B90006"/>
    <w:rsid w:val="00B96893"/>
    <w:rsid w:val="00BA247F"/>
    <w:rsid w:val="00BA59EB"/>
    <w:rsid w:val="00BA7C27"/>
    <w:rsid w:val="00BB47DC"/>
    <w:rsid w:val="00BB7237"/>
    <w:rsid w:val="00BC037A"/>
    <w:rsid w:val="00BC0453"/>
    <w:rsid w:val="00BC12C2"/>
    <w:rsid w:val="00BC2F8E"/>
    <w:rsid w:val="00BC3B22"/>
    <w:rsid w:val="00BC44A3"/>
    <w:rsid w:val="00BC7648"/>
    <w:rsid w:val="00BC7E3B"/>
    <w:rsid w:val="00BD2AE0"/>
    <w:rsid w:val="00BF210F"/>
    <w:rsid w:val="00BF6D54"/>
    <w:rsid w:val="00BF7B27"/>
    <w:rsid w:val="00C036AC"/>
    <w:rsid w:val="00C06B8B"/>
    <w:rsid w:val="00C145A9"/>
    <w:rsid w:val="00C15D58"/>
    <w:rsid w:val="00C22F7F"/>
    <w:rsid w:val="00C34426"/>
    <w:rsid w:val="00C35004"/>
    <w:rsid w:val="00C35C77"/>
    <w:rsid w:val="00C36169"/>
    <w:rsid w:val="00C4642F"/>
    <w:rsid w:val="00C527DD"/>
    <w:rsid w:val="00C71496"/>
    <w:rsid w:val="00C71E43"/>
    <w:rsid w:val="00C75830"/>
    <w:rsid w:val="00C84E38"/>
    <w:rsid w:val="00C967A1"/>
    <w:rsid w:val="00CA0AE4"/>
    <w:rsid w:val="00CA7A34"/>
    <w:rsid w:val="00CB3011"/>
    <w:rsid w:val="00CB3359"/>
    <w:rsid w:val="00CB6FC1"/>
    <w:rsid w:val="00CC035F"/>
    <w:rsid w:val="00CD62B8"/>
    <w:rsid w:val="00CE47ED"/>
    <w:rsid w:val="00CF0714"/>
    <w:rsid w:val="00CF0ACC"/>
    <w:rsid w:val="00CF2663"/>
    <w:rsid w:val="00CF3752"/>
    <w:rsid w:val="00CF3C8B"/>
    <w:rsid w:val="00CF47CC"/>
    <w:rsid w:val="00CF658F"/>
    <w:rsid w:val="00CF708A"/>
    <w:rsid w:val="00D04283"/>
    <w:rsid w:val="00D23639"/>
    <w:rsid w:val="00D3155F"/>
    <w:rsid w:val="00D31E6D"/>
    <w:rsid w:val="00D41FAB"/>
    <w:rsid w:val="00D4790F"/>
    <w:rsid w:val="00D50A78"/>
    <w:rsid w:val="00D5246E"/>
    <w:rsid w:val="00D71044"/>
    <w:rsid w:val="00D734FF"/>
    <w:rsid w:val="00D75878"/>
    <w:rsid w:val="00D923F1"/>
    <w:rsid w:val="00D92C2E"/>
    <w:rsid w:val="00D97610"/>
    <w:rsid w:val="00DA5A1D"/>
    <w:rsid w:val="00DB1EDF"/>
    <w:rsid w:val="00DB4117"/>
    <w:rsid w:val="00DB53EB"/>
    <w:rsid w:val="00DB7980"/>
    <w:rsid w:val="00DC1D90"/>
    <w:rsid w:val="00DC3021"/>
    <w:rsid w:val="00DC42E7"/>
    <w:rsid w:val="00DD29FD"/>
    <w:rsid w:val="00DE2FBA"/>
    <w:rsid w:val="00DE6FAE"/>
    <w:rsid w:val="00DF1300"/>
    <w:rsid w:val="00DF3233"/>
    <w:rsid w:val="00DF36CC"/>
    <w:rsid w:val="00DF68DD"/>
    <w:rsid w:val="00E04B2E"/>
    <w:rsid w:val="00E173FD"/>
    <w:rsid w:val="00E229F1"/>
    <w:rsid w:val="00E2662F"/>
    <w:rsid w:val="00E33D1B"/>
    <w:rsid w:val="00E37BE6"/>
    <w:rsid w:val="00E40077"/>
    <w:rsid w:val="00E43229"/>
    <w:rsid w:val="00E547E8"/>
    <w:rsid w:val="00E56B9E"/>
    <w:rsid w:val="00E60B51"/>
    <w:rsid w:val="00E63277"/>
    <w:rsid w:val="00E65C86"/>
    <w:rsid w:val="00E67EAD"/>
    <w:rsid w:val="00E747B9"/>
    <w:rsid w:val="00E7495F"/>
    <w:rsid w:val="00E74C7D"/>
    <w:rsid w:val="00E7546B"/>
    <w:rsid w:val="00E814DF"/>
    <w:rsid w:val="00E862A3"/>
    <w:rsid w:val="00E9786A"/>
    <w:rsid w:val="00EA0F89"/>
    <w:rsid w:val="00EB42EB"/>
    <w:rsid w:val="00EC1139"/>
    <w:rsid w:val="00EC5056"/>
    <w:rsid w:val="00ED4238"/>
    <w:rsid w:val="00EE5100"/>
    <w:rsid w:val="00EE5443"/>
    <w:rsid w:val="00F01C2A"/>
    <w:rsid w:val="00F05DB5"/>
    <w:rsid w:val="00F10206"/>
    <w:rsid w:val="00F11750"/>
    <w:rsid w:val="00F22445"/>
    <w:rsid w:val="00F23688"/>
    <w:rsid w:val="00F305AC"/>
    <w:rsid w:val="00F34170"/>
    <w:rsid w:val="00F35EE4"/>
    <w:rsid w:val="00F51EF6"/>
    <w:rsid w:val="00F53BE2"/>
    <w:rsid w:val="00F55583"/>
    <w:rsid w:val="00F613A3"/>
    <w:rsid w:val="00F61BA1"/>
    <w:rsid w:val="00F6683B"/>
    <w:rsid w:val="00F741CD"/>
    <w:rsid w:val="00F81EAE"/>
    <w:rsid w:val="00F82FAC"/>
    <w:rsid w:val="00F91149"/>
    <w:rsid w:val="00F91655"/>
    <w:rsid w:val="00FA265D"/>
    <w:rsid w:val="00FA7CB9"/>
    <w:rsid w:val="00FB306E"/>
    <w:rsid w:val="00FB402C"/>
    <w:rsid w:val="00FD1A65"/>
    <w:rsid w:val="00FD253A"/>
    <w:rsid w:val="00FD530F"/>
    <w:rsid w:val="00FD7847"/>
    <w:rsid w:val="00FE70BE"/>
    <w:rsid w:val="00FF4933"/>
    <w:rsid w:val="00FF662B"/>
    <w:rsid w:val="3C628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2"/>
    </o:shapelayout>
  </w:shapeDefaults>
  <w:decimalSymbol w:val=","/>
  <w:listSeparator w:val=";"/>
  <w14:docId w14:val="0D6F2B1C"/>
  <w15:docId w15:val="{614A2104-3027-476F-8E83-C85E11626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1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8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105A8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733759"/>
    <w:pPr>
      <w:numPr>
        <w:numId w:val="27"/>
      </w:numPr>
      <w:spacing w:before="40"/>
      <w:outlineLvl w:val="1"/>
    </w:pPr>
    <w:rPr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307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link w:val="Ttulo4Car"/>
    <w:uiPriority w:val="9"/>
    <w:unhideWhenUsed/>
    <w:qFormat/>
    <w:rsid w:val="00187426"/>
    <w:pPr>
      <w:widowControl w:val="0"/>
      <w:autoSpaceDE w:val="0"/>
      <w:autoSpaceDN w:val="0"/>
      <w:spacing w:before="92" w:after="0" w:line="240" w:lineRule="auto"/>
      <w:ind w:left="1065" w:hanging="854"/>
      <w:outlineLvl w:val="3"/>
    </w:pPr>
    <w:rPr>
      <w:rFonts w:ascii="Verdana" w:eastAsia="Verdana" w:hAnsi="Verdana" w:cs="Verdana"/>
      <w:b/>
      <w:bCs/>
      <w:kern w:val="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2B373A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kern w:val="0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B373A"/>
    <w:rPr>
      <w:rFonts w:ascii="Verdana" w:eastAsia="Verdana" w:hAnsi="Verdana" w:cs="Verdana"/>
      <w:kern w:val="0"/>
      <w:sz w:val="20"/>
      <w:szCs w:val="20"/>
    </w:rPr>
  </w:style>
  <w:style w:type="table" w:customStyle="1" w:styleId="NormalTable0">
    <w:name w:val="Normal Table0"/>
    <w:uiPriority w:val="2"/>
    <w:semiHidden/>
    <w:unhideWhenUsed/>
    <w:qFormat/>
    <w:rsid w:val="002B373A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2B373A"/>
    <w:pPr>
      <w:widowControl w:val="0"/>
      <w:autoSpaceDE w:val="0"/>
      <w:autoSpaceDN w:val="0"/>
      <w:spacing w:after="0" w:line="240" w:lineRule="auto"/>
      <w:ind w:left="107"/>
    </w:pPr>
    <w:rPr>
      <w:rFonts w:ascii="Verdana" w:eastAsia="Verdana" w:hAnsi="Verdana" w:cs="Verdana"/>
      <w:kern w:val="0"/>
    </w:rPr>
  </w:style>
  <w:style w:type="paragraph" w:styleId="Encabezado">
    <w:name w:val="header"/>
    <w:basedOn w:val="Normal"/>
    <w:link w:val="EncabezadoCar"/>
    <w:uiPriority w:val="8"/>
    <w:unhideWhenUsed/>
    <w:rsid w:val="00F102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8"/>
    <w:rsid w:val="00F10206"/>
  </w:style>
  <w:style w:type="paragraph" w:styleId="Piedepgina">
    <w:name w:val="footer"/>
    <w:basedOn w:val="Normal"/>
    <w:link w:val="PiedepginaCar"/>
    <w:uiPriority w:val="99"/>
    <w:unhideWhenUsed/>
    <w:rsid w:val="00F102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0206"/>
  </w:style>
  <w:style w:type="character" w:customStyle="1" w:styleId="ui-provider">
    <w:name w:val="ui-provider"/>
    <w:basedOn w:val="Fuentedeprrafopredeter"/>
    <w:rsid w:val="00F10206"/>
  </w:style>
  <w:style w:type="paragraph" w:styleId="Prrafodelista">
    <w:name w:val="List Paragraph"/>
    <w:basedOn w:val="Normal"/>
    <w:uiPriority w:val="1"/>
    <w:qFormat/>
    <w:rsid w:val="00DD29FD"/>
    <w:pPr>
      <w:widowControl w:val="0"/>
      <w:autoSpaceDE w:val="0"/>
      <w:autoSpaceDN w:val="0"/>
      <w:spacing w:after="0" w:line="240" w:lineRule="auto"/>
      <w:ind w:left="1348" w:hanging="1137"/>
    </w:pPr>
    <w:rPr>
      <w:rFonts w:ascii="Verdana" w:eastAsia="Verdana" w:hAnsi="Verdana" w:cs="Verdana"/>
      <w:kern w:val="0"/>
    </w:rPr>
  </w:style>
  <w:style w:type="table" w:styleId="Tablaconcuadrcula">
    <w:name w:val="Table Grid"/>
    <w:basedOn w:val="Tablanormal"/>
    <w:uiPriority w:val="39"/>
    <w:rsid w:val="00DD29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atosCaratula">
    <w:name w:val="Datos Caratula"/>
    <w:basedOn w:val="Normal"/>
    <w:next w:val="Normal"/>
    <w:rsid w:val="00C4642F"/>
    <w:pPr>
      <w:tabs>
        <w:tab w:val="left" w:pos="2128"/>
        <w:tab w:val="center" w:pos="4320"/>
        <w:tab w:val="right" w:pos="8640"/>
      </w:tabs>
      <w:spacing w:after="0" w:line="312" w:lineRule="atLeast"/>
      <w:jc w:val="center"/>
    </w:pPr>
    <w:rPr>
      <w:rFonts w:ascii="Arial" w:eastAsia="Times New Roman" w:hAnsi="Arial" w:cs="Arial"/>
      <w:kern w:val="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0105A8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4642F"/>
    <w:pPr>
      <w:outlineLvl w:val="9"/>
    </w:pPr>
    <w:rPr>
      <w:kern w:val="0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C4642F"/>
    <w:pPr>
      <w:spacing w:after="100"/>
      <w:ind w:left="220"/>
    </w:pPr>
    <w:rPr>
      <w:rFonts w:eastAsiaTheme="minorEastAsia" w:cs="Times New Roman"/>
      <w:kern w:val="0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DE6FAE"/>
    <w:pPr>
      <w:tabs>
        <w:tab w:val="left" w:pos="440"/>
        <w:tab w:val="right" w:leader="dot" w:pos="9628"/>
      </w:tabs>
      <w:spacing w:after="100"/>
    </w:pPr>
    <w:rPr>
      <w:rFonts w:eastAsiaTheme="minorEastAsia" w:cs="Times New Roman"/>
      <w:kern w:val="0"/>
      <w:lang w:eastAsia="es-ES"/>
    </w:rPr>
  </w:style>
  <w:style w:type="paragraph" w:styleId="TDC3">
    <w:name w:val="toc 3"/>
    <w:basedOn w:val="Normal"/>
    <w:next w:val="Normal"/>
    <w:autoRedefine/>
    <w:uiPriority w:val="1"/>
    <w:unhideWhenUsed/>
    <w:qFormat/>
    <w:rsid w:val="00C4642F"/>
    <w:pPr>
      <w:spacing w:after="100"/>
      <w:ind w:left="440"/>
    </w:pPr>
    <w:rPr>
      <w:rFonts w:eastAsiaTheme="minorEastAsia" w:cs="Times New Roman"/>
      <w:kern w:val="0"/>
      <w:lang w:eastAsia="es-ES"/>
    </w:rPr>
  </w:style>
  <w:style w:type="paragraph" w:styleId="ndice1">
    <w:name w:val="index 1"/>
    <w:basedOn w:val="DatosCaratula"/>
    <w:next w:val="Normal"/>
    <w:autoRedefine/>
    <w:uiPriority w:val="99"/>
    <w:unhideWhenUsed/>
    <w:rsid w:val="000C7ACD"/>
    <w:pPr>
      <w:tabs>
        <w:tab w:val="clear" w:pos="2128"/>
        <w:tab w:val="clear" w:pos="4320"/>
        <w:tab w:val="clear" w:pos="8640"/>
      </w:tabs>
      <w:spacing w:line="259" w:lineRule="auto"/>
      <w:ind w:left="220" w:hanging="220"/>
      <w:jc w:val="left"/>
    </w:pPr>
    <w:rPr>
      <w:rFonts w:asciiTheme="minorHAnsi" w:eastAsiaTheme="minorHAnsi" w:hAnsiTheme="minorHAnsi" w:cstheme="minorHAnsi"/>
      <w:kern w:val="2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A06A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06A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dice2">
    <w:name w:val="index 2"/>
    <w:basedOn w:val="Normal"/>
    <w:next w:val="Normal"/>
    <w:autoRedefine/>
    <w:uiPriority w:val="99"/>
    <w:unhideWhenUsed/>
    <w:rsid w:val="000C7ACD"/>
    <w:pPr>
      <w:spacing w:after="0"/>
      <w:ind w:left="440" w:hanging="220"/>
    </w:pPr>
    <w:rPr>
      <w:rFonts w:cstheme="minorHAnsi"/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0C7ACD"/>
    <w:pPr>
      <w:spacing w:after="0"/>
      <w:ind w:left="660" w:hanging="220"/>
    </w:pPr>
    <w:rPr>
      <w:rFonts w:cstheme="minorHAnsi"/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0C7ACD"/>
    <w:pPr>
      <w:spacing w:after="0"/>
      <w:ind w:left="880" w:hanging="220"/>
    </w:pPr>
    <w:rPr>
      <w:rFonts w:cstheme="minorHAnsi"/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0C7ACD"/>
    <w:pPr>
      <w:spacing w:after="0"/>
      <w:ind w:left="1100" w:hanging="220"/>
    </w:pPr>
    <w:rPr>
      <w:rFonts w:cstheme="minorHAnsi"/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0C7ACD"/>
    <w:pPr>
      <w:spacing w:after="0"/>
      <w:ind w:left="1320" w:hanging="220"/>
    </w:pPr>
    <w:rPr>
      <w:rFonts w:cstheme="minorHAnsi"/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0C7ACD"/>
    <w:pPr>
      <w:spacing w:after="0"/>
      <w:ind w:left="1540" w:hanging="220"/>
    </w:pPr>
    <w:rPr>
      <w:rFonts w:cstheme="minorHAnsi"/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0C7ACD"/>
    <w:pPr>
      <w:spacing w:after="0"/>
      <w:ind w:left="1760" w:hanging="220"/>
    </w:pPr>
    <w:rPr>
      <w:rFonts w:cstheme="minorHAnsi"/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0C7ACD"/>
    <w:pPr>
      <w:spacing w:after="0"/>
      <w:ind w:left="1980" w:hanging="220"/>
    </w:pPr>
    <w:rPr>
      <w:rFonts w:cs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0C7ACD"/>
    <w:pPr>
      <w:spacing w:before="240" w:after="120"/>
      <w:jc w:val="center"/>
    </w:pPr>
    <w:rPr>
      <w:rFonts w:cstheme="minorHAnsi"/>
      <w:b/>
      <w:bCs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0105A8"/>
    <w:rPr>
      <w:color w:val="0563C1" w:themeColor="hyperlink"/>
      <w:u w:val="single"/>
    </w:rPr>
  </w:style>
  <w:style w:type="paragraph" w:styleId="Revisin">
    <w:name w:val="Revision"/>
    <w:hidden/>
    <w:uiPriority w:val="99"/>
    <w:semiHidden/>
    <w:rsid w:val="002E74B0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BB47D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BB47D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BB47D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B47D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B47DC"/>
    <w:rPr>
      <w:b/>
      <w:bCs/>
      <w:sz w:val="20"/>
      <w:szCs w:val="20"/>
    </w:rPr>
  </w:style>
  <w:style w:type="character" w:customStyle="1" w:styleId="cf01">
    <w:name w:val="cf01"/>
    <w:basedOn w:val="Fuentedeprrafopredeter"/>
    <w:rsid w:val="00DC42E7"/>
    <w:rPr>
      <w:rFonts w:ascii="Segoe UI" w:hAnsi="Segoe UI" w:cs="Segoe UI" w:hint="default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411E32"/>
    <w:rPr>
      <w:color w:val="954F72" w:themeColor="followed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9C0AC5"/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307D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customStyle="1" w:styleId="TableNormal">
    <w:name w:val="Table Normal"/>
    <w:uiPriority w:val="2"/>
    <w:semiHidden/>
    <w:qFormat/>
    <w:rsid w:val="004A1260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4Car">
    <w:name w:val="Título 4 Car"/>
    <w:basedOn w:val="Fuentedeprrafopredeter"/>
    <w:link w:val="Ttulo4"/>
    <w:uiPriority w:val="9"/>
    <w:rsid w:val="00187426"/>
    <w:rPr>
      <w:rFonts w:ascii="Verdana" w:eastAsia="Verdana" w:hAnsi="Verdana" w:cs="Verdana"/>
      <w:b/>
      <w:bCs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83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3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9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5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cmfchile.cl/portal/principal/613/articles-29208_doc_pdf.pdf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7D83C6-630D-47D5-A751-205B8F1F8D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1373</Words>
  <Characters>7554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Carrasco Venegas</dc:creator>
  <cp:keywords/>
  <dc:description/>
  <cp:lastModifiedBy>Roberto Carrasco Venegas</cp:lastModifiedBy>
  <cp:revision>4</cp:revision>
  <dcterms:created xsi:type="dcterms:W3CDTF">2024-05-06T21:28:00Z</dcterms:created>
  <dcterms:modified xsi:type="dcterms:W3CDTF">2024-09-05T13:11:00Z</dcterms:modified>
</cp:coreProperties>
</file>