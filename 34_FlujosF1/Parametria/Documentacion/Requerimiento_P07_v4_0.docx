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96A42" w14:textId="4A5DE086" w:rsidR="00C4642F" w:rsidRDefault="00C4642F" w:rsidP="00C4642F">
      <w:pPr>
        <w:jc w:val="center"/>
        <w:rPr>
          <w:rFonts w:ascii="Times New Roman" w:hAnsi="Times New Roman" w:cs="Times New Roman"/>
        </w:rPr>
      </w:pPr>
      <w:bookmarkStart w:id="0" w:name="_Hlk160725373"/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43AE" w14:textId="77777777" w:rsidR="00187426" w:rsidRDefault="00187426" w:rsidP="00C4642F">
      <w:pPr>
        <w:jc w:val="center"/>
        <w:rPr>
          <w:rFonts w:ascii="Times New Roman" w:hAnsi="Times New Roman" w:cs="Times New Roman"/>
        </w:rPr>
      </w:pPr>
    </w:p>
    <w:p w14:paraId="0A36CC5F" w14:textId="77777777" w:rsidR="00187426" w:rsidRDefault="00187426" w:rsidP="00C4642F">
      <w:pPr>
        <w:jc w:val="center"/>
        <w:rPr>
          <w:rFonts w:ascii="Times New Roman" w:hAnsi="Times New Roman" w:cs="Times New Roman"/>
        </w:rPr>
      </w:pPr>
    </w:p>
    <w:p w14:paraId="0A9EBC3E" w14:textId="77777777" w:rsidR="00187426" w:rsidRPr="00230F5A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5DEDA43" w14:textId="04F068C4" w:rsidR="00EA0F89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>
        <w:rPr>
          <w:rFonts w:ascii="Times New Roman" w:hAnsi="Times New Roman" w:cs="Times New Roman"/>
          <w:b/>
          <w:sz w:val="72"/>
          <w:szCs w:val="72"/>
        </w:rPr>
        <w:t>P0</w:t>
      </w:r>
      <w:r w:rsidR="001B122E">
        <w:rPr>
          <w:rFonts w:ascii="Times New Roman" w:hAnsi="Times New Roman" w:cs="Times New Roman"/>
          <w:b/>
          <w:sz w:val="72"/>
          <w:szCs w:val="72"/>
        </w:rPr>
        <w:t>7</w:t>
      </w:r>
      <w:r>
        <w:rPr>
          <w:rFonts w:ascii="Times New Roman" w:hAnsi="Times New Roman" w:cs="Times New Roman"/>
          <w:b/>
          <w:sz w:val="72"/>
          <w:szCs w:val="72"/>
        </w:rPr>
        <w:t xml:space="preserve"> (56</w:t>
      </w:r>
      <w:r w:rsidR="001B122E">
        <w:rPr>
          <w:rFonts w:ascii="Times New Roman" w:hAnsi="Times New Roman" w:cs="Times New Roman"/>
          <w:b/>
          <w:sz w:val="72"/>
          <w:szCs w:val="72"/>
        </w:rPr>
        <w:t>2</w:t>
      </w:r>
      <w:r>
        <w:rPr>
          <w:rFonts w:ascii="Times New Roman" w:hAnsi="Times New Roman" w:cs="Times New Roman"/>
          <w:b/>
          <w:sz w:val="72"/>
          <w:szCs w:val="72"/>
        </w:rPr>
        <w:t>)-</w:t>
      </w:r>
    </w:p>
    <w:p w14:paraId="1B297FE9" w14:textId="2EF24615" w:rsidR="00EA0F89" w:rsidRPr="00EA0F89" w:rsidRDefault="001B122E" w:rsidP="00EA0F89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1B122E">
        <w:rPr>
          <w:rFonts w:ascii="Times New Roman" w:hAnsi="Times New Roman" w:cs="Times New Roman"/>
          <w:b/>
          <w:sz w:val="72"/>
          <w:szCs w:val="72"/>
        </w:rPr>
        <w:t>Depósitos a plazo</w:t>
      </w:r>
    </w:p>
    <w:p w14:paraId="06A83BEB" w14:textId="2D544B70" w:rsidR="00187426" w:rsidRPr="00C81B70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97065">
        <w:t xml:space="preserve"> </w:t>
      </w:r>
    </w:p>
    <w:p w14:paraId="7F0F4BFB" w14:textId="77777777" w:rsidR="00187426" w:rsidRPr="00C81B70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08E2E36F" w14:textId="77777777" w:rsidR="00187426" w:rsidRPr="00230F5A" w:rsidRDefault="00187426" w:rsidP="00187426">
      <w:pPr>
        <w:rPr>
          <w:rFonts w:ascii="Times New Roman" w:hAnsi="Times New Roman" w:cs="Times New Roman"/>
          <w:sz w:val="72"/>
          <w:szCs w:val="72"/>
        </w:rPr>
      </w:pPr>
    </w:p>
    <w:p w14:paraId="033BC78F" w14:textId="77777777" w:rsidR="00187426" w:rsidRPr="00230F5A" w:rsidRDefault="00187426" w:rsidP="00187426">
      <w:pPr>
        <w:rPr>
          <w:rFonts w:ascii="Times New Roman" w:hAnsi="Times New Roman" w:cs="Times New Roman"/>
        </w:rPr>
      </w:pPr>
    </w:p>
    <w:p w14:paraId="27636F33" w14:textId="77777777" w:rsidR="00187426" w:rsidRPr="00230F5A" w:rsidRDefault="00000000" w:rsidP="00187426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1B1BC129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3" type="#_x0000_t202" style="position:absolute;margin-left:234.55pt;margin-top:10.35pt;width:241.7pt;height:92.1pt;z-index:251659264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53418E1C" w14:textId="77777777" w:rsidR="00187426" w:rsidRPr="00A56777" w:rsidRDefault="00187426" w:rsidP="00187426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14F5B259" w14:textId="77777777" w:rsidR="00187426" w:rsidRPr="002E031A" w:rsidRDefault="00187426" w:rsidP="00187426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0C7C292" w14:textId="77777777" w:rsidR="00187426" w:rsidRPr="00A56777" w:rsidRDefault="00187426" w:rsidP="00187426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7A802464" w14:textId="77777777" w:rsidR="00187426" w:rsidRPr="00A56777" w:rsidRDefault="00187426" w:rsidP="00187426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210109DD" w14:textId="77777777" w:rsidR="00187426" w:rsidRDefault="00187426" w:rsidP="00187426"/>
              </w:txbxContent>
            </v:textbox>
          </v:shape>
        </w:pict>
      </w:r>
    </w:p>
    <w:p w14:paraId="2CADBE7D" w14:textId="77777777" w:rsidR="00187426" w:rsidRPr="00230F5A" w:rsidRDefault="00187426" w:rsidP="00187426">
      <w:pPr>
        <w:rPr>
          <w:rFonts w:ascii="Times New Roman" w:hAnsi="Times New Roman" w:cs="Times New Roman"/>
        </w:rPr>
      </w:pPr>
    </w:p>
    <w:p w14:paraId="20718C6A" w14:textId="77777777" w:rsidR="00187426" w:rsidRPr="00230F5A" w:rsidRDefault="00187426" w:rsidP="00187426">
      <w:pPr>
        <w:jc w:val="right"/>
        <w:rPr>
          <w:rFonts w:ascii="Times New Roman" w:hAnsi="Times New Roman" w:cs="Times New Roman"/>
        </w:rPr>
      </w:pPr>
    </w:p>
    <w:p w14:paraId="3F249187" w14:textId="77777777" w:rsidR="00187426" w:rsidRPr="00230F5A" w:rsidRDefault="00187426" w:rsidP="00187426">
      <w:pPr>
        <w:jc w:val="right"/>
        <w:rPr>
          <w:rFonts w:ascii="Times New Roman" w:hAnsi="Times New Roman" w:cs="Times New Roman"/>
        </w:rPr>
      </w:pPr>
    </w:p>
    <w:p w14:paraId="78EFCBC5" w14:textId="77777777" w:rsidR="00187426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11AACC9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FE29270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582E7B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BAB9707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2693BB4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243B0A" w14:textId="77777777" w:rsidR="00187426" w:rsidRDefault="00187426" w:rsidP="00187426">
          <w:pPr>
            <w:pStyle w:val="TtuloTDC"/>
          </w:pPr>
          <w:r>
            <w:t>Contenido</w:t>
          </w:r>
        </w:p>
        <w:p w14:paraId="1AF9AF86" w14:textId="77777777" w:rsidR="00187426" w:rsidRDefault="00187426" w:rsidP="00187426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527580" w:history="1">
            <w:r w:rsidRPr="00AD7DCC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Pr="00AD7DCC">
              <w:rPr>
                <w:rStyle w:val="Hipervnculo"/>
                <w:noProof/>
              </w:rPr>
              <w:t>Definición de estructuras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_Toc160527580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F66B1" w14:textId="77777777" w:rsidR="00187426" w:rsidRDefault="00000000" w:rsidP="00187426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81" w:history="1">
            <w:r w:rsidR="00187426" w:rsidRPr="00AD7DCC">
              <w:rPr>
                <w:rStyle w:val="Hipervnculo"/>
                <w:noProof/>
              </w:rPr>
              <w:t>1.1.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bCs/>
                <w:noProof/>
              </w:rPr>
              <w:t xml:space="preserve">Archivo de datos del emisor  </w:t>
            </w:r>
            <w:r w:rsidR="00187426" w:rsidRPr="00AD7DCC">
              <w:rPr>
                <w:rStyle w:val="Hipervnculo"/>
                <w:noProof/>
              </w:rPr>
              <w:t>Manual Sistema de Información Bancos - Sistema Contable (cmfchile.cl)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_Toc160527581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4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6AA38B49" w14:textId="77777777" w:rsidR="00187426" w:rsidRDefault="00000000" w:rsidP="00187426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82" w:history="1">
            <w:r w:rsidR="00187426" w:rsidRPr="00AD7DCC">
              <w:rPr>
                <w:rStyle w:val="Hipervnculo"/>
                <w:noProof/>
              </w:rPr>
              <w:t>2.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Validaciones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_Toc160527582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9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1F235A72" w14:textId="77777777" w:rsidR="00187426" w:rsidRDefault="00000000" w:rsidP="00187426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83" w:history="1">
            <w:r w:rsidR="00187426" w:rsidRPr="00AD7DCC">
              <w:rPr>
                <w:rStyle w:val="Hipervnculo"/>
                <w:noProof/>
              </w:rPr>
              <w:t>2.1.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Archivo de datos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_Toc160527583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9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2A51829C" w14:textId="77777777" w:rsidR="00187426" w:rsidRDefault="00000000" w:rsidP="00187426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84" w:history="1">
            <w:r w:rsidR="00187426" w:rsidRPr="00AD7DCC">
              <w:rPr>
                <w:rStyle w:val="Hipervnculo"/>
                <w:noProof/>
              </w:rPr>
              <w:t>3.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Construyendo la carátula de salida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_Toc160527584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10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140C612F" w14:textId="77777777" w:rsidR="00187426" w:rsidRDefault="00000000" w:rsidP="00187426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85" w:history="1">
            <w:r w:rsidR="00187426" w:rsidRPr="00AD7DCC">
              <w:rPr>
                <w:rStyle w:val="Hipervnculo"/>
                <w:noProof/>
              </w:rPr>
              <w:t>3.1.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Formato de carátula de salida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_Toc160527585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10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39F8F8A1" w14:textId="77777777" w:rsidR="00187426" w:rsidRDefault="00000000" w:rsidP="00187426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86" w:history="1">
            <w:r w:rsidR="00187426" w:rsidRPr="00AD7DCC">
              <w:rPr>
                <w:rStyle w:val="Hipervnculo"/>
                <w:bCs/>
                <w:noProof/>
              </w:rPr>
              <w:t>4.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Definición de nombres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_Toc160527586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12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1F6706F1" w14:textId="77777777" w:rsidR="00187426" w:rsidRDefault="00000000" w:rsidP="00187426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87" w:history="1">
            <w:r w:rsidR="00187426" w:rsidRPr="00AD7DCC">
              <w:rPr>
                <w:rStyle w:val="Hipervnculo"/>
                <w:noProof/>
              </w:rPr>
              <w:t>4.1.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Archivo de salida a destino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_Toc160527587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12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4E8205D8" w14:textId="77777777" w:rsidR="00187426" w:rsidRDefault="00000000" w:rsidP="00187426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88" w:history="1">
            <w:r w:rsidR="00187426" w:rsidRPr="00AD7DCC">
              <w:rPr>
                <w:rStyle w:val="Hipervnculo"/>
                <w:noProof/>
              </w:rPr>
              <w:t>4.1.1.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Archivo de datos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_Toc160527588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12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6D271572" w14:textId="77777777" w:rsidR="00187426" w:rsidRDefault="00000000" w:rsidP="00187426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89" w:history="1">
            <w:r w:rsidR="00187426" w:rsidRPr="00AD7DCC">
              <w:rPr>
                <w:rStyle w:val="Hipervnculo"/>
                <w:noProof/>
              </w:rPr>
              <w:t>4.1.2.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Archivo Carátula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_Toc160527589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12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0F6E986C" w14:textId="77777777" w:rsidR="00187426" w:rsidRDefault="00000000" w:rsidP="00187426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90" w:history="1">
            <w:r w:rsidR="00187426" w:rsidRPr="00AD7DCC">
              <w:rPr>
                <w:rStyle w:val="Hipervnculo"/>
                <w:noProof/>
              </w:rPr>
              <w:t>4.2.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Definición de correlativo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_Toc160527590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12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20DA3131" w14:textId="77777777" w:rsidR="00187426" w:rsidRDefault="00000000" w:rsidP="00187426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91" w:history="1">
            <w:r w:rsidR="00187426" w:rsidRPr="00AD7DCC">
              <w:rPr>
                <w:rStyle w:val="Hipervnculo"/>
                <w:noProof/>
              </w:rPr>
              <w:t>4.2.1.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Salida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_Toc160527591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12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6D9DE2FD" w14:textId="77777777" w:rsidR="00187426" w:rsidRDefault="00000000" w:rsidP="00187426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92" w:history="1">
            <w:r w:rsidR="00187426" w:rsidRPr="00AD7DCC">
              <w:rPr>
                <w:rStyle w:val="Hipervnculo"/>
                <w:noProof/>
              </w:rPr>
              <w:t>4.2.2.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Entrada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_Toc160527592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12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5D19FAF8" w14:textId="77777777" w:rsidR="00187426" w:rsidRDefault="00000000" w:rsidP="00187426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93" w:history="1">
            <w:r w:rsidR="00187426" w:rsidRPr="00AD7DCC">
              <w:rPr>
                <w:rStyle w:val="Hipervnculo"/>
                <w:noProof/>
              </w:rPr>
              <w:t>5.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Definición de datos por ingresar del usuario (desde el Front)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_Toc160527593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13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48BDEE0F" w14:textId="77777777" w:rsidR="00187426" w:rsidRDefault="00000000" w:rsidP="00187426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94" w:history="1">
            <w:r w:rsidR="00187426" w:rsidRPr="00AD7DCC">
              <w:rPr>
                <w:rStyle w:val="Hipervnculo"/>
                <w:noProof/>
              </w:rPr>
              <w:t>6.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Definir Notificación hacia el Front.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_Toc160527594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14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396299DB" w14:textId="77777777" w:rsidR="00187426" w:rsidRDefault="00000000" w:rsidP="00187426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527595" w:history="1">
            <w:r w:rsidR="00187426" w:rsidRPr="00AD7DCC">
              <w:rPr>
                <w:rStyle w:val="Hipervnculo"/>
                <w:noProof/>
              </w:rPr>
              <w:t>7.</w:t>
            </w:r>
            <w:r w:rsidR="00187426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187426" w:rsidRPr="00AD7DCC">
              <w:rPr>
                <w:rStyle w:val="Hipervnculo"/>
                <w:noProof/>
              </w:rPr>
              <w:t>Datos sensibles</w:t>
            </w:r>
            <w:r w:rsidR="00187426">
              <w:rPr>
                <w:noProof/>
                <w:webHidden/>
              </w:rPr>
              <w:tab/>
            </w:r>
            <w:r w:rsidR="00187426">
              <w:rPr>
                <w:noProof/>
                <w:webHidden/>
              </w:rPr>
              <w:fldChar w:fldCharType="begin"/>
            </w:r>
            <w:r w:rsidR="00187426">
              <w:rPr>
                <w:noProof/>
                <w:webHidden/>
              </w:rPr>
              <w:instrText xml:space="preserve"> PAGEREF _Toc160527595 \h </w:instrText>
            </w:r>
            <w:r w:rsidR="00187426">
              <w:rPr>
                <w:noProof/>
                <w:webHidden/>
              </w:rPr>
            </w:r>
            <w:r w:rsidR="00187426">
              <w:rPr>
                <w:noProof/>
                <w:webHidden/>
              </w:rPr>
              <w:fldChar w:fldCharType="separate"/>
            </w:r>
            <w:r w:rsidR="00187426">
              <w:rPr>
                <w:noProof/>
                <w:webHidden/>
              </w:rPr>
              <w:t>14</w:t>
            </w:r>
            <w:r w:rsidR="00187426">
              <w:rPr>
                <w:noProof/>
                <w:webHidden/>
              </w:rPr>
              <w:fldChar w:fldCharType="end"/>
            </w:r>
          </w:hyperlink>
        </w:p>
        <w:p w14:paraId="16B52953" w14:textId="77777777" w:rsidR="00187426" w:rsidRDefault="00187426" w:rsidP="00187426">
          <w:r>
            <w:rPr>
              <w:b/>
              <w:bCs/>
            </w:rPr>
            <w:fldChar w:fldCharType="end"/>
          </w:r>
        </w:p>
      </w:sdtContent>
    </w:sdt>
    <w:p w14:paraId="3EFF028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81204A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648AF24" w14:textId="77777777" w:rsidR="00187426" w:rsidRPr="00230F5A" w:rsidRDefault="00187426" w:rsidP="00187426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6D73CE5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EBEFC4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FE002C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FD7A33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E9CAE9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187426" w:rsidRPr="00230F5A" w14:paraId="51717B3B" w14:textId="77777777" w:rsidTr="005C4751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0BE3F477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261F85" w14:textId="77777777" w:rsidR="00187426" w:rsidRPr="00230F5A" w:rsidRDefault="00187426" w:rsidP="005C4751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8940430" w14:textId="77777777" w:rsidR="00187426" w:rsidRPr="00230F5A" w:rsidRDefault="00187426" w:rsidP="005C4751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187426" w:rsidRPr="00230F5A" w14:paraId="16A55ABD" w14:textId="77777777" w:rsidTr="005C4751">
        <w:tc>
          <w:tcPr>
            <w:tcW w:w="421" w:type="dxa"/>
            <w:tcBorders>
              <w:right w:val="single" w:sz="4" w:space="0" w:color="auto"/>
            </w:tcBorders>
          </w:tcPr>
          <w:p w14:paraId="09915F74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079087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240450A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</w:p>
        </w:tc>
      </w:tr>
    </w:tbl>
    <w:p w14:paraId="6096D0C9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D49DD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B80D6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EE63EF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20B80AD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E541DA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bookmarkEnd w:id="0"/>
    <w:p w14:paraId="4C01667B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CC567FA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C32E63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7B6CAA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A8A7B6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  <w:bookmarkStart w:id="1" w:name="_Hlk160725550"/>
    </w:p>
    <w:p w14:paraId="6DAD2AE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2753F63A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5B19D0E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187426" w:rsidRPr="00230F5A" w14:paraId="71B4E592" w14:textId="77777777" w:rsidTr="00216B5E">
        <w:tc>
          <w:tcPr>
            <w:tcW w:w="1256" w:type="dxa"/>
          </w:tcPr>
          <w:p w14:paraId="08712DB4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78F313CD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204B8F45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0DC3FDD8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32EE0EA7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216B5E" w:rsidRPr="00230F5A" w14:paraId="50011808" w14:textId="77777777" w:rsidTr="00216B5E">
        <w:tc>
          <w:tcPr>
            <w:tcW w:w="1256" w:type="dxa"/>
          </w:tcPr>
          <w:p w14:paraId="43D80820" w14:textId="48B192D7" w:rsidR="00216B5E" w:rsidRPr="00230F5A" w:rsidRDefault="00216B5E" w:rsidP="00216B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P07</w:t>
            </w:r>
          </w:p>
        </w:tc>
        <w:tc>
          <w:tcPr>
            <w:tcW w:w="1342" w:type="dxa"/>
          </w:tcPr>
          <w:p w14:paraId="51BC97A7" w14:textId="5386297B" w:rsidR="00216B5E" w:rsidRPr="00230F5A" w:rsidRDefault="00216B5E" w:rsidP="00216B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03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327BDBAA" w14:textId="77777777" w:rsidR="00216B5E" w:rsidRDefault="00216B5E" w:rsidP="00216B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54A6DA34" w14:textId="77777777" w:rsidR="00216B5E" w:rsidRDefault="00216B5E" w:rsidP="00216B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4B12CE50" w14:textId="200DE7BE" w:rsidR="00216B5E" w:rsidRPr="00230F5A" w:rsidRDefault="00216B5E" w:rsidP="00216B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2B81BB70" w14:textId="77777777" w:rsidR="00216B5E" w:rsidRPr="00230F5A" w:rsidRDefault="00216B5E" w:rsidP="00216B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2B009281" w14:textId="77777777" w:rsidR="00216B5E" w:rsidRPr="00230F5A" w:rsidRDefault="00216B5E" w:rsidP="00216B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216B5E" w:rsidRPr="00230F5A" w14:paraId="40308EA1" w14:textId="77777777" w:rsidTr="00216B5E">
        <w:tc>
          <w:tcPr>
            <w:tcW w:w="1256" w:type="dxa"/>
          </w:tcPr>
          <w:p w14:paraId="5503DB73" w14:textId="0A35BE71" w:rsidR="00216B5E" w:rsidRPr="00230F5A" w:rsidRDefault="00216B5E" w:rsidP="00216B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P07</w:t>
            </w:r>
          </w:p>
        </w:tc>
        <w:tc>
          <w:tcPr>
            <w:tcW w:w="1342" w:type="dxa"/>
          </w:tcPr>
          <w:p w14:paraId="10069DE0" w14:textId="128D9F58" w:rsidR="00216B5E" w:rsidRPr="00230F5A" w:rsidRDefault="00216B5E" w:rsidP="00216B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5E26A94A" w14:textId="77777777" w:rsidR="00216B5E" w:rsidRDefault="00216B5E" w:rsidP="00216B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0C39702D" w14:textId="77777777" w:rsidR="00216B5E" w:rsidRDefault="00216B5E" w:rsidP="00216B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68E35EB5" w14:textId="12911E3B" w:rsidR="00216B5E" w:rsidRPr="00230F5A" w:rsidRDefault="00216B5E" w:rsidP="00216B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5B538C4" w14:textId="4DCAFBD4" w:rsidR="00216B5E" w:rsidRPr="00230F5A" w:rsidRDefault="00216B5E" w:rsidP="00216B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DFA07CA" w14:textId="77777777" w:rsidR="00216B5E" w:rsidRDefault="00216B5E" w:rsidP="00216B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04.04.2024</w:t>
            </w:r>
          </w:p>
          <w:p w14:paraId="444FB070" w14:textId="3C09B2FD" w:rsidR="00216B5E" w:rsidRPr="00230F5A" w:rsidRDefault="00216B5E" w:rsidP="00216B5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carpeta de salida y correlativo por institución </w:t>
            </w:r>
          </w:p>
        </w:tc>
      </w:tr>
      <w:tr w:rsidR="00634014" w:rsidRPr="00230F5A" w14:paraId="1B8DDF58" w14:textId="77777777" w:rsidTr="00216B5E">
        <w:tc>
          <w:tcPr>
            <w:tcW w:w="1256" w:type="dxa"/>
          </w:tcPr>
          <w:p w14:paraId="21DC9D71" w14:textId="19AD3FA3" w:rsidR="00634014" w:rsidRPr="00230F5A" w:rsidRDefault="00634014" w:rsidP="0063401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P07</w:t>
            </w:r>
          </w:p>
        </w:tc>
        <w:tc>
          <w:tcPr>
            <w:tcW w:w="1342" w:type="dxa"/>
          </w:tcPr>
          <w:p w14:paraId="2790C18F" w14:textId="55F2C81D" w:rsidR="00634014" w:rsidRPr="00230F5A" w:rsidRDefault="00634014" w:rsidP="0063401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5DF3F3C6" w14:textId="77777777" w:rsidR="00634014" w:rsidRDefault="00634014" w:rsidP="0063401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2DBDAB4" w14:textId="77777777" w:rsidR="00634014" w:rsidRDefault="00634014" w:rsidP="0063401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775E45B1" w14:textId="77621B2E" w:rsidR="00634014" w:rsidRPr="00230F5A" w:rsidRDefault="00634014" w:rsidP="0063401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6A480B9" w14:textId="09B9B437" w:rsidR="00634014" w:rsidRPr="00230F5A" w:rsidRDefault="00634014" w:rsidP="0063401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443693D" w14:textId="77777777" w:rsidR="00634014" w:rsidRDefault="00634014" w:rsidP="0063401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03.04.2024</w:t>
            </w:r>
          </w:p>
          <w:p w14:paraId="1FEB28ED" w14:textId="19291909" w:rsidR="00634014" w:rsidRPr="00230F5A" w:rsidRDefault="00634014" w:rsidP="0063401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</w:t>
            </w:r>
            <w:proofErr w:type="spellStart"/>
            <w:r>
              <w:rPr>
                <w:rFonts w:ascii="Times New Roman" w:hAnsi="Times New Roman" w:cs="Times New Roman"/>
              </w:rPr>
              <w:t>filler</w:t>
            </w:r>
            <w:proofErr w:type="spellEnd"/>
            <w:r>
              <w:rPr>
                <w:rFonts w:ascii="Times New Roman" w:hAnsi="Times New Roman" w:cs="Times New Roman"/>
              </w:rPr>
              <w:t xml:space="preserve"> y </w:t>
            </w:r>
            <w:r>
              <w:rPr>
                <w:rFonts w:ascii="Calibri" w:hAnsi="Calibri" w:cs="Calibri"/>
                <w:color w:val="242424"/>
                <w:shd w:val="clear" w:color="auto" w:fill="FFFFFF"/>
              </w:rPr>
              <w:t>el campo 18A debe dejarse como 18 en el punto 3.1</w:t>
            </w:r>
          </w:p>
        </w:tc>
      </w:tr>
      <w:tr w:rsidR="00CB44EE" w:rsidRPr="00230F5A" w14:paraId="0E0F6F18" w14:textId="77777777" w:rsidTr="00216B5E">
        <w:tc>
          <w:tcPr>
            <w:tcW w:w="1256" w:type="dxa"/>
          </w:tcPr>
          <w:p w14:paraId="2CBE053E" w14:textId="09EF407D" w:rsidR="00CB44EE" w:rsidRPr="00230F5A" w:rsidRDefault="00CB44EE" w:rsidP="00CB44E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P07</w:t>
            </w:r>
          </w:p>
        </w:tc>
        <w:tc>
          <w:tcPr>
            <w:tcW w:w="1342" w:type="dxa"/>
          </w:tcPr>
          <w:p w14:paraId="10DBDFF0" w14:textId="40F6BAC8" w:rsidR="00CB44EE" w:rsidRPr="00230F5A" w:rsidRDefault="00CB44EE" w:rsidP="00CB44E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09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5468506A" w14:textId="77777777" w:rsidR="00CB44EE" w:rsidRDefault="00CB44EE" w:rsidP="00CB44E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40E1D078" w14:textId="77777777" w:rsidR="00CB44EE" w:rsidRDefault="00CB44EE" w:rsidP="00CB44E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E2AA771" w14:textId="32075CE4" w:rsidR="00CB44EE" w:rsidRPr="00230F5A" w:rsidRDefault="00CB44EE" w:rsidP="00CB44E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25668F2A" w14:textId="5F8373BD" w:rsidR="00CB44EE" w:rsidRPr="00230F5A" w:rsidRDefault="00CB44EE" w:rsidP="00CB44E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50FBFC7D" w14:textId="77777777" w:rsidR="00CB44EE" w:rsidRDefault="00CB44EE" w:rsidP="00CB44E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 </w:t>
            </w:r>
            <w:r w:rsidRPr="00DD7DA7">
              <w:rPr>
                <w:rFonts w:ascii="Times New Roman" w:hAnsi="Times New Roman" w:cs="Times New Roman"/>
              </w:rPr>
              <w:t>22166</w:t>
            </w:r>
          </w:p>
          <w:p w14:paraId="6E1237A6" w14:textId="77777777" w:rsidR="00CB44EE" w:rsidRDefault="00CB44EE" w:rsidP="00CB44E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4BEDDF41" w14:textId="77777777" w:rsidR="00CB44EE" w:rsidRDefault="00CB44EE" w:rsidP="00CB44E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Dice</w:t>
            </w:r>
          </w:p>
          <w:p w14:paraId="7F9A9581" w14:textId="77777777" w:rsidR="00CB44EE" w:rsidRDefault="00CB44EE" w:rsidP="00CB44E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exista para la Institución Bancaria informada en el archivo de datos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  <w:p w14:paraId="68666E59" w14:textId="77777777" w:rsidR="00CB44EE" w:rsidRDefault="00CB44EE" w:rsidP="00CB44E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CA4292B" w14:textId="77777777" w:rsidR="00CB44EE" w:rsidRPr="00AD54F4" w:rsidRDefault="00CB44EE" w:rsidP="00CB44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D54F4">
              <w:rPr>
                <w:rFonts w:ascii="Times New Roman" w:hAnsi="Times New Roman" w:cs="Times New Roman"/>
                <w:color w:val="000000" w:themeColor="text1"/>
              </w:rPr>
              <w:t>Debe decir</w:t>
            </w:r>
          </w:p>
          <w:p w14:paraId="6A8F146C" w14:textId="00CC327D" w:rsidR="00CB44EE" w:rsidRPr="00230F5A" w:rsidRDefault="00CB44EE" w:rsidP="00CB44E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CB44EE" w:rsidRPr="00230F5A" w14:paraId="0ED6B361" w14:textId="77777777" w:rsidTr="00216B5E">
        <w:tc>
          <w:tcPr>
            <w:tcW w:w="1256" w:type="dxa"/>
          </w:tcPr>
          <w:p w14:paraId="0125A8DD" w14:textId="77777777" w:rsidR="00CB44EE" w:rsidRPr="00230F5A" w:rsidRDefault="00CB44EE" w:rsidP="00CB44E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1CCBE228" w14:textId="77777777" w:rsidR="00CB44EE" w:rsidRPr="00230F5A" w:rsidRDefault="00CB44EE" w:rsidP="00CB44E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4AFD107" w14:textId="77777777" w:rsidR="00CB44EE" w:rsidRPr="00230F5A" w:rsidRDefault="00CB44EE" w:rsidP="00CB44E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7F2DD3B" w14:textId="77777777" w:rsidR="00CB44EE" w:rsidRPr="00230F5A" w:rsidRDefault="00CB44EE" w:rsidP="00CB44E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B1E274E" w14:textId="77777777" w:rsidR="00CB44EE" w:rsidRPr="00230F5A" w:rsidRDefault="00CB44EE" w:rsidP="00CB44E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B44EE" w:rsidRPr="00230F5A" w14:paraId="047125E2" w14:textId="77777777" w:rsidTr="00216B5E">
        <w:tc>
          <w:tcPr>
            <w:tcW w:w="1256" w:type="dxa"/>
          </w:tcPr>
          <w:p w14:paraId="5DAC541F" w14:textId="77777777" w:rsidR="00CB44EE" w:rsidRPr="00230F5A" w:rsidRDefault="00CB44EE" w:rsidP="00CB44E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372418D5" w14:textId="77777777" w:rsidR="00CB44EE" w:rsidRPr="00230F5A" w:rsidRDefault="00CB44EE" w:rsidP="00CB44E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7ED9689C" w14:textId="77777777" w:rsidR="00CB44EE" w:rsidRPr="00230F5A" w:rsidRDefault="00CB44EE" w:rsidP="00CB44E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58F2294" w14:textId="77777777" w:rsidR="00CB44EE" w:rsidRPr="00230F5A" w:rsidRDefault="00CB44EE" w:rsidP="00CB44E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0F2E75FD" w14:textId="77777777" w:rsidR="00CB44EE" w:rsidRPr="00230F5A" w:rsidRDefault="00CB44EE" w:rsidP="00CB44E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B44EE" w:rsidRPr="00230F5A" w14:paraId="45197F5C" w14:textId="77777777" w:rsidTr="00216B5E">
        <w:tc>
          <w:tcPr>
            <w:tcW w:w="1256" w:type="dxa"/>
          </w:tcPr>
          <w:p w14:paraId="03C700B5" w14:textId="77777777" w:rsidR="00CB44EE" w:rsidRPr="00230F5A" w:rsidRDefault="00CB44EE" w:rsidP="00CB44E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472DCAD" w14:textId="77777777" w:rsidR="00CB44EE" w:rsidRPr="00230F5A" w:rsidRDefault="00CB44EE" w:rsidP="00CB44E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45887FCF" w14:textId="77777777" w:rsidR="00CB44EE" w:rsidRPr="00230F5A" w:rsidRDefault="00CB44EE" w:rsidP="00CB44E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09C136D" w14:textId="77777777" w:rsidR="00CB44EE" w:rsidRPr="00230F5A" w:rsidRDefault="00CB44EE" w:rsidP="00CB44E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1EA1ED4E" w14:textId="77777777" w:rsidR="00CB44EE" w:rsidRPr="00230F5A" w:rsidRDefault="00CB44EE" w:rsidP="00CB44E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7E37C4D5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bookmarkEnd w:id="1"/>
    <w:p w14:paraId="3C872C7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8C1D2A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EBA5EE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D88E4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D70E04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941693A" w14:textId="77777777" w:rsidR="00187426" w:rsidRPr="00230F5A" w:rsidRDefault="00187426" w:rsidP="00187426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6E8B44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4E1AE8F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0F26B5B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F0D5FDE" w14:textId="77777777" w:rsidR="00187426" w:rsidRPr="00230F5A" w:rsidRDefault="00187426" w:rsidP="00187426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1F23B160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" w:name="_Toc160527580"/>
      <w:bookmarkStart w:id="3" w:name="_Hlk160725907"/>
      <w:r w:rsidRPr="00230F5A">
        <w:rPr>
          <w:rFonts w:cs="Times New Roman"/>
        </w:rPr>
        <w:lastRenderedPageBreak/>
        <w:t>Definición de estructuras</w:t>
      </w:r>
      <w:bookmarkEnd w:id="2"/>
    </w:p>
    <w:p w14:paraId="37586EAA" w14:textId="77777777" w:rsidR="00187426" w:rsidRDefault="00187426" w:rsidP="00187426">
      <w:pPr>
        <w:pStyle w:val="Ttulo2"/>
        <w:numPr>
          <w:ilvl w:val="1"/>
          <w:numId w:val="7"/>
        </w:numPr>
        <w:ind w:left="1715" w:hanging="360"/>
        <w:rPr>
          <w:rStyle w:val="Hipervnculo"/>
        </w:rPr>
      </w:pPr>
      <w:bookmarkStart w:id="4" w:name="_Toc160527581"/>
      <w:bookmarkEnd w:id="3"/>
      <w:r w:rsidRPr="00230F5A">
        <w:rPr>
          <w:rFonts w:cs="Times New Roman"/>
          <w:bCs/>
          <w:color w:val="4472C4" w:themeColor="accent1"/>
        </w:rPr>
        <w:t xml:space="preserve">Archivo de datos del </w:t>
      </w:r>
      <w:r>
        <w:rPr>
          <w:rFonts w:cs="Times New Roman"/>
          <w:bCs/>
          <w:color w:val="4472C4" w:themeColor="accent1"/>
        </w:rPr>
        <w:t xml:space="preserve">emisor  </w:t>
      </w:r>
      <w:hyperlink r:id="rId9" w:history="1">
        <w:r>
          <w:rPr>
            <w:rStyle w:val="Hipervnculo"/>
          </w:rPr>
          <w:t>Manual Sistema de Información Bancos - Sistema Contable (cmfchile.cl)</w:t>
        </w:r>
        <w:bookmarkEnd w:id="4"/>
      </w:hyperlink>
    </w:p>
    <w:p w14:paraId="569A51D7" w14:textId="77777777" w:rsidR="00187426" w:rsidRPr="0031130F" w:rsidRDefault="00187426" w:rsidP="00187426"/>
    <w:p w14:paraId="79427606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187426" w:rsidRPr="00F45E53" w14:paraId="0B646962" w14:textId="77777777" w:rsidTr="005C4751">
        <w:trPr>
          <w:trHeight w:val="244"/>
        </w:trPr>
        <w:tc>
          <w:tcPr>
            <w:tcW w:w="1414" w:type="dxa"/>
          </w:tcPr>
          <w:p w14:paraId="05B6CAFB" w14:textId="77777777" w:rsidR="00187426" w:rsidRPr="00F45E53" w:rsidRDefault="00187426" w:rsidP="005C475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5095A9F8" w14:textId="77777777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8A65E12" w14:textId="77777777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Código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977" w:type="dxa"/>
          </w:tcPr>
          <w:p w14:paraId="41739D40" w14:textId="241998EA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9(0</w:t>
            </w:r>
            <w:r w:rsidR="007E7C5B">
              <w:rPr>
                <w:rFonts w:ascii="Times New Roman" w:hAnsi="Times New Roman" w:cs="Times New Roman"/>
                <w:sz w:val="20"/>
              </w:rPr>
              <w:t>3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187426" w:rsidRPr="00F45E53" w14:paraId="749A7807" w14:textId="77777777" w:rsidTr="005C4751">
        <w:trPr>
          <w:trHeight w:val="241"/>
        </w:trPr>
        <w:tc>
          <w:tcPr>
            <w:tcW w:w="1414" w:type="dxa"/>
          </w:tcPr>
          <w:p w14:paraId="262B92DE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70AE2650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400B8D5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archivo</w:t>
            </w:r>
            <w:proofErr w:type="spellEnd"/>
          </w:p>
        </w:tc>
        <w:tc>
          <w:tcPr>
            <w:tcW w:w="2977" w:type="dxa"/>
          </w:tcPr>
          <w:p w14:paraId="0ABFA145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X(03)</w:t>
            </w:r>
          </w:p>
        </w:tc>
      </w:tr>
      <w:tr w:rsidR="00187426" w:rsidRPr="00F45E53" w14:paraId="300BBB42" w14:textId="77777777" w:rsidTr="005C4751">
        <w:trPr>
          <w:trHeight w:val="245"/>
        </w:trPr>
        <w:tc>
          <w:tcPr>
            <w:tcW w:w="1414" w:type="dxa"/>
          </w:tcPr>
          <w:p w14:paraId="64FBABF0" w14:textId="77777777" w:rsidR="00187426" w:rsidRPr="00F45E53" w:rsidRDefault="00187426" w:rsidP="005C4751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25FFF8B8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7F57F36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977" w:type="dxa"/>
          </w:tcPr>
          <w:p w14:paraId="501E28B0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P(06)</w:t>
            </w:r>
            <w:r>
              <w:rPr>
                <w:rFonts w:ascii="Times New Roman" w:hAnsi="Times New Roman" w:cs="Times New Roman"/>
                <w:sz w:val="20"/>
              </w:rPr>
              <w:t xml:space="preserve">     AAAAMM</w:t>
            </w:r>
          </w:p>
        </w:tc>
      </w:tr>
      <w:tr w:rsidR="00187426" w:rsidRPr="00F45E53" w14:paraId="1C0DC161" w14:textId="77777777" w:rsidTr="005C4751">
        <w:trPr>
          <w:trHeight w:val="242"/>
        </w:trPr>
        <w:tc>
          <w:tcPr>
            <w:tcW w:w="1414" w:type="dxa"/>
          </w:tcPr>
          <w:p w14:paraId="4D1BAC37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39AAA0A2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1E13AD8" w14:textId="0B049974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77" w:type="dxa"/>
          </w:tcPr>
          <w:p w14:paraId="189B6210" w14:textId="266EFDA0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6C0573E" w14:textId="58267F4E" w:rsidR="00187426" w:rsidRPr="00F45E53" w:rsidRDefault="00187426" w:rsidP="00187426">
      <w:pPr>
        <w:pStyle w:val="Textoindependiente"/>
        <w:rPr>
          <w:rFonts w:ascii="Times New Roman" w:hAnsi="Times New Roman" w:cs="Times New Roman"/>
          <w:sz w:val="24"/>
        </w:rPr>
      </w:pPr>
      <w:r w:rsidRPr="00F45E53">
        <w:rPr>
          <w:rFonts w:ascii="Times New Roman" w:hAnsi="Times New Roman" w:cs="Times New Roman"/>
          <w:sz w:val="24"/>
        </w:rPr>
        <w:t xml:space="preserve">   </w:t>
      </w:r>
      <w:r w:rsidRPr="00F45E53">
        <w:rPr>
          <w:rFonts w:ascii="Times New Roman" w:hAnsi="Times New Roman" w:cs="Times New Roman"/>
        </w:rPr>
        <w:t>Largo</w:t>
      </w:r>
      <w:r w:rsidRPr="00F45E53">
        <w:rPr>
          <w:rFonts w:ascii="Times New Roman" w:hAnsi="Times New Roman" w:cs="Times New Roman"/>
          <w:spacing w:val="-5"/>
        </w:rPr>
        <w:t xml:space="preserve"> </w:t>
      </w:r>
      <w:r w:rsidRPr="00F45E53">
        <w:rPr>
          <w:rFonts w:ascii="Times New Roman" w:hAnsi="Times New Roman" w:cs="Times New Roman"/>
        </w:rPr>
        <w:t>del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registro:</w:t>
      </w:r>
      <w:r w:rsidRPr="00F45E53">
        <w:rPr>
          <w:rFonts w:ascii="Times New Roman" w:hAnsi="Times New Roman" w:cs="Times New Roman"/>
          <w:spacing w:val="-3"/>
        </w:rPr>
        <w:t xml:space="preserve"> </w:t>
      </w:r>
    </w:p>
    <w:p w14:paraId="2BDFB76C" w14:textId="77777777" w:rsidR="00187426" w:rsidRDefault="00187426" w:rsidP="00187426">
      <w:pPr>
        <w:pStyle w:val="Textoindependiente"/>
        <w:rPr>
          <w:rFonts w:ascii="Times New Roman" w:hAnsi="Times New Roman" w:cs="Times New Roman"/>
          <w:i/>
        </w:rPr>
      </w:pPr>
    </w:p>
    <w:p w14:paraId="0F7A988E" w14:textId="77777777" w:rsidR="00F05DB5" w:rsidRDefault="00F05DB5" w:rsidP="00F05DB5">
      <w:pPr>
        <w:pStyle w:val="Textoindependiente"/>
        <w:spacing w:before="10"/>
        <w:rPr>
          <w:rFonts w:ascii="Times New Roman"/>
          <w:i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3"/>
        <w:gridCol w:w="307"/>
        <w:gridCol w:w="6539"/>
        <w:gridCol w:w="1747"/>
      </w:tblGrid>
      <w:tr w:rsidR="00803AAC" w14:paraId="7A3F51E4" w14:textId="77777777" w:rsidTr="005C4751">
        <w:trPr>
          <w:trHeight w:val="299"/>
        </w:trPr>
        <w:tc>
          <w:tcPr>
            <w:tcW w:w="1373" w:type="dxa"/>
          </w:tcPr>
          <w:p w14:paraId="58F3272D" w14:textId="77777777" w:rsidR="00803AAC" w:rsidRDefault="00803AA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0332C571" w14:textId="77777777" w:rsidR="00803AAC" w:rsidRDefault="00803AAC" w:rsidP="005C4751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39" w:type="dxa"/>
          </w:tcPr>
          <w:p w14:paraId="4DCD21B1" w14:textId="13922E5C" w:rsidR="00803AAC" w:rsidRDefault="00803AAC" w:rsidP="005C4751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 w:rsidR="004B28A2">
              <w:rPr>
                <w:sz w:val="20"/>
              </w:rPr>
              <w:t>product</w:t>
            </w:r>
            <w:r w:rsidR="000E4964">
              <w:rPr>
                <w:sz w:val="20"/>
              </w:rPr>
              <w:t>o</w:t>
            </w:r>
            <w:proofErr w:type="spellEnd"/>
          </w:p>
        </w:tc>
        <w:tc>
          <w:tcPr>
            <w:tcW w:w="1747" w:type="dxa"/>
          </w:tcPr>
          <w:p w14:paraId="5192727F" w14:textId="77777777" w:rsidR="00803AAC" w:rsidRDefault="00803AA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803AAC" w14:paraId="7E87D942" w14:textId="77777777" w:rsidTr="005C4751">
        <w:trPr>
          <w:trHeight w:val="299"/>
        </w:trPr>
        <w:tc>
          <w:tcPr>
            <w:tcW w:w="1373" w:type="dxa"/>
          </w:tcPr>
          <w:p w14:paraId="6A359D46" w14:textId="77777777" w:rsidR="00803AAC" w:rsidRDefault="00803AA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25DF739A" w14:textId="77777777" w:rsidR="00803AAC" w:rsidRDefault="00803AAC" w:rsidP="005C4751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39" w:type="dxa"/>
          </w:tcPr>
          <w:p w14:paraId="0862A760" w14:textId="77777777" w:rsidR="00803AAC" w:rsidRDefault="00803AAC" w:rsidP="005C4751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Comuna</w:t>
            </w:r>
            <w:proofErr w:type="spellEnd"/>
          </w:p>
        </w:tc>
        <w:tc>
          <w:tcPr>
            <w:tcW w:w="1747" w:type="dxa"/>
          </w:tcPr>
          <w:p w14:paraId="4BBBCBD7" w14:textId="77777777" w:rsidR="00803AAC" w:rsidRDefault="00803AA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803AAC" w14:paraId="1CA96FDD" w14:textId="77777777" w:rsidTr="005C4751">
        <w:trPr>
          <w:trHeight w:val="299"/>
        </w:trPr>
        <w:tc>
          <w:tcPr>
            <w:tcW w:w="1373" w:type="dxa"/>
          </w:tcPr>
          <w:p w14:paraId="3CA6B73B" w14:textId="77777777" w:rsidR="00803AAC" w:rsidRDefault="00803AA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62D02ED2" w14:textId="77777777" w:rsidR="00803AAC" w:rsidRDefault="00803AAC" w:rsidP="005C4751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39" w:type="dxa"/>
          </w:tcPr>
          <w:p w14:paraId="67A106B4" w14:textId="77777777" w:rsidR="00803AAC" w:rsidRDefault="00803AAC" w:rsidP="005C4751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Moneda</w:t>
            </w:r>
            <w:proofErr w:type="spellEnd"/>
          </w:p>
        </w:tc>
        <w:tc>
          <w:tcPr>
            <w:tcW w:w="1747" w:type="dxa"/>
          </w:tcPr>
          <w:p w14:paraId="278B0E1E" w14:textId="77777777" w:rsidR="00803AAC" w:rsidRDefault="00803AA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X(03)</w:t>
            </w:r>
          </w:p>
        </w:tc>
      </w:tr>
      <w:tr w:rsidR="00803AAC" w14:paraId="52FE3193" w14:textId="77777777" w:rsidTr="005C4751">
        <w:trPr>
          <w:trHeight w:val="302"/>
        </w:trPr>
        <w:tc>
          <w:tcPr>
            <w:tcW w:w="1373" w:type="dxa"/>
          </w:tcPr>
          <w:p w14:paraId="2B353865" w14:textId="77777777" w:rsidR="00803AAC" w:rsidRDefault="00803AAC" w:rsidP="005C4751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33C13CA1" w14:textId="77777777" w:rsidR="00803AAC" w:rsidRDefault="00803AAC" w:rsidP="005C4751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39" w:type="dxa"/>
          </w:tcPr>
          <w:p w14:paraId="173FC056" w14:textId="77777777" w:rsidR="00803AAC" w:rsidRDefault="00803AAC" w:rsidP="005C4751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cliente</w:t>
            </w:r>
            <w:proofErr w:type="spellEnd"/>
          </w:p>
        </w:tc>
        <w:tc>
          <w:tcPr>
            <w:tcW w:w="1747" w:type="dxa"/>
          </w:tcPr>
          <w:p w14:paraId="03C2608A" w14:textId="77777777" w:rsidR="00803AAC" w:rsidRDefault="00803AAC" w:rsidP="005C4751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803AAC" w14:paraId="07BFBE58" w14:textId="77777777" w:rsidTr="005C4751">
        <w:trPr>
          <w:trHeight w:val="299"/>
        </w:trPr>
        <w:tc>
          <w:tcPr>
            <w:tcW w:w="1373" w:type="dxa"/>
          </w:tcPr>
          <w:p w14:paraId="7CC0AB04" w14:textId="77777777" w:rsidR="00803AAC" w:rsidRDefault="00803AA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066DB7C3" w14:textId="77777777" w:rsidR="00803AAC" w:rsidRDefault="00803AAC" w:rsidP="005C4751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39" w:type="dxa"/>
          </w:tcPr>
          <w:p w14:paraId="3A2F5855" w14:textId="77777777" w:rsidR="00803AAC" w:rsidRPr="00216B5E" w:rsidRDefault="00803AAC" w:rsidP="005C4751">
            <w:pPr>
              <w:pStyle w:val="TableParagraph"/>
              <w:ind w:left="108"/>
              <w:rPr>
                <w:sz w:val="20"/>
                <w:lang w:val="es-CL"/>
              </w:rPr>
            </w:pPr>
            <w:proofErr w:type="spellStart"/>
            <w:r w:rsidRPr="00216B5E">
              <w:rPr>
                <w:sz w:val="20"/>
                <w:lang w:val="es-CL"/>
              </w:rPr>
              <w:t>N°</w:t>
            </w:r>
            <w:proofErr w:type="spellEnd"/>
            <w:r w:rsidRPr="00216B5E">
              <w:rPr>
                <w:spacing w:val="-3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de</w:t>
            </w:r>
            <w:r w:rsidRPr="00216B5E">
              <w:rPr>
                <w:spacing w:val="-2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depósitos</w:t>
            </w:r>
            <w:r w:rsidRPr="00216B5E">
              <w:rPr>
                <w:spacing w:val="-1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en el</w:t>
            </w:r>
            <w:r w:rsidRPr="00216B5E">
              <w:rPr>
                <w:spacing w:val="-2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tramo</w:t>
            </w:r>
            <w:r w:rsidRPr="00216B5E">
              <w:rPr>
                <w:spacing w:val="-4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01</w:t>
            </w:r>
          </w:p>
        </w:tc>
        <w:tc>
          <w:tcPr>
            <w:tcW w:w="1747" w:type="dxa"/>
          </w:tcPr>
          <w:p w14:paraId="455C79F6" w14:textId="77777777" w:rsidR="00803AAC" w:rsidRDefault="00803AA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803AAC" w14:paraId="3DF68D6E" w14:textId="77777777" w:rsidTr="005C4751">
        <w:trPr>
          <w:trHeight w:val="299"/>
        </w:trPr>
        <w:tc>
          <w:tcPr>
            <w:tcW w:w="1373" w:type="dxa"/>
          </w:tcPr>
          <w:p w14:paraId="61F5DFA1" w14:textId="77777777" w:rsidR="00803AAC" w:rsidRDefault="00803AA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3090FD07" w14:textId="77777777" w:rsidR="00803AAC" w:rsidRDefault="00803AAC" w:rsidP="005C4751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39" w:type="dxa"/>
          </w:tcPr>
          <w:p w14:paraId="4547D1B4" w14:textId="77777777" w:rsidR="00803AAC" w:rsidRPr="00216B5E" w:rsidRDefault="00803AAC" w:rsidP="005C4751">
            <w:pPr>
              <w:pStyle w:val="TableParagraph"/>
              <w:ind w:left="108"/>
              <w:rPr>
                <w:sz w:val="20"/>
                <w:lang w:val="es-CL"/>
              </w:rPr>
            </w:pPr>
            <w:proofErr w:type="spellStart"/>
            <w:r w:rsidRPr="00216B5E">
              <w:rPr>
                <w:sz w:val="20"/>
                <w:lang w:val="es-CL"/>
              </w:rPr>
              <w:t>N°</w:t>
            </w:r>
            <w:proofErr w:type="spellEnd"/>
            <w:r w:rsidRPr="00216B5E">
              <w:rPr>
                <w:spacing w:val="-3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de</w:t>
            </w:r>
            <w:r w:rsidRPr="00216B5E">
              <w:rPr>
                <w:spacing w:val="-2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depósitos</w:t>
            </w:r>
            <w:r w:rsidRPr="00216B5E">
              <w:rPr>
                <w:spacing w:val="-1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en el</w:t>
            </w:r>
            <w:r w:rsidRPr="00216B5E">
              <w:rPr>
                <w:spacing w:val="-2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tramo</w:t>
            </w:r>
            <w:r w:rsidRPr="00216B5E">
              <w:rPr>
                <w:spacing w:val="-4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02</w:t>
            </w:r>
          </w:p>
        </w:tc>
        <w:tc>
          <w:tcPr>
            <w:tcW w:w="1747" w:type="dxa"/>
          </w:tcPr>
          <w:p w14:paraId="6F44D043" w14:textId="77777777" w:rsidR="00803AAC" w:rsidRDefault="00803AA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803AAC" w14:paraId="2BB95F10" w14:textId="77777777" w:rsidTr="005C4751">
        <w:trPr>
          <w:trHeight w:val="299"/>
        </w:trPr>
        <w:tc>
          <w:tcPr>
            <w:tcW w:w="1373" w:type="dxa"/>
          </w:tcPr>
          <w:p w14:paraId="369C8ECD" w14:textId="77777777" w:rsidR="00803AAC" w:rsidRDefault="00803AA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2F1F2025" w14:textId="77777777" w:rsidR="00803AAC" w:rsidRDefault="00803AAC" w:rsidP="005C4751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39" w:type="dxa"/>
          </w:tcPr>
          <w:p w14:paraId="582104D4" w14:textId="77777777" w:rsidR="00803AAC" w:rsidRPr="00216B5E" w:rsidRDefault="00803AAC" w:rsidP="005C4751">
            <w:pPr>
              <w:pStyle w:val="TableParagraph"/>
              <w:ind w:left="108"/>
              <w:rPr>
                <w:sz w:val="20"/>
                <w:lang w:val="es-CL"/>
              </w:rPr>
            </w:pPr>
            <w:proofErr w:type="spellStart"/>
            <w:r w:rsidRPr="00216B5E">
              <w:rPr>
                <w:sz w:val="20"/>
                <w:lang w:val="es-CL"/>
              </w:rPr>
              <w:t>N°</w:t>
            </w:r>
            <w:proofErr w:type="spellEnd"/>
            <w:r w:rsidRPr="00216B5E">
              <w:rPr>
                <w:spacing w:val="-3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de</w:t>
            </w:r>
            <w:r w:rsidRPr="00216B5E">
              <w:rPr>
                <w:spacing w:val="-2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depósitos</w:t>
            </w:r>
            <w:r w:rsidRPr="00216B5E">
              <w:rPr>
                <w:spacing w:val="-1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en el</w:t>
            </w:r>
            <w:r w:rsidRPr="00216B5E">
              <w:rPr>
                <w:spacing w:val="-2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tramo</w:t>
            </w:r>
            <w:r w:rsidRPr="00216B5E">
              <w:rPr>
                <w:spacing w:val="-4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03</w:t>
            </w:r>
          </w:p>
        </w:tc>
        <w:tc>
          <w:tcPr>
            <w:tcW w:w="1747" w:type="dxa"/>
          </w:tcPr>
          <w:p w14:paraId="05C32D9C" w14:textId="77777777" w:rsidR="00803AAC" w:rsidRDefault="00803AA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803AAC" w14:paraId="30A092FD" w14:textId="77777777" w:rsidTr="005C4751">
        <w:trPr>
          <w:trHeight w:val="300"/>
        </w:trPr>
        <w:tc>
          <w:tcPr>
            <w:tcW w:w="1373" w:type="dxa"/>
          </w:tcPr>
          <w:p w14:paraId="0180B4CB" w14:textId="77777777" w:rsidR="00803AAC" w:rsidRDefault="00803AA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41A48A44" w14:textId="77777777" w:rsidR="00803AAC" w:rsidRDefault="00803AAC" w:rsidP="005C4751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39" w:type="dxa"/>
          </w:tcPr>
          <w:p w14:paraId="60592739" w14:textId="77777777" w:rsidR="00803AAC" w:rsidRPr="00216B5E" w:rsidRDefault="00803AAC" w:rsidP="005C4751">
            <w:pPr>
              <w:pStyle w:val="TableParagraph"/>
              <w:ind w:left="108"/>
              <w:rPr>
                <w:sz w:val="20"/>
                <w:lang w:val="es-CL"/>
              </w:rPr>
            </w:pPr>
            <w:proofErr w:type="spellStart"/>
            <w:r w:rsidRPr="00216B5E">
              <w:rPr>
                <w:sz w:val="20"/>
                <w:lang w:val="es-CL"/>
              </w:rPr>
              <w:t>N°</w:t>
            </w:r>
            <w:proofErr w:type="spellEnd"/>
            <w:r w:rsidRPr="00216B5E">
              <w:rPr>
                <w:spacing w:val="-3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de</w:t>
            </w:r>
            <w:r w:rsidRPr="00216B5E">
              <w:rPr>
                <w:spacing w:val="-2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depósitos</w:t>
            </w:r>
            <w:r w:rsidRPr="00216B5E">
              <w:rPr>
                <w:spacing w:val="-1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en el</w:t>
            </w:r>
            <w:r w:rsidRPr="00216B5E">
              <w:rPr>
                <w:spacing w:val="-2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tramo</w:t>
            </w:r>
            <w:r w:rsidRPr="00216B5E">
              <w:rPr>
                <w:spacing w:val="-3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04</w:t>
            </w:r>
          </w:p>
        </w:tc>
        <w:tc>
          <w:tcPr>
            <w:tcW w:w="1747" w:type="dxa"/>
          </w:tcPr>
          <w:p w14:paraId="574296D0" w14:textId="77777777" w:rsidR="00803AAC" w:rsidRDefault="00803AA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803AAC" w14:paraId="0C8D9BFA" w14:textId="77777777" w:rsidTr="005C4751">
        <w:trPr>
          <w:trHeight w:val="299"/>
        </w:trPr>
        <w:tc>
          <w:tcPr>
            <w:tcW w:w="1373" w:type="dxa"/>
          </w:tcPr>
          <w:p w14:paraId="1B33BD31" w14:textId="77777777" w:rsidR="00803AAC" w:rsidRDefault="00803AA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7" w:type="dxa"/>
          </w:tcPr>
          <w:p w14:paraId="2AEDCD01" w14:textId="77777777" w:rsidR="00803AAC" w:rsidRDefault="00803AAC" w:rsidP="005C4751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39" w:type="dxa"/>
          </w:tcPr>
          <w:p w14:paraId="7FDE6EC9" w14:textId="77777777" w:rsidR="00803AAC" w:rsidRPr="00216B5E" w:rsidRDefault="00803AAC" w:rsidP="005C4751">
            <w:pPr>
              <w:pStyle w:val="TableParagraph"/>
              <w:ind w:left="108"/>
              <w:rPr>
                <w:sz w:val="20"/>
                <w:lang w:val="es-CL"/>
              </w:rPr>
            </w:pPr>
            <w:proofErr w:type="spellStart"/>
            <w:r w:rsidRPr="00216B5E">
              <w:rPr>
                <w:sz w:val="20"/>
                <w:lang w:val="es-CL"/>
              </w:rPr>
              <w:t>N°</w:t>
            </w:r>
            <w:proofErr w:type="spellEnd"/>
            <w:r w:rsidRPr="00216B5E">
              <w:rPr>
                <w:spacing w:val="-3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de</w:t>
            </w:r>
            <w:r w:rsidRPr="00216B5E">
              <w:rPr>
                <w:spacing w:val="-2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depósitos</w:t>
            </w:r>
            <w:r w:rsidRPr="00216B5E">
              <w:rPr>
                <w:spacing w:val="-1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en el</w:t>
            </w:r>
            <w:r w:rsidRPr="00216B5E">
              <w:rPr>
                <w:spacing w:val="-2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tramo</w:t>
            </w:r>
            <w:r w:rsidRPr="00216B5E">
              <w:rPr>
                <w:spacing w:val="-3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05</w:t>
            </w:r>
          </w:p>
        </w:tc>
        <w:tc>
          <w:tcPr>
            <w:tcW w:w="1747" w:type="dxa"/>
          </w:tcPr>
          <w:p w14:paraId="134D038B" w14:textId="77777777" w:rsidR="00803AAC" w:rsidRDefault="00803AA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803AAC" w14:paraId="737A8944" w14:textId="77777777" w:rsidTr="005C4751">
        <w:trPr>
          <w:trHeight w:val="302"/>
        </w:trPr>
        <w:tc>
          <w:tcPr>
            <w:tcW w:w="1373" w:type="dxa"/>
          </w:tcPr>
          <w:p w14:paraId="2FA58D4E" w14:textId="77777777" w:rsidR="00803AAC" w:rsidRDefault="00803AAC" w:rsidP="005C4751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07" w:type="dxa"/>
          </w:tcPr>
          <w:p w14:paraId="7D2AA7BF" w14:textId="77777777" w:rsidR="00803AAC" w:rsidRDefault="00803AAC" w:rsidP="005C4751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39" w:type="dxa"/>
          </w:tcPr>
          <w:p w14:paraId="6872565A" w14:textId="77777777" w:rsidR="00803AAC" w:rsidRPr="00216B5E" w:rsidRDefault="00803AAC" w:rsidP="005C4751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proofErr w:type="spellStart"/>
            <w:r w:rsidRPr="00216B5E">
              <w:rPr>
                <w:sz w:val="20"/>
                <w:lang w:val="es-CL"/>
              </w:rPr>
              <w:t>N°</w:t>
            </w:r>
            <w:proofErr w:type="spellEnd"/>
            <w:r w:rsidRPr="00216B5E">
              <w:rPr>
                <w:spacing w:val="-3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de</w:t>
            </w:r>
            <w:r w:rsidRPr="00216B5E">
              <w:rPr>
                <w:spacing w:val="-2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depósitos</w:t>
            </w:r>
            <w:r w:rsidRPr="00216B5E">
              <w:rPr>
                <w:spacing w:val="-1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en el</w:t>
            </w:r>
            <w:r w:rsidRPr="00216B5E">
              <w:rPr>
                <w:spacing w:val="-2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tramo</w:t>
            </w:r>
            <w:r w:rsidRPr="00216B5E">
              <w:rPr>
                <w:spacing w:val="-3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06</w:t>
            </w:r>
          </w:p>
        </w:tc>
        <w:tc>
          <w:tcPr>
            <w:tcW w:w="1747" w:type="dxa"/>
          </w:tcPr>
          <w:p w14:paraId="0567A03A" w14:textId="77777777" w:rsidR="00803AAC" w:rsidRDefault="00803AAC" w:rsidP="005C4751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803AAC" w14:paraId="36BE4200" w14:textId="77777777" w:rsidTr="005C4751">
        <w:trPr>
          <w:trHeight w:val="299"/>
        </w:trPr>
        <w:tc>
          <w:tcPr>
            <w:tcW w:w="1373" w:type="dxa"/>
          </w:tcPr>
          <w:p w14:paraId="3EF0D862" w14:textId="77777777" w:rsidR="00803AAC" w:rsidRDefault="00803AA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307" w:type="dxa"/>
          </w:tcPr>
          <w:p w14:paraId="38AA09FC" w14:textId="77777777" w:rsidR="00803AAC" w:rsidRDefault="00803AAC" w:rsidP="005C4751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39" w:type="dxa"/>
          </w:tcPr>
          <w:p w14:paraId="6E4DCEFA" w14:textId="77777777" w:rsidR="00803AAC" w:rsidRPr="00216B5E" w:rsidRDefault="00803AAC" w:rsidP="005C4751">
            <w:pPr>
              <w:pStyle w:val="TableParagraph"/>
              <w:ind w:left="108"/>
              <w:rPr>
                <w:sz w:val="20"/>
                <w:lang w:val="es-CL"/>
              </w:rPr>
            </w:pPr>
            <w:r w:rsidRPr="00216B5E">
              <w:rPr>
                <w:sz w:val="20"/>
                <w:lang w:val="es-CL"/>
              </w:rPr>
              <w:t>%</w:t>
            </w:r>
            <w:r w:rsidRPr="00216B5E">
              <w:rPr>
                <w:spacing w:val="-5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(en</w:t>
            </w:r>
            <w:r w:rsidRPr="00216B5E">
              <w:rPr>
                <w:spacing w:val="1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número)</w:t>
            </w:r>
            <w:r w:rsidRPr="00216B5E">
              <w:rPr>
                <w:spacing w:val="-3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de</w:t>
            </w:r>
            <w:r w:rsidRPr="00216B5E">
              <w:rPr>
                <w:spacing w:val="-4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renovación</w:t>
            </w:r>
            <w:r w:rsidRPr="00216B5E">
              <w:rPr>
                <w:spacing w:val="-1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en el</w:t>
            </w:r>
            <w:r w:rsidRPr="00216B5E">
              <w:rPr>
                <w:spacing w:val="-3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mes</w:t>
            </w:r>
          </w:p>
        </w:tc>
        <w:tc>
          <w:tcPr>
            <w:tcW w:w="1747" w:type="dxa"/>
          </w:tcPr>
          <w:p w14:paraId="3A0A4322" w14:textId="77777777" w:rsidR="00803AAC" w:rsidRDefault="00803AA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9(03)V9(02)</w:t>
            </w:r>
          </w:p>
        </w:tc>
      </w:tr>
      <w:tr w:rsidR="00803AAC" w14:paraId="533A9C6C" w14:textId="77777777" w:rsidTr="005C4751">
        <w:trPr>
          <w:trHeight w:val="299"/>
        </w:trPr>
        <w:tc>
          <w:tcPr>
            <w:tcW w:w="1373" w:type="dxa"/>
          </w:tcPr>
          <w:p w14:paraId="3BF6BAE3" w14:textId="77777777" w:rsidR="00803AAC" w:rsidRDefault="00803AA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307" w:type="dxa"/>
          </w:tcPr>
          <w:p w14:paraId="036C7BD9" w14:textId="77777777" w:rsidR="00803AAC" w:rsidRDefault="00803AAC" w:rsidP="005C4751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39" w:type="dxa"/>
          </w:tcPr>
          <w:p w14:paraId="73D7DE17" w14:textId="77777777" w:rsidR="00803AAC" w:rsidRPr="00216B5E" w:rsidRDefault="00803AAC" w:rsidP="005C4751">
            <w:pPr>
              <w:pStyle w:val="TableParagraph"/>
              <w:ind w:left="108"/>
              <w:rPr>
                <w:sz w:val="20"/>
                <w:lang w:val="es-CL"/>
              </w:rPr>
            </w:pPr>
            <w:r w:rsidRPr="00216B5E">
              <w:rPr>
                <w:sz w:val="20"/>
                <w:lang w:val="es-CL"/>
              </w:rPr>
              <w:t>Saldo</w:t>
            </w:r>
            <w:r w:rsidRPr="00216B5E">
              <w:rPr>
                <w:spacing w:val="-4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a</w:t>
            </w:r>
            <w:r w:rsidRPr="00216B5E">
              <w:rPr>
                <w:spacing w:val="-2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fin de</w:t>
            </w:r>
            <w:r w:rsidRPr="00216B5E">
              <w:rPr>
                <w:spacing w:val="-4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mes en</w:t>
            </w:r>
            <w:r w:rsidRPr="00216B5E">
              <w:rPr>
                <w:spacing w:val="-1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depósitos</w:t>
            </w:r>
            <w:r w:rsidRPr="00216B5E">
              <w:rPr>
                <w:spacing w:val="-1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tramo</w:t>
            </w:r>
            <w:r w:rsidRPr="00216B5E">
              <w:rPr>
                <w:spacing w:val="-2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01</w:t>
            </w:r>
          </w:p>
        </w:tc>
        <w:tc>
          <w:tcPr>
            <w:tcW w:w="1747" w:type="dxa"/>
          </w:tcPr>
          <w:p w14:paraId="3B700347" w14:textId="77777777" w:rsidR="00803AAC" w:rsidRDefault="00803AA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803AAC" w14:paraId="0165B541" w14:textId="77777777" w:rsidTr="005C4751">
        <w:trPr>
          <w:trHeight w:val="299"/>
        </w:trPr>
        <w:tc>
          <w:tcPr>
            <w:tcW w:w="1373" w:type="dxa"/>
          </w:tcPr>
          <w:p w14:paraId="0A8FCF14" w14:textId="77777777" w:rsidR="00803AAC" w:rsidRDefault="00803AA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307" w:type="dxa"/>
          </w:tcPr>
          <w:p w14:paraId="4A07DEB3" w14:textId="77777777" w:rsidR="00803AAC" w:rsidRDefault="00803AAC" w:rsidP="005C4751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39" w:type="dxa"/>
          </w:tcPr>
          <w:p w14:paraId="2AF747DB" w14:textId="77777777" w:rsidR="00803AAC" w:rsidRPr="00216B5E" w:rsidRDefault="00803AAC" w:rsidP="005C4751">
            <w:pPr>
              <w:pStyle w:val="TableParagraph"/>
              <w:ind w:left="108"/>
              <w:rPr>
                <w:sz w:val="20"/>
                <w:lang w:val="es-CL"/>
              </w:rPr>
            </w:pPr>
            <w:r w:rsidRPr="00216B5E">
              <w:rPr>
                <w:sz w:val="20"/>
                <w:lang w:val="es-CL"/>
              </w:rPr>
              <w:t>Saldo</w:t>
            </w:r>
            <w:r w:rsidRPr="00216B5E">
              <w:rPr>
                <w:spacing w:val="-4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a</w:t>
            </w:r>
            <w:r w:rsidRPr="00216B5E">
              <w:rPr>
                <w:spacing w:val="-2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fin de</w:t>
            </w:r>
            <w:r w:rsidRPr="00216B5E">
              <w:rPr>
                <w:spacing w:val="-4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mes en</w:t>
            </w:r>
            <w:r w:rsidRPr="00216B5E">
              <w:rPr>
                <w:spacing w:val="-1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depósitos</w:t>
            </w:r>
            <w:r w:rsidRPr="00216B5E">
              <w:rPr>
                <w:spacing w:val="-1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tramo</w:t>
            </w:r>
            <w:r w:rsidRPr="00216B5E">
              <w:rPr>
                <w:spacing w:val="-2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02</w:t>
            </w:r>
          </w:p>
        </w:tc>
        <w:tc>
          <w:tcPr>
            <w:tcW w:w="1747" w:type="dxa"/>
          </w:tcPr>
          <w:p w14:paraId="6B8C5354" w14:textId="77777777" w:rsidR="00803AAC" w:rsidRDefault="00803AA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803AAC" w14:paraId="0B233EF0" w14:textId="77777777" w:rsidTr="005C4751">
        <w:trPr>
          <w:trHeight w:val="299"/>
        </w:trPr>
        <w:tc>
          <w:tcPr>
            <w:tcW w:w="1373" w:type="dxa"/>
          </w:tcPr>
          <w:p w14:paraId="35E73C48" w14:textId="77777777" w:rsidR="00803AAC" w:rsidRDefault="00803AA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307" w:type="dxa"/>
          </w:tcPr>
          <w:p w14:paraId="03005C72" w14:textId="77777777" w:rsidR="00803AAC" w:rsidRDefault="00803AAC" w:rsidP="005C4751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39" w:type="dxa"/>
          </w:tcPr>
          <w:p w14:paraId="3FE72887" w14:textId="77777777" w:rsidR="00803AAC" w:rsidRPr="00216B5E" w:rsidRDefault="00803AAC" w:rsidP="005C4751">
            <w:pPr>
              <w:pStyle w:val="TableParagraph"/>
              <w:ind w:left="108"/>
              <w:rPr>
                <w:sz w:val="20"/>
                <w:lang w:val="es-CL"/>
              </w:rPr>
            </w:pPr>
            <w:r w:rsidRPr="00216B5E">
              <w:rPr>
                <w:sz w:val="20"/>
                <w:lang w:val="es-CL"/>
              </w:rPr>
              <w:t>Saldo</w:t>
            </w:r>
            <w:r w:rsidRPr="00216B5E">
              <w:rPr>
                <w:spacing w:val="-4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a</w:t>
            </w:r>
            <w:r w:rsidRPr="00216B5E">
              <w:rPr>
                <w:spacing w:val="-2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fin de</w:t>
            </w:r>
            <w:r w:rsidRPr="00216B5E">
              <w:rPr>
                <w:spacing w:val="-4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mes en</w:t>
            </w:r>
            <w:r w:rsidRPr="00216B5E">
              <w:rPr>
                <w:spacing w:val="-1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depósitos</w:t>
            </w:r>
            <w:r w:rsidRPr="00216B5E">
              <w:rPr>
                <w:spacing w:val="-1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tramo</w:t>
            </w:r>
            <w:r w:rsidRPr="00216B5E">
              <w:rPr>
                <w:spacing w:val="-2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03</w:t>
            </w:r>
          </w:p>
        </w:tc>
        <w:tc>
          <w:tcPr>
            <w:tcW w:w="1747" w:type="dxa"/>
          </w:tcPr>
          <w:p w14:paraId="220A95D8" w14:textId="77777777" w:rsidR="00803AAC" w:rsidRDefault="00803AA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803AAC" w14:paraId="58C1A826" w14:textId="77777777" w:rsidTr="005C4751">
        <w:trPr>
          <w:trHeight w:val="299"/>
        </w:trPr>
        <w:tc>
          <w:tcPr>
            <w:tcW w:w="1373" w:type="dxa"/>
          </w:tcPr>
          <w:p w14:paraId="62322AE4" w14:textId="77777777" w:rsidR="00803AAC" w:rsidRDefault="00803AA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307" w:type="dxa"/>
          </w:tcPr>
          <w:p w14:paraId="39A46563" w14:textId="77777777" w:rsidR="00803AAC" w:rsidRDefault="00803AAC" w:rsidP="005C4751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39" w:type="dxa"/>
          </w:tcPr>
          <w:p w14:paraId="72D26AC4" w14:textId="77777777" w:rsidR="00803AAC" w:rsidRPr="00216B5E" w:rsidRDefault="00803AAC" w:rsidP="005C4751">
            <w:pPr>
              <w:pStyle w:val="TableParagraph"/>
              <w:ind w:left="108"/>
              <w:rPr>
                <w:sz w:val="20"/>
                <w:lang w:val="es-CL"/>
              </w:rPr>
            </w:pPr>
            <w:r w:rsidRPr="00216B5E">
              <w:rPr>
                <w:sz w:val="20"/>
                <w:lang w:val="es-CL"/>
              </w:rPr>
              <w:t>Saldo</w:t>
            </w:r>
            <w:r w:rsidRPr="00216B5E">
              <w:rPr>
                <w:spacing w:val="-4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a</w:t>
            </w:r>
            <w:r w:rsidRPr="00216B5E">
              <w:rPr>
                <w:spacing w:val="-2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fin de</w:t>
            </w:r>
            <w:r w:rsidRPr="00216B5E">
              <w:rPr>
                <w:spacing w:val="-4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mes en</w:t>
            </w:r>
            <w:r w:rsidRPr="00216B5E">
              <w:rPr>
                <w:spacing w:val="-1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depósitos</w:t>
            </w:r>
            <w:r w:rsidRPr="00216B5E">
              <w:rPr>
                <w:spacing w:val="-1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tramo</w:t>
            </w:r>
            <w:r w:rsidRPr="00216B5E">
              <w:rPr>
                <w:spacing w:val="-2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04</w:t>
            </w:r>
          </w:p>
        </w:tc>
        <w:tc>
          <w:tcPr>
            <w:tcW w:w="1747" w:type="dxa"/>
          </w:tcPr>
          <w:p w14:paraId="0D56DF50" w14:textId="77777777" w:rsidR="00803AAC" w:rsidRDefault="00803AA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803AAC" w14:paraId="5D9CC9FB" w14:textId="77777777" w:rsidTr="005C4751">
        <w:trPr>
          <w:trHeight w:val="302"/>
        </w:trPr>
        <w:tc>
          <w:tcPr>
            <w:tcW w:w="1373" w:type="dxa"/>
          </w:tcPr>
          <w:p w14:paraId="185C9A77" w14:textId="77777777" w:rsidR="00803AAC" w:rsidRDefault="00803AAC" w:rsidP="005C4751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307" w:type="dxa"/>
          </w:tcPr>
          <w:p w14:paraId="339E86D8" w14:textId="77777777" w:rsidR="00803AAC" w:rsidRDefault="00803AAC" w:rsidP="005C4751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39" w:type="dxa"/>
          </w:tcPr>
          <w:p w14:paraId="63A7EE79" w14:textId="77777777" w:rsidR="00803AAC" w:rsidRPr="00216B5E" w:rsidRDefault="00803AAC" w:rsidP="005C4751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r w:rsidRPr="00216B5E">
              <w:rPr>
                <w:sz w:val="20"/>
                <w:lang w:val="es-CL"/>
              </w:rPr>
              <w:t>Saldo</w:t>
            </w:r>
            <w:r w:rsidRPr="00216B5E">
              <w:rPr>
                <w:spacing w:val="-4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a</w:t>
            </w:r>
            <w:r w:rsidRPr="00216B5E">
              <w:rPr>
                <w:spacing w:val="-2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fin de</w:t>
            </w:r>
            <w:r w:rsidRPr="00216B5E">
              <w:rPr>
                <w:spacing w:val="-4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mes en</w:t>
            </w:r>
            <w:r w:rsidRPr="00216B5E">
              <w:rPr>
                <w:spacing w:val="-1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depósitos</w:t>
            </w:r>
            <w:r w:rsidRPr="00216B5E">
              <w:rPr>
                <w:spacing w:val="-1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tramo</w:t>
            </w:r>
            <w:r w:rsidRPr="00216B5E">
              <w:rPr>
                <w:spacing w:val="-3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05</w:t>
            </w:r>
          </w:p>
        </w:tc>
        <w:tc>
          <w:tcPr>
            <w:tcW w:w="1747" w:type="dxa"/>
          </w:tcPr>
          <w:p w14:paraId="3C748846" w14:textId="77777777" w:rsidR="00803AAC" w:rsidRDefault="00803AAC" w:rsidP="005C4751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</w:tbl>
    <w:p w14:paraId="62FD993E" w14:textId="77777777" w:rsidR="00803AAC" w:rsidRDefault="00803AAC" w:rsidP="00803AAC">
      <w:pPr>
        <w:rPr>
          <w:sz w:val="20"/>
        </w:rPr>
        <w:sectPr w:rsidR="00803AAC" w:rsidSect="000D1C98">
          <w:pgSz w:w="12250" w:h="15850"/>
          <w:pgMar w:top="1380" w:right="840" w:bottom="880" w:left="920" w:header="567" w:footer="685" w:gutter="0"/>
          <w:cols w:space="720"/>
        </w:sectPr>
      </w:pPr>
    </w:p>
    <w:p w14:paraId="35ECD16A" w14:textId="77777777" w:rsidR="00803AAC" w:rsidRDefault="00803AAC" w:rsidP="00803AAC">
      <w:pPr>
        <w:pStyle w:val="Textoindependiente"/>
        <w:spacing w:before="10"/>
        <w:rPr>
          <w:rFonts w:ascii="Times New Roman"/>
          <w:i/>
          <w:sz w:val="7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3"/>
        <w:gridCol w:w="307"/>
        <w:gridCol w:w="6539"/>
        <w:gridCol w:w="1747"/>
      </w:tblGrid>
      <w:tr w:rsidR="00803AAC" w14:paraId="0413C113" w14:textId="77777777" w:rsidTr="005C4751">
        <w:trPr>
          <w:trHeight w:val="300"/>
        </w:trPr>
        <w:tc>
          <w:tcPr>
            <w:tcW w:w="1373" w:type="dxa"/>
          </w:tcPr>
          <w:p w14:paraId="592AACF1" w14:textId="77777777" w:rsidR="00803AAC" w:rsidRDefault="00803AA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307" w:type="dxa"/>
          </w:tcPr>
          <w:p w14:paraId="553986CC" w14:textId="77777777" w:rsidR="00803AAC" w:rsidRDefault="00803AAC" w:rsidP="005C4751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39" w:type="dxa"/>
          </w:tcPr>
          <w:p w14:paraId="1AF51382" w14:textId="77777777" w:rsidR="00803AAC" w:rsidRPr="00216B5E" w:rsidRDefault="00803AAC" w:rsidP="005C4751">
            <w:pPr>
              <w:pStyle w:val="TableParagraph"/>
              <w:ind w:left="108"/>
              <w:rPr>
                <w:sz w:val="20"/>
                <w:lang w:val="es-CL"/>
              </w:rPr>
            </w:pPr>
            <w:r w:rsidRPr="00216B5E">
              <w:rPr>
                <w:sz w:val="20"/>
                <w:lang w:val="es-CL"/>
              </w:rPr>
              <w:t>Saldo</w:t>
            </w:r>
            <w:r w:rsidRPr="00216B5E">
              <w:rPr>
                <w:spacing w:val="-4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a</w:t>
            </w:r>
            <w:r w:rsidRPr="00216B5E">
              <w:rPr>
                <w:spacing w:val="-2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fin de</w:t>
            </w:r>
            <w:r w:rsidRPr="00216B5E">
              <w:rPr>
                <w:spacing w:val="-4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mes en</w:t>
            </w:r>
            <w:r w:rsidRPr="00216B5E">
              <w:rPr>
                <w:spacing w:val="-1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depósitos</w:t>
            </w:r>
            <w:r w:rsidRPr="00216B5E">
              <w:rPr>
                <w:spacing w:val="-1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tramo</w:t>
            </w:r>
            <w:r w:rsidRPr="00216B5E">
              <w:rPr>
                <w:spacing w:val="-3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06</w:t>
            </w:r>
          </w:p>
        </w:tc>
        <w:tc>
          <w:tcPr>
            <w:tcW w:w="1747" w:type="dxa"/>
          </w:tcPr>
          <w:p w14:paraId="46FA1C12" w14:textId="77777777" w:rsidR="00803AAC" w:rsidRDefault="00803AA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803AAC" w14:paraId="604933F3" w14:textId="77777777" w:rsidTr="005C4751">
        <w:trPr>
          <w:trHeight w:val="299"/>
        </w:trPr>
        <w:tc>
          <w:tcPr>
            <w:tcW w:w="1373" w:type="dxa"/>
          </w:tcPr>
          <w:p w14:paraId="04E2A3EA" w14:textId="77777777" w:rsidR="00803AAC" w:rsidRDefault="00803AA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</w:p>
        </w:tc>
        <w:tc>
          <w:tcPr>
            <w:tcW w:w="307" w:type="dxa"/>
          </w:tcPr>
          <w:p w14:paraId="05B6E95B" w14:textId="77777777" w:rsidR="00803AAC" w:rsidRDefault="00803AAC" w:rsidP="005C4751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39" w:type="dxa"/>
          </w:tcPr>
          <w:p w14:paraId="5522F504" w14:textId="77777777" w:rsidR="00803AAC" w:rsidRPr="00216B5E" w:rsidRDefault="00803AAC" w:rsidP="005C4751">
            <w:pPr>
              <w:pStyle w:val="TableParagraph"/>
              <w:ind w:left="108"/>
              <w:rPr>
                <w:sz w:val="20"/>
                <w:lang w:val="es-CL"/>
              </w:rPr>
            </w:pPr>
            <w:r w:rsidRPr="00216B5E">
              <w:rPr>
                <w:sz w:val="20"/>
                <w:lang w:val="es-CL"/>
              </w:rPr>
              <w:t>%</w:t>
            </w:r>
            <w:r w:rsidRPr="00216B5E">
              <w:rPr>
                <w:spacing w:val="-5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(en</w:t>
            </w:r>
            <w:r w:rsidRPr="00216B5E">
              <w:rPr>
                <w:spacing w:val="1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monto)</w:t>
            </w:r>
            <w:r w:rsidRPr="00216B5E">
              <w:rPr>
                <w:spacing w:val="-3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de</w:t>
            </w:r>
            <w:r w:rsidRPr="00216B5E">
              <w:rPr>
                <w:spacing w:val="-2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renovación en</w:t>
            </w:r>
            <w:r w:rsidRPr="00216B5E">
              <w:rPr>
                <w:spacing w:val="-3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el</w:t>
            </w:r>
            <w:r w:rsidRPr="00216B5E">
              <w:rPr>
                <w:spacing w:val="-1"/>
                <w:sz w:val="20"/>
                <w:lang w:val="es-CL"/>
              </w:rPr>
              <w:t xml:space="preserve"> </w:t>
            </w:r>
            <w:r w:rsidRPr="00216B5E">
              <w:rPr>
                <w:sz w:val="20"/>
                <w:lang w:val="es-CL"/>
              </w:rPr>
              <w:t>mes</w:t>
            </w:r>
          </w:p>
        </w:tc>
        <w:tc>
          <w:tcPr>
            <w:tcW w:w="1747" w:type="dxa"/>
          </w:tcPr>
          <w:p w14:paraId="391E73B2" w14:textId="77777777" w:rsidR="00803AAC" w:rsidRDefault="00803AA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9(03)V9(02)</w:t>
            </w:r>
          </w:p>
        </w:tc>
      </w:tr>
      <w:tr w:rsidR="00803AAC" w14:paraId="549A6954" w14:textId="77777777" w:rsidTr="005C4751">
        <w:trPr>
          <w:trHeight w:val="299"/>
        </w:trPr>
        <w:tc>
          <w:tcPr>
            <w:tcW w:w="1373" w:type="dxa"/>
          </w:tcPr>
          <w:p w14:paraId="735AEBA2" w14:textId="77777777" w:rsidR="00803AAC" w:rsidRDefault="00803AA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</w:p>
        </w:tc>
        <w:tc>
          <w:tcPr>
            <w:tcW w:w="307" w:type="dxa"/>
          </w:tcPr>
          <w:p w14:paraId="020E9772" w14:textId="77777777" w:rsidR="00803AAC" w:rsidRDefault="00803AAC" w:rsidP="005C4751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39" w:type="dxa"/>
          </w:tcPr>
          <w:p w14:paraId="04D4B1FB" w14:textId="77777777" w:rsidR="00803AAC" w:rsidRDefault="00803AAC" w:rsidP="005C4751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Plazo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</w:p>
        </w:tc>
        <w:tc>
          <w:tcPr>
            <w:tcW w:w="1747" w:type="dxa"/>
          </w:tcPr>
          <w:p w14:paraId="6EBC9B30" w14:textId="77777777" w:rsidR="00803AAC" w:rsidRDefault="00803AA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</w:tr>
      <w:tr w:rsidR="00803AAC" w14:paraId="07D5AA6A" w14:textId="77777777" w:rsidTr="005C4751">
        <w:trPr>
          <w:trHeight w:val="302"/>
        </w:trPr>
        <w:tc>
          <w:tcPr>
            <w:tcW w:w="1373" w:type="dxa"/>
          </w:tcPr>
          <w:p w14:paraId="42C7919C" w14:textId="77777777" w:rsidR="00803AAC" w:rsidRDefault="00803AA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  <w:tc>
          <w:tcPr>
            <w:tcW w:w="307" w:type="dxa"/>
          </w:tcPr>
          <w:p w14:paraId="7D29DC31" w14:textId="77777777" w:rsidR="00803AAC" w:rsidRDefault="00803AAC" w:rsidP="005C4751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39" w:type="dxa"/>
          </w:tcPr>
          <w:p w14:paraId="49F151CA" w14:textId="77777777" w:rsidR="00803AAC" w:rsidRDefault="00803AAC" w:rsidP="005C4751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747" w:type="dxa"/>
          </w:tcPr>
          <w:p w14:paraId="49DB9450" w14:textId="77777777" w:rsidR="00803AAC" w:rsidRDefault="00803AA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X(01)</w:t>
            </w:r>
          </w:p>
        </w:tc>
      </w:tr>
    </w:tbl>
    <w:p w14:paraId="2AF766D2" w14:textId="77777777" w:rsidR="00803AAC" w:rsidRDefault="00803AAC" w:rsidP="00803AAC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148</w:t>
      </w:r>
      <w:r>
        <w:rPr>
          <w:spacing w:val="-1"/>
        </w:rPr>
        <w:t xml:space="preserve"> </w:t>
      </w:r>
      <w:r>
        <w:t>Bytes</w:t>
      </w:r>
    </w:p>
    <w:p w14:paraId="7030569C" w14:textId="77777777" w:rsidR="00803AAC" w:rsidRDefault="00803AAC" w:rsidP="00803AAC">
      <w:pPr>
        <w:pStyle w:val="Textoindependiente"/>
        <w:spacing w:before="8"/>
        <w:rPr>
          <w:sz w:val="19"/>
        </w:rPr>
      </w:pPr>
    </w:p>
    <w:p w14:paraId="484331A1" w14:textId="77777777" w:rsidR="00187426" w:rsidRDefault="00187426" w:rsidP="00187426">
      <w:pPr>
        <w:pStyle w:val="Textoindependiente"/>
        <w:rPr>
          <w:sz w:val="25"/>
        </w:rPr>
      </w:pPr>
    </w:p>
    <w:p w14:paraId="54D3D51D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0B1F658E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5" w:name="_Toc160527582"/>
      <w:r w:rsidRPr="00230F5A">
        <w:rPr>
          <w:rFonts w:cs="Times New Roman"/>
        </w:rPr>
        <w:lastRenderedPageBreak/>
        <w:t>Validaciones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E87A22C" w14:textId="77777777" w:rsidR="00187426" w:rsidRPr="00230F5A" w:rsidRDefault="00187426" w:rsidP="00187426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6" w:name="_Toc160527583"/>
      <w:r w:rsidRPr="00230F5A">
        <w:t>Archivo de datos</w:t>
      </w:r>
      <w:bookmarkEnd w:id="6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4465448E" w14:textId="77777777" w:rsidR="00187426" w:rsidRPr="00230F5A" w:rsidRDefault="00187426" w:rsidP="001874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7C03DBDE" w14:textId="77777777" w:rsidR="00187426" w:rsidRPr="00B537DA" w:rsidRDefault="00187426" w:rsidP="001874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7" w:name="_Hlk151646749"/>
      <w:bookmarkStart w:id="8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187426" w:rsidRPr="00B537DA" w14:paraId="407CC192" w14:textId="77777777" w:rsidTr="005C4751">
        <w:tc>
          <w:tcPr>
            <w:tcW w:w="562" w:type="dxa"/>
          </w:tcPr>
          <w:p w14:paraId="3B16BD26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2632B0D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177802A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187426" w:rsidRPr="00B537DA" w14:paraId="1E7A0A24" w14:textId="77777777" w:rsidTr="005C4751">
        <w:tc>
          <w:tcPr>
            <w:tcW w:w="562" w:type="dxa"/>
          </w:tcPr>
          <w:p w14:paraId="0D1AD09D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58C1D0F4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3)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187426" w:rsidRPr="00B537DA" w14:paraId="22EDB262" w14:textId="77777777" w:rsidTr="005C4751">
        <w:tc>
          <w:tcPr>
            <w:tcW w:w="562" w:type="dxa"/>
          </w:tcPr>
          <w:p w14:paraId="4AE3D753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V3</w:t>
            </w:r>
          </w:p>
        </w:tc>
        <w:tc>
          <w:tcPr>
            <w:tcW w:w="7932" w:type="dxa"/>
          </w:tcPr>
          <w:p w14:paraId="21C87999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87426" w:rsidRPr="00B537DA" w14:paraId="45619A18" w14:textId="77777777" w:rsidTr="005C4751">
        <w:tc>
          <w:tcPr>
            <w:tcW w:w="562" w:type="dxa"/>
          </w:tcPr>
          <w:p w14:paraId="13E11E3D" w14:textId="77777777" w:rsidR="00187426" w:rsidRPr="00773E3F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</w:pPr>
          </w:p>
          <w:p w14:paraId="3E51CC53" w14:textId="77777777" w:rsidR="00187426" w:rsidRPr="00773E3F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V4</w:t>
            </w:r>
          </w:p>
        </w:tc>
        <w:tc>
          <w:tcPr>
            <w:tcW w:w="7932" w:type="dxa"/>
          </w:tcPr>
          <w:p w14:paraId="63184E89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689DB6D" w14:textId="77777777" w:rsidR="00187426" w:rsidRPr="00DD1EE4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1B3AF86" w14:textId="77777777" w:rsidR="00187426" w:rsidRPr="00DD1EE4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87426" w:rsidRPr="00B537DA" w14:paraId="693F804F" w14:textId="77777777" w:rsidTr="005C4751">
        <w:tc>
          <w:tcPr>
            <w:tcW w:w="562" w:type="dxa"/>
          </w:tcPr>
          <w:p w14:paraId="4C617292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1751B70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14AA6DB5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187426" w:rsidRPr="00B537DA" w14:paraId="1354B368" w14:textId="77777777" w:rsidTr="005C4751">
        <w:tc>
          <w:tcPr>
            <w:tcW w:w="562" w:type="dxa"/>
          </w:tcPr>
          <w:p w14:paraId="2EE8DEC2" w14:textId="314B17AC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803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36B6868E" w14:textId="3254DEE2" w:rsidR="00187426" w:rsidRDefault="00CB44EE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703899" w:rsidRPr="00B537DA" w14:paraId="5417109C" w14:textId="77777777" w:rsidTr="005C4751">
        <w:tc>
          <w:tcPr>
            <w:tcW w:w="562" w:type="dxa"/>
          </w:tcPr>
          <w:p w14:paraId="4FCDE76E" w14:textId="37FB3BCE" w:rsidR="00703899" w:rsidRDefault="00703899" w:rsidP="0070389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29343D0E" w14:textId="3C322401" w:rsidR="00703899" w:rsidRDefault="00703899" w:rsidP="0070389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703899" w:rsidRPr="00B537DA" w14:paraId="1466F341" w14:textId="77777777" w:rsidTr="005C4751">
        <w:tc>
          <w:tcPr>
            <w:tcW w:w="562" w:type="dxa"/>
          </w:tcPr>
          <w:p w14:paraId="676E4B06" w14:textId="6A9C0FDB" w:rsidR="00703899" w:rsidRDefault="00703899" w:rsidP="0070389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0D411247" w14:textId="00192811" w:rsidR="00703899" w:rsidRDefault="00703899" w:rsidP="0070389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703899" w:rsidRPr="00B537DA" w14:paraId="351518AA" w14:textId="77777777" w:rsidTr="005C4751">
        <w:tc>
          <w:tcPr>
            <w:tcW w:w="562" w:type="dxa"/>
          </w:tcPr>
          <w:p w14:paraId="3F641A93" w14:textId="6022D00B" w:rsidR="00703899" w:rsidRDefault="00703899" w:rsidP="0070389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7E5C46CD" w14:textId="329414DC" w:rsidR="00703899" w:rsidRDefault="00703899" w:rsidP="0070389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703899" w:rsidRPr="00B537DA" w14:paraId="2377A41B" w14:textId="77777777" w:rsidTr="005C4751">
        <w:tc>
          <w:tcPr>
            <w:tcW w:w="562" w:type="dxa"/>
          </w:tcPr>
          <w:p w14:paraId="542A0479" w14:textId="75F0FB62" w:rsidR="00703899" w:rsidRDefault="00703899" w:rsidP="0070389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AFA6813" w14:textId="38E8D909" w:rsidR="00703899" w:rsidRDefault="00703899" w:rsidP="0070389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703899" w:rsidRPr="00B537DA" w14:paraId="78CAF099" w14:textId="77777777" w:rsidTr="005C4751">
        <w:tc>
          <w:tcPr>
            <w:tcW w:w="562" w:type="dxa"/>
          </w:tcPr>
          <w:p w14:paraId="0C56AE8C" w14:textId="57DB009D" w:rsidR="00703899" w:rsidRDefault="00703899" w:rsidP="0070389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7472F26B" w14:textId="07B378C8" w:rsidR="00703899" w:rsidRDefault="00703899" w:rsidP="0070389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703899" w:rsidRPr="00B537DA" w14:paraId="3A3C44E5" w14:textId="77777777" w:rsidTr="005C4751">
        <w:tc>
          <w:tcPr>
            <w:tcW w:w="562" w:type="dxa"/>
          </w:tcPr>
          <w:p w14:paraId="33734AA3" w14:textId="308A6C01" w:rsidR="00703899" w:rsidRDefault="00703899" w:rsidP="0070389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9032F58" w14:textId="2CE9F2A6" w:rsidR="00703899" w:rsidRDefault="00703899" w:rsidP="0070389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campos 5,6,7,8,9,10,12,13,14,15,16 y 17 son numéricos </w:t>
            </w:r>
            <w:r w:rsidRPr="000447C0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  <w:bookmarkEnd w:id="7"/>
      <w:bookmarkEnd w:id="8"/>
    </w:tbl>
    <w:p w14:paraId="1E81332F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D955775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54904FC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D511D74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E39FD1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676E300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9EF5B2E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E89C800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6CAB578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9A06DAC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A9C385A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62A9882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297576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E579442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8928B76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5E678D6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08C1F97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9" w:name="_Toc160527584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9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6AA490A9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64E9510" w14:textId="77777777" w:rsidR="00187426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4FB94F58" w14:textId="77777777" w:rsidR="00187426" w:rsidRPr="00182D60" w:rsidRDefault="00187426" w:rsidP="00187426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10" w:name="_Toc160527585"/>
      <w:r w:rsidRPr="003F5278">
        <w:t>Formato de carátula de salida</w:t>
      </w:r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1325B638" w14:textId="77777777" w:rsidR="00187426" w:rsidRPr="00230F5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28CC2E41" w14:textId="77777777" w:rsidR="00187426" w:rsidRPr="00230F5A" w:rsidRDefault="00187426" w:rsidP="00187426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  <w:r w:rsidR="00000000">
        <w:pict w14:anchorId="0447D84C">
          <v:group id="Grupo 1" o:spid="_x0000_s2050" style="width:416pt;height:111.5pt;mso-position-horizontal-relative:char;mso-position-vertical-relative:line" coordsize="9936,1832">
            <v:shape id="Freeform 3" o:spid="_x0000_s2051" style="position:absolute;width:9936;height:1832;visibility:visible;mso-wrap-style:square;v-text-anchor:top" coordsize="9936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" path="m9936,r-10,l10,r,10l9926,10r,1793l10,1803,10,10,10,,,,,10,,1803r,29l9926,1832r10,l9936,1803r,-1793l9936,xe" fillcolor="#ffd966" stroked="f">
              <v:path arrowok="t" o:connecttype="custom" o:connectlocs="9936,0;9926,0;10,0;10,10;9926,10;9926,1803;10,1803;10,10;10,0;0,0;0,10;0,1803;0,1832;9926,1832;9936,1832;9936,1803;9936,10;9936,0" o:connectangles="0,0,0,0,0,0,0,0,0,0,0,0,0,0,0,0,0,0"/>
            </v:shape>
            <v:shape id="Text Box 4" o:spid="_x0000_s2052" type="#_x0000_t202" style="position:absolute;left:9;top:9;width:9917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<v:textbox inset="0,0,0,0">
                <w:txbxContent>
                  <w:p w14:paraId="2FE1DF21" w14:textId="77777777" w:rsidR="00187426" w:rsidRDefault="00187426" w:rsidP="00187426">
                    <w:pPr>
                      <w:spacing w:before="1" w:line="243" w:lineRule="exact"/>
                      <w:ind w:left="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formato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F2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(F)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es:</w:t>
                    </w:r>
                  </w:p>
                  <w:p w14:paraId="0739BFFF" w14:textId="77777777" w:rsidR="00187426" w:rsidRDefault="00187426" w:rsidP="00187426">
                    <w:pPr>
                      <w:spacing w:line="243" w:lineRule="exact"/>
                      <w:ind w:left="10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&lt;S_HEAD&gt;&lt;campos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1&gt;&lt;campo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2&gt;...&lt;campo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m&gt;…&lt;signo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n&gt;&lt;S_FOOT&gt; Donde:</w:t>
                    </w:r>
                  </w:p>
                  <w:p w14:paraId="4D87464B" w14:textId="77777777" w:rsidR="00187426" w:rsidRDefault="00187426" w:rsidP="00187426">
                    <w:pPr>
                      <w:spacing w:before="1"/>
                      <w:rPr>
                        <w:sz w:val="20"/>
                      </w:rPr>
                    </w:pPr>
                  </w:p>
                  <w:p w14:paraId="59A08EF9" w14:textId="77777777" w:rsidR="00187426" w:rsidRDefault="00187426" w:rsidP="00187426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 constante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“T”.</w:t>
                    </w:r>
                  </w:p>
                  <w:p w14:paraId="7F99DD97" w14:textId="77777777" w:rsidR="00187426" w:rsidRDefault="00187426" w:rsidP="00187426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2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&lt;campo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Representa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mensaje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carátula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 archivo.</w:t>
                    </w:r>
                  </w:p>
                  <w:p w14:paraId="4CD6E2B7" w14:textId="77777777" w:rsidR="00187426" w:rsidRDefault="00187426" w:rsidP="00187426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&lt;S_FOOT&gt;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15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tiene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constante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“FFFFFFFFFFFFFFF”</w:t>
                    </w:r>
                  </w:p>
                </w:txbxContent>
              </v:textbox>
            </v:shape>
            <w10:anchorlock/>
          </v:group>
        </w:pict>
      </w: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  <w:gridCol w:w="708"/>
      </w:tblGrid>
      <w:tr w:rsidR="00187426" w:rsidRPr="00F45E53" w14:paraId="251D2C67" w14:textId="77777777" w:rsidTr="005C4751">
        <w:trPr>
          <w:trHeight w:val="268"/>
        </w:trPr>
        <w:tc>
          <w:tcPr>
            <w:tcW w:w="862" w:type="dxa"/>
          </w:tcPr>
          <w:p w14:paraId="3C173806" w14:textId="77777777" w:rsidR="00187426" w:rsidRPr="00F45E53" w:rsidRDefault="00187426" w:rsidP="005C475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61CD11CC" w14:textId="77777777" w:rsidR="00187426" w:rsidRPr="00F45E53" w:rsidRDefault="00187426" w:rsidP="005C475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1330B43A" w14:textId="77777777" w:rsidR="00187426" w:rsidRPr="00F45E53" w:rsidRDefault="00187426" w:rsidP="005C475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4E7EC4E0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0539ADE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  <w:tc>
          <w:tcPr>
            <w:tcW w:w="708" w:type="dxa"/>
          </w:tcPr>
          <w:p w14:paraId="52691A27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</w:tc>
      </w:tr>
      <w:tr w:rsidR="00187426" w:rsidRPr="00F45E53" w14:paraId="13ED3E54" w14:textId="77777777" w:rsidTr="005C4751">
        <w:trPr>
          <w:trHeight w:val="268"/>
        </w:trPr>
        <w:tc>
          <w:tcPr>
            <w:tcW w:w="862" w:type="dxa"/>
          </w:tcPr>
          <w:p w14:paraId="6B3D23E9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2397A033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AE9966D" w14:textId="77777777" w:rsidR="00187426" w:rsidRPr="00F45E53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3E3C9B87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36277245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22578DF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87426" w:rsidRPr="00F45E53" w14:paraId="5BFE0F32" w14:textId="77777777" w:rsidTr="005C4751">
        <w:trPr>
          <w:trHeight w:val="268"/>
        </w:trPr>
        <w:tc>
          <w:tcPr>
            <w:tcW w:w="862" w:type="dxa"/>
          </w:tcPr>
          <w:p w14:paraId="0F7CE5F3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458E4F0E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F7B9344" w14:textId="464F0704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42CD86F9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61BFCE41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16587E9D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187426" w:rsidRPr="00F45E53" w14:paraId="7C6F0A14" w14:textId="77777777" w:rsidTr="005C4751">
        <w:trPr>
          <w:trHeight w:val="268"/>
        </w:trPr>
        <w:tc>
          <w:tcPr>
            <w:tcW w:w="862" w:type="dxa"/>
          </w:tcPr>
          <w:p w14:paraId="3C99D9EA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7549BD4C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8EFFDE7" w14:textId="77777777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19EC52F9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1A37DBF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6BFDA34F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87426" w:rsidRPr="00F45E53" w14:paraId="21B60A97" w14:textId="77777777" w:rsidTr="005C4751">
        <w:trPr>
          <w:trHeight w:val="268"/>
        </w:trPr>
        <w:tc>
          <w:tcPr>
            <w:tcW w:w="862" w:type="dxa"/>
          </w:tcPr>
          <w:p w14:paraId="4AE28F2F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709BE9E5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868DEA5" w14:textId="77777777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5A321B8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4F563393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39057714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FE70BE" w:rsidRPr="00F45E53" w14:paraId="6ED13114" w14:textId="77777777" w:rsidTr="005C4751">
        <w:trPr>
          <w:trHeight w:val="268"/>
        </w:trPr>
        <w:tc>
          <w:tcPr>
            <w:tcW w:w="862" w:type="dxa"/>
          </w:tcPr>
          <w:p w14:paraId="5FC111E7" w14:textId="77777777" w:rsidR="00FE70BE" w:rsidRPr="00F45E53" w:rsidRDefault="00FE70BE" w:rsidP="00FE70B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0CD8BCF6" w14:textId="77777777" w:rsidR="00FE70BE" w:rsidRPr="00F45E53" w:rsidRDefault="00FE70BE" w:rsidP="00FE70B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D5EE60" w14:textId="744F87E0" w:rsidR="00FE70BE" w:rsidRPr="00F45E53" w:rsidRDefault="00FE70BE" w:rsidP="00FE70B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E70B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70CE65A" w14:textId="77777777" w:rsidR="00FE70BE" w:rsidRPr="00216B5E" w:rsidRDefault="00FE70BE" w:rsidP="00FE70B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16B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</w:t>
            </w:r>
            <w:r w:rsidR="00F23688" w:rsidRPr="00216B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</w:t>
            </w:r>
          </w:p>
          <w:p w14:paraId="644F34E2" w14:textId="58A41A5E" w:rsidR="00F23688" w:rsidRPr="00216B5E" w:rsidRDefault="00F23688" w:rsidP="00FE70B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16B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registros</w:t>
            </w:r>
          </w:p>
        </w:tc>
        <w:tc>
          <w:tcPr>
            <w:tcW w:w="851" w:type="dxa"/>
          </w:tcPr>
          <w:p w14:paraId="4DAC9B44" w14:textId="77777777" w:rsidR="00FE70BE" w:rsidRPr="00F45E53" w:rsidRDefault="00FE70BE" w:rsidP="00FE70B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71CD5F62" w14:textId="260E898C" w:rsidR="00FE70BE" w:rsidRPr="00F45E53" w:rsidRDefault="00664671" w:rsidP="00FE70B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8</w:t>
            </w:r>
          </w:p>
        </w:tc>
      </w:tr>
      <w:tr w:rsidR="00FE70BE" w:rsidRPr="00F45E53" w14:paraId="28620B17" w14:textId="77777777" w:rsidTr="005C4751">
        <w:trPr>
          <w:trHeight w:val="268"/>
        </w:trPr>
        <w:tc>
          <w:tcPr>
            <w:tcW w:w="862" w:type="dxa"/>
          </w:tcPr>
          <w:p w14:paraId="6A54BD7B" w14:textId="77777777" w:rsidR="00FE70BE" w:rsidRPr="00F45E53" w:rsidRDefault="00FE70BE" w:rsidP="00FE70B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4FF60334" w14:textId="77777777" w:rsidR="00FE70BE" w:rsidRPr="00F45E53" w:rsidRDefault="00FE70BE" w:rsidP="00FE70B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BE5D4D5" w14:textId="25623A84" w:rsidR="00FE70BE" w:rsidRDefault="00FE70BE" w:rsidP="00FE70B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E70B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PA2</w:t>
            </w:r>
          </w:p>
        </w:tc>
        <w:tc>
          <w:tcPr>
            <w:tcW w:w="6095" w:type="dxa"/>
          </w:tcPr>
          <w:p w14:paraId="1B742215" w14:textId="77777777" w:rsidR="00FE70BE" w:rsidRPr="00216B5E" w:rsidRDefault="00FE70BE" w:rsidP="00FE70B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16B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LOCALIDADES CON INFORMACION</w:t>
            </w:r>
          </w:p>
          <w:p w14:paraId="7C51F22D" w14:textId="7B175CE0" w:rsidR="00F23688" w:rsidRPr="00216B5E" w:rsidRDefault="00F23688" w:rsidP="00FE70B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16B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Comunas que son distintas (Campo 2)</w:t>
            </w:r>
          </w:p>
        </w:tc>
        <w:tc>
          <w:tcPr>
            <w:tcW w:w="851" w:type="dxa"/>
          </w:tcPr>
          <w:p w14:paraId="6EC4A40D" w14:textId="77777777" w:rsidR="00FE70BE" w:rsidRPr="00F45E53" w:rsidRDefault="00FE70BE" w:rsidP="00FE70B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08D682BC" w14:textId="16BF7F07" w:rsidR="00FE70BE" w:rsidRDefault="00664671" w:rsidP="00FE70B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8</w:t>
            </w:r>
          </w:p>
        </w:tc>
      </w:tr>
      <w:tr w:rsidR="00FE70BE" w:rsidRPr="00F45E53" w14:paraId="5F96A9D8" w14:textId="77777777" w:rsidTr="005C4751">
        <w:trPr>
          <w:trHeight w:val="268"/>
        </w:trPr>
        <w:tc>
          <w:tcPr>
            <w:tcW w:w="862" w:type="dxa"/>
          </w:tcPr>
          <w:p w14:paraId="54502BF3" w14:textId="77777777" w:rsidR="00FE70BE" w:rsidRPr="00F45E53" w:rsidRDefault="00FE70BE" w:rsidP="00FE70B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22B2E4C4" w14:textId="77777777" w:rsidR="00FE70BE" w:rsidRPr="00F45E53" w:rsidRDefault="00FE70BE" w:rsidP="00FE70B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3FF04BA" w14:textId="70BDFCDC" w:rsidR="00FE70BE" w:rsidRDefault="00FE70BE" w:rsidP="00FE70B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E70B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PG1</w:t>
            </w:r>
          </w:p>
        </w:tc>
        <w:tc>
          <w:tcPr>
            <w:tcW w:w="6095" w:type="dxa"/>
          </w:tcPr>
          <w:p w14:paraId="6972CF91" w14:textId="77777777" w:rsidR="00FE70BE" w:rsidRPr="00216B5E" w:rsidRDefault="00FE70BE" w:rsidP="00FE70B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16B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NUMERO DE DEPOSITOS</w:t>
            </w:r>
          </w:p>
          <w:p w14:paraId="10EFFFB9" w14:textId="04FEBC51" w:rsidR="00F23688" w:rsidRPr="00216B5E" w:rsidRDefault="00F23688" w:rsidP="00FE70B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16B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campos 5,6,7,8,9 y10</w:t>
            </w:r>
          </w:p>
        </w:tc>
        <w:tc>
          <w:tcPr>
            <w:tcW w:w="851" w:type="dxa"/>
          </w:tcPr>
          <w:p w14:paraId="62321992" w14:textId="77777777" w:rsidR="00FE70BE" w:rsidRPr="00F45E53" w:rsidRDefault="00FE70BE" w:rsidP="00FE70B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370BED2D" w14:textId="4B78E7BD" w:rsidR="00FE70BE" w:rsidRDefault="00664671" w:rsidP="00FE70B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8</w:t>
            </w:r>
          </w:p>
        </w:tc>
      </w:tr>
      <w:tr w:rsidR="00FE70BE" w:rsidRPr="00F45E53" w14:paraId="1993EA40" w14:textId="77777777" w:rsidTr="005C4751">
        <w:trPr>
          <w:trHeight w:val="268"/>
        </w:trPr>
        <w:tc>
          <w:tcPr>
            <w:tcW w:w="862" w:type="dxa"/>
          </w:tcPr>
          <w:p w14:paraId="31FE9CC9" w14:textId="77777777" w:rsidR="00FE70BE" w:rsidRPr="00F45E53" w:rsidRDefault="00FE70BE" w:rsidP="00FE70B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0FD19248" w14:textId="77777777" w:rsidR="00FE70BE" w:rsidRPr="00F45E53" w:rsidRDefault="00FE70BE" w:rsidP="00FE70B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5E57DAA" w14:textId="15B8203F" w:rsidR="00FE70BE" w:rsidRDefault="00FE70BE" w:rsidP="00FE70B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E70B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PG2</w:t>
            </w:r>
          </w:p>
        </w:tc>
        <w:tc>
          <w:tcPr>
            <w:tcW w:w="6095" w:type="dxa"/>
          </w:tcPr>
          <w:p w14:paraId="0CF6CAEF" w14:textId="77777777" w:rsidR="00FE70BE" w:rsidRPr="00216B5E" w:rsidRDefault="00FE70BE" w:rsidP="00FE70B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16B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SALDO A FIN DE MES EN DEPOSITOS</w:t>
            </w:r>
          </w:p>
          <w:p w14:paraId="4CCDF3D5" w14:textId="15A8BA46" w:rsidR="00F23688" w:rsidRPr="00385327" w:rsidRDefault="00F23688" w:rsidP="00FE70B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Sumar campos 12,13,14,15,16 y 17</w:t>
            </w:r>
          </w:p>
        </w:tc>
        <w:tc>
          <w:tcPr>
            <w:tcW w:w="851" w:type="dxa"/>
          </w:tcPr>
          <w:p w14:paraId="141005C7" w14:textId="77777777" w:rsidR="00FE70BE" w:rsidRPr="00F45E53" w:rsidRDefault="00FE70BE" w:rsidP="00FE70B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45BA5D23" w14:textId="74688BE9" w:rsidR="00FE70BE" w:rsidRDefault="00664671" w:rsidP="00FE70B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FE70BE" w:rsidRPr="00F45E53" w14:paraId="69020008" w14:textId="77777777" w:rsidTr="005C4751">
        <w:trPr>
          <w:trHeight w:val="268"/>
        </w:trPr>
        <w:tc>
          <w:tcPr>
            <w:tcW w:w="862" w:type="dxa"/>
          </w:tcPr>
          <w:p w14:paraId="5A8E4741" w14:textId="77777777" w:rsidR="00FE70BE" w:rsidRPr="00F45E53" w:rsidRDefault="00FE70BE" w:rsidP="00FE70B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1F5076AF" w14:textId="77777777" w:rsidR="00FE70BE" w:rsidRPr="00F45E53" w:rsidRDefault="00FE70BE" w:rsidP="00FE70B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CE5EAE4" w14:textId="4146B23E" w:rsidR="00FE70BE" w:rsidRDefault="00FE70BE" w:rsidP="00FE70B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741DDF8D" w14:textId="5030BC9B" w:rsidR="00FE70BE" w:rsidRPr="00385327" w:rsidRDefault="00FE70BE" w:rsidP="00FE70B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1" w:type="dxa"/>
          </w:tcPr>
          <w:p w14:paraId="39162566" w14:textId="38FD3819" w:rsidR="00FE70BE" w:rsidRPr="00F45E53" w:rsidRDefault="00FE70BE" w:rsidP="00FE70BE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21A59997" w14:textId="3B939890" w:rsidR="00FE70BE" w:rsidRDefault="00FE70BE" w:rsidP="00FE70B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1C94B975" w14:textId="77777777" w:rsidR="00187426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109B7208" w14:textId="77777777" w:rsidR="00187426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36725D0C" w14:textId="77777777" w:rsidR="00187426" w:rsidRPr="00F45E53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C685B6A" w14:textId="77777777" w:rsidR="00187426" w:rsidRPr="00F45E53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187426" w:rsidRPr="00F45E53" w14:paraId="085682EC" w14:textId="77777777" w:rsidTr="005C4751">
        <w:trPr>
          <w:trHeight w:val="244"/>
        </w:trPr>
        <w:tc>
          <w:tcPr>
            <w:tcW w:w="4815" w:type="dxa"/>
          </w:tcPr>
          <w:p w14:paraId="2A87EB58" w14:textId="77777777" w:rsidR="00187426" w:rsidRPr="00F45E53" w:rsidRDefault="00187426" w:rsidP="005C4751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B5C4FC8" w14:textId="77777777" w:rsidR="00187426" w:rsidRPr="00F45E53" w:rsidRDefault="00187426" w:rsidP="005C475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5F6D8A10" w14:textId="77777777" w:rsidR="00187426" w:rsidRPr="00F45E53" w:rsidRDefault="00187426" w:rsidP="005C4751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2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(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nf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187426" w:rsidRPr="00F45E53" w14:paraId="5F7CA0BE" w14:textId="77777777" w:rsidTr="005C4751">
        <w:trPr>
          <w:trHeight w:val="242"/>
        </w:trPr>
        <w:tc>
          <w:tcPr>
            <w:tcW w:w="4815" w:type="dxa"/>
          </w:tcPr>
          <w:p w14:paraId="79E95BEA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08782B74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0527B5F8" w14:textId="611B51F4" w:rsidR="00187426" w:rsidRPr="00F45E53" w:rsidRDefault="00187426" w:rsidP="005C4751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,6,7,8</w:t>
            </w:r>
          </w:p>
        </w:tc>
      </w:tr>
    </w:tbl>
    <w:p w14:paraId="4B2F74F6" w14:textId="77777777" w:rsidR="00187426" w:rsidRPr="00F45E53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76A6D655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79797A54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4456E7AB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55026E66" w14:textId="03FB156E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T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99999999</w:t>
      </w:r>
      <w:r>
        <w:rPr>
          <w:rFonts w:ascii="Times New Roman" w:eastAsia="Verdana" w:hAnsi="Times New Roman" w:cs="Times New Roman"/>
          <w:color w:val="C00000"/>
          <w:kern w:val="0"/>
          <w:sz w:val="20"/>
          <w:lang w:val="es-CL"/>
          <w14:ligatures w14:val="none"/>
        </w:rPr>
        <w:t>00000000</w:t>
      </w:r>
      <w:r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00000000</w:t>
      </w:r>
      <w:r w:rsidRPr="00664671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00000111</w:t>
      </w:r>
      <w:r w:rsidR="00DF68DD" w:rsidRPr="00664671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1111111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FFFFFFFFFFFFFFF</w:t>
      </w:r>
    </w:p>
    <w:p w14:paraId="595232BE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1718E3F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4102F6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456D84A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  <w:b w:val="0"/>
          <w:bCs/>
          <w:color w:val="4472C4" w:themeColor="accent1"/>
        </w:rPr>
      </w:pPr>
      <w:bookmarkStart w:id="11" w:name="_Toc160527586"/>
      <w:r w:rsidRPr="00230F5A">
        <w:rPr>
          <w:rFonts w:cs="Times New Roman"/>
        </w:rPr>
        <w:t>Definición de nombres</w:t>
      </w:r>
      <w:bookmarkEnd w:id="11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42B47349" w14:textId="77777777" w:rsidR="00187426" w:rsidRPr="00A96CA0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2" w:name="_Hlk150869745"/>
    </w:p>
    <w:bookmarkEnd w:id="12"/>
    <w:p w14:paraId="1FB7A0A5" w14:textId="77777777" w:rsidR="00187426" w:rsidRPr="00A96CA0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629AADB6" w14:textId="77777777" w:rsidR="00187426" w:rsidRPr="00A96CA0" w:rsidRDefault="00187426" w:rsidP="00187426">
      <w:pPr>
        <w:pStyle w:val="Ttulo2"/>
        <w:numPr>
          <w:ilvl w:val="1"/>
          <w:numId w:val="7"/>
        </w:numPr>
        <w:ind w:left="1715" w:hanging="360"/>
      </w:pPr>
      <w:bookmarkStart w:id="13" w:name="_Toc160527587"/>
      <w:r w:rsidRPr="00A96CA0">
        <w:t>Archivo de salida a dest</w:t>
      </w:r>
      <w:ins w:id="14" w:author="Roberto Carrasco Venegas" w:date="2023-11-27T13:21:00Z">
        <w:r w:rsidRPr="00A96CA0">
          <w:t>i</w:t>
        </w:r>
      </w:ins>
      <w:r w:rsidRPr="00A96CA0">
        <w:t>no</w:t>
      </w:r>
      <w:bookmarkEnd w:id="13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6306FBCD" w14:textId="77777777" w:rsidR="00187426" w:rsidRPr="00A96CA0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15" w:name="_Toc160527588"/>
      <w:r w:rsidRPr="00A96CA0">
        <w:t>Archivo de da</w:t>
      </w:r>
      <w:ins w:id="16" w:author="Roberto Carrasco Venegas" w:date="2023-11-27T13:24:00Z">
        <w:r w:rsidRPr="00A96CA0">
          <w:t>t</w:t>
        </w:r>
      </w:ins>
      <w:r w:rsidRPr="00A96CA0">
        <w:t>os</w:t>
      </w:r>
      <w:bookmarkEnd w:id="15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187426" w:rsidRPr="00230F5A" w14:paraId="5A25EE0A" w14:textId="77777777" w:rsidTr="005C4751">
        <w:tc>
          <w:tcPr>
            <w:tcW w:w="1413" w:type="dxa"/>
          </w:tcPr>
          <w:p w14:paraId="1DF6DBC4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22599E16" w14:textId="77777777" w:rsidR="00187426" w:rsidRPr="00A96CA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63126817" w14:textId="443039C4" w:rsidR="00187426" w:rsidRPr="00A96CA0" w:rsidRDefault="002703C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P0</w:t>
            </w:r>
            <w:r w:rsidR="00341DA2"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187426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.XXX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543019BD" w14:textId="77777777" w:rsidR="00187426" w:rsidRPr="00A96CA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 largo 3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54584A44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7C29DF94" w14:textId="77777777" w:rsidR="00187426" w:rsidRPr="00230F5A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6D732AD2" w14:textId="77777777" w:rsidR="00187426" w:rsidRPr="00230F5A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17" w:name="_Toc160527589"/>
      <w:r w:rsidRPr="00230F5A">
        <w:t>Archivo Carát</w:t>
      </w:r>
      <w:r>
        <w:t>u</w:t>
      </w:r>
      <w:r w:rsidRPr="00230F5A">
        <w:t>la</w:t>
      </w:r>
      <w:bookmarkEnd w:id="17"/>
      <w:r w:rsidRPr="00230F5A">
        <w:fldChar w:fldCharType="begin"/>
      </w:r>
      <w:r w:rsidRPr="00230F5A">
        <w:instrText xml:space="preserve"> XE "Archivo </w:instrText>
      </w:r>
      <w:r>
        <w:instrText>”</w:instrText>
      </w:r>
      <w:r w:rsidRPr="00230F5A">
        <w:instrText xml:space="preserve">arátula" </w:instrText>
      </w:r>
      <w:r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187426" w:rsidRPr="00230F5A" w14:paraId="6A622E47" w14:textId="77777777" w:rsidTr="005C4751">
        <w:tc>
          <w:tcPr>
            <w:tcW w:w="1413" w:type="dxa"/>
          </w:tcPr>
          <w:p w14:paraId="763EB671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EA0C81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53EE89A7" w14:textId="66F862BF" w:rsidR="00187426" w:rsidRPr="00230F5A" w:rsidRDefault="002703C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P0</w:t>
            </w:r>
            <w:r w:rsidR="00341DA2"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187426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.XXX 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0123AEE1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 de la largo 3</w:t>
            </w:r>
          </w:p>
          <w:p w14:paraId="50F88DBB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53963BF3" w14:textId="77777777" w:rsidR="00187426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586B12B" w14:textId="77777777" w:rsidR="00187426" w:rsidRPr="00230F5A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B479AEE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8" w:name="_Hlk160526227"/>
      <w:bookmarkStart w:id="19" w:name="_Hlk151646289"/>
      <w:bookmarkStart w:id="20" w:name="_Hlk150869805"/>
      <w:bookmarkStart w:id="21" w:name="_Hlk151631830"/>
      <w:bookmarkStart w:id="22" w:name="_Hlk150874624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650F9445" w14:textId="70C92816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1B805EB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BC7BC99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</w:p>
    <w:bookmarkEnd w:id="18"/>
    <w:p w14:paraId="289B0436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5DFD6228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5CAB90DD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3CE1638C" w14:textId="77777777" w:rsidR="00187426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DB4D5F7" w14:textId="77777777" w:rsidR="00187426" w:rsidRDefault="00187426" w:rsidP="00187426">
      <w:pPr>
        <w:pStyle w:val="Ttulo2"/>
        <w:numPr>
          <w:ilvl w:val="1"/>
          <w:numId w:val="7"/>
        </w:numPr>
        <w:ind w:left="1715" w:hanging="360"/>
      </w:pPr>
      <w:bookmarkStart w:id="23" w:name="_Toc160527590"/>
      <w:r>
        <w:t>Definición de correlativo</w:t>
      </w:r>
      <w:bookmarkEnd w:id="23"/>
    </w:p>
    <w:p w14:paraId="0D8131FC" w14:textId="77777777" w:rsidR="00187426" w:rsidRPr="00793B06" w:rsidRDefault="00187426" w:rsidP="00187426"/>
    <w:p w14:paraId="30674E70" w14:textId="77777777" w:rsidR="00187426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24" w:name="_Toc160527591"/>
      <w:r>
        <w:t>Salida</w:t>
      </w:r>
      <w:bookmarkEnd w:id="24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0638F9E1" w14:textId="77777777" w:rsidR="00187426" w:rsidRPr="00787AE9" w:rsidRDefault="00187426" w:rsidP="00187426"/>
    <w:p w14:paraId="52D6E263" w14:textId="77777777" w:rsidR="00187426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18B7CBE8" w14:textId="77777777" w:rsidR="00187426" w:rsidRPr="00B537D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bookmarkEnd w:id="19"/>
    <w:bookmarkEnd w:id="20"/>
    <w:p w14:paraId="5E1631E3" w14:textId="77777777" w:rsidR="00187426" w:rsidRPr="00793B06" w:rsidRDefault="00187426" w:rsidP="00187426"/>
    <w:p w14:paraId="1484AA8F" w14:textId="77777777" w:rsidR="00187426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25" w:name="_Toc160527592"/>
      <w:r>
        <w:lastRenderedPageBreak/>
        <w:t>Entrada</w:t>
      </w:r>
      <w:bookmarkEnd w:id="25"/>
    </w:p>
    <w:p w14:paraId="408FE24D" w14:textId="77777777" w:rsidR="00187426" w:rsidRDefault="00187426" w:rsidP="00187426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42282646" w14:textId="77777777" w:rsidR="00DE2743" w:rsidRPr="00B537DA" w:rsidRDefault="00DE2743" w:rsidP="00DE2743">
      <w:pPr>
        <w:ind w:left="115" w:firstLine="708"/>
        <w:rPr>
          <w:rFonts w:ascii="Times New Roman" w:hAnsi="Times New Roman" w:cs="Times New Roman"/>
          <w:color w:val="4472C4" w:themeColor="accent1"/>
        </w:rPr>
      </w:pPr>
      <w:bookmarkStart w:id="26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6"/>
    <w:p w14:paraId="1AE86219" w14:textId="77777777" w:rsidR="00187426" w:rsidRPr="00B537D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00821D6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21"/>
    <w:p w14:paraId="3306F6E5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2D3A751A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</w:pPr>
      <w:bookmarkStart w:id="27" w:name="_Toc160527593"/>
      <w:bookmarkEnd w:id="22"/>
      <w:r w:rsidRPr="00230F5A">
        <w:lastRenderedPageBreak/>
        <w:t>Definición de</w:t>
      </w:r>
      <w:r>
        <w:t xml:space="preserve"> datos por ingresar de</w:t>
      </w:r>
      <w:r w:rsidRPr="00230F5A">
        <w:t xml:space="preserve">l </w:t>
      </w:r>
      <w:r>
        <w:t>usuario (desde el Front)</w:t>
      </w:r>
      <w:bookmarkEnd w:id="27"/>
      <w:r>
        <w:t xml:space="preserve"> </w:t>
      </w:r>
      <w:r w:rsidRPr="00230F5A">
        <w:fldChar w:fldCharType="begin"/>
      </w:r>
      <w:r w:rsidRPr="00230F5A">
        <w:instrText xml:space="preserve"> XE "Definición del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36AB2BFB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10"/>
        <w:gridCol w:w="1134"/>
      </w:tblGrid>
      <w:tr w:rsidR="00187426" w:rsidRPr="003E2700" w14:paraId="6DBD3584" w14:textId="77777777" w:rsidTr="005C4751">
        <w:trPr>
          <w:trHeight w:val="268"/>
        </w:trPr>
        <w:tc>
          <w:tcPr>
            <w:tcW w:w="1239" w:type="dxa"/>
          </w:tcPr>
          <w:p w14:paraId="5FC3053D" w14:textId="77777777" w:rsidR="00187426" w:rsidRPr="003E2700" w:rsidRDefault="00187426" w:rsidP="005C475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57ACD2D2" w14:textId="77777777" w:rsidR="00187426" w:rsidRPr="003E2700" w:rsidRDefault="00187426" w:rsidP="005C475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1C209E14" w14:textId="77777777" w:rsidR="00187426" w:rsidRPr="003E2700" w:rsidRDefault="00187426" w:rsidP="005C475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68" w:type="dxa"/>
            <w:gridSpan w:val="2"/>
          </w:tcPr>
          <w:p w14:paraId="2A5D2C4D" w14:textId="77777777" w:rsidR="00187426" w:rsidRPr="003E2700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134" w:type="dxa"/>
          </w:tcPr>
          <w:p w14:paraId="537940F1" w14:textId="77777777" w:rsidR="00187426" w:rsidRPr="003E2700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Acción</w:t>
            </w:r>
            <w:proofErr w:type="spellEnd"/>
          </w:p>
        </w:tc>
      </w:tr>
      <w:tr w:rsidR="00187426" w:rsidRPr="003E2700" w14:paraId="18DCC485" w14:textId="77777777" w:rsidTr="005C4751">
        <w:trPr>
          <w:trHeight w:val="268"/>
        </w:trPr>
        <w:tc>
          <w:tcPr>
            <w:tcW w:w="1239" w:type="dxa"/>
          </w:tcPr>
          <w:p w14:paraId="0EBAEC3D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34058733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3207B5B" w14:textId="77777777" w:rsidR="00187426" w:rsidRPr="003E2700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968" w:type="dxa"/>
            <w:gridSpan w:val="2"/>
          </w:tcPr>
          <w:p w14:paraId="20292502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   </w:t>
            </w:r>
          </w:p>
        </w:tc>
        <w:tc>
          <w:tcPr>
            <w:tcW w:w="1134" w:type="dxa"/>
          </w:tcPr>
          <w:p w14:paraId="657D741F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187426" w:rsidRPr="003E2700" w14:paraId="408CDAAC" w14:textId="77777777" w:rsidTr="005C4751">
        <w:trPr>
          <w:trHeight w:val="268"/>
        </w:trPr>
        <w:tc>
          <w:tcPr>
            <w:tcW w:w="1239" w:type="dxa"/>
          </w:tcPr>
          <w:p w14:paraId="686BF470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108D4987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74A758B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5968" w:type="dxa"/>
            <w:gridSpan w:val="2"/>
          </w:tcPr>
          <w:p w14:paraId="1E8C2380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</w:t>
            </w:r>
          </w:p>
        </w:tc>
        <w:tc>
          <w:tcPr>
            <w:tcW w:w="1134" w:type="dxa"/>
          </w:tcPr>
          <w:p w14:paraId="013A9C5A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87426" w:rsidRPr="003E2700" w14:paraId="3E745D0F" w14:textId="77777777" w:rsidTr="005C4751">
        <w:trPr>
          <w:trHeight w:val="268"/>
        </w:trPr>
        <w:tc>
          <w:tcPr>
            <w:tcW w:w="1239" w:type="dxa"/>
          </w:tcPr>
          <w:p w14:paraId="76ADD83E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064DAD13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CF570C4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968" w:type="dxa"/>
            <w:gridSpan w:val="2"/>
          </w:tcPr>
          <w:p w14:paraId="1EF3F841" w14:textId="77777777" w:rsidR="00187426" w:rsidRPr="003E2700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134" w:type="dxa"/>
          </w:tcPr>
          <w:p w14:paraId="1087A291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87426" w:rsidRPr="003E2700" w14:paraId="61F49909" w14:textId="77777777" w:rsidTr="005C4751">
        <w:trPr>
          <w:trHeight w:val="268"/>
        </w:trPr>
        <w:tc>
          <w:tcPr>
            <w:tcW w:w="1239" w:type="dxa"/>
          </w:tcPr>
          <w:p w14:paraId="1122CDC3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7F3C65FD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B2184EF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968" w:type="dxa"/>
            <w:gridSpan w:val="2"/>
          </w:tcPr>
          <w:p w14:paraId="5FF59F90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134" w:type="dxa"/>
          </w:tcPr>
          <w:p w14:paraId="6CF72FE0" w14:textId="77777777" w:rsidR="00187426" w:rsidRPr="00216B5E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341DA2" w:rsidRPr="00F45E53" w14:paraId="3372138B" w14:textId="77777777" w:rsidTr="005C4751">
        <w:trPr>
          <w:trHeight w:val="268"/>
        </w:trPr>
        <w:tc>
          <w:tcPr>
            <w:tcW w:w="1239" w:type="dxa"/>
          </w:tcPr>
          <w:p w14:paraId="7F9FE76D" w14:textId="77777777" w:rsidR="00341DA2" w:rsidRPr="00F45E53" w:rsidRDefault="00341DA2" w:rsidP="00341DA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93" w:type="dxa"/>
          </w:tcPr>
          <w:p w14:paraId="347E35C9" w14:textId="77777777" w:rsidR="00341DA2" w:rsidRPr="00F45E53" w:rsidRDefault="00341DA2" w:rsidP="00341DA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8E23D27" w14:textId="5A3DE7FE" w:rsidR="00341DA2" w:rsidRPr="00F45E53" w:rsidRDefault="00341DA2" w:rsidP="00341DA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E70B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5958" w:type="dxa"/>
          </w:tcPr>
          <w:p w14:paraId="1F6999CD" w14:textId="13F9D6D7" w:rsidR="00341DA2" w:rsidRPr="00F45E53" w:rsidRDefault="00341DA2" w:rsidP="00341DA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E70B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1144" w:type="dxa"/>
            <w:gridSpan w:val="2"/>
          </w:tcPr>
          <w:p w14:paraId="313E05D2" w14:textId="77777777" w:rsidR="00341DA2" w:rsidRPr="00F45E53" w:rsidRDefault="00341DA2" w:rsidP="00341DA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341DA2" w:rsidRPr="00F45E53" w14:paraId="79CC2657" w14:textId="77777777" w:rsidTr="005C4751">
        <w:trPr>
          <w:trHeight w:val="268"/>
        </w:trPr>
        <w:tc>
          <w:tcPr>
            <w:tcW w:w="1239" w:type="dxa"/>
          </w:tcPr>
          <w:p w14:paraId="3A649590" w14:textId="77777777" w:rsidR="00341DA2" w:rsidRPr="00F45E53" w:rsidRDefault="00341DA2" w:rsidP="00341DA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93" w:type="dxa"/>
          </w:tcPr>
          <w:p w14:paraId="3FCA7587" w14:textId="77777777" w:rsidR="00341DA2" w:rsidRPr="00F45E53" w:rsidRDefault="00341DA2" w:rsidP="00341DA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50B8911" w14:textId="72B3A83B" w:rsidR="00341DA2" w:rsidRDefault="00341DA2" w:rsidP="00341DA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E70B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PA2</w:t>
            </w:r>
          </w:p>
        </w:tc>
        <w:tc>
          <w:tcPr>
            <w:tcW w:w="5958" w:type="dxa"/>
          </w:tcPr>
          <w:p w14:paraId="369646E4" w14:textId="7149CD20" w:rsidR="00341DA2" w:rsidRPr="00216B5E" w:rsidRDefault="00341DA2" w:rsidP="00341DA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16B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LOCALIDADES CON INFORMACION</w:t>
            </w:r>
          </w:p>
        </w:tc>
        <w:tc>
          <w:tcPr>
            <w:tcW w:w="1144" w:type="dxa"/>
            <w:gridSpan w:val="2"/>
          </w:tcPr>
          <w:p w14:paraId="3E2A5A04" w14:textId="77777777" w:rsidR="00341DA2" w:rsidRPr="00F45E53" w:rsidRDefault="00341DA2" w:rsidP="00341DA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341DA2" w:rsidRPr="00F45E53" w14:paraId="4FE25AD8" w14:textId="77777777" w:rsidTr="005C4751">
        <w:trPr>
          <w:trHeight w:val="268"/>
        </w:trPr>
        <w:tc>
          <w:tcPr>
            <w:tcW w:w="1239" w:type="dxa"/>
          </w:tcPr>
          <w:p w14:paraId="27E7BE1C" w14:textId="77777777" w:rsidR="00341DA2" w:rsidRPr="00F45E53" w:rsidRDefault="00341DA2" w:rsidP="00341DA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293" w:type="dxa"/>
          </w:tcPr>
          <w:p w14:paraId="0074FE3C" w14:textId="77777777" w:rsidR="00341DA2" w:rsidRPr="00F45E53" w:rsidRDefault="00341DA2" w:rsidP="00341DA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349F0E8" w14:textId="374F41D5" w:rsidR="00341DA2" w:rsidRDefault="00341DA2" w:rsidP="00341DA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E70B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PG1</w:t>
            </w:r>
          </w:p>
        </w:tc>
        <w:tc>
          <w:tcPr>
            <w:tcW w:w="5958" w:type="dxa"/>
          </w:tcPr>
          <w:p w14:paraId="66ABB518" w14:textId="769D4FEF" w:rsidR="00341DA2" w:rsidRPr="00385327" w:rsidRDefault="00341DA2" w:rsidP="00341DA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E70B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TOTAL NUMERO DE DEPOSITOS</w:t>
            </w:r>
          </w:p>
        </w:tc>
        <w:tc>
          <w:tcPr>
            <w:tcW w:w="1144" w:type="dxa"/>
            <w:gridSpan w:val="2"/>
          </w:tcPr>
          <w:p w14:paraId="644F43A1" w14:textId="77777777" w:rsidR="00341DA2" w:rsidRPr="00F45E53" w:rsidRDefault="00341DA2" w:rsidP="00341DA2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341DA2" w:rsidRPr="00F45E53" w14:paraId="1AF08D11" w14:textId="77777777" w:rsidTr="005C4751">
        <w:trPr>
          <w:trHeight w:val="268"/>
        </w:trPr>
        <w:tc>
          <w:tcPr>
            <w:tcW w:w="1239" w:type="dxa"/>
          </w:tcPr>
          <w:p w14:paraId="39C3E4C4" w14:textId="77777777" w:rsidR="00341DA2" w:rsidRPr="00F45E53" w:rsidRDefault="00341DA2" w:rsidP="00341DA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293" w:type="dxa"/>
          </w:tcPr>
          <w:p w14:paraId="2B2BF3F1" w14:textId="77777777" w:rsidR="00341DA2" w:rsidRPr="00F45E53" w:rsidRDefault="00341DA2" w:rsidP="00341DA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03A3BFE" w14:textId="0C106F93" w:rsidR="00341DA2" w:rsidRDefault="00341DA2" w:rsidP="00341DA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E70B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PG2</w:t>
            </w:r>
          </w:p>
        </w:tc>
        <w:tc>
          <w:tcPr>
            <w:tcW w:w="5958" w:type="dxa"/>
          </w:tcPr>
          <w:p w14:paraId="651C5823" w14:textId="6D9515AB" w:rsidR="00341DA2" w:rsidRPr="00216B5E" w:rsidRDefault="00341DA2" w:rsidP="00341DA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16B5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SALDO A FIN DE MES EN DEPOSITOS</w:t>
            </w:r>
          </w:p>
        </w:tc>
        <w:tc>
          <w:tcPr>
            <w:tcW w:w="1144" w:type="dxa"/>
            <w:gridSpan w:val="2"/>
          </w:tcPr>
          <w:p w14:paraId="0B6E20E4" w14:textId="77777777" w:rsidR="00341DA2" w:rsidRPr="00F45E53" w:rsidRDefault="00341DA2" w:rsidP="00341DA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341DA2" w:rsidRPr="00F45E53" w14:paraId="316C9C4B" w14:textId="77777777" w:rsidTr="005C4751">
        <w:trPr>
          <w:trHeight w:val="268"/>
        </w:trPr>
        <w:tc>
          <w:tcPr>
            <w:tcW w:w="1239" w:type="dxa"/>
          </w:tcPr>
          <w:p w14:paraId="19608E89" w14:textId="77777777" w:rsidR="00341DA2" w:rsidRPr="00F45E53" w:rsidRDefault="00341DA2" w:rsidP="00341DA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293" w:type="dxa"/>
          </w:tcPr>
          <w:p w14:paraId="2848CA94" w14:textId="77777777" w:rsidR="00341DA2" w:rsidRPr="00F45E53" w:rsidRDefault="00341DA2" w:rsidP="00341DA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0B905B12" w14:textId="797B73AA" w:rsidR="00341DA2" w:rsidRDefault="00341DA2" w:rsidP="00341DA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5958" w:type="dxa"/>
          </w:tcPr>
          <w:p w14:paraId="3C028A12" w14:textId="101128B0" w:rsidR="00341DA2" w:rsidRPr="00385327" w:rsidRDefault="00341DA2" w:rsidP="00341DA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1144" w:type="dxa"/>
            <w:gridSpan w:val="2"/>
          </w:tcPr>
          <w:p w14:paraId="4877A7C9" w14:textId="64C50751" w:rsidR="00341DA2" w:rsidRPr="00F45E53" w:rsidRDefault="00341DA2" w:rsidP="00341DA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5DC25CFC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4761800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183736B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AEFAB48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078ADA14" w14:textId="77777777" w:rsidR="00187426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8" w:name="_Toc160527594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28"/>
    </w:p>
    <w:p w14:paraId="74DCDA8C" w14:textId="77777777" w:rsidR="00187426" w:rsidRDefault="00187426" w:rsidP="00187426"/>
    <w:p w14:paraId="57B93048" w14:textId="77777777" w:rsidR="00187426" w:rsidRPr="00A30C68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767E2B12" w14:textId="77777777" w:rsidR="00187426" w:rsidRPr="00A30C68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1474779" w14:textId="77777777" w:rsidR="00187426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068DE991" w14:textId="77777777" w:rsidR="00187426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0D4615C7" w14:textId="77777777" w:rsidR="00187426" w:rsidRPr="00A30C68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54BE2C50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EB6DBAC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8160A75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09C1474" w14:textId="77777777" w:rsidR="00187426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9" w:name="_Toc160527595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29"/>
    </w:p>
    <w:p w14:paraId="6EC979D5" w14:textId="77777777" w:rsidR="00187426" w:rsidRPr="009947CD" w:rsidRDefault="00187426" w:rsidP="00187426"/>
    <w:p w14:paraId="4253DC76" w14:textId="77777777" w:rsidR="00187426" w:rsidRDefault="00187426" w:rsidP="00187426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 hay</w:t>
      </w:r>
    </w:p>
    <w:p w14:paraId="263D6CEA" w14:textId="77777777" w:rsidR="00187426" w:rsidRPr="009947CD" w:rsidRDefault="00187426" w:rsidP="00187426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1D8822E1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AECB5D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EBC560C" w14:textId="77777777" w:rsidR="00187426" w:rsidRDefault="00187426" w:rsidP="00187426">
      <w:pPr>
        <w:pStyle w:val="Ttulo1"/>
      </w:pPr>
    </w:p>
    <w:p w14:paraId="2114DAB7" w14:textId="77777777" w:rsidR="00187426" w:rsidRPr="00230F5A" w:rsidRDefault="00187426" w:rsidP="00C4642F">
      <w:pPr>
        <w:jc w:val="center"/>
        <w:rPr>
          <w:rFonts w:ascii="Times New Roman" w:hAnsi="Times New Roman" w:cs="Times New Roman"/>
        </w:rPr>
      </w:pP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sectPr w:rsidR="00C4642F" w:rsidRPr="00230F5A" w:rsidSect="000D1C98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40E3B" w14:textId="77777777" w:rsidR="001B6EF2" w:rsidRDefault="001B6EF2" w:rsidP="00F10206">
      <w:pPr>
        <w:spacing w:after="0" w:line="240" w:lineRule="auto"/>
      </w:pPr>
      <w:r>
        <w:separator/>
      </w:r>
    </w:p>
  </w:endnote>
  <w:endnote w:type="continuationSeparator" w:id="0">
    <w:p w14:paraId="26FA6328" w14:textId="77777777" w:rsidR="001B6EF2" w:rsidRDefault="001B6EF2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1EB7AA36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703899">
          <w:rPr>
            <w:noProof/>
            <w:lang w:val="en-US" w:bidi="es-ES"/>
          </w:rPr>
          <w:t>6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8FEFC5" w14:textId="77777777" w:rsidR="001B6EF2" w:rsidRDefault="001B6EF2" w:rsidP="00F10206">
      <w:pPr>
        <w:spacing w:after="0" w:line="240" w:lineRule="auto"/>
      </w:pPr>
      <w:r>
        <w:separator/>
      </w:r>
    </w:p>
  </w:footnote>
  <w:footnote w:type="continuationSeparator" w:id="0">
    <w:p w14:paraId="1F000045" w14:textId="77777777" w:rsidR="001B6EF2" w:rsidRDefault="001B6EF2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18C26D8F"/>
    <w:multiLevelType w:val="multilevel"/>
    <w:tmpl w:val="9F168B78"/>
    <w:lvl w:ilvl="0">
      <w:start w:val="8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3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6154D79"/>
    <w:multiLevelType w:val="multilevel"/>
    <w:tmpl w:val="C15ECCB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8" w15:restartNumberingAfterBreak="0">
    <w:nsid w:val="46FF7A65"/>
    <w:multiLevelType w:val="hybridMultilevel"/>
    <w:tmpl w:val="FD0657DC"/>
    <w:lvl w:ilvl="0" w:tplc="006A505A">
      <w:start w:val="1"/>
      <w:numFmt w:val="lowerLetter"/>
      <w:lvlText w:val="%1)"/>
      <w:lvlJc w:val="left"/>
      <w:pPr>
        <w:ind w:left="191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38" w:hanging="360"/>
      </w:pPr>
    </w:lvl>
    <w:lvl w:ilvl="2" w:tplc="0C0A001B" w:tentative="1">
      <w:start w:val="1"/>
      <w:numFmt w:val="lowerRoman"/>
      <w:lvlText w:val="%3."/>
      <w:lvlJc w:val="right"/>
      <w:pPr>
        <w:ind w:left="3358" w:hanging="180"/>
      </w:pPr>
    </w:lvl>
    <w:lvl w:ilvl="3" w:tplc="0C0A000F" w:tentative="1">
      <w:start w:val="1"/>
      <w:numFmt w:val="decimal"/>
      <w:lvlText w:val="%4."/>
      <w:lvlJc w:val="left"/>
      <w:pPr>
        <w:ind w:left="4078" w:hanging="360"/>
      </w:pPr>
    </w:lvl>
    <w:lvl w:ilvl="4" w:tplc="0C0A0019" w:tentative="1">
      <w:start w:val="1"/>
      <w:numFmt w:val="lowerLetter"/>
      <w:lvlText w:val="%5."/>
      <w:lvlJc w:val="left"/>
      <w:pPr>
        <w:ind w:left="4798" w:hanging="360"/>
      </w:pPr>
    </w:lvl>
    <w:lvl w:ilvl="5" w:tplc="0C0A001B" w:tentative="1">
      <w:start w:val="1"/>
      <w:numFmt w:val="lowerRoman"/>
      <w:lvlText w:val="%6."/>
      <w:lvlJc w:val="right"/>
      <w:pPr>
        <w:ind w:left="5518" w:hanging="180"/>
      </w:pPr>
    </w:lvl>
    <w:lvl w:ilvl="6" w:tplc="0C0A000F" w:tentative="1">
      <w:start w:val="1"/>
      <w:numFmt w:val="decimal"/>
      <w:lvlText w:val="%7."/>
      <w:lvlJc w:val="left"/>
      <w:pPr>
        <w:ind w:left="6238" w:hanging="360"/>
      </w:pPr>
    </w:lvl>
    <w:lvl w:ilvl="7" w:tplc="0C0A0019" w:tentative="1">
      <w:start w:val="1"/>
      <w:numFmt w:val="lowerLetter"/>
      <w:lvlText w:val="%8."/>
      <w:lvlJc w:val="left"/>
      <w:pPr>
        <w:ind w:left="6958" w:hanging="360"/>
      </w:pPr>
    </w:lvl>
    <w:lvl w:ilvl="8" w:tplc="0C0A001B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19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DB4FBD"/>
    <w:multiLevelType w:val="multilevel"/>
    <w:tmpl w:val="B4466B1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7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4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865560001">
    <w:abstractNumId w:val="30"/>
  </w:num>
  <w:num w:numId="2" w16cid:durableId="334305029">
    <w:abstractNumId w:val="6"/>
  </w:num>
  <w:num w:numId="3" w16cid:durableId="1347756677">
    <w:abstractNumId w:val="3"/>
  </w:num>
  <w:num w:numId="4" w16cid:durableId="141510399">
    <w:abstractNumId w:val="34"/>
  </w:num>
  <w:num w:numId="5" w16cid:durableId="372535964">
    <w:abstractNumId w:val="22"/>
  </w:num>
  <w:num w:numId="6" w16cid:durableId="1294286896">
    <w:abstractNumId w:val="15"/>
  </w:num>
  <w:num w:numId="7" w16cid:durableId="278607466">
    <w:abstractNumId w:val="2"/>
  </w:num>
  <w:num w:numId="8" w16cid:durableId="1785729553">
    <w:abstractNumId w:val="20"/>
  </w:num>
  <w:num w:numId="9" w16cid:durableId="1306934241">
    <w:abstractNumId w:val="10"/>
  </w:num>
  <w:num w:numId="10" w16cid:durableId="1524897103">
    <w:abstractNumId w:val="16"/>
  </w:num>
  <w:num w:numId="11" w16cid:durableId="900677534">
    <w:abstractNumId w:val="29"/>
  </w:num>
  <w:num w:numId="12" w16cid:durableId="1250427170">
    <w:abstractNumId w:val="36"/>
  </w:num>
  <w:num w:numId="13" w16cid:durableId="620233857">
    <w:abstractNumId w:val="27"/>
  </w:num>
  <w:num w:numId="14" w16cid:durableId="1218278980">
    <w:abstractNumId w:val="31"/>
  </w:num>
  <w:num w:numId="15" w16cid:durableId="835724969">
    <w:abstractNumId w:val="37"/>
  </w:num>
  <w:num w:numId="16" w16cid:durableId="194736662">
    <w:abstractNumId w:val="7"/>
  </w:num>
  <w:num w:numId="17" w16cid:durableId="841313481">
    <w:abstractNumId w:val="33"/>
  </w:num>
  <w:num w:numId="18" w16cid:durableId="382096436">
    <w:abstractNumId w:val="1"/>
  </w:num>
  <w:num w:numId="19" w16cid:durableId="1691447444">
    <w:abstractNumId w:val="35"/>
  </w:num>
  <w:num w:numId="20" w16cid:durableId="1707412439">
    <w:abstractNumId w:val="13"/>
  </w:num>
  <w:num w:numId="21" w16cid:durableId="1493176372">
    <w:abstractNumId w:val="24"/>
  </w:num>
  <w:num w:numId="22" w16cid:durableId="1319535">
    <w:abstractNumId w:val="21"/>
  </w:num>
  <w:num w:numId="23" w16cid:durableId="588849712">
    <w:abstractNumId w:val="11"/>
  </w:num>
  <w:num w:numId="24" w16cid:durableId="1393967171">
    <w:abstractNumId w:val="28"/>
  </w:num>
  <w:num w:numId="25" w16cid:durableId="1960988460">
    <w:abstractNumId w:val="5"/>
  </w:num>
  <w:num w:numId="26" w16cid:durableId="599224170">
    <w:abstractNumId w:val="4"/>
  </w:num>
  <w:num w:numId="27" w16cid:durableId="1858420197">
    <w:abstractNumId w:val="19"/>
  </w:num>
  <w:num w:numId="28" w16cid:durableId="1957369403">
    <w:abstractNumId w:val="19"/>
  </w:num>
  <w:num w:numId="29" w16cid:durableId="120804041">
    <w:abstractNumId w:val="19"/>
  </w:num>
  <w:num w:numId="30" w16cid:durableId="1916740396">
    <w:abstractNumId w:val="19"/>
  </w:num>
  <w:num w:numId="31" w16cid:durableId="1551654370">
    <w:abstractNumId w:val="0"/>
  </w:num>
  <w:num w:numId="32" w16cid:durableId="1987708488">
    <w:abstractNumId w:val="14"/>
  </w:num>
  <w:num w:numId="33" w16cid:durableId="641467341">
    <w:abstractNumId w:val="19"/>
  </w:num>
  <w:num w:numId="34" w16cid:durableId="926770844">
    <w:abstractNumId w:val="19"/>
  </w:num>
  <w:num w:numId="35" w16cid:durableId="1373382459">
    <w:abstractNumId w:val="19"/>
  </w:num>
  <w:num w:numId="36" w16cid:durableId="221210592">
    <w:abstractNumId w:val="32"/>
  </w:num>
  <w:num w:numId="37" w16cid:durableId="810900675">
    <w:abstractNumId w:val="23"/>
  </w:num>
  <w:num w:numId="38" w16cid:durableId="331421113">
    <w:abstractNumId w:val="25"/>
  </w:num>
  <w:num w:numId="39" w16cid:durableId="317423296">
    <w:abstractNumId w:val="26"/>
  </w:num>
  <w:num w:numId="40" w16cid:durableId="1407023701">
    <w:abstractNumId w:val="8"/>
  </w:num>
  <w:num w:numId="41" w16cid:durableId="179928355">
    <w:abstractNumId w:val="12"/>
  </w:num>
  <w:num w:numId="42" w16cid:durableId="1178928625">
    <w:abstractNumId w:val="18"/>
  </w:num>
  <w:num w:numId="43" w16cid:durableId="1667130068">
    <w:abstractNumId w:val="9"/>
  </w:num>
  <w:num w:numId="44" w16cid:durableId="450518573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549C"/>
    <w:rsid w:val="00026595"/>
    <w:rsid w:val="00032746"/>
    <w:rsid w:val="00035F9D"/>
    <w:rsid w:val="000465DB"/>
    <w:rsid w:val="00051F19"/>
    <w:rsid w:val="00055995"/>
    <w:rsid w:val="00056880"/>
    <w:rsid w:val="0006551A"/>
    <w:rsid w:val="000663BD"/>
    <w:rsid w:val="000701D0"/>
    <w:rsid w:val="000803B3"/>
    <w:rsid w:val="00095C24"/>
    <w:rsid w:val="000B1A73"/>
    <w:rsid w:val="000B75EE"/>
    <w:rsid w:val="000C5641"/>
    <w:rsid w:val="000C5DF3"/>
    <w:rsid w:val="000C7ACD"/>
    <w:rsid w:val="000C7D4A"/>
    <w:rsid w:val="000D1C98"/>
    <w:rsid w:val="000D683B"/>
    <w:rsid w:val="000D7A49"/>
    <w:rsid w:val="000E39B9"/>
    <w:rsid w:val="000E468A"/>
    <w:rsid w:val="000E4964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266"/>
    <w:rsid w:val="0014443F"/>
    <w:rsid w:val="00154B3D"/>
    <w:rsid w:val="0015616A"/>
    <w:rsid w:val="00162832"/>
    <w:rsid w:val="00163D7A"/>
    <w:rsid w:val="001647BF"/>
    <w:rsid w:val="00167584"/>
    <w:rsid w:val="0017479B"/>
    <w:rsid w:val="00182D60"/>
    <w:rsid w:val="00182DC4"/>
    <w:rsid w:val="00184622"/>
    <w:rsid w:val="00186CB0"/>
    <w:rsid w:val="00187426"/>
    <w:rsid w:val="001912BC"/>
    <w:rsid w:val="00191E60"/>
    <w:rsid w:val="0019366D"/>
    <w:rsid w:val="001943F6"/>
    <w:rsid w:val="001A2A39"/>
    <w:rsid w:val="001A5519"/>
    <w:rsid w:val="001B122E"/>
    <w:rsid w:val="001B1D01"/>
    <w:rsid w:val="001B6EF2"/>
    <w:rsid w:val="001C0052"/>
    <w:rsid w:val="001C1FCA"/>
    <w:rsid w:val="001C7F53"/>
    <w:rsid w:val="001D2934"/>
    <w:rsid w:val="001D4DBB"/>
    <w:rsid w:val="001E7E45"/>
    <w:rsid w:val="0020586B"/>
    <w:rsid w:val="002119AD"/>
    <w:rsid w:val="00212731"/>
    <w:rsid w:val="00216B5E"/>
    <w:rsid w:val="002308E7"/>
    <w:rsid w:val="00230F5A"/>
    <w:rsid w:val="002358C5"/>
    <w:rsid w:val="002430D4"/>
    <w:rsid w:val="00254B9F"/>
    <w:rsid w:val="00266AD3"/>
    <w:rsid w:val="002703C5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424C"/>
    <w:rsid w:val="002E4AE6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40E64"/>
    <w:rsid w:val="00341DA2"/>
    <w:rsid w:val="0034206F"/>
    <w:rsid w:val="00346716"/>
    <w:rsid w:val="00353FCC"/>
    <w:rsid w:val="00356D09"/>
    <w:rsid w:val="00356F35"/>
    <w:rsid w:val="00357A35"/>
    <w:rsid w:val="00360252"/>
    <w:rsid w:val="00386793"/>
    <w:rsid w:val="003920D1"/>
    <w:rsid w:val="003A508D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6FD"/>
    <w:rsid w:val="00411E32"/>
    <w:rsid w:val="0041204F"/>
    <w:rsid w:val="00412B14"/>
    <w:rsid w:val="00421CF1"/>
    <w:rsid w:val="004231CD"/>
    <w:rsid w:val="004270E6"/>
    <w:rsid w:val="004307DB"/>
    <w:rsid w:val="004341B5"/>
    <w:rsid w:val="00443E8F"/>
    <w:rsid w:val="004453F6"/>
    <w:rsid w:val="00446EF8"/>
    <w:rsid w:val="00453AE1"/>
    <w:rsid w:val="00465EE6"/>
    <w:rsid w:val="00477EA2"/>
    <w:rsid w:val="004839DA"/>
    <w:rsid w:val="004A1260"/>
    <w:rsid w:val="004A44F4"/>
    <w:rsid w:val="004A6793"/>
    <w:rsid w:val="004B23C2"/>
    <w:rsid w:val="004B28A2"/>
    <w:rsid w:val="004B7993"/>
    <w:rsid w:val="004C450B"/>
    <w:rsid w:val="004C75BD"/>
    <w:rsid w:val="004D07A5"/>
    <w:rsid w:val="004D0C43"/>
    <w:rsid w:val="004D3648"/>
    <w:rsid w:val="004D38B3"/>
    <w:rsid w:val="004E113D"/>
    <w:rsid w:val="004E65A5"/>
    <w:rsid w:val="004F0504"/>
    <w:rsid w:val="004F1CB7"/>
    <w:rsid w:val="004F39F4"/>
    <w:rsid w:val="004F47CB"/>
    <w:rsid w:val="004F4C51"/>
    <w:rsid w:val="00510095"/>
    <w:rsid w:val="00510E53"/>
    <w:rsid w:val="00513350"/>
    <w:rsid w:val="00515650"/>
    <w:rsid w:val="00522424"/>
    <w:rsid w:val="00523465"/>
    <w:rsid w:val="00562E48"/>
    <w:rsid w:val="00570E48"/>
    <w:rsid w:val="00575FEB"/>
    <w:rsid w:val="00597FD4"/>
    <w:rsid w:val="005A1F0B"/>
    <w:rsid w:val="005B5D60"/>
    <w:rsid w:val="005B65DC"/>
    <w:rsid w:val="005C5769"/>
    <w:rsid w:val="005F7E53"/>
    <w:rsid w:val="00601681"/>
    <w:rsid w:val="00603543"/>
    <w:rsid w:val="00611BAA"/>
    <w:rsid w:val="006166FA"/>
    <w:rsid w:val="00620059"/>
    <w:rsid w:val="00621843"/>
    <w:rsid w:val="00627EDB"/>
    <w:rsid w:val="00634014"/>
    <w:rsid w:val="00634EE3"/>
    <w:rsid w:val="00641BC5"/>
    <w:rsid w:val="006437B6"/>
    <w:rsid w:val="00644807"/>
    <w:rsid w:val="00646F7F"/>
    <w:rsid w:val="00655667"/>
    <w:rsid w:val="00661AC6"/>
    <w:rsid w:val="00664671"/>
    <w:rsid w:val="00666E1A"/>
    <w:rsid w:val="0067254A"/>
    <w:rsid w:val="006835D7"/>
    <w:rsid w:val="006852C5"/>
    <w:rsid w:val="00686E84"/>
    <w:rsid w:val="0069591F"/>
    <w:rsid w:val="006A0A36"/>
    <w:rsid w:val="006A1CA8"/>
    <w:rsid w:val="006A36D6"/>
    <w:rsid w:val="006A5C5E"/>
    <w:rsid w:val="006B4D0F"/>
    <w:rsid w:val="006B70A9"/>
    <w:rsid w:val="006C08D8"/>
    <w:rsid w:val="006C571B"/>
    <w:rsid w:val="006D2868"/>
    <w:rsid w:val="006D45CE"/>
    <w:rsid w:val="006F07F7"/>
    <w:rsid w:val="006F384B"/>
    <w:rsid w:val="006F53A6"/>
    <w:rsid w:val="006F65AF"/>
    <w:rsid w:val="006F78FD"/>
    <w:rsid w:val="0070260B"/>
    <w:rsid w:val="00703899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56D4B"/>
    <w:rsid w:val="00785F5D"/>
    <w:rsid w:val="00787368"/>
    <w:rsid w:val="00787AE9"/>
    <w:rsid w:val="007B56DB"/>
    <w:rsid w:val="007B6066"/>
    <w:rsid w:val="007C18B3"/>
    <w:rsid w:val="007C2A8E"/>
    <w:rsid w:val="007D03A4"/>
    <w:rsid w:val="007D140C"/>
    <w:rsid w:val="007D77A9"/>
    <w:rsid w:val="007E38CF"/>
    <w:rsid w:val="007E5A3C"/>
    <w:rsid w:val="007E7C5B"/>
    <w:rsid w:val="008014F3"/>
    <w:rsid w:val="00801B0F"/>
    <w:rsid w:val="0080267F"/>
    <w:rsid w:val="00802B3C"/>
    <w:rsid w:val="00803AAC"/>
    <w:rsid w:val="0080430D"/>
    <w:rsid w:val="00830BF4"/>
    <w:rsid w:val="00834D6C"/>
    <w:rsid w:val="0084328F"/>
    <w:rsid w:val="00857076"/>
    <w:rsid w:val="008640F8"/>
    <w:rsid w:val="00865882"/>
    <w:rsid w:val="008661A8"/>
    <w:rsid w:val="00874BCF"/>
    <w:rsid w:val="00883631"/>
    <w:rsid w:val="0089028B"/>
    <w:rsid w:val="00891C53"/>
    <w:rsid w:val="008932A1"/>
    <w:rsid w:val="008A17BE"/>
    <w:rsid w:val="008B2624"/>
    <w:rsid w:val="008B2B0B"/>
    <w:rsid w:val="008C1F00"/>
    <w:rsid w:val="008C7428"/>
    <w:rsid w:val="008D6FFE"/>
    <w:rsid w:val="008E4978"/>
    <w:rsid w:val="008E6834"/>
    <w:rsid w:val="00900375"/>
    <w:rsid w:val="009144B1"/>
    <w:rsid w:val="00920D2A"/>
    <w:rsid w:val="009248DE"/>
    <w:rsid w:val="00930A0D"/>
    <w:rsid w:val="009427D8"/>
    <w:rsid w:val="009437BA"/>
    <w:rsid w:val="00956F60"/>
    <w:rsid w:val="00960647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5B6"/>
    <w:rsid w:val="00A55743"/>
    <w:rsid w:val="00A64CF0"/>
    <w:rsid w:val="00A673C0"/>
    <w:rsid w:val="00A70A3A"/>
    <w:rsid w:val="00A73491"/>
    <w:rsid w:val="00A829A4"/>
    <w:rsid w:val="00A8686E"/>
    <w:rsid w:val="00A93B33"/>
    <w:rsid w:val="00AA6E30"/>
    <w:rsid w:val="00AB11E6"/>
    <w:rsid w:val="00AB6B68"/>
    <w:rsid w:val="00AC3753"/>
    <w:rsid w:val="00AC7243"/>
    <w:rsid w:val="00AD0B4A"/>
    <w:rsid w:val="00AD1F4D"/>
    <w:rsid w:val="00AE096D"/>
    <w:rsid w:val="00AE47D9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6519"/>
    <w:rsid w:val="00B87677"/>
    <w:rsid w:val="00B90006"/>
    <w:rsid w:val="00B96893"/>
    <w:rsid w:val="00BA247F"/>
    <w:rsid w:val="00BA59EB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6D54"/>
    <w:rsid w:val="00BF7B27"/>
    <w:rsid w:val="00C036AC"/>
    <w:rsid w:val="00C06B8B"/>
    <w:rsid w:val="00C145A9"/>
    <w:rsid w:val="00C15D58"/>
    <w:rsid w:val="00C2084A"/>
    <w:rsid w:val="00C22F7F"/>
    <w:rsid w:val="00C34426"/>
    <w:rsid w:val="00C35004"/>
    <w:rsid w:val="00C35C77"/>
    <w:rsid w:val="00C36169"/>
    <w:rsid w:val="00C4642F"/>
    <w:rsid w:val="00C510F6"/>
    <w:rsid w:val="00C527DD"/>
    <w:rsid w:val="00C71496"/>
    <w:rsid w:val="00C71E43"/>
    <w:rsid w:val="00C75830"/>
    <w:rsid w:val="00C967A1"/>
    <w:rsid w:val="00CA0AE4"/>
    <w:rsid w:val="00CA7A34"/>
    <w:rsid w:val="00CB3011"/>
    <w:rsid w:val="00CB3359"/>
    <w:rsid w:val="00CB44EE"/>
    <w:rsid w:val="00CB6FC1"/>
    <w:rsid w:val="00CC035F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41FAB"/>
    <w:rsid w:val="00D4790F"/>
    <w:rsid w:val="00D50A78"/>
    <w:rsid w:val="00D5246E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D29FD"/>
    <w:rsid w:val="00DE2743"/>
    <w:rsid w:val="00DE2FBA"/>
    <w:rsid w:val="00DE6FAE"/>
    <w:rsid w:val="00DF1300"/>
    <w:rsid w:val="00DF3233"/>
    <w:rsid w:val="00DF36CC"/>
    <w:rsid w:val="00DF68DD"/>
    <w:rsid w:val="00E04B2E"/>
    <w:rsid w:val="00E173FD"/>
    <w:rsid w:val="00E2662F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9786A"/>
    <w:rsid w:val="00EA0F89"/>
    <w:rsid w:val="00EB42EB"/>
    <w:rsid w:val="00EC1139"/>
    <w:rsid w:val="00EC5056"/>
    <w:rsid w:val="00ED4238"/>
    <w:rsid w:val="00EE5443"/>
    <w:rsid w:val="00F01C2A"/>
    <w:rsid w:val="00F05DB5"/>
    <w:rsid w:val="00F10206"/>
    <w:rsid w:val="00F11750"/>
    <w:rsid w:val="00F22445"/>
    <w:rsid w:val="00F23688"/>
    <w:rsid w:val="00F305AC"/>
    <w:rsid w:val="00F34170"/>
    <w:rsid w:val="00F35EE4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402C"/>
    <w:rsid w:val="00FD1A65"/>
    <w:rsid w:val="00FD253A"/>
    <w:rsid w:val="00FD530F"/>
    <w:rsid w:val="00FD7847"/>
    <w:rsid w:val="00FE70BE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187426"/>
    <w:pPr>
      <w:widowControl w:val="0"/>
      <w:autoSpaceDE w:val="0"/>
      <w:autoSpaceDN w:val="0"/>
      <w:spacing w:before="92" w:after="0" w:line="240" w:lineRule="auto"/>
      <w:ind w:left="1065" w:hanging="854"/>
      <w:outlineLvl w:val="3"/>
    </w:pPr>
    <w:rPr>
      <w:rFonts w:ascii="Verdana" w:eastAsia="Verdana" w:hAnsi="Verdana" w:cs="Verdana"/>
      <w:b/>
      <w:bCs/>
      <w:kern w:val="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187426"/>
    <w:rPr>
      <w:rFonts w:ascii="Verdana" w:eastAsia="Verdana" w:hAnsi="Verdana" w:cs="Verdana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82281-A485-435D-B962-B94105433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12</Pages>
  <Words>1339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29</cp:revision>
  <dcterms:created xsi:type="dcterms:W3CDTF">2024-03-06T13:21:00Z</dcterms:created>
  <dcterms:modified xsi:type="dcterms:W3CDTF">2024-09-05T13:05:00Z</dcterms:modified>
</cp:coreProperties>
</file>