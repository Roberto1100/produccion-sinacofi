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06EC1814" w:rsidR="0045244A" w:rsidRPr="00C81B70" w:rsidRDefault="00B01B02" w:rsidP="004524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C81B70">
        <w:rPr>
          <w:rFonts w:ascii="Times New Roman" w:hAnsi="Times New Roman" w:cs="Times New Roman"/>
          <w:b/>
          <w:sz w:val="72"/>
          <w:szCs w:val="72"/>
        </w:rPr>
        <w:t>0</w:t>
      </w:r>
      <w:r w:rsidR="00E8701F">
        <w:rPr>
          <w:rFonts w:ascii="Times New Roman" w:hAnsi="Times New Roman" w:cs="Times New Roman"/>
          <w:b/>
          <w:sz w:val="72"/>
          <w:szCs w:val="72"/>
        </w:rPr>
        <w:t>7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C81B70">
        <w:rPr>
          <w:rFonts w:ascii="Times New Roman" w:hAnsi="Times New Roman" w:cs="Times New Roman"/>
          <w:b/>
          <w:sz w:val="72"/>
          <w:szCs w:val="72"/>
        </w:rPr>
        <w:t>8</w:t>
      </w:r>
      <w:r w:rsidR="00E8701F">
        <w:rPr>
          <w:rFonts w:ascii="Times New Roman" w:hAnsi="Times New Roman" w:cs="Times New Roman"/>
          <w:b/>
          <w:sz w:val="72"/>
          <w:szCs w:val="72"/>
        </w:rPr>
        <w:t>57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45244A" w:rsidRPr="00D97065">
        <w:t xml:space="preserve"> </w:t>
      </w:r>
      <w:r w:rsidR="00E8701F" w:rsidRPr="00E8701F">
        <w:rPr>
          <w:rFonts w:ascii="Times New Roman" w:hAnsi="Times New Roman" w:cs="Times New Roman"/>
          <w:b/>
          <w:sz w:val="72"/>
          <w:szCs w:val="72"/>
        </w:rPr>
        <w:t>Presidentes, Directores, Gerentes y Ejecutivos Principales</w:t>
      </w:r>
    </w:p>
    <w:p w14:paraId="207EDD71" w14:textId="7F70CE9F" w:rsidR="004B7993" w:rsidRPr="00C81B70" w:rsidRDefault="004B7993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7DE4CFA6" w14:textId="7B69FF0C" w:rsidR="00660BA2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3531" w:history="1">
            <w:r w:rsidR="00660BA2" w:rsidRPr="004E065F">
              <w:rPr>
                <w:rStyle w:val="Hipervnculo"/>
                <w:noProof/>
              </w:rPr>
              <w:t>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Definición de estructuras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_Toc163203531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4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4DFF1F1F" w14:textId="33235FC8" w:rsidR="00660BA2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2" w:history="1">
            <w:r w:rsidR="00660BA2" w:rsidRPr="004E065F">
              <w:rPr>
                <w:rStyle w:val="Hipervnculo"/>
                <w:noProof/>
              </w:rPr>
              <w:t>1.1.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bCs/>
                <w:noProof/>
              </w:rPr>
              <w:t xml:space="preserve">Archivo de datos del emisor  </w:t>
            </w:r>
            <w:r w:rsidR="00660BA2" w:rsidRPr="004E065F">
              <w:rPr>
                <w:rStyle w:val="Hipervnculo"/>
                <w:noProof/>
              </w:rPr>
              <w:t>Manual Sistema de Información Bancos - Sistema Contable (cmfchile.cl)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_Toc163203532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4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4F59C001" w14:textId="01DC3B1E" w:rsidR="00660BA2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3" w:history="1">
            <w:r w:rsidR="00660BA2" w:rsidRPr="004E065F">
              <w:rPr>
                <w:rStyle w:val="Hipervnculo"/>
                <w:noProof/>
              </w:rPr>
              <w:t>2.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Validaciones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_Toc163203533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5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4127B4BD" w14:textId="0A8909D3" w:rsidR="00660BA2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4" w:history="1">
            <w:r w:rsidR="00660BA2" w:rsidRPr="004E065F">
              <w:rPr>
                <w:rStyle w:val="Hipervnculo"/>
                <w:noProof/>
              </w:rPr>
              <w:t>2.1.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Archivo de datos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_Toc163203534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5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2B4D905A" w14:textId="27DE884E" w:rsidR="00660BA2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5" w:history="1">
            <w:r w:rsidR="00660BA2" w:rsidRPr="004E065F">
              <w:rPr>
                <w:rStyle w:val="Hipervnculo"/>
                <w:noProof/>
              </w:rPr>
              <w:t>3.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Construyendo la carátula de salida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_Toc163203535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6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59A7906E" w14:textId="6934D1B8" w:rsidR="00660BA2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6" w:history="1">
            <w:r w:rsidR="00660BA2" w:rsidRPr="004E065F">
              <w:rPr>
                <w:rStyle w:val="Hipervnculo"/>
                <w:noProof/>
              </w:rPr>
              <w:t>3.1.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Formato de carátula de salida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_Toc163203536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6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0C5CAD99" w14:textId="02D175E5" w:rsidR="00660BA2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7" w:history="1">
            <w:r w:rsidR="00660BA2" w:rsidRPr="004E065F">
              <w:rPr>
                <w:rStyle w:val="Hipervnculo"/>
                <w:bCs/>
                <w:noProof/>
              </w:rPr>
              <w:t>4.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Definición de nombres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_Toc163203537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5A7C6DB1" w14:textId="25E89E6C" w:rsidR="00660BA2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8" w:history="1">
            <w:r w:rsidR="00660BA2" w:rsidRPr="004E065F">
              <w:rPr>
                <w:rStyle w:val="Hipervnculo"/>
                <w:noProof/>
              </w:rPr>
              <w:t>4.1.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Archivo de salida a destino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_Toc163203538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72891875" w14:textId="22370410" w:rsidR="00660BA2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39" w:history="1">
            <w:r w:rsidR="00660BA2" w:rsidRPr="004E065F">
              <w:rPr>
                <w:rStyle w:val="Hipervnculo"/>
                <w:noProof/>
              </w:rPr>
              <w:t>4.1.1.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Archivo de datos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_Toc163203539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107C35B2" w14:textId="16194458" w:rsidR="00660BA2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0" w:history="1">
            <w:r w:rsidR="00660BA2" w:rsidRPr="004E065F">
              <w:rPr>
                <w:rStyle w:val="Hipervnculo"/>
                <w:noProof/>
              </w:rPr>
              <w:t>4.1.2.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Archivo Carátula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_Toc163203540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0824A471" w14:textId="0AF37A23" w:rsidR="00660BA2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1" w:history="1">
            <w:r w:rsidR="00660BA2" w:rsidRPr="004E065F">
              <w:rPr>
                <w:rStyle w:val="Hipervnculo"/>
                <w:noProof/>
              </w:rPr>
              <w:t>4.2.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Definición de correlativo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_Toc163203541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00C52E10" w14:textId="17BB6D0E" w:rsidR="00660BA2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2" w:history="1">
            <w:r w:rsidR="00660BA2" w:rsidRPr="004E065F">
              <w:rPr>
                <w:rStyle w:val="Hipervnculo"/>
                <w:noProof/>
              </w:rPr>
              <w:t>4.2.1.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Salida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_Toc163203542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2784D955" w14:textId="568B1D32" w:rsidR="00660BA2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3" w:history="1">
            <w:r w:rsidR="00660BA2" w:rsidRPr="004E065F">
              <w:rPr>
                <w:rStyle w:val="Hipervnculo"/>
                <w:noProof/>
              </w:rPr>
              <w:t>4.2.2.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Entrada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_Toc163203543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8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2E924A3A" w14:textId="77F43BC2" w:rsidR="00660BA2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4" w:history="1">
            <w:r w:rsidR="00660BA2" w:rsidRPr="004E065F">
              <w:rPr>
                <w:rStyle w:val="Hipervnculo"/>
                <w:noProof/>
              </w:rPr>
              <w:t>5.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Definición de datos por ingresar del usuario (desde el Front)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_Toc163203544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9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3D3668D4" w14:textId="765F4FB7" w:rsidR="00660BA2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5" w:history="1">
            <w:r w:rsidR="00660BA2" w:rsidRPr="004E065F">
              <w:rPr>
                <w:rStyle w:val="Hipervnculo"/>
                <w:noProof/>
              </w:rPr>
              <w:t>6.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Definir Notificación hacia el Front.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_Toc163203545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10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6B604F5D" w14:textId="14343BF1" w:rsidR="00660BA2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3203546" w:history="1">
            <w:r w:rsidR="00660BA2" w:rsidRPr="004E065F">
              <w:rPr>
                <w:rStyle w:val="Hipervnculo"/>
                <w:noProof/>
              </w:rPr>
              <w:t>7.</w:t>
            </w:r>
            <w:r w:rsidR="00660BA2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660BA2" w:rsidRPr="004E065F">
              <w:rPr>
                <w:rStyle w:val="Hipervnculo"/>
                <w:noProof/>
              </w:rPr>
              <w:t>Datos sensibles</w:t>
            </w:r>
            <w:r w:rsidR="00660BA2">
              <w:rPr>
                <w:noProof/>
                <w:webHidden/>
              </w:rPr>
              <w:tab/>
            </w:r>
            <w:r w:rsidR="00660BA2">
              <w:rPr>
                <w:noProof/>
                <w:webHidden/>
              </w:rPr>
              <w:fldChar w:fldCharType="begin"/>
            </w:r>
            <w:r w:rsidR="00660BA2">
              <w:rPr>
                <w:noProof/>
                <w:webHidden/>
              </w:rPr>
              <w:instrText xml:space="preserve"> PAGEREF _Toc163203546 \h </w:instrText>
            </w:r>
            <w:r w:rsidR="00660BA2">
              <w:rPr>
                <w:noProof/>
                <w:webHidden/>
              </w:rPr>
            </w:r>
            <w:r w:rsidR="00660BA2">
              <w:rPr>
                <w:noProof/>
                <w:webHidden/>
              </w:rPr>
              <w:fldChar w:fldCharType="separate"/>
            </w:r>
            <w:r w:rsidR="00660BA2">
              <w:rPr>
                <w:noProof/>
                <w:webHidden/>
              </w:rPr>
              <w:t>10</w:t>
            </w:r>
            <w:r w:rsidR="00660BA2">
              <w:rPr>
                <w:noProof/>
                <w:webHidden/>
              </w:rPr>
              <w:fldChar w:fldCharType="end"/>
            </w:r>
          </w:hyperlink>
        </w:p>
        <w:p w14:paraId="1B95E1CD" w14:textId="68D189B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660BA2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660BA2">
        <w:tc>
          <w:tcPr>
            <w:tcW w:w="1256" w:type="dxa"/>
          </w:tcPr>
          <w:p w14:paraId="2E76E9E9" w14:textId="4AF9A3AE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2616A">
              <w:rPr>
                <w:rFonts w:ascii="Times New Roman" w:hAnsi="Times New Roman" w:cs="Times New Roman"/>
              </w:rPr>
              <w:t>0</w:t>
            </w:r>
            <w:r w:rsidR="009169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22F848E4" w14:textId="2610C31E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2616A">
              <w:rPr>
                <w:rFonts w:ascii="Times New Roman" w:hAnsi="Times New Roman" w:cs="Times New Roman"/>
              </w:rPr>
              <w:t>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A6FC8"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6CC21F9" w14:textId="77777777" w:rsidR="0093682F" w:rsidRDefault="0093682F" w:rsidP="009368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0401684" w14:textId="77777777" w:rsidR="0093682F" w:rsidRDefault="0093682F" w:rsidP="009368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55AC7D40" w:rsidR="00C36169" w:rsidRPr="00230F5A" w:rsidRDefault="0093682F" w:rsidP="0093682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60BA2" w:rsidRPr="00230F5A" w14:paraId="5339FC0E" w14:textId="7AB2D237" w:rsidTr="00660BA2">
        <w:tc>
          <w:tcPr>
            <w:tcW w:w="1256" w:type="dxa"/>
          </w:tcPr>
          <w:p w14:paraId="3DF7E2D2" w14:textId="4BAF7290" w:rsidR="00660BA2" w:rsidRPr="00230F5A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</w:t>
            </w:r>
            <w:r w:rsidR="001A45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69C55B7E" w14:textId="6998F5AD" w:rsidR="00660BA2" w:rsidRPr="00230F5A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C15DF11" w14:textId="77777777" w:rsidR="00660BA2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E1B5442" w14:textId="77777777" w:rsidR="00660BA2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97C53F2" w:rsidR="00660BA2" w:rsidRPr="00230F5A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4532BC17" w:rsidR="00660BA2" w:rsidRPr="00230F5A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37AA083" w14:textId="77777777" w:rsidR="00660BA2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39378B08" w14:textId="526C9DC0" w:rsidR="00660BA2" w:rsidRPr="00230F5A" w:rsidRDefault="00660BA2" w:rsidP="00660BA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1A45A9" w:rsidRPr="00230F5A" w14:paraId="251EA50D" w14:textId="22DD7FE9" w:rsidTr="00660BA2">
        <w:tc>
          <w:tcPr>
            <w:tcW w:w="1256" w:type="dxa"/>
          </w:tcPr>
          <w:p w14:paraId="7287933A" w14:textId="1EB87744" w:rsidR="001A45A9" w:rsidRPr="00230F5A" w:rsidRDefault="001A45A9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I07</w:t>
            </w:r>
          </w:p>
        </w:tc>
        <w:tc>
          <w:tcPr>
            <w:tcW w:w="1342" w:type="dxa"/>
          </w:tcPr>
          <w:p w14:paraId="562818B9" w14:textId="3C2D3BEA" w:rsidR="001A45A9" w:rsidRPr="00230F5A" w:rsidRDefault="00676DE4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1A45A9" w:rsidRPr="00230F5A">
              <w:rPr>
                <w:rFonts w:ascii="Times New Roman" w:hAnsi="Times New Roman" w:cs="Times New Roman"/>
              </w:rPr>
              <w:t>-</w:t>
            </w:r>
            <w:r w:rsidR="001A45A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="001A45A9" w:rsidRPr="00230F5A">
              <w:rPr>
                <w:rFonts w:ascii="Times New Roman" w:hAnsi="Times New Roman" w:cs="Times New Roman"/>
              </w:rPr>
              <w:t>-202</w:t>
            </w:r>
            <w:r w:rsidR="001A45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370BC67" w14:textId="77777777" w:rsidR="001A45A9" w:rsidRDefault="001A45A9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6F8B1EB" w14:textId="77777777" w:rsidR="001A45A9" w:rsidRDefault="001A45A9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4DCE5538" w:rsidR="001A45A9" w:rsidRPr="00230F5A" w:rsidRDefault="001A45A9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378BAA66" w:rsidR="001A45A9" w:rsidRPr="00230F5A" w:rsidRDefault="001A45A9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680C47E" w14:textId="29FCCD60" w:rsidR="001A45A9" w:rsidRPr="00230F5A" w:rsidRDefault="001A45A9" w:rsidP="001A45A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modifica campo 18A a 18</w:t>
            </w:r>
          </w:p>
        </w:tc>
      </w:tr>
      <w:tr w:rsidR="001E510D" w:rsidRPr="00230F5A" w14:paraId="38B70AFE" w14:textId="34FEEE1D" w:rsidTr="00660BA2">
        <w:tc>
          <w:tcPr>
            <w:tcW w:w="1256" w:type="dxa"/>
          </w:tcPr>
          <w:p w14:paraId="23AEB014" w14:textId="14BBF250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I07</w:t>
            </w:r>
          </w:p>
        </w:tc>
        <w:tc>
          <w:tcPr>
            <w:tcW w:w="1342" w:type="dxa"/>
          </w:tcPr>
          <w:p w14:paraId="7FA5A642" w14:textId="40E9A741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EC23411" w14:textId="77777777" w:rsidR="001E510D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B5446A4" w14:textId="77777777" w:rsidR="001E510D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4B26F2F2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304300F0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587B48F" w14:textId="77777777" w:rsidR="001E510D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12267C5D" w14:textId="77777777" w:rsidR="001E510D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97DA7EA" w14:textId="77777777" w:rsidR="001E510D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149FBBB0" w14:textId="77777777" w:rsidR="001E510D" w:rsidRDefault="001E510D" w:rsidP="001E510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4EF01632" w14:textId="77777777" w:rsidR="001E510D" w:rsidRDefault="001E510D" w:rsidP="001E510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904C09" w14:textId="77777777" w:rsidR="001E510D" w:rsidRPr="00AD54F4" w:rsidRDefault="001E510D" w:rsidP="001E51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19C1E73D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E510D" w:rsidRPr="00230F5A" w14:paraId="4B606B6E" w14:textId="62885254" w:rsidTr="00660BA2">
        <w:tc>
          <w:tcPr>
            <w:tcW w:w="1256" w:type="dxa"/>
          </w:tcPr>
          <w:p w14:paraId="612D72B6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510D" w:rsidRPr="00230F5A" w14:paraId="2EA7A1DB" w14:textId="6C6D457E" w:rsidTr="00660BA2">
        <w:tc>
          <w:tcPr>
            <w:tcW w:w="1256" w:type="dxa"/>
          </w:tcPr>
          <w:p w14:paraId="4D062B49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510D" w:rsidRPr="00230F5A" w14:paraId="4EBD62EB" w14:textId="7659FBA3" w:rsidTr="00660BA2">
        <w:tc>
          <w:tcPr>
            <w:tcW w:w="1256" w:type="dxa"/>
          </w:tcPr>
          <w:p w14:paraId="6FF918B3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E510D" w:rsidRPr="00230F5A" w:rsidRDefault="001E510D" w:rsidP="001E510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320353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41204F">
      <w:pPr>
        <w:pStyle w:val="Ttulo2"/>
        <w:numPr>
          <w:ilvl w:val="1"/>
          <w:numId w:val="7"/>
        </w:numPr>
        <w:rPr>
          <w:rStyle w:val="Hipervnculo"/>
        </w:rPr>
      </w:pPr>
      <w:bookmarkStart w:id="1" w:name="_Toc16320353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EA650E5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92616A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1703E972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44EFA">
              <w:rPr>
                <w:rFonts w:ascii="Times New Roman" w:hAnsi="Times New Roman" w:cs="Times New Roman"/>
                <w:sz w:val="20"/>
              </w:rPr>
              <w:t>8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  <w:r w:rsidR="00B44EFA">
              <w:rPr>
                <w:rFonts w:ascii="Times New Roman" w:hAnsi="Times New Roman" w:cs="Times New Roman"/>
                <w:sz w:val="20"/>
              </w:rPr>
              <w:t>DD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7C90EBF2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B44EFA">
              <w:rPr>
                <w:rFonts w:ascii="Times New Roman" w:hAnsi="Times New Roman" w:cs="Times New Roman"/>
                <w:sz w:val="20"/>
              </w:rPr>
              <w:t>66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7C848C2D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B44EFA">
        <w:rPr>
          <w:rFonts w:ascii="Times New Roman" w:hAnsi="Times New Roman" w:cs="Times New Roman"/>
          <w:spacing w:val="-3"/>
        </w:rPr>
        <w:t>80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Pr="00F45E53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09ED1A33" w14:textId="77777777" w:rsidR="004D5032" w:rsidRDefault="006A72FB" w:rsidP="004D5032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4D5032" w14:paraId="48EBACFA" w14:textId="77777777" w:rsidTr="00B91BE2">
        <w:trPr>
          <w:trHeight w:val="300"/>
        </w:trPr>
        <w:tc>
          <w:tcPr>
            <w:tcW w:w="1414" w:type="dxa"/>
          </w:tcPr>
          <w:p w14:paraId="6812CF2C" w14:textId="77777777" w:rsidR="004D5032" w:rsidRDefault="004D503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4A2B11D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0716F1D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99" w:type="dxa"/>
          </w:tcPr>
          <w:p w14:paraId="7AC0939B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4D5032" w14:paraId="3944ABF8" w14:textId="77777777" w:rsidTr="00B91BE2">
        <w:trPr>
          <w:trHeight w:val="299"/>
        </w:trPr>
        <w:tc>
          <w:tcPr>
            <w:tcW w:w="1414" w:type="dxa"/>
          </w:tcPr>
          <w:p w14:paraId="1457BC7A" w14:textId="77777777" w:rsidR="004D5032" w:rsidRDefault="004D503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4E65D01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48AAA2F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99" w:type="dxa"/>
          </w:tcPr>
          <w:p w14:paraId="26AF971B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4D5032" w14:paraId="68101481" w14:textId="77777777" w:rsidTr="00B91BE2">
        <w:trPr>
          <w:trHeight w:val="299"/>
        </w:trPr>
        <w:tc>
          <w:tcPr>
            <w:tcW w:w="1414" w:type="dxa"/>
          </w:tcPr>
          <w:p w14:paraId="1A8615AC" w14:textId="77777777" w:rsidR="004D5032" w:rsidRDefault="004D503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4FA3364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D9236E1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cargo</w:t>
            </w:r>
          </w:p>
        </w:tc>
        <w:tc>
          <w:tcPr>
            <w:tcW w:w="1699" w:type="dxa"/>
          </w:tcPr>
          <w:p w14:paraId="5D502E61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D5032" w14:paraId="65E7EB3A" w14:textId="77777777" w:rsidTr="00B91BE2">
        <w:trPr>
          <w:trHeight w:val="299"/>
        </w:trPr>
        <w:tc>
          <w:tcPr>
            <w:tcW w:w="1414" w:type="dxa"/>
          </w:tcPr>
          <w:p w14:paraId="4BEF8DD3" w14:textId="77777777" w:rsidR="004D5032" w:rsidRDefault="004D503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020C63F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4623C9F" w14:textId="77777777" w:rsidR="004D5032" w:rsidRDefault="004D5032" w:rsidP="00B91B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Titularidad</w:t>
            </w:r>
            <w:proofErr w:type="spellEnd"/>
          </w:p>
        </w:tc>
        <w:tc>
          <w:tcPr>
            <w:tcW w:w="1699" w:type="dxa"/>
          </w:tcPr>
          <w:p w14:paraId="07BC8285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D5032" w14:paraId="2BAF5AAB" w14:textId="77777777" w:rsidTr="00B91BE2">
        <w:trPr>
          <w:trHeight w:val="302"/>
        </w:trPr>
        <w:tc>
          <w:tcPr>
            <w:tcW w:w="1414" w:type="dxa"/>
          </w:tcPr>
          <w:p w14:paraId="0D37F1C8" w14:textId="77777777" w:rsidR="004D5032" w:rsidRDefault="004D5032" w:rsidP="00B91BE2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64333BD" w14:textId="77777777" w:rsidR="004D5032" w:rsidRDefault="004D503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B24A856" w14:textId="77777777" w:rsidR="004D5032" w:rsidRDefault="004D5032" w:rsidP="00B91BE2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inicio</w:t>
            </w:r>
            <w:proofErr w:type="spellEnd"/>
          </w:p>
        </w:tc>
        <w:tc>
          <w:tcPr>
            <w:tcW w:w="1699" w:type="dxa"/>
          </w:tcPr>
          <w:p w14:paraId="585ABA71" w14:textId="77777777" w:rsidR="004D5032" w:rsidRDefault="004D5032" w:rsidP="00B91BE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D5032" w14:paraId="68F0FD79" w14:textId="77777777" w:rsidTr="00B91BE2">
        <w:trPr>
          <w:trHeight w:val="299"/>
        </w:trPr>
        <w:tc>
          <w:tcPr>
            <w:tcW w:w="1414" w:type="dxa"/>
          </w:tcPr>
          <w:p w14:paraId="01360EE4" w14:textId="77777777" w:rsidR="004D5032" w:rsidRDefault="004D503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1E60038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FA33172" w14:textId="77777777" w:rsidR="004D5032" w:rsidRDefault="004D5032" w:rsidP="00B91B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término</w:t>
            </w:r>
            <w:proofErr w:type="spellEnd"/>
          </w:p>
        </w:tc>
        <w:tc>
          <w:tcPr>
            <w:tcW w:w="1699" w:type="dxa"/>
          </w:tcPr>
          <w:p w14:paraId="72ACC43B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D5032" w14:paraId="70C39F7F" w14:textId="77777777" w:rsidTr="00B91BE2">
        <w:trPr>
          <w:trHeight w:val="299"/>
        </w:trPr>
        <w:tc>
          <w:tcPr>
            <w:tcW w:w="1414" w:type="dxa"/>
          </w:tcPr>
          <w:p w14:paraId="0038F67C" w14:textId="77777777" w:rsidR="004D5032" w:rsidRDefault="004D5032" w:rsidP="00B91BE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4549943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C886B3E" w14:textId="77777777" w:rsidR="004D5032" w:rsidRPr="0093682F" w:rsidRDefault="004D5032" w:rsidP="00B91BE2">
            <w:pPr>
              <w:pStyle w:val="TableParagraph"/>
              <w:rPr>
                <w:sz w:val="20"/>
                <w:lang w:val="es-CL"/>
              </w:rPr>
            </w:pPr>
            <w:r w:rsidRPr="0093682F">
              <w:rPr>
                <w:sz w:val="20"/>
                <w:lang w:val="es-CL"/>
              </w:rPr>
              <w:t>Causal</w:t>
            </w:r>
            <w:r w:rsidRPr="0093682F">
              <w:rPr>
                <w:spacing w:val="-2"/>
                <w:sz w:val="20"/>
                <w:lang w:val="es-CL"/>
              </w:rPr>
              <w:t xml:space="preserve"> </w:t>
            </w:r>
            <w:r w:rsidRPr="0093682F">
              <w:rPr>
                <w:sz w:val="20"/>
                <w:lang w:val="es-CL"/>
              </w:rPr>
              <w:t>de</w:t>
            </w:r>
            <w:r w:rsidRPr="0093682F">
              <w:rPr>
                <w:spacing w:val="-4"/>
                <w:sz w:val="20"/>
                <w:lang w:val="es-CL"/>
              </w:rPr>
              <w:t xml:space="preserve"> </w:t>
            </w:r>
            <w:r w:rsidRPr="0093682F">
              <w:rPr>
                <w:sz w:val="20"/>
                <w:lang w:val="es-CL"/>
              </w:rPr>
              <w:t>término</w:t>
            </w:r>
            <w:r w:rsidRPr="0093682F">
              <w:rPr>
                <w:spacing w:val="-1"/>
                <w:sz w:val="20"/>
                <w:lang w:val="es-CL"/>
              </w:rPr>
              <w:t xml:space="preserve"> </w:t>
            </w:r>
            <w:r w:rsidRPr="0093682F">
              <w:rPr>
                <w:sz w:val="20"/>
                <w:lang w:val="es-CL"/>
              </w:rPr>
              <w:t>o</w:t>
            </w:r>
            <w:r w:rsidRPr="0093682F">
              <w:rPr>
                <w:spacing w:val="-4"/>
                <w:sz w:val="20"/>
                <w:lang w:val="es-CL"/>
              </w:rPr>
              <w:t xml:space="preserve"> </w:t>
            </w:r>
            <w:r w:rsidRPr="0093682F">
              <w:rPr>
                <w:sz w:val="20"/>
                <w:lang w:val="es-CL"/>
              </w:rPr>
              <w:t>suspensión</w:t>
            </w:r>
          </w:p>
        </w:tc>
        <w:tc>
          <w:tcPr>
            <w:tcW w:w="1699" w:type="dxa"/>
          </w:tcPr>
          <w:p w14:paraId="788711D2" w14:textId="77777777" w:rsidR="004D5032" w:rsidRDefault="004D5032" w:rsidP="00B91B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00FD47F3" w14:textId="3850AC41" w:rsidR="0092616A" w:rsidRDefault="0092616A" w:rsidP="004D5032">
      <w:pPr>
        <w:tabs>
          <w:tab w:val="left" w:pos="1349"/>
        </w:tabs>
        <w:spacing w:before="91"/>
      </w:pPr>
    </w:p>
    <w:p w14:paraId="0FBDF618" w14:textId="77777777" w:rsidR="0092616A" w:rsidRDefault="0092616A" w:rsidP="0092616A">
      <w:pPr>
        <w:pStyle w:val="Textoindependiente"/>
        <w:spacing w:before="9"/>
        <w:rPr>
          <w:sz w:val="19"/>
        </w:rPr>
      </w:pPr>
    </w:p>
    <w:p w14:paraId="00BB7574" w14:textId="77777777" w:rsidR="0092616A" w:rsidRDefault="0092616A" w:rsidP="0092616A">
      <w:pPr>
        <w:pStyle w:val="Textoindependiente"/>
        <w:rPr>
          <w:sz w:val="25"/>
        </w:rPr>
      </w:pPr>
    </w:p>
    <w:p w14:paraId="110FEECD" w14:textId="35E44826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6486671" w14:textId="35E44826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3203533"/>
      <w:r w:rsidRPr="00230F5A">
        <w:rPr>
          <w:rFonts w:cs="Times New Roman"/>
        </w:rPr>
        <w:lastRenderedPageBreak/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3" w:name="_Toc163203534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591B7254" w:rsidR="00CA26C2" w:rsidRDefault="001E510D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479CE" w:rsidRPr="00B537DA" w14:paraId="071B05E1" w14:textId="77777777" w:rsidTr="00653275">
        <w:tc>
          <w:tcPr>
            <w:tcW w:w="562" w:type="dxa"/>
          </w:tcPr>
          <w:p w14:paraId="1FAFF210" w14:textId="212ED67B" w:rsidR="002479CE" w:rsidRDefault="002479CE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BE624B5" w14:textId="2EAA36F9" w:rsidR="002479CE" w:rsidRDefault="002479CE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7 es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730E9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4D3BFF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EA26D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94E5BD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3AF95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DD0EC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D38FA2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0D90E1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3A70A2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6C04F7D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04056ED" w14:textId="77777777" w:rsidR="009764B6" w:rsidRDefault="009764B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83D71C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6" w:name="_Toc163203535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7" w:name="_Toc163203536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29B1E5C7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8A3EAB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00AE881B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8A3EAB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6B74F5A0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A3EAB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8A3EAB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2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4551"/>
        <w:gridCol w:w="850"/>
        <w:gridCol w:w="850"/>
      </w:tblGrid>
      <w:tr w:rsidR="003A5F34" w:rsidRPr="00F45E53" w14:paraId="5AE2A0D7" w14:textId="656A9179" w:rsidTr="003A5F34">
        <w:trPr>
          <w:trHeight w:val="268"/>
        </w:trPr>
        <w:tc>
          <w:tcPr>
            <w:tcW w:w="1239" w:type="dxa"/>
          </w:tcPr>
          <w:p w14:paraId="47450481" w14:textId="77777777" w:rsidR="003A5F34" w:rsidRPr="00F45E53" w:rsidRDefault="003A5F34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DCAB49C" w14:textId="77777777" w:rsidR="003A5F34" w:rsidRPr="00F45E53" w:rsidRDefault="003A5F34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247FA628" w14:textId="77777777" w:rsidR="003A5F34" w:rsidRPr="00F45E53" w:rsidRDefault="003A5F34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4551" w:type="dxa"/>
          </w:tcPr>
          <w:p w14:paraId="50160C12" w14:textId="77777777" w:rsidR="003A5F34" w:rsidRPr="00F45E53" w:rsidRDefault="003A5F34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78D9E993" w14:textId="77777777" w:rsidR="003A5F34" w:rsidRPr="00F45E53" w:rsidRDefault="003A5F34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445BC74B" w14:textId="317F46AB" w:rsidR="003A5F34" w:rsidRPr="00F45E53" w:rsidRDefault="003A5F34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3A5F34" w:rsidRPr="00F45E53" w14:paraId="7DCD80F1" w14:textId="0FF95726" w:rsidTr="003A5F34">
        <w:trPr>
          <w:trHeight w:val="268"/>
        </w:trPr>
        <w:tc>
          <w:tcPr>
            <w:tcW w:w="1239" w:type="dxa"/>
          </w:tcPr>
          <w:p w14:paraId="43413C6F" w14:textId="77777777" w:rsidR="003A5F34" w:rsidRPr="00F45E53" w:rsidRDefault="003A5F34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8B8507B" w14:textId="77777777" w:rsidR="003A5F34" w:rsidRPr="00F45E53" w:rsidRDefault="003A5F34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1F45694" w14:textId="77777777" w:rsidR="003A5F34" w:rsidRPr="00F45E53" w:rsidRDefault="003A5F34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4551" w:type="dxa"/>
          </w:tcPr>
          <w:p w14:paraId="65AA21B6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ADC3AED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B910A8B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5F34" w:rsidRPr="00F45E53" w14:paraId="718D311C" w14:textId="364E6A1D" w:rsidTr="003A5F34">
        <w:trPr>
          <w:trHeight w:val="268"/>
        </w:trPr>
        <w:tc>
          <w:tcPr>
            <w:tcW w:w="1239" w:type="dxa"/>
          </w:tcPr>
          <w:p w14:paraId="4FD89E80" w14:textId="77777777" w:rsidR="003A5F34" w:rsidRPr="00F45E53" w:rsidRDefault="003A5F34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4458591" w14:textId="77777777" w:rsidR="003A5F34" w:rsidRPr="00F45E53" w:rsidRDefault="003A5F34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A21E930" w14:textId="0CCD8AD7" w:rsidR="003A5F34" w:rsidRPr="00F45E53" w:rsidRDefault="003A5F34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4551" w:type="dxa"/>
          </w:tcPr>
          <w:p w14:paraId="41FBA44A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6DDA7A28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7949987F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5F34" w:rsidRPr="00F45E53" w14:paraId="40B703B3" w14:textId="176C48A9" w:rsidTr="003A5F34">
        <w:trPr>
          <w:trHeight w:val="268"/>
        </w:trPr>
        <w:tc>
          <w:tcPr>
            <w:tcW w:w="1239" w:type="dxa"/>
          </w:tcPr>
          <w:p w14:paraId="50A2049E" w14:textId="77777777" w:rsidR="003A5F34" w:rsidRPr="00F45E53" w:rsidRDefault="003A5F34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72980E91" w14:textId="77777777" w:rsidR="003A5F34" w:rsidRPr="00F45E53" w:rsidRDefault="003A5F34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73C377" w14:textId="77777777" w:rsidR="003A5F34" w:rsidRPr="00F45E53" w:rsidRDefault="003A5F34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4551" w:type="dxa"/>
          </w:tcPr>
          <w:p w14:paraId="4A1E908F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119CA01C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302C2D13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5F34" w:rsidRPr="00F45E53" w14:paraId="696BF170" w14:textId="29C9F5CA" w:rsidTr="003A5F34">
        <w:trPr>
          <w:trHeight w:val="268"/>
        </w:trPr>
        <w:tc>
          <w:tcPr>
            <w:tcW w:w="1239" w:type="dxa"/>
          </w:tcPr>
          <w:p w14:paraId="4815C657" w14:textId="77777777" w:rsidR="003A5F34" w:rsidRPr="00F45E53" w:rsidRDefault="003A5F34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666C90E" w14:textId="77777777" w:rsidR="003A5F34" w:rsidRPr="00F45E53" w:rsidRDefault="003A5F34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03BE292" w14:textId="77777777" w:rsidR="003A5F34" w:rsidRPr="00F45E53" w:rsidRDefault="003A5F34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4551" w:type="dxa"/>
          </w:tcPr>
          <w:p w14:paraId="046FD5A2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51634C1E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43E70F96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5F34" w:rsidRPr="00F45E53" w14:paraId="6292EB16" w14:textId="124DD918" w:rsidTr="003A5F34">
        <w:trPr>
          <w:trHeight w:val="268"/>
        </w:trPr>
        <w:tc>
          <w:tcPr>
            <w:tcW w:w="1239" w:type="dxa"/>
          </w:tcPr>
          <w:p w14:paraId="6D1A4E05" w14:textId="77777777" w:rsidR="003A5F34" w:rsidRPr="00F45E53" w:rsidRDefault="003A5F34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25300B15" w14:textId="77777777" w:rsidR="003A5F34" w:rsidRPr="00F45E53" w:rsidRDefault="003A5F34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F25E272" w14:textId="06CFDF35" w:rsidR="003A5F34" w:rsidRPr="00F45E53" w:rsidRDefault="003A5F34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4551" w:type="dxa"/>
          </w:tcPr>
          <w:p w14:paraId="4C23C81C" w14:textId="7FC8195F" w:rsidR="003A5F34" w:rsidRPr="0093682F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cantidad de </w:t>
            </w:r>
            <w:proofErr w:type="spellStart"/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</w:p>
        </w:tc>
        <w:tc>
          <w:tcPr>
            <w:tcW w:w="850" w:type="dxa"/>
          </w:tcPr>
          <w:p w14:paraId="13C0B2AA" w14:textId="77777777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4F8E1AE6" w14:textId="765CA2A4" w:rsidR="003A5F34" w:rsidRPr="00F45E53" w:rsidRDefault="00B24881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A3EAB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3A5F34" w:rsidRPr="00F45E53" w14:paraId="4DC9E721" w14:textId="19AAD7B4" w:rsidTr="003A5F34">
        <w:trPr>
          <w:trHeight w:val="268"/>
        </w:trPr>
        <w:tc>
          <w:tcPr>
            <w:tcW w:w="1239" w:type="dxa"/>
          </w:tcPr>
          <w:p w14:paraId="0DB61D03" w14:textId="7D729ED8" w:rsidR="003A5F34" w:rsidRPr="00F45E53" w:rsidRDefault="003A5F34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6</w:t>
            </w:r>
          </w:p>
        </w:tc>
        <w:tc>
          <w:tcPr>
            <w:tcW w:w="293" w:type="dxa"/>
          </w:tcPr>
          <w:p w14:paraId="1E83B6B0" w14:textId="5454E3D7" w:rsidR="003A5F34" w:rsidRPr="00F45E53" w:rsidRDefault="003A5F34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E043310" w14:textId="10CE2FF8" w:rsidR="003A5F34" w:rsidRDefault="003A5F34" w:rsidP="00030E9D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AKE</w:t>
            </w:r>
          </w:p>
        </w:tc>
        <w:tc>
          <w:tcPr>
            <w:tcW w:w="4551" w:type="dxa"/>
          </w:tcPr>
          <w:p w14:paraId="4227BE56" w14:textId="3A7ED814" w:rsidR="003A5F34" w:rsidRPr="0093682F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de personas en ejercicio </w:t>
            </w:r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cantidad </w:t>
            </w:r>
            <w:proofErr w:type="spellStart"/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</w:t>
            </w:r>
            <w:r w:rsidR="00DB5C49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</w:t>
            </w:r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as</w:t>
            </w:r>
            <w:proofErr w:type="spellEnd"/>
            <w:r w:rsidR="00633485"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bajo el campo 7 sea igual a 0</w:t>
            </w:r>
          </w:p>
        </w:tc>
        <w:tc>
          <w:tcPr>
            <w:tcW w:w="850" w:type="dxa"/>
          </w:tcPr>
          <w:p w14:paraId="09BDB4B3" w14:textId="3B080CE9" w:rsidR="003A5F34" w:rsidRPr="00F45E53" w:rsidRDefault="003A5F34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4A21C851" w14:textId="39CDA7D4" w:rsidR="003A5F34" w:rsidRDefault="00B24881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A3EAB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3A5F34" w:rsidRPr="00F45E53" w14:paraId="25B1B60A" w14:textId="0D0EA08C" w:rsidTr="003A5F34">
        <w:trPr>
          <w:trHeight w:val="268"/>
        </w:trPr>
        <w:tc>
          <w:tcPr>
            <w:tcW w:w="1239" w:type="dxa"/>
          </w:tcPr>
          <w:p w14:paraId="3951A833" w14:textId="04200679" w:rsidR="003A5F34" w:rsidRPr="00F45E53" w:rsidRDefault="003A5F34" w:rsidP="00FB69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0CAE7403" w14:textId="77777777" w:rsidR="003A5F34" w:rsidRPr="00F45E53" w:rsidRDefault="003A5F34" w:rsidP="00FB69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BA55582" w14:textId="77777777" w:rsidR="003A5F34" w:rsidRPr="00F45E53" w:rsidRDefault="003A5F34" w:rsidP="00FB69A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4551" w:type="dxa"/>
          </w:tcPr>
          <w:p w14:paraId="30CE1B78" w14:textId="77777777" w:rsidR="003A5F34" w:rsidRPr="00F45E53" w:rsidRDefault="003A5F34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6E0089C1" w14:textId="77777777" w:rsidR="003A5F34" w:rsidRPr="00F45E53" w:rsidRDefault="003A5F34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0531DB87" w14:textId="77777777" w:rsidR="003A5F34" w:rsidRPr="00F45E53" w:rsidRDefault="003A5F34" w:rsidP="00FB69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3B99BDD1" w:rsidR="00BD7718" w:rsidRPr="00F45E53" w:rsidRDefault="00BD7718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A56B43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5A4463C0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C201D04" w14:textId="2BD0800B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</w:t>
      </w:r>
      <w:r w:rsidR="008A3EAB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0" w:name="_Toc16320353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B67156">
      <w:pPr>
        <w:pStyle w:val="Ttulo2"/>
        <w:numPr>
          <w:ilvl w:val="1"/>
          <w:numId w:val="7"/>
        </w:numPr>
      </w:pPr>
      <w:bookmarkStart w:id="12" w:name="_Toc163203538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B67156">
      <w:pPr>
        <w:pStyle w:val="Ttulo2"/>
        <w:numPr>
          <w:ilvl w:val="2"/>
          <w:numId w:val="7"/>
        </w:numPr>
      </w:pPr>
      <w:bookmarkStart w:id="14" w:name="_Toc163203539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1C953E2A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DE055F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53AA6FB6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34161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con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16" w:name="_Toc163203540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008004E3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DE055F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69C53BD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186927E1" w14:textId="372B98BF" w:rsidR="008D497B" w:rsidRPr="00B9545E" w:rsidRDefault="008D497B" w:rsidP="008D497B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</w:t>
      </w:r>
      <w:r w:rsidR="00EE4603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Pr="00B9545E">
        <w:rPr>
          <w:rFonts w:ascii="Times New Roman" w:hAnsi="Times New Roman" w:cs="Times New Roman"/>
          <w:b/>
          <w:bCs/>
          <w:color w:val="4472C4" w:themeColor="accent1"/>
        </w:rPr>
        <w:t>denominada:</w:t>
      </w:r>
    </w:p>
    <w:p w14:paraId="5A77AD00" w14:textId="77777777" w:rsidR="00055BB7" w:rsidRPr="00B9545E" w:rsidRDefault="00055BB7" w:rsidP="00055BB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055BB7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489DFA92" w14:textId="77777777" w:rsidR="008D497B" w:rsidRPr="00B9545E" w:rsidRDefault="008D497B" w:rsidP="008D497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A27BDE" w14:textId="77777777" w:rsidR="008D497B" w:rsidRPr="00B9545E" w:rsidRDefault="008D497B" w:rsidP="008D497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296526">
      <w:pPr>
        <w:pStyle w:val="Ttulo2"/>
        <w:numPr>
          <w:ilvl w:val="1"/>
          <w:numId w:val="7"/>
        </w:numPr>
      </w:pPr>
      <w:bookmarkStart w:id="21" w:name="_Toc163203541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793B06">
      <w:pPr>
        <w:pStyle w:val="Ttulo2"/>
        <w:numPr>
          <w:ilvl w:val="2"/>
          <w:numId w:val="7"/>
        </w:numPr>
      </w:pPr>
      <w:bookmarkStart w:id="22" w:name="_Toc163203542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793B06">
      <w:pPr>
        <w:pStyle w:val="Ttulo2"/>
        <w:numPr>
          <w:ilvl w:val="2"/>
          <w:numId w:val="7"/>
        </w:numPr>
      </w:pPr>
      <w:bookmarkStart w:id="23" w:name="_Toc163203543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2B48885" w14:textId="77777777" w:rsidR="00124ABE" w:rsidRPr="00B537DA" w:rsidRDefault="00124ABE" w:rsidP="00124ABE">
      <w:pPr>
        <w:ind w:firstLine="708"/>
        <w:rPr>
          <w:rFonts w:ascii="Times New Roman" w:hAnsi="Times New Roman" w:cs="Times New Roman"/>
          <w:color w:val="4472C4" w:themeColor="accent1"/>
        </w:rPr>
      </w:pPr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787AE9">
      <w:pPr>
        <w:pStyle w:val="Ttulo1"/>
        <w:numPr>
          <w:ilvl w:val="0"/>
          <w:numId w:val="7"/>
        </w:numPr>
      </w:pPr>
      <w:bookmarkStart w:id="24" w:name="_Toc163203544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4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979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543"/>
        <w:gridCol w:w="1266"/>
        <w:gridCol w:w="10"/>
      </w:tblGrid>
      <w:tr w:rsidR="00481668" w:rsidRPr="003E2700" w14:paraId="49745509" w14:textId="14E5CB21" w:rsidTr="00481668">
        <w:trPr>
          <w:trHeight w:val="268"/>
        </w:trPr>
        <w:tc>
          <w:tcPr>
            <w:tcW w:w="1239" w:type="dxa"/>
          </w:tcPr>
          <w:p w14:paraId="619ADE40" w14:textId="77777777" w:rsidR="00481668" w:rsidRPr="003E2700" w:rsidRDefault="00481668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481668" w:rsidRPr="003E2700" w:rsidRDefault="00481668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481668" w:rsidRPr="003E2700" w:rsidRDefault="00481668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543" w:type="dxa"/>
          </w:tcPr>
          <w:p w14:paraId="0409D653" w14:textId="77777777" w:rsidR="00481668" w:rsidRPr="003E2700" w:rsidRDefault="00481668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  <w:gridSpan w:val="2"/>
          </w:tcPr>
          <w:p w14:paraId="086FF0C4" w14:textId="77777777" w:rsidR="00481668" w:rsidRPr="003E2700" w:rsidRDefault="00481668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481668" w:rsidRPr="003E2700" w14:paraId="659CD114" w14:textId="15C39EB6" w:rsidTr="00481668">
        <w:trPr>
          <w:trHeight w:val="268"/>
        </w:trPr>
        <w:tc>
          <w:tcPr>
            <w:tcW w:w="1239" w:type="dxa"/>
          </w:tcPr>
          <w:p w14:paraId="0EEF1F34" w14:textId="77777777" w:rsidR="00481668" w:rsidRPr="003E2700" w:rsidRDefault="00481668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481668" w:rsidRPr="003E2700" w:rsidRDefault="00481668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481668" w:rsidRPr="003E2700" w:rsidRDefault="00481668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543" w:type="dxa"/>
          </w:tcPr>
          <w:p w14:paraId="33C0DE28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  <w:gridSpan w:val="2"/>
          </w:tcPr>
          <w:p w14:paraId="0917802C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481668" w:rsidRPr="003E2700" w14:paraId="48D5295B" w14:textId="4F237620" w:rsidTr="00481668">
        <w:trPr>
          <w:trHeight w:val="268"/>
        </w:trPr>
        <w:tc>
          <w:tcPr>
            <w:tcW w:w="1239" w:type="dxa"/>
          </w:tcPr>
          <w:p w14:paraId="4C0DD5D7" w14:textId="77777777" w:rsidR="00481668" w:rsidRPr="003E2700" w:rsidRDefault="00481668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481668" w:rsidRPr="003E2700" w:rsidRDefault="00481668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77777777" w:rsidR="00481668" w:rsidRPr="003E2700" w:rsidRDefault="00481668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543" w:type="dxa"/>
          </w:tcPr>
          <w:p w14:paraId="5611FCB5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  <w:gridSpan w:val="2"/>
          </w:tcPr>
          <w:p w14:paraId="0B18933C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481668" w:rsidRPr="003E2700" w14:paraId="6F374A3E" w14:textId="6D8D54C6" w:rsidTr="00481668">
        <w:trPr>
          <w:trHeight w:val="268"/>
        </w:trPr>
        <w:tc>
          <w:tcPr>
            <w:tcW w:w="1239" w:type="dxa"/>
          </w:tcPr>
          <w:p w14:paraId="34A0699E" w14:textId="77777777" w:rsidR="00481668" w:rsidRPr="003E2700" w:rsidRDefault="00481668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481668" w:rsidRPr="003E2700" w:rsidRDefault="00481668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481668" w:rsidRPr="003E2700" w:rsidRDefault="00481668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543" w:type="dxa"/>
          </w:tcPr>
          <w:p w14:paraId="761119F9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  <w:gridSpan w:val="2"/>
          </w:tcPr>
          <w:p w14:paraId="091E6C8E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481668" w:rsidRPr="003E2700" w14:paraId="62463F16" w14:textId="5518657A" w:rsidTr="00481668">
        <w:trPr>
          <w:trHeight w:val="268"/>
        </w:trPr>
        <w:tc>
          <w:tcPr>
            <w:tcW w:w="1239" w:type="dxa"/>
          </w:tcPr>
          <w:p w14:paraId="37281161" w14:textId="77777777" w:rsidR="00481668" w:rsidRPr="003E2700" w:rsidRDefault="00481668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481668" w:rsidRPr="003E2700" w:rsidRDefault="00481668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481668" w:rsidRPr="003E2700" w:rsidRDefault="00481668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543" w:type="dxa"/>
          </w:tcPr>
          <w:p w14:paraId="0AF3E502" w14:textId="77777777" w:rsidR="00481668" w:rsidRPr="003E2700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  <w:gridSpan w:val="2"/>
          </w:tcPr>
          <w:p w14:paraId="49A53745" w14:textId="77777777" w:rsidR="00481668" w:rsidRPr="0093682F" w:rsidRDefault="00481668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481668" w:rsidRPr="00F45E53" w14:paraId="46433710" w14:textId="45BB9450" w:rsidTr="00481668">
        <w:trPr>
          <w:gridAfter w:val="1"/>
          <w:wAfter w:w="10" w:type="dxa"/>
          <w:trHeight w:val="268"/>
        </w:trPr>
        <w:tc>
          <w:tcPr>
            <w:tcW w:w="1239" w:type="dxa"/>
          </w:tcPr>
          <w:p w14:paraId="6B808906" w14:textId="77777777" w:rsidR="00481668" w:rsidRPr="00F45E53" w:rsidRDefault="00481668" w:rsidP="00DE05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D159069" w14:textId="77777777" w:rsidR="00481668" w:rsidRPr="00F45E53" w:rsidRDefault="00481668" w:rsidP="00DE05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51CEE7" w14:textId="09D37FD5" w:rsidR="00481668" w:rsidRPr="00F45E53" w:rsidRDefault="00481668" w:rsidP="00DE055F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PA1</w:t>
            </w:r>
          </w:p>
        </w:tc>
        <w:tc>
          <w:tcPr>
            <w:tcW w:w="5543" w:type="dxa"/>
          </w:tcPr>
          <w:p w14:paraId="1A39C590" w14:textId="47839FF4" w:rsidR="00481668" w:rsidRPr="00F45E53" w:rsidRDefault="00481668" w:rsidP="00DE05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F24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66" w:type="dxa"/>
          </w:tcPr>
          <w:p w14:paraId="355CDAD0" w14:textId="79A47C4F" w:rsidR="00481668" w:rsidRPr="00F45E53" w:rsidRDefault="00481668" w:rsidP="00DE05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481668" w:rsidRPr="00F45E53" w14:paraId="54BC5500" w14:textId="49E95415" w:rsidTr="00481668">
        <w:trPr>
          <w:gridAfter w:val="1"/>
          <w:wAfter w:w="10" w:type="dxa"/>
          <w:trHeight w:val="268"/>
        </w:trPr>
        <w:tc>
          <w:tcPr>
            <w:tcW w:w="1239" w:type="dxa"/>
          </w:tcPr>
          <w:p w14:paraId="1BA44CAD" w14:textId="77777777" w:rsidR="00481668" w:rsidRPr="00F45E53" w:rsidRDefault="00481668" w:rsidP="00DE05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091E3B34" w14:textId="77777777" w:rsidR="00481668" w:rsidRPr="00F45E53" w:rsidRDefault="00481668" w:rsidP="00DE05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D1EFC3" w14:textId="3797557F" w:rsidR="00481668" w:rsidRDefault="00481668" w:rsidP="00DE055F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AKE</w:t>
            </w:r>
          </w:p>
        </w:tc>
        <w:tc>
          <w:tcPr>
            <w:tcW w:w="5543" w:type="dxa"/>
          </w:tcPr>
          <w:p w14:paraId="52CAF889" w14:textId="77777777" w:rsidR="00481668" w:rsidRPr="0093682F" w:rsidRDefault="00481668" w:rsidP="00DE05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de personas en ejercicio </w:t>
            </w:r>
          </w:p>
          <w:p w14:paraId="7BE7FCAE" w14:textId="70F9072D" w:rsidR="00481668" w:rsidRPr="0093682F" w:rsidRDefault="00481668" w:rsidP="00DE05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3682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Cálculo: Cantidad de registros con cero en campo 7</w:t>
            </w:r>
          </w:p>
        </w:tc>
        <w:tc>
          <w:tcPr>
            <w:tcW w:w="1266" w:type="dxa"/>
          </w:tcPr>
          <w:p w14:paraId="0DD58E2F" w14:textId="6803AEBB" w:rsidR="00481668" w:rsidRPr="00F45E53" w:rsidRDefault="00481668" w:rsidP="0048166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481668" w:rsidRPr="00F45E53" w14:paraId="1E313492" w14:textId="4901ED1E" w:rsidTr="00481668">
        <w:trPr>
          <w:gridAfter w:val="1"/>
          <w:wAfter w:w="10" w:type="dxa"/>
          <w:trHeight w:val="268"/>
        </w:trPr>
        <w:tc>
          <w:tcPr>
            <w:tcW w:w="1239" w:type="dxa"/>
          </w:tcPr>
          <w:p w14:paraId="06AE669E" w14:textId="71A4B876" w:rsidR="00481668" w:rsidRDefault="00481668" w:rsidP="00DE05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93" w:type="dxa"/>
          </w:tcPr>
          <w:p w14:paraId="6BA35E17" w14:textId="57457430" w:rsidR="00481668" w:rsidRDefault="00481668" w:rsidP="00DE05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55D7603" w14:textId="4344876E" w:rsidR="00481668" w:rsidRDefault="00481668" w:rsidP="00DE055F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543" w:type="dxa"/>
          </w:tcPr>
          <w:p w14:paraId="1D855364" w14:textId="5A1E339D" w:rsidR="00481668" w:rsidRPr="00FB69A2" w:rsidRDefault="00481668" w:rsidP="00DE05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266" w:type="dxa"/>
          </w:tcPr>
          <w:p w14:paraId="1EDCF860" w14:textId="5BE1C881" w:rsidR="00481668" w:rsidRDefault="00481668" w:rsidP="00DE05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4A7AEF">
      <w:pPr>
        <w:pStyle w:val="Ttulo1"/>
        <w:numPr>
          <w:ilvl w:val="0"/>
          <w:numId w:val="7"/>
        </w:numPr>
        <w:rPr>
          <w:rFonts w:cs="Times New Roman"/>
        </w:rPr>
      </w:pPr>
      <w:bookmarkStart w:id="25" w:name="_Toc163203545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5"/>
    </w:p>
    <w:p w14:paraId="5206A8F2" w14:textId="77777777" w:rsidR="004A7AEF" w:rsidRDefault="004A7AEF" w:rsidP="004A7AEF">
      <w:pPr>
        <w:pStyle w:val="Ttulo1"/>
        <w:ind w:left="360"/>
        <w:rPr>
          <w:rFonts w:cs="Times New Roman"/>
        </w:rPr>
      </w:pPr>
    </w:p>
    <w:p w14:paraId="6D8D68D3" w14:textId="77777777" w:rsidR="00046CF9" w:rsidRPr="00A30C68" w:rsidRDefault="00046CF9" w:rsidP="00046CF9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64FB58EB" w14:textId="77777777" w:rsidR="00046CF9" w:rsidRPr="00A30C68" w:rsidRDefault="00046CF9" w:rsidP="00046CF9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98F095D" w14:textId="1234244D" w:rsidR="00046CF9" w:rsidRDefault="00046CF9" w:rsidP="00046CF9">
      <w:pPr>
        <w:pStyle w:val="Prrafodelista"/>
        <w:numPr>
          <w:ilvl w:val="0"/>
          <w:numId w:val="262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En caso de éxito en la propuesta de cálculo: Se deberá incluir el siguiente texto “Se encuentra archivo disponible para su Aprobación (incluir nombre</w:t>
      </w:r>
      <w:r w:rsidR="00296A65">
        <w:rPr>
          <w:rFonts w:ascii="Times New Roman" w:hAnsi="Times New Roman" w:cs="Times New Roman"/>
          <w:color w:val="4472C4" w:themeColor="accent1"/>
        </w:rPr>
        <w:t>)</w:t>
      </w:r>
      <w:r w:rsidRPr="00A30C68">
        <w:rPr>
          <w:rFonts w:ascii="Times New Roman" w:hAnsi="Times New Roman" w:cs="Times New Roman"/>
          <w:color w:val="4472C4" w:themeColor="accent1"/>
        </w:rPr>
        <w:t xml:space="preserve">”. </w:t>
      </w:r>
    </w:p>
    <w:p w14:paraId="1F66EE08" w14:textId="77777777" w:rsidR="00046CF9" w:rsidRDefault="00046CF9" w:rsidP="00046CF9">
      <w:pPr>
        <w:pStyle w:val="Prrafodelista"/>
        <w:numPr>
          <w:ilvl w:val="0"/>
          <w:numId w:val="262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En caso de error (validación/transmisión): Se deberá incluir el texto “Se presentan problemas con la transferencia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4AC67A0E" w14:textId="60E4184E" w:rsidR="00046CF9" w:rsidRPr="00A30C68" w:rsidRDefault="00046CF9" w:rsidP="00046CF9">
      <w:pPr>
        <w:pStyle w:val="Prrafodelista"/>
        <w:numPr>
          <w:ilvl w:val="0"/>
          <w:numId w:val="262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Si la transmisión final fue exitosa, el mensaje será el siguiente “El proceso ha finalizado en forma exitosa para el archivo </w:t>
      </w:r>
      <w:bookmarkStart w:id="26" w:name="_Hlk160527430"/>
      <w:r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296A65">
        <w:rPr>
          <w:rFonts w:ascii="Times New Roman" w:hAnsi="Times New Roman" w:cs="Times New Roman"/>
          <w:color w:val="4472C4" w:themeColor="accent1"/>
        </w:rPr>
        <w:t>, correlativo salida</w:t>
      </w:r>
      <w:r w:rsidR="00E7512B">
        <w:rPr>
          <w:rFonts w:ascii="Times New Roman" w:hAnsi="Times New Roman" w:cs="Times New Roman"/>
          <w:color w:val="4472C4" w:themeColor="accent1"/>
        </w:rPr>
        <w:t xml:space="preserve"> y</w:t>
      </w:r>
      <w:r w:rsidR="00296A65">
        <w:rPr>
          <w:rFonts w:ascii="Times New Roman" w:hAnsi="Times New Roman" w:cs="Times New Roman"/>
          <w:color w:val="4472C4" w:themeColor="accent1"/>
        </w:rPr>
        <w:t xml:space="preserve"> destino)</w:t>
      </w:r>
      <w:bookmarkEnd w:id="26"/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27" w:name="_Toc163203546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75ABB5FA" w14:textId="77777777" w:rsidR="00C3583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3A5CB3A9" w:rsidR="001D2934" w:rsidRPr="009947CD" w:rsidRDefault="00C35832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32D3F">
        <w:rPr>
          <w:rFonts w:ascii="Times New Roman" w:hAnsi="Times New Roman" w:cs="Times New Roman"/>
          <w:color w:val="4472C4" w:themeColor="accent1"/>
        </w:rPr>
        <w:t>Nombre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CB43FE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B01BF" w14:textId="77777777" w:rsidR="00994778" w:rsidRDefault="00994778" w:rsidP="00F10206">
      <w:pPr>
        <w:spacing w:after="0" w:line="240" w:lineRule="auto"/>
      </w:pPr>
      <w:r>
        <w:separator/>
      </w:r>
    </w:p>
  </w:endnote>
  <w:endnote w:type="continuationSeparator" w:id="0">
    <w:p w14:paraId="03E325EC" w14:textId="77777777" w:rsidR="00994778" w:rsidRDefault="0099477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99B76" w14:textId="77777777" w:rsidR="00994778" w:rsidRDefault="00994778" w:rsidP="00F10206">
      <w:pPr>
        <w:spacing w:after="0" w:line="240" w:lineRule="auto"/>
      </w:pPr>
      <w:r>
        <w:separator/>
      </w:r>
    </w:p>
  </w:footnote>
  <w:footnote w:type="continuationSeparator" w:id="0">
    <w:p w14:paraId="17F6DA99" w14:textId="77777777" w:rsidR="00994778" w:rsidRDefault="0099477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153"/>
    <w:multiLevelType w:val="multilevel"/>
    <w:tmpl w:val="BD5E39B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13F77D7"/>
    <w:multiLevelType w:val="multilevel"/>
    <w:tmpl w:val="98F68AB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1927747"/>
    <w:multiLevelType w:val="hybridMultilevel"/>
    <w:tmpl w:val="7212AB16"/>
    <w:lvl w:ilvl="0" w:tplc="0066B6D8">
      <w:start w:val="1"/>
      <w:numFmt w:val="decimal"/>
      <w:lvlText w:val="%1."/>
      <w:lvlJc w:val="left"/>
      <w:pPr>
        <w:ind w:left="93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F1560A8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3DDEBE02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C288676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C234F17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FA20556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DCFAE3CC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C846DF2A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0DB086E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1798D"/>
    <w:multiLevelType w:val="multilevel"/>
    <w:tmpl w:val="AF02888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22169F3"/>
    <w:multiLevelType w:val="multilevel"/>
    <w:tmpl w:val="AF968494"/>
    <w:lvl w:ilvl="0">
      <w:start w:val="5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o"/>
      <w:lvlJc w:val="left"/>
      <w:pPr>
        <w:ind w:left="16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02C3176F"/>
    <w:multiLevelType w:val="multilevel"/>
    <w:tmpl w:val="5D08592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03737F11"/>
    <w:multiLevelType w:val="multilevel"/>
    <w:tmpl w:val="07DC01DA"/>
    <w:lvl w:ilvl="0">
      <w:start w:val="1"/>
      <w:numFmt w:val="decimal"/>
      <w:lvlText w:val="%1."/>
      <w:lvlJc w:val="left"/>
      <w:pPr>
        <w:ind w:left="779" w:hanging="567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90" w:hanging="711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31" w:hanging="852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143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6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9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12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6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03DE079F"/>
    <w:multiLevelType w:val="multilevel"/>
    <w:tmpl w:val="3FA88A76"/>
    <w:lvl w:ilvl="0">
      <w:start w:val="5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403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9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1136"/>
      </w:pPr>
      <w:rPr>
        <w:rFonts w:hint="default"/>
        <w:lang w:val="es-ES" w:eastAsia="en-US" w:bidi="ar-SA"/>
      </w:rPr>
    </w:lvl>
  </w:abstractNum>
  <w:abstractNum w:abstractNumId="1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5554539"/>
    <w:multiLevelType w:val="multilevel"/>
    <w:tmpl w:val="C7D6EEA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F9625C"/>
    <w:multiLevelType w:val="multilevel"/>
    <w:tmpl w:val="7AC08866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1136"/>
      </w:pPr>
      <w:rPr>
        <w:rFonts w:hint="default"/>
        <w:lang w:val="es-ES" w:eastAsia="en-US" w:bidi="ar-SA"/>
      </w:rPr>
    </w:lvl>
  </w:abstractNum>
  <w:abstractNum w:abstractNumId="1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7090977"/>
    <w:multiLevelType w:val="multilevel"/>
    <w:tmpl w:val="91422D4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" w15:restartNumberingAfterBreak="0">
    <w:nsid w:val="077C5221"/>
    <w:multiLevelType w:val="multilevel"/>
    <w:tmpl w:val="178E00B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7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7E91392"/>
    <w:multiLevelType w:val="hybridMultilevel"/>
    <w:tmpl w:val="1B387270"/>
    <w:lvl w:ilvl="0" w:tplc="CE8C634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D00A936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14880B2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D040E3D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D99CC9E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0136C164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B3904FC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FA4E32D0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B78E4FC4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080C5D1C"/>
    <w:multiLevelType w:val="hybridMultilevel"/>
    <w:tmpl w:val="73BED1AC"/>
    <w:lvl w:ilvl="0" w:tplc="35EE55E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C08CCAA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1BDAF092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D3363D7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CC5215B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7FC06728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D4DA719A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AB8C8E4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E7647FC4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08513082"/>
    <w:multiLevelType w:val="hybridMultilevel"/>
    <w:tmpl w:val="739A5910"/>
    <w:lvl w:ilvl="0" w:tplc="29A63D8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FCE52B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B20AC672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9D5AF1F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48541B28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4E1E5F90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A92CAFC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B79C701E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BFC8EDE6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088F0830"/>
    <w:multiLevelType w:val="multilevel"/>
    <w:tmpl w:val="8332B5E2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0A145921"/>
    <w:multiLevelType w:val="multilevel"/>
    <w:tmpl w:val="3E688ED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" w15:restartNumberingAfterBreak="0">
    <w:nsid w:val="0B3E73DE"/>
    <w:multiLevelType w:val="multilevel"/>
    <w:tmpl w:val="BC04968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" w15:restartNumberingAfterBreak="0">
    <w:nsid w:val="0E080B78"/>
    <w:multiLevelType w:val="hybridMultilevel"/>
    <w:tmpl w:val="5FBE9144"/>
    <w:lvl w:ilvl="0" w:tplc="61AC6E8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DE2A98C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949EE7F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4A04CC7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04800E0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4FC821C4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E7D462C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B782A79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0270C94E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0E4D563D"/>
    <w:multiLevelType w:val="multilevel"/>
    <w:tmpl w:val="38660D9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0F00379D"/>
    <w:multiLevelType w:val="multilevel"/>
    <w:tmpl w:val="725A609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0F515AE0"/>
    <w:multiLevelType w:val="multilevel"/>
    <w:tmpl w:val="FC9A328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105363C6"/>
    <w:multiLevelType w:val="multilevel"/>
    <w:tmpl w:val="016E3776"/>
    <w:lvl w:ilvl="0">
      <w:start w:val="8"/>
      <w:numFmt w:val="decimal"/>
      <w:lvlText w:val="%1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344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1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57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13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9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10610A86"/>
    <w:multiLevelType w:val="multilevel"/>
    <w:tmpl w:val="BE8C84A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117B447D"/>
    <w:multiLevelType w:val="multilevel"/>
    <w:tmpl w:val="4920BD1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11E11B14"/>
    <w:multiLevelType w:val="multilevel"/>
    <w:tmpl w:val="EAF4598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1356781B"/>
    <w:multiLevelType w:val="multilevel"/>
    <w:tmpl w:val="E6C0DEB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136241D8"/>
    <w:multiLevelType w:val="hybridMultilevel"/>
    <w:tmpl w:val="868669E0"/>
    <w:lvl w:ilvl="0" w:tplc="276CC27A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A6E4EA"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2" w:tplc="8AA8D9CE"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  <w:lvl w:ilvl="3" w:tplc="58F64728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4" w:tplc="3B2EE37E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5" w:tplc="E9B67712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6" w:tplc="8FBA6632">
      <w:numFmt w:val="bullet"/>
      <w:lvlText w:val="•"/>
      <w:lvlJc w:val="left"/>
      <w:pPr>
        <w:ind w:left="5009" w:hanging="360"/>
      </w:pPr>
      <w:rPr>
        <w:rFonts w:hint="default"/>
        <w:lang w:val="es-ES" w:eastAsia="en-US" w:bidi="ar-SA"/>
      </w:rPr>
    </w:lvl>
    <w:lvl w:ilvl="7" w:tplc="048826EA"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8" w:tplc="30442A12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138743ED"/>
    <w:multiLevelType w:val="multilevel"/>
    <w:tmpl w:val="3AF4F1D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145F3415"/>
    <w:multiLevelType w:val="hybridMultilevel"/>
    <w:tmpl w:val="AA200F8E"/>
    <w:lvl w:ilvl="0" w:tplc="1570D1B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570C718">
      <w:numFmt w:val="bullet"/>
      <w:lvlText w:val="-"/>
      <w:lvlJc w:val="left"/>
      <w:pPr>
        <w:ind w:left="165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90E8B024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D6227CAA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4" w:tplc="ECEA6F8C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5" w:tplc="DC180300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6" w:tplc="4FDC1728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7" w:tplc="BF18950C">
      <w:numFmt w:val="bullet"/>
      <w:lvlText w:val="•"/>
      <w:lvlJc w:val="left"/>
      <w:pPr>
        <w:ind w:left="7541" w:hanging="360"/>
      </w:pPr>
      <w:rPr>
        <w:rFonts w:hint="default"/>
        <w:lang w:val="es-ES" w:eastAsia="en-US" w:bidi="ar-SA"/>
      </w:rPr>
    </w:lvl>
    <w:lvl w:ilvl="8" w:tplc="9830F0B0">
      <w:numFmt w:val="bullet"/>
      <w:lvlText w:val="•"/>
      <w:lvlJc w:val="left"/>
      <w:pPr>
        <w:ind w:left="8521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38" w15:restartNumberingAfterBreak="0">
    <w:nsid w:val="15CF6771"/>
    <w:multiLevelType w:val="multilevel"/>
    <w:tmpl w:val="44D62D28"/>
    <w:lvl w:ilvl="0">
      <w:start w:val="8"/>
      <w:numFmt w:val="decimal"/>
      <w:lvlText w:val="%1"/>
      <w:lvlJc w:val="left"/>
      <w:pPr>
        <w:ind w:left="212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212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212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212" w:hanging="1136"/>
        <w:jc w:val="right"/>
      </w:pPr>
      <w:rPr>
        <w:rFonts w:hint="default"/>
        <w:b/>
        <w:bCs/>
        <w:spacing w:val="-1"/>
        <w:w w:val="99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1659130B"/>
    <w:multiLevelType w:val="hybridMultilevel"/>
    <w:tmpl w:val="8F36B4C6"/>
    <w:lvl w:ilvl="0" w:tplc="903A88D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49221D22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206E7738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0F58073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96782212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946435E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449469E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7AA0B76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14382A0E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16764FA5"/>
    <w:multiLevelType w:val="multilevel"/>
    <w:tmpl w:val="560C84F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1" w15:restartNumberingAfterBreak="0">
    <w:nsid w:val="17E4471A"/>
    <w:multiLevelType w:val="multilevel"/>
    <w:tmpl w:val="C97E9270"/>
    <w:lvl w:ilvl="0">
      <w:start w:val="5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911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2" w15:restartNumberingAfterBreak="0">
    <w:nsid w:val="188D7EEF"/>
    <w:multiLevelType w:val="multilevel"/>
    <w:tmpl w:val="BED0B06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3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18C44375"/>
    <w:multiLevelType w:val="multilevel"/>
    <w:tmpl w:val="36BE683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5" w15:restartNumberingAfterBreak="0">
    <w:nsid w:val="1900546F"/>
    <w:multiLevelType w:val="multilevel"/>
    <w:tmpl w:val="D620119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6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1B6E7063"/>
    <w:multiLevelType w:val="multilevel"/>
    <w:tmpl w:val="A53EB5B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8" w15:restartNumberingAfterBreak="0">
    <w:nsid w:val="1B816208"/>
    <w:multiLevelType w:val="hybridMultilevel"/>
    <w:tmpl w:val="4FA84940"/>
    <w:lvl w:ilvl="0" w:tplc="75E8C82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AD263024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54D4D43E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0A1C46E2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B38EFFE2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157ED74C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0C44DEFE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429E1978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0728DA4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1BC62BAB"/>
    <w:multiLevelType w:val="multilevel"/>
    <w:tmpl w:val="ED3A7B7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50" w15:restartNumberingAfterBreak="0">
    <w:nsid w:val="1C0F252D"/>
    <w:multiLevelType w:val="multilevel"/>
    <w:tmpl w:val="DAE0799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1C1E7353"/>
    <w:multiLevelType w:val="multilevel"/>
    <w:tmpl w:val="EF16D36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52" w15:restartNumberingAfterBreak="0">
    <w:nsid w:val="1CEE2017"/>
    <w:multiLevelType w:val="multilevel"/>
    <w:tmpl w:val="A5B46028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53" w15:restartNumberingAfterBreak="0">
    <w:nsid w:val="1D9B7CB2"/>
    <w:multiLevelType w:val="hybridMultilevel"/>
    <w:tmpl w:val="390CCB36"/>
    <w:lvl w:ilvl="0" w:tplc="56EE750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61EC11FA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112E961E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A6F21CAC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559CD4F4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4F82ABAC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80BC0C74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33F245D4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3FD4FB7A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abstractNum w:abstractNumId="54" w15:restartNumberingAfterBreak="0">
    <w:nsid w:val="1F15193E"/>
    <w:multiLevelType w:val="multilevel"/>
    <w:tmpl w:val="27DEDD9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55" w15:restartNumberingAfterBreak="0">
    <w:nsid w:val="1F1A5B6B"/>
    <w:multiLevelType w:val="hybridMultilevel"/>
    <w:tmpl w:val="C382CC40"/>
    <w:lvl w:ilvl="0" w:tplc="662AE5CC">
      <w:start w:val="1"/>
      <w:numFmt w:val="lowerLetter"/>
      <w:lvlText w:val="%1)"/>
      <w:lvlJc w:val="left"/>
      <w:pPr>
        <w:ind w:left="212" w:hanging="324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65EEC1E2">
      <w:numFmt w:val="bullet"/>
      <w:lvlText w:val="•"/>
      <w:lvlJc w:val="left"/>
      <w:pPr>
        <w:ind w:left="1246" w:hanging="324"/>
      </w:pPr>
      <w:rPr>
        <w:rFonts w:hint="default"/>
        <w:lang w:val="es-ES" w:eastAsia="en-US" w:bidi="ar-SA"/>
      </w:rPr>
    </w:lvl>
    <w:lvl w:ilvl="2" w:tplc="AA0C19E0">
      <w:numFmt w:val="bullet"/>
      <w:lvlText w:val="•"/>
      <w:lvlJc w:val="left"/>
      <w:pPr>
        <w:ind w:left="2272" w:hanging="324"/>
      </w:pPr>
      <w:rPr>
        <w:rFonts w:hint="default"/>
        <w:lang w:val="es-ES" w:eastAsia="en-US" w:bidi="ar-SA"/>
      </w:rPr>
    </w:lvl>
    <w:lvl w:ilvl="3" w:tplc="E5BE4780">
      <w:numFmt w:val="bullet"/>
      <w:lvlText w:val="•"/>
      <w:lvlJc w:val="left"/>
      <w:pPr>
        <w:ind w:left="3298" w:hanging="324"/>
      </w:pPr>
      <w:rPr>
        <w:rFonts w:hint="default"/>
        <w:lang w:val="es-ES" w:eastAsia="en-US" w:bidi="ar-SA"/>
      </w:rPr>
    </w:lvl>
    <w:lvl w:ilvl="4" w:tplc="866EC302">
      <w:numFmt w:val="bullet"/>
      <w:lvlText w:val="•"/>
      <w:lvlJc w:val="left"/>
      <w:pPr>
        <w:ind w:left="4324" w:hanging="324"/>
      </w:pPr>
      <w:rPr>
        <w:rFonts w:hint="default"/>
        <w:lang w:val="es-ES" w:eastAsia="en-US" w:bidi="ar-SA"/>
      </w:rPr>
    </w:lvl>
    <w:lvl w:ilvl="5" w:tplc="B3F8B252">
      <w:numFmt w:val="bullet"/>
      <w:lvlText w:val="•"/>
      <w:lvlJc w:val="left"/>
      <w:pPr>
        <w:ind w:left="5351" w:hanging="324"/>
      </w:pPr>
      <w:rPr>
        <w:rFonts w:hint="default"/>
        <w:lang w:val="es-ES" w:eastAsia="en-US" w:bidi="ar-SA"/>
      </w:rPr>
    </w:lvl>
    <w:lvl w:ilvl="6" w:tplc="A79CB3FA">
      <w:numFmt w:val="bullet"/>
      <w:lvlText w:val="•"/>
      <w:lvlJc w:val="left"/>
      <w:pPr>
        <w:ind w:left="6377" w:hanging="324"/>
      </w:pPr>
      <w:rPr>
        <w:rFonts w:hint="default"/>
        <w:lang w:val="es-ES" w:eastAsia="en-US" w:bidi="ar-SA"/>
      </w:rPr>
    </w:lvl>
    <w:lvl w:ilvl="7" w:tplc="19BC9218">
      <w:numFmt w:val="bullet"/>
      <w:lvlText w:val="•"/>
      <w:lvlJc w:val="left"/>
      <w:pPr>
        <w:ind w:left="7403" w:hanging="324"/>
      </w:pPr>
      <w:rPr>
        <w:rFonts w:hint="default"/>
        <w:lang w:val="es-ES" w:eastAsia="en-US" w:bidi="ar-SA"/>
      </w:rPr>
    </w:lvl>
    <w:lvl w:ilvl="8" w:tplc="0630A80C">
      <w:numFmt w:val="bullet"/>
      <w:lvlText w:val="•"/>
      <w:lvlJc w:val="left"/>
      <w:pPr>
        <w:ind w:left="8429" w:hanging="324"/>
      </w:pPr>
      <w:rPr>
        <w:rFonts w:hint="default"/>
        <w:lang w:val="es-ES" w:eastAsia="en-US" w:bidi="ar-SA"/>
      </w:rPr>
    </w:lvl>
  </w:abstractNum>
  <w:abstractNum w:abstractNumId="56" w15:restartNumberingAfterBreak="0">
    <w:nsid w:val="1F937D1B"/>
    <w:multiLevelType w:val="multilevel"/>
    <w:tmpl w:val="A7FE3FA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57" w15:restartNumberingAfterBreak="0">
    <w:nsid w:val="1FE83ACF"/>
    <w:multiLevelType w:val="multilevel"/>
    <w:tmpl w:val="CB3A169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205B00DC"/>
    <w:multiLevelType w:val="multilevel"/>
    <w:tmpl w:val="6BAAEC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20C322B1"/>
    <w:multiLevelType w:val="hybridMultilevel"/>
    <w:tmpl w:val="26EE051A"/>
    <w:lvl w:ilvl="0" w:tplc="10C23AF4">
      <w:numFmt w:val="bullet"/>
      <w:lvlText w:val=""/>
      <w:lvlJc w:val="left"/>
      <w:pPr>
        <w:ind w:left="730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23A2781E">
      <w:numFmt w:val="bullet"/>
      <w:lvlText w:val="•"/>
      <w:lvlJc w:val="left"/>
      <w:pPr>
        <w:ind w:left="1657" w:hanging="360"/>
      </w:pPr>
      <w:rPr>
        <w:rFonts w:hint="default"/>
        <w:lang w:val="es-ES" w:eastAsia="en-US" w:bidi="ar-SA"/>
      </w:rPr>
    </w:lvl>
    <w:lvl w:ilvl="2" w:tplc="8C982118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0BC84714"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4" w:tplc="18E204A0">
      <w:numFmt w:val="bullet"/>
      <w:lvlText w:val="•"/>
      <w:lvlJc w:val="left"/>
      <w:pPr>
        <w:ind w:left="4410" w:hanging="360"/>
      </w:pPr>
      <w:rPr>
        <w:rFonts w:hint="default"/>
        <w:lang w:val="es-ES" w:eastAsia="en-US" w:bidi="ar-SA"/>
      </w:rPr>
    </w:lvl>
    <w:lvl w:ilvl="5" w:tplc="EAD2112C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6" w:tplc="3BAEF174">
      <w:numFmt w:val="bullet"/>
      <w:lvlText w:val="•"/>
      <w:lvlJc w:val="left"/>
      <w:pPr>
        <w:ind w:left="6245" w:hanging="360"/>
      </w:pPr>
      <w:rPr>
        <w:rFonts w:hint="default"/>
        <w:lang w:val="es-ES" w:eastAsia="en-US" w:bidi="ar-SA"/>
      </w:rPr>
    </w:lvl>
    <w:lvl w:ilvl="7" w:tplc="9C004C78"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  <w:lvl w:ilvl="8" w:tplc="1018D3F8">
      <w:numFmt w:val="bullet"/>
      <w:lvlText w:val="•"/>
      <w:lvlJc w:val="left"/>
      <w:pPr>
        <w:ind w:left="8081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20D54703"/>
    <w:multiLevelType w:val="multilevel"/>
    <w:tmpl w:val="0074C48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2183578B"/>
    <w:multiLevelType w:val="multilevel"/>
    <w:tmpl w:val="8564EA6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2" w15:restartNumberingAfterBreak="0">
    <w:nsid w:val="218E05F7"/>
    <w:multiLevelType w:val="multilevel"/>
    <w:tmpl w:val="1A20B35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3" w15:restartNumberingAfterBreak="0">
    <w:nsid w:val="21FF6220"/>
    <w:multiLevelType w:val="multilevel"/>
    <w:tmpl w:val="82DCBFF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4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22B77032"/>
    <w:multiLevelType w:val="multilevel"/>
    <w:tmpl w:val="E8A8F112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774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25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6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28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9" w:hanging="1136"/>
      </w:pPr>
      <w:rPr>
        <w:rFonts w:hint="default"/>
        <w:lang w:val="es-ES" w:eastAsia="en-US" w:bidi="ar-SA"/>
      </w:rPr>
    </w:lvl>
  </w:abstractNum>
  <w:abstractNum w:abstractNumId="66" w15:restartNumberingAfterBreak="0">
    <w:nsid w:val="23900D0B"/>
    <w:multiLevelType w:val="multilevel"/>
    <w:tmpl w:val="237A47E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7" w15:restartNumberingAfterBreak="0">
    <w:nsid w:val="239F3101"/>
    <w:multiLevelType w:val="multilevel"/>
    <w:tmpl w:val="4D64552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8" w15:restartNumberingAfterBreak="0">
    <w:nsid w:val="24417976"/>
    <w:multiLevelType w:val="multilevel"/>
    <w:tmpl w:val="0AF46EB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69" w15:restartNumberingAfterBreak="0">
    <w:nsid w:val="24AD4625"/>
    <w:multiLevelType w:val="hybridMultilevel"/>
    <w:tmpl w:val="84B0E310"/>
    <w:lvl w:ilvl="0" w:tplc="9954A48C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10668D98">
      <w:numFmt w:val="bullet"/>
      <w:lvlText w:val=""/>
      <w:lvlJc w:val="left"/>
      <w:pPr>
        <w:ind w:left="849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2" w:tplc="8C6EC938">
      <w:numFmt w:val="bullet"/>
      <w:lvlText w:val=""/>
      <w:lvlJc w:val="left"/>
      <w:pPr>
        <w:ind w:left="127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 w:tplc="FE50D874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  <w:lvl w:ilvl="4" w:tplc="7682E388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5" w:tplc="902C515E">
      <w:numFmt w:val="bullet"/>
      <w:lvlText w:val="•"/>
      <w:lvlJc w:val="left"/>
      <w:pPr>
        <w:ind w:left="3794" w:hanging="360"/>
      </w:pPr>
      <w:rPr>
        <w:rFonts w:hint="default"/>
        <w:lang w:val="es-ES" w:eastAsia="en-US" w:bidi="ar-SA"/>
      </w:rPr>
    </w:lvl>
    <w:lvl w:ilvl="6" w:tplc="DED42DD4">
      <w:numFmt w:val="bullet"/>
      <w:lvlText w:val="•"/>
      <w:lvlJc w:val="left"/>
      <w:pPr>
        <w:ind w:left="4633" w:hanging="360"/>
      </w:pPr>
      <w:rPr>
        <w:rFonts w:hint="default"/>
        <w:lang w:val="es-ES" w:eastAsia="en-US" w:bidi="ar-SA"/>
      </w:rPr>
    </w:lvl>
    <w:lvl w:ilvl="7" w:tplc="7D28ED46">
      <w:numFmt w:val="bullet"/>
      <w:lvlText w:val="•"/>
      <w:lvlJc w:val="left"/>
      <w:pPr>
        <w:ind w:left="5471" w:hanging="360"/>
      </w:pPr>
      <w:rPr>
        <w:rFonts w:hint="default"/>
        <w:lang w:val="es-ES" w:eastAsia="en-US" w:bidi="ar-SA"/>
      </w:rPr>
    </w:lvl>
    <w:lvl w:ilvl="8" w:tplc="5FA829CA">
      <w:numFmt w:val="bullet"/>
      <w:lvlText w:val="•"/>
      <w:lvlJc w:val="left"/>
      <w:pPr>
        <w:ind w:left="6309" w:hanging="360"/>
      </w:pPr>
      <w:rPr>
        <w:rFonts w:hint="default"/>
        <w:lang w:val="es-ES" w:eastAsia="en-US" w:bidi="ar-SA"/>
      </w:rPr>
    </w:lvl>
  </w:abstractNum>
  <w:abstractNum w:abstractNumId="70" w15:restartNumberingAfterBreak="0">
    <w:nsid w:val="25590DCF"/>
    <w:multiLevelType w:val="multilevel"/>
    <w:tmpl w:val="0030959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1" w15:restartNumberingAfterBreak="0">
    <w:nsid w:val="25B661C3"/>
    <w:multiLevelType w:val="multilevel"/>
    <w:tmpl w:val="783C183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2" w15:restartNumberingAfterBreak="0">
    <w:nsid w:val="25B67E7E"/>
    <w:multiLevelType w:val="multilevel"/>
    <w:tmpl w:val="E6606F5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3" w15:restartNumberingAfterBreak="0">
    <w:nsid w:val="26CA486C"/>
    <w:multiLevelType w:val="multilevel"/>
    <w:tmpl w:val="508C982E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74" w15:restartNumberingAfterBreak="0">
    <w:nsid w:val="27DD797A"/>
    <w:multiLevelType w:val="multilevel"/>
    <w:tmpl w:val="1F10EBE8"/>
    <w:lvl w:ilvl="0">
      <w:start w:val="5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75" w15:restartNumberingAfterBreak="0">
    <w:nsid w:val="281A1D7C"/>
    <w:multiLevelType w:val="multilevel"/>
    <w:tmpl w:val="97FC0D6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6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9915FD5"/>
    <w:multiLevelType w:val="multilevel"/>
    <w:tmpl w:val="9564B8D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8" w15:restartNumberingAfterBreak="0">
    <w:nsid w:val="2A262BE9"/>
    <w:multiLevelType w:val="multilevel"/>
    <w:tmpl w:val="A662859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9" w15:restartNumberingAfterBreak="0">
    <w:nsid w:val="2AE370C5"/>
    <w:multiLevelType w:val="multilevel"/>
    <w:tmpl w:val="1A0238AA"/>
    <w:lvl w:ilvl="0">
      <w:start w:val="8"/>
      <w:numFmt w:val="decimal"/>
      <w:lvlText w:val="%1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344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1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57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13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9" w:hanging="1136"/>
      </w:pPr>
      <w:rPr>
        <w:rFonts w:hint="default"/>
        <w:lang w:val="es-ES" w:eastAsia="en-US" w:bidi="ar-SA"/>
      </w:rPr>
    </w:lvl>
  </w:abstractNum>
  <w:abstractNum w:abstractNumId="80" w15:restartNumberingAfterBreak="0">
    <w:nsid w:val="2AF65B52"/>
    <w:multiLevelType w:val="multilevel"/>
    <w:tmpl w:val="34FE5F50"/>
    <w:lvl w:ilvl="0">
      <w:start w:val="2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996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1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1" w15:restartNumberingAfterBreak="0">
    <w:nsid w:val="2BB27C94"/>
    <w:multiLevelType w:val="multilevel"/>
    <w:tmpl w:val="2CD6583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2" w15:restartNumberingAfterBreak="0">
    <w:nsid w:val="2C0D31B0"/>
    <w:multiLevelType w:val="multilevel"/>
    <w:tmpl w:val="C322718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83" w15:restartNumberingAfterBreak="0">
    <w:nsid w:val="2C9B70BF"/>
    <w:multiLevelType w:val="multilevel"/>
    <w:tmpl w:val="3D066D5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84" w15:restartNumberingAfterBreak="0">
    <w:nsid w:val="2D6B2844"/>
    <w:multiLevelType w:val="hybridMultilevel"/>
    <w:tmpl w:val="094E7998"/>
    <w:lvl w:ilvl="0" w:tplc="29947030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820C8BAA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657A6878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480A2172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7CF4313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5F60818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B9EAF54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42DA3758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AC01FF0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85" w15:restartNumberingAfterBreak="0">
    <w:nsid w:val="2DC23226"/>
    <w:multiLevelType w:val="multilevel"/>
    <w:tmpl w:val="50CC20A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6" w15:restartNumberingAfterBreak="0">
    <w:nsid w:val="2E8D0782"/>
    <w:multiLevelType w:val="multilevel"/>
    <w:tmpl w:val="5C5A806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righ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87" w15:restartNumberingAfterBreak="0">
    <w:nsid w:val="2EED63C2"/>
    <w:multiLevelType w:val="multilevel"/>
    <w:tmpl w:val="B610F84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8" w15:restartNumberingAfterBreak="0">
    <w:nsid w:val="2EFA75EA"/>
    <w:multiLevelType w:val="hybridMultilevel"/>
    <w:tmpl w:val="B830A468"/>
    <w:lvl w:ilvl="0" w:tplc="A3BAC09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D8201E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2128845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B7C0B536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8A72987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A7BC5F7A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58B2FEA4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A6326866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AA1A2672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89" w15:restartNumberingAfterBreak="0">
    <w:nsid w:val="2F3835A7"/>
    <w:multiLevelType w:val="hybridMultilevel"/>
    <w:tmpl w:val="2C10A8D4"/>
    <w:lvl w:ilvl="0" w:tplc="4AAE62C8">
      <w:numFmt w:val="bullet"/>
      <w:lvlText w:val="•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214A678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B8E23C3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721E4200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B540FE4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04404C2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00B466D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9F30827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CF50C090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90" w15:restartNumberingAfterBreak="0">
    <w:nsid w:val="2FB86E0A"/>
    <w:multiLevelType w:val="multilevel"/>
    <w:tmpl w:val="6E54207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91" w15:restartNumberingAfterBreak="0">
    <w:nsid w:val="305D29B7"/>
    <w:multiLevelType w:val="multilevel"/>
    <w:tmpl w:val="2B56F8F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92" w15:restartNumberingAfterBreak="0">
    <w:nsid w:val="308D4D0D"/>
    <w:multiLevelType w:val="multilevel"/>
    <w:tmpl w:val="68505108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93" w15:restartNumberingAfterBreak="0">
    <w:nsid w:val="30FA27F5"/>
    <w:multiLevelType w:val="multilevel"/>
    <w:tmpl w:val="180CDFA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9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911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4" w15:restartNumberingAfterBreak="0">
    <w:nsid w:val="31567829"/>
    <w:multiLevelType w:val="multilevel"/>
    <w:tmpl w:val="292E1AD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5" w15:restartNumberingAfterBreak="0">
    <w:nsid w:val="31AE2104"/>
    <w:multiLevelType w:val="hybridMultilevel"/>
    <w:tmpl w:val="AF560E3C"/>
    <w:lvl w:ilvl="0" w:tplc="7E90BD0A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F30DAC4"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2" w:tplc="15CECCE2"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  <w:lvl w:ilvl="3" w:tplc="B9FA42FC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4" w:tplc="4A1A2F94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5" w:tplc="C3702B6E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6" w:tplc="6A78FB14">
      <w:numFmt w:val="bullet"/>
      <w:lvlText w:val="•"/>
      <w:lvlJc w:val="left"/>
      <w:pPr>
        <w:ind w:left="5009" w:hanging="360"/>
      </w:pPr>
      <w:rPr>
        <w:rFonts w:hint="default"/>
        <w:lang w:val="es-ES" w:eastAsia="en-US" w:bidi="ar-SA"/>
      </w:rPr>
    </w:lvl>
    <w:lvl w:ilvl="7" w:tplc="F996B280"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8" w:tplc="8620190C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</w:abstractNum>
  <w:abstractNum w:abstractNumId="96" w15:restartNumberingAfterBreak="0">
    <w:nsid w:val="32275071"/>
    <w:multiLevelType w:val="multilevel"/>
    <w:tmpl w:val="89FC2E6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7" w15:restartNumberingAfterBreak="0">
    <w:nsid w:val="32645DBD"/>
    <w:multiLevelType w:val="multilevel"/>
    <w:tmpl w:val="ADC2601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8" w15:restartNumberingAfterBreak="0">
    <w:nsid w:val="327D2CD2"/>
    <w:multiLevelType w:val="multilevel"/>
    <w:tmpl w:val="42566294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9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774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25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6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28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9" w:hanging="1136"/>
      </w:pPr>
      <w:rPr>
        <w:rFonts w:hint="default"/>
        <w:lang w:val="es-ES" w:eastAsia="en-US" w:bidi="ar-SA"/>
      </w:rPr>
    </w:lvl>
  </w:abstractNum>
  <w:abstractNum w:abstractNumId="99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0" w15:restartNumberingAfterBreak="0">
    <w:nsid w:val="334E6402"/>
    <w:multiLevelType w:val="hybridMultilevel"/>
    <w:tmpl w:val="F1A83EDC"/>
    <w:lvl w:ilvl="0" w:tplc="DB38AFCA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01424DA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1F960E5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51C2E608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6B1C943A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DA64EA6C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DED8A45C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EE446C3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F9ECB68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0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6B213F6"/>
    <w:multiLevelType w:val="multilevel"/>
    <w:tmpl w:val="0DBAF74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03" w15:restartNumberingAfterBreak="0">
    <w:nsid w:val="36B57EC7"/>
    <w:multiLevelType w:val="multilevel"/>
    <w:tmpl w:val="DAFA330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04" w15:restartNumberingAfterBreak="0">
    <w:nsid w:val="36BD3E69"/>
    <w:multiLevelType w:val="multilevel"/>
    <w:tmpl w:val="1EAC1F1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05" w15:restartNumberingAfterBreak="0">
    <w:nsid w:val="373D4F00"/>
    <w:multiLevelType w:val="multilevel"/>
    <w:tmpl w:val="E886111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06" w15:restartNumberingAfterBreak="0">
    <w:nsid w:val="37C41FDD"/>
    <w:multiLevelType w:val="hybridMultilevel"/>
    <w:tmpl w:val="3222C81A"/>
    <w:lvl w:ilvl="0" w:tplc="19E4B13E">
      <w:start w:val="1"/>
      <w:numFmt w:val="lowerLetter"/>
      <w:lvlText w:val="%1."/>
      <w:lvlJc w:val="left"/>
      <w:pPr>
        <w:ind w:left="165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38619D4">
      <w:start w:val="1"/>
      <w:numFmt w:val="lowerRoman"/>
      <w:lvlText w:val="%2."/>
      <w:lvlJc w:val="left"/>
      <w:pPr>
        <w:ind w:left="2373" w:hanging="308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29D42F2E">
      <w:numFmt w:val="bullet"/>
      <w:lvlText w:val="•"/>
      <w:lvlJc w:val="left"/>
      <w:pPr>
        <w:ind w:left="3280" w:hanging="308"/>
      </w:pPr>
      <w:rPr>
        <w:rFonts w:hint="default"/>
        <w:lang w:val="es-ES" w:eastAsia="en-US" w:bidi="ar-SA"/>
      </w:rPr>
    </w:lvl>
    <w:lvl w:ilvl="3" w:tplc="6DC47938">
      <w:numFmt w:val="bullet"/>
      <w:lvlText w:val="•"/>
      <w:lvlJc w:val="left"/>
      <w:pPr>
        <w:ind w:left="4180" w:hanging="308"/>
      </w:pPr>
      <w:rPr>
        <w:rFonts w:hint="default"/>
        <w:lang w:val="es-ES" w:eastAsia="en-US" w:bidi="ar-SA"/>
      </w:rPr>
    </w:lvl>
    <w:lvl w:ilvl="4" w:tplc="D6C83E62">
      <w:numFmt w:val="bullet"/>
      <w:lvlText w:val="•"/>
      <w:lvlJc w:val="left"/>
      <w:pPr>
        <w:ind w:left="5080" w:hanging="308"/>
      </w:pPr>
      <w:rPr>
        <w:rFonts w:hint="default"/>
        <w:lang w:val="es-ES" w:eastAsia="en-US" w:bidi="ar-SA"/>
      </w:rPr>
    </w:lvl>
    <w:lvl w:ilvl="5" w:tplc="8F400C3C">
      <w:numFmt w:val="bullet"/>
      <w:lvlText w:val="•"/>
      <w:lvlJc w:val="left"/>
      <w:pPr>
        <w:ind w:left="5981" w:hanging="308"/>
      </w:pPr>
      <w:rPr>
        <w:rFonts w:hint="default"/>
        <w:lang w:val="es-ES" w:eastAsia="en-US" w:bidi="ar-SA"/>
      </w:rPr>
    </w:lvl>
    <w:lvl w:ilvl="6" w:tplc="99A6F270">
      <w:numFmt w:val="bullet"/>
      <w:lvlText w:val="•"/>
      <w:lvlJc w:val="left"/>
      <w:pPr>
        <w:ind w:left="6881" w:hanging="308"/>
      </w:pPr>
      <w:rPr>
        <w:rFonts w:hint="default"/>
        <w:lang w:val="es-ES" w:eastAsia="en-US" w:bidi="ar-SA"/>
      </w:rPr>
    </w:lvl>
    <w:lvl w:ilvl="7" w:tplc="46989B82">
      <w:numFmt w:val="bullet"/>
      <w:lvlText w:val="•"/>
      <w:lvlJc w:val="left"/>
      <w:pPr>
        <w:ind w:left="7781" w:hanging="308"/>
      </w:pPr>
      <w:rPr>
        <w:rFonts w:hint="default"/>
        <w:lang w:val="es-ES" w:eastAsia="en-US" w:bidi="ar-SA"/>
      </w:rPr>
    </w:lvl>
    <w:lvl w:ilvl="8" w:tplc="73A85694">
      <w:numFmt w:val="bullet"/>
      <w:lvlText w:val="•"/>
      <w:lvlJc w:val="left"/>
      <w:pPr>
        <w:ind w:left="8681" w:hanging="308"/>
      </w:pPr>
      <w:rPr>
        <w:rFonts w:hint="default"/>
        <w:lang w:val="es-ES" w:eastAsia="en-US" w:bidi="ar-SA"/>
      </w:rPr>
    </w:lvl>
  </w:abstractNum>
  <w:abstractNum w:abstractNumId="107" w15:restartNumberingAfterBreak="0">
    <w:nsid w:val="37D8167C"/>
    <w:multiLevelType w:val="hybridMultilevel"/>
    <w:tmpl w:val="9ADC53B8"/>
    <w:lvl w:ilvl="0" w:tplc="326A8BFE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F1029E4E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8D8E23C0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EB7E026C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46467888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92DA53F2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CC5A0C9C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FC74B974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402AF0C4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08" w15:restartNumberingAfterBreak="0">
    <w:nsid w:val="385D0313"/>
    <w:multiLevelType w:val="hybridMultilevel"/>
    <w:tmpl w:val="20302D4C"/>
    <w:lvl w:ilvl="0" w:tplc="2A9CE8DE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626C676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1E7618DC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F4D0941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0A8D0E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CDE8DB64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40C8B76E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7BFA8C30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868AC498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09" w15:restartNumberingAfterBreak="0">
    <w:nsid w:val="39B80FD7"/>
    <w:multiLevelType w:val="hybridMultilevel"/>
    <w:tmpl w:val="B258894A"/>
    <w:lvl w:ilvl="0" w:tplc="5DFC2160">
      <w:start w:val="1"/>
      <w:numFmt w:val="decimal"/>
      <w:lvlText w:val="%1."/>
      <w:lvlJc w:val="left"/>
      <w:pPr>
        <w:ind w:left="93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E2A46F4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3BBACD6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3278B2D0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E0EC68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8D1E4D7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ABAA3C1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950EBCFA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3F7E4EA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10" w15:restartNumberingAfterBreak="0">
    <w:nsid w:val="3A5B779F"/>
    <w:multiLevelType w:val="multilevel"/>
    <w:tmpl w:val="E580ECF2"/>
    <w:lvl w:ilvl="0">
      <w:start w:val="5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11" w15:restartNumberingAfterBreak="0">
    <w:nsid w:val="3A6B610F"/>
    <w:multiLevelType w:val="multilevel"/>
    <w:tmpl w:val="9376C3C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12" w15:restartNumberingAfterBreak="0">
    <w:nsid w:val="3A7F514E"/>
    <w:multiLevelType w:val="multilevel"/>
    <w:tmpl w:val="E3AA6EE4"/>
    <w:lvl w:ilvl="0">
      <w:start w:val="5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93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13" w15:restartNumberingAfterBreak="0">
    <w:nsid w:val="3B0567AA"/>
    <w:multiLevelType w:val="multilevel"/>
    <w:tmpl w:val="7122B4F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4" w15:restartNumberingAfterBreak="0">
    <w:nsid w:val="3C9A131B"/>
    <w:multiLevelType w:val="multilevel"/>
    <w:tmpl w:val="280CD69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5" w15:restartNumberingAfterBreak="0">
    <w:nsid w:val="3D872EFC"/>
    <w:multiLevelType w:val="multilevel"/>
    <w:tmpl w:val="8E5266D6"/>
    <w:lvl w:ilvl="0">
      <w:start w:val="8"/>
      <w:numFmt w:val="decimal"/>
      <w:lvlText w:val="%1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914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344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1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57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13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9" w:hanging="1136"/>
      </w:pPr>
      <w:rPr>
        <w:rFonts w:hint="default"/>
        <w:lang w:val="es-ES" w:eastAsia="en-US" w:bidi="ar-SA"/>
      </w:rPr>
    </w:lvl>
  </w:abstractNum>
  <w:abstractNum w:abstractNumId="116" w15:restartNumberingAfterBreak="0">
    <w:nsid w:val="3DE24FD4"/>
    <w:multiLevelType w:val="hybridMultilevel"/>
    <w:tmpl w:val="56CADC64"/>
    <w:lvl w:ilvl="0" w:tplc="6798B2B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DBE44436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2BAA928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9F54000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C0342EA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DDAEF7E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E458BD8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4FB2DE8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EE63254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17" w15:restartNumberingAfterBreak="0">
    <w:nsid w:val="40BF26DD"/>
    <w:multiLevelType w:val="multilevel"/>
    <w:tmpl w:val="3D265998"/>
    <w:lvl w:ilvl="0">
      <w:start w:val="1"/>
      <w:numFmt w:val="decimal"/>
      <w:lvlText w:val="%1."/>
      <w:lvlJc w:val="left"/>
      <w:pPr>
        <w:ind w:left="640" w:hanging="428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3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65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1" w:hanging="360"/>
      </w:pPr>
      <w:rPr>
        <w:rFonts w:hint="default"/>
        <w:lang w:val="es-ES" w:eastAsia="en-US" w:bidi="ar-SA"/>
      </w:rPr>
    </w:lvl>
  </w:abstractNum>
  <w:abstractNum w:abstractNumId="118" w15:restartNumberingAfterBreak="0">
    <w:nsid w:val="41117B8B"/>
    <w:multiLevelType w:val="multilevel"/>
    <w:tmpl w:val="ACEC7B6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19" w15:restartNumberingAfterBreak="0">
    <w:nsid w:val="41324E3B"/>
    <w:multiLevelType w:val="multilevel"/>
    <w:tmpl w:val="DA02FBD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0" w15:restartNumberingAfterBreak="0">
    <w:nsid w:val="416D469E"/>
    <w:multiLevelType w:val="hybridMultilevel"/>
    <w:tmpl w:val="C2081F00"/>
    <w:lvl w:ilvl="0" w:tplc="B0204E52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D1E8AB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072EB748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B5BC6DF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8500EEC4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757EBEA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DBFE187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C7EE8D5C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50AF64E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21" w15:restartNumberingAfterBreak="0">
    <w:nsid w:val="419950EE"/>
    <w:multiLevelType w:val="multilevel"/>
    <w:tmpl w:val="EED8632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2" w15:restartNumberingAfterBreak="0">
    <w:nsid w:val="41FA68B6"/>
    <w:multiLevelType w:val="multilevel"/>
    <w:tmpl w:val="BCF6AE3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3" w15:restartNumberingAfterBreak="0">
    <w:nsid w:val="439F60E9"/>
    <w:multiLevelType w:val="multilevel"/>
    <w:tmpl w:val="2D986D4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2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6" w15:restartNumberingAfterBreak="0">
    <w:nsid w:val="459C466C"/>
    <w:multiLevelType w:val="hybridMultilevel"/>
    <w:tmpl w:val="DF402C1E"/>
    <w:lvl w:ilvl="0" w:tplc="EA5EB090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72AEEDC"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2" w:tplc="2B32A1E4"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  <w:lvl w:ilvl="3" w:tplc="24C6110E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4" w:tplc="CD12B424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5" w:tplc="7DF2096C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6" w:tplc="DA300FF0">
      <w:numFmt w:val="bullet"/>
      <w:lvlText w:val="•"/>
      <w:lvlJc w:val="left"/>
      <w:pPr>
        <w:ind w:left="5009" w:hanging="360"/>
      </w:pPr>
      <w:rPr>
        <w:rFonts w:hint="default"/>
        <w:lang w:val="es-ES" w:eastAsia="en-US" w:bidi="ar-SA"/>
      </w:rPr>
    </w:lvl>
    <w:lvl w:ilvl="7" w:tplc="E1BA4088"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8" w:tplc="FA623E80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</w:abstractNum>
  <w:abstractNum w:abstractNumId="127" w15:restartNumberingAfterBreak="0">
    <w:nsid w:val="46074457"/>
    <w:multiLevelType w:val="hybridMultilevel"/>
    <w:tmpl w:val="1C2AE4D6"/>
    <w:lvl w:ilvl="0" w:tplc="6C8A5A2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6A4C5F42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E4B48D4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366E8D3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7082906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2D9C1624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B666D432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3D61FE8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6E7278E6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28" w15:restartNumberingAfterBreak="0">
    <w:nsid w:val="46277660"/>
    <w:multiLevelType w:val="multilevel"/>
    <w:tmpl w:val="42AE733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29" w15:restartNumberingAfterBreak="0">
    <w:nsid w:val="46EB5C36"/>
    <w:multiLevelType w:val="hybridMultilevel"/>
    <w:tmpl w:val="988A957A"/>
    <w:lvl w:ilvl="0" w:tplc="EB722B80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111818B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60DC33EE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8E8E79D2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F982A22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365E3CEC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736EB78C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B608D3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84E3170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30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31" w15:restartNumberingAfterBreak="0">
    <w:nsid w:val="4727768B"/>
    <w:multiLevelType w:val="hybridMultilevel"/>
    <w:tmpl w:val="29ECA0FC"/>
    <w:lvl w:ilvl="0" w:tplc="61A0C1E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34A9DA4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1B9EE29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6F326A6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84BA7BF4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9D46252C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801A0868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CB5AC39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E90504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32" w15:restartNumberingAfterBreak="0">
    <w:nsid w:val="47E13468"/>
    <w:multiLevelType w:val="multilevel"/>
    <w:tmpl w:val="5C34908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3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34" w15:restartNumberingAfterBreak="0">
    <w:nsid w:val="480B0002"/>
    <w:multiLevelType w:val="multilevel"/>
    <w:tmpl w:val="F7AC127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35" w15:restartNumberingAfterBreak="0">
    <w:nsid w:val="48105CFE"/>
    <w:multiLevelType w:val="multilevel"/>
    <w:tmpl w:val="A080BF9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36" w15:restartNumberingAfterBreak="0">
    <w:nsid w:val="48CE4BBF"/>
    <w:multiLevelType w:val="multilevel"/>
    <w:tmpl w:val="4D2E2C0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37" w15:restartNumberingAfterBreak="0">
    <w:nsid w:val="490A5685"/>
    <w:multiLevelType w:val="hybridMultilevel"/>
    <w:tmpl w:val="D52C8F70"/>
    <w:lvl w:ilvl="0" w:tplc="516AE660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90B6306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5114FF7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F6804318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7C84412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EBBE581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53BE2A0E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C884FC6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2B8054E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38" w15:restartNumberingAfterBreak="0">
    <w:nsid w:val="49627611"/>
    <w:multiLevelType w:val="multilevel"/>
    <w:tmpl w:val="93AEDD6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39" w15:restartNumberingAfterBreak="0">
    <w:nsid w:val="4A1A0724"/>
    <w:multiLevelType w:val="multilevel"/>
    <w:tmpl w:val="3FA2B5D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righ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40" w15:restartNumberingAfterBreak="0">
    <w:nsid w:val="4A294181"/>
    <w:multiLevelType w:val="multilevel"/>
    <w:tmpl w:val="6AE68D7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41" w15:restartNumberingAfterBreak="0">
    <w:nsid w:val="4A7C32D0"/>
    <w:multiLevelType w:val="multilevel"/>
    <w:tmpl w:val="303E208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42" w15:restartNumberingAfterBreak="0">
    <w:nsid w:val="4B857386"/>
    <w:multiLevelType w:val="hybridMultilevel"/>
    <w:tmpl w:val="79845616"/>
    <w:lvl w:ilvl="0" w:tplc="1D7A57A0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D548A0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E39C7AF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2D3E2EAC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C78E41FA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9B768688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957ACF02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93A0DB8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558BDE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43" w15:restartNumberingAfterBreak="0">
    <w:nsid w:val="4C1E54DA"/>
    <w:multiLevelType w:val="hybridMultilevel"/>
    <w:tmpl w:val="D64A63E0"/>
    <w:lvl w:ilvl="0" w:tplc="FA5C1F82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490EF67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BC98AD2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9FF89C28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12628F04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073CE77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9E2469F8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E7540E50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742880F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44" w15:restartNumberingAfterBreak="0">
    <w:nsid w:val="4CD84187"/>
    <w:multiLevelType w:val="multilevel"/>
    <w:tmpl w:val="2886072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4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6" w15:restartNumberingAfterBreak="0">
    <w:nsid w:val="4E4614A1"/>
    <w:multiLevelType w:val="multilevel"/>
    <w:tmpl w:val="1E8C6A2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47" w15:restartNumberingAfterBreak="0">
    <w:nsid w:val="4F011EE5"/>
    <w:multiLevelType w:val="multilevel"/>
    <w:tmpl w:val="D11241D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48" w15:restartNumberingAfterBreak="0">
    <w:nsid w:val="4F066F75"/>
    <w:multiLevelType w:val="multilevel"/>
    <w:tmpl w:val="619289FE"/>
    <w:lvl w:ilvl="0">
      <w:start w:val="3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9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16"/>
        <w:szCs w:val="16"/>
        <w:lang w:val="es-ES" w:eastAsia="en-US" w:bidi="ar-SA"/>
      </w:rPr>
    </w:lvl>
    <w:lvl w:ilvl="4">
      <w:numFmt w:val="bullet"/>
      <w:lvlText w:val="-"/>
      <w:lvlJc w:val="left"/>
      <w:pPr>
        <w:ind w:left="165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58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4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21" w:hanging="360"/>
      </w:pPr>
      <w:rPr>
        <w:rFonts w:hint="default"/>
        <w:lang w:val="es-ES" w:eastAsia="en-US" w:bidi="ar-SA"/>
      </w:rPr>
    </w:lvl>
  </w:abstractNum>
  <w:abstractNum w:abstractNumId="149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F66526B"/>
    <w:multiLevelType w:val="multilevel"/>
    <w:tmpl w:val="55167FA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51" w15:restartNumberingAfterBreak="0">
    <w:nsid w:val="4F6A4B47"/>
    <w:multiLevelType w:val="multilevel"/>
    <w:tmpl w:val="594AD7A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52" w15:restartNumberingAfterBreak="0">
    <w:nsid w:val="505815CF"/>
    <w:multiLevelType w:val="hybridMultilevel"/>
    <w:tmpl w:val="9148E118"/>
    <w:lvl w:ilvl="0" w:tplc="079C32FA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042B590">
      <w:numFmt w:val="bullet"/>
      <w:lvlText w:val="•"/>
      <w:lvlJc w:val="left"/>
      <w:pPr>
        <w:ind w:left="1570" w:hanging="361"/>
      </w:pPr>
      <w:rPr>
        <w:rFonts w:hint="default"/>
        <w:lang w:val="es-ES" w:eastAsia="en-US" w:bidi="ar-SA"/>
      </w:rPr>
    </w:lvl>
    <w:lvl w:ilvl="2" w:tplc="F81E4D70">
      <w:numFmt w:val="bullet"/>
      <w:lvlText w:val="•"/>
      <w:lvlJc w:val="left"/>
      <w:pPr>
        <w:ind w:left="2560" w:hanging="361"/>
      </w:pPr>
      <w:rPr>
        <w:rFonts w:hint="default"/>
        <w:lang w:val="es-ES" w:eastAsia="en-US" w:bidi="ar-SA"/>
      </w:rPr>
    </w:lvl>
    <w:lvl w:ilvl="3" w:tplc="1C369126">
      <w:numFmt w:val="bullet"/>
      <w:lvlText w:val="•"/>
      <w:lvlJc w:val="left"/>
      <w:pPr>
        <w:ind w:left="3550" w:hanging="361"/>
      </w:pPr>
      <w:rPr>
        <w:rFonts w:hint="default"/>
        <w:lang w:val="es-ES" w:eastAsia="en-US" w:bidi="ar-SA"/>
      </w:rPr>
    </w:lvl>
    <w:lvl w:ilvl="4" w:tplc="07A47320">
      <w:numFmt w:val="bullet"/>
      <w:lvlText w:val="•"/>
      <w:lvlJc w:val="left"/>
      <w:pPr>
        <w:ind w:left="4540" w:hanging="361"/>
      </w:pPr>
      <w:rPr>
        <w:rFonts w:hint="default"/>
        <w:lang w:val="es-ES" w:eastAsia="en-US" w:bidi="ar-SA"/>
      </w:rPr>
    </w:lvl>
    <w:lvl w:ilvl="5" w:tplc="FF3E9B1E">
      <w:numFmt w:val="bullet"/>
      <w:lvlText w:val="•"/>
      <w:lvlJc w:val="left"/>
      <w:pPr>
        <w:ind w:left="5531" w:hanging="361"/>
      </w:pPr>
      <w:rPr>
        <w:rFonts w:hint="default"/>
        <w:lang w:val="es-ES" w:eastAsia="en-US" w:bidi="ar-SA"/>
      </w:rPr>
    </w:lvl>
    <w:lvl w:ilvl="6" w:tplc="71A8CA22">
      <w:numFmt w:val="bullet"/>
      <w:lvlText w:val="•"/>
      <w:lvlJc w:val="left"/>
      <w:pPr>
        <w:ind w:left="6521" w:hanging="361"/>
      </w:pPr>
      <w:rPr>
        <w:rFonts w:hint="default"/>
        <w:lang w:val="es-ES" w:eastAsia="en-US" w:bidi="ar-SA"/>
      </w:rPr>
    </w:lvl>
    <w:lvl w:ilvl="7" w:tplc="24E81A0E">
      <w:numFmt w:val="bullet"/>
      <w:lvlText w:val="•"/>
      <w:lvlJc w:val="left"/>
      <w:pPr>
        <w:ind w:left="7511" w:hanging="361"/>
      </w:pPr>
      <w:rPr>
        <w:rFonts w:hint="default"/>
        <w:lang w:val="es-ES" w:eastAsia="en-US" w:bidi="ar-SA"/>
      </w:rPr>
    </w:lvl>
    <w:lvl w:ilvl="8" w:tplc="E0F2578C">
      <w:numFmt w:val="bullet"/>
      <w:lvlText w:val="•"/>
      <w:lvlJc w:val="left"/>
      <w:pPr>
        <w:ind w:left="8501" w:hanging="361"/>
      </w:pPr>
      <w:rPr>
        <w:rFonts w:hint="default"/>
        <w:lang w:val="es-ES" w:eastAsia="en-US" w:bidi="ar-SA"/>
      </w:rPr>
    </w:lvl>
  </w:abstractNum>
  <w:abstractNum w:abstractNumId="153" w15:restartNumberingAfterBreak="0">
    <w:nsid w:val="5064419D"/>
    <w:multiLevelType w:val="multilevel"/>
    <w:tmpl w:val="C9C4172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54" w15:restartNumberingAfterBreak="0">
    <w:nsid w:val="50DE0923"/>
    <w:multiLevelType w:val="multilevel"/>
    <w:tmpl w:val="82FC9CA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55" w15:restartNumberingAfterBreak="0">
    <w:nsid w:val="51AF5FF0"/>
    <w:multiLevelType w:val="multilevel"/>
    <w:tmpl w:val="92F6639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56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7" w15:restartNumberingAfterBreak="0">
    <w:nsid w:val="52000269"/>
    <w:multiLevelType w:val="multilevel"/>
    <w:tmpl w:val="3D36979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58" w15:restartNumberingAfterBreak="0">
    <w:nsid w:val="52816C78"/>
    <w:multiLevelType w:val="multilevel"/>
    <w:tmpl w:val="21E0F2CA"/>
    <w:lvl w:ilvl="0">
      <w:start w:val="3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93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59" w15:restartNumberingAfterBreak="0">
    <w:nsid w:val="536633F9"/>
    <w:multiLevelType w:val="multilevel"/>
    <w:tmpl w:val="3A52C80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60" w15:restartNumberingAfterBreak="0">
    <w:nsid w:val="53FC30A7"/>
    <w:multiLevelType w:val="multilevel"/>
    <w:tmpl w:val="60D2CCA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1" w15:restartNumberingAfterBreak="0">
    <w:nsid w:val="5430064F"/>
    <w:multiLevelType w:val="multilevel"/>
    <w:tmpl w:val="79124B48"/>
    <w:lvl w:ilvl="0">
      <w:start w:val="8"/>
      <w:numFmt w:val="decimal"/>
      <w:lvlText w:val="%1"/>
      <w:lvlJc w:val="left"/>
      <w:pPr>
        <w:ind w:left="212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212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12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212" w:hanging="1136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162" w15:restartNumberingAfterBreak="0">
    <w:nsid w:val="54767946"/>
    <w:multiLevelType w:val="multilevel"/>
    <w:tmpl w:val="AAF4F62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63" w15:restartNumberingAfterBreak="0">
    <w:nsid w:val="54CF4B84"/>
    <w:multiLevelType w:val="multilevel"/>
    <w:tmpl w:val="9E9892E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4" w15:restartNumberingAfterBreak="0">
    <w:nsid w:val="54CF5379"/>
    <w:multiLevelType w:val="multilevel"/>
    <w:tmpl w:val="46AC83FE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165" w15:restartNumberingAfterBreak="0">
    <w:nsid w:val="558B7E81"/>
    <w:multiLevelType w:val="multilevel"/>
    <w:tmpl w:val="00CCD5C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6" w15:restartNumberingAfterBreak="0">
    <w:nsid w:val="55A84F73"/>
    <w:multiLevelType w:val="multilevel"/>
    <w:tmpl w:val="49768AA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7" w15:restartNumberingAfterBreak="0">
    <w:nsid w:val="564722A7"/>
    <w:multiLevelType w:val="hybridMultilevel"/>
    <w:tmpl w:val="42DC7EE6"/>
    <w:lvl w:ilvl="0" w:tplc="CBDA0E7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CAE8ADA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4B14B7F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E8D0149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DE6438D4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6AC8E29C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F9C47EE2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3B5A64F8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E2381B9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6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9" w15:restartNumberingAfterBreak="0">
    <w:nsid w:val="56AF36F8"/>
    <w:multiLevelType w:val="hybridMultilevel"/>
    <w:tmpl w:val="2B4C66BC"/>
    <w:lvl w:ilvl="0" w:tplc="C1A42F50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913C34F2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AB5A276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D22C6418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4420136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F07A2C28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69F42174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BDAA9AE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6C10293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70" w15:restartNumberingAfterBreak="0">
    <w:nsid w:val="56B34D2C"/>
    <w:multiLevelType w:val="hybridMultilevel"/>
    <w:tmpl w:val="9402BA72"/>
    <w:lvl w:ilvl="0" w:tplc="37B8204E">
      <w:start w:val="1"/>
      <w:numFmt w:val="decimalZero"/>
      <w:lvlText w:val="%1"/>
      <w:lvlJc w:val="left"/>
      <w:pPr>
        <w:ind w:left="2940" w:hanging="102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CECACF92">
      <w:numFmt w:val="bullet"/>
      <w:lvlText w:val="•"/>
      <w:lvlJc w:val="left"/>
      <w:pPr>
        <w:ind w:left="3694" w:hanging="1026"/>
      </w:pPr>
      <w:rPr>
        <w:rFonts w:hint="default"/>
        <w:lang w:val="es-ES" w:eastAsia="en-US" w:bidi="ar-SA"/>
      </w:rPr>
    </w:lvl>
    <w:lvl w:ilvl="2" w:tplc="8A1AAD96">
      <w:numFmt w:val="bullet"/>
      <w:lvlText w:val="•"/>
      <w:lvlJc w:val="left"/>
      <w:pPr>
        <w:ind w:left="4448" w:hanging="1026"/>
      </w:pPr>
      <w:rPr>
        <w:rFonts w:hint="default"/>
        <w:lang w:val="es-ES" w:eastAsia="en-US" w:bidi="ar-SA"/>
      </w:rPr>
    </w:lvl>
    <w:lvl w:ilvl="3" w:tplc="05C80EBE">
      <w:numFmt w:val="bullet"/>
      <w:lvlText w:val="•"/>
      <w:lvlJc w:val="left"/>
      <w:pPr>
        <w:ind w:left="5202" w:hanging="1026"/>
      </w:pPr>
      <w:rPr>
        <w:rFonts w:hint="default"/>
        <w:lang w:val="es-ES" w:eastAsia="en-US" w:bidi="ar-SA"/>
      </w:rPr>
    </w:lvl>
    <w:lvl w:ilvl="4" w:tplc="06A8A880">
      <w:numFmt w:val="bullet"/>
      <w:lvlText w:val="•"/>
      <w:lvlJc w:val="left"/>
      <w:pPr>
        <w:ind w:left="5956" w:hanging="1026"/>
      </w:pPr>
      <w:rPr>
        <w:rFonts w:hint="default"/>
        <w:lang w:val="es-ES" w:eastAsia="en-US" w:bidi="ar-SA"/>
      </w:rPr>
    </w:lvl>
    <w:lvl w:ilvl="5" w:tplc="CEA8B38A">
      <w:numFmt w:val="bullet"/>
      <w:lvlText w:val="•"/>
      <w:lvlJc w:val="left"/>
      <w:pPr>
        <w:ind w:left="6711" w:hanging="1026"/>
      </w:pPr>
      <w:rPr>
        <w:rFonts w:hint="default"/>
        <w:lang w:val="es-ES" w:eastAsia="en-US" w:bidi="ar-SA"/>
      </w:rPr>
    </w:lvl>
    <w:lvl w:ilvl="6" w:tplc="4624632E">
      <w:numFmt w:val="bullet"/>
      <w:lvlText w:val="•"/>
      <w:lvlJc w:val="left"/>
      <w:pPr>
        <w:ind w:left="7465" w:hanging="1026"/>
      </w:pPr>
      <w:rPr>
        <w:rFonts w:hint="default"/>
        <w:lang w:val="es-ES" w:eastAsia="en-US" w:bidi="ar-SA"/>
      </w:rPr>
    </w:lvl>
    <w:lvl w:ilvl="7" w:tplc="60F622C0">
      <w:numFmt w:val="bullet"/>
      <w:lvlText w:val="•"/>
      <w:lvlJc w:val="left"/>
      <w:pPr>
        <w:ind w:left="8219" w:hanging="1026"/>
      </w:pPr>
      <w:rPr>
        <w:rFonts w:hint="default"/>
        <w:lang w:val="es-ES" w:eastAsia="en-US" w:bidi="ar-SA"/>
      </w:rPr>
    </w:lvl>
    <w:lvl w:ilvl="8" w:tplc="71E61B2E">
      <w:numFmt w:val="bullet"/>
      <w:lvlText w:val="•"/>
      <w:lvlJc w:val="left"/>
      <w:pPr>
        <w:ind w:left="8973" w:hanging="1026"/>
      </w:pPr>
      <w:rPr>
        <w:rFonts w:hint="default"/>
        <w:lang w:val="es-ES" w:eastAsia="en-US" w:bidi="ar-SA"/>
      </w:rPr>
    </w:lvl>
  </w:abstractNum>
  <w:abstractNum w:abstractNumId="171" w15:restartNumberingAfterBreak="0">
    <w:nsid w:val="5774400D"/>
    <w:multiLevelType w:val="hybridMultilevel"/>
    <w:tmpl w:val="E26E15DE"/>
    <w:lvl w:ilvl="0" w:tplc="4B78AEFA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5F45354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42F62FDC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5E3C803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BAE2E9B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D7EE5EC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5D84028E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58F2D67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CC7C321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72" w15:restartNumberingAfterBreak="0">
    <w:nsid w:val="57F6322B"/>
    <w:multiLevelType w:val="hybridMultilevel"/>
    <w:tmpl w:val="C1C4164E"/>
    <w:lvl w:ilvl="0" w:tplc="31C23C9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812CE3D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4A24C73E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1B1A2EC6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CA18AD0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9C6A224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9A58A47C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C63C61DA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AFA854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73" w15:restartNumberingAfterBreak="0">
    <w:nsid w:val="581A1E39"/>
    <w:multiLevelType w:val="multilevel"/>
    <w:tmpl w:val="609E0AE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74" w15:restartNumberingAfterBreak="0">
    <w:nsid w:val="58C831CB"/>
    <w:multiLevelType w:val="multilevel"/>
    <w:tmpl w:val="C7EE7C9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75" w15:restartNumberingAfterBreak="0">
    <w:nsid w:val="58F45072"/>
    <w:multiLevelType w:val="multilevel"/>
    <w:tmpl w:val="F02EC7F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76" w15:restartNumberingAfterBreak="0">
    <w:nsid w:val="595844F5"/>
    <w:multiLevelType w:val="hybridMultilevel"/>
    <w:tmpl w:val="4EFA30B6"/>
    <w:lvl w:ilvl="0" w:tplc="3254080A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EB82A19A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FBB4C1E2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9E06C96C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E6E463BA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681EE0C8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E29AD27A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14EC0D6A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08306D02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77" w15:restartNumberingAfterBreak="0">
    <w:nsid w:val="59654B99"/>
    <w:multiLevelType w:val="hybridMultilevel"/>
    <w:tmpl w:val="D864FF46"/>
    <w:lvl w:ilvl="0" w:tplc="A43E78CC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B738975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5986D3EC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C3C4DE96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C1C4194A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99106E8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C6DC6034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E503E7E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F588EA98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78" w15:restartNumberingAfterBreak="0">
    <w:nsid w:val="59AD0183"/>
    <w:multiLevelType w:val="hybridMultilevel"/>
    <w:tmpl w:val="5E682C76"/>
    <w:lvl w:ilvl="0" w:tplc="1E6A1C5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E2DEE8B6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4DC4D60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4A8AFCA6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F6F47D3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C548D2E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6826F488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9886BC8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2CE437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79" w15:restartNumberingAfterBreak="0">
    <w:nsid w:val="5C2D01B2"/>
    <w:multiLevelType w:val="hybridMultilevel"/>
    <w:tmpl w:val="825EC8DA"/>
    <w:lvl w:ilvl="0" w:tplc="0A9EA6C0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BA303CA4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D07EFB9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8E0AC14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47363266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C7E64B18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6192B60A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4FB065F8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9B83A62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80" w15:restartNumberingAfterBreak="0">
    <w:nsid w:val="5CFB42D4"/>
    <w:multiLevelType w:val="hybridMultilevel"/>
    <w:tmpl w:val="25EACFBA"/>
    <w:lvl w:ilvl="0" w:tplc="C0669DF2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E128776A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8BFA711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F5B8394C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7C94D706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A85679C0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3D46F20E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C49C0CB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96744B50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81" w15:restartNumberingAfterBreak="0">
    <w:nsid w:val="5D223278"/>
    <w:multiLevelType w:val="hybridMultilevel"/>
    <w:tmpl w:val="C1F692CC"/>
    <w:lvl w:ilvl="0" w:tplc="3AAC229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C122BE92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727C6B2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AA283462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FA869940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DAA46CD6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CA38632C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14929B60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3F8C3174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182" w15:restartNumberingAfterBreak="0">
    <w:nsid w:val="5D7F299A"/>
    <w:multiLevelType w:val="multilevel"/>
    <w:tmpl w:val="8AC06DD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3" w15:restartNumberingAfterBreak="0">
    <w:nsid w:val="5E175731"/>
    <w:multiLevelType w:val="hybridMultilevel"/>
    <w:tmpl w:val="7BF260FE"/>
    <w:lvl w:ilvl="0" w:tplc="7840A996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93EEBEA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7E561378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26143118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AB7C2E08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42B2F0D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EFE0F6F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FEAA4A9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C6CF0F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84" w15:restartNumberingAfterBreak="0">
    <w:nsid w:val="5E9C539A"/>
    <w:multiLevelType w:val="multilevel"/>
    <w:tmpl w:val="1624ABA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5" w15:restartNumberingAfterBreak="0">
    <w:nsid w:val="61194E00"/>
    <w:multiLevelType w:val="multilevel"/>
    <w:tmpl w:val="357C34F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86" w15:restartNumberingAfterBreak="0">
    <w:nsid w:val="611C3D13"/>
    <w:multiLevelType w:val="multilevel"/>
    <w:tmpl w:val="A118AE5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7" w15:restartNumberingAfterBreak="0">
    <w:nsid w:val="61B94403"/>
    <w:multiLevelType w:val="multilevel"/>
    <w:tmpl w:val="CC36B76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6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8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9" w15:restartNumberingAfterBreak="0">
    <w:nsid w:val="62081881"/>
    <w:multiLevelType w:val="hybridMultilevel"/>
    <w:tmpl w:val="67A45D84"/>
    <w:lvl w:ilvl="0" w:tplc="1C3EE98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88709A34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5380D1E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B57245B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94CA9A1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FDF8B4C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AEE40DBE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855821FE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6896BFD8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90" w15:restartNumberingAfterBreak="0">
    <w:nsid w:val="620C42F1"/>
    <w:multiLevelType w:val="multilevel"/>
    <w:tmpl w:val="C0E4810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1" w15:restartNumberingAfterBreak="0">
    <w:nsid w:val="62692763"/>
    <w:multiLevelType w:val="multilevel"/>
    <w:tmpl w:val="673AB74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192" w15:restartNumberingAfterBreak="0">
    <w:nsid w:val="62EF350F"/>
    <w:multiLevelType w:val="hybridMultilevel"/>
    <w:tmpl w:val="734A70BE"/>
    <w:lvl w:ilvl="0" w:tplc="A3CEB19E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682AABA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6CDE1F08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B67E85C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214586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E7AC3FA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2A4289B8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D5DAAA4A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58D42160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193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4" w15:restartNumberingAfterBreak="0">
    <w:nsid w:val="63626E7D"/>
    <w:multiLevelType w:val="multilevel"/>
    <w:tmpl w:val="25463646"/>
    <w:lvl w:ilvl="0">
      <w:start w:val="5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95" w15:restartNumberingAfterBreak="0">
    <w:nsid w:val="63736CB1"/>
    <w:multiLevelType w:val="hybridMultilevel"/>
    <w:tmpl w:val="3D401036"/>
    <w:lvl w:ilvl="0" w:tplc="6C4C397E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EE0861CA">
      <w:numFmt w:val="bullet"/>
      <w:lvlText w:val="•"/>
      <w:lvlJc w:val="left"/>
      <w:pPr>
        <w:ind w:left="1302" w:hanging="360"/>
      </w:pPr>
      <w:rPr>
        <w:rFonts w:hint="default"/>
        <w:lang w:val="es-ES" w:eastAsia="en-US" w:bidi="ar-SA"/>
      </w:rPr>
    </w:lvl>
    <w:lvl w:ilvl="2" w:tplc="D8D4F75C">
      <w:numFmt w:val="bullet"/>
      <w:lvlText w:val="•"/>
      <w:lvlJc w:val="left"/>
      <w:pPr>
        <w:ind w:left="2045" w:hanging="360"/>
      </w:pPr>
      <w:rPr>
        <w:rFonts w:hint="default"/>
        <w:lang w:val="es-ES" w:eastAsia="en-US" w:bidi="ar-SA"/>
      </w:rPr>
    </w:lvl>
    <w:lvl w:ilvl="3" w:tplc="2EEEA5AE">
      <w:numFmt w:val="bullet"/>
      <w:lvlText w:val="•"/>
      <w:lvlJc w:val="left"/>
      <w:pPr>
        <w:ind w:left="2787" w:hanging="360"/>
      </w:pPr>
      <w:rPr>
        <w:rFonts w:hint="default"/>
        <w:lang w:val="es-ES" w:eastAsia="en-US" w:bidi="ar-SA"/>
      </w:rPr>
    </w:lvl>
    <w:lvl w:ilvl="4" w:tplc="82A43838">
      <w:numFmt w:val="bullet"/>
      <w:lvlText w:val="•"/>
      <w:lvlJc w:val="left"/>
      <w:pPr>
        <w:ind w:left="3530" w:hanging="360"/>
      </w:pPr>
      <w:rPr>
        <w:rFonts w:hint="default"/>
        <w:lang w:val="es-ES" w:eastAsia="en-US" w:bidi="ar-SA"/>
      </w:rPr>
    </w:lvl>
    <w:lvl w:ilvl="5" w:tplc="08CCB364">
      <w:numFmt w:val="bullet"/>
      <w:lvlText w:val="•"/>
      <w:lvlJc w:val="left"/>
      <w:pPr>
        <w:ind w:left="4273" w:hanging="360"/>
      </w:pPr>
      <w:rPr>
        <w:rFonts w:hint="default"/>
        <w:lang w:val="es-ES" w:eastAsia="en-US" w:bidi="ar-SA"/>
      </w:rPr>
    </w:lvl>
    <w:lvl w:ilvl="6" w:tplc="A0820FC4">
      <w:numFmt w:val="bullet"/>
      <w:lvlText w:val="•"/>
      <w:lvlJc w:val="left"/>
      <w:pPr>
        <w:ind w:left="5015" w:hanging="360"/>
      </w:pPr>
      <w:rPr>
        <w:rFonts w:hint="default"/>
        <w:lang w:val="es-ES" w:eastAsia="en-US" w:bidi="ar-SA"/>
      </w:rPr>
    </w:lvl>
    <w:lvl w:ilvl="7" w:tplc="58F0438C">
      <w:numFmt w:val="bullet"/>
      <w:lvlText w:val="•"/>
      <w:lvlJc w:val="left"/>
      <w:pPr>
        <w:ind w:left="5758" w:hanging="360"/>
      </w:pPr>
      <w:rPr>
        <w:rFonts w:hint="default"/>
        <w:lang w:val="es-ES" w:eastAsia="en-US" w:bidi="ar-SA"/>
      </w:rPr>
    </w:lvl>
    <w:lvl w:ilvl="8" w:tplc="9FB42FC6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</w:abstractNum>
  <w:abstractNum w:abstractNumId="196" w15:restartNumberingAfterBreak="0">
    <w:nsid w:val="63EC257E"/>
    <w:multiLevelType w:val="multilevel"/>
    <w:tmpl w:val="2F040B0C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914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774" w:hanging="11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25" w:hanging="11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6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28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9" w:hanging="1136"/>
      </w:pPr>
      <w:rPr>
        <w:rFonts w:hint="default"/>
        <w:lang w:val="es-ES" w:eastAsia="en-US" w:bidi="ar-SA"/>
      </w:rPr>
    </w:lvl>
  </w:abstractNum>
  <w:abstractNum w:abstractNumId="197" w15:restartNumberingAfterBreak="0">
    <w:nsid w:val="649F019E"/>
    <w:multiLevelType w:val="multilevel"/>
    <w:tmpl w:val="61E4011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8" w15:restartNumberingAfterBreak="0">
    <w:nsid w:val="64B3774C"/>
    <w:multiLevelType w:val="multilevel"/>
    <w:tmpl w:val="01AA12A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9" w15:restartNumberingAfterBreak="0">
    <w:nsid w:val="65651D3B"/>
    <w:multiLevelType w:val="multilevel"/>
    <w:tmpl w:val="4E907C3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00" w15:restartNumberingAfterBreak="0">
    <w:nsid w:val="6572156D"/>
    <w:multiLevelType w:val="hybridMultilevel"/>
    <w:tmpl w:val="547EC754"/>
    <w:lvl w:ilvl="0" w:tplc="5E06924C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DEA0412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E01C5612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523C1FD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D45C7E62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FDAC6384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25EE908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F75C36A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3CC8261E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01" w15:restartNumberingAfterBreak="0">
    <w:nsid w:val="6663436A"/>
    <w:multiLevelType w:val="hybridMultilevel"/>
    <w:tmpl w:val="E2627E04"/>
    <w:lvl w:ilvl="0" w:tplc="FD2AE82C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0280EA2"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2" w:tplc="A624200A"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  <w:lvl w:ilvl="3" w:tplc="9F527DD6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4" w:tplc="D81C5A9E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5" w:tplc="EC6CAD0A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6" w:tplc="CBD0896C">
      <w:numFmt w:val="bullet"/>
      <w:lvlText w:val="•"/>
      <w:lvlJc w:val="left"/>
      <w:pPr>
        <w:ind w:left="5009" w:hanging="360"/>
      </w:pPr>
      <w:rPr>
        <w:rFonts w:hint="default"/>
        <w:lang w:val="es-ES" w:eastAsia="en-US" w:bidi="ar-SA"/>
      </w:rPr>
    </w:lvl>
    <w:lvl w:ilvl="7" w:tplc="71486EBC"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8" w:tplc="9DF2B728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</w:abstractNum>
  <w:abstractNum w:abstractNumId="202" w15:restartNumberingAfterBreak="0">
    <w:nsid w:val="66644949"/>
    <w:multiLevelType w:val="hybridMultilevel"/>
    <w:tmpl w:val="6BCA8754"/>
    <w:lvl w:ilvl="0" w:tplc="3EB4F53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EBB05DA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FA4492C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21ECDAC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FCC47C08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BBB6CE1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351E1FD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F45876E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3E0E2B02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03" w15:restartNumberingAfterBreak="0">
    <w:nsid w:val="687405B5"/>
    <w:multiLevelType w:val="multilevel"/>
    <w:tmpl w:val="4BD2459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04" w15:restartNumberingAfterBreak="0">
    <w:nsid w:val="69762F0D"/>
    <w:multiLevelType w:val="multilevel"/>
    <w:tmpl w:val="A0288BBE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05" w15:restartNumberingAfterBreak="0">
    <w:nsid w:val="69CA4284"/>
    <w:multiLevelType w:val="hybridMultilevel"/>
    <w:tmpl w:val="F06E71E2"/>
    <w:lvl w:ilvl="0" w:tplc="752442B8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1B560826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E208FA2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3674839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25860A76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AFE43C4E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E02C9E58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AE29B8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A350B82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06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BFE373D"/>
    <w:multiLevelType w:val="multilevel"/>
    <w:tmpl w:val="B480361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08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9" w15:restartNumberingAfterBreak="0">
    <w:nsid w:val="6CEF6AEC"/>
    <w:multiLevelType w:val="multilevel"/>
    <w:tmpl w:val="6276E31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10" w15:restartNumberingAfterBreak="0">
    <w:nsid w:val="6D6E73E1"/>
    <w:multiLevelType w:val="multilevel"/>
    <w:tmpl w:val="A644EBB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1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12" w15:restartNumberingAfterBreak="0">
    <w:nsid w:val="6DE70E64"/>
    <w:multiLevelType w:val="hybridMultilevel"/>
    <w:tmpl w:val="8BCEF8C0"/>
    <w:lvl w:ilvl="0" w:tplc="8A7A0620">
      <w:start w:val="1"/>
      <w:numFmt w:val="lowerLetter"/>
      <w:lvlText w:val="%1."/>
      <w:lvlJc w:val="left"/>
      <w:pPr>
        <w:ind w:left="165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5ADE70AA">
      <w:start w:val="1"/>
      <w:numFmt w:val="lowerRoman"/>
      <w:lvlText w:val="%2."/>
      <w:lvlJc w:val="left"/>
      <w:pPr>
        <w:ind w:left="2373" w:hanging="308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ADA4E5DA">
      <w:numFmt w:val="bullet"/>
      <w:lvlText w:val="•"/>
      <w:lvlJc w:val="left"/>
      <w:pPr>
        <w:ind w:left="3280" w:hanging="308"/>
      </w:pPr>
      <w:rPr>
        <w:rFonts w:hint="default"/>
        <w:lang w:val="es-ES" w:eastAsia="en-US" w:bidi="ar-SA"/>
      </w:rPr>
    </w:lvl>
    <w:lvl w:ilvl="3" w:tplc="7946FA1E">
      <w:numFmt w:val="bullet"/>
      <w:lvlText w:val="•"/>
      <w:lvlJc w:val="left"/>
      <w:pPr>
        <w:ind w:left="4180" w:hanging="308"/>
      </w:pPr>
      <w:rPr>
        <w:rFonts w:hint="default"/>
        <w:lang w:val="es-ES" w:eastAsia="en-US" w:bidi="ar-SA"/>
      </w:rPr>
    </w:lvl>
    <w:lvl w:ilvl="4" w:tplc="F4F85646">
      <w:numFmt w:val="bullet"/>
      <w:lvlText w:val="•"/>
      <w:lvlJc w:val="left"/>
      <w:pPr>
        <w:ind w:left="5080" w:hanging="308"/>
      </w:pPr>
      <w:rPr>
        <w:rFonts w:hint="default"/>
        <w:lang w:val="es-ES" w:eastAsia="en-US" w:bidi="ar-SA"/>
      </w:rPr>
    </w:lvl>
    <w:lvl w:ilvl="5" w:tplc="2D84A076">
      <w:numFmt w:val="bullet"/>
      <w:lvlText w:val="•"/>
      <w:lvlJc w:val="left"/>
      <w:pPr>
        <w:ind w:left="5981" w:hanging="308"/>
      </w:pPr>
      <w:rPr>
        <w:rFonts w:hint="default"/>
        <w:lang w:val="es-ES" w:eastAsia="en-US" w:bidi="ar-SA"/>
      </w:rPr>
    </w:lvl>
    <w:lvl w:ilvl="6" w:tplc="665A14D0">
      <w:numFmt w:val="bullet"/>
      <w:lvlText w:val="•"/>
      <w:lvlJc w:val="left"/>
      <w:pPr>
        <w:ind w:left="6881" w:hanging="308"/>
      </w:pPr>
      <w:rPr>
        <w:rFonts w:hint="default"/>
        <w:lang w:val="es-ES" w:eastAsia="en-US" w:bidi="ar-SA"/>
      </w:rPr>
    </w:lvl>
    <w:lvl w:ilvl="7" w:tplc="C78265A4">
      <w:numFmt w:val="bullet"/>
      <w:lvlText w:val="•"/>
      <w:lvlJc w:val="left"/>
      <w:pPr>
        <w:ind w:left="7781" w:hanging="308"/>
      </w:pPr>
      <w:rPr>
        <w:rFonts w:hint="default"/>
        <w:lang w:val="es-ES" w:eastAsia="en-US" w:bidi="ar-SA"/>
      </w:rPr>
    </w:lvl>
    <w:lvl w:ilvl="8" w:tplc="D930BE90">
      <w:numFmt w:val="bullet"/>
      <w:lvlText w:val="•"/>
      <w:lvlJc w:val="left"/>
      <w:pPr>
        <w:ind w:left="8681" w:hanging="308"/>
      </w:pPr>
      <w:rPr>
        <w:rFonts w:hint="default"/>
        <w:lang w:val="es-ES" w:eastAsia="en-US" w:bidi="ar-SA"/>
      </w:rPr>
    </w:lvl>
  </w:abstractNum>
  <w:abstractNum w:abstractNumId="213" w15:restartNumberingAfterBreak="0">
    <w:nsid w:val="6FA97D66"/>
    <w:multiLevelType w:val="hybridMultilevel"/>
    <w:tmpl w:val="1F7AFDF4"/>
    <w:lvl w:ilvl="0" w:tplc="20C4735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FC439A6">
      <w:numFmt w:val="bullet"/>
      <w:lvlText w:val=""/>
      <w:lvlJc w:val="left"/>
      <w:pPr>
        <w:ind w:left="1277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0B8ECBF4"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3" w:tplc="FD30E83A">
      <w:numFmt w:val="bullet"/>
      <w:lvlText w:val="•"/>
      <w:lvlJc w:val="left"/>
      <w:pPr>
        <w:ind w:left="2770" w:hanging="360"/>
      </w:pPr>
      <w:rPr>
        <w:rFonts w:hint="default"/>
        <w:lang w:val="es-ES" w:eastAsia="en-US" w:bidi="ar-SA"/>
      </w:rPr>
    </w:lvl>
    <w:lvl w:ilvl="4" w:tplc="8244CC70">
      <w:numFmt w:val="bullet"/>
      <w:lvlText w:val="•"/>
      <w:lvlJc w:val="left"/>
      <w:pPr>
        <w:ind w:left="3515" w:hanging="360"/>
      </w:pPr>
      <w:rPr>
        <w:rFonts w:hint="default"/>
        <w:lang w:val="es-ES" w:eastAsia="en-US" w:bidi="ar-SA"/>
      </w:rPr>
    </w:lvl>
    <w:lvl w:ilvl="5" w:tplc="767E252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6" w:tplc="1AE060A4"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7" w:tplc="0A50EA38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8" w:tplc="F6D25AD2">
      <w:numFmt w:val="bullet"/>
      <w:lvlText w:val="•"/>
      <w:lvlJc w:val="left"/>
      <w:pPr>
        <w:ind w:left="6495" w:hanging="360"/>
      </w:pPr>
      <w:rPr>
        <w:rFonts w:hint="default"/>
        <w:lang w:val="es-ES" w:eastAsia="en-US" w:bidi="ar-SA"/>
      </w:rPr>
    </w:lvl>
  </w:abstractNum>
  <w:abstractNum w:abstractNumId="214" w15:restartNumberingAfterBreak="0">
    <w:nsid w:val="6FBC4D7D"/>
    <w:multiLevelType w:val="hybridMultilevel"/>
    <w:tmpl w:val="F6B8762A"/>
    <w:lvl w:ilvl="0" w:tplc="B3647364">
      <w:numFmt w:val="bullet"/>
      <w:lvlText w:val="•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46662E24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95D80B0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FB1AABAC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72E63A2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0F1853B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61C059F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B8B227FC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7714A786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15" w15:restartNumberingAfterBreak="0">
    <w:nsid w:val="700C533E"/>
    <w:multiLevelType w:val="hybridMultilevel"/>
    <w:tmpl w:val="7E504730"/>
    <w:lvl w:ilvl="0" w:tplc="8E281092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FD927CA8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CD6E743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C19290AC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89C6143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B7F6F62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6196345C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28F833C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29004358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16" w15:restartNumberingAfterBreak="0">
    <w:nsid w:val="70843B06"/>
    <w:multiLevelType w:val="multilevel"/>
    <w:tmpl w:val="2CFE6E1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17" w15:restartNumberingAfterBreak="0">
    <w:nsid w:val="70A3794C"/>
    <w:multiLevelType w:val="multilevel"/>
    <w:tmpl w:val="604A84FC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18" w15:restartNumberingAfterBreak="0">
    <w:nsid w:val="70BE08CD"/>
    <w:multiLevelType w:val="multilevel"/>
    <w:tmpl w:val="C46276A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righ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19" w15:restartNumberingAfterBreak="0">
    <w:nsid w:val="71AD5470"/>
    <w:multiLevelType w:val="multilevel"/>
    <w:tmpl w:val="27600E7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20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1" w15:restartNumberingAfterBreak="0">
    <w:nsid w:val="71E648EB"/>
    <w:multiLevelType w:val="multilevel"/>
    <w:tmpl w:val="699A9DDA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22" w15:restartNumberingAfterBreak="0">
    <w:nsid w:val="72644461"/>
    <w:multiLevelType w:val="multilevel"/>
    <w:tmpl w:val="FFC85C96"/>
    <w:lvl w:ilvl="0">
      <w:start w:val="8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76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223" w15:restartNumberingAfterBreak="0">
    <w:nsid w:val="73792A59"/>
    <w:multiLevelType w:val="multilevel"/>
    <w:tmpl w:val="A2BEFBC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24" w15:restartNumberingAfterBreak="0">
    <w:nsid w:val="73A259B5"/>
    <w:multiLevelType w:val="multilevel"/>
    <w:tmpl w:val="84A8A43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25" w15:restartNumberingAfterBreak="0">
    <w:nsid w:val="74425EF4"/>
    <w:multiLevelType w:val="multilevel"/>
    <w:tmpl w:val="F802F80E"/>
    <w:lvl w:ilvl="0">
      <w:start w:val="2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59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226" w15:restartNumberingAfterBreak="0">
    <w:nsid w:val="747A37B7"/>
    <w:multiLevelType w:val="hybridMultilevel"/>
    <w:tmpl w:val="2D8A8C98"/>
    <w:lvl w:ilvl="0" w:tplc="3510F12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CC7E52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947A88AE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E0E8B3DA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3212676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13FC2AA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42BEE976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E4F2DD7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3B12966C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27" w15:restartNumberingAfterBreak="0">
    <w:nsid w:val="756157A4"/>
    <w:multiLevelType w:val="hybridMultilevel"/>
    <w:tmpl w:val="D968108A"/>
    <w:lvl w:ilvl="0" w:tplc="D214FD52">
      <w:numFmt w:val="bullet"/>
      <w:lvlText w:val="-"/>
      <w:lvlJc w:val="left"/>
      <w:pPr>
        <w:ind w:left="21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094A376">
      <w:numFmt w:val="bullet"/>
      <w:lvlText w:val="•"/>
      <w:lvlJc w:val="left"/>
      <w:pPr>
        <w:ind w:left="1246" w:hanging="360"/>
      </w:pPr>
      <w:rPr>
        <w:rFonts w:hint="default"/>
        <w:lang w:val="es-ES" w:eastAsia="en-US" w:bidi="ar-SA"/>
      </w:rPr>
    </w:lvl>
    <w:lvl w:ilvl="2" w:tplc="8F9CE2B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71AC2BC2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4" w:tplc="21FAE6F4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A54843C6"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6" w:tplc="79ECBDCE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2B920E3C">
      <w:numFmt w:val="bullet"/>
      <w:lvlText w:val="•"/>
      <w:lvlJc w:val="left"/>
      <w:pPr>
        <w:ind w:left="7403" w:hanging="360"/>
      </w:pPr>
      <w:rPr>
        <w:rFonts w:hint="default"/>
        <w:lang w:val="es-ES" w:eastAsia="en-US" w:bidi="ar-SA"/>
      </w:rPr>
    </w:lvl>
    <w:lvl w:ilvl="8" w:tplc="78FCF008">
      <w:numFmt w:val="bullet"/>
      <w:lvlText w:val="•"/>
      <w:lvlJc w:val="left"/>
      <w:pPr>
        <w:ind w:left="8429" w:hanging="360"/>
      </w:pPr>
      <w:rPr>
        <w:rFonts w:hint="default"/>
        <w:lang w:val="es-ES" w:eastAsia="en-US" w:bidi="ar-SA"/>
      </w:rPr>
    </w:lvl>
  </w:abstractNum>
  <w:abstractNum w:abstractNumId="228" w15:restartNumberingAfterBreak="0">
    <w:nsid w:val="75766E84"/>
    <w:multiLevelType w:val="multilevel"/>
    <w:tmpl w:val="1FD0C32C"/>
    <w:lvl w:ilvl="0">
      <w:start w:val="5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886" w:hanging="8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28" w:hanging="8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1" w:hanging="8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13" w:hanging="8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5" w:hanging="8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7" w:hanging="853"/>
      </w:pPr>
      <w:rPr>
        <w:rFonts w:hint="default"/>
        <w:lang w:val="es-ES" w:eastAsia="en-US" w:bidi="ar-SA"/>
      </w:rPr>
    </w:lvl>
  </w:abstractNum>
  <w:abstractNum w:abstractNumId="229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0" w15:restartNumberingAfterBreak="0">
    <w:nsid w:val="764E4DCE"/>
    <w:multiLevelType w:val="multilevel"/>
    <w:tmpl w:val="2972615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31" w15:restartNumberingAfterBreak="0">
    <w:nsid w:val="774D124A"/>
    <w:multiLevelType w:val="multilevel"/>
    <w:tmpl w:val="836EBBC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2" w15:restartNumberingAfterBreak="0">
    <w:nsid w:val="779C6BC2"/>
    <w:multiLevelType w:val="multilevel"/>
    <w:tmpl w:val="A0AEC73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3" w15:restartNumberingAfterBreak="0">
    <w:nsid w:val="77B52A18"/>
    <w:multiLevelType w:val="multilevel"/>
    <w:tmpl w:val="2816499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4" w15:restartNumberingAfterBreak="0">
    <w:nsid w:val="77C35225"/>
    <w:multiLevelType w:val="hybridMultilevel"/>
    <w:tmpl w:val="3ACC010A"/>
    <w:lvl w:ilvl="0" w:tplc="21DE8724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720978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9684D1C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3B046028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6CD4707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2C729572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9C3C21F4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10445B5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C214EB86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35" w15:restartNumberingAfterBreak="0">
    <w:nsid w:val="78191A08"/>
    <w:multiLevelType w:val="multilevel"/>
    <w:tmpl w:val="C1347A4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7" w15:restartNumberingAfterBreak="0">
    <w:nsid w:val="78EE24FC"/>
    <w:multiLevelType w:val="multilevel"/>
    <w:tmpl w:val="2DFA314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38" w15:restartNumberingAfterBreak="0">
    <w:nsid w:val="79D35BAC"/>
    <w:multiLevelType w:val="multilevel"/>
    <w:tmpl w:val="486CC74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9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0" w15:restartNumberingAfterBreak="0">
    <w:nsid w:val="79E2376B"/>
    <w:multiLevelType w:val="multilevel"/>
    <w:tmpl w:val="911206A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1" w15:restartNumberingAfterBreak="0">
    <w:nsid w:val="7A876CC0"/>
    <w:multiLevelType w:val="multilevel"/>
    <w:tmpl w:val="A0C2CE28"/>
    <w:lvl w:ilvl="0">
      <w:start w:val="6"/>
      <w:numFmt w:val="decimal"/>
      <w:lvlText w:val="%1."/>
      <w:lvlJc w:val="left"/>
      <w:pPr>
        <w:ind w:left="573" w:hanging="361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1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96" w:hanging="360"/>
      </w:pPr>
      <w:rPr>
        <w:rFonts w:hint="default"/>
        <w:lang w:val="es-ES" w:eastAsia="en-US" w:bidi="ar-SA"/>
      </w:rPr>
    </w:lvl>
  </w:abstractNum>
  <w:abstractNum w:abstractNumId="24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3" w15:restartNumberingAfterBreak="0">
    <w:nsid w:val="7B391D10"/>
    <w:multiLevelType w:val="multilevel"/>
    <w:tmpl w:val="4276066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244" w15:restartNumberingAfterBreak="0">
    <w:nsid w:val="7B6400B9"/>
    <w:multiLevelType w:val="multilevel"/>
    <w:tmpl w:val="C346DAB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5" w15:restartNumberingAfterBreak="0">
    <w:nsid w:val="7B826BF6"/>
    <w:multiLevelType w:val="multilevel"/>
    <w:tmpl w:val="EFC284C0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7" w15:restartNumberingAfterBreak="0">
    <w:nsid w:val="7BA945AF"/>
    <w:multiLevelType w:val="multilevel"/>
    <w:tmpl w:val="32380CE4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8" w15:restartNumberingAfterBreak="0">
    <w:nsid w:val="7BC80555"/>
    <w:multiLevelType w:val="hybridMultilevel"/>
    <w:tmpl w:val="84622864"/>
    <w:lvl w:ilvl="0" w:tplc="FA2C193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EBC8E68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93F6EC30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A4026450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B56CA4F6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08FACD7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495C9ABA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7AB4A792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3B0E0296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49" w15:restartNumberingAfterBreak="0">
    <w:nsid w:val="7C0638D1"/>
    <w:multiLevelType w:val="hybridMultilevel"/>
    <w:tmpl w:val="B62ADF9A"/>
    <w:lvl w:ilvl="0" w:tplc="D4125382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BE23B4E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8E689F0C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0AD04F42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FD2ACE1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D724FC74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82BA78AC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E18EC936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C7C44B84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50" w15:restartNumberingAfterBreak="0">
    <w:nsid w:val="7C0764AD"/>
    <w:multiLevelType w:val="hybridMultilevel"/>
    <w:tmpl w:val="2E420EC4"/>
    <w:lvl w:ilvl="0" w:tplc="CCB85FAA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81201B8C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111CE05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CED6A060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347CF48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41A4ABD8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6" w:tplc="08CE4680">
      <w:numFmt w:val="bullet"/>
      <w:lvlText w:val="•"/>
      <w:lvlJc w:val="left"/>
      <w:pPr>
        <w:ind w:left="6665" w:hanging="360"/>
      </w:pPr>
      <w:rPr>
        <w:rFonts w:hint="default"/>
        <w:lang w:val="es-ES" w:eastAsia="en-US" w:bidi="ar-SA"/>
      </w:rPr>
    </w:lvl>
    <w:lvl w:ilvl="7" w:tplc="F6F81080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  <w:lvl w:ilvl="8" w:tplc="3E6E872E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abstractNum w:abstractNumId="251" w15:restartNumberingAfterBreak="0">
    <w:nsid w:val="7C093D0F"/>
    <w:multiLevelType w:val="hybridMultilevel"/>
    <w:tmpl w:val="2C7E6202"/>
    <w:lvl w:ilvl="0" w:tplc="6DA8481C">
      <w:start w:val="11"/>
      <w:numFmt w:val="decimal"/>
      <w:lvlText w:val="%1"/>
      <w:lvlJc w:val="left"/>
      <w:pPr>
        <w:ind w:left="2940" w:hanging="1026"/>
        <w:jc w:val="left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CA469278">
      <w:numFmt w:val="bullet"/>
      <w:lvlText w:val="•"/>
      <w:lvlJc w:val="left"/>
      <w:pPr>
        <w:ind w:left="3694" w:hanging="1026"/>
      </w:pPr>
      <w:rPr>
        <w:rFonts w:hint="default"/>
        <w:lang w:val="es-ES" w:eastAsia="en-US" w:bidi="ar-SA"/>
      </w:rPr>
    </w:lvl>
    <w:lvl w:ilvl="2" w:tplc="763C3C64">
      <w:numFmt w:val="bullet"/>
      <w:lvlText w:val="•"/>
      <w:lvlJc w:val="left"/>
      <w:pPr>
        <w:ind w:left="4448" w:hanging="1026"/>
      </w:pPr>
      <w:rPr>
        <w:rFonts w:hint="default"/>
        <w:lang w:val="es-ES" w:eastAsia="en-US" w:bidi="ar-SA"/>
      </w:rPr>
    </w:lvl>
    <w:lvl w:ilvl="3" w:tplc="1374AB74">
      <w:numFmt w:val="bullet"/>
      <w:lvlText w:val="•"/>
      <w:lvlJc w:val="left"/>
      <w:pPr>
        <w:ind w:left="5202" w:hanging="1026"/>
      </w:pPr>
      <w:rPr>
        <w:rFonts w:hint="default"/>
        <w:lang w:val="es-ES" w:eastAsia="en-US" w:bidi="ar-SA"/>
      </w:rPr>
    </w:lvl>
    <w:lvl w:ilvl="4" w:tplc="14708E42">
      <w:numFmt w:val="bullet"/>
      <w:lvlText w:val="•"/>
      <w:lvlJc w:val="left"/>
      <w:pPr>
        <w:ind w:left="5956" w:hanging="1026"/>
      </w:pPr>
      <w:rPr>
        <w:rFonts w:hint="default"/>
        <w:lang w:val="es-ES" w:eastAsia="en-US" w:bidi="ar-SA"/>
      </w:rPr>
    </w:lvl>
    <w:lvl w:ilvl="5" w:tplc="2474D2FE">
      <w:numFmt w:val="bullet"/>
      <w:lvlText w:val="•"/>
      <w:lvlJc w:val="left"/>
      <w:pPr>
        <w:ind w:left="6711" w:hanging="1026"/>
      </w:pPr>
      <w:rPr>
        <w:rFonts w:hint="default"/>
        <w:lang w:val="es-ES" w:eastAsia="en-US" w:bidi="ar-SA"/>
      </w:rPr>
    </w:lvl>
    <w:lvl w:ilvl="6" w:tplc="E2101300">
      <w:numFmt w:val="bullet"/>
      <w:lvlText w:val="•"/>
      <w:lvlJc w:val="left"/>
      <w:pPr>
        <w:ind w:left="7465" w:hanging="1026"/>
      </w:pPr>
      <w:rPr>
        <w:rFonts w:hint="default"/>
        <w:lang w:val="es-ES" w:eastAsia="en-US" w:bidi="ar-SA"/>
      </w:rPr>
    </w:lvl>
    <w:lvl w:ilvl="7" w:tplc="6AB8851C">
      <w:numFmt w:val="bullet"/>
      <w:lvlText w:val="•"/>
      <w:lvlJc w:val="left"/>
      <w:pPr>
        <w:ind w:left="8219" w:hanging="1026"/>
      </w:pPr>
      <w:rPr>
        <w:rFonts w:hint="default"/>
        <w:lang w:val="es-ES" w:eastAsia="en-US" w:bidi="ar-SA"/>
      </w:rPr>
    </w:lvl>
    <w:lvl w:ilvl="8" w:tplc="E2C410AE">
      <w:numFmt w:val="bullet"/>
      <w:lvlText w:val="•"/>
      <w:lvlJc w:val="left"/>
      <w:pPr>
        <w:ind w:left="8973" w:hanging="1026"/>
      </w:pPr>
      <w:rPr>
        <w:rFonts w:hint="default"/>
        <w:lang w:val="es-ES" w:eastAsia="en-US" w:bidi="ar-SA"/>
      </w:rPr>
    </w:lvl>
  </w:abstractNum>
  <w:abstractNum w:abstractNumId="252" w15:restartNumberingAfterBreak="0">
    <w:nsid w:val="7D876AD3"/>
    <w:multiLevelType w:val="multilevel"/>
    <w:tmpl w:val="C86A357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3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5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4" w15:restartNumberingAfterBreak="0">
    <w:nsid w:val="7E4F71D2"/>
    <w:multiLevelType w:val="multilevel"/>
    <w:tmpl w:val="BD8E62C0"/>
    <w:lvl w:ilvl="0">
      <w:start w:val="4"/>
      <w:numFmt w:val="decimal"/>
      <w:lvlText w:val="%1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5" w:hanging="85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886" w:hanging="85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28" w:hanging="85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1" w:hanging="85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13" w:hanging="85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5" w:hanging="85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7" w:hanging="853"/>
      </w:pPr>
      <w:rPr>
        <w:rFonts w:hint="default"/>
        <w:lang w:val="es-ES" w:eastAsia="en-US" w:bidi="ar-SA"/>
      </w:rPr>
    </w:lvl>
  </w:abstractNum>
  <w:abstractNum w:abstractNumId="255" w15:restartNumberingAfterBreak="0">
    <w:nsid w:val="7E8C1C1F"/>
    <w:multiLevelType w:val="multilevel"/>
    <w:tmpl w:val="ECF078C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28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1040013738">
    <w:abstractNumId w:val="211"/>
  </w:num>
  <w:num w:numId="2" w16cid:durableId="299069502">
    <w:abstractNumId w:val="35"/>
  </w:num>
  <w:num w:numId="3" w16cid:durableId="1265504613">
    <w:abstractNumId w:val="12"/>
  </w:num>
  <w:num w:numId="4" w16cid:durableId="1091202158">
    <w:abstractNumId w:val="239"/>
  </w:num>
  <w:num w:numId="5" w16cid:durableId="940797627">
    <w:abstractNumId w:val="156"/>
  </w:num>
  <w:num w:numId="6" w16cid:durableId="1616906328">
    <w:abstractNumId w:val="124"/>
  </w:num>
  <w:num w:numId="7" w16cid:durableId="1162311848">
    <w:abstractNumId w:val="10"/>
  </w:num>
  <w:num w:numId="8" w16cid:durableId="512838416">
    <w:abstractNumId w:val="145"/>
  </w:num>
  <w:num w:numId="9" w16cid:durableId="1445224092">
    <w:abstractNumId w:val="64"/>
  </w:num>
  <w:num w:numId="10" w16cid:durableId="1234050603">
    <w:abstractNumId w:val="125"/>
  </w:num>
  <w:num w:numId="11" w16cid:durableId="1613248723">
    <w:abstractNumId w:val="208"/>
  </w:num>
  <w:num w:numId="12" w16cid:durableId="1838303578">
    <w:abstractNumId w:val="246"/>
  </w:num>
  <w:num w:numId="13" w16cid:durableId="256329085">
    <w:abstractNumId w:val="193"/>
  </w:num>
  <w:num w:numId="14" w16cid:durableId="1078750577">
    <w:abstractNumId w:val="220"/>
  </w:num>
  <w:num w:numId="15" w16cid:durableId="716322791">
    <w:abstractNumId w:val="253"/>
  </w:num>
  <w:num w:numId="16" w16cid:durableId="1397778044">
    <w:abstractNumId w:val="37"/>
  </w:num>
  <w:num w:numId="17" w16cid:durableId="114759016">
    <w:abstractNumId w:val="236"/>
  </w:num>
  <w:num w:numId="18" w16cid:durableId="1632982083">
    <w:abstractNumId w:val="6"/>
  </w:num>
  <w:num w:numId="19" w16cid:durableId="2139444563">
    <w:abstractNumId w:val="242"/>
  </w:num>
  <w:num w:numId="20" w16cid:durableId="861868466">
    <w:abstractNumId w:val="99"/>
  </w:num>
  <w:num w:numId="21" w16cid:durableId="33819615">
    <w:abstractNumId w:val="168"/>
  </w:num>
  <w:num w:numId="22" w16cid:durableId="1889493333">
    <w:abstractNumId w:val="149"/>
  </w:num>
  <w:num w:numId="23" w16cid:durableId="1698433104">
    <w:abstractNumId w:val="76"/>
  </w:num>
  <w:num w:numId="24" w16cid:durableId="1247611988">
    <w:abstractNumId w:val="206"/>
  </w:num>
  <w:num w:numId="25" w16cid:durableId="1813214838">
    <w:abstractNumId w:val="17"/>
  </w:num>
  <w:num w:numId="26" w16cid:durableId="894269239">
    <w:abstractNumId w:val="14"/>
  </w:num>
  <w:num w:numId="27" w16cid:durableId="1768848310">
    <w:abstractNumId w:val="133"/>
  </w:num>
  <w:num w:numId="28" w16cid:durableId="944000182">
    <w:abstractNumId w:val="133"/>
  </w:num>
  <w:num w:numId="29" w16cid:durableId="2036151710">
    <w:abstractNumId w:val="133"/>
  </w:num>
  <w:num w:numId="30" w16cid:durableId="670568134">
    <w:abstractNumId w:val="133"/>
  </w:num>
  <w:num w:numId="31" w16cid:durableId="376245171">
    <w:abstractNumId w:val="3"/>
  </w:num>
  <w:num w:numId="32" w16cid:durableId="714543622">
    <w:abstractNumId w:val="101"/>
  </w:num>
  <w:num w:numId="33" w16cid:durableId="1034618042">
    <w:abstractNumId w:val="133"/>
  </w:num>
  <w:num w:numId="34" w16cid:durableId="1834711967">
    <w:abstractNumId w:val="133"/>
  </w:num>
  <w:num w:numId="35" w16cid:durableId="1422097222">
    <w:abstractNumId w:val="133"/>
  </w:num>
  <w:num w:numId="36" w16cid:durableId="704990168">
    <w:abstractNumId w:val="229"/>
  </w:num>
  <w:num w:numId="37" w16cid:durableId="1501775511">
    <w:abstractNumId w:val="93"/>
  </w:num>
  <w:num w:numId="38" w16cid:durableId="1975140369">
    <w:abstractNumId w:val="98"/>
  </w:num>
  <w:num w:numId="39" w16cid:durableId="1240141269">
    <w:abstractNumId w:val="57"/>
  </w:num>
  <w:num w:numId="40" w16cid:durableId="1225988343">
    <w:abstractNumId w:val="82"/>
  </w:num>
  <w:num w:numId="41" w16cid:durableId="2074499371">
    <w:abstractNumId w:val="150"/>
  </w:num>
  <w:num w:numId="42" w16cid:durableId="1515728848">
    <w:abstractNumId w:val="56"/>
  </w:num>
  <w:num w:numId="43" w16cid:durableId="1986084330">
    <w:abstractNumId w:val="58"/>
  </w:num>
  <w:num w:numId="44" w16cid:durableId="1387798042">
    <w:abstractNumId w:val="175"/>
  </w:num>
  <w:num w:numId="45" w16cid:durableId="1359821004">
    <w:abstractNumId w:val="151"/>
  </w:num>
  <w:num w:numId="46" w16cid:durableId="642392295">
    <w:abstractNumId w:val="134"/>
  </w:num>
  <w:num w:numId="47" w16cid:durableId="1057824563">
    <w:abstractNumId w:val="27"/>
  </w:num>
  <w:num w:numId="48" w16cid:durableId="582569863">
    <w:abstractNumId w:val="153"/>
  </w:num>
  <w:num w:numId="49" w16cid:durableId="222953886">
    <w:abstractNumId w:val="174"/>
  </w:num>
  <w:num w:numId="50" w16cid:durableId="1543902506">
    <w:abstractNumId w:val="104"/>
  </w:num>
  <w:num w:numId="51" w16cid:durableId="1925455069">
    <w:abstractNumId w:val="4"/>
  </w:num>
  <w:num w:numId="52" w16cid:durableId="1592085550">
    <w:abstractNumId w:val="65"/>
  </w:num>
  <w:num w:numId="53" w16cid:durableId="1541672798">
    <w:abstractNumId w:val="91"/>
  </w:num>
  <w:num w:numId="54" w16cid:durableId="1373266551">
    <w:abstractNumId w:val="50"/>
  </w:num>
  <w:num w:numId="55" w16cid:durableId="378672499">
    <w:abstractNumId w:val="173"/>
  </w:num>
  <w:num w:numId="56" w16cid:durableId="1186745347">
    <w:abstractNumId w:val="54"/>
  </w:num>
  <w:num w:numId="57" w16cid:durableId="1855533266">
    <w:abstractNumId w:val="66"/>
  </w:num>
  <w:num w:numId="58" w16cid:durableId="1754935909">
    <w:abstractNumId w:val="128"/>
  </w:num>
  <w:num w:numId="59" w16cid:durableId="886261590">
    <w:abstractNumId w:val="230"/>
  </w:num>
  <w:num w:numId="60" w16cid:durableId="1721051805">
    <w:abstractNumId w:val="191"/>
  </w:num>
  <w:num w:numId="61" w16cid:durableId="458304283">
    <w:abstractNumId w:val="210"/>
  </w:num>
  <w:num w:numId="62" w16cid:durableId="583342268">
    <w:abstractNumId w:val="144"/>
  </w:num>
  <w:num w:numId="63" w16cid:durableId="1023702098">
    <w:abstractNumId w:val="196"/>
  </w:num>
  <w:num w:numId="64" w16cid:durableId="1236279970">
    <w:abstractNumId w:val="103"/>
  </w:num>
  <w:num w:numId="65" w16cid:durableId="614407949">
    <w:abstractNumId w:val="216"/>
  </w:num>
  <w:num w:numId="66" w16cid:durableId="71858591">
    <w:abstractNumId w:val="247"/>
  </w:num>
  <w:num w:numId="67" w16cid:durableId="515967675">
    <w:abstractNumId w:val="29"/>
  </w:num>
  <w:num w:numId="68" w16cid:durableId="128088599">
    <w:abstractNumId w:val="207"/>
  </w:num>
  <w:num w:numId="69" w16cid:durableId="1912035528">
    <w:abstractNumId w:val="63"/>
  </w:num>
  <w:num w:numId="70" w16cid:durableId="2098138097">
    <w:abstractNumId w:val="42"/>
  </w:num>
  <w:num w:numId="71" w16cid:durableId="1898320457">
    <w:abstractNumId w:val="218"/>
  </w:num>
  <w:num w:numId="72" w16cid:durableId="987589081">
    <w:abstractNumId w:val="198"/>
  </w:num>
  <w:num w:numId="73" w16cid:durableId="940837727">
    <w:abstractNumId w:val="73"/>
  </w:num>
  <w:num w:numId="74" w16cid:durableId="837616261">
    <w:abstractNumId w:val="231"/>
  </w:num>
  <w:num w:numId="75" w16cid:durableId="1757826600">
    <w:abstractNumId w:val="113"/>
  </w:num>
  <w:num w:numId="76" w16cid:durableId="403988214">
    <w:abstractNumId w:val="85"/>
  </w:num>
  <w:num w:numId="77" w16cid:durableId="1819835891">
    <w:abstractNumId w:val="77"/>
  </w:num>
  <w:num w:numId="78" w16cid:durableId="785348597">
    <w:abstractNumId w:val="166"/>
  </w:num>
  <w:num w:numId="79" w16cid:durableId="1952936792">
    <w:abstractNumId w:val="119"/>
  </w:num>
  <w:num w:numId="80" w16cid:durableId="851798602">
    <w:abstractNumId w:val="121"/>
  </w:num>
  <w:num w:numId="81" w16cid:durableId="209146808">
    <w:abstractNumId w:val="1"/>
  </w:num>
  <w:num w:numId="82" w16cid:durableId="318391438">
    <w:abstractNumId w:val="62"/>
  </w:num>
  <w:num w:numId="83" w16cid:durableId="262998808">
    <w:abstractNumId w:val="217"/>
  </w:num>
  <w:num w:numId="84" w16cid:durableId="429278948">
    <w:abstractNumId w:val="96"/>
  </w:num>
  <w:num w:numId="85" w16cid:durableId="960915468">
    <w:abstractNumId w:val="147"/>
  </w:num>
  <w:num w:numId="86" w16cid:durableId="1920557868">
    <w:abstractNumId w:val="184"/>
  </w:num>
  <w:num w:numId="87" w16cid:durableId="1151823793">
    <w:abstractNumId w:val="30"/>
  </w:num>
  <w:num w:numId="88" w16cid:durableId="84305698">
    <w:abstractNumId w:val="81"/>
  </w:num>
  <w:num w:numId="89" w16cid:durableId="1173029315">
    <w:abstractNumId w:val="7"/>
  </w:num>
  <w:num w:numId="90" w16cid:durableId="1389064333">
    <w:abstractNumId w:val="224"/>
  </w:num>
  <w:num w:numId="91" w16cid:durableId="131749459">
    <w:abstractNumId w:val="160"/>
  </w:num>
  <w:num w:numId="92" w16cid:durableId="1757021509">
    <w:abstractNumId w:val="61"/>
  </w:num>
  <w:num w:numId="93" w16cid:durableId="2011565680">
    <w:abstractNumId w:val="233"/>
  </w:num>
  <w:num w:numId="94" w16cid:durableId="1520775010">
    <w:abstractNumId w:val="163"/>
  </w:num>
  <w:num w:numId="95" w16cid:durableId="1319190014">
    <w:abstractNumId w:val="154"/>
  </w:num>
  <w:num w:numId="96" w16cid:durableId="990791820">
    <w:abstractNumId w:val="90"/>
  </w:num>
  <w:num w:numId="97" w16cid:durableId="1785926567">
    <w:abstractNumId w:val="40"/>
  </w:num>
  <w:num w:numId="98" w16cid:durableId="1049644836">
    <w:abstractNumId w:val="92"/>
  </w:num>
  <w:num w:numId="99" w16cid:durableId="699864898">
    <w:abstractNumId w:val="83"/>
  </w:num>
  <w:num w:numId="100" w16cid:durableId="856969667">
    <w:abstractNumId w:val="87"/>
  </w:num>
  <w:num w:numId="101" w16cid:durableId="274096553">
    <w:abstractNumId w:val="159"/>
  </w:num>
  <w:num w:numId="102" w16cid:durableId="1096513026">
    <w:abstractNumId w:val="249"/>
  </w:num>
  <w:num w:numId="103" w16cid:durableId="229658396">
    <w:abstractNumId w:val="111"/>
  </w:num>
  <w:num w:numId="104" w16cid:durableId="1920629570">
    <w:abstractNumId w:val="67"/>
  </w:num>
  <w:num w:numId="105" w16cid:durableId="656305091">
    <w:abstractNumId w:val="114"/>
  </w:num>
  <w:num w:numId="106" w16cid:durableId="1230766519">
    <w:abstractNumId w:val="123"/>
  </w:num>
  <w:num w:numId="107" w16cid:durableId="871916751">
    <w:abstractNumId w:val="49"/>
  </w:num>
  <w:num w:numId="108" w16cid:durableId="1293176945">
    <w:abstractNumId w:val="45"/>
  </w:num>
  <w:num w:numId="109" w16cid:durableId="20326786">
    <w:abstractNumId w:val="223"/>
  </w:num>
  <w:num w:numId="110" w16cid:durableId="1941063899">
    <w:abstractNumId w:val="0"/>
  </w:num>
  <w:num w:numId="111" w16cid:durableId="101534063">
    <w:abstractNumId w:val="187"/>
  </w:num>
  <w:num w:numId="112" w16cid:durableId="1063601059">
    <w:abstractNumId w:val="11"/>
  </w:num>
  <w:num w:numId="113" w16cid:durableId="109084352">
    <w:abstractNumId w:val="188"/>
  </w:num>
  <w:num w:numId="114" w16cid:durableId="233048585">
    <w:abstractNumId w:val="146"/>
  </w:num>
  <w:num w:numId="115" w16cid:durableId="804153117">
    <w:abstractNumId w:val="190"/>
  </w:num>
  <w:num w:numId="116" w16cid:durableId="441844861">
    <w:abstractNumId w:val="38"/>
  </w:num>
  <w:num w:numId="117" w16cid:durableId="126631541">
    <w:abstractNumId w:val="25"/>
  </w:num>
  <w:num w:numId="118" w16cid:durableId="883172208">
    <w:abstractNumId w:val="52"/>
  </w:num>
  <w:num w:numId="119" w16cid:durableId="473372948">
    <w:abstractNumId w:val="26"/>
  </w:num>
  <w:num w:numId="120" w16cid:durableId="1182234818">
    <w:abstractNumId w:val="141"/>
  </w:num>
  <w:num w:numId="121" w16cid:durableId="1055155548">
    <w:abstractNumId w:val="238"/>
  </w:num>
  <w:num w:numId="122" w16cid:durableId="190724642">
    <w:abstractNumId w:val="219"/>
  </w:num>
  <w:num w:numId="123" w16cid:durableId="2128311618">
    <w:abstractNumId w:val="60"/>
  </w:num>
  <w:num w:numId="124" w16cid:durableId="753085273">
    <w:abstractNumId w:val="68"/>
  </w:num>
  <w:num w:numId="125" w16cid:durableId="1937051767">
    <w:abstractNumId w:val="209"/>
  </w:num>
  <w:num w:numId="126" w16cid:durableId="1036002034">
    <w:abstractNumId w:val="243"/>
  </w:num>
  <w:num w:numId="127" w16cid:durableId="1189754012">
    <w:abstractNumId w:val="157"/>
  </w:num>
  <w:num w:numId="128" w16cid:durableId="809633449">
    <w:abstractNumId w:val="135"/>
  </w:num>
  <w:num w:numId="129" w16cid:durableId="1372805126">
    <w:abstractNumId w:val="22"/>
  </w:num>
  <w:num w:numId="130" w16cid:durableId="1116674063">
    <w:abstractNumId w:val="162"/>
  </w:num>
  <w:num w:numId="131" w16cid:durableId="842670610">
    <w:abstractNumId w:val="244"/>
  </w:num>
  <w:num w:numId="132" w16cid:durableId="1619407175">
    <w:abstractNumId w:val="139"/>
  </w:num>
  <w:num w:numId="133" w16cid:durableId="1132284547">
    <w:abstractNumId w:val="240"/>
  </w:num>
  <w:num w:numId="134" w16cid:durableId="429930180">
    <w:abstractNumId w:val="235"/>
  </w:num>
  <w:num w:numId="135" w16cid:durableId="86073308">
    <w:abstractNumId w:val="32"/>
  </w:num>
  <w:num w:numId="136" w16cid:durableId="1512601564">
    <w:abstractNumId w:val="199"/>
  </w:num>
  <w:num w:numId="137" w16cid:durableId="1306012090">
    <w:abstractNumId w:val="94"/>
  </w:num>
  <w:num w:numId="138" w16cid:durableId="1479223909">
    <w:abstractNumId w:val="203"/>
  </w:num>
  <w:num w:numId="139" w16cid:durableId="790169629">
    <w:abstractNumId w:val="132"/>
  </w:num>
  <w:num w:numId="140" w16cid:durableId="978808323">
    <w:abstractNumId w:val="138"/>
  </w:num>
  <w:num w:numId="141" w16cid:durableId="2099403048">
    <w:abstractNumId w:val="86"/>
  </w:num>
  <w:num w:numId="142" w16cid:durableId="1105465331">
    <w:abstractNumId w:val="155"/>
  </w:num>
  <w:num w:numId="143" w16cid:durableId="1053848054">
    <w:abstractNumId w:val="164"/>
  </w:num>
  <w:num w:numId="144" w16cid:durableId="148520871">
    <w:abstractNumId w:val="51"/>
  </w:num>
  <w:num w:numId="145" w16cid:durableId="1972788950">
    <w:abstractNumId w:val="102"/>
  </w:num>
  <w:num w:numId="146" w16cid:durableId="1115756640">
    <w:abstractNumId w:val="34"/>
  </w:num>
  <w:num w:numId="147" w16cid:durableId="2062247733">
    <w:abstractNumId w:val="55"/>
  </w:num>
  <w:num w:numId="148" w16cid:durableId="1478643675">
    <w:abstractNumId w:val="252"/>
  </w:num>
  <w:num w:numId="149" w16cid:durableId="1009984746">
    <w:abstractNumId w:val="140"/>
  </w:num>
  <w:num w:numId="150" w16cid:durableId="1772772610">
    <w:abstractNumId w:val="165"/>
  </w:num>
  <w:num w:numId="151" w16cid:durableId="260454628">
    <w:abstractNumId w:val="255"/>
  </w:num>
  <w:num w:numId="152" w16cid:durableId="297415366">
    <w:abstractNumId w:val="152"/>
  </w:num>
  <w:num w:numId="153" w16cid:durableId="1107231436">
    <w:abstractNumId w:val="72"/>
  </w:num>
  <w:num w:numId="154" w16cid:durableId="538013226">
    <w:abstractNumId w:val="23"/>
  </w:num>
  <w:num w:numId="155" w16cid:durableId="192966797">
    <w:abstractNumId w:val="136"/>
  </w:num>
  <w:num w:numId="156" w16cid:durableId="1601064942">
    <w:abstractNumId w:val="232"/>
  </w:num>
  <w:num w:numId="157" w16cid:durableId="1321423847">
    <w:abstractNumId w:val="47"/>
  </w:num>
  <w:num w:numId="158" w16cid:durableId="648217087">
    <w:abstractNumId w:val="197"/>
  </w:num>
  <w:num w:numId="159" w16cid:durableId="551115597">
    <w:abstractNumId w:val="53"/>
  </w:num>
  <w:num w:numId="160" w16cid:durableId="1903563436">
    <w:abstractNumId w:val="75"/>
  </w:num>
  <w:num w:numId="161" w16cid:durableId="2032753408">
    <w:abstractNumId w:val="118"/>
  </w:num>
  <w:num w:numId="162" w16cid:durableId="2072069190">
    <w:abstractNumId w:val="107"/>
  </w:num>
  <w:num w:numId="163" w16cid:durableId="2054575086">
    <w:abstractNumId w:val="78"/>
  </w:num>
  <w:num w:numId="164" w16cid:durableId="1152796365">
    <w:abstractNumId w:val="186"/>
  </w:num>
  <w:num w:numId="165" w16cid:durableId="1584338940">
    <w:abstractNumId w:val="97"/>
  </w:num>
  <w:num w:numId="166" w16cid:durableId="262301442">
    <w:abstractNumId w:val="16"/>
  </w:num>
  <w:num w:numId="167" w16cid:durableId="813566315">
    <w:abstractNumId w:val="70"/>
  </w:num>
  <w:num w:numId="168" w16cid:durableId="277295470">
    <w:abstractNumId w:val="71"/>
  </w:num>
  <w:num w:numId="169" w16cid:durableId="200167328">
    <w:abstractNumId w:val="44"/>
  </w:num>
  <w:num w:numId="170" w16cid:durableId="1159689515">
    <w:abstractNumId w:val="105"/>
  </w:num>
  <w:num w:numId="171" w16cid:durableId="1644119658">
    <w:abstractNumId w:val="204"/>
  </w:num>
  <w:num w:numId="172" w16cid:durableId="392889841">
    <w:abstractNumId w:val="122"/>
  </w:num>
  <w:num w:numId="173" w16cid:durableId="787774365">
    <w:abstractNumId w:val="182"/>
  </w:num>
  <w:num w:numId="174" w16cid:durableId="2056461545">
    <w:abstractNumId w:val="245"/>
  </w:num>
  <w:num w:numId="175" w16cid:durableId="999890031">
    <w:abstractNumId w:val="161"/>
  </w:num>
  <w:num w:numId="176" w16cid:durableId="1663192155">
    <w:abstractNumId w:val="237"/>
  </w:num>
  <w:num w:numId="177" w16cid:durableId="1612198747">
    <w:abstractNumId w:val="21"/>
  </w:num>
  <w:num w:numId="178" w16cid:durableId="1242720493">
    <w:abstractNumId w:val="15"/>
  </w:num>
  <w:num w:numId="179" w16cid:durableId="1276909135">
    <w:abstractNumId w:val="185"/>
  </w:num>
  <w:num w:numId="180" w16cid:durableId="1515456333">
    <w:abstractNumId w:val="129"/>
  </w:num>
  <w:num w:numId="181" w16cid:durableId="1143305760">
    <w:abstractNumId w:val="169"/>
  </w:num>
  <w:num w:numId="182" w16cid:durableId="2126150104">
    <w:abstractNumId w:val="234"/>
  </w:num>
  <w:num w:numId="183" w16cid:durableId="1646810347">
    <w:abstractNumId w:val="215"/>
  </w:num>
  <w:num w:numId="184" w16cid:durableId="234777976">
    <w:abstractNumId w:val="19"/>
  </w:num>
  <w:num w:numId="185" w16cid:durableId="445660692">
    <w:abstractNumId w:val="192"/>
  </w:num>
  <w:num w:numId="186" w16cid:durableId="1896814619">
    <w:abstractNumId w:val="31"/>
  </w:num>
  <w:num w:numId="187" w16cid:durableId="2138329155">
    <w:abstractNumId w:val="176"/>
  </w:num>
  <w:num w:numId="188" w16cid:durableId="1114402208">
    <w:abstractNumId w:val="100"/>
  </w:num>
  <w:num w:numId="189" w16cid:durableId="2111925276">
    <w:abstractNumId w:val="167"/>
  </w:num>
  <w:num w:numId="190" w16cid:durableId="1132331455">
    <w:abstractNumId w:val="39"/>
  </w:num>
  <w:num w:numId="191" w16cid:durableId="2024433961">
    <w:abstractNumId w:val="189"/>
  </w:num>
  <w:num w:numId="192" w16cid:durableId="857740825">
    <w:abstractNumId w:val="143"/>
  </w:num>
  <w:num w:numId="193" w16cid:durableId="737289616">
    <w:abstractNumId w:val="178"/>
  </w:num>
  <w:num w:numId="194" w16cid:durableId="569775456">
    <w:abstractNumId w:val="84"/>
  </w:num>
  <w:num w:numId="195" w16cid:durableId="739056760">
    <w:abstractNumId w:val="24"/>
  </w:num>
  <w:num w:numId="196" w16cid:durableId="1865436058">
    <w:abstractNumId w:val="108"/>
  </w:num>
  <w:num w:numId="197" w16cid:durableId="1229271069">
    <w:abstractNumId w:val="171"/>
  </w:num>
  <w:num w:numId="198" w16cid:durableId="1781752817">
    <w:abstractNumId w:val="177"/>
  </w:num>
  <w:num w:numId="199" w16cid:durableId="681858759">
    <w:abstractNumId w:val="180"/>
  </w:num>
  <w:num w:numId="200" w16cid:durableId="642734283">
    <w:abstractNumId w:val="179"/>
  </w:num>
  <w:num w:numId="201" w16cid:durableId="246428942">
    <w:abstractNumId w:val="120"/>
  </w:num>
  <w:num w:numId="202" w16cid:durableId="1652102403">
    <w:abstractNumId w:val="202"/>
  </w:num>
  <w:num w:numId="203" w16cid:durableId="328025824">
    <w:abstractNumId w:val="183"/>
  </w:num>
  <w:num w:numId="204" w16cid:durableId="1786464401">
    <w:abstractNumId w:val="127"/>
  </w:num>
  <w:num w:numId="205" w16cid:durableId="430125374">
    <w:abstractNumId w:val="205"/>
  </w:num>
  <w:num w:numId="206" w16cid:durableId="1511023495">
    <w:abstractNumId w:val="172"/>
  </w:num>
  <w:num w:numId="207" w16cid:durableId="1963530954">
    <w:abstractNumId w:val="137"/>
  </w:num>
  <w:num w:numId="208" w16cid:durableId="1815826474">
    <w:abstractNumId w:val="20"/>
  </w:num>
  <w:num w:numId="209" w16cid:durableId="983898549">
    <w:abstractNumId w:val="221"/>
  </w:num>
  <w:num w:numId="210" w16cid:durableId="1635596775">
    <w:abstractNumId w:val="142"/>
  </w:num>
  <w:num w:numId="211" w16cid:durableId="54595928">
    <w:abstractNumId w:val="13"/>
  </w:num>
  <w:num w:numId="212" w16cid:durableId="413599452">
    <w:abstractNumId w:val="181"/>
  </w:num>
  <w:num w:numId="213" w16cid:durableId="935097507">
    <w:abstractNumId w:val="88"/>
  </w:num>
  <w:num w:numId="214" w16cid:durableId="148907797">
    <w:abstractNumId w:val="59"/>
  </w:num>
  <w:num w:numId="215" w16cid:durableId="1094203490">
    <w:abstractNumId w:val="222"/>
  </w:num>
  <w:num w:numId="216" w16cid:durableId="1672103302">
    <w:abstractNumId w:val="251"/>
  </w:num>
  <w:num w:numId="217" w16cid:durableId="153108444">
    <w:abstractNumId w:val="170"/>
  </w:num>
  <w:num w:numId="218" w16cid:durableId="261837740">
    <w:abstractNumId w:val="200"/>
  </w:num>
  <w:num w:numId="219" w16cid:durableId="1539127934">
    <w:abstractNumId w:val="241"/>
  </w:num>
  <w:num w:numId="220" w16cid:durableId="906887254">
    <w:abstractNumId w:val="212"/>
  </w:num>
  <w:num w:numId="221" w16cid:durableId="2106025867">
    <w:abstractNumId w:val="106"/>
  </w:num>
  <w:num w:numId="222" w16cid:durableId="1075396018">
    <w:abstractNumId w:val="18"/>
  </w:num>
  <w:num w:numId="223" w16cid:durableId="1372725427">
    <w:abstractNumId w:val="109"/>
  </w:num>
  <w:num w:numId="224" w16cid:durableId="767430463">
    <w:abstractNumId w:val="74"/>
  </w:num>
  <w:num w:numId="225" w16cid:durableId="207181489">
    <w:abstractNumId w:val="2"/>
  </w:num>
  <w:num w:numId="226" w16cid:durableId="1296526132">
    <w:abstractNumId w:val="5"/>
  </w:num>
  <w:num w:numId="227" w16cid:durableId="110131369">
    <w:abstractNumId w:val="41"/>
  </w:num>
  <w:num w:numId="228" w16cid:durableId="1024399535">
    <w:abstractNumId w:val="9"/>
  </w:num>
  <w:num w:numId="229" w16cid:durableId="71054393">
    <w:abstractNumId w:val="112"/>
  </w:num>
  <w:num w:numId="230" w16cid:durableId="220413170">
    <w:abstractNumId w:val="194"/>
  </w:num>
  <w:num w:numId="231" w16cid:durableId="1885749915">
    <w:abstractNumId w:val="227"/>
  </w:num>
  <w:num w:numId="232" w16cid:durableId="1032341389">
    <w:abstractNumId w:val="110"/>
  </w:num>
  <w:num w:numId="233" w16cid:durableId="569972624">
    <w:abstractNumId w:val="250"/>
  </w:num>
  <w:num w:numId="234" w16cid:durableId="1474567523">
    <w:abstractNumId w:val="48"/>
  </w:num>
  <w:num w:numId="235" w16cid:durableId="371000814">
    <w:abstractNumId w:val="131"/>
  </w:num>
  <w:num w:numId="236" w16cid:durableId="1730691680">
    <w:abstractNumId w:val="116"/>
  </w:num>
  <w:num w:numId="237" w16cid:durableId="322127905">
    <w:abstractNumId w:val="228"/>
  </w:num>
  <w:num w:numId="238" w16cid:durableId="1701054132">
    <w:abstractNumId w:val="254"/>
  </w:num>
  <w:num w:numId="239" w16cid:durableId="65811337">
    <w:abstractNumId w:val="148"/>
  </w:num>
  <w:num w:numId="240" w16cid:durableId="855116960">
    <w:abstractNumId w:val="36"/>
  </w:num>
  <w:num w:numId="241" w16cid:durableId="910041324">
    <w:abstractNumId w:val="89"/>
  </w:num>
  <w:num w:numId="242" w16cid:durableId="3944350">
    <w:abstractNumId w:val="214"/>
  </w:num>
  <w:num w:numId="243" w16cid:durableId="1462647930">
    <w:abstractNumId w:val="158"/>
  </w:num>
  <w:num w:numId="244" w16cid:durableId="309017294">
    <w:abstractNumId w:val="195"/>
  </w:num>
  <w:num w:numId="245" w16cid:durableId="1281764986">
    <w:abstractNumId w:val="213"/>
  </w:num>
  <w:num w:numId="246" w16cid:durableId="1461654352">
    <w:abstractNumId w:val="69"/>
  </w:num>
  <w:num w:numId="247" w16cid:durableId="1826504168">
    <w:abstractNumId w:val="201"/>
  </w:num>
  <w:num w:numId="248" w16cid:durableId="1214579814">
    <w:abstractNumId w:val="95"/>
  </w:num>
  <w:num w:numId="249" w16cid:durableId="1865514027">
    <w:abstractNumId w:val="33"/>
  </w:num>
  <w:num w:numId="250" w16cid:durableId="1188833505">
    <w:abstractNumId w:val="126"/>
  </w:num>
  <w:num w:numId="251" w16cid:durableId="184100245">
    <w:abstractNumId w:val="80"/>
  </w:num>
  <w:num w:numId="252" w16cid:durableId="63574164">
    <w:abstractNumId w:val="226"/>
  </w:num>
  <w:num w:numId="253" w16cid:durableId="1268922826">
    <w:abstractNumId w:val="225"/>
  </w:num>
  <w:num w:numId="254" w16cid:durableId="861943278">
    <w:abstractNumId w:val="248"/>
  </w:num>
  <w:num w:numId="255" w16cid:durableId="1801923766">
    <w:abstractNumId w:val="117"/>
  </w:num>
  <w:num w:numId="256" w16cid:durableId="425157362">
    <w:abstractNumId w:val="79"/>
  </w:num>
  <w:num w:numId="257" w16cid:durableId="1302810556">
    <w:abstractNumId w:val="28"/>
  </w:num>
  <w:num w:numId="258" w16cid:durableId="1387802240">
    <w:abstractNumId w:val="115"/>
  </w:num>
  <w:num w:numId="259" w16cid:durableId="575435113">
    <w:abstractNumId w:val="8"/>
  </w:num>
  <w:num w:numId="260" w16cid:durableId="155876479">
    <w:abstractNumId w:val="43"/>
  </w:num>
  <w:num w:numId="261" w16cid:durableId="1204905109">
    <w:abstractNumId w:val="130"/>
  </w:num>
  <w:num w:numId="262" w16cid:durableId="232591810">
    <w:abstractNumId w:val="4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0E9D"/>
    <w:rsid w:val="00032746"/>
    <w:rsid w:val="00035F9D"/>
    <w:rsid w:val="000438C1"/>
    <w:rsid w:val="000465DB"/>
    <w:rsid w:val="00046CF9"/>
    <w:rsid w:val="00051F19"/>
    <w:rsid w:val="00055995"/>
    <w:rsid w:val="00055BB7"/>
    <w:rsid w:val="00056880"/>
    <w:rsid w:val="000615A9"/>
    <w:rsid w:val="0006551A"/>
    <w:rsid w:val="000701D0"/>
    <w:rsid w:val="00081A87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E53EF"/>
    <w:rsid w:val="000F00FF"/>
    <w:rsid w:val="000F012A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24ABE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45A9"/>
    <w:rsid w:val="001A5519"/>
    <w:rsid w:val="001C0052"/>
    <w:rsid w:val="001C1FCA"/>
    <w:rsid w:val="001C7F53"/>
    <w:rsid w:val="001D2934"/>
    <w:rsid w:val="001D4DBB"/>
    <w:rsid w:val="001E510D"/>
    <w:rsid w:val="001E7E45"/>
    <w:rsid w:val="0020586B"/>
    <w:rsid w:val="002119AD"/>
    <w:rsid w:val="00212731"/>
    <w:rsid w:val="002308E7"/>
    <w:rsid w:val="00230F5A"/>
    <w:rsid w:val="002358C5"/>
    <w:rsid w:val="002430D4"/>
    <w:rsid w:val="002479CE"/>
    <w:rsid w:val="00254B9F"/>
    <w:rsid w:val="00256D2B"/>
    <w:rsid w:val="00263676"/>
    <w:rsid w:val="00266AD3"/>
    <w:rsid w:val="00271AB6"/>
    <w:rsid w:val="00273BB4"/>
    <w:rsid w:val="00276FA5"/>
    <w:rsid w:val="00284E6A"/>
    <w:rsid w:val="00294E79"/>
    <w:rsid w:val="00296526"/>
    <w:rsid w:val="00296A65"/>
    <w:rsid w:val="002A1151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F1A61"/>
    <w:rsid w:val="002F7BDD"/>
    <w:rsid w:val="0030191E"/>
    <w:rsid w:val="0031130F"/>
    <w:rsid w:val="00312989"/>
    <w:rsid w:val="00317C42"/>
    <w:rsid w:val="00321233"/>
    <w:rsid w:val="00325F65"/>
    <w:rsid w:val="00326945"/>
    <w:rsid w:val="00327B5A"/>
    <w:rsid w:val="00327D02"/>
    <w:rsid w:val="00340E64"/>
    <w:rsid w:val="0034161D"/>
    <w:rsid w:val="0034206F"/>
    <w:rsid w:val="00346716"/>
    <w:rsid w:val="00352CE0"/>
    <w:rsid w:val="00353FCC"/>
    <w:rsid w:val="00356D09"/>
    <w:rsid w:val="00356F35"/>
    <w:rsid w:val="00360252"/>
    <w:rsid w:val="003843DD"/>
    <w:rsid w:val="00385327"/>
    <w:rsid w:val="00386793"/>
    <w:rsid w:val="003920D1"/>
    <w:rsid w:val="003A508D"/>
    <w:rsid w:val="003A5F34"/>
    <w:rsid w:val="003A62BC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17D5"/>
    <w:rsid w:val="0045244A"/>
    <w:rsid w:val="00456593"/>
    <w:rsid w:val="0046050B"/>
    <w:rsid w:val="00465EE6"/>
    <w:rsid w:val="00477EA2"/>
    <w:rsid w:val="00481668"/>
    <w:rsid w:val="004839DA"/>
    <w:rsid w:val="004A44F4"/>
    <w:rsid w:val="004A6793"/>
    <w:rsid w:val="004A7AEF"/>
    <w:rsid w:val="004B23C2"/>
    <w:rsid w:val="004B7993"/>
    <w:rsid w:val="004C450B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57F3A"/>
    <w:rsid w:val="00562E48"/>
    <w:rsid w:val="00570E48"/>
    <w:rsid w:val="00597FD4"/>
    <w:rsid w:val="005B5D60"/>
    <w:rsid w:val="005B65DC"/>
    <w:rsid w:val="005C5769"/>
    <w:rsid w:val="005E383B"/>
    <w:rsid w:val="005E5611"/>
    <w:rsid w:val="00601681"/>
    <w:rsid w:val="00603543"/>
    <w:rsid w:val="00611BAA"/>
    <w:rsid w:val="006166FA"/>
    <w:rsid w:val="00620059"/>
    <w:rsid w:val="00621843"/>
    <w:rsid w:val="00627EDB"/>
    <w:rsid w:val="00630E05"/>
    <w:rsid w:val="00632D3F"/>
    <w:rsid w:val="00633485"/>
    <w:rsid w:val="00634EE3"/>
    <w:rsid w:val="00641BC5"/>
    <w:rsid w:val="0064243E"/>
    <w:rsid w:val="006437B6"/>
    <w:rsid w:val="00644807"/>
    <w:rsid w:val="00646F7F"/>
    <w:rsid w:val="00653192"/>
    <w:rsid w:val="00655667"/>
    <w:rsid w:val="00660BA2"/>
    <w:rsid w:val="00661AC6"/>
    <w:rsid w:val="00666E1A"/>
    <w:rsid w:val="0067254A"/>
    <w:rsid w:val="00676DE4"/>
    <w:rsid w:val="006835D7"/>
    <w:rsid w:val="006852C5"/>
    <w:rsid w:val="0069591F"/>
    <w:rsid w:val="006A0A36"/>
    <w:rsid w:val="006A36D6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0C3"/>
    <w:rsid w:val="00787AE9"/>
    <w:rsid w:val="00793B06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A3EAB"/>
    <w:rsid w:val="008B2624"/>
    <w:rsid w:val="008B2B0B"/>
    <w:rsid w:val="008C1F00"/>
    <w:rsid w:val="008C51B9"/>
    <w:rsid w:val="008C7428"/>
    <w:rsid w:val="008D497B"/>
    <w:rsid w:val="008D6FFE"/>
    <w:rsid w:val="008E4978"/>
    <w:rsid w:val="008E6834"/>
    <w:rsid w:val="009144B1"/>
    <w:rsid w:val="00916987"/>
    <w:rsid w:val="00917967"/>
    <w:rsid w:val="00920D2A"/>
    <w:rsid w:val="009248DE"/>
    <w:rsid w:val="0092616A"/>
    <w:rsid w:val="00930A0D"/>
    <w:rsid w:val="0093682F"/>
    <w:rsid w:val="009427D8"/>
    <w:rsid w:val="009437BA"/>
    <w:rsid w:val="009478C6"/>
    <w:rsid w:val="00956F60"/>
    <w:rsid w:val="00960647"/>
    <w:rsid w:val="00961C21"/>
    <w:rsid w:val="009764B6"/>
    <w:rsid w:val="0098136C"/>
    <w:rsid w:val="00981815"/>
    <w:rsid w:val="00990B53"/>
    <w:rsid w:val="00992FD9"/>
    <w:rsid w:val="009930A8"/>
    <w:rsid w:val="0099477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9E4C3B"/>
    <w:rsid w:val="009F09CF"/>
    <w:rsid w:val="00A06AD3"/>
    <w:rsid w:val="00A10C95"/>
    <w:rsid w:val="00A120BD"/>
    <w:rsid w:val="00A167D3"/>
    <w:rsid w:val="00A256C6"/>
    <w:rsid w:val="00A2581E"/>
    <w:rsid w:val="00A25DAD"/>
    <w:rsid w:val="00A37F21"/>
    <w:rsid w:val="00A421C4"/>
    <w:rsid w:val="00A42CB3"/>
    <w:rsid w:val="00A56B43"/>
    <w:rsid w:val="00A64CF0"/>
    <w:rsid w:val="00A673C0"/>
    <w:rsid w:val="00A70A3A"/>
    <w:rsid w:val="00A73491"/>
    <w:rsid w:val="00A829A4"/>
    <w:rsid w:val="00A8686E"/>
    <w:rsid w:val="00A93B33"/>
    <w:rsid w:val="00A93DB5"/>
    <w:rsid w:val="00A96CA0"/>
    <w:rsid w:val="00AA6E30"/>
    <w:rsid w:val="00AB6B68"/>
    <w:rsid w:val="00AC18A1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4881"/>
    <w:rsid w:val="00B251DD"/>
    <w:rsid w:val="00B34DB0"/>
    <w:rsid w:val="00B44EFA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718"/>
    <w:rsid w:val="00BF210F"/>
    <w:rsid w:val="00BF249A"/>
    <w:rsid w:val="00BF7B27"/>
    <w:rsid w:val="00C036AC"/>
    <w:rsid w:val="00C037D6"/>
    <w:rsid w:val="00C145A9"/>
    <w:rsid w:val="00C15D58"/>
    <w:rsid w:val="00C22F7F"/>
    <w:rsid w:val="00C34426"/>
    <w:rsid w:val="00C35004"/>
    <w:rsid w:val="00C35832"/>
    <w:rsid w:val="00C35C77"/>
    <w:rsid w:val="00C36169"/>
    <w:rsid w:val="00C4642F"/>
    <w:rsid w:val="00C527DD"/>
    <w:rsid w:val="00C71496"/>
    <w:rsid w:val="00C71E43"/>
    <w:rsid w:val="00C81B70"/>
    <w:rsid w:val="00C967A1"/>
    <w:rsid w:val="00CA0AE4"/>
    <w:rsid w:val="00CA26C2"/>
    <w:rsid w:val="00CB3011"/>
    <w:rsid w:val="00CB3359"/>
    <w:rsid w:val="00CB43FE"/>
    <w:rsid w:val="00CB6FC1"/>
    <w:rsid w:val="00CC035F"/>
    <w:rsid w:val="00CC3666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24D4"/>
    <w:rsid w:val="00D4790F"/>
    <w:rsid w:val="00D5246E"/>
    <w:rsid w:val="00D61849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5C49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3233"/>
    <w:rsid w:val="00E04B2E"/>
    <w:rsid w:val="00E11BC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12B"/>
    <w:rsid w:val="00E7546B"/>
    <w:rsid w:val="00E814DF"/>
    <w:rsid w:val="00E862A3"/>
    <w:rsid w:val="00E8701F"/>
    <w:rsid w:val="00E9786A"/>
    <w:rsid w:val="00EB42EB"/>
    <w:rsid w:val="00EC1139"/>
    <w:rsid w:val="00EC5056"/>
    <w:rsid w:val="00ED4238"/>
    <w:rsid w:val="00EE4603"/>
    <w:rsid w:val="00EE5443"/>
    <w:rsid w:val="00F10206"/>
    <w:rsid w:val="00F11750"/>
    <w:rsid w:val="00F22445"/>
    <w:rsid w:val="00F305AC"/>
    <w:rsid w:val="00F34170"/>
    <w:rsid w:val="00F35EE4"/>
    <w:rsid w:val="00F476D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B69A2"/>
    <w:rsid w:val="00FC55E9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</cp:revision>
  <dcterms:created xsi:type="dcterms:W3CDTF">2024-04-05T12:59:00Z</dcterms:created>
  <dcterms:modified xsi:type="dcterms:W3CDTF">2024-09-04T19:26:00Z</dcterms:modified>
</cp:coreProperties>
</file>