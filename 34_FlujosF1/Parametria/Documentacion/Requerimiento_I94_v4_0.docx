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2B80FEA2" w:rsidR="006C111A" w:rsidRPr="00857076" w:rsidRDefault="00B01B02" w:rsidP="006C111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C111A" w:rsidRPr="003E2700">
        <w:rPr>
          <w:rFonts w:ascii="Times New Roman" w:hAnsi="Times New Roman" w:cs="Times New Roman"/>
          <w:b/>
          <w:sz w:val="72"/>
          <w:szCs w:val="72"/>
        </w:rPr>
        <w:t>I94</w:t>
      </w:r>
      <w:r w:rsidR="006C111A">
        <w:rPr>
          <w:rFonts w:ascii="Times New Roman" w:hAnsi="Times New Roman" w:cs="Times New Roman"/>
          <w:b/>
          <w:sz w:val="72"/>
          <w:szCs w:val="72"/>
        </w:rPr>
        <w:t>(531)-</w:t>
      </w:r>
      <w:r w:rsidR="006C111A" w:rsidRPr="004A2E3C">
        <w:t xml:space="preserve"> </w:t>
      </w:r>
      <w:r w:rsidR="006C111A" w:rsidRPr="004A2E3C">
        <w:rPr>
          <w:rFonts w:ascii="Times New Roman" w:hAnsi="Times New Roman" w:cs="Times New Roman"/>
          <w:b/>
          <w:sz w:val="72"/>
          <w:szCs w:val="72"/>
        </w:rPr>
        <w:t>Antecedentes Generales</w:t>
      </w:r>
    </w:p>
    <w:p w14:paraId="207EDD71" w14:textId="26AE8384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C14BB35" w14:textId="58475E9C" w:rsidR="0019352D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6464" w:history="1">
            <w:r w:rsidR="0019352D" w:rsidRPr="008E5C2F">
              <w:rPr>
                <w:rStyle w:val="Hipervnculo"/>
                <w:noProof/>
              </w:rPr>
              <w:t>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Definición de estructuras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_Toc160816464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4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525EAB8E" w14:textId="05ED04E1" w:rsidR="0019352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65" w:history="1">
            <w:r w:rsidR="0019352D" w:rsidRPr="008E5C2F">
              <w:rPr>
                <w:rStyle w:val="Hipervnculo"/>
                <w:bCs/>
                <w:noProof/>
              </w:rPr>
              <w:t>1.1.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bCs/>
                <w:noProof/>
              </w:rPr>
              <w:t xml:space="preserve">Archivo de datos del emisor  </w:t>
            </w:r>
            <w:r w:rsidR="0019352D" w:rsidRPr="008E5C2F">
              <w:rPr>
                <w:rStyle w:val="Hipervnculo"/>
                <w:noProof/>
              </w:rPr>
              <w:t>Manual Sistema de Información Bancos - Sistema Contable (cmfchile.cl)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_Toc160816465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4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14E8557C" w14:textId="70B93BA5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66" w:history="1">
            <w:r w:rsidR="0019352D" w:rsidRPr="008E5C2F">
              <w:rPr>
                <w:rStyle w:val="Hipervnculo"/>
                <w:noProof/>
              </w:rPr>
              <w:t>2.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Validaciones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_Toc160816466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6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302422EE" w14:textId="1CB2977A" w:rsidR="0019352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67" w:history="1">
            <w:r w:rsidR="0019352D" w:rsidRPr="008E5C2F">
              <w:rPr>
                <w:rStyle w:val="Hipervnculo"/>
                <w:noProof/>
              </w:rPr>
              <w:t>2.1.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Archivo de datos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_Toc160816467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6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755CD6BB" w14:textId="65E30477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68" w:history="1">
            <w:r w:rsidR="0019352D" w:rsidRPr="008E5C2F">
              <w:rPr>
                <w:rStyle w:val="Hipervnculo"/>
                <w:noProof/>
              </w:rPr>
              <w:t>3.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Construyendo la carátula de salida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_Toc160816468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7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05A6AEB6" w14:textId="7FE8F601" w:rsidR="0019352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69" w:history="1">
            <w:r w:rsidR="0019352D" w:rsidRPr="008E5C2F">
              <w:rPr>
                <w:rStyle w:val="Hipervnculo"/>
                <w:noProof/>
              </w:rPr>
              <w:t>3.1.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Formato de carátula de salida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_Toc160816469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7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66892972" w14:textId="335C4078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0" w:history="1">
            <w:r w:rsidR="0019352D" w:rsidRPr="008E5C2F">
              <w:rPr>
                <w:rStyle w:val="Hipervnculo"/>
                <w:bCs/>
                <w:noProof/>
              </w:rPr>
              <w:t>4.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Definición de nombres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_Toc160816470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3707F67F" w14:textId="6F77EB5C" w:rsidR="0019352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1" w:history="1">
            <w:r w:rsidR="0019352D" w:rsidRPr="008E5C2F">
              <w:rPr>
                <w:rStyle w:val="Hipervnculo"/>
                <w:noProof/>
              </w:rPr>
              <w:t>4.1.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Archivo de salida a destino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_Toc160816471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4788382F" w14:textId="6241B9E5" w:rsidR="0019352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2" w:history="1">
            <w:r w:rsidR="0019352D" w:rsidRPr="008E5C2F">
              <w:rPr>
                <w:rStyle w:val="Hipervnculo"/>
                <w:noProof/>
              </w:rPr>
              <w:t>4.1.1.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Archivo de datos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_Toc160816472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4FE038F1" w14:textId="01B02C85" w:rsidR="0019352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3" w:history="1">
            <w:r w:rsidR="0019352D" w:rsidRPr="008E5C2F">
              <w:rPr>
                <w:rStyle w:val="Hipervnculo"/>
                <w:noProof/>
              </w:rPr>
              <w:t>4.1.2.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Archivo Carátula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_Toc160816473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67F55588" w14:textId="5A95C0ED" w:rsidR="0019352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4" w:history="1">
            <w:r w:rsidR="0019352D" w:rsidRPr="008E5C2F">
              <w:rPr>
                <w:rStyle w:val="Hipervnculo"/>
                <w:noProof/>
              </w:rPr>
              <w:t>4.2.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Definición de correlativo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_Toc160816474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49DF3665" w14:textId="0937A529" w:rsidR="0019352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5" w:history="1">
            <w:r w:rsidR="0019352D" w:rsidRPr="008E5C2F">
              <w:rPr>
                <w:rStyle w:val="Hipervnculo"/>
                <w:noProof/>
              </w:rPr>
              <w:t>4.2.1.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Salida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_Toc160816475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1336A16D" w14:textId="24C1E3F2" w:rsidR="0019352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6" w:history="1">
            <w:r w:rsidR="0019352D" w:rsidRPr="008E5C2F">
              <w:rPr>
                <w:rStyle w:val="Hipervnculo"/>
                <w:noProof/>
              </w:rPr>
              <w:t>4.2.2.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Entrada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_Toc160816476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9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31DB992E" w14:textId="7E42FAC3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7" w:history="1">
            <w:r w:rsidR="0019352D" w:rsidRPr="008E5C2F">
              <w:rPr>
                <w:rStyle w:val="Hipervnculo"/>
                <w:noProof/>
              </w:rPr>
              <w:t>5.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Definición de datos por ingresar del usuario (desde el Front)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_Toc160816477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10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50905798" w14:textId="614BDD56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8" w:history="1">
            <w:r w:rsidR="0019352D" w:rsidRPr="008E5C2F">
              <w:rPr>
                <w:rStyle w:val="Hipervnculo"/>
                <w:noProof/>
              </w:rPr>
              <w:t>6.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Definir Notificación hacia el Front.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_Toc160816478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11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4C7D52E9" w14:textId="51801C76" w:rsidR="0019352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479" w:history="1">
            <w:r w:rsidR="0019352D" w:rsidRPr="008E5C2F">
              <w:rPr>
                <w:rStyle w:val="Hipervnculo"/>
                <w:noProof/>
              </w:rPr>
              <w:t>7.</w:t>
            </w:r>
            <w:r w:rsidR="0019352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9352D" w:rsidRPr="008E5C2F">
              <w:rPr>
                <w:rStyle w:val="Hipervnculo"/>
                <w:noProof/>
              </w:rPr>
              <w:t>Datos sensibles</w:t>
            </w:r>
            <w:r w:rsidR="0019352D">
              <w:rPr>
                <w:noProof/>
                <w:webHidden/>
              </w:rPr>
              <w:tab/>
            </w:r>
            <w:r w:rsidR="0019352D">
              <w:rPr>
                <w:noProof/>
                <w:webHidden/>
              </w:rPr>
              <w:fldChar w:fldCharType="begin"/>
            </w:r>
            <w:r w:rsidR="0019352D">
              <w:rPr>
                <w:noProof/>
                <w:webHidden/>
              </w:rPr>
              <w:instrText xml:space="preserve"> PAGEREF _Toc160816479 \h </w:instrText>
            </w:r>
            <w:r w:rsidR="0019352D">
              <w:rPr>
                <w:noProof/>
                <w:webHidden/>
              </w:rPr>
            </w:r>
            <w:r w:rsidR="0019352D">
              <w:rPr>
                <w:noProof/>
                <w:webHidden/>
              </w:rPr>
              <w:fldChar w:fldCharType="separate"/>
            </w:r>
            <w:r w:rsidR="0019352D">
              <w:rPr>
                <w:noProof/>
                <w:webHidden/>
              </w:rPr>
              <w:t>11</w:t>
            </w:r>
            <w:r w:rsidR="0019352D">
              <w:rPr>
                <w:noProof/>
                <w:webHidden/>
              </w:rPr>
              <w:fldChar w:fldCharType="end"/>
            </w:r>
          </w:hyperlink>
        </w:p>
        <w:p w14:paraId="1B95E1CD" w14:textId="7EE295A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39F2C015" w:rsidR="000105A8" w:rsidRPr="00230F5A" w:rsidRDefault="00A85622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145721A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720F8A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720F8A">
        <w:tc>
          <w:tcPr>
            <w:tcW w:w="1256" w:type="dxa"/>
          </w:tcPr>
          <w:p w14:paraId="2E76E9E9" w14:textId="0C320A35" w:rsidR="00C36169" w:rsidRPr="00230F5A" w:rsidRDefault="006C111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22F848E4" w14:textId="440A007A" w:rsidR="00C36169" w:rsidRPr="00230F5A" w:rsidRDefault="00A856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6C111A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25C8041" w14:textId="77777777" w:rsidR="0017347B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1B0F55D" w14:textId="77777777" w:rsidR="0017347B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7CC1A9A7" w:rsidR="00C36169" w:rsidRPr="00230F5A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20F8A" w:rsidRPr="00230F5A" w14:paraId="5339FC0E" w14:textId="7AB2D237" w:rsidTr="00720F8A">
        <w:tc>
          <w:tcPr>
            <w:tcW w:w="1256" w:type="dxa"/>
          </w:tcPr>
          <w:p w14:paraId="3DF7E2D2" w14:textId="5CD950C6" w:rsidR="00720F8A" w:rsidRPr="00230F5A" w:rsidRDefault="00720F8A" w:rsidP="00720F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69C55B7E" w14:textId="53AA3A03" w:rsidR="00720F8A" w:rsidRPr="00230F5A" w:rsidRDefault="00720F8A" w:rsidP="00720F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02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5F68589" w14:textId="77777777" w:rsidR="0017347B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6D910A" w14:textId="77777777" w:rsidR="0017347B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F621648" w:rsidR="00720F8A" w:rsidRPr="00230F5A" w:rsidRDefault="0017347B" w:rsidP="001734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0A4E1314" w:rsidR="00720F8A" w:rsidRPr="00230F5A" w:rsidRDefault="00720F8A" w:rsidP="00720F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34520A0" w:rsidR="00720F8A" w:rsidRPr="00230F5A" w:rsidRDefault="00720F8A" w:rsidP="00720F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8517B9" w:rsidRPr="00230F5A" w14:paraId="251EA50D" w14:textId="22DD7FE9" w:rsidTr="00720F8A">
        <w:tc>
          <w:tcPr>
            <w:tcW w:w="1256" w:type="dxa"/>
          </w:tcPr>
          <w:p w14:paraId="7287933A" w14:textId="300A218C" w:rsidR="008517B9" w:rsidRPr="00230F5A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562818B9" w14:textId="09BA28C8" w:rsidR="008517B9" w:rsidRPr="00230F5A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5BB3C26" w14:textId="77777777" w:rsidR="008517B9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AFF6030" w14:textId="77777777" w:rsidR="008517B9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7219D7DE" w:rsidR="008517B9" w:rsidRPr="00230F5A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647B55F5" w:rsidR="008517B9" w:rsidRPr="00230F5A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A9D9103" w14:textId="77777777" w:rsidR="008517B9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39D10757" w:rsidR="008517B9" w:rsidRPr="00230F5A" w:rsidRDefault="008517B9" w:rsidP="008517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DD7DA7" w:rsidRPr="00230F5A" w14:paraId="38B70AFE" w14:textId="34FEEE1D" w:rsidTr="00720F8A">
        <w:tc>
          <w:tcPr>
            <w:tcW w:w="1256" w:type="dxa"/>
          </w:tcPr>
          <w:p w14:paraId="23AEB014" w14:textId="31F50C2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7FA5A642" w14:textId="29D9CC25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80F730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D97C1DB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31F4CB19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0256D2E6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DEC87A3" w14:textId="6B3B6999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3E1EE8CA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FF146DD" w14:textId="59E59881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340FD6C3" w14:textId="77777777" w:rsidR="00DD7DA7" w:rsidRDefault="00DD7DA7" w:rsidP="00DD7DA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66F5238B" w14:textId="77777777" w:rsidR="00DD7DA7" w:rsidRDefault="00DD7DA7" w:rsidP="00DD7D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AEC1D7" w14:textId="5B29A03D" w:rsidR="00DD7DA7" w:rsidRPr="00AD54F4" w:rsidRDefault="00DD7DA7" w:rsidP="00DD7D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714F4E7D" w14:textId="77777777" w:rsidR="00DD7DA7" w:rsidRDefault="00DD7DA7" w:rsidP="00DD7D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A290887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8116C67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A0B06C8" w14:textId="77777777" w:rsidR="00DD7DA7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301AE4B" w14:textId="55CD0DE4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7DA7" w:rsidRPr="00230F5A" w14:paraId="4B606B6E" w14:textId="62885254" w:rsidTr="00720F8A">
        <w:tc>
          <w:tcPr>
            <w:tcW w:w="1256" w:type="dxa"/>
          </w:tcPr>
          <w:p w14:paraId="612D72B6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7DA7" w:rsidRPr="00230F5A" w14:paraId="2EA7A1DB" w14:textId="6C6D457E" w:rsidTr="00720F8A">
        <w:tc>
          <w:tcPr>
            <w:tcW w:w="1256" w:type="dxa"/>
          </w:tcPr>
          <w:p w14:paraId="4D062B49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7DA7" w:rsidRPr="00230F5A" w14:paraId="4EBD62EB" w14:textId="7659FBA3" w:rsidTr="00720F8A">
        <w:tc>
          <w:tcPr>
            <w:tcW w:w="1256" w:type="dxa"/>
          </w:tcPr>
          <w:p w14:paraId="6FF918B3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D7DA7" w:rsidRPr="00230F5A" w:rsidRDefault="00DD7DA7" w:rsidP="00DD7D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0816464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0816465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076295D3" w14:textId="77777777" w:rsidR="00316309" w:rsidRPr="003E2700" w:rsidRDefault="00316309" w:rsidP="00316309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316309" w:rsidRPr="003E2700" w14:paraId="0FA02278" w14:textId="77777777" w:rsidTr="009E297B">
        <w:trPr>
          <w:trHeight w:val="244"/>
        </w:trPr>
        <w:tc>
          <w:tcPr>
            <w:tcW w:w="1414" w:type="dxa"/>
          </w:tcPr>
          <w:p w14:paraId="6C1A7EAA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F7A36BE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E9301F3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8BE8279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316309" w:rsidRPr="003E2700" w14:paraId="61C82500" w14:textId="77777777" w:rsidTr="009E297B">
        <w:trPr>
          <w:trHeight w:val="241"/>
        </w:trPr>
        <w:tc>
          <w:tcPr>
            <w:tcW w:w="1414" w:type="dxa"/>
          </w:tcPr>
          <w:p w14:paraId="0D570627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E93AE4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290D445" w14:textId="1A0C56F8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DD7DA7">
              <w:rPr>
                <w:rFonts w:ascii="Times New Roman" w:hAnsi="Times New Roman" w:cs="Times New Roman"/>
                <w:sz w:val="20"/>
              </w:rPr>
              <w:t>archive</w:t>
            </w:r>
          </w:p>
        </w:tc>
        <w:tc>
          <w:tcPr>
            <w:tcW w:w="2977" w:type="dxa"/>
          </w:tcPr>
          <w:p w14:paraId="692C410B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316309" w:rsidRPr="003E2700" w14:paraId="1BCD2BCC" w14:textId="77777777" w:rsidTr="009E297B">
        <w:trPr>
          <w:trHeight w:val="245"/>
        </w:trPr>
        <w:tc>
          <w:tcPr>
            <w:tcW w:w="1414" w:type="dxa"/>
          </w:tcPr>
          <w:p w14:paraId="56406151" w14:textId="77777777" w:rsidR="00316309" w:rsidRPr="003E2700" w:rsidRDefault="00316309" w:rsidP="009E297B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EE244FA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97D21E2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6089A6B4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316309" w:rsidRPr="003E2700" w14:paraId="3017E66F" w14:textId="77777777" w:rsidTr="009E297B">
        <w:trPr>
          <w:trHeight w:val="242"/>
        </w:trPr>
        <w:tc>
          <w:tcPr>
            <w:tcW w:w="1414" w:type="dxa"/>
          </w:tcPr>
          <w:p w14:paraId="2915F3DF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A3985C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BCE265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4EA1CBE5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109)</w:t>
            </w:r>
          </w:p>
        </w:tc>
      </w:tr>
    </w:tbl>
    <w:p w14:paraId="1FF00CCA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sz w:val="24"/>
        </w:rPr>
      </w:pPr>
      <w:r w:rsidRPr="003E2700">
        <w:rPr>
          <w:rFonts w:ascii="Times New Roman" w:hAnsi="Times New Roman" w:cs="Times New Roman"/>
          <w:sz w:val="24"/>
        </w:rPr>
        <w:t xml:space="preserve">   </w:t>
      </w:r>
      <w:r w:rsidRPr="003E2700">
        <w:rPr>
          <w:rFonts w:ascii="Times New Roman" w:hAnsi="Times New Roman" w:cs="Times New Roman"/>
        </w:rPr>
        <w:t>Largo</w:t>
      </w:r>
      <w:r w:rsidRPr="003E2700">
        <w:rPr>
          <w:rFonts w:ascii="Times New Roman" w:hAnsi="Times New Roman" w:cs="Times New Roman"/>
          <w:spacing w:val="-5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1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</w:t>
      </w:r>
      <w:r w:rsidRPr="003E2700">
        <w:rPr>
          <w:rFonts w:ascii="Times New Roman" w:hAnsi="Times New Roman" w:cs="Times New Roman"/>
          <w:spacing w:val="-1"/>
        </w:rPr>
        <w:t xml:space="preserve"> </w:t>
      </w:r>
      <w:r w:rsidRPr="003E2700">
        <w:rPr>
          <w:rFonts w:ascii="Times New Roman" w:hAnsi="Times New Roman" w:cs="Times New Roman"/>
        </w:rPr>
        <w:t>bytes</w:t>
      </w:r>
    </w:p>
    <w:p w14:paraId="57275A67" w14:textId="77777777" w:rsidR="00316309" w:rsidRPr="003E2700" w:rsidRDefault="00316309" w:rsidP="0031630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 xml:space="preserve">    Registros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siguientes</w:t>
      </w:r>
    </w:p>
    <w:p w14:paraId="1BC40407" w14:textId="77777777" w:rsidR="00316309" w:rsidRPr="003E2700" w:rsidRDefault="00316309" w:rsidP="0031630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9"/>
        <w:gridCol w:w="558"/>
        <w:gridCol w:w="7085"/>
      </w:tblGrid>
      <w:tr w:rsidR="00316309" w:rsidRPr="003E2700" w14:paraId="662E6BD3" w14:textId="77777777" w:rsidTr="009E297B">
        <w:trPr>
          <w:trHeight w:val="239"/>
        </w:trPr>
        <w:tc>
          <w:tcPr>
            <w:tcW w:w="1859" w:type="dxa"/>
          </w:tcPr>
          <w:p w14:paraId="49DB3584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58" w:type="dxa"/>
          </w:tcPr>
          <w:p w14:paraId="79A0F2E6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2E935B9D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la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empresa</w:t>
            </w:r>
            <w:proofErr w:type="spellEnd"/>
          </w:p>
        </w:tc>
      </w:tr>
      <w:tr w:rsidR="00316309" w:rsidRPr="003E2700" w14:paraId="415356CC" w14:textId="77777777" w:rsidTr="009E297B">
        <w:trPr>
          <w:trHeight w:val="242"/>
        </w:trPr>
        <w:tc>
          <w:tcPr>
            <w:tcW w:w="1859" w:type="dxa"/>
          </w:tcPr>
          <w:p w14:paraId="1DEB7D08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58" w:type="dxa"/>
          </w:tcPr>
          <w:p w14:paraId="6E286DA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2003800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Administración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auditores</w:t>
            </w:r>
            <w:r w:rsidRPr="003E270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externos</w:t>
            </w:r>
            <w:r w:rsidRPr="003E2700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empresa</w:t>
            </w:r>
          </w:p>
        </w:tc>
      </w:tr>
      <w:tr w:rsidR="00316309" w:rsidRPr="003E2700" w14:paraId="4E2D55F4" w14:textId="77777777" w:rsidTr="009E297B">
        <w:trPr>
          <w:trHeight w:val="240"/>
        </w:trPr>
        <w:tc>
          <w:tcPr>
            <w:tcW w:w="1859" w:type="dxa"/>
          </w:tcPr>
          <w:p w14:paraId="3535AA2D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58" w:type="dxa"/>
          </w:tcPr>
          <w:p w14:paraId="66CE408F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118FA15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Propiedad</w:t>
            </w:r>
            <w:proofErr w:type="spellEnd"/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la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empresa</w:t>
            </w:r>
            <w:proofErr w:type="spellEnd"/>
          </w:p>
        </w:tc>
      </w:tr>
      <w:tr w:rsidR="00316309" w:rsidRPr="003E2700" w14:paraId="0C78221D" w14:textId="77777777" w:rsidTr="009E297B">
        <w:trPr>
          <w:trHeight w:val="240"/>
        </w:trPr>
        <w:tc>
          <w:tcPr>
            <w:tcW w:w="1859" w:type="dxa"/>
          </w:tcPr>
          <w:p w14:paraId="3C475931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58" w:type="dxa"/>
          </w:tcPr>
          <w:p w14:paraId="183587B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58A35170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Acciones</w:t>
            </w:r>
            <w:r w:rsidRPr="003E270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capital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empresa</w:t>
            </w:r>
          </w:p>
        </w:tc>
      </w:tr>
      <w:tr w:rsidR="00316309" w:rsidRPr="003E2700" w14:paraId="64CBD04B" w14:textId="77777777" w:rsidTr="009E297B">
        <w:trPr>
          <w:trHeight w:val="240"/>
        </w:trPr>
        <w:tc>
          <w:tcPr>
            <w:tcW w:w="1859" w:type="dxa"/>
          </w:tcPr>
          <w:p w14:paraId="77C15FA4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58" w:type="dxa"/>
          </w:tcPr>
          <w:p w14:paraId="507EFDC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32D9B399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Información</w:t>
            </w:r>
            <w:proofErr w:type="spellEnd"/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personal</w:t>
            </w:r>
          </w:p>
        </w:tc>
      </w:tr>
    </w:tbl>
    <w:p w14:paraId="7A02B3AB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54B3B2F0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i/>
        </w:rPr>
      </w:pPr>
    </w:p>
    <w:p w14:paraId="0CE478EF" w14:textId="77777777" w:rsidR="00316309" w:rsidRPr="003E2700" w:rsidRDefault="00316309" w:rsidP="00316309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 xml:space="preserve">    Registro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identificación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empresa: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11CDB8B9" w14:textId="77777777" w:rsidTr="009E297B">
        <w:trPr>
          <w:trHeight w:val="244"/>
        </w:trPr>
        <w:tc>
          <w:tcPr>
            <w:tcW w:w="1414" w:type="dxa"/>
          </w:tcPr>
          <w:p w14:paraId="340010D6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192BB6F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2D550E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67250214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20962C09" w14:textId="77777777" w:rsidTr="009E297B">
        <w:trPr>
          <w:trHeight w:val="242"/>
        </w:trPr>
        <w:tc>
          <w:tcPr>
            <w:tcW w:w="1414" w:type="dxa"/>
          </w:tcPr>
          <w:p w14:paraId="1C344390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C10A130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0478EB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Razón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social</w:t>
            </w:r>
          </w:p>
        </w:tc>
        <w:tc>
          <w:tcPr>
            <w:tcW w:w="2549" w:type="dxa"/>
          </w:tcPr>
          <w:p w14:paraId="579F97FA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316309" w:rsidRPr="003E2700" w14:paraId="504FCAFE" w14:textId="77777777" w:rsidTr="009E297B">
        <w:trPr>
          <w:trHeight w:val="242"/>
        </w:trPr>
        <w:tc>
          <w:tcPr>
            <w:tcW w:w="1414" w:type="dxa"/>
          </w:tcPr>
          <w:p w14:paraId="3C24236C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16FAB05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00AEEA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69432783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316309" w:rsidRPr="003E2700" w14:paraId="45055B2F" w14:textId="77777777" w:rsidTr="009E297B">
        <w:trPr>
          <w:trHeight w:val="244"/>
        </w:trPr>
        <w:tc>
          <w:tcPr>
            <w:tcW w:w="1414" w:type="dxa"/>
          </w:tcPr>
          <w:p w14:paraId="202B5C86" w14:textId="77777777" w:rsidR="00316309" w:rsidRPr="003E2700" w:rsidRDefault="00316309" w:rsidP="009E297B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A8949E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E44EB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Dirección</w:t>
            </w:r>
            <w:proofErr w:type="spellEnd"/>
          </w:p>
        </w:tc>
        <w:tc>
          <w:tcPr>
            <w:tcW w:w="2549" w:type="dxa"/>
          </w:tcPr>
          <w:p w14:paraId="34ABFC9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40)</w:t>
            </w:r>
          </w:p>
        </w:tc>
      </w:tr>
      <w:tr w:rsidR="00316309" w:rsidRPr="003E2700" w14:paraId="157D82D3" w14:textId="77777777" w:rsidTr="009E297B">
        <w:trPr>
          <w:trHeight w:val="242"/>
        </w:trPr>
        <w:tc>
          <w:tcPr>
            <w:tcW w:w="1414" w:type="dxa"/>
          </w:tcPr>
          <w:p w14:paraId="7987F45C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FB668E7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E34CF2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Comuna</w:t>
            </w:r>
            <w:proofErr w:type="spellEnd"/>
          </w:p>
        </w:tc>
        <w:tc>
          <w:tcPr>
            <w:tcW w:w="2549" w:type="dxa"/>
          </w:tcPr>
          <w:p w14:paraId="020BB077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9(06)</w:t>
            </w:r>
          </w:p>
        </w:tc>
      </w:tr>
      <w:tr w:rsidR="00316309" w:rsidRPr="003E2700" w14:paraId="09A11732" w14:textId="77777777" w:rsidTr="009E297B">
        <w:trPr>
          <w:trHeight w:val="244"/>
        </w:trPr>
        <w:tc>
          <w:tcPr>
            <w:tcW w:w="1414" w:type="dxa"/>
          </w:tcPr>
          <w:p w14:paraId="0B1097F9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16A2E23C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CDC2CF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Teléfono</w:t>
            </w:r>
            <w:proofErr w:type="spellEnd"/>
          </w:p>
        </w:tc>
        <w:tc>
          <w:tcPr>
            <w:tcW w:w="2549" w:type="dxa"/>
          </w:tcPr>
          <w:p w14:paraId="4DB73CB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04039410" w14:textId="77777777" w:rsidR="00316309" w:rsidRPr="003E2700" w:rsidRDefault="00316309" w:rsidP="0031630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122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Bytes</w:t>
      </w:r>
    </w:p>
    <w:p w14:paraId="1853D473" w14:textId="77777777" w:rsidR="00316309" w:rsidRPr="003E2700" w:rsidRDefault="00316309" w:rsidP="00316309">
      <w:pPr>
        <w:rPr>
          <w:rFonts w:ascii="Times New Roman" w:hAnsi="Times New Roman" w:cs="Times New Roman"/>
        </w:rPr>
        <w:sectPr w:rsidR="00316309" w:rsidRPr="003E2700" w:rsidSect="00E63B0E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630A00D0" w14:textId="77777777" w:rsidR="00316309" w:rsidRPr="003E2700" w:rsidRDefault="00316309" w:rsidP="00316309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lastRenderedPageBreak/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administración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y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auditores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externos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empresa: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63B1323F" w14:textId="77777777" w:rsidTr="009E297B">
        <w:trPr>
          <w:trHeight w:val="268"/>
        </w:trPr>
        <w:tc>
          <w:tcPr>
            <w:tcW w:w="1414" w:type="dxa"/>
          </w:tcPr>
          <w:p w14:paraId="11CE1EE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B83661F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F1789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CAB538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0A84B19D" w14:textId="77777777" w:rsidTr="009E297B">
        <w:trPr>
          <w:trHeight w:val="268"/>
        </w:trPr>
        <w:tc>
          <w:tcPr>
            <w:tcW w:w="1414" w:type="dxa"/>
          </w:tcPr>
          <w:p w14:paraId="1FE1758D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76773D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D311B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2A5B457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316309" w:rsidRPr="003E2700" w14:paraId="20728CE1" w14:textId="77777777" w:rsidTr="009E297B">
        <w:trPr>
          <w:trHeight w:val="268"/>
        </w:trPr>
        <w:tc>
          <w:tcPr>
            <w:tcW w:w="1414" w:type="dxa"/>
          </w:tcPr>
          <w:p w14:paraId="1F9E7D2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E34D0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2094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Nombre</w:t>
            </w:r>
          </w:p>
        </w:tc>
        <w:tc>
          <w:tcPr>
            <w:tcW w:w="2549" w:type="dxa"/>
          </w:tcPr>
          <w:p w14:paraId="5BF9FD2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316309" w:rsidRPr="003E2700" w14:paraId="1B2D93D9" w14:textId="77777777" w:rsidTr="009E297B">
        <w:trPr>
          <w:trHeight w:val="268"/>
        </w:trPr>
        <w:tc>
          <w:tcPr>
            <w:tcW w:w="1414" w:type="dxa"/>
          </w:tcPr>
          <w:p w14:paraId="65934BEF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ED4F28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68212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Cargo</w:t>
            </w:r>
          </w:p>
        </w:tc>
        <w:tc>
          <w:tcPr>
            <w:tcW w:w="2549" w:type="dxa"/>
          </w:tcPr>
          <w:p w14:paraId="77CD547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5146C338" w14:textId="77777777" w:rsidTr="009E297B">
        <w:trPr>
          <w:trHeight w:val="268"/>
        </w:trPr>
        <w:tc>
          <w:tcPr>
            <w:tcW w:w="1414" w:type="dxa"/>
          </w:tcPr>
          <w:p w14:paraId="3E8DBE2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5EC5B61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E75FD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45523B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9(58)</w:t>
            </w:r>
          </w:p>
        </w:tc>
      </w:tr>
    </w:tbl>
    <w:p w14:paraId="22BC2299" w14:textId="77777777" w:rsidR="00316309" w:rsidRPr="003E2700" w:rsidRDefault="00316309" w:rsidP="00316309">
      <w:pPr>
        <w:pStyle w:val="Textoindependiente"/>
        <w:ind w:left="212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 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26880699" w14:textId="77777777" w:rsidR="00316309" w:rsidRPr="003E2700" w:rsidRDefault="00316309" w:rsidP="00316309">
      <w:pPr>
        <w:pStyle w:val="Textoindependiente"/>
        <w:spacing w:before="11"/>
        <w:rPr>
          <w:rFonts w:ascii="Times New Roman" w:hAnsi="Times New Roman" w:cs="Times New Roman"/>
          <w:sz w:val="19"/>
        </w:rPr>
      </w:pPr>
    </w:p>
    <w:p w14:paraId="4B71EC34" w14:textId="77777777" w:rsidR="00316309" w:rsidRPr="003E2700" w:rsidRDefault="00316309" w:rsidP="00316309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propiedad de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 empresa:</w:t>
      </w:r>
    </w:p>
    <w:p w14:paraId="6C7F71D0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045E7718" w14:textId="77777777" w:rsidTr="009E297B">
        <w:trPr>
          <w:trHeight w:val="268"/>
        </w:trPr>
        <w:tc>
          <w:tcPr>
            <w:tcW w:w="1414" w:type="dxa"/>
          </w:tcPr>
          <w:p w14:paraId="703E1A1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97CDDE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5A654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34ED082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47403674" w14:textId="77777777" w:rsidTr="009E297B">
        <w:trPr>
          <w:trHeight w:val="268"/>
        </w:trPr>
        <w:tc>
          <w:tcPr>
            <w:tcW w:w="1414" w:type="dxa"/>
          </w:tcPr>
          <w:p w14:paraId="370B8CAA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120316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13CF2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21FECE6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316309" w:rsidRPr="003E2700" w14:paraId="775856CB" w14:textId="77777777" w:rsidTr="009E297B">
        <w:trPr>
          <w:trHeight w:val="268"/>
        </w:trPr>
        <w:tc>
          <w:tcPr>
            <w:tcW w:w="1414" w:type="dxa"/>
          </w:tcPr>
          <w:p w14:paraId="0575EA78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7B0A768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1301E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Nombre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accionista</w:t>
            </w:r>
            <w:proofErr w:type="spellEnd"/>
          </w:p>
        </w:tc>
        <w:tc>
          <w:tcPr>
            <w:tcW w:w="2549" w:type="dxa"/>
          </w:tcPr>
          <w:p w14:paraId="473C82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316309" w:rsidRPr="003E2700" w14:paraId="66A1E4F8" w14:textId="77777777" w:rsidTr="009E297B">
        <w:trPr>
          <w:trHeight w:val="268"/>
        </w:trPr>
        <w:tc>
          <w:tcPr>
            <w:tcW w:w="1414" w:type="dxa"/>
          </w:tcPr>
          <w:p w14:paraId="130695C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EAD63E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DDE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Participación</w:t>
            </w:r>
            <w:proofErr w:type="spellEnd"/>
          </w:p>
        </w:tc>
        <w:tc>
          <w:tcPr>
            <w:tcW w:w="2549" w:type="dxa"/>
          </w:tcPr>
          <w:p w14:paraId="46B9F2B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9(03)V9(06)</w:t>
            </w:r>
          </w:p>
        </w:tc>
      </w:tr>
      <w:tr w:rsidR="00316309" w:rsidRPr="003E2700" w14:paraId="44E60859" w14:textId="77777777" w:rsidTr="009E297B">
        <w:trPr>
          <w:trHeight w:val="268"/>
        </w:trPr>
        <w:tc>
          <w:tcPr>
            <w:tcW w:w="1414" w:type="dxa"/>
          </w:tcPr>
          <w:p w14:paraId="6BD9F3A7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3654DA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60961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146A164B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51)</w:t>
            </w:r>
          </w:p>
        </w:tc>
      </w:tr>
    </w:tbl>
    <w:p w14:paraId="47DB2304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3CDB36F5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40D81B10" w14:textId="77777777" w:rsidR="00316309" w:rsidRPr="003E2700" w:rsidRDefault="00316309" w:rsidP="00316309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acciones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y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capital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 empresa.</w:t>
      </w:r>
    </w:p>
    <w:p w14:paraId="3D930848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2FD0F290" w14:textId="77777777" w:rsidTr="009E297B">
        <w:trPr>
          <w:trHeight w:val="268"/>
        </w:trPr>
        <w:tc>
          <w:tcPr>
            <w:tcW w:w="1414" w:type="dxa"/>
          </w:tcPr>
          <w:p w14:paraId="4CB19955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454304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CD5BA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D40F3A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33418EA6" w14:textId="77777777" w:rsidTr="009E297B">
        <w:trPr>
          <w:trHeight w:val="268"/>
        </w:trPr>
        <w:tc>
          <w:tcPr>
            <w:tcW w:w="1414" w:type="dxa"/>
          </w:tcPr>
          <w:p w14:paraId="7DF6596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ED17FA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1A96B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Número</w:t>
            </w:r>
            <w:proofErr w:type="spellEnd"/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accionistas</w:t>
            </w:r>
            <w:proofErr w:type="spellEnd"/>
          </w:p>
        </w:tc>
        <w:tc>
          <w:tcPr>
            <w:tcW w:w="2549" w:type="dxa"/>
          </w:tcPr>
          <w:p w14:paraId="75149FC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9(10)</w:t>
            </w:r>
          </w:p>
        </w:tc>
      </w:tr>
      <w:tr w:rsidR="00316309" w:rsidRPr="003E2700" w14:paraId="5CFC76EF" w14:textId="77777777" w:rsidTr="009E297B">
        <w:trPr>
          <w:trHeight w:val="268"/>
        </w:trPr>
        <w:tc>
          <w:tcPr>
            <w:tcW w:w="1414" w:type="dxa"/>
          </w:tcPr>
          <w:p w14:paraId="750A408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5B880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7DC1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Total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acciones</w:t>
            </w:r>
            <w:proofErr w:type="spellEnd"/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suscritas</w:t>
            </w:r>
            <w:proofErr w:type="spellEnd"/>
          </w:p>
        </w:tc>
        <w:tc>
          <w:tcPr>
            <w:tcW w:w="2549" w:type="dxa"/>
          </w:tcPr>
          <w:p w14:paraId="4A8149E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316309" w:rsidRPr="003E2700" w14:paraId="319DA5B4" w14:textId="77777777" w:rsidTr="009E297B">
        <w:trPr>
          <w:trHeight w:val="268"/>
        </w:trPr>
        <w:tc>
          <w:tcPr>
            <w:tcW w:w="1414" w:type="dxa"/>
          </w:tcPr>
          <w:p w14:paraId="5C6B971F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26917A79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614314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Total</w:t>
            </w:r>
            <w:r w:rsidRPr="003E270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acciones</w:t>
            </w:r>
            <w:proofErr w:type="spellEnd"/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pagadas</w:t>
            </w:r>
            <w:proofErr w:type="spellEnd"/>
          </w:p>
        </w:tc>
        <w:tc>
          <w:tcPr>
            <w:tcW w:w="2549" w:type="dxa"/>
          </w:tcPr>
          <w:p w14:paraId="3FB22E0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316309" w:rsidRPr="003E2700" w14:paraId="69482770" w14:textId="77777777" w:rsidTr="009E297B">
        <w:trPr>
          <w:trHeight w:val="268"/>
        </w:trPr>
        <w:tc>
          <w:tcPr>
            <w:tcW w:w="1414" w:type="dxa"/>
          </w:tcPr>
          <w:p w14:paraId="07EAC356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4545EA8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C0378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Capital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suscrito</w:t>
            </w:r>
            <w:proofErr w:type="spellEnd"/>
          </w:p>
        </w:tc>
        <w:tc>
          <w:tcPr>
            <w:tcW w:w="2549" w:type="dxa"/>
          </w:tcPr>
          <w:p w14:paraId="401E665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316309" w:rsidRPr="003E2700" w14:paraId="7FBE97DA" w14:textId="77777777" w:rsidTr="009E297B">
        <w:trPr>
          <w:trHeight w:val="268"/>
        </w:trPr>
        <w:tc>
          <w:tcPr>
            <w:tcW w:w="1414" w:type="dxa"/>
          </w:tcPr>
          <w:p w14:paraId="101DD0C0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2DE202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84602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Capital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pagado</w:t>
            </w:r>
            <w:proofErr w:type="spellEnd"/>
          </w:p>
        </w:tc>
        <w:tc>
          <w:tcPr>
            <w:tcW w:w="2549" w:type="dxa"/>
          </w:tcPr>
          <w:p w14:paraId="376A2FF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316309" w:rsidRPr="003E2700" w14:paraId="1CB0D318" w14:textId="77777777" w:rsidTr="009E297B">
        <w:trPr>
          <w:trHeight w:val="268"/>
        </w:trPr>
        <w:tc>
          <w:tcPr>
            <w:tcW w:w="1414" w:type="dxa"/>
          </w:tcPr>
          <w:p w14:paraId="4DD47BD5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6B9F7B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42CE1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7DEA32E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52)</w:t>
            </w:r>
          </w:p>
        </w:tc>
      </w:tr>
    </w:tbl>
    <w:p w14:paraId="469EF24C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5AC21863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632E7271" w14:textId="77777777" w:rsidR="00316309" w:rsidRPr="003E2700" w:rsidRDefault="00316309" w:rsidP="00316309">
      <w:pPr>
        <w:tabs>
          <w:tab w:val="left" w:pos="1349"/>
        </w:tabs>
        <w:spacing w:before="1" w:after="60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del</w:t>
      </w:r>
      <w:r w:rsidRPr="003E2700">
        <w:rPr>
          <w:rFonts w:ascii="Times New Roman" w:hAnsi="Times New Roman" w:cs="Times New Roman"/>
          <w:i/>
          <w:spacing w:val="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personal</w:t>
      </w:r>
    </w:p>
    <w:p w14:paraId="07E94926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6B3B214B" w14:textId="77777777" w:rsidTr="009E297B">
        <w:trPr>
          <w:trHeight w:val="268"/>
        </w:trPr>
        <w:tc>
          <w:tcPr>
            <w:tcW w:w="1414" w:type="dxa"/>
          </w:tcPr>
          <w:p w14:paraId="1BA7E018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24CAF6B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F2664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84A736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2B229096" w14:textId="77777777" w:rsidTr="009E297B">
        <w:trPr>
          <w:trHeight w:val="268"/>
        </w:trPr>
        <w:tc>
          <w:tcPr>
            <w:tcW w:w="1414" w:type="dxa"/>
          </w:tcPr>
          <w:p w14:paraId="56792E62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01F5546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B47F8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Género</w:t>
            </w:r>
            <w:proofErr w:type="spellEnd"/>
          </w:p>
        </w:tc>
        <w:tc>
          <w:tcPr>
            <w:tcW w:w="2549" w:type="dxa"/>
          </w:tcPr>
          <w:p w14:paraId="168C9AF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4C559629" w14:textId="77777777" w:rsidTr="009E297B">
        <w:trPr>
          <w:trHeight w:val="268"/>
        </w:trPr>
        <w:tc>
          <w:tcPr>
            <w:tcW w:w="1414" w:type="dxa"/>
          </w:tcPr>
          <w:p w14:paraId="6811989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616D6D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3D63C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Número</w:t>
            </w:r>
            <w:proofErr w:type="spellEnd"/>
            <w:r w:rsidRPr="003E270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empleados</w:t>
            </w:r>
            <w:proofErr w:type="spellEnd"/>
            <w:r w:rsidRPr="003E270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sz w:val="20"/>
              </w:rPr>
              <w:t>permanentes</w:t>
            </w:r>
            <w:proofErr w:type="spellEnd"/>
          </w:p>
        </w:tc>
        <w:tc>
          <w:tcPr>
            <w:tcW w:w="2549" w:type="dxa"/>
          </w:tcPr>
          <w:p w14:paraId="0F29A96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9(06)</w:t>
            </w:r>
          </w:p>
        </w:tc>
      </w:tr>
      <w:tr w:rsidR="00316309" w:rsidRPr="003E2700" w14:paraId="36E8A38B" w14:textId="77777777" w:rsidTr="009E297B">
        <w:trPr>
          <w:trHeight w:val="268"/>
        </w:trPr>
        <w:tc>
          <w:tcPr>
            <w:tcW w:w="1414" w:type="dxa"/>
          </w:tcPr>
          <w:p w14:paraId="0A6E7B63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B804C4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FBD67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3F5EE79F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E270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E2700">
              <w:rPr>
                <w:rFonts w:ascii="Times New Roman" w:hAnsi="Times New Roman" w:cs="Times New Roman"/>
                <w:sz w:val="20"/>
              </w:rPr>
              <w:t>112)</w:t>
            </w:r>
          </w:p>
        </w:tc>
      </w:tr>
    </w:tbl>
    <w:p w14:paraId="15D6CABD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6C2C73D3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00644437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2199AE73" w14:textId="77777777" w:rsidR="00316309" w:rsidRPr="003E2700" w:rsidRDefault="00316309" w:rsidP="00316309">
      <w:pPr>
        <w:rPr>
          <w:rFonts w:ascii="Times New Roman" w:hAnsi="Times New Roman" w:cs="Times New Roman"/>
          <w:color w:val="4472C4" w:themeColor="accent1"/>
        </w:rPr>
      </w:pPr>
    </w:p>
    <w:p w14:paraId="1FC63BA9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57F48375" w14:textId="62C6064C" w:rsidR="00316309" w:rsidRPr="00316309" w:rsidDel="00620059" w:rsidRDefault="000F012A" w:rsidP="00FB1F7F">
      <w:pPr>
        <w:rPr>
          <w:del w:id="2" w:author="Roberto Carrasco Venegas" w:date="2023-11-27T13:34:00Z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3" w:name="_Toc160816466"/>
      <w:r w:rsidRPr="00230F5A">
        <w:rPr>
          <w:rFonts w:cs="Times New Roman"/>
        </w:rPr>
        <w:t>Validaciones</w:t>
      </w:r>
      <w:bookmarkEnd w:id="3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" w:name="_Toc160816467"/>
      <w:r w:rsidRPr="00230F5A">
        <w:t>Archivo de datos</w:t>
      </w:r>
      <w:bookmarkEnd w:id="4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6F73B2B0" w14:textId="77777777" w:rsidR="00316309" w:rsidRPr="00B537DA" w:rsidRDefault="00316309" w:rsidP="00316309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" w:name="_Hlk150871863"/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16309" w:rsidRPr="00B537DA" w14:paraId="20EF48F6" w14:textId="77777777" w:rsidTr="00475459">
        <w:tc>
          <w:tcPr>
            <w:tcW w:w="595" w:type="dxa"/>
          </w:tcPr>
          <w:p w14:paraId="449B06C5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A5F7EB9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C8D39CE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16309" w:rsidRPr="00B537DA" w14:paraId="3A0F04A0" w14:textId="77777777" w:rsidTr="00475459">
        <w:tc>
          <w:tcPr>
            <w:tcW w:w="595" w:type="dxa"/>
          </w:tcPr>
          <w:p w14:paraId="16CED6E4" w14:textId="5E92DA60" w:rsidR="00316309" w:rsidRPr="00C412A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4C02D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816B449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16309" w:rsidRPr="00B537DA" w14:paraId="2D7A8275" w14:textId="77777777" w:rsidTr="00475459">
        <w:tc>
          <w:tcPr>
            <w:tcW w:w="595" w:type="dxa"/>
          </w:tcPr>
          <w:p w14:paraId="6D313920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4697A03" w14:textId="688FA3A8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cotejar que el tipo de documento defin</w:t>
            </w:r>
            <w:r w:rsidR="00EB3DF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EB3DF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</w:t>
            </w:r>
            <w:r w:rsidR="00EB3DF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existe en la base de datos (tabla mantenedora)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EB3DF7">
              <w:rPr>
                <w:rFonts w:ascii="Times New Roman" w:hAnsi="Times New Roman" w:cs="Times New Roman"/>
                <w:b/>
                <w:bCs/>
                <w:color w:val="FF0000"/>
              </w:rPr>
              <w:t>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16309" w:rsidRPr="00B537DA" w14:paraId="44C6B2CB" w14:textId="77777777" w:rsidTr="00475459">
        <w:tc>
          <w:tcPr>
            <w:tcW w:w="595" w:type="dxa"/>
          </w:tcPr>
          <w:p w14:paraId="4FEB9347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7DDD4B" w14:textId="77777777" w:rsidR="00316309" w:rsidRPr="00CC035F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469F3932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56220C8" w14:textId="77777777" w:rsidR="00316309" w:rsidRPr="00DD1EE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0908EE6" w14:textId="77777777" w:rsidR="00316309" w:rsidRPr="00DD1EE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3B488D92" w14:textId="77777777" w:rsidTr="00475459">
        <w:tc>
          <w:tcPr>
            <w:tcW w:w="595" w:type="dxa"/>
          </w:tcPr>
          <w:p w14:paraId="1EF17D50" w14:textId="19FB4CD0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75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31613AE2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A1CBB4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251774" w:rsidRPr="00B537DA" w14:paraId="7F1D12E8" w14:textId="77777777" w:rsidTr="00475459">
        <w:tc>
          <w:tcPr>
            <w:tcW w:w="595" w:type="dxa"/>
          </w:tcPr>
          <w:p w14:paraId="696BF5AD" w14:textId="064C97B8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DBCCD4E" w14:textId="1ED0A3F8" w:rsidR="00DD7DA7" w:rsidRDefault="00DD7DA7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51774" w:rsidRPr="00B537DA" w14:paraId="2561D64A" w14:textId="77777777" w:rsidTr="00475459">
        <w:tc>
          <w:tcPr>
            <w:tcW w:w="595" w:type="dxa"/>
          </w:tcPr>
          <w:p w14:paraId="4B4822F8" w14:textId="39BD516F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9726A39" w14:textId="231403F2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251774" w:rsidRPr="00B537DA" w14:paraId="15C9831C" w14:textId="77777777" w:rsidTr="00475459">
        <w:tc>
          <w:tcPr>
            <w:tcW w:w="595" w:type="dxa"/>
          </w:tcPr>
          <w:p w14:paraId="23EF52E7" w14:textId="4C8F7B48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F4C1B8B" w14:textId="52D27214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51774" w:rsidRPr="00B537DA" w14:paraId="634696CD" w14:textId="77777777" w:rsidTr="00475459">
        <w:tc>
          <w:tcPr>
            <w:tcW w:w="595" w:type="dxa"/>
          </w:tcPr>
          <w:p w14:paraId="1CD73DF5" w14:textId="60403961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8709D13" w14:textId="407091D2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51774" w:rsidRPr="00B537DA" w14:paraId="4C3A67A8" w14:textId="77777777" w:rsidTr="00475459">
        <w:tc>
          <w:tcPr>
            <w:tcW w:w="595" w:type="dxa"/>
          </w:tcPr>
          <w:p w14:paraId="6C4EED93" w14:textId="6A605373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AFD2327" w14:textId="71F15935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51774" w:rsidRPr="00B537DA" w14:paraId="23C56564" w14:textId="77777777" w:rsidTr="00475459">
        <w:tc>
          <w:tcPr>
            <w:tcW w:w="595" w:type="dxa"/>
          </w:tcPr>
          <w:p w14:paraId="5A65DC6E" w14:textId="737BFF0D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0C6555C" w14:textId="18A59469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51774" w:rsidRPr="00B537DA" w14:paraId="33ADCB6A" w14:textId="77777777" w:rsidTr="00475459">
        <w:tc>
          <w:tcPr>
            <w:tcW w:w="595" w:type="dxa"/>
          </w:tcPr>
          <w:p w14:paraId="65D9CE11" w14:textId="7C408984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FC35557" w14:textId="3D823B41" w:rsidR="00251774" w:rsidRDefault="00251774" w:rsidP="002517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(01,02,03,04,05),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196B4BF0" w14:textId="77777777" w:rsidR="00316309" w:rsidRPr="00230F5A" w:rsidRDefault="00316309" w:rsidP="0031630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9EF024F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FD3E732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227AC3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9649C28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560741E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672BAC0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39663DE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D414DA0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F902F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CC7134E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8DA308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A408F4F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236B897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44E8A2D" w14:textId="77777777" w:rsidR="00504534" w:rsidRDefault="00504534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5"/>
    <w:p w14:paraId="65D37002" w14:textId="5E84234E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6080CBB" w14:textId="77777777" w:rsidR="00504534" w:rsidRPr="00230F5A" w:rsidRDefault="00504534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816468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7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8" w:name="_Toc160816469"/>
      <w:r w:rsidRPr="003F5278">
        <w:t>Formato de carátula de salida</w:t>
      </w:r>
      <w:bookmarkEnd w:id="8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0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0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9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31"/>
        <w:gridCol w:w="5670"/>
        <w:gridCol w:w="992"/>
        <w:gridCol w:w="850"/>
      </w:tblGrid>
      <w:tr w:rsidR="00274FCB" w:rsidRPr="003E2700" w14:paraId="22918273" w14:textId="28105695" w:rsidTr="00274FCB">
        <w:trPr>
          <w:trHeight w:val="268"/>
        </w:trPr>
        <w:tc>
          <w:tcPr>
            <w:tcW w:w="1239" w:type="dxa"/>
          </w:tcPr>
          <w:p w14:paraId="5437CE9B" w14:textId="77777777" w:rsidR="00274FCB" w:rsidRPr="003E2700" w:rsidRDefault="00274FCB" w:rsidP="009E297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7BFDFF6D" w14:textId="77777777" w:rsidR="00274FCB" w:rsidRPr="003E2700" w:rsidRDefault="00274FCB" w:rsidP="009E297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31" w:type="dxa"/>
          </w:tcPr>
          <w:p w14:paraId="5A3CE0BF" w14:textId="77777777" w:rsidR="00274FCB" w:rsidRPr="003E2700" w:rsidRDefault="00274FCB" w:rsidP="009E297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670" w:type="dxa"/>
          </w:tcPr>
          <w:p w14:paraId="6C86EBCE" w14:textId="77777777" w:rsidR="00274FCB" w:rsidRPr="003E2700" w:rsidRDefault="00274FCB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92" w:type="dxa"/>
          </w:tcPr>
          <w:p w14:paraId="0F1137AC" w14:textId="77777777" w:rsidR="00274FCB" w:rsidRPr="003E2700" w:rsidRDefault="00274FCB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15D65677" w14:textId="712D917E" w:rsidR="00274FCB" w:rsidRPr="003E2700" w:rsidRDefault="00274FCB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274FCB" w:rsidRPr="003E2700" w14:paraId="11747013" w14:textId="5ABFDFE1" w:rsidTr="00274FCB">
        <w:trPr>
          <w:trHeight w:val="268"/>
        </w:trPr>
        <w:tc>
          <w:tcPr>
            <w:tcW w:w="1239" w:type="dxa"/>
          </w:tcPr>
          <w:p w14:paraId="43463BC3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786F7457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66CF18E7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670" w:type="dxa"/>
          </w:tcPr>
          <w:p w14:paraId="31FB33F4" w14:textId="50B71789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992" w:type="dxa"/>
          </w:tcPr>
          <w:p w14:paraId="0D04EFE9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0DFCB3FA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74FCB" w:rsidRPr="003E2700" w14:paraId="16A0960B" w14:textId="32912D40" w:rsidTr="00274FCB">
        <w:trPr>
          <w:trHeight w:val="268"/>
        </w:trPr>
        <w:tc>
          <w:tcPr>
            <w:tcW w:w="1239" w:type="dxa"/>
          </w:tcPr>
          <w:p w14:paraId="3AFC45BF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</w:t>
            </w:r>
          </w:p>
        </w:tc>
        <w:tc>
          <w:tcPr>
            <w:tcW w:w="293" w:type="dxa"/>
          </w:tcPr>
          <w:p w14:paraId="7B0C76BE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2834465E" w14:textId="77777777" w:rsidR="00274FCB" w:rsidRPr="003E2700" w:rsidRDefault="00274FCB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670" w:type="dxa"/>
          </w:tcPr>
          <w:p w14:paraId="787C5AFD" w14:textId="6DEDC0A2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992" w:type="dxa"/>
          </w:tcPr>
          <w:p w14:paraId="55BB89C1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0681C945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74FCB" w:rsidRPr="003E2700" w14:paraId="1B29F0F0" w14:textId="3C130773" w:rsidTr="00274FCB">
        <w:trPr>
          <w:trHeight w:val="268"/>
        </w:trPr>
        <w:tc>
          <w:tcPr>
            <w:tcW w:w="1239" w:type="dxa"/>
          </w:tcPr>
          <w:p w14:paraId="29A8F12D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1390245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318F061" w14:textId="77777777" w:rsidR="00274FCB" w:rsidRPr="003E2700" w:rsidRDefault="00274FCB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670" w:type="dxa"/>
          </w:tcPr>
          <w:p w14:paraId="3ECA6E83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992" w:type="dxa"/>
          </w:tcPr>
          <w:p w14:paraId="76FE770C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111A723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74FCB" w:rsidRPr="003E2700" w14:paraId="3CCE5992" w14:textId="5D45B3D1" w:rsidTr="00274FCB">
        <w:trPr>
          <w:trHeight w:val="268"/>
        </w:trPr>
        <w:tc>
          <w:tcPr>
            <w:tcW w:w="1239" w:type="dxa"/>
          </w:tcPr>
          <w:p w14:paraId="330CD81E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ECBC1D4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39D7AE12" w14:textId="77777777" w:rsidR="00274FCB" w:rsidRPr="003E2700" w:rsidRDefault="00274FCB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670" w:type="dxa"/>
          </w:tcPr>
          <w:p w14:paraId="223DAA07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992" w:type="dxa"/>
          </w:tcPr>
          <w:p w14:paraId="32B09EF1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6104B6A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74FCB" w:rsidRPr="003E2700" w14:paraId="03E218B4" w14:textId="4A2A1054" w:rsidTr="00274FCB">
        <w:trPr>
          <w:trHeight w:val="268"/>
        </w:trPr>
        <w:tc>
          <w:tcPr>
            <w:tcW w:w="1239" w:type="dxa"/>
          </w:tcPr>
          <w:p w14:paraId="534EFD98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8639BF8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40633436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670" w:type="dxa"/>
          </w:tcPr>
          <w:p w14:paraId="38D6E185" w14:textId="77777777" w:rsidR="00274FCB" w:rsidRPr="00720F8A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2696865B" w14:textId="77777777" w:rsidR="00274FCB" w:rsidRPr="00720F8A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77AD1F21" w14:textId="77777777" w:rsidR="00274FCB" w:rsidRPr="00720F8A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proofErr w:type="spellStart"/>
            <w:r w:rsidRPr="00720F8A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992" w:type="dxa"/>
          </w:tcPr>
          <w:p w14:paraId="47903F88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4AC132CB" w14:textId="407E604F" w:rsidR="00274FCB" w:rsidRPr="003E2700" w:rsidRDefault="00E23616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461DD535" w14:textId="70C66C23" w:rsidTr="00274FCB">
        <w:trPr>
          <w:trHeight w:val="270"/>
        </w:trPr>
        <w:tc>
          <w:tcPr>
            <w:tcW w:w="1239" w:type="dxa"/>
          </w:tcPr>
          <w:p w14:paraId="13DA7222" w14:textId="77777777" w:rsidR="00274FCB" w:rsidRPr="003E2700" w:rsidRDefault="00274FCB" w:rsidP="009E297B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E59336E" w14:textId="77777777" w:rsidR="00274FCB" w:rsidRPr="003E2700" w:rsidRDefault="00274FCB" w:rsidP="009E297B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F16DBD3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670" w:type="dxa"/>
          </w:tcPr>
          <w:p w14:paraId="2AFC17D4" w14:textId="77777777" w:rsidR="00274FCB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  <w:p w14:paraId="242AE254" w14:textId="77777777" w:rsidR="00274FCB" w:rsidRPr="003173D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Cálculo</w:t>
            </w:r>
          </w:p>
          <w:p w14:paraId="1C3980D7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”01”</w:t>
            </w:r>
          </w:p>
        </w:tc>
        <w:tc>
          <w:tcPr>
            <w:tcW w:w="992" w:type="dxa"/>
          </w:tcPr>
          <w:p w14:paraId="65108727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072F651E" w14:textId="253D1FD9" w:rsidR="00274FCB" w:rsidRPr="003E2700" w:rsidRDefault="00E23616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0A378EA0" w14:textId="4046E0AD" w:rsidTr="00274FCB">
        <w:trPr>
          <w:trHeight w:val="268"/>
        </w:trPr>
        <w:tc>
          <w:tcPr>
            <w:tcW w:w="1239" w:type="dxa"/>
          </w:tcPr>
          <w:p w14:paraId="01893DA1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90E0822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A5AAE21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670" w:type="dxa"/>
          </w:tcPr>
          <w:p w14:paraId="03D73306" w14:textId="77777777" w:rsidR="00274FCB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71CD0ED2" w14:textId="77777777" w:rsidR="00274FCB" w:rsidRPr="003173D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62BE7D7B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2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992" w:type="dxa"/>
          </w:tcPr>
          <w:p w14:paraId="40E0C6CD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7A263033" w14:textId="79A0C8E5" w:rsidR="00274FCB" w:rsidRPr="003E2700" w:rsidRDefault="00E23616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169BD404" w14:textId="26140F30" w:rsidTr="00274FCB">
        <w:trPr>
          <w:trHeight w:val="269"/>
        </w:trPr>
        <w:tc>
          <w:tcPr>
            <w:tcW w:w="1239" w:type="dxa"/>
          </w:tcPr>
          <w:p w14:paraId="10675609" w14:textId="10F08D5A" w:rsidR="00274FCB" w:rsidRPr="003E2700" w:rsidRDefault="00274FCB" w:rsidP="009E297B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675C5CCD" w14:textId="77777777" w:rsidR="00274FCB" w:rsidRPr="003E2700" w:rsidRDefault="00274FCB" w:rsidP="009E297B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5D6113E4" w14:textId="77777777" w:rsidR="00274FCB" w:rsidRPr="003E2700" w:rsidRDefault="00274FCB" w:rsidP="009E297B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670" w:type="dxa"/>
          </w:tcPr>
          <w:p w14:paraId="7044EF7C" w14:textId="77777777" w:rsidR="00274FCB" w:rsidRDefault="00274FCB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1FA46A33" w14:textId="77777777" w:rsidR="00274FCB" w:rsidRPr="003173D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018AEDA3" w14:textId="77777777" w:rsidR="00274FCB" w:rsidRPr="003E2700" w:rsidRDefault="00274FCB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992" w:type="dxa"/>
          </w:tcPr>
          <w:p w14:paraId="49CB4827" w14:textId="77777777" w:rsidR="00274FCB" w:rsidRPr="003E2700" w:rsidRDefault="00274FCB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6A976540" w14:textId="348862FC" w:rsidR="00274FCB" w:rsidRPr="003E2700" w:rsidRDefault="00E23616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7ED59EE6" w14:textId="4D1426A9" w:rsidTr="00274FCB">
        <w:trPr>
          <w:trHeight w:val="268"/>
        </w:trPr>
        <w:tc>
          <w:tcPr>
            <w:tcW w:w="1239" w:type="dxa"/>
          </w:tcPr>
          <w:p w14:paraId="73216635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35AE767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316C46D7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5670" w:type="dxa"/>
          </w:tcPr>
          <w:p w14:paraId="21E67994" w14:textId="77777777" w:rsidR="00274FCB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04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21D2E395" w14:textId="77777777" w:rsidR="00274FCB" w:rsidRPr="003173D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3271832D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4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992" w:type="dxa"/>
          </w:tcPr>
          <w:p w14:paraId="47C22A17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191BF624" w14:textId="79270030" w:rsidR="00274FCB" w:rsidRPr="003E2700" w:rsidRDefault="00E23616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13B64EF1" w14:textId="60BE8743" w:rsidTr="00274FCB">
        <w:trPr>
          <w:trHeight w:val="268"/>
        </w:trPr>
        <w:tc>
          <w:tcPr>
            <w:tcW w:w="1239" w:type="dxa"/>
          </w:tcPr>
          <w:p w14:paraId="643DE8FF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362059D3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222CFAB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5670" w:type="dxa"/>
          </w:tcPr>
          <w:p w14:paraId="5C8588B2" w14:textId="77777777" w:rsidR="00274FCB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05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09D9E9A3" w14:textId="77777777" w:rsidR="00274FCB" w:rsidRPr="003173D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07E4C4F2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992" w:type="dxa"/>
          </w:tcPr>
          <w:p w14:paraId="6E642A43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0857FA6C" w14:textId="797C8A2A" w:rsidR="00274FCB" w:rsidRPr="003E2700" w:rsidRDefault="00E23616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274FCB" w:rsidRPr="003E2700" w14:paraId="6D7931F7" w14:textId="322EB5FC" w:rsidTr="00274FCB">
        <w:trPr>
          <w:trHeight w:val="268"/>
        </w:trPr>
        <w:tc>
          <w:tcPr>
            <w:tcW w:w="1239" w:type="dxa"/>
          </w:tcPr>
          <w:p w14:paraId="53FF3E1B" w14:textId="77777777" w:rsidR="00274FCB" w:rsidRPr="003E2700" w:rsidRDefault="00274FCB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01FE6163" w14:textId="77777777" w:rsidR="00274FCB" w:rsidRPr="003E2700" w:rsidRDefault="00274FCB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6EAC2B2" w14:textId="77777777" w:rsidR="00274FCB" w:rsidRPr="003E2700" w:rsidRDefault="00274FCB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670" w:type="dxa"/>
          </w:tcPr>
          <w:p w14:paraId="473BF531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992" w:type="dxa"/>
          </w:tcPr>
          <w:p w14:paraId="623A3111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45085997" w14:textId="77777777" w:rsidR="00274FCB" w:rsidRPr="003E2700" w:rsidRDefault="00274FCB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D7EB3EF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0C9C48B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785F7D7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630BA0" w:rsidRPr="003E2700" w14:paraId="46C423E3" w14:textId="77777777" w:rsidTr="009E297B">
        <w:trPr>
          <w:trHeight w:val="244"/>
        </w:trPr>
        <w:tc>
          <w:tcPr>
            <w:tcW w:w="4815" w:type="dxa"/>
          </w:tcPr>
          <w:p w14:paraId="2981C9CD" w14:textId="77777777" w:rsidR="00630BA0" w:rsidRPr="003E2700" w:rsidRDefault="00630BA0" w:rsidP="009E297B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3277704" w14:textId="77777777" w:rsidR="00630BA0" w:rsidRPr="003E2700" w:rsidRDefault="00630BA0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C0DC179" w14:textId="77777777" w:rsidR="00630BA0" w:rsidRPr="003E2700" w:rsidRDefault="00630BA0" w:rsidP="009E297B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630BA0" w:rsidRPr="003E2700" w14:paraId="40E603BA" w14:textId="77777777" w:rsidTr="009E297B">
        <w:trPr>
          <w:trHeight w:val="242"/>
        </w:trPr>
        <w:tc>
          <w:tcPr>
            <w:tcW w:w="4815" w:type="dxa"/>
          </w:tcPr>
          <w:p w14:paraId="6DA188A3" w14:textId="77777777" w:rsidR="00630BA0" w:rsidRPr="003E2700" w:rsidRDefault="00630BA0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903D8DD" w14:textId="77777777" w:rsidR="00630BA0" w:rsidRPr="003E2700" w:rsidRDefault="00630BA0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3A375AB" w14:textId="77777777" w:rsidR="00630BA0" w:rsidRPr="003E2700" w:rsidRDefault="00630BA0" w:rsidP="009E297B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5,6,7,8,9,10</w:t>
            </w:r>
          </w:p>
        </w:tc>
      </w:tr>
    </w:tbl>
    <w:p w14:paraId="5329D1E8" w14:textId="77777777" w:rsidR="00630BA0" w:rsidRPr="003E2700" w:rsidRDefault="00630BA0" w:rsidP="00630BA0">
      <w:pPr>
        <w:rPr>
          <w:rFonts w:ascii="Times New Roman" w:hAnsi="Times New Roman" w:cs="Times New Roman"/>
          <w:color w:val="4472C4" w:themeColor="accent1"/>
        </w:rPr>
      </w:pPr>
    </w:p>
    <w:p w14:paraId="06669B3C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95DFA21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55199B6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68286CC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87A3C58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469B5BD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66DEF38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27F3632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54F09F0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1" w:name="_Toc160816470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1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12" w:name="_Toc160816471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12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13" w:name="_Toc160816472"/>
      <w:r w:rsidRPr="00230F5A">
        <w:t>Archivo de da</w:t>
      </w:r>
      <w:r w:rsidR="009A28CD">
        <w:t>t</w:t>
      </w:r>
      <w:r w:rsidRPr="00230F5A">
        <w:t>os</w:t>
      </w:r>
      <w:bookmarkEnd w:id="13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36C5344C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2D3C030E" w:rsidR="00F775DA" w:rsidRPr="00230F5A" w:rsidRDefault="00F775D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012C4ACF" w:rsidR="00B1738F" w:rsidRPr="00230F5A" w:rsidRDefault="000C79F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775DA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48EDCF1E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1A45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14" w:name="_Toc160816473"/>
      <w:r w:rsidRPr="00230F5A">
        <w:t>Archivo Carát</w:t>
      </w:r>
      <w:r w:rsidR="00601681">
        <w:t>u</w:t>
      </w:r>
      <w:r w:rsidRPr="00230F5A">
        <w:t>la</w:t>
      </w:r>
      <w:bookmarkEnd w:id="14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5ABC1F2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93C4206" w:rsidR="00F775DA" w:rsidRPr="00230F5A" w:rsidRDefault="00F775D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49B5880F" w:rsidR="00284E6A" w:rsidRPr="00230F5A" w:rsidRDefault="000C79F2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775DA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641E5CA6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1A45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9754C7" w14:textId="77777777" w:rsidR="006E2E24" w:rsidRPr="00230F5A" w:rsidRDefault="006E2E24" w:rsidP="006E2E24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bookmarkStart w:id="15" w:name="_Hlk151646289"/>
      <w:bookmarkStart w:id="16" w:name="_Hlk150869805"/>
      <w:bookmarkStart w:id="17" w:name="_Hlk151631830"/>
      <w:bookmarkStart w:id="18" w:name="_Hlk150874624"/>
    </w:p>
    <w:p w14:paraId="619C54D8" w14:textId="77777777" w:rsidR="006E2E24" w:rsidRPr="00B9545E" w:rsidRDefault="006E2E24" w:rsidP="006E2E24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9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456FDABB" w14:textId="6EE16850" w:rsidR="006E2E24" w:rsidRPr="00B9545E" w:rsidRDefault="006E2E24" w:rsidP="006E2E24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F26FFDD" w14:textId="77777777" w:rsidR="006E2E24" w:rsidRPr="00B9545E" w:rsidRDefault="006E2E24" w:rsidP="006E2E24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632A983" w14:textId="77777777" w:rsidR="006E2E24" w:rsidRPr="00B9545E" w:rsidRDefault="006E2E24" w:rsidP="006E2E24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9"/>
    <w:p w14:paraId="209DD38B" w14:textId="77777777" w:rsidR="006E2E24" w:rsidRDefault="006E2E24" w:rsidP="006E2E24">
      <w:pPr>
        <w:rPr>
          <w:rFonts w:ascii="Times New Roman" w:hAnsi="Times New Roman" w:cs="Times New Roman"/>
          <w:color w:val="4472C4" w:themeColor="accent1"/>
        </w:rPr>
      </w:pP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36ECFE8" w14:textId="77777777" w:rsidR="006E2E24" w:rsidRDefault="006E2E24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20" w:name="_Toc160816474"/>
      <w:r>
        <w:t>Definición de correlativo</w:t>
      </w:r>
      <w:bookmarkEnd w:id="20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378F440" w14:textId="77777777" w:rsidR="00FC7A7A" w:rsidRPr="00793B06" w:rsidRDefault="00FC7A7A" w:rsidP="00FC7A7A"/>
    <w:p w14:paraId="223EFB64" w14:textId="77777777" w:rsidR="00FC7A7A" w:rsidRDefault="00FC7A7A" w:rsidP="00FC7A7A">
      <w:pPr>
        <w:pStyle w:val="Ttulo2"/>
        <w:numPr>
          <w:ilvl w:val="2"/>
          <w:numId w:val="7"/>
        </w:numPr>
      </w:pPr>
      <w:bookmarkStart w:id="21" w:name="_Toc160816475"/>
      <w:r>
        <w:t>Salida</w:t>
      </w:r>
      <w:bookmarkEnd w:id="21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53EF162" w14:textId="77777777" w:rsidR="00FC7A7A" w:rsidRPr="00787AE9" w:rsidRDefault="00FC7A7A" w:rsidP="00FC7A7A"/>
    <w:p w14:paraId="3ABF3670" w14:textId="77777777" w:rsidR="00FC7A7A" w:rsidRDefault="00FC7A7A" w:rsidP="00FC7A7A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4982780" w14:textId="77777777" w:rsidR="00FC7A7A" w:rsidRPr="00B537DA" w:rsidRDefault="00FC7A7A" w:rsidP="00FC7A7A">
      <w:pPr>
        <w:rPr>
          <w:rFonts w:ascii="Times New Roman" w:hAnsi="Times New Roman" w:cs="Times New Roman"/>
          <w:color w:val="4472C4" w:themeColor="accent1"/>
        </w:rPr>
      </w:pPr>
    </w:p>
    <w:p w14:paraId="6C3037E8" w14:textId="77777777" w:rsidR="00FC7A7A" w:rsidRPr="00793B06" w:rsidRDefault="00FC7A7A" w:rsidP="00FC7A7A"/>
    <w:p w14:paraId="10DDBA64" w14:textId="77777777" w:rsidR="00FC7A7A" w:rsidRDefault="00FC7A7A" w:rsidP="00FC7A7A">
      <w:pPr>
        <w:pStyle w:val="Ttulo2"/>
        <w:numPr>
          <w:ilvl w:val="2"/>
          <w:numId w:val="7"/>
        </w:numPr>
      </w:pPr>
      <w:bookmarkStart w:id="22" w:name="_Toc160816476"/>
      <w:r>
        <w:t>Entrada</w:t>
      </w:r>
      <w:bookmarkEnd w:id="22"/>
    </w:p>
    <w:p w14:paraId="25445297" w14:textId="77777777" w:rsidR="00FC7A7A" w:rsidRDefault="00FC7A7A" w:rsidP="00FC7A7A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12CDF472" w14:textId="77777777" w:rsidR="007E4104" w:rsidRPr="00B537DA" w:rsidRDefault="007E4104" w:rsidP="007E4104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3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3"/>
    <w:p w14:paraId="4921308A" w14:textId="56BF73C7" w:rsidR="00FC7A7A" w:rsidRDefault="00FC7A7A" w:rsidP="00FC7A7A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94FF521" w14:textId="77777777" w:rsidR="00FC7A7A" w:rsidRPr="00B537DA" w:rsidRDefault="00FC7A7A" w:rsidP="00FC7A7A">
      <w:pPr>
        <w:rPr>
          <w:rFonts w:ascii="Times New Roman" w:hAnsi="Times New Roman" w:cs="Times New Roman"/>
          <w:color w:val="4472C4" w:themeColor="accent1"/>
        </w:rPr>
      </w:pPr>
    </w:p>
    <w:p w14:paraId="0015EBED" w14:textId="77777777" w:rsidR="000431A5" w:rsidRDefault="000431A5" w:rsidP="000431A5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65EE3C13" w14:textId="4BCE9D8C" w:rsidR="00F10206" w:rsidRPr="00230F5A" w:rsidRDefault="000465DB" w:rsidP="00787AE9">
      <w:pPr>
        <w:pStyle w:val="Ttulo1"/>
        <w:numPr>
          <w:ilvl w:val="0"/>
          <w:numId w:val="7"/>
        </w:numPr>
      </w:pPr>
      <w:bookmarkStart w:id="24" w:name="_Toc160816477"/>
      <w:bookmarkEnd w:id="15"/>
      <w:bookmarkEnd w:id="16"/>
      <w:bookmarkEnd w:id="17"/>
      <w:bookmarkEnd w:id="18"/>
      <w:r w:rsidRPr="00230F5A">
        <w:t>Definición de</w:t>
      </w:r>
      <w:r w:rsidR="0085736D">
        <w:t xml:space="preserve"> datos por ingresar de</w:t>
      </w:r>
      <w:r w:rsidRPr="00230F5A">
        <w:t xml:space="preserve">l </w:t>
      </w:r>
      <w:r w:rsidR="0085736D">
        <w:t>usuario (desde el Front)</w:t>
      </w:r>
      <w:bookmarkEnd w:id="24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2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685"/>
        <w:gridCol w:w="1570"/>
      </w:tblGrid>
      <w:tr w:rsidR="0085736D" w:rsidRPr="003E2700" w14:paraId="3234F898" w14:textId="77777777" w:rsidTr="008F73E7">
        <w:trPr>
          <w:trHeight w:val="268"/>
        </w:trPr>
        <w:tc>
          <w:tcPr>
            <w:tcW w:w="1239" w:type="dxa"/>
          </w:tcPr>
          <w:p w14:paraId="75E5CA4B" w14:textId="77777777" w:rsidR="0085736D" w:rsidRPr="003E2700" w:rsidRDefault="0085736D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B8EA8F8" w14:textId="77777777" w:rsidR="0085736D" w:rsidRPr="003E2700" w:rsidRDefault="0085736D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7AF4E02C" w14:textId="77777777" w:rsidR="0085736D" w:rsidRPr="003E2700" w:rsidRDefault="0085736D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685" w:type="dxa"/>
          </w:tcPr>
          <w:p w14:paraId="1F48ED06" w14:textId="77777777" w:rsidR="0085736D" w:rsidRPr="003E2700" w:rsidRDefault="0085736D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570" w:type="dxa"/>
          </w:tcPr>
          <w:p w14:paraId="4BB9CE87" w14:textId="612C8781" w:rsidR="0085736D" w:rsidRPr="003E2700" w:rsidRDefault="0085736D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85736D" w:rsidRPr="003E2700" w14:paraId="2D14F495" w14:textId="77777777" w:rsidTr="008F73E7">
        <w:trPr>
          <w:trHeight w:val="268"/>
        </w:trPr>
        <w:tc>
          <w:tcPr>
            <w:tcW w:w="1239" w:type="dxa"/>
          </w:tcPr>
          <w:p w14:paraId="3531BA1C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4FBD844F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489B71F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685" w:type="dxa"/>
          </w:tcPr>
          <w:p w14:paraId="2242F3BC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570" w:type="dxa"/>
          </w:tcPr>
          <w:p w14:paraId="7D8D341B" w14:textId="40049F19" w:rsidR="0085736D" w:rsidRPr="003E2700" w:rsidRDefault="008F73E7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85736D" w:rsidRPr="003E2700" w14:paraId="7F61B1F5" w14:textId="77777777" w:rsidTr="008F73E7">
        <w:trPr>
          <w:trHeight w:val="268"/>
        </w:trPr>
        <w:tc>
          <w:tcPr>
            <w:tcW w:w="1239" w:type="dxa"/>
          </w:tcPr>
          <w:p w14:paraId="17F7CCE0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87B7190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2C06007" w14:textId="77777777" w:rsidR="0085736D" w:rsidRPr="003E2700" w:rsidRDefault="0085736D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685" w:type="dxa"/>
          </w:tcPr>
          <w:p w14:paraId="3930C7A8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570" w:type="dxa"/>
          </w:tcPr>
          <w:p w14:paraId="1F684D14" w14:textId="32A79FCA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85736D" w:rsidRPr="003E2700" w14:paraId="07F851FE" w14:textId="77777777" w:rsidTr="008F73E7">
        <w:trPr>
          <w:trHeight w:val="268"/>
        </w:trPr>
        <w:tc>
          <w:tcPr>
            <w:tcW w:w="1239" w:type="dxa"/>
          </w:tcPr>
          <w:p w14:paraId="61F4FEF6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EE6000F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9CE703" w14:textId="77777777" w:rsidR="0085736D" w:rsidRPr="003E2700" w:rsidRDefault="0085736D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685" w:type="dxa"/>
          </w:tcPr>
          <w:p w14:paraId="26573456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570" w:type="dxa"/>
          </w:tcPr>
          <w:p w14:paraId="7A7F7D56" w14:textId="05250FBB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85736D" w:rsidRPr="003E2700" w14:paraId="1CCEEDCB" w14:textId="77777777" w:rsidTr="008F73E7">
        <w:trPr>
          <w:trHeight w:val="268"/>
        </w:trPr>
        <w:tc>
          <w:tcPr>
            <w:tcW w:w="1239" w:type="dxa"/>
          </w:tcPr>
          <w:p w14:paraId="5C6E3997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BA4382A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60B62B9" w14:textId="77777777" w:rsidR="0085736D" w:rsidRPr="003E2700" w:rsidRDefault="0085736D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685" w:type="dxa"/>
          </w:tcPr>
          <w:p w14:paraId="6DD72746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570" w:type="dxa"/>
          </w:tcPr>
          <w:p w14:paraId="720AA0FD" w14:textId="6DEA9D6E" w:rsidR="0085736D" w:rsidRPr="00720F8A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5736D" w:rsidRPr="003E2700" w14:paraId="15C1F602" w14:textId="77777777" w:rsidTr="008F73E7">
        <w:trPr>
          <w:trHeight w:val="268"/>
        </w:trPr>
        <w:tc>
          <w:tcPr>
            <w:tcW w:w="1239" w:type="dxa"/>
          </w:tcPr>
          <w:p w14:paraId="49853D2B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7886BD9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9E1369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685" w:type="dxa"/>
          </w:tcPr>
          <w:p w14:paraId="365B8A19" w14:textId="77777777" w:rsidR="0085736D" w:rsidRPr="00720F8A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720F8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70CDAA96" w14:textId="77777777" w:rsidR="0085736D" w:rsidRPr="00720F8A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D161D9A" w14:textId="77777777" w:rsidR="0085736D" w:rsidRPr="00720F8A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0F8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proofErr w:type="spellStart"/>
            <w:r w:rsidRPr="00720F8A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1570" w:type="dxa"/>
          </w:tcPr>
          <w:p w14:paraId="747A6001" w14:textId="5966B77F" w:rsidR="0085736D" w:rsidRPr="003E2700" w:rsidRDefault="00593093" w:rsidP="008573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="0085736D"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2637A009" w14:textId="77777777" w:rsidTr="008F73E7">
        <w:trPr>
          <w:trHeight w:val="270"/>
        </w:trPr>
        <w:tc>
          <w:tcPr>
            <w:tcW w:w="1239" w:type="dxa"/>
          </w:tcPr>
          <w:p w14:paraId="4D077714" w14:textId="77777777" w:rsidR="0085736D" w:rsidRPr="003E2700" w:rsidRDefault="0085736D" w:rsidP="00B91BE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27017A1" w14:textId="77777777" w:rsidR="0085736D" w:rsidRPr="003E2700" w:rsidRDefault="0085736D" w:rsidP="00B91BE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1473B68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685" w:type="dxa"/>
          </w:tcPr>
          <w:p w14:paraId="74BEB5EE" w14:textId="77777777" w:rsidR="0085736D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  <w:p w14:paraId="535671A8" w14:textId="77777777" w:rsidR="0085736D" w:rsidRPr="003173D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Cálculo</w:t>
            </w:r>
          </w:p>
          <w:p w14:paraId="36532029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”01”</w:t>
            </w:r>
          </w:p>
        </w:tc>
        <w:tc>
          <w:tcPr>
            <w:tcW w:w="1570" w:type="dxa"/>
          </w:tcPr>
          <w:p w14:paraId="2E058E7A" w14:textId="0FED5DA8" w:rsidR="0085736D" w:rsidRPr="003E2700" w:rsidRDefault="00593093" w:rsidP="00593093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6021D20C" w14:textId="77777777" w:rsidTr="008F73E7">
        <w:trPr>
          <w:trHeight w:val="268"/>
        </w:trPr>
        <w:tc>
          <w:tcPr>
            <w:tcW w:w="1239" w:type="dxa"/>
          </w:tcPr>
          <w:p w14:paraId="3F033836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79903945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CF1FB1D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685" w:type="dxa"/>
          </w:tcPr>
          <w:p w14:paraId="5A3B4281" w14:textId="77777777" w:rsidR="0085736D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2E7326D5" w14:textId="77777777" w:rsidR="0085736D" w:rsidRPr="003173D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12A5764C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2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1570" w:type="dxa"/>
          </w:tcPr>
          <w:p w14:paraId="70B80EEF" w14:textId="01EFF1EE" w:rsidR="0085736D" w:rsidRPr="003E2700" w:rsidRDefault="00593093" w:rsidP="00593093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4E2E4D5B" w14:textId="77777777" w:rsidTr="008F73E7">
        <w:trPr>
          <w:trHeight w:val="269"/>
        </w:trPr>
        <w:tc>
          <w:tcPr>
            <w:tcW w:w="1239" w:type="dxa"/>
          </w:tcPr>
          <w:p w14:paraId="0C83ED81" w14:textId="77777777" w:rsidR="0085736D" w:rsidRPr="003E2700" w:rsidRDefault="0085736D" w:rsidP="00B91BE2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3C3B2ADB" w14:textId="77777777" w:rsidR="0085736D" w:rsidRPr="003E2700" w:rsidRDefault="0085736D" w:rsidP="00B91BE2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4E7E7DA" w14:textId="77777777" w:rsidR="0085736D" w:rsidRPr="003E2700" w:rsidRDefault="0085736D" w:rsidP="00B91BE2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685" w:type="dxa"/>
          </w:tcPr>
          <w:p w14:paraId="0FB67D4D" w14:textId="77777777" w:rsidR="0085736D" w:rsidRDefault="0085736D" w:rsidP="00B91B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66F1A40C" w14:textId="77777777" w:rsidR="0085736D" w:rsidRPr="003173D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5F2F5F96" w14:textId="77777777" w:rsidR="0085736D" w:rsidRPr="003E2700" w:rsidRDefault="0085736D" w:rsidP="00B91B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1570" w:type="dxa"/>
          </w:tcPr>
          <w:p w14:paraId="3772E7AB" w14:textId="5A26D33D" w:rsidR="0085736D" w:rsidRPr="003E2700" w:rsidRDefault="00593093" w:rsidP="00593093">
            <w:pPr>
              <w:pStyle w:val="TableParagraph"/>
              <w:spacing w:before="1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279F10D2" w14:textId="77777777" w:rsidTr="008F73E7">
        <w:trPr>
          <w:trHeight w:val="268"/>
        </w:trPr>
        <w:tc>
          <w:tcPr>
            <w:tcW w:w="1239" w:type="dxa"/>
          </w:tcPr>
          <w:p w14:paraId="615A8BC6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9B12476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D0B488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5685" w:type="dxa"/>
          </w:tcPr>
          <w:p w14:paraId="20AAB44D" w14:textId="77777777" w:rsidR="0085736D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04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4FD3C138" w14:textId="77777777" w:rsidR="0085736D" w:rsidRPr="003173D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09A8539E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4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1570" w:type="dxa"/>
          </w:tcPr>
          <w:p w14:paraId="199C98D0" w14:textId="68B41FA6" w:rsidR="0085736D" w:rsidRPr="003E2700" w:rsidRDefault="00593093" w:rsidP="0059309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66E4307E" w14:textId="77777777" w:rsidTr="008F73E7">
        <w:trPr>
          <w:trHeight w:val="268"/>
        </w:trPr>
        <w:tc>
          <w:tcPr>
            <w:tcW w:w="1239" w:type="dxa"/>
          </w:tcPr>
          <w:p w14:paraId="1C55170B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0761B0CE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9C87DF7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5685" w:type="dxa"/>
          </w:tcPr>
          <w:p w14:paraId="2B95503D" w14:textId="77777777" w:rsidR="0085736D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05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1A33F008" w14:textId="77777777" w:rsidR="0085736D" w:rsidRPr="003173D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558C1B67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bajo el campo 1 (Tipo de </w:t>
            </w:r>
            <w:proofErr w:type="gramStart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1570" w:type="dxa"/>
          </w:tcPr>
          <w:p w14:paraId="7B04169B" w14:textId="408905E0" w:rsidR="0085736D" w:rsidRPr="003E2700" w:rsidRDefault="00593093" w:rsidP="0059309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5736D" w:rsidRPr="003E2700" w14:paraId="7469AC82" w14:textId="77777777" w:rsidTr="008F73E7">
        <w:trPr>
          <w:trHeight w:val="268"/>
        </w:trPr>
        <w:tc>
          <w:tcPr>
            <w:tcW w:w="1239" w:type="dxa"/>
          </w:tcPr>
          <w:p w14:paraId="5B253919" w14:textId="77777777" w:rsidR="0085736D" w:rsidRPr="003E2700" w:rsidRDefault="0085736D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3E0C606E" w14:textId="77777777" w:rsidR="0085736D" w:rsidRPr="003E2700" w:rsidRDefault="0085736D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BDC2876" w14:textId="77777777" w:rsidR="0085736D" w:rsidRPr="003E2700" w:rsidRDefault="0085736D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685" w:type="dxa"/>
          </w:tcPr>
          <w:p w14:paraId="4809222A" w14:textId="77777777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570" w:type="dxa"/>
          </w:tcPr>
          <w:p w14:paraId="2170834C" w14:textId="4C1B9042" w:rsidR="0085736D" w:rsidRPr="003E2700" w:rsidRDefault="0085736D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69B23D4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09CAF9C0" w14:textId="77777777" w:rsidR="00AE7337" w:rsidRDefault="00AE7337" w:rsidP="00AE7337">
      <w:pPr>
        <w:pStyle w:val="Ttulo1"/>
        <w:numPr>
          <w:ilvl w:val="0"/>
          <w:numId w:val="7"/>
        </w:numPr>
        <w:rPr>
          <w:rFonts w:cs="Times New Roman"/>
        </w:rPr>
      </w:pPr>
      <w:bookmarkStart w:id="25" w:name="_Toc160816478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5"/>
    </w:p>
    <w:p w14:paraId="0DAAEB3C" w14:textId="77777777" w:rsidR="00BF3DAA" w:rsidRDefault="00BF3DAA" w:rsidP="004261C1">
      <w:pPr>
        <w:pStyle w:val="Ttulo1"/>
        <w:ind w:left="851" w:firstLine="229"/>
        <w:rPr>
          <w:rFonts w:cs="Times New Roman"/>
          <w:b w:val="0"/>
          <w:bCs/>
          <w:sz w:val="24"/>
          <w:szCs w:val="24"/>
        </w:rPr>
      </w:pPr>
    </w:p>
    <w:p w14:paraId="18521BA7" w14:textId="77777777" w:rsidR="00BF3DAA" w:rsidRPr="00A30C68" w:rsidRDefault="00BF3DAA" w:rsidP="00BF3DAA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20FB94C3" w14:textId="77777777" w:rsidR="00BF3DAA" w:rsidRPr="00A30C68" w:rsidRDefault="00BF3DAA" w:rsidP="00BF3DAA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E86AE11" w14:textId="77777777" w:rsidR="00BF3DAA" w:rsidRDefault="00BF3DAA" w:rsidP="00BF3DA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3FD0A8FA" w14:textId="77777777" w:rsidR="00BF3DAA" w:rsidRDefault="00BF3DAA" w:rsidP="00BF3DA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42EF60C0" w14:textId="77777777" w:rsidR="00BF3DAA" w:rsidRPr="00A30C68" w:rsidRDefault="00BF3DAA" w:rsidP="00BF3DA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745F8F19" w14:textId="77777777" w:rsidR="00BF3DAA" w:rsidRPr="00230F5A" w:rsidRDefault="00BF3DAA" w:rsidP="00BF3DAA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FBD5826" w14:textId="77777777" w:rsidR="00AE7337" w:rsidRPr="00230F5A" w:rsidRDefault="00AE7337" w:rsidP="00AE7337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26" w:name="_Toc16081647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6"/>
    </w:p>
    <w:p w14:paraId="6ED8C821" w14:textId="77777777" w:rsidR="009947CD" w:rsidRPr="009947CD" w:rsidRDefault="009947CD" w:rsidP="009947CD"/>
    <w:p w14:paraId="2544F4A7" w14:textId="77777777" w:rsidR="001428FA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7AEBDC45" w14:textId="38534509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</w:t>
      </w:r>
    </w:p>
    <w:p w14:paraId="570058E1" w14:textId="77777777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-Dirección</w:t>
      </w:r>
    </w:p>
    <w:p w14:paraId="314A84C6" w14:textId="77777777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-Teléfono</w:t>
      </w:r>
    </w:p>
    <w:p w14:paraId="2E9B8CC1" w14:textId="2F2ECBBB" w:rsidR="001D2934" w:rsidRPr="009947CD" w:rsidRDefault="001D293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E63B0E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1B9DE" w14:textId="77777777" w:rsidR="00965B52" w:rsidRDefault="00965B52" w:rsidP="00F10206">
      <w:pPr>
        <w:spacing w:after="0" w:line="240" w:lineRule="auto"/>
      </w:pPr>
      <w:r>
        <w:separator/>
      </w:r>
    </w:p>
  </w:endnote>
  <w:endnote w:type="continuationSeparator" w:id="0">
    <w:p w14:paraId="40F64316" w14:textId="77777777" w:rsidR="00965B52" w:rsidRDefault="00965B5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81B3" w14:textId="52E95C49" w:rsidR="00316309" w:rsidRDefault="00316309">
    <w:pPr>
      <w:pStyle w:val="Piedepgina"/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695768027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251774" w:rsidRPr="00251774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EC90753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251774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E10AC" w14:textId="77777777" w:rsidR="00965B52" w:rsidRDefault="00965B52" w:rsidP="00F10206">
      <w:pPr>
        <w:spacing w:after="0" w:line="240" w:lineRule="auto"/>
      </w:pPr>
      <w:r>
        <w:separator/>
      </w:r>
    </w:p>
  </w:footnote>
  <w:footnote w:type="continuationSeparator" w:id="0">
    <w:p w14:paraId="20CAF912" w14:textId="77777777" w:rsidR="00965B52" w:rsidRDefault="00965B5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316309" w14:paraId="70CD5E62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12EB8802" w14:textId="77777777" w:rsidR="00316309" w:rsidRDefault="00316309" w:rsidP="002B4375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292F876" wp14:editId="4B528BA7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1AAD582" w14:textId="77777777" w:rsidR="00316309" w:rsidRDefault="00316309" w:rsidP="002B4375">
    <w:pPr>
      <w:pStyle w:val="Encabezado"/>
    </w:pPr>
  </w:p>
  <w:p w14:paraId="61CD9219" w14:textId="77777777" w:rsidR="00316309" w:rsidRDefault="003163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5949002">
    <w:abstractNumId w:val="24"/>
  </w:num>
  <w:num w:numId="2" w16cid:durableId="989528322">
    <w:abstractNumId w:val="6"/>
  </w:num>
  <w:num w:numId="3" w16cid:durableId="1220163785">
    <w:abstractNumId w:val="3"/>
  </w:num>
  <w:num w:numId="4" w16cid:durableId="934437260">
    <w:abstractNumId w:val="28"/>
  </w:num>
  <w:num w:numId="5" w16cid:durableId="578247233">
    <w:abstractNumId w:val="19"/>
  </w:num>
  <w:num w:numId="6" w16cid:durableId="1556117178">
    <w:abstractNumId w:val="14"/>
  </w:num>
  <w:num w:numId="7" w16cid:durableId="1448506289">
    <w:abstractNumId w:val="2"/>
  </w:num>
  <w:num w:numId="8" w16cid:durableId="2068449758">
    <w:abstractNumId w:val="17"/>
  </w:num>
  <w:num w:numId="9" w16cid:durableId="448741132">
    <w:abstractNumId w:val="10"/>
  </w:num>
  <w:num w:numId="10" w16cid:durableId="1305888203">
    <w:abstractNumId w:val="15"/>
  </w:num>
  <w:num w:numId="11" w16cid:durableId="1853186095">
    <w:abstractNumId w:val="23"/>
  </w:num>
  <w:num w:numId="12" w16cid:durableId="1084886257">
    <w:abstractNumId w:val="30"/>
  </w:num>
  <w:num w:numId="13" w16cid:durableId="140928469">
    <w:abstractNumId w:val="21"/>
  </w:num>
  <w:num w:numId="14" w16cid:durableId="721246857">
    <w:abstractNumId w:val="25"/>
  </w:num>
  <w:num w:numId="15" w16cid:durableId="814952893">
    <w:abstractNumId w:val="31"/>
  </w:num>
  <w:num w:numId="16" w16cid:durableId="1790279002">
    <w:abstractNumId w:val="7"/>
  </w:num>
  <w:num w:numId="17" w16cid:durableId="1677197349">
    <w:abstractNumId w:val="27"/>
  </w:num>
  <w:num w:numId="18" w16cid:durableId="786777850">
    <w:abstractNumId w:val="1"/>
  </w:num>
  <w:num w:numId="19" w16cid:durableId="1974217709">
    <w:abstractNumId w:val="29"/>
  </w:num>
  <w:num w:numId="20" w16cid:durableId="2042124179">
    <w:abstractNumId w:val="12"/>
  </w:num>
  <w:num w:numId="21" w16cid:durableId="433356539">
    <w:abstractNumId w:val="20"/>
  </w:num>
  <w:num w:numId="22" w16cid:durableId="1518545003">
    <w:abstractNumId w:val="18"/>
  </w:num>
  <w:num w:numId="23" w16cid:durableId="451360837">
    <w:abstractNumId w:val="11"/>
  </w:num>
  <w:num w:numId="24" w16cid:durableId="1193610181">
    <w:abstractNumId w:val="22"/>
  </w:num>
  <w:num w:numId="25" w16cid:durableId="635136256">
    <w:abstractNumId w:val="5"/>
  </w:num>
  <w:num w:numId="26" w16cid:durableId="1751536408">
    <w:abstractNumId w:val="4"/>
  </w:num>
  <w:num w:numId="27" w16cid:durableId="250166169">
    <w:abstractNumId w:val="16"/>
  </w:num>
  <w:num w:numId="28" w16cid:durableId="1174421809">
    <w:abstractNumId w:val="16"/>
  </w:num>
  <w:num w:numId="29" w16cid:durableId="21443698">
    <w:abstractNumId w:val="16"/>
  </w:num>
  <w:num w:numId="30" w16cid:durableId="559367024">
    <w:abstractNumId w:val="16"/>
  </w:num>
  <w:num w:numId="31" w16cid:durableId="1626041781">
    <w:abstractNumId w:val="0"/>
  </w:num>
  <w:num w:numId="32" w16cid:durableId="1202204594">
    <w:abstractNumId w:val="13"/>
  </w:num>
  <w:num w:numId="33" w16cid:durableId="31461519">
    <w:abstractNumId w:val="16"/>
  </w:num>
  <w:num w:numId="34" w16cid:durableId="949707027">
    <w:abstractNumId w:val="16"/>
  </w:num>
  <w:num w:numId="35" w16cid:durableId="321662568">
    <w:abstractNumId w:val="16"/>
  </w:num>
  <w:num w:numId="36" w16cid:durableId="550044897">
    <w:abstractNumId w:val="26"/>
  </w:num>
  <w:num w:numId="37" w16cid:durableId="438961510">
    <w:abstractNumId w:val="8"/>
  </w:num>
  <w:num w:numId="38" w16cid:durableId="104926350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77"/>
    <w:rsid w:val="00026595"/>
    <w:rsid w:val="00032746"/>
    <w:rsid w:val="00035F9D"/>
    <w:rsid w:val="000431A5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9F2"/>
    <w:rsid w:val="000C7ACD"/>
    <w:rsid w:val="000C7D4A"/>
    <w:rsid w:val="000D0B0D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6D53"/>
    <w:rsid w:val="001306C1"/>
    <w:rsid w:val="00141DE0"/>
    <w:rsid w:val="00141EDF"/>
    <w:rsid w:val="001428FA"/>
    <w:rsid w:val="00142918"/>
    <w:rsid w:val="0014443F"/>
    <w:rsid w:val="00154B3D"/>
    <w:rsid w:val="0015616A"/>
    <w:rsid w:val="00162832"/>
    <w:rsid w:val="00163D7A"/>
    <w:rsid w:val="001647BF"/>
    <w:rsid w:val="00167584"/>
    <w:rsid w:val="0017347B"/>
    <w:rsid w:val="00182D60"/>
    <w:rsid w:val="00182DC4"/>
    <w:rsid w:val="00184622"/>
    <w:rsid w:val="00186CB0"/>
    <w:rsid w:val="001912BC"/>
    <w:rsid w:val="00191E60"/>
    <w:rsid w:val="0019352D"/>
    <w:rsid w:val="0019366D"/>
    <w:rsid w:val="001943F6"/>
    <w:rsid w:val="001A2A39"/>
    <w:rsid w:val="001A455C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84"/>
    <w:rsid w:val="002358C5"/>
    <w:rsid w:val="002430D4"/>
    <w:rsid w:val="00251774"/>
    <w:rsid w:val="00254B9F"/>
    <w:rsid w:val="00266AD3"/>
    <w:rsid w:val="00273BB4"/>
    <w:rsid w:val="00274FCB"/>
    <w:rsid w:val="00276FA5"/>
    <w:rsid w:val="00284E6A"/>
    <w:rsid w:val="00294E79"/>
    <w:rsid w:val="00296526"/>
    <w:rsid w:val="002A13B4"/>
    <w:rsid w:val="002A496D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630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4445"/>
    <w:rsid w:val="00421CF1"/>
    <w:rsid w:val="004231CD"/>
    <w:rsid w:val="004261C1"/>
    <w:rsid w:val="004270E6"/>
    <w:rsid w:val="004307DB"/>
    <w:rsid w:val="004341B5"/>
    <w:rsid w:val="00443E8F"/>
    <w:rsid w:val="004453F6"/>
    <w:rsid w:val="00446EF8"/>
    <w:rsid w:val="00461273"/>
    <w:rsid w:val="00465EE6"/>
    <w:rsid w:val="00475459"/>
    <w:rsid w:val="00477EA2"/>
    <w:rsid w:val="004839DA"/>
    <w:rsid w:val="004A44F4"/>
    <w:rsid w:val="004A6793"/>
    <w:rsid w:val="004B23C2"/>
    <w:rsid w:val="004B7993"/>
    <w:rsid w:val="004C02D6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04534"/>
    <w:rsid w:val="00510095"/>
    <w:rsid w:val="00513350"/>
    <w:rsid w:val="00515650"/>
    <w:rsid w:val="00522424"/>
    <w:rsid w:val="00523465"/>
    <w:rsid w:val="00537F1F"/>
    <w:rsid w:val="00562E48"/>
    <w:rsid w:val="00570E48"/>
    <w:rsid w:val="00593093"/>
    <w:rsid w:val="00597FD4"/>
    <w:rsid w:val="005B5D60"/>
    <w:rsid w:val="005B65DC"/>
    <w:rsid w:val="005C5769"/>
    <w:rsid w:val="005E5611"/>
    <w:rsid w:val="00601681"/>
    <w:rsid w:val="00603543"/>
    <w:rsid w:val="00611BAA"/>
    <w:rsid w:val="006166FA"/>
    <w:rsid w:val="00620059"/>
    <w:rsid w:val="00621843"/>
    <w:rsid w:val="00627EDB"/>
    <w:rsid w:val="00630BA0"/>
    <w:rsid w:val="00632C80"/>
    <w:rsid w:val="00634EE3"/>
    <w:rsid w:val="00641BC5"/>
    <w:rsid w:val="006437B6"/>
    <w:rsid w:val="00644807"/>
    <w:rsid w:val="00646F7F"/>
    <w:rsid w:val="00655667"/>
    <w:rsid w:val="006559A1"/>
    <w:rsid w:val="00661AC6"/>
    <w:rsid w:val="00666E1A"/>
    <w:rsid w:val="0067254A"/>
    <w:rsid w:val="006835D7"/>
    <w:rsid w:val="006852C5"/>
    <w:rsid w:val="00691AEB"/>
    <w:rsid w:val="0069591F"/>
    <w:rsid w:val="006A0A36"/>
    <w:rsid w:val="006A36D6"/>
    <w:rsid w:val="006A5C5E"/>
    <w:rsid w:val="006B4D0F"/>
    <w:rsid w:val="006B70A9"/>
    <w:rsid w:val="006C111A"/>
    <w:rsid w:val="006D2868"/>
    <w:rsid w:val="006E2E24"/>
    <w:rsid w:val="006F07F7"/>
    <w:rsid w:val="006F384B"/>
    <w:rsid w:val="006F53A6"/>
    <w:rsid w:val="006F65AF"/>
    <w:rsid w:val="0070260B"/>
    <w:rsid w:val="00704194"/>
    <w:rsid w:val="00706C67"/>
    <w:rsid w:val="00720F8A"/>
    <w:rsid w:val="00727A05"/>
    <w:rsid w:val="00733759"/>
    <w:rsid w:val="0073475F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4104"/>
    <w:rsid w:val="007E4378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17B9"/>
    <w:rsid w:val="00857076"/>
    <w:rsid w:val="0085736D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8F73E7"/>
    <w:rsid w:val="009076FE"/>
    <w:rsid w:val="009144B1"/>
    <w:rsid w:val="00915937"/>
    <w:rsid w:val="00920D2A"/>
    <w:rsid w:val="009248DE"/>
    <w:rsid w:val="00930A0D"/>
    <w:rsid w:val="009427D8"/>
    <w:rsid w:val="009437BA"/>
    <w:rsid w:val="00956F60"/>
    <w:rsid w:val="00960647"/>
    <w:rsid w:val="009632A2"/>
    <w:rsid w:val="00965B52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4229"/>
    <w:rsid w:val="009A52D0"/>
    <w:rsid w:val="009A6FF8"/>
    <w:rsid w:val="009C0AC5"/>
    <w:rsid w:val="009C1E05"/>
    <w:rsid w:val="009E550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5622"/>
    <w:rsid w:val="00A8686E"/>
    <w:rsid w:val="00A93B33"/>
    <w:rsid w:val="00AA6E30"/>
    <w:rsid w:val="00AB2D90"/>
    <w:rsid w:val="00AB6B68"/>
    <w:rsid w:val="00AC3753"/>
    <w:rsid w:val="00AC7243"/>
    <w:rsid w:val="00AD0B4A"/>
    <w:rsid w:val="00AD1F4D"/>
    <w:rsid w:val="00AD54F4"/>
    <w:rsid w:val="00AE096D"/>
    <w:rsid w:val="00AE4F71"/>
    <w:rsid w:val="00AE7337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34E4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5CE5"/>
    <w:rsid w:val="00BA247F"/>
    <w:rsid w:val="00BA59EB"/>
    <w:rsid w:val="00BA7147"/>
    <w:rsid w:val="00BB0AC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3DAA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12A4"/>
    <w:rsid w:val="00C4642F"/>
    <w:rsid w:val="00C527DD"/>
    <w:rsid w:val="00C57FAD"/>
    <w:rsid w:val="00C661BC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562B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7DA7"/>
    <w:rsid w:val="00DE2FBA"/>
    <w:rsid w:val="00DE6FAE"/>
    <w:rsid w:val="00DF1300"/>
    <w:rsid w:val="00DF3233"/>
    <w:rsid w:val="00E04B2E"/>
    <w:rsid w:val="00E173FD"/>
    <w:rsid w:val="00E23616"/>
    <w:rsid w:val="00E2662F"/>
    <w:rsid w:val="00E37BE6"/>
    <w:rsid w:val="00E40077"/>
    <w:rsid w:val="00E43229"/>
    <w:rsid w:val="00E547E8"/>
    <w:rsid w:val="00E56B9E"/>
    <w:rsid w:val="00E60B51"/>
    <w:rsid w:val="00E63277"/>
    <w:rsid w:val="00E63B0E"/>
    <w:rsid w:val="00E747B9"/>
    <w:rsid w:val="00E7495F"/>
    <w:rsid w:val="00E74C7D"/>
    <w:rsid w:val="00E7546B"/>
    <w:rsid w:val="00E814DF"/>
    <w:rsid w:val="00E83C30"/>
    <w:rsid w:val="00E860F2"/>
    <w:rsid w:val="00E862A3"/>
    <w:rsid w:val="00E9254F"/>
    <w:rsid w:val="00E9786A"/>
    <w:rsid w:val="00EA7B79"/>
    <w:rsid w:val="00EB3DF7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3DB6"/>
    <w:rsid w:val="00F6683B"/>
    <w:rsid w:val="00F741CD"/>
    <w:rsid w:val="00F775DA"/>
    <w:rsid w:val="00F81EAE"/>
    <w:rsid w:val="00F82FAC"/>
    <w:rsid w:val="00F91149"/>
    <w:rsid w:val="00F91655"/>
    <w:rsid w:val="00FA265D"/>
    <w:rsid w:val="00FA7CB9"/>
    <w:rsid w:val="00FB1F7F"/>
    <w:rsid w:val="00FB402C"/>
    <w:rsid w:val="00FC7A7A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34E4"/>
    <w:pPr>
      <w:tabs>
        <w:tab w:val="left" w:pos="440"/>
        <w:tab w:val="right" w:leader="dot" w:pos="10490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630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83A9F-D0FC-4DA5-90E8-81BA1DA6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1653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10</cp:revision>
  <dcterms:created xsi:type="dcterms:W3CDTF">2024-03-08T21:55:00Z</dcterms:created>
  <dcterms:modified xsi:type="dcterms:W3CDTF">2024-09-04T19:24:00Z</dcterms:modified>
</cp:coreProperties>
</file>