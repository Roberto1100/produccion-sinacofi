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5450BE0E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E95090">
        <w:rPr>
          <w:rFonts w:ascii="Times New Roman" w:hAnsi="Times New Roman" w:cs="Times New Roman"/>
          <w:b/>
          <w:sz w:val="72"/>
          <w:szCs w:val="72"/>
        </w:rPr>
        <w:t>2</w:t>
      </w:r>
      <w:r w:rsidR="00E07DC2">
        <w:rPr>
          <w:rFonts w:ascii="Times New Roman" w:hAnsi="Times New Roman" w:cs="Times New Roman"/>
          <w:b/>
          <w:sz w:val="72"/>
          <w:szCs w:val="72"/>
        </w:rPr>
        <w:t>1</w:t>
      </w:r>
      <w:r w:rsidR="000C5A60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(5</w:t>
      </w:r>
      <w:r w:rsidR="00E95090">
        <w:rPr>
          <w:rFonts w:ascii="Times New Roman" w:hAnsi="Times New Roman" w:cs="Times New Roman"/>
          <w:b/>
          <w:sz w:val="72"/>
          <w:szCs w:val="72"/>
        </w:rPr>
        <w:t>7</w:t>
      </w:r>
      <w:r w:rsidR="00C14F80">
        <w:rPr>
          <w:rFonts w:ascii="Times New Roman" w:hAnsi="Times New Roman" w:cs="Times New Roman"/>
          <w:b/>
          <w:sz w:val="72"/>
          <w:szCs w:val="72"/>
        </w:rPr>
        <w:t>1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1FB836D5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C14F80" w:rsidRPr="00C14F80">
        <w:rPr>
          <w:rFonts w:ascii="Times New Roman" w:hAnsi="Times New Roman" w:cs="Times New Roman"/>
          <w:b/>
          <w:sz w:val="72"/>
          <w:szCs w:val="72"/>
        </w:rPr>
        <w:t>Deudores en cuentas corrientes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B41427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B41427">
        <w:tc>
          <w:tcPr>
            <w:tcW w:w="1256" w:type="dxa"/>
          </w:tcPr>
          <w:p w14:paraId="43D80820" w14:textId="34D0B5E2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1705B">
              <w:rPr>
                <w:rFonts w:ascii="Times New Roman" w:hAnsi="Times New Roman" w:cs="Times New Roman"/>
              </w:rPr>
              <w:t>2</w:t>
            </w:r>
            <w:r w:rsidR="00A11E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51BC97A7" w14:textId="5FA0F23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1705B">
              <w:rPr>
                <w:rFonts w:ascii="Times New Roman" w:hAnsi="Times New Roman" w:cs="Times New Roman"/>
              </w:rPr>
              <w:t>4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4CFD24BB" w:rsidR="00187426" w:rsidRPr="00230F5A" w:rsidRDefault="00E85B7B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41427" w:rsidRPr="00230F5A" w14:paraId="40308EA1" w14:textId="77777777" w:rsidTr="00B41427">
        <w:tc>
          <w:tcPr>
            <w:tcW w:w="1256" w:type="dxa"/>
          </w:tcPr>
          <w:p w14:paraId="5503DB73" w14:textId="66C42C30" w:rsidR="00B41427" w:rsidRPr="00230F5A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1342" w:type="dxa"/>
          </w:tcPr>
          <w:p w14:paraId="10069DE0" w14:textId="4FFEC1E5" w:rsidR="00B41427" w:rsidRPr="00230F5A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B6141F5" w14:textId="77777777" w:rsidR="00B41427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D2C570D" w14:textId="77777777" w:rsidR="00B41427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09148217" w:rsidR="00B41427" w:rsidRPr="00230F5A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452D6D53" w:rsidR="00B41427" w:rsidRPr="00230F5A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91D9A3C" w14:textId="77777777" w:rsidR="00B41427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1FB2A945" w:rsidR="00B41427" w:rsidRPr="00230F5A" w:rsidRDefault="00B41427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B41427" w:rsidRPr="00230F5A" w14:paraId="1B8DDF58" w14:textId="77777777" w:rsidTr="00B41427">
        <w:tc>
          <w:tcPr>
            <w:tcW w:w="1256" w:type="dxa"/>
          </w:tcPr>
          <w:p w14:paraId="21DC9D71" w14:textId="57B57AA2" w:rsidR="00B41427" w:rsidRPr="00230F5A" w:rsidRDefault="00E37A34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1342" w:type="dxa"/>
          </w:tcPr>
          <w:p w14:paraId="2790C18F" w14:textId="6A79BAAE" w:rsidR="00B41427" w:rsidRPr="00230F5A" w:rsidRDefault="00E37A34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06-05-2024</w:t>
            </w:r>
          </w:p>
        </w:tc>
        <w:tc>
          <w:tcPr>
            <w:tcW w:w="2046" w:type="dxa"/>
          </w:tcPr>
          <w:p w14:paraId="4F4B0B85" w14:textId="77777777" w:rsidR="00E37A34" w:rsidRDefault="00E37A34" w:rsidP="00E37A3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D05D1F3" w14:textId="77777777" w:rsidR="00E37A34" w:rsidRDefault="00E37A34" w:rsidP="00E37A3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3540895" w:rsidR="00B41427" w:rsidRPr="00230F5A" w:rsidRDefault="00E37A34" w:rsidP="00E37A3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8A6237E" w:rsidR="00B41427" w:rsidRPr="00230F5A" w:rsidRDefault="00E37A34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2966E09A" w14:textId="1C3A2DA6" w:rsidR="00E37A34" w:rsidRDefault="00E37A34" w:rsidP="00B41427">
            <w:pPr>
              <w:spacing w:line="40" w:lineRule="atLeast"/>
              <w:contextualSpacing/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Se modifica calculo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campo PBG dice</w:t>
            </w:r>
            <w:r w:rsidR="004E64A9">
              <w:rPr>
                <w:rFonts w:ascii="Calibri" w:hAnsi="Calibri" w:cs="Calibri"/>
                <w:color w:val="2424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incluir campos </w:t>
            </w:r>
            <w:r w:rsidR="004E64A9">
              <w:rPr>
                <w:rFonts w:ascii="Calibri" w:hAnsi="Calibri" w:cs="Calibri"/>
                <w:color w:val="242424"/>
                <w:shd w:val="clear" w:color="auto" w:fill="FFFFFF"/>
              </w:rPr>
              <w:t xml:space="preserve">8 al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13</w:t>
            </w:r>
          </w:p>
          <w:p w14:paraId="1FEB28ED" w14:textId="7EF5EE20" w:rsidR="00B41427" w:rsidRPr="00230F5A" w:rsidRDefault="00E37A34" w:rsidP="00B4142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Debe decir</w:t>
            </w:r>
            <w:r w:rsidR="004E64A9">
              <w:rPr>
                <w:rFonts w:ascii="Calibri" w:hAnsi="Calibri" w:cs="Calibri"/>
                <w:color w:val="2424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 </w:t>
            </w:r>
            <w:r w:rsidR="004E64A9">
              <w:rPr>
                <w:rFonts w:ascii="Calibri" w:hAnsi="Calibri" w:cs="Calibri"/>
                <w:color w:val="242424"/>
                <w:shd w:val="clear" w:color="auto" w:fill="FFFFFF"/>
              </w:rPr>
              <w:t xml:space="preserve">desde los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campos 9 y 13</w:t>
            </w:r>
          </w:p>
        </w:tc>
      </w:tr>
      <w:tr w:rsidR="00E14111" w:rsidRPr="00230F5A" w14:paraId="0E0F6F18" w14:textId="77777777" w:rsidTr="00B41427">
        <w:tc>
          <w:tcPr>
            <w:tcW w:w="1256" w:type="dxa"/>
          </w:tcPr>
          <w:p w14:paraId="2CBE053E" w14:textId="144E35E0" w:rsidR="00E14111" w:rsidRPr="00230F5A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1342" w:type="dxa"/>
          </w:tcPr>
          <w:p w14:paraId="10DBDFF0" w14:textId="177591B1" w:rsidR="00E14111" w:rsidRPr="00230F5A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06-05-2024</w:t>
            </w:r>
          </w:p>
        </w:tc>
        <w:tc>
          <w:tcPr>
            <w:tcW w:w="2046" w:type="dxa"/>
          </w:tcPr>
          <w:p w14:paraId="1462F970" w14:textId="77777777" w:rsidR="00E14111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407F1C4" w14:textId="77777777" w:rsidR="00E14111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2FD2A8E5" w:rsidR="00E14111" w:rsidRPr="00230F5A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5017B9A5" w:rsidR="00E14111" w:rsidRPr="00230F5A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6A8F146C" w14:textId="1410453F" w:rsidR="00E14111" w:rsidRPr="00230F5A" w:rsidRDefault="00E14111" w:rsidP="00E1411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Eliminar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filler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del primer registro ya que la CMF no informo nada al respecto.</w:t>
            </w:r>
          </w:p>
        </w:tc>
      </w:tr>
      <w:tr w:rsidR="00A45FE3" w:rsidRPr="00230F5A" w14:paraId="45197F5C" w14:textId="77777777" w:rsidTr="00B41427">
        <w:tc>
          <w:tcPr>
            <w:tcW w:w="1256" w:type="dxa"/>
          </w:tcPr>
          <w:p w14:paraId="03C700B5" w14:textId="20287727" w:rsidR="00A45FE3" w:rsidRPr="00230F5A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1342" w:type="dxa"/>
          </w:tcPr>
          <w:p w14:paraId="0472DCAD" w14:textId="24900201" w:rsidR="00A45FE3" w:rsidRPr="00230F5A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3A99E08" w14:textId="77777777" w:rsidR="00A45FE3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D205F30" w14:textId="77777777" w:rsidR="00A45FE3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5887FCF" w14:textId="3DF09CD0" w:rsidR="00A45FE3" w:rsidRPr="00230F5A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09C136D" w14:textId="52BCB260" w:rsidR="00A45FE3" w:rsidRPr="00230F5A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C13EC69" w14:textId="77777777" w:rsidR="00A45FE3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13614254" w14:textId="77777777" w:rsidR="00A45FE3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153A3D40" w14:textId="77777777" w:rsidR="00A45FE3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764C8495" w14:textId="77777777" w:rsidR="00A45FE3" w:rsidRDefault="00A45FE3" w:rsidP="00A45F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70873B24" w14:textId="77777777" w:rsidR="00A45FE3" w:rsidRDefault="00A45FE3" w:rsidP="00A45FE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EF4CD64" w14:textId="77777777" w:rsidR="00A45FE3" w:rsidRPr="00AD54F4" w:rsidRDefault="00A45FE3" w:rsidP="00A45F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EA1ED4E" w14:textId="60782BCD" w:rsidR="00A45FE3" w:rsidRPr="00230F5A" w:rsidRDefault="00A45FE3" w:rsidP="00A45F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7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9E49B5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9E49B5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9E49B5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</w:tbl>
    <w:p w14:paraId="56C0573E" w14:textId="112C034D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A11EDB">
        <w:rPr>
          <w:rFonts w:ascii="Times New Roman" w:hAnsi="Times New Roman" w:cs="Times New Roman"/>
          <w:spacing w:val="-3"/>
        </w:rPr>
        <w:t xml:space="preserve">110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1559E9B" w14:textId="77777777" w:rsidR="000C5A60" w:rsidRDefault="000C5A60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1800BE" w14:paraId="62ABD841" w14:textId="77777777" w:rsidTr="0000532C">
        <w:trPr>
          <w:trHeight w:val="299"/>
        </w:trPr>
        <w:tc>
          <w:tcPr>
            <w:tcW w:w="1414" w:type="dxa"/>
          </w:tcPr>
          <w:p w14:paraId="45B0B51F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7213EAE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16E5993" w14:textId="77777777" w:rsidR="001800BE" w:rsidRDefault="001800BE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416F375E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800BE" w14:paraId="26756082" w14:textId="77777777" w:rsidTr="0000532C">
        <w:trPr>
          <w:trHeight w:val="299"/>
        </w:trPr>
        <w:tc>
          <w:tcPr>
            <w:tcW w:w="1414" w:type="dxa"/>
          </w:tcPr>
          <w:p w14:paraId="75941DE9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4E4C6DDA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51F27EC" w14:textId="77777777" w:rsidR="001800BE" w:rsidRDefault="001800BE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774B7FDE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800BE" w14:paraId="720C346F" w14:textId="77777777" w:rsidTr="0000532C">
        <w:trPr>
          <w:trHeight w:val="299"/>
        </w:trPr>
        <w:tc>
          <w:tcPr>
            <w:tcW w:w="1414" w:type="dxa"/>
          </w:tcPr>
          <w:p w14:paraId="0004349F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C635FA0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B5848E1" w14:textId="77777777" w:rsidR="001800BE" w:rsidRDefault="001800BE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991" w:type="dxa"/>
          </w:tcPr>
          <w:p w14:paraId="14F0B995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800BE" w14:paraId="2B4DB7FA" w14:textId="77777777" w:rsidTr="0000532C">
        <w:trPr>
          <w:trHeight w:val="301"/>
        </w:trPr>
        <w:tc>
          <w:tcPr>
            <w:tcW w:w="1414" w:type="dxa"/>
          </w:tcPr>
          <w:p w14:paraId="59448613" w14:textId="77777777" w:rsidR="001800BE" w:rsidRDefault="001800BE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4D87B91" w14:textId="77777777" w:rsidR="001800BE" w:rsidRDefault="001800BE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0093C65" w14:textId="77777777" w:rsidR="001800BE" w:rsidRPr="001800BE" w:rsidRDefault="001800BE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1800BE">
              <w:rPr>
                <w:sz w:val="20"/>
                <w:lang w:val="es-CL"/>
              </w:rPr>
              <w:t>N°</w:t>
            </w:r>
            <w:proofErr w:type="spellEnd"/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deudores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 el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01</w:t>
            </w:r>
          </w:p>
        </w:tc>
        <w:tc>
          <w:tcPr>
            <w:tcW w:w="991" w:type="dxa"/>
          </w:tcPr>
          <w:p w14:paraId="2D5EDCEA" w14:textId="77777777" w:rsidR="001800BE" w:rsidRDefault="001800BE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800BE" w14:paraId="3A1D8A85" w14:textId="77777777" w:rsidTr="0000532C">
        <w:trPr>
          <w:trHeight w:val="299"/>
        </w:trPr>
        <w:tc>
          <w:tcPr>
            <w:tcW w:w="1414" w:type="dxa"/>
          </w:tcPr>
          <w:p w14:paraId="5F97C9C9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D25074C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095E24C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00BE">
              <w:rPr>
                <w:sz w:val="20"/>
                <w:lang w:val="es-CL"/>
              </w:rPr>
              <w:t>N°</w:t>
            </w:r>
            <w:proofErr w:type="spellEnd"/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deudores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 el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02</w:t>
            </w:r>
          </w:p>
        </w:tc>
        <w:tc>
          <w:tcPr>
            <w:tcW w:w="991" w:type="dxa"/>
          </w:tcPr>
          <w:p w14:paraId="411768D5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800BE" w14:paraId="641B6937" w14:textId="77777777" w:rsidTr="0000532C">
        <w:trPr>
          <w:trHeight w:val="299"/>
        </w:trPr>
        <w:tc>
          <w:tcPr>
            <w:tcW w:w="1414" w:type="dxa"/>
          </w:tcPr>
          <w:p w14:paraId="1A57F3AD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B2BE1C8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D817666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00BE">
              <w:rPr>
                <w:sz w:val="20"/>
                <w:lang w:val="es-CL"/>
              </w:rPr>
              <w:t>N°</w:t>
            </w:r>
            <w:proofErr w:type="spellEnd"/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deudores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 el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03</w:t>
            </w:r>
          </w:p>
        </w:tc>
        <w:tc>
          <w:tcPr>
            <w:tcW w:w="991" w:type="dxa"/>
          </w:tcPr>
          <w:p w14:paraId="0AA7D823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800BE" w14:paraId="1DD5DA96" w14:textId="77777777" w:rsidTr="0000532C">
        <w:trPr>
          <w:trHeight w:val="299"/>
        </w:trPr>
        <w:tc>
          <w:tcPr>
            <w:tcW w:w="1414" w:type="dxa"/>
          </w:tcPr>
          <w:p w14:paraId="0AA04D28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2BCB9C5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D2F83EB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00BE">
              <w:rPr>
                <w:sz w:val="20"/>
                <w:lang w:val="es-CL"/>
              </w:rPr>
              <w:t>N°</w:t>
            </w:r>
            <w:proofErr w:type="spellEnd"/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deudores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 el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04</w:t>
            </w:r>
          </w:p>
        </w:tc>
        <w:tc>
          <w:tcPr>
            <w:tcW w:w="991" w:type="dxa"/>
          </w:tcPr>
          <w:p w14:paraId="02E4C7E9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800BE" w14:paraId="7CAF051A" w14:textId="77777777" w:rsidTr="0000532C">
        <w:trPr>
          <w:trHeight w:val="300"/>
        </w:trPr>
        <w:tc>
          <w:tcPr>
            <w:tcW w:w="1414" w:type="dxa"/>
          </w:tcPr>
          <w:p w14:paraId="302F7507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27A9516E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5A5B22B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00BE">
              <w:rPr>
                <w:sz w:val="20"/>
                <w:lang w:val="es-CL"/>
              </w:rPr>
              <w:t>N°</w:t>
            </w:r>
            <w:proofErr w:type="spellEnd"/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deudores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 el</w:t>
            </w:r>
            <w:r w:rsidRPr="001800BE">
              <w:rPr>
                <w:spacing w:val="-2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05</w:t>
            </w:r>
          </w:p>
        </w:tc>
        <w:tc>
          <w:tcPr>
            <w:tcW w:w="991" w:type="dxa"/>
          </w:tcPr>
          <w:p w14:paraId="60B0E0DA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800BE" w14:paraId="422716B3" w14:textId="77777777" w:rsidTr="0000532C">
        <w:trPr>
          <w:trHeight w:val="299"/>
        </w:trPr>
        <w:tc>
          <w:tcPr>
            <w:tcW w:w="1414" w:type="dxa"/>
          </w:tcPr>
          <w:p w14:paraId="6163A497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6AE0F4B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E8D934E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00BE">
              <w:rPr>
                <w:sz w:val="20"/>
                <w:lang w:val="es-CL"/>
              </w:rPr>
              <w:t>Saldo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total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deuda</w:t>
            </w:r>
            <w:r w:rsidRPr="001800BE">
              <w:rPr>
                <w:spacing w:val="-3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</w:t>
            </w:r>
            <w:r w:rsidRPr="001800BE">
              <w:rPr>
                <w:spacing w:val="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01</w:t>
            </w:r>
          </w:p>
        </w:tc>
        <w:tc>
          <w:tcPr>
            <w:tcW w:w="991" w:type="dxa"/>
          </w:tcPr>
          <w:p w14:paraId="3858CFC2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800BE" w14:paraId="073E348A" w14:textId="77777777" w:rsidTr="0000532C">
        <w:trPr>
          <w:trHeight w:val="301"/>
        </w:trPr>
        <w:tc>
          <w:tcPr>
            <w:tcW w:w="1414" w:type="dxa"/>
          </w:tcPr>
          <w:p w14:paraId="709EA6F8" w14:textId="77777777" w:rsidR="001800BE" w:rsidRDefault="001800BE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11785F0C" w14:textId="77777777" w:rsidR="001800BE" w:rsidRDefault="001800BE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1E31903" w14:textId="77777777" w:rsidR="001800BE" w:rsidRPr="001800BE" w:rsidRDefault="001800BE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1800BE">
              <w:rPr>
                <w:sz w:val="20"/>
                <w:lang w:val="es-CL"/>
              </w:rPr>
              <w:t>Saldo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total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deuda</w:t>
            </w:r>
            <w:r w:rsidRPr="001800BE">
              <w:rPr>
                <w:spacing w:val="-3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</w:t>
            </w:r>
            <w:r w:rsidRPr="001800BE">
              <w:rPr>
                <w:spacing w:val="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02</w:t>
            </w:r>
          </w:p>
        </w:tc>
        <w:tc>
          <w:tcPr>
            <w:tcW w:w="991" w:type="dxa"/>
          </w:tcPr>
          <w:p w14:paraId="10437723" w14:textId="77777777" w:rsidR="001800BE" w:rsidRDefault="001800BE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800BE" w14:paraId="08D5CE18" w14:textId="77777777" w:rsidTr="0000532C">
        <w:trPr>
          <w:trHeight w:val="299"/>
        </w:trPr>
        <w:tc>
          <w:tcPr>
            <w:tcW w:w="1414" w:type="dxa"/>
          </w:tcPr>
          <w:p w14:paraId="787235CC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5086BEA1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C4C1980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00BE">
              <w:rPr>
                <w:sz w:val="20"/>
                <w:lang w:val="es-CL"/>
              </w:rPr>
              <w:t>Saldo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total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deuda</w:t>
            </w:r>
            <w:r w:rsidRPr="001800BE">
              <w:rPr>
                <w:spacing w:val="-3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</w:t>
            </w:r>
            <w:r w:rsidRPr="001800BE">
              <w:rPr>
                <w:spacing w:val="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03</w:t>
            </w:r>
          </w:p>
        </w:tc>
        <w:tc>
          <w:tcPr>
            <w:tcW w:w="991" w:type="dxa"/>
          </w:tcPr>
          <w:p w14:paraId="6E7B3CBB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800BE" w14:paraId="0979EDD5" w14:textId="77777777" w:rsidTr="0000532C">
        <w:trPr>
          <w:trHeight w:val="299"/>
        </w:trPr>
        <w:tc>
          <w:tcPr>
            <w:tcW w:w="1414" w:type="dxa"/>
          </w:tcPr>
          <w:p w14:paraId="0D502173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561FEB21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18C2D3A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00BE">
              <w:rPr>
                <w:sz w:val="20"/>
                <w:lang w:val="es-CL"/>
              </w:rPr>
              <w:t>Saldo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total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deuda</w:t>
            </w:r>
            <w:r w:rsidRPr="001800BE">
              <w:rPr>
                <w:spacing w:val="-3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</w:t>
            </w:r>
            <w:r w:rsidRPr="001800BE">
              <w:rPr>
                <w:spacing w:val="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04</w:t>
            </w:r>
          </w:p>
        </w:tc>
        <w:tc>
          <w:tcPr>
            <w:tcW w:w="991" w:type="dxa"/>
          </w:tcPr>
          <w:p w14:paraId="19AFD48D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800BE" w14:paraId="1B9CBA57" w14:textId="77777777" w:rsidTr="0000532C">
        <w:trPr>
          <w:trHeight w:val="299"/>
        </w:trPr>
        <w:tc>
          <w:tcPr>
            <w:tcW w:w="1414" w:type="dxa"/>
          </w:tcPr>
          <w:p w14:paraId="25A5B83B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61997D95" w14:textId="77777777" w:rsidR="001800BE" w:rsidRDefault="001800BE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873A846" w14:textId="77777777" w:rsidR="001800BE" w:rsidRPr="001800BE" w:rsidRDefault="001800BE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00BE">
              <w:rPr>
                <w:sz w:val="20"/>
                <w:lang w:val="es-CL"/>
              </w:rPr>
              <w:t>Saldo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total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</w:t>
            </w:r>
            <w:r w:rsidRPr="001800BE">
              <w:rPr>
                <w:spacing w:val="-4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deuda</w:t>
            </w:r>
            <w:r w:rsidRPr="001800BE">
              <w:rPr>
                <w:spacing w:val="-3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en</w:t>
            </w:r>
            <w:r w:rsidRPr="001800BE">
              <w:rPr>
                <w:spacing w:val="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tramo</w:t>
            </w:r>
            <w:r w:rsidRPr="001800BE">
              <w:rPr>
                <w:spacing w:val="-1"/>
                <w:sz w:val="20"/>
                <w:lang w:val="es-CL"/>
              </w:rPr>
              <w:t xml:space="preserve"> </w:t>
            </w:r>
            <w:r w:rsidRPr="001800BE">
              <w:rPr>
                <w:sz w:val="20"/>
                <w:lang w:val="es-CL"/>
              </w:rPr>
              <w:t>05</w:t>
            </w:r>
          </w:p>
        </w:tc>
        <w:tc>
          <w:tcPr>
            <w:tcW w:w="991" w:type="dxa"/>
          </w:tcPr>
          <w:p w14:paraId="680B7BE4" w14:textId="77777777" w:rsidR="001800BE" w:rsidRDefault="001800BE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38D8D2F0" w14:textId="77777777" w:rsidR="000C5A60" w:rsidRDefault="000C5A60" w:rsidP="000C5A60">
      <w:pPr>
        <w:rPr>
          <w:sz w:val="20"/>
        </w:rPr>
      </w:pPr>
    </w:p>
    <w:p w14:paraId="2F69A9E5" w14:textId="72EE1DD8" w:rsidR="000C5A60" w:rsidRDefault="000C5A60" w:rsidP="00001B41">
      <w:pPr>
        <w:pStyle w:val="Textoindependiente"/>
        <w:spacing w:before="1"/>
        <w:ind w:firstLine="463"/>
      </w:pPr>
      <w:r w:rsidRPr="00001B41">
        <w:rPr>
          <w:rFonts w:ascii="Times New Roman" w:hAnsi="Times New Roman" w:cs="Times New Roman"/>
        </w:rPr>
        <w:t>Longitud Total</w:t>
      </w:r>
      <w:r>
        <w:rPr>
          <w:spacing w:val="-2"/>
        </w:rPr>
        <w:t xml:space="preserve"> </w:t>
      </w:r>
      <w:r w:rsidRPr="00001B41">
        <w:rPr>
          <w:rFonts w:ascii="Times New Roman" w:hAnsi="Times New Roman" w:cs="Times New Roman"/>
        </w:rPr>
        <w:t xml:space="preserve">del registro: </w:t>
      </w:r>
      <w:r w:rsidR="009E6423">
        <w:rPr>
          <w:rFonts w:ascii="Times New Roman" w:hAnsi="Times New Roman" w:cs="Times New Roman"/>
        </w:rPr>
        <w:t>110</w:t>
      </w:r>
      <w:r w:rsidRPr="00001B41">
        <w:rPr>
          <w:rFonts w:ascii="Times New Roman" w:hAnsi="Times New Roman" w:cs="Times New Roman"/>
        </w:rPr>
        <w:t xml:space="preserve"> Bytes</w:t>
      </w:r>
    </w:p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661D7FCF" w:rsidR="00187426" w:rsidRDefault="00A45FE3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B7E40" w:rsidRPr="00B537DA" w14:paraId="1FAE10BE" w14:textId="77777777" w:rsidTr="005C4751">
        <w:tc>
          <w:tcPr>
            <w:tcW w:w="562" w:type="dxa"/>
          </w:tcPr>
          <w:p w14:paraId="6F34B021" w14:textId="44CDA433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355DA8C" w14:textId="2021155E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B7E40" w:rsidRPr="00B537DA" w14:paraId="215717CD" w14:textId="77777777" w:rsidTr="005C4751">
        <w:tc>
          <w:tcPr>
            <w:tcW w:w="562" w:type="dxa"/>
          </w:tcPr>
          <w:p w14:paraId="1C114F88" w14:textId="303D6CA6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F24C99B" w14:textId="3F7DEA4E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B7E40" w:rsidRPr="00B537DA" w14:paraId="2729569A" w14:textId="77777777" w:rsidTr="005C4751">
        <w:tc>
          <w:tcPr>
            <w:tcW w:w="562" w:type="dxa"/>
          </w:tcPr>
          <w:p w14:paraId="656E9352" w14:textId="5C928F8C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E16AE4B" w14:textId="7D99C632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B7E40" w:rsidRPr="00B537DA" w14:paraId="101916A0" w14:textId="77777777" w:rsidTr="005C4751">
        <w:tc>
          <w:tcPr>
            <w:tcW w:w="562" w:type="dxa"/>
          </w:tcPr>
          <w:p w14:paraId="1FF0EEFE" w14:textId="0F55724A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790D58EB" w14:textId="5C0E39C1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B7E40" w:rsidRPr="00B537DA" w14:paraId="4403EA41" w14:textId="77777777" w:rsidTr="005C4751">
        <w:tc>
          <w:tcPr>
            <w:tcW w:w="562" w:type="dxa"/>
          </w:tcPr>
          <w:p w14:paraId="29B54154" w14:textId="28CA75C9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997EA4A" w14:textId="7A155D3C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B7E40" w:rsidRPr="00B537DA" w14:paraId="3A3C44E5" w14:textId="77777777" w:rsidTr="005C4751">
        <w:tc>
          <w:tcPr>
            <w:tcW w:w="562" w:type="dxa"/>
          </w:tcPr>
          <w:p w14:paraId="33734AA3" w14:textId="463AECAD" w:rsidR="001B7E40" w:rsidRDefault="001B7E40" w:rsidP="001B7E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4A62D36F" w:rsidR="001B7E40" w:rsidRDefault="001B7E40" w:rsidP="001B7E40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,5,6,7,8,9,10,11,12 y13 deben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42B7C4B6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651DB3B4">
          <v:group id="Grupo 1" o:spid="_x0000_s2060" style="width:416pt;height:111.5pt;mso-position-horizontal-relative:char;mso-position-vertical-relative:line" coordsize="9936,1832">
            <v:shape id="Freeform 3" o:spid="_x0000_s206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F02627F" w14:textId="77777777" w:rsidR="008C026D" w:rsidRDefault="008C026D" w:rsidP="008C026D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9895696" w14:textId="77777777" w:rsidR="008C026D" w:rsidRDefault="008C026D" w:rsidP="008C026D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4CB9806" w14:textId="77777777" w:rsidR="008C026D" w:rsidRDefault="008C026D" w:rsidP="008C026D">
                    <w:pPr>
                      <w:spacing w:before="1"/>
                      <w:rPr>
                        <w:sz w:val="20"/>
                      </w:rPr>
                    </w:pPr>
                  </w:p>
                  <w:p w14:paraId="71940EB8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5805A24D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B304EBE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C5A60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FC7C892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7D0A280E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</w:t>
            </w:r>
            <w:proofErr w:type="spellStart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2D95F167" w:rsidR="000C5A60" w:rsidRDefault="009478C7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0C5A60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080F3034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10EFFFB9" w14:textId="69BF45CF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en campo 2 )</w:t>
            </w:r>
          </w:p>
        </w:tc>
        <w:tc>
          <w:tcPr>
            <w:tcW w:w="851" w:type="dxa"/>
          </w:tcPr>
          <w:p w14:paraId="62321992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4BE678A1" w:rsidR="000C5A60" w:rsidRDefault="009478C7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9478C7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9478C7" w:rsidRPr="00F45E53" w:rsidRDefault="009478C7" w:rsidP="009478C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9478C7" w:rsidRPr="009478C7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38979A85" w:rsidR="009478C7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PBF</w:t>
            </w:r>
          </w:p>
        </w:tc>
        <w:tc>
          <w:tcPr>
            <w:tcW w:w="6095" w:type="dxa"/>
          </w:tcPr>
          <w:p w14:paraId="7270DF2E" w14:textId="77777777" w:rsidR="009478C7" w:rsidRPr="00E85B7B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5B7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DEUDORES INFORMADOS</w:t>
            </w:r>
          </w:p>
          <w:p w14:paraId="088564FF" w14:textId="36911B9C" w:rsidR="00AB6732" w:rsidRPr="00E85B7B" w:rsidRDefault="00AB6732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5B7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4,5,6,7 y 8</w:t>
            </w:r>
          </w:p>
          <w:p w14:paraId="4CCDF3D5" w14:textId="15AA5F1A" w:rsidR="00F34143" w:rsidRPr="00E85B7B" w:rsidRDefault="00F34143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141005C7" w14:textId="6AE04856" w:rsidR="009478C7" w:rsidRPr="00F45E53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687110CA" w:rsidR="009478C7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9478C7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9478C7" w:rsidRPr="00F45E53" w:rsidRDefault="009478C7" w:rsidP="009478C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9478C7" w:rsidRPr="009478C7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150AA340" w:rsidR="009478C7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PBG</w:t>
            </w:r>
          </w:p>
        </w:tc>
        <w:tc>
          <w:tcPr>
            <w:tcW w:w="6095" w:type="dxa"/>
          </w:tcPr>
          <w:p w14:paraId="76583189" w14:textId="77777777" w:rsidR="009478C7" w:rsidRPr="00E85B7B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5B7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SALDO TOTAL ADEUDADO</w:t>
            </w:r>
          </w:p>
          <w:p w14:paraId="036BCD86" w14:textId="6BEDE3A7" w:rsidR="00AB6732" w:rsidRPr="00E85B7B" w:rsidRDefault="00AB6732" w:rsidP="00AB673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5B7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9,10,11,12 y 13</w:t>
            </w:r>
          </w:p>
          <w:p w14:paraId="741DDF8D" w14:textId="4066F1CA" w:rsidR="00AB6732" w:rsidRPr="00E85B7B" w:rsidRDefault="00AB6732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39162566" w14:textId="158A04A1" w:rsidR="009478C7" w:rsidRPr="008A0A5D" w:rsidRDefault="009478C7" w:rsidP="009478C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1A59997" w14:textId="69331502" w:rsidR="009478C7" w:rsidRPr="008A0A5D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9478C7" w:rsidRPr="00F45E53" w14:paraId="58F86D0B" w14:textId="77777777" w:rsidTr="005C4751">
        <w:trPr>
          <w:trHeight w:val="268"/>
        </w:trPr>
        <w:tc>
          <w:tcPr>
            <w:tcW w:w="862" w:type="dxa"/>
          </w:tcPr>
          <w:p w14:paraId="2BB81197" w14:textId="209E22BB" w:rsidR="009478C7" w:rsidRDefault="009478C7" w:rsidP="009478C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4F879CFB" w14:textId="1423CB8A" w:rsidR="009478C7" w:rsidRPr="000C5A60" w:rsidRDefault="009478C7" w:rsidP="009478C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09E1BD5" w14:textId="63BB2282" w:rsidR="009478C7" w:rsidRPr="00072D31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095" w:type="dxa"/>
          </w:tcPr>
          <w:p w14:paraId="6C9E7B44" w14:textId="01442241" w:rsidR="009478C7" w:rsidRPr="00072D31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6EBC515" w14:textId="77777777" w:rsidR="009478C7" w:rsidRPr="008A0A5D" w:rsidRDefault="009478C7" w:rsidP="009478C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6DF48753" w14:textId="77777777" w:rsidR="009478C7" w:rsidRPr="008A0A5D" w:rsidRDefault="009478C7" w:rsidP="009478C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2D590E03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6D145664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14DA5">
              <w:rPr>
                <w:rFonts w:ascii="Times New Roman" w:hAnsi="Times New Roman" w:cs="Times New Roman"/>
                <w:color w:val="4472C4" w:themeColor="accent1"/>
                <w:sz w:val="20"/>
              </w:rPr>
              <w:t>7,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0952D93" w14:textId="1D278064" w:rsidR="008C026D" w:rsidRPr="00230F5A" w:rsidRDefault="008C026D" w:rsidP="008C02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="008A0A5D" w:rsidRPr="008A0A5D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99999999</w:t>
      </w:r>
      <w:r w:rsidR="00072D3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 w:rsidR="009478C7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</w:t>
      </w:r>
      <w:r w:rsidRPr="00B636F3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44D17F26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7D409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B63552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28252633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7D409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B63552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201EE050" w:rsidR="00187426" w:rsidRPr="008A4B4C" w:rsidRDefault="008A4B4C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     </w:t>
      </w:r>
      <w:r w:rsidR="00187426" w:rsidRPr="008A4B4C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1A1089C4" w14:textId="77777777" w:rsidR="00A16948" w:rsidRDefault="00A16948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11893E8" w14:textId="77777777" w:rsidR="000F0D88" w:rsidRPr="00B537DA" w:rsidRDefault="000F0D88" w:rsidP="000F0D88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B63552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B63552" w:rsidRPr="00F45E53" w:rsidRDefault="00B63552" w:rsidP="00B635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B63552" w:rsidRPr="00F45E53" w:rsidRDefault="00B63552" w:rsidP="00B635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4E4DD53D" w:rsidR="00B63552" w:rsidRPr="00F45E53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10E4E2A4" w:rsidR="00B63552" w:rsidRPr="00E65D27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</w:t>
            </w:r>
            <w:proofErr w:type="spellStart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1144" w:type="dxa"/>
            <w:gridSpan w:val="2"/>
          </w:tcPr>
          <w:p w14:paraId="313E05D2" w14:textId="77777777" w:rsidR="00B63552" w:rsidRPr="00F45E53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63552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B63552" w:rsidRPr="00F45E53" w:rsidRDefault="00B63552" w:rsidP="00B635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B63552" w:rsidRPr="00F45E53" w:rsidRDefault="00B63552" w:rsidP="00B635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601740B3" w:rsidR="00B63552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3BC5AE1C" w:rsidR="00B63552" w:rsidRPr="001560DC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en campo 2 )</w:t>
            </w:r>
          </w:p>
        </w:tc>
        <w:tc>
          <w:tcPr>
            <w:tcW w:w="1144" w:type="dxa"/>
            <w:gridSpan w:val="2"/>
          </w:tcPr>
          <w:p w14:paraId="3E2A5A04" w14:textId="77777777" w:rsidR="00B63552" w:rsidRPr="00F45E53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63552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B63552" w:rsidRPr="00F45E53" w:rsidRDefault="00B63552" w:rsidP="00B635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B63552" w:rsidRPr="00F45E53" w:rsidRDefault="00B63552" w:rsidP="00B635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2933C474" w:rsidR="00B63552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PBF</w:t>
            </w:r>
          </w:p>
        </w:tc>
        <w:tc>
          <w:tcPr>
            <w:tcW w:w="5958" w:type="dxa"/>
          </w:tcPr>
          <w:p w14:paraId="3DA514BD" w14:textId="77777777" w:rsidR="00B63552" w:rsidRPr="00B63552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635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DEUDORES INFORMADOS</w:t>
            </w:r>
          </w:p>
          <w:p w14:paraId="66ABB518" w14:textId="4204650A" w:rsidR="00B63552" w:rsidRPr="001560DC" w:rsidRDefault="00B63552" w:rsidP="00C72D3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644F43A1" w14:textId="45220634" w:rsidR="00B63552" w:rsidRPr="00F45E53" w:rsidRDefault="00B63552" w:rsidP="00B635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63552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6C19CA69" w:rsidR="00B63552" w:rsidRDefault="00B63552" w:rsidP="00B635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2FBABA77" w:rsidR="00B63552" w:rsidRDefault="00B63552" w:rsidP="00B635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0C26E3BF" w:rsidR="00B63552" w:rsidRPr="00647FC9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PBG</w:t>
            </w:r>
          </w:p>
        </w:tc>
        <w:tc>
          <w:tcPr>
            <w:tcW w:w="5958" w:type="dxa"/>
          </w:tcPr>
          <w:p w14:paraId="3A871D6C" w14:textId="77777777" w:rsidR="00B63552" w:rsidRPr="00B63552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635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SALDO TOTAL ADEUDADO</w:t>
            </w:r>
          </w:p>
          <w:p w14:paraId="39BE1E26" w14:textId="4AFBD780" w:rsidR="00B63552" w:rsidRPr="00E65D27" w:rsidRDefault="00B63552" w:rsidP="00512B5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4D977278" w14:textId="6C00CC4E" w:rsidR="00B63552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63552" w:rsidRPr="00F45E53" w14:paraId="60E58FB5" w14:textId="77777777" w:rsidTr="005C4751">
        <w:trPr>
          <w:trHeight w:val="268"/>
        </w:trPr>
        <w:tc>
          <w:tcPr>
            <w:tcW w:w="1239" w:type="dxa"/>
          </w:tcPr>
          <w:p w14:paraId="7994367C" w14:textId="7AA37350" w:rsidR="00B63552" w:rsidRPr="00E370A8" w:rsidRDefault="00B63552" w:rsidP="00B635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45FB21F1" w14:textId="292AC1ED" w:rsidR="00B63552" w:rsidRPr="00E370A8" w:rsidRDefault="00B63552" w:rsidP="00B635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51EDCC" w14:textId="61C707DD" w:rsidR="00B63552" w:rsidRPr="00072D31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81C7D62" w14:textId="2B85A5D1" w:rsidR="00B63552" w:rsidRPr="00072D31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3802DD03" w14:textId="44834B74" w:rsidR="00B63552" w:rsidRDefault="00B63552" w:rsidP="00B635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A03BB5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FE0C1" w14:textId="77777777" w:rsidR="004B4EAE" w:rsidRDefault="004B4EAE" w:rsidP="00F10206">
      <w:pPr>
        <w:spacing w:after="0" w:line="240" w:lineRule="auto"/>
      </w:pPr>
      <w:r>
        <w:separator/>
      </w:r>
    </w:p>
  </w:endnote>
  <w:endnote w:type="continuationSeparator" w:id="0">
    <w:p w14:paraId="08F949AD" w14:textId="77777777" w:rsidR="004B4EAE" w:rsidRDefault="004B4EA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0573A676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1B7E40">
          <w:rPr>
            <w:noProof/>
            <w:lang w:val="en-US" w:bidi="es-ES"/>
          </w:rPr>
          <w:t>5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54540" w14:textId="77777777" w:rsidR="004B4EAE" w:rsidRDefault="004B4EAE" w:rsidP="00F10206">
      <w:pPr>
        <w:spacing w:after="0" w:line="240" w:lineRule="auto"/>
      </w:pPr>
      <w:r>
        <w:separator/>
      </w:r>
    </w:p>
  </w:footnote>
  <w:footnote w:type="continuationSeparator" w:id="0">
    <w:p w14:paraId="53E423BC" w14:textId="77777777" w:rsidR="004B4EAE" w:rsidRDefault="004B4EA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2072622">
    <w:abstractNumId w:val="30"/>
  </w:num>
  <w:num w:numId="2" w16cid:durableId="1739816420">
    <w:abstractNumId w:val="6"/>
  </w:num>
  <w:num w:numId="3" w16cid:durableId="374237628">
    <w:abstractNumId w:val="3"/>
  </w:num>
  <w:num w:numId="4" w16cid:durableId="680547177">
    <w:abstractNumId w:val="34"/>
  </w:num>
  <w:num w:numId="5" w16cid:durableId="2048215396">
    <w:abstractNumId w:val="22"/>
  </w:num>
  <w:num w:numId="6" w16cid:durableId="2001497355">
    <w:abstractNumId w:val="15"/>
  </w:num>
  <w:num w:numId="7" w16cid:durableId="673652053">
    <w:abstractNumId w:val="2"/>
  </w:num>
  <w:num w:numId="8" w16cid:durableId="1309743639">
    <w:abstractNumId w:val="20"/>
  </w:num>
  <w:num w:numId="9" w16cid:durableId="1476875160">
    <w:abstractNumId w:val="10"/>
  </w:num>
  <w:num w:numId="10" w16cid:durableId="451703827">
    <w:abstractNumId w:val="16"/>
  </w:num>
  <w:num w:numId="11" w16cid:durableId="664743532">
    <w:abstractNumId w:val="29"/>
  </w:num>
  <w:num w:numId="12" w16cid:durableId="1634601415">
    <w:abstractNumId w:val="36"/>
  </w:num>
  <w:num w:numId="13" w16cid:durableId="2115250425">
    <w:abstractNumId w:val="27"/>
  </w:num>
  <w:num w:numId="14" w16cid:durableId="1242913481">
    <w:abstractNumId w:val="31"/>
  </w:num>
  <w:num w:numId="15" w16cid:durableId="546844110">
    <w:abstractNumId w:val="37"/>
  </w:num>
  <w:num w:numId="16" w16cid:durableId="281612525">
    <w:abstractNumId w:val="7"/>
  </w:num>
  <w:num w:numId="17" w16cid:durableId="1717192339">
    <w:abstractNumId w:val="33"/>
  </w:num>
  <w:num w:numId="18" w16cid:durableId="820660786">
    <w:abstractNumId w:val="1"/>
  </w:num>
  <w:num w:numId="19" w16cid:durableId="1316647529">
    <w:abstractNumId w:val="35"/>
  </w:num>
  <w:num w:numId="20" w16cid:durableId="1644697350">
    <w:abstractNumId w:val="13"/>
  </w:num>
  <w:num w:numId="21" w16cid:durableId="89083035">
    <w:abstractNumId w:val="24"/>
  </w:num>
  <w:num w:numId="22" w16cid:durableId="1485318523">
    <w:abstractNumId w:val="21"/>
  </w:num>
  <w:num w:numId="23" w16cid:durableId="1676420453">
    <w:abstractNumId w:val="11"/>
  </w:num>
  <w:num w:numId="24" w16cid:durableId="2078740372">
    <w:abstractNumId w:val="28"/>
  </w:num>
  <w:num w:numId="25" w16cid:durableId="1462841282">
    <w:abstractNumId w:val="5"/>
  </w:num>
  <w:num w:numId="26" w16cid:durableId="310601841">
    <w:abstractNumId w:val="4"/>
  </w:num>
  <w:num w:numId="27" w16cid:durableId="510920866">
    <w:abstractNumId w:val="19"/>
  </w:num>
  <w:num w:numId="28" w16cid:durableId="2082944993">
    <w:abstractNumId w:val="19"/>
  </w:num>
  <w:num w:numId="29" w16cid:durableId="88047258">
    <w:abstractNumId w:val="19"/>
  </w:num>
  <w:num w:numId="30" w16cid:durableId="94714890">
    <w:abstractNumId w:val="19"/>
  </w:num>
  <w:num w:numId="31" w16cid:durableId="825826929">
    <w:abstractNumId w:val="0"/>
  </w:num>
  <w:num w:numId="32" w16cid:durableId="900409787">
    <w:abstractNumId w:val="14"/>
  </w:num>
  <w:num w:numId="33" w16cid:durableId="1546529170">
    <w:abstractNumId w:val="19"/>
  </w:num>
  <w:num w:numId="34" w16cid:durableId="1983078548">
    <w:abstractNumId w:val="19"/>
  </w:num>
  <w:num w:numId="35" w16cid:durableId="1363937445">
    <w:abstractNumId w:val="19"/>
  </w:num>
  <w:num w:numId="36" w16cid:durableId="813914915">
    <w:abstractNumId w:val="32"/>
  </w:num>
  <w:num w:numId="37" w16cid:durableId="1842356958">
    <w:abstractNumId w:val="23"/>
  </w:num>
  <w:num w:numId="38" w16cid:durableId="393166493">
    <w:abstractNumId w:val="25"/>
  </w:num>
  <w:num w:numId="39" w16cid:durableId="891497539">
    <w:abstractNumId w:val="26"/>
  </w:num>
  <w:num w:numId="40" w16cid:durableId="930352736">
    <w:abstractNumId w:val="8"/>
  </w:num>
  <w:num w:numId="41" w16cid:durableId="1612124228">
    <w:abstractNumId w:val="12"/>
  </w:num>
  <w:num w:numId="42" w16cid:durableId="668866885">
    <w:abstractNumId w:val="18"/>
  </w:num>
  <w:num w:numId="43" w16cid:durableId="1705406092">
    <w:abstractNumId w:val="9"/>
  </w:num>
  <w:num w:numId="44" w16cid:durableId="16601092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031D8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0D88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B7E40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9508A"/>
    <w:rsid w:val="004A1260"/>
    <w:rsid w:val="004A44F4"/>
    <w:rsid w:val="004A6793"/>
    <w:rsid w:val="004B23C2"/>
    <w:rsid w:val="004B28A2"/>
    <w:rsid w:val="004B4EAE"/>
    <w:rsid w:val="004B6F2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4A9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2B5E"/>
    <w:rsid w:val="00513350"/>
    <w:rsid w:val="00515650"/>
    <w:rsid w:val="00522424"/>
    <w:rsid w:val="00523465"/>
    <w:rsid w:val="00544550"/>
    <w:rsid w:val="00562E48"/>
    <w:rsid w:val="005671EC"/>
    <w:rsid w:val="00570E48"/>
    <w:rsid w:val="00575FEB"/>
    <w:rsid w:val="00597FD4"/>
    <w:rsid w:val="005A1F0B"/>
    <w:rsid w:val="005B5D60"/>
    <w:rsid w:val="005B65DC"/>
    <w:rsid w:val="005C5769"/>
    <w:rsid w:val="005C6709"/>
    <w:rsid w:val="005D484F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EE3"/>
    <w:rsid w:val="00637961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169A"/>
    <w:rsid w:val="006B4D0F"/>
    <w:rsid w:val="006B70A9"/>
    <w:rsid w:val="006B7FE7"/>
    <w:rsid w:val="006C08D8"/>
    <w:rsid w:val="006C1DC2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45714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A4B4C"/>
    <w:rsid w:val="008B2624"/>
    <w:rsid w:val="008B2B0B"/>
    <w:rsid w:val="008C026D"/>
    <w:rsid w:val="008C1F00"/>
    <w:rsid w:val="008C266C"/>
    <w:rsid w:val="008C7428"/>
    <w:rsid w:val="008D2FB0"/>
    <w:rsid w:val="008D6FFE"/>
    <w:rsid w:val="008E4978"/>
    <w:rsid w:val="008E501C"/>
    <w:rsid w:val="008E6834"/>
    <w:rsid w:val="009144B1"/>
    <w:rsid w:val="00920A00"/>
    <w:rsid w:val="00920D2A"/>
    <w:rsid w:val="009248DE"/>
    <w:rsid w:val="00930A0D"/>
    <w:rsid w:val="009427D8"/>
    <w:rsid w:val="009437BA"/>
    <w:rsid w:val="009478C7"/>
    <w:rsid w:val="00956F60"/>
    <w:rsid w:val="00960647"/>
    <w:rsid w:val="009734F2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E17E5"/>
    <w:rsid w:val="009E49B5"/>
    <w:rsid w:val="009E6423"/>
    <w:rsid w:val="00A03BB5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45FE3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1427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3BAF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4642F"/>
    <w:rsid w:val="00C527DD"/>
    <w:rsid w:val="00C5362A"/>
    <w:rsid w:val="00C71496"/>
    <w:rsid w:val="00C71E43"/>
    <w:rsid w:val="00C72D3C"/>
    <w:rsid w:val="00C75830"/>
    <w:rsid w:val="00C820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C5675"/>
    <w:rsid w:val="00DD29FD"/>
    <w:rsid w:val="00DE07CC"/>
    <w:rsid w:val="00DE2FBA"/>
    <w:rsid w:val="00DE6FAE"/>
    <w:rsid w:val="00DF1300"/>
    <w:rsid w:val="00DF3233"/>
    <w:rsid w:val="00DF36CC"/>
    <w:rsid w:val="00DF68DD"/>
    <w:rsid w:val="00E04B2E"/>
    <w:rsid w:val="00E07DC2"/>
    <w:rsid w:val="00E14111"/>
    <w:rsid w:val="00E148CA"/>
    <w:rsid w:val="00E173FD"/>
    <w:rsid w:val="00E229F1"/>
    <w:rsid w:val="00E2662F"/>
    <w:rsid w:val="00E33D1B"/>
    <w:rsid w:val="00E370A8"/>
    <w:rsid w:val="00E37A34"/>
    <w:rsid w:val="00E37BE6"/>
    <w:rsid w:val="00E40077"/>
    <w:rsid w:val="00E43229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81153"/>
    <w:rsid w:val="00E814DF"/>
    <w:rsid w:val="00E85B7B"/>
    <w:rsid w:val="00E862A3"/>
    <w:rsid w:val="00E86CEA"/>
    <w:rsid w:val="00E95090"/>
    <w:rsid w:val="00E9786A"/>
    <w:rsid w:val="00EA0F89"/>
    <w:rsid w:val="00EB37F0"/>
    <w:rsid w:val="00EB42EB"/>
    <w:rsid w:val="00EC1139"/>
    <w:rsid w:val="00EC3BA3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7C60-6022-4A76-846E-D686F179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1308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12</cp:revision>
  <dcterms:created xsi:type="dcterms:W3CDTF">2024-05-06T14:21:00Z</dcterms:created>
  <dcterms:modified xsi:type="dcterms:W3CDTF">2024-09-05T13:25:00Z</dcterms:modified>
</cp:coreProperties>
</file>