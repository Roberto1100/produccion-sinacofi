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5ECD2DA0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C376BC">
        <w:rPr>
          <w:rFonts w:ascii="Times New Roman" w:hAnsi="Times New Roman" w:cs="Times New Roman"/>
          <w:b/>
          <w:sz w:val="72"/>
          <w:szCs w:val="72"/>
        </w:rPr>
        <w:t>3</w:t>
      </w:r>
      <w:r w:rsidR="0001218A">
        <w:rPr>
          <w:rFonts w:ascii="Times New Roman" w:hAnsi="Times New Roman" w:cs="Times New Roman"/>
          <w:b/>
          <w:sz w:val="72"/>
          <w:szCs w:val="72"/>
        </w:rPr>
        <w:t>5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E4539D">
        <w:rPr>
          <w:rFonts w:ascii="Times New Roman" w:hAnsi="Times New Roman" w:cs="Times New Roman"/>
          <w:b/>
          <w:sz w:val="72"/>
          <w:szCs w:val="72"/>
        </w:rPr>
        <w:t>59</w:t>
      </w:r>
      <w:r w:rsidR="0001218A">
        <w:rPr>
          <w:rFonts w:ascii="Times New Roman" w:hAnsi="Times New Roman" w:cs="Times New Roman"/>
          <w:b/>
          <w:sz w:val="72"/>
          <w:szCs w:val="72"/>
        </w:rPr>
        <w:t>7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643D2BDB" w14:textId="3EEF5A3C" w:rsidR="000E768A" w:rsidRPr="000E768A" w:rsidRDefault="00473FD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1218A" w:rsidRPr="0001218A">
        <w:rPr>
          <w:rFonts w:ascii="Times New Roman" w:hAnsi="Times New Roman" w:cs="Times New Roman"/>
          <w:b/>
          <w:sz w:val="72"/>
          <w:szCs w:val="72"/>
        </w:rPr>
        <w:t>Tipo de depositante de ahorro previsional voluntario</w:t>
      </w: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8F0AB7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8F0AB7">
        <w:tc>
          <w:tcPr>
            <w:tcW w:w="1256" w:type="dxa"/>
          </w:tcPr>
          <w:p w14:paraId="43D80820" w14:textId="7F427649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376BC">
              <w:rPr>
                <w:rFonts w:ascii="Times New Roman" w:hAnsi="Times New Roman" w:cs="Times New Roman"/>
              </w:rPr>
              <w:t>3</w:t>
            </w:r>
            <w:r w:rsidR="000121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51BC97A7" w14:textId="1E92B809" w:rsidR="00187426" w:rsidRPr="00230F5A" w:rsidRDefault="001560DC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4558BB">
              <w:rPr>
                <w:rFonts w:ascii="Times New Roman" w:hAnsi="Times New Roman" w:cs="Times New Roman"/>
              </w:rPr>
              <w:t>9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29FAD2C8" w:rsidR="00187426" w:rsidRPr="00230F5A" w:rsidRDefault="00DC1CEB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>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5A4BDF" w:rsidRPr="00230F5A" w14:paraId="40308EA1" w14:textId="77777777" w:rsidTr="008F0AB7">
        <w:tc>
          <w:tcPr>
            <w:tcW w:w="1256" w:type="dxa"/>
          </w:tcPr>
          <w:p w14:paraId="5503DB73" w14:textId="7BE130AB" w:rsidR="005A4BDF" w:rsidRPr="00230F5A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342" w:type="dxa"/>
          </w:tcPr>
          <w:p w14:paraId="10069DE0" w14:textId="08EF0897" w:rsidR="005A4BDF" w:rsidRPr="00230F5A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C7D5DB6" w14:textId="77777777" w:rsidR="005A4BDF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080EA3A" w14:textId="77777777" w:rsidR="005A4BDF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4CA6AE7A" w:rsidR="005A4BDF" w:rsidRPr="00230F5A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6D837F48" w:rsidR="005A4BDF" w:rsidRPr="00230F5A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78977E3" w14:textId="77777777" w:rsidR="005A4BDF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1FC9224C" w:rsidR="005A4BDF" w:rsidRPr="00230F5A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5A4BDF" w:rsidRPr="00230F5A" w14:paraId="1B8DDF58" w14:textId="77777777" w:rsidTr="008F0AB7">
        <w:tc>
          <w:tcPr>
            <w:tcW w:w="1256" w:type="dxa"/>
          </w:tcPr>
          <w:p w14:paraId="21DC9D71" w14:textId="3FF16032" w:rsidR="005A4BDF" w:rsidRPr="00230F5A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342" w:type="dxa"/>
          </w:tcPr>
          <w:p w14:paraId="2790C18F" w14:textId="36B5F71E" w:rsidR="005A4BDF" w:rsidRPr="00230F5A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0412064" w14:textId="77777777" w:rsidR="005A4BDF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D844F6E" w14:textId="77777777" w:rsidR="005A4BDF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37E80428" w:rsidR="005A4BDF" w:rsidRPr="00230F5A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563ACF89" w:rsidR="005A4BDF" w:rsidRPr="00230F5A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4209" w:type="dxa"/>
          </w:tcPr>
          <w:p w14:paraId="731C7F72" w14:textId="77777777" w:rsidR="005A4BDF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Cambio en formula:</w:t>
            </w:r>
          </w:p>
          <w:p w14:paraId="6D386EF0" w14:textId="77777777" w:rsidR="005A4BDF" w:rsidRPr="005A4BDF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Dice:</w:t>
            </w:r>
            <w:r>
              <w:rPr>
                <w:b/>
                <w:bCs/>
                <w:color w:val="4472C4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A4BDF">
              <w:rPr>
                <w:rFonts w:ascii="Times New Roman" w:hAnsi="Times New Roman" w:cs="Times New Roman"/>
              </w:rPr>
              <w:t>CGC : NUMERO TOTAL DE CUENTAS ASOCIADAS (Suma del campo 5), siendo campo 5 igual a Tramo de saldo.</w:t>
            </w:r>
          </w:p>
          <w:p w14:paraId="3B30FCCD" w14:textId="77777777" w:rsidR="005A4BDF" w:rsidRPr="005A4BDF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23EE37E3" w14:textId="77777777" w:rsidR="005A4BDF" w:rsidRPr="005A4BDF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5A4BDF">
              <w:rPr>
                <w:rFonts w:ascii="Times New Roman" w:hAnsi="Times New Roman" w:cs="Times New Roman"/>
              </w:rPr>
              <w:t>Debe decir:</w:t>
            </w:r>
          </w:p>
          <w:p w14:paraId="1FEB28ED" w14:textId="273B0650" w:rsidR="005A4BDF" w:rsidRPr="00230F5A" w:rsidRDefault="005A4BDF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5A4BDF">
              <w:rPr>
                <w:rFonts w:ascii="Times New Roman" w:hAnsi="Times New Roman" w:cs="Times New Roman"/>
              </w:rPr>
              <w:t>CGC : NUMERO TOTAL DE CUENTAS ASOCIADAS (Suma del campo 7), siendo campo 7 igual a Numero de cuentas.</w:t>
            </w:r>
          </w:p>
        </w:tc>
      </w:tr>
      <w:tr w:rsidR="005A4BDF" w:rsidRPr="00230F5A" w14:paraId="0E0F6F18" w14:textId="77777777" w:rsidTr="008F0AB7">
        <w:tc>
          <w:tcPr>
            <w:tcW w:w="1256" w:type="dxa"/>
          </w:tcPr>
          <w:p w14:paraId="2CBE053E" w14:textId="421B279D" w:rsidR="005A4BDF" w:rsidRPr="00230F5A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342" w:type="dxa"/>
          </w:tcPr>
          <w:p w14:paraId="10DBDFF0" w14:textId="08408B3A" w:rsidR="005A4BDF" w:rsidRPr="00230F5A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29.08.2024</w:t>
            </w:r>
          </w:p>
        </w:tc>
        <w:tc>
          <w:tcPr>
            <w:tcW w:w="2046" w:type="dxa"/>
          </w:tcPr>
          <w:p w14:paraId="5E2AA771" w14:textId="76EB4DEE" w:rsidR="005A4BDF" w:rsidRPr="00230F5A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5668F2A" w14:textId="2680E69E" w:rsidR="005A4BDF" w:rsidRPr="00230F5A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4209" w:type="dxa"/>
          </w:tcPr>
          <w:p w14:paraId="4E1A8994" w14:textId="77777777" w:rsidR="005A4BDF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BUG: </w:t>
            </w:r>
            <w:r w:rsidRPr="00540241">
              <w:rPr>
                <w:rFonts w:ascii="Times New Roman" w:hAnsi="Times New Roman" w:cs="Times New Roman"/>
              </w:rPr>
              <w:t>22400</w:t>
            </w:r>
          </w:p>
          <w:p w14:paraId="4BA59F30" w14:textId="3D6B1975" w:rsidR="00540241" w:rsidRDefault="00C30FEA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Validación</w:t>
            </w:r>
            <w:r w:rsidR="00540241">
              <w:rPr>
                <w:rFonts w:ascii="Times New Roman" w:hAnsi="Times New Roman" w:cs="Times New Roman"/>
              </w:rPr>
              <w:t xml:space="preserve"> 12</w:t>
            </w:r>
          </w:p>
          <w:p w14:paraId="11DDAB07" w14:textId="023489F9" w:rsidR="00540241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Dice: </w:t>
            </w:r>
          </w:p>
          <w:p w14:paraId="0A2B2785" w14:textId="4C781C73" w:rsidR="00540241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540241">
              <w:rPr>
                <w:rFonts w:ascii="Times New Roman" w:hAnsi="Times New Roman" w:cs="Times New Roman"/>
              </w:rPr>
              <w:t xml:space="preserve">Validar que el campo </w:t>
            </w:r>
            <w:r>
              <w:rPr>
                <w:rFonts w:ascii="Times New Roman" w:hAnsi="Times New Roman" w:cs="Times New Roman"/>
              </w:rPr>
              <w:t>5</w:t>
            </w:r>
            <w:r w:rsidRPr="00540241">
              <w:rPr>
                <w:rFonts w:ascii="Times New Roman" w:hAnsi="Times New Roman" w:cs="Times New Roman"/>
              </w:rPr>
              <w:t xml:space="preserve"> debe ser numérico en caso de error (Error 85)</w:t>
            </w:r>
          </w:p>
          <w:p w14:paraId="07B9D59C" w14:textId="77777777" w:rsidR="00540241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7E1B9DD2" w14:textId="5C912623" w:rsidR="00540241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decir </w:t>
            </w:r>
          </w:p>
          <w:p w14:paraId="54ADC033" w14:textId="1AC1BC11" w:rsidR="00540241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540241">
              <w:rPr>
                <w:rFonts w:ascii="Times New Roman" w:hAnsi="Times New Roman" w:cs="Times New Roman"/>
              </w:rPr>
              <w:t>Validar que el campo 7 debe ser numérico en caso de error (Error 85)</w:t>
            </w:r>
          </w:p>
          <w:p w14:paraId="35A26028" w14:textId="77777777" w:rsidR="00540241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5B639A8B" w14:textId="77777777" w:rsidR="00540241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6A8F146C" w14:textId="04D8028D" w:rsidR="00540241" w:rsidRPr="00230F5A" w:rsidRDefault="00540241" w:rsidP="005A4BD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51F92" w:rsidRPr="00230F5A" w14:paraId="0ED6B361" w14:textId="77777777" w:rsidTr="008F0AB7">
        <w:tc>
          <w:tcPr>
            <w:tcW w:w="1256" w:type="dxa"/>
          </w:tcPr>
          <w:p w14:paraId="0125A8DD" w14:textId="40DE1B1A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342" w:type="dxa"/>
          </w:tcPr>
          <w:p w14:paraId="1CCBE228" w14:textId="4F3F0385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F76F3D6" w14:textId="77777777" w:rsidR="00151F92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1752F82" w14:textId="77777777" w:rsidR="00151F92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4AFD107" w14:textId="17AC751B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7F2DD3B" w14:textId="4F209BE1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291C833" w14:textId="77777777" w:rsidR="00151F92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4DBA0F37" w14:textId="77777777" w:rsidR="00151F92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75E67DC7" w14:textId="77777777" w:rsidR="00151F92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26744277" w14:textId="77777777" w:rsidR="00151F92" w:rsidRDefault="00151F92" w:rsidP="00151F9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55269CC8" w14:textId="77777777" w:rsidR="00151F92" w:rsidRDefault="00151F92" w:rsidP="00151F92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597E6C" w14:textId="77777777" w:rsidR="00151F92" w:rsidRPr="00AD54F4" w:rsidRDefault="00151F92" w:rsidP="00151F9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3B1E274E" w14:textId="1553BFF1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51F92" w:rsidRPr="00230F5A" w14:paraId="047125E2" w14:textId="77777777" w:rsidTr="008F0AB7">
        <w:tc>
          <w:tcPr>
            <w:tcW w:w="1256" w:type="dxa"/>
          </w:tcPr>
          <w:p w14:paraId="5DAC541F" w14:textId="77777777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51F92" w:rsidRPr="00230F5A" w14:paraId="45197F5C" w14:textId="77777777" w:rsidTr="008F0AB7">
        <w:tc>
          <w:tcPr>
            <w:tcW w:w="1256" w:type="dxa"/>
          </w:tcPr>
          <w:p w14:paraId="03C700B5" w14:textId="77777777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151F92" w:rsidRPr="00230F5A" w:rsidRDefault="00151F92" w:rsidP="00151F9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38"/>
      </w:tblGrid>
      <w:tr w:rsidR="00187426" w:rsidRPr="00F45E53" w14:paraId="0B646962" w14:textId="77777777" w:rsidTr="00421F7D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338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421F7D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38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421F7D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38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421F7D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1B3D11D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  <w:r w:rsidR="007E7C5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38" w:type="dxa"/>
          </w:tcPr>
          <w:p w14:paraId="189B6210" w14:textId="2F2B6DC8" w:rsidR="00187426" w:rsidRPr="00F45E53" w:rsidRDefault="00187426" w:rsidP="001800BE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</w:t>
            </w:r>
            <w:r w:rsidR="00E67EAD">
              <w:rPr>
                <w:rFonts w:ascii="Times New Roman" w:hAnsi="Times New Roman" w:cs="Times New Roman"/>
                <w:sz w:val="20"/>
              </w:rPr>
              <w:t>(</w:t>
            </w:r>
            <w:r w:rsidR="009B372A">
              <w:rPr>
                <w:rFonts w:ascii="Times New Roman" w:hAnsi="Times New Roman" w:cs="Times New Roman"/>
                <w:sz w:val="20"/>
              </w:rPr>
              <w:t>34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56C0573E" w14:textId="5662324D" w:rsidR="00187426" w:rsidRPr="00F45E53" w:rsidRDefault="00187426" w:rsidP="00187426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9B372A">
        <w:rPr>
          <w:rFonts w:ascii="Times New Roman" w:hAnsi="Times New Roman" w:cs="Times New Roman"/>
          <w:spacing w:val="-3"/>
        </w:rPr>
        <w:t xml:space="preserve">46 </w:t>
      </w:r>
      <w:r w:rsidRPr="00F45E53">
        <w:rPr>
          <w:rFonts w:ascii="Times New Roman" w:hAnsi="Times New Roman" w:cs="Times New Roman"/>
        </w:rPr>
        <w:t>bytes</w:t>
      </w:r>
    </w:p>
    <w:p w14:paraId="2BDFB76C" w14:textId="77777777" w:rsidR="00187426" w:rsidRDefault="00187426" w:rsidP="00187426">
      <w:pPr>
        <w:pStyle w:val="Textoindependiente"/>
        <w:rPr>
          <w:rFonts w:ascii="Times New Roman" w:hAnsi="Times New Roman" w:cs="Times New Roman"/>
          <w:i/>
        </w:rPr>
      </w:pPr>
    </w:p>
    <w:p w14:paraId="0F7A988E" w14:textId="77777777" w:rsidR="00F05DB5" w:rsidRDefault="00F05DB5" w:rsidP="00F05DB5">
      <w:pPr>
        <w:pStyle w:val="Textoindependiente"/>
        <w:spacing w:before="10"/>
        <w:rPr>
          <w:rFonts w:ascii="Times New Roman"/>
          <w:i/>
        </w:rPr>
      </w:pPr>
    </w:p>
    <w:p w14:paraId="7D609BEF" w14:textId="77777777" w:rsidR="003D2578" w:rsidRDefault="003D2578" w:rsidP="003D2578">
      <w:pPr>
        <w:rPr>
          <w:sz w:val="20"/>
        </w:rPr>
      </w:pPr>
    </w:p>
    <w:p w14:paraId="09CBD536" w14:textId="77777777" w:rsidR="009B372A" w:rsidRDefault="009B372A" w:rsidP="009B372A">
      <w:pPr>
        <w:pStyle w:val="Prrafodelista"/>
        <w:numPr>
          <w:ilvl w:val="5"/>
          <w:numId w:val="47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p w14:paraId="6BBF2CEA" w14:textId="77777777" w:rsidR="009B372A" w:rsidRDefault="009B372A" w:rsidP="009B372A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9B372A" w14:paraId="31BA9766" w14:textId="77777777" w:rsidTr="003524D5">
        <w:trPr>
          <w:trHeight w:val="299"/>
        </w:trPr>
        <w:tc>
          <w:tcPr>
            <w:tcW w:w="1366" w:type="dxa"/>
          </w:tcPr>
          <w:p w14:paraId="202B04F8" w14:textId="77777777" w:rsidR="009B372A" w:rsidRDefault="009B372A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2D6A7097" w14:textId="77777777" w:rsidR="009B372A" w:rsidRDefault="009B372A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76E2A2B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Modalidad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ahorro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previsional</w:t>
            </w:r>
            <w:proofErr w:type="spellEnd"/>
          </w:p>
        </w:tc>
        <w:tc>
          <w:tcPr>
            <w:tcW w:w="1747" w:type="dxa"/>
          </w:tcPr>
          <w:p w14:paraId="0854A13F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B372A" w14:paraId="22B8E18C" w14:textId="77777777" w:rsidTr="003524D5">
        <w:trPr>
          <w:trHeight w:val="299"/>
        </w:trPr>
        <w:tc>
          <w:tcPr>
            <w:tcW w:w="1366" w:type="dxa"/>
          </w:tcPr>
          <w:p w14:paraId="5E4EEFA8" w14:textId="77777777" w:rsidR="009B372A" w:rsidRDefault="009B372A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154CE470" w14:textId="77777777" w:rsidR="009B372A" w:rsidRDefault="009B372A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1E45F73" w14:textId="77777777" w:rsidR="009B372A" w:rsidRPr="009B372A" w:rsidRDefault="009B372A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9B372A">
              <w:rPr>
                <w:sz w:val="20"/>
                <w:lang w:val="es-CL"/>
              </w:rPr>
              <w:t>Tipo</w:t>
            </w:r>
            <w:r w:rsidRPr="009B372A">
              <w:rPr>
                <w:spacing w:val="-4"/>
                <w:sz w:val="20"/>
                <w:lang w:val="es-CL"/>
              </w:rPr>
              <w:t xml:space="preserve"> </w:t>
            </w:r>
            <w:r w:rsidRPr="009B372A">
              <w:rPr>
                <w:sz w:val="20"/>
                <w:lang w:val="es-CL"/>
              </w:rPr>
              <w:t>de</w:t>
            </w:r>
            <w:r w:rsidRPr="009B372A">
              <w:rPr>
                <w:spacing w:val="-4"/>
                <w:sz w:val="20"/>
                <w:lang w:val="es-CL"/>
              </w:rPr>
              <w:t xml:space="preserve"> </w:t>
            </w:r>
            <w:r w:rsidRPr="009B372A">
              <w:rPr>
                <w:sz w:val="20"/>
                <w:lang w:val="es-CL"/>
              </w:rPr>
              <w:t>plan</w:t>
            </w:r>
            <w:r w:rsidRPr="009B372A">
              <w:rPr>
                <w:spacing w:val="-1"/>
                <w:sz w:val="20"/>
                <w:lang w:val="es-CL"/>
              </w:rPr>
              <w:t xml:space="preserve"> </w:t>
            </w:r>
            <w:r w:rsidRPr="009B372A">
              <w:rPr>
                <w:sz w:val="20"/>
                <w:lang w:val="es-CL"/>
              </w:rPr>
              <w:t>de ahorro</w:t>
            </w:r>
            <w:r w:rsidRPr="009B372A">
              <w:rPr>
                <w:spacing w:val="-2"/>
                <w:sz w:val="20"/>
                <w:lang w:val="es-CL"/>
              </w:rPr>
              <w:t xml:space="preserve"> </w:t>
            </w:r>
            <w:r w:rsidRPr="009B372A">
              <w:rPr>
                <w:sz w:val="20"/>
                <w:lang w:val="es-CL"/>
              </w:rPr>
              <w:t>previsional</w:t>
            </w:r>
          </w:p>
        </w:tc>
        <w:tc>
          <w:tcPr>
            <w:tcW w:w="1747" w:type="dxa"/>
          </w:tcPr>
          <w:p w14:paraId="712E928B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B372A" w14:paraId="5C865A88" w14:textId="77777777" w:rsidTr="003524D5">
        <w:trPr>
          <w:trHeight w:val="299"/>
        </w:trPr>
        <w:tc>
          <w:tcPr>
            <w:tcW w:w="1366" w:type="dxa"/>
          </w:tcPr>
          <w:p w14:paraId="29B185DD" w14:textId="77777777" w:rsidR="009B372A" w:rsidRDefault="009B372A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1A692623" w14:textId="77777777" w:rsidR="009B372A" w:rsidRDefault="009B372A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EE8BEB1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Régimen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tributario</w:t>
            </w:r>
            <w:proofErr w:type="spellEnd"/>
          </w:p>
        </w:tc>
        <w:tc>
          <w:tcPr>
            <w:tcW w:w="1747" w:type="dxa"/>
          </w:tcPr>
          <w:p w14:paraId="51E86C0F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B372A" w14:paraId="3A9D8DF7" w14:textId="77777777" w:rsidTr="003524D5">
        <w:trPr>
          <w:trHeight w:val="299"/>
        </w:trPr>
        <w:tc>
          <w:tcPr>
            <w:tcW w:w="1366" w:type="dxa"/>
          </w:tcPr>
          <w:p w14:paraId="294C0081" w14:textId="77777777" w:rsidR="009B372A" w:rsidRDefault="009B372A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63BC1A52" w14:textId="77777777" w:rsidR="009B372A" w:rsidRDefault="009B372A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424AA43D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edad</w:t>
            </w:r>
            <w:proofErr w:type="spellEnd"/>
          </w:p>
        </w:tc>
        <w:tc>
          <w:tcPr>
            <w:tcW w:w="1747" w:type="dxa"/>
          </w:tcPr>
          <w:p w14:paraId="448B99F1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9B372A" w14:paraId="14ABDA9F" w14:textId="77777777" w:rsidTr="003524D5">
        <w:trPr>
          <w:trHeight w:val="299"/>
        </w:trPr>
        <w:tc>
          <w:tcPr>
            <w:tcW w:w="1366" w:type="dxa"/>
          </w:tcPr>
          <w:p w14:paraId="495C0749" w14:textId="77777777" w:rsidR="009B372A" w:rsidRDefault="009B372A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6A904B17" w14:textId="77777777" w:rsidR="009B372A" w:rsidRDefault="009B372A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C9DADD0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saldo</w:t>
            </w:r>
            <w:proofErr w:type="spellEnd"/>
          </w:p>
        </w:tc>
        <w:tc>
          <w:tcPr>
            <w:tcW w:w="1747" w:type="dxa"/>
          </w:tcPr>
          <w:p w14:paraId="0821D317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9B372A" w14:paraId="021B18FC" w14:textId="77777777" w:rsidTr="003524D5">
        <w:trPr>
          <w:trHeight w:val="301"/>
        </w:trPr>
        <w:tc>
          <w:tcPr>
            <w:tcW w:w="1366" w:type="dxa"/>
          </w:tcPr>
          <w:p w14:paraId="1FEEC142" w14:textId="77777777" w:rsidR="009B372A" w:rsidRDefault="009B372A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2578BCFF" w14:textId="77777777" w:rsidR="009B372A" w:rsidRDefault="009B372A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23F74912" w14:textId="77777777" w:rsidR="009B372A" w:rsidRDefault="009B372A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género</w:t>
            </w:r>
            <w:proofErr w:type="spellEnd"/>
          </w:p>
        </w:tc>
        <w:tc>
          <w:tcPr>
            <w:tcW w:w="1747" w:type="dxa"/>
          </w:tcPr>
          <w:p w14:paraId="60BB077C" w14:textId="77777777" w:rsidR="009B372A" w:rsidRDefault="009B372A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B372A" w14:paraId="375972C4" w14:textId="77777777" w:rsidTr="003524D5">
        <w:trPr>
          <w:trHeight w:val="300"/>
        </w:trPr>
        <w:tc>
          <w:tcPr>
            <w:tcW w:w="1366" w:type="dxa"/>
          </w:tcPr>
          <w:p w14:paraId="649A3577" w14:textId="77777777" w:rsidR="009B372A" w:rsidRDefault="009B372A" w:rsidP="003524D5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0B01FFBC" w14:textId="77777777" w:rsidR="009B372A" w:rsidRDefault="009B372A" w:rsidP="003524D5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6BC902F" w14:textId="77777777" w:rsidR="009B372A" w:rsidRDefault="009B372A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cuentas</w:t>
            </w:r>
            <w:proofErr w:type="spellEnd"/>
          </w:p>
        </w:tc>
        <w:tc>
          <w:tcPr>
            <w:tcW w:w="1747" w:type="dxa"/>
          </w:tcPr>
          <w:p w14:paraId="6AF44073" w14:textId="77777777" w:rsidR="009B372A" w:rsidRDefault="009B372A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9(08)</w:t>
            </w:r>
          </w:p>
        </w:tc>
      </w:tr>
      <w:tr w:rsidR="009B372A" w14:paraId="6544BEAA" w14:textId="77777777" w:rsidTr="003524D5">
        <w:trPr>
          <w:trHeight w:val="299"/>
        </w:trPr>
        <w:tc>
          <w:tcPr>
            <w:tcW w:w="1366" w:type="dxa"/>
          </w:tcPr>
          <w:p w14:paraId="7D948DC2" w14:textId="77777777" w:rsidR="009B372A" w:rsidRDefault="009B372A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470F5365" w14:textId="77777777" w:rsidR="009B372A" w:rsidRDefault="009B372A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31FF36B7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Bonificación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fiscal</w:t>
            </w:r>
          </w:p>
        </w:tc>
        <w:tc>
          <w:tcPr>
            <w:tcW w:w="1747" w:type="dxa"/>
          </w:tcPr>
          <w:p w14:paraId="26E2C8F9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B372A" w14:paraId="4B81FBE0" w14:textId="77777777" w:rsidTr="003524D5">
        <w:trPr>
          <w:trHeight w:val="299"/>
        </w:trPr>
        <w:tc>
          <w:tcPr>
            <w:tcW w:w="1366" w:type="dxa"/>
          </w:tcPr>
          <w:p w14:paraId="1953612B" w14:textId="77777777" w:rsidR="009B372A" w:rsidRDefault="009B372A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2EC36731" w14:textId="77777777" w:rsidR="009B372A" w:rsidRDefault="009B372A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95AA1F6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acumulado</w:t>
            </w:r>
            <w:proofErr w:type="spellEnd"/>
          </w:p>
        </w:tc>
        <w:tc>
          <w:tcPr>
            <w:tcW w:w="1747" w:type="dxa"/>
          </w:tcPr>
          <w:p w14:paraId="45042811" w14:textId="77777777" w:rsidR="009B372A" w:rsidRDefault="009B372A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54A8A933" w14:textId="0B242220" w:rsidR="009B372A" w:rsidRDefault="009B372A" w:rsidP="009B372A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46 Bytes</w:t>
      </w:r>
    </w:p>
    <w:p w14:paraId="11642735" w14:textId="77777777" w:rsidR="009B372A" w:rsidRDefault="009B372A" w:rsidP="003D2578">
      <w:pPr>
        <w:rPr>
          <w:sz w:val="20"/>
        </w:rPr>
        <w:sectPr w:rsidR="009B372A" w:rsidSect="004B4338">
          <w:pgSz w:w="12250" w:h="15850"/>
          <w:pgMar w:top="1380" w:right="840" w:bottom="880" w:left="920" w:header="567" w:footer="685" w:gutter="0"/>
          <w:cols w:space="720"/>
        </w:sectPr>
      </w:pPr>
    </w:p>
    <w:p w14:paraId="4A40D2CD" w14:textId="77777777" w:rsidR="003D2578" w:rsidRDefault="003D2578" w:rsidP="003D2578">
      <w:pPr>
        <w:pStyle w:val="Textoindependiente"/>
        <w:spacing w:before="10"/>
        <w:rPr>
          <w:rFonts w:ascii="Times New Roman"/>
          <w:i/>
          <w:sz w:val="7"/>
        </w:rPr>
      </w:pPr>
    </w:p>
    <w:p w14:paraId="0B1F658E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187426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3E51CC53" w14:textId="77777777" w:rsidR="00187426" w:rsidRPr="00773E3F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403C5C83" w:rsidR="00187426" w:rsidRDefault="00ED4BF2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9478E" w:rsidRPr="00B537DA" w14:paraId="77EB85D5" w14:textId="77777777" w:rsidTr="005C4751">
        <w:tc>
          <w:tcPr>
            <w:tcW w:w="562" w:type="dxa"/>
          </w:tcPr>
          <w:p w14:paraId="0B3DA8C7" w14:textId="4190C638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7808141" w14:textId="6A112164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9478E" w:rsidRPr="00B537DA" w14:paraId="3C4AA2B1" w14:textId="77777777" w:rsidTr="005C4751">
        <w:tc>
          <w:tcPr>
            <w:tcW w:w="562" w:type="dxa"/>
          </w:tcPr>
          <w:p w14:paraId="0AD181F5" w14:textId="2E3AEB5F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2734C81" w14:textId="25646086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9478E" w:rsidRPr="00B537DA" w14:paraId="5F853E7D" w14:textId="77777777" w:rsidTr="005C4751">
        <w:tc>
          <w:tcPr>
            <w:tcW w:w="562" w:type="dxa"/>
          </w:tcPr>
          <w:p w14:paraId="365BA1A0" w14:textId="16D7B353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454426D" w14:textId="6C0724EE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9478E" w:rsidRPr="00B537DA" w14:paraId="3E1099BA" w14:textId="77777777" w:rsidTr="005C4751">
        <w:tc>
          <w:tcPr>
            <w:tcW w:w="562" w:type="dxa"/>
          </w:tcPr>
          <w:p w14:paraId="6B97829F" w14:textId="6920BDFD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E7AF4DD" w14:textId="282572BF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9478E" w:rsidRPr="00B537DA" w14:paraId="5E25404D" w14:textId="77777777" w:rsidTr="005C4751">
        <w:tc>
          <w:tcPr>
            <w:tcW w:w="562" w:type="dxa"/>
          </w:tcPr>
          <w:p w14:paraId="3010C28E" w14:textId="3FAFC913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E048314" w14:textId="55C1C6E0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9478E" w:rsidRPr="00B537DA" w14:paraId="3A3C44E5" w14:textId="77777777" w:rsidTr="005C4751">
        <w:tc>
          <w:tcPr>
            <w:tcW w:w="562" w:type="dxa"/>
          </w:tcPr>
          <w:p w14:paraId="33734AA3" w14:textId="0F224D59" w:rsidR="00A9478E" w:rsidRDefault="00A9478E" w:rsidP="00A9478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032F58" w14:textId="63A11AE3" w:rsidR="00A9478E" w:rsidRDefault="00A9478E" w:rsidP="00A9478E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 w:rsidR="00CE7E9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numérico en caso de error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187426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10" w:name="_Toc161237970"/>
      <w:r w:rsidRPr="003F5278">
        <w:t>Formato de carátula de salida</w:t>
      </w:r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10DA71C7" w:rsidR="008C026D" w:rsidRDefault="00000000" w:rsidP="00187426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</w:r>
      <w:r>
        <w:rPr>
          <w:rFonts w:ascii="Times New Roman" w:hAnsi="Times New Roman" w:cs="Times New Roman"/>
          <w:color w:val="4472C4" w:themeColor="accent1"/>
        </w:rPr>
        <w:pict w14:anchorId="5668F06F">
          <v:group id="Grupo 1" o:spid="_x0000_s2066" style="width:416pt;height:111.5pt;mso-position-horizontal-relative:char;mso-position-vertical-relative:line" coordsize="9936,1832">
            <v:shape id="Freeform 3" o:spid="_x0000_s2067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8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274BA966" w14:textId="77777777" w:rsidR="00121001" w:rsidRDefault="00121001" w:rsidP="00121001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1CAE7A2F" w14:textId="77777777" w:rsidR="00121001" w:rsidRDefault="00121001" w:rsidP="00121001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6C922587" w14:textId="77777777" w:rsidR="00121001" w:rsidRDefault="00121001" w:rsidP="00121001">
                    <w:pPr>
                      <w:spacing w:before="1"/>
                      <w:rPr>
                        <w:sz w:val="20"/>
                      </w:rPr>
                    </w:pPr>
                  </w:p>
                  <w:p w14:paraId="3DB69EAF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21F2761E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6DAA2EDE" w14:textId="77777777" w:rsidR="00121001" w:rsidRDefault="00121001" w:rsidP="00121001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27AB5DE7" w14:textId="3625FD2E" w:rsidR="008C026D" w:rsidRPr="00230F5A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3C3C7D7E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3364EFB1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7CD7A5D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01E13C8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5C620219" w14:textId="77777777" w:rsidR="00E468B1" w:rsidRPr="00230F5A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6F2ED720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27B9A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6BA1533D" w:rsidR="00E27B9A" w:rsidRPr="0053696B" w:rsidRDefault="00E27B9A" w:rsidP="009B372A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44803FC2" w:rsidR="00E27B9A" w:rsidRPr="0053696B" w:rsidRDefault="00E27B9A" w:rsidP="009B372A">
            <w:pPr>
              <w:pStyle w:val="TableParagraph"/>
              <w:spacing w:before="18"/>
              <w:ind w:left="162" w:right="6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27D5A787" w:rsidR="00E27B9A" w:rsidRDefault="00E27B9A" w:rsidP="00E27B9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42F9B354" w:rsidR="00E27B9A" w:rsidRPr="00E27B9A" w:rsidRDefault="00E27B9A" w:rsidP="00E27B9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 (</w:t>
            </w:r>
            <w:proofErr w:type="spellStart"/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</w:t>
            </w:r>
            <w:proofErr w:type="spellEnd"/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</w:t>
            </w:r>
            <w:proofErr w:type="spellStart"/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detalle)</w:t>
            </w:r>
          </w:p>
        </w:tc>
        <w:tc>
          <w:tcPr>
            <w:tcW w:w="851" w:type="dxa"/>
          </w:tcPr>
          <w:p w14:paraId="6EC4A40D" w14:textId="77777777" w:rsidR="00E27B9A" w:rsidRPr="00F45E53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3604088F" w:rsidR="00E27B9A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E27B9A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6269DCBA" w:rsidR="00E27B9A" w:rsidRPr="0053696B" w:rsidRDefault="00E27B9A" w:rsidP="00651DF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16BC09BD" w:rsidR="00E27B9A" w:rsidRPr="0053696B" w:rsidRDefault="00E27B9A" w:rsidP="009B372A">
            <w:pPr>
              <w:pStyle w:val="TableParagraph"/>
              <w:spacing w:before="18"/>
              <w:ind w:left="162" w:right="6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3B01033F" w:rsidR="00E27B9A" w:rsidRPr="00E468B1" w:rsidRDefault="00E27B9A" w:rsidP="00E27B9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</w:t>
            </w:r>
            <w:r w:rsidR="009B372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</w:t>
            </w:r>
          </w:p>
        </w:tc>
        <w:tc>
          <w:tcPr>
            <w:tcW w:w="6095" w:type="dxa"/>
          </w:tcPr>
          <w:p w14:paraId="10EFFFB9" w14:textId="37211E24" w:rsidR="00E27B9A" w:rsidRPr="009B372A" w:rsidRDefault="009B372A" w:rsidP="00E27B9A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B372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TOTAL DE CUENTAS ASOCIADAS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(Suma del campo </w:t>
            </w:r>
            <w:r w:rsidR="009C1AD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851" w:type="dxa"/>
          </w:tcPr>
          <w:p w14:paraId="62321992" w14:textId="7F0711AD" w:rsidR="00E27B9A" w:rsidRPr="00F45E53" w:rsidRDefault="00E27B9A" w:rsidP="00E27B9A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70BED2D" w14:textId="53815229" w:rsidR="00E27B9A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</w:t>
            </w:r>
            <w:r w:rsidR="009B372A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  <w:tr w:rsidR="00E27B9A" w:rsidRPr="00F45E53" w14:paraId="4254D868" w14:textId="77777777" w:rsidTr="005C4751">
        <w:trPr>
          <w:trHeight w:val="268"/>
        </w:trPr>
        <w:tc>
          <w:tcPr>
            <w:tcW w:w="862" w:type="dxa"/>
          </w:tcPr>
          <w:p w14:paraId="3CE8C3BD" w14:textId="3A15AE99" w:rsidR="00E27B9A" w:rsidRPr="0053696B" w:rsidRDefault="00651DFB" w:rsidP="00651DF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48AA0E37" w14:textId="70EA6D00" w:rsidR="00E27B9A" w:rsidRPr="0053696B" w:rsidRDefault="00E27B9A" w:rsidP="009B372A">
            <w:pPr>
              <w:pStyle w:val="TableParagraph"/>
              <w:spacing w:before="18"/>
              <w:ind w:left="109" w:right="6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3EF03BAE" w14:textId="6C647D40" w:rsidR="00E27B9A" w:rsidRPr="0053696B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12E6B0A" w14:textId="662601F3" w:rsidR="00E27B9A" w:rsidRPr="0053696B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0CCD1688" w14:textId="77777777" w:rsidR="00E27B9A" w:rsidRPr="008A0A5D" w:rsidRDefault="00E27B9A" w:rsidP="00E27B9A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32E62637" w14:textId="77777777" w:rsidR="00E27B9A" w:rsidRPr="008A0A5D" w:rsidRDefault="00E27B9A" w:rsidP="00E27B9A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1C94B975" w14:textId="77777777" w:rsidR="00187426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C685B6A" w14:textId="7149713E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1C667EDC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20649CDA" w:rsidR="00187426" w:rsidRPr="00F45E53" w:rsidRDefault="00187426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8A0A5D">
              <w:rPr>
                <w:rFonts w:ascii="Times New Roman" w:hAnsi="Times New Roman" w:cs="Times New Roman"/>
                <w:color w:val="4472C4" w:themeColor="accent1"/>
                <w:sz w:val="20"/>
              </w:rPr>
              <w:t>,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3F3F1D3" w14:textId="2A919250" w:rsidR="00121001" w:rsidRPr="00230F5A" w:rsidRDefault="00121001" w:rsidP="0012100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 w:rsidR="00BB47C0"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1" w:name="_Toc161237971"/>
      <w:r w:rsidRPr="00230F5A">
        <w:rPr>
          <w:rFonts w:cs="Times New Roman"/>
        </w:rPr>
        <w:t>Definición de nombres</w:t>
      </w:r>
      <w:bookmarkEnd w:id="11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2" w:name="_Hlk150869745"/>
    </w:p>
    <w:bookmarkEnd w:id="12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13" w:name="_Toc161237972"/>
      <w:r w:rsidRPr="00A96CA0">
        <w:t>Archivo de salida a dest</w:t>
      </w:r>
      <w:ins w:id="14" w:author="Roberto Carrasco Venegas" w:date="2023-11-27T13:21:00Z">
        <w:r w:rsidRPr="00A96CA0">
          <w:t>i</w:t>
        </w:r>
      </w:ins>
      <w:r w:rsidRPr="00A96CA0">
        <w:t>no</w:t>
      </w:r>
      <w:bookmarkEnd w:id="13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5" w:name="_Toc161237973"/>
      <w:r w:rsidRPr="00A96CA0">
        <w:t>Archivo de da</w:t>
      </w:r>
      <w:ins w:id="16" w:author="Roberto Carrasco Venegas" w:date="2023-11-27T13:24:00Z">
        <w:r w:rsidRPr="00A96CA0">
          <w:t>t</w:t>
        </w:r>
      </w:ins>
      <w:r w:rsidRPr="00A96CA0">
        <w:t>os</w:t>
      </w:r>
      <w:bookmarkEnd w:id="15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731DB178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651DFB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17" w:name="_Toc161237974"/>
      <w:r w:rsidRPr="00230F5A">
        <w:t>Archivo Carát</w:t>
      </w:r>
      <w:r>
        <w:t>u</w:t>
      </w:r>
      <w:r w:rsidRPr="00230F5A">
        <w:t>la</w:t>
      </w:r>
      <w:bookmarkEnd w:id="17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6C6F030F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4A2DCD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="00651DFB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60526227"/>
      <w:bookmarkStart w:id="19" w:name="_Hlk151646289"/>
      <w:bookmarkStart w:id="20" w:name="_Hlk150869805"/>
      <w:bookmarkStart w:id="21" w:name="_Hlk151631830"/>
      <w:bookmarkStart w:id="22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097D656A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18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187426">
      <w:pPr>
        <w:pStyle w:val="Ttulo2"/>
        <w:numPr>
          <w:ilvl w:val="1"/>
          <w:numId w:val="7"/>
        </w:numPr>
        <w:ind w:left="1715" w:hanging="360"/>
      </w:pPr>
      <w:bookmarkStart w:id="23" w:name="_Toc161237975"/>
      <w:r>
        <w:t>Definición de correlativo</w:t>
      </w:r>
      <w:bookmarkEnd w:id="23"/>
    </w:p>
    <w:p w14:paraId="0D8131FC" w14:textId="77777777" w:rsidR="00187426" w:rsidRPr="00793B06" w:rsidRDefault="00187426" w:rsidP="00187426"/>
    <w:p w14:paraId="30674E70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4" w:name="_Toc161237976"/>
      <w:r>
        <w:t>Salida</w:t>
      </w:r>
      <w:bookmarkEnd w:id="24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19"/>
    <w:bookmarkEnd w:id="20"/>
    <w:p w14:paraId="5E1631E3" w14:textId="77777777" w:rsidR="00187426" w:rsidRPr="00793B06" w:rsidRDefault="00187426" w:rsidP="00187426"/>
    <w:p w14:paraId="1484AA8F" w14:textId="77777777" w:rsidR="00187426" w:rsidRDefault="00187426" w:rsidP="00187426">
      <w:pPr>
        <w:pStyle w:val="Ttulo2"/>
        <w:numPr>
          <w:ilvl w:val="2"/>
          <w:numId w:val="7"/>
        </w:numPr>
        <w:ind w:left="2610" w:hanging="360"/>
      </w:pPr>
      <w:bookmarkStart w:id="25" w:name="_Toc161237977"/>
      <w:r>
        <w:lastRenderedPageBreak/>
        <w:t>Entrada</w:t>
      </w:r>
      <w:bookmarkEnd w:id="25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800C1FF" w14:textId="77777777" w:rsidR="005F6D0F" w:rsidRPr="00B537DA" w:rsidRDefault="005F6D0F" w:rsidP="005F6D0F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6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6"/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187426">
      <w:pPr>
        <w:pStyle w:val="Ttulo1"/>
        <w:numPr>
          <w:ilvl w:val="0"/>
          <w:numId w:val="7"/>
        </w:numPr>
        <w:ind w:left="823"/>
      </w:pPr>
      <w:bookmarkStart w:id="27" w:name="_Toc161237978"/>
      <w:bookmarkEnd w:id="21"/>
      <w:bookmarkEnd w:id="22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7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53696B" w:rsidRPr="00F45E53" w14:paraId="3372138B" w14:textId="77777777" w:rsidTr="005C4751">
        <w:trPr>
          <w:trHeight w:val="268"/>
        </w:trPr>
        <w:tc>
          <w:tcPr>
            <w:tcW w:w="1239" w:type="dxa"/>
          </w:tcPr>
          <w:p w14:paraId="7F9FE76D" w14:textId="2441231E" w:rsidR="0053696B" w:rsidRPr="00F45E53" w:rsidRDefault="0053696B" w:rsidP="005369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5</w:t>
            </w:r>
          </w:p>
        </w:tc>
        <w:tc>
          <w:tcPr>
            <w:tcW w:w="293" w:type="dxa"/>
          </w:tcPr>
          <w:p w14:paraId="347E35C9" w14:textId="294053DC" w:rsidR="0053696B" w:rsidRPr="00F45E53" w:rsidRDefault="0053696B" w:rsidP="005369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68E23D27" w14:textId="11645324" w:rsidR="0053696B" w:rsidRPr="00F45E53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F6999CD" w14:textId="48D4C7E1" w:rsidR="0053696B" w:rsidRPr="00E65D27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</w:p>
        </w:tc>
        <w:tc>
          <w:tcPr>
            <w:tcW w:w="1144" w:type="dxa"/>
            <w:gridSpan w:val="2"/>
          </w:tcPr>
          <w:p w14:paraId="313E05D2" w14:textId="77777777" w:rsidR="0053696B" w:rsidRPr="00F45E53" w:rsidRDefault="0053696B" w:rsidP="005369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51DFB" w:rsidRPr="00F45E53" w14:paraId="0018C7DD" w14:textId="77777777" w:rsidTr="005C4751">
        <w:trPr>
          <w:trHeight w:val="268"/>
        </w:trPr>
        <w:tc>
          <w:tcPr>
            <w:tcW w:w="1239" w:type="dxa"/>
          </w:tcPr>
          <w:p w14:paraId="6870F4EE" w14:textId="301673EC" w:rsidR="00651DFB" w:rsidRPr="0053696B" w:rsidRDefault="00651DFB" w:rsidP="00651DF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293" w:type="dxa"/>
          </w:tcPr>
          <w:p w14:paraId="50713A6F" w14:textId="1D3D2D26" w:rsidR="00651DFB" w:rsidRPr="0053696B" w:rsidRDefault="00651DFB" w:rsidP="00651DF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22DB845A" w14:textId="35C104C2" w:rsidR="00651DFB" w:rsidRPr="0053696B" w:rsidRDefault="00651DFB" w:rsidP="00651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E27B9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CG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</w:t>
            </w:r>
          </w:p>
        </w:tc>
        <w:tc>
          <w:tcPr>
            <w:tcW w:w="5958" w:type="dxa"/>
          </w:tcPr>
          <w:p w14:paraId="5A7123DF" w14:textId="05689FA4" w:rsidR="00651DFB" w:rsidRPr="0053696B" w:rsidRDefault="00651DFB" w:rsidP="00651DF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B372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TOTAL DE CUENTAS ASOCIADAS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1144" w:type="dxa"/>
            <w:gridSpan w:val="2"/>
          </w:tcPr>
          <w:p w14:paraId="4179FE2C" w14:textId="2A896854" w:rsidR="00651DFB" w:rsidRDefault="00651DFB" w:rsidP="00651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51DFB" w:rsidRPr="00F45E53" w14:paraId="0EC65BDE" w14:textId="77777777" w:rsidTr="005C4751">
        <w:trPr>
          <w:trHeight w:val="268"/>
        </w:trPr>
        <w:tc>
          <w:tcPr>
            <w:tcW w:w="1239" w:type="dxa"/>
          </w:tcPr>
          <w:p w14:paraId="799D50B2" w14:textId="58A37FEF" w:rsidR="00651DFB" w:rsidRPr="0053696B" w:rsidRDefault="00651DFB" w:rsidP="00651DF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293" w:type="dxa"/>
          </w:tcPr>
          <w:p w14:paraId="232DB6F3" w14:textId="6496BF2F" w:rsidR="00651DFB" w:rsidRPr="0053696B" w:rsidRDefault="00651DFB" w:rsidP="00651DF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441" w:type="dxa"/>
          </w:tcPr>
          <w:p w14:paraId="2BD04C8A" w14:textId="06316870" w:rsidR="00651DFB" w:rsidRPr="0053696B" w:rsidRDefault="00651DFB" w:rsidP="00651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71150FD0" w14:textId="3080358E" w:rsidR="00651DFB" w:rsidRPr="0053696B" w:rsidRDefault="00651DFB" w:rsidP="00651DF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3696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144" w:type="dxa"/>
            <w:gridSpan w:val="2"/>
          </w:tcPr>
          <w:p w14:paraId="500C9BEB" w14:textId="673F7A8D" w:rsidR="00651DFB" w:rsidRDefault="00651DFB" w:rsidP="00651DF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8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8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187426">
      <w:pPr>
        <w:pStyle w:val="Prrafodelista"/>
        <w:numPr>
          <w:ilvl w:val="0"/>
          <w:numId w:val="4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187426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9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9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4B4338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2D675" w14:textId="77777777" w:rsidR="00DE5630" w:rsidRDefault="00DE5630" w:rsidP="00F10206">
      <w:pPr>
        <w:spacing w:after="0" w:line="240" w:lineRule="auto"/>
      </w:pPr>
      <w:r>
        <w:separator/>
      </w:r>
    </w:p>
  </w:endnote>
  <w:endnote w:type="continuationSeparator" w:id="0">
    <w:p w14:paraId="616E70D8" w14:textId="77777777" w:rsidR="00DE5630" w:rsidRDefault="00DE563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0E91321A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A9478E">
          <w:rPr>
            <w:noProof/>
            <w:lang w:val="en-US" w:bidi="es-ES"/>
          </w:rPr>
          <w:t>7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73397" w14:textId="77777777" w:rsidR="00DE5630" w:rsidRDefault="00DE5630" w:rsidP="00F10206">
      <w:pPr>
        <w:spacing w:after="0" w:line="240" w:lineRule="auto"/>
      </w:pPr>
      <w:r>
        <w:separator/>
      </w:r>
    </w:p>
  </w:footnote>
  <w:footnote w:type="continuationSeparator" w:id="0">
    <w:p w14:paraId="7DCE186E" w14:textId="77777777" w:rsidR="00DE5630" w:rsidRDefault="00DE563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8C26D8F"/>
    <w:multiLevelType w:val="multilevel"/>
    <w:tmpl w:val="9F168B78"/>
    <w:lvl w:ilvl="0">
      <w:start w:val="8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3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33392"/>
    <w:multiLevelType w:val="multilevel"/>
    <w:tmpl w:val="5CF0E87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154D79"/>
    <w:multiLevelType w:val="multilevel"/>
    <w:tmpl w:val="C15ECCB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9" w15:restartNumberingAfterBreak="0">
    <w:nsid w:val="46FF7A65"/>
    <w:multiLevelType w:val="hybridMultilevel"/>
    <w:tmpl w:val="FD0657DC"/>
    <w:lvl w:ilvl="0" w:tplc="006A505A">
      <w:start w:val="1"/>
      <w:numFmt w:val="lowerLetter"/>
      <w:lvlText w:val="%1)"/>
      <w:lvlJc w:val="left"/>
      <w:pPr>
        <w:ind w:left="19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8" w:hanging="360"/>
      </w:pPr>
    </w:lvl>
    <w:lvl w:ilvl="2" w:tplc="0C0A001B" w:tentative="1">
      <w:start w:val="1"/>
      <w:numFmt w:val="lowerRoman"/>
      <w:lvlText w:val="%3."/>
      <w:lvlJc w:val="right"/>
      <w:pPr>
        <w:ind w:left="3358" w:hanging="180"/>
      </w:pPr>
    </w:lvl>
    <w:lvl w:ilvl="3" w:tplc="0C0A000F" w:tentative="1">
      <w:start w:val="1"/>
      <w:numFmt w:val="decimal"/>
      <w:lvlText w:val="%4."/>
      <w:lvlJc w:val="left"/>
      <w:pPr>
        <w:ind w:left="4078" w:hanging="360"/>
      </w:pPr>
    </w:lvl>
    <w:lvl w:ilvl="4" w:tplc="0C0A0019" w:tentative="1">
      <w:start w:val="1"/>
      <w:numFmt w:val="lowerLetter"/>
      <w:lvlText w:val="%5."/>
      <w:lvlJc w:val="left"/>
      <w:pPr>
        <w:ind w:left="4798" w:hanging="360"/>
      </w:pPr>
    </w:lvl>
    <w:lvl w:ilvl="5" w:tplc="0C0A001B" w:tentative="1">
      <w:start w:val="1"/>
      <w:numFmt w:val="lowerRoman"/>
      <w:lvlText w:val="%6."/>
      <w:lvlJc w:val="right"/>
      <w:pPr>
        <w:ind w:left="5518" w:hanging="180"/>
      </w:pPr>
    </w:lvl>
    <w:lvl w:ilvl="6" w:tplc="0C0A000F" w:tentative="1">
      <w:start w:val="1"/>
      <w:numFmt w:val="decimal"/>
      <w:lvlText w:val="%7."/>
      <w:lvlJc w:val="left"/>
      <w:pPr>
        <w:ind w:left="6238" w:hanging="360"/>
      </w:pPr>
    </w:lvl>
    <w:lvl w:ilvl="7" w:tplc="0C0A0019" w:tentative="1">
      <w:start w:val="1"/>
      <w:numFmt w:val="lowerLetter"/>
      <w:lvlText w:val="%8."/>
      <w:lvlJc w:val="left"/>
      <w:pPr>
        <w:ind w:left="6958" w:hanging="360"/>
      </w:pPr>
    </w:lvl>
    <w:lvl w:ilvl="8" w:tplc="0C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20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A56CA"/>
    <w:multiLevelType w:val="multilevel"/>
    <w:tmpl w:val="9692FC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61DB4FBD"/>
    <w:multiLevelType w:val="multilevel"/>
    <w:tmpl w:val="B4466B1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F8D0CB3"/>
    <w:multiLevelType w:val="multilevel"/>
    <w:tmpl w:val="CCA8C1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num w:numId="1" w16cid:durableId="1778523137">
    <w:abstractNumId w:val="32"/>
  </w:num>
  <w:num w:numId="2" w16cid:durableId="826943594">
    <w:abstractNumId w:val="6"/>
  </w:num>
  <w:num w:numId="3" w16cid:durableId="490565774">
    <w:abstractNumId w:val="3"/>
  </w:num>
  <w:num w:numId="4" w16cid:durableId="1014772498">
    <w:abstractNumId w:val="36"/>
  </w:num>
  <w:num w:numId="5" w16cid:durableId="1461263952">
    <w:abstractNumId w:val="23"/>
  </w:num>
  <w:num w:numId="6" w16cid:durableId="681126179">
    <w:abstractNumId w:val="16"/>
  </w:num>
  <w:num w:numId="7" w16cid:durableId="1364670445">
    <w:abstractNumId w:val="2"/>
  </w:num>
  <w:num w:numId="8" w16cid:durableId="1885865048">
    <w:abstractNumId w:val="21"/>
  </w:num>
  <w:num w:numId="9" w16cid:durableId="1779986487">
    <w:abstractNumId w:val="10"/>
  </w:num>
  <w:num w:numId="10" w16cid:durableId="720902788">
    <w:abstractNumId w:val="17"/>
  </w:num>
  <w:num w:numId="11" w16cid:durableId="467161642">
    <w:abstractNumId w:val="31"/>
  </w:num>
  <w:num w:numId="12" w16cid:durableId="486822893">
    <w:abstractNumId w:val="38"/>
  </w:num>
  <w:num w:numId="13" w16cid:durableId="1154024537">
    <w:abstractNumId w:val="29"/>
  </w:num>
  <w:num w:numId="14" w16cid:durableId="1228568518">
    <w:abstractNumId w:val="33"/>
  </w:num>
  <w:num w:numId="15" w16cid:durableId="1838841710">
    <w:abstractNumId w:val="39"/>
  </w:num>
  <w:num w:numId="16" w16cid:durableId="246042803">
    <w:abstractNumId w:val="7"/>
  </w:num>
  <w:num w:numId="17" w16cid:durableId="2114861093">
    <w:abstractNumId w:val="35"/>
  </w:num>
  <w:num w:numId="18" w16cid:durableId="1148982228">
    <w:abstractNumId w:val="1"/>
  </w:num>
  <w:num w:numId="19" w16cid:durableId="1337920362">
    <w:abstractNumId w:val="37"/>
  </w:num>
  <w:num w:numId="20" w16cid:durableId="1233127753">
    <w:abstractNumId w:val="13"/>
  </w:num>
  <w:num w:numId="21" w16cid:durableId="209612259">
    <w:abstractNumId w:val="25"/>
  </w:num>
  <w:num w:numId="22" w16cid:durableId="1593468593">
    <w:abstractNumId w:val="22"/>
  </w:num>
  <w:num w:numId="23" w16cid:durableId="1520583707">
    <w:abstractNumId w:val="11"/>
  </w:num>
  <w:num w:numId="24" w16cid:durableId="1119105355">
    <w:abstractNumId w:val="30"/>
  </w:num>
  <w:num w:numId="25" w16cid:durableId="193927973">
    <w:abstractNumId w:val="5"/>
  </w:num>
  <w:num w:numId="26" w16cid:durableId="1293558230">
    <w:abstractNumId w:val="4"/>
  </w:num>
  <w:num w:numId="27" w16cid:durableId="1741170595">
    <w:abstractNumId w:val="20"/>
  </w:num>
  <w:num w:numId="28" w16cid:durableId="1516648407">
    <w:abstractNumId w:val="20"/>
  </w:num>
  <w:num w:numId="29" w16cid:durableId="1809476219">
    <w:abstractNumId w:val="20"/>
  </w:num>
  <w:num w:numId="30" w16cid:durableId="1692413506">
    <w:abstractNumId w:val="20"/>
  </w:num>
  <w:num w:numId="31" w16cid:durableId="1973097638">
    <w:abstractNumId w:val="0"/>
  </w:num>
  <w:num w:numId="32" w16cid:durableId="1581064195">
    <w:abstractNumId w:val="14"/>
  </w:num>
  <w:num w:numId="33" w16cid:durableId="1579053542">
    <w:abstractNumId w:val="20"/>
  </w:num>
  <w:num w:numId="34" w16cid:durableId="929315890">
    <w:abstractNumId w:val="20"/>
  </w:num>
  <w:num w:numId="35" w16cid:durableId="2041659245">
    <w:abstractNumId w:val="20"/>
  </w:num>
  <w:num w:numId="36" w16cid:durableId="214048451">
    <w:abstractNumId w:val="34"/>
  </w:num>
  <w:num w:numId="37" w16cid:durableId="1150443944">
    <w:abstractNumId w:val="24"/>
  </w:num>
  <w:num w:numId="38" w16cid:durableId="2089302601">
    <w:abstractNumId w:val="26"/>
  </w:num>
  <w:num w:numId="39" w16cid:durableId="294408997">
    <w:abstractNumId w:val="28"/>
  </w:num>
  <w:num w:numId="40" w16cid:durableId="1262642479">
    <w:abstractNumId w:val="8"/>
  </w:num>
  <w:num w:numId="41" w16cid:durableId="120150019">
    <w:abstractNumId w:val="12"/>
  </w:num>
  <w:num w:numId="42" w16cid:durableId="1808013235">
    <w:abstractNumId w:val="19"/>
  </w:num>
  <w:num w:numId="43" w16cid:durableId="1360396844">
    <w:abstractNumId w:val="9"/>
  </w:num>
  <w:num w:numId="44" w16cid:durableId="1574773834">
    <w:abstractNumId w:val="18"/>
  </w:num>
  <w:num w:numId="45" w16cid:durableId="725908871">
    <w:abstractNumId w:val="15"/>
  </w:num>
  <w:num w:numId="46" w16cid:durableId="1846433658">
    <w:abstractNumId w:val="27"/>
  </w:num>
  <w:num w:numId="47" w16cid:durableId="1445735880">
    <w:abstractNumId w:val="4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10366"/>
    <w:rsid w:val="000105A8"/>
    <w:rsid w:val="0001218A"/>
    <w:rsid w:val="00012742"/>
    <w:rsid w:val="000159D4"/>
    <w:rsid w:val="0002549C"/>
    <w:rsid w:val="00026595"/>
    <w:rsid w:val="00032746"/>
    <w:rsid w:val="00035F9D"/>
    <w:rsid w:val="00036445"/>
    <w:rsid w:val="000465DB"/>
    <w:rsid w:val="00051F19"/>
    <w:rsid w:val="00055995"/>
    <w:rsid w:val="00056880"/>
    <w:rsid w:val="000649E3"/>
    <w:rsid w:val="0006551A"/>
    <w:rsid w:val="000663BD"/>
    <w:rsid w:val="000701D0"/>
    <w:rsid w:val="00072D31"/>
    <w:rsid w:val="00080252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001"/>
    <w:rsid w:val="0012149F"/>
    <w:rsid w:val="00127BFC"/>
    <w:rsid w:val="001306C1"/>
    <w:rsid w:val="00141EDF"/>
    <w:rsid w:val="00142918"/>
    <w:rsid w:val="00144266"/>
    <w:rsid w:val="0014443F"/>
    <w:rsid w:val="00151F92"/>
    <w:rsid w:val="00152807"/>
    <w:rsid w:val="00153DED"/>
    <w:rsid w:val="00154B3D"/>
    <w:rsid w:val="001560DC"/>
    <w:rsid w:val="0015616A"/>
    <w:rsid w:val="00161E02"/>
    <w:rsid w:val="00162832"/>
    <w:rsid w:val="00163D7A"/>
    <w:rsid w:val="001647BF"/>
    <w:rsid w:val="00167584"/>
    <w:rsid w:val="00172F3D"/>
    <w:rsid w:val="0017479B"/>
    <w:rsid w:val="001800BE"/>
    <w:rsid w:val="00182D60"/>
    <w:rsid w:val="00182DC4"/>
    <w:rsid w:val="00184622"/>
    <w:rsid w:val="00186CB0"/>
    <w:rsid w:val="00187426"/>
    <w:rsid w:val="001912BC"/>
    <w:rsid w:val="00191E60"/>
    <w:rsid w:val="0019366D"/>
    <w:rsid w:val="001943F6"/>
    <w:rsid w:val="001A2A39"/>
    <w:rsid w:val="001A5519"/>
    <w:rsid w:val="001B122E"/>
    <w:rsid w:val="001B1D01"/>
    <w:rsid w:val="001C0052"/>
    <w:rsid w:val="001C1FCA"/>
    <w:rsid w:val="001C4D1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03C5"/>
    <w:rsid w:val="0027161B"/>
    <w:rsid w:val="00273BB4"/>
    <w:rsid w:val="00276FA5"/>
    <w:rsid w:val="00284E6A"/>
    <w:rsid w:val="00294E79"/>
    <w:rsid w:val="00296526"/>
    <w:rsid w:val="002A13B4"/>
    <w:rsid w:val="002A3D3E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40E64"/>
    <w:rsid w:val="00341DA2"/>
    <w:rsid w:val="0034206F"/>
    <w:rsid w:val="00346716"/>
    <w:rsid w:val="003539A1"/>
    <w:rsid w:val="00353FCC"/>
    <w:rsid w:val="00356D09"/>
    <w:rsid w:val="00356F35"/>
    <w:rsid w:val="00357A35"/>
    <w:rsid w:val="00357B0A"/>
    <w:rsid w:val="00360252"/>
    <w:rsid w:val="003645E9"/>
    <w:rsid w:val="00386793"/>
    <w:rsid w:val="003920D1"/>
    <w:rsid w:val="003A508D"/>
    <w:rsid w:val="003B2354"/>
    <w:rsid w:val="003B2729"/>
    <w:rsid w:val="003C048C"/>
    <w:rsid w:val="003C483F"/>
    <w:rsid w:val="003D1CEF"/>
    <w:rsid w:val="003D2578"/>
    <w:rsid w:val="003D589E"/>
    <w:rsid w:val="003E2C3A"/>
    <w:rsid w:val="003E42CB"/>
    <w:rsid w:val="003F025E"/>
    <w:rsid w:val="003F5278"/>
    <w:rsid w:val="0040464B"/>
    <w:rsid w:val="004116FD"/>
    <w:rsid w:val="00411E32"/>
    <w:rsid w:val="0041204F"/>
    <w:rsid w:val="00421CF1"/>
    <w:rsid w:val="00421F7D"/>
    <w:rsid w:val="004231CD"/>
    <w:rsid w:val="004270E6"/>
    <w:rsid w:val="004307DB"/>
    <w:rsid w:val="004341B5"/>
    <w:rsid w:val="00443E8F"/>
    <w:rsid w:val="004453F6"/>
    <w:rsid w:val="00446EF8"/>
    <w:rsid w:val="00453AE1"/>
    <w:rsid w:val="004558BB"/>
    <w:rsid w:val="00465EE6"/>
    <w:rsid w:val="00473FDA"/>
    <w:rsid w:val="00475470"/>
    <w:rsid w:val="00477EA2"/>
    <w:rsid w:val="004839DA"/>
    <w:rsid w:val="0049508A"/>
    <w:rsid w:val="004A1260"/>
    <w:rsid w:val="004A2DCD"/>
    <w:rsid w:val="004A44F4"/>
    <w:rsid w:val="004A6793"/>
    <w:rsid w:val="004B23C2"/>
    <w:rsid w:val="004B28A2"/>
    <w:rsid w:val="004B4338"/>
    <w:rsid w:val="004B7993"/>
    <w:rsid w:val="004C450B"/>
    <w:rsid w:val="004C75BD"/>
    <w:rsid w:val="004D07A5"/>
    <w:rsid w:val="004D0C43"/>
    <w:rsid w:val="004D2967"/>
    <w:rsid w:val="004D3648"/>
    <w:rsid w:val="004D38B3"/>
    <w:rsid w:val="004E113D"/>
    <w:rsid w:val="004E2484"/>
    <w:rsid w:val="004E65A5"/>
    <w:rsid w:val="004F0504"/>
    <w:rsid w:val="004F1CB7"/>
    <w:rsid w:val="004F39F4"/>
    <w:rsid w:val="004F47CB"/>
    <w:rsid w:val="004F4C51"/>
    <w:rsid w:val="004F5409"/>
    <w:rsid w:val="00506FFF"/>
    <w:rsid w:val="00510095"/>
    <w:rsid w:val="00510E53"/>
    <w:rsid w:val="00512B5E"/>
    <w:rsid w:val="00513350"/>
    <w:rsid w:val="00515650"/>
    <w:rsid w:val="005178F1"/>
    <w:rsid w:val="00522424"/>
    <w:rsid w:val="00523465"/>
    <w:rsid w:val="0053696B"/>
    <w:rsid w:val="00540241"/>
    <w:rsid w:val="00544550"/>
    <w:rsid w:val="00562E48"/>
    <w:rsid w:val="005671EC"/>
    <w:rsid w:val="00570E48"/>
    <w:rsid w:val="00571874"/>
    <w:rsid w:val="00575FEB"/>
    <w:rsid w:val="00597FD4"/>
    <w:rsid w:val="005A1F0B"/>
    <w:rsid w:val="005A248E"/>
    <w:rsid w:val="005A4BDF"/>
    <w:rsid w:val="005B5D60"/>
    <w:rsid w:val="005B65DC"/>
    <w:rsid w:val="005C5769"/>
    <w:rsid w:val="005C6709"/>
    <w:rsid w:val="005F6D0F"/>
    <w:rsid w:val="005F7E53"/>
    <w:rsid w:val="00601681"/>
    <w:rsid w:val="00603543"/>
    <w:rsid w:val="006113C9"/>
    <w:rsid w:val="00611BAA"/>
    <w:rsid w:val="00614DA5"/>
    <w:rsid w:val="006166FA"/>
    <w:rsid w:val="00620059"/>
    <w:rsid w:val="00621843"/>
    <w:rsid w:val="00626876"/>
    <w:rsid w:val="00627EDB"/>
    <w:rsid w:val="00634B74"/>
    <w:rsid w:val="00634EE3"/>
    <w:rsid w:val="00637961"/>
    <w:rsid w:val="00641173"/>
    <w:rsid w:val="00641BC5"/>
    <w:rsid w:val="006437B6"/>
    <w:rsid w:val="00644807"/>
    <w:rsid w:val="00646F7F"/>
    <w:rsid w:val="00647FC9"/>
    <w:rsid w:val="00651DFB"/>
    <w:rsid w:val="00655667"/>
    <w:rsid w:val="00661AC6"/>
    <w:rsid w:val="00664671"/>
    <w:rsid w:val="00666E1A"/>
    <w:rsid w:val="0067254A"/>
    <w:rsid w:val="006835D7"/>
    <w:rsid w:val="006852C5"/>
    <w:rsid w:val="00686E84"/>
    <w:rsid w:val="0069591F"/>
    <w:rsid w:val="00696251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21B8"/>
    <w:rsid w:val="006C25C7"/>
    <w:rsid w:val="006C571B"/>
    <w:rsid w:val="006D2868"/>
    <w:rsid w:val="006D45CE"/>
    <w:rsid w:val="006E00D1"/>
    <w:rsid w:val="006F07F7"/>
    <w:rsid w:val="006F384B"/>
    <w:rsid w:val="006F50D7"/>
    <w:rsid w:val="006F53A6"/>
    <w:rsid w:val="006F65AF"/>
    <w:rsid w:val="0070260B"/>
    <w:rsid w:val="00706C67"/>
    <w:rsid w:val="0071053E"/>
    <w:rsid w:val="007147F8"/>
    <w:rsid w:val="00716618"/>
    <w:rsid w:val="00733759"/>
    <w:rsid w:val="007357C6"/>
    <w:rsid w:val="00736753"/>
    <w:rsid w:val="00736D3A"/>
    <w:rsid w:val="00740324"/>
    <w:rsid w:val="00740C70"/>
    <w:rsid w:val="00742ED4"/>
    <w:rsid w:val="0074630E"/>
    <w:rsid w:val="007500F3"/>
    <w:rsid w:val="00750CE4"/>
    <w:rsid w:val="00751AC3"/>
    <w:rsid w:val="00756D4B"/>
    <w:rsid w:val="007662EA"/>
    <w:rsid w:val="00780A30"/>
    <w:rsid w:val="00785F5D"/>
    <w:rsid w:val="00787368"/>
    <w:rsid w:val="00787AE9"/>
    <w:rsid w:val="00793858"/>
    <w:rsid w:val="007B56DB"/>
    <w:rsid w:val="007B6066"/>
    <w:rsid w:val="007C18B3"/>
    <w:rsid w:val="007C2A8E"/>
    <w:rsid w:val="007D03A4"/>
    <w:rsid w:val="007D140C"/>
    <w:rsid w:val="007D409B"/>
    <w:rsid w:val="007D77A9"/>
    <w:rsid w:val="007E38CF"/>
    <w:rsid w:val="007E4974"/>
    <w:rsid w:val="007E5A3C"/>
    <w:rsid w:val="007E5DA4"/>
    <w:rsid w:val="007E7C5B"/>
    <w:rsid w:val="007F7F8C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0F15"/>
    <w:rsid w:val="00856920"/>
    <w:rsid w:val="00857076"/>
    <w:rsid w:val="008640F8"/>
    <w:rsid w:val="00865882"/>
    <w:rsid w:val="008661A8"/>
    <w:rsid w:val="00874BCF"/>
    <w:rsid w:val="00883631"/>
    <w:rsid w:val="0089028B"/>
    <w:rsid w:val="00891C53"/>
    <w:rsid w:val="008932A1"/>
    <w:rsid w:val="008A0A5D"/>
    <w:rsid w:val="008A17BE"/>
    <w:rsid w:val="008B2624"/>
    <w:rsid w:val="008B2B0B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834"/>
    <w:rsid w:val="008F0AB7"/>
    <w:rsid w:val="009144B1"/>
    <w:rsid w:val="00920A00"/>
    <w:rsid w:val="00920D2A"/>
    <w:rsid w:val="00922A55"/>
    <w:rsid w:val="009248DE"/>
    <w:rsid w:val="00930A0D"/>
    <w:rsid w:val="009427D8"/>
    <w:rsid w:val="009437BA"/>
    <w:rsid w:val="009478C7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B372A"/>
    <w:rsid w:val="009C0AC5"/>
    <w:rsid w:val="009C1AD0"/>
    <w:rsid w:val="009D12F3"/>
    <w:rsid w:val="009E17E5"/>
    <w:rsid w:val="009E6423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9478E"/>
    <w:rsid w:val="00AA6E30"/>
    <w:rsid w:val="00AA7158"/>
    <w:rsid w:val="00AB11E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38F"/>
    <w:rsid w:val="00B229CD"/>
    <w:rsid w:val="00B245B6"/>
    <w:rsid w:val="00B34DB0"/>
    <w:rsid w:val="00B46EC9"/>
    <w:rsid w:val="00B46F4F"/>
    <w:rsid w:val="00B46F5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86519"/>
    <w:rsid w:val="00B87677"/>
    <w:rsid w:val="00B90006"/>
    <w:rsid w:val="00B943A0"/>
    <w:rsid w:val="00B96893"/>
    <w:rsid w:val="00BA247F"/>
    <w:rsid w:val="00BA59EB"/>
    <w:rsid w:val="00BA7C27"/>
    <w:rsid w:val="00BB47C0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4F80"/>
    <w:rsid w:val="00C15D58"/>
    <w:rsid w:val="00C1705B"/>
    <w:rsid w:val="00C22F7F"/>
    <w:rsid w:val="00C30FEA"/>
    <w:rsid w:val="00C34426"/>
    <w:rsid w:val="00C35004"/>
    <w:rsid w:val="00C35C77"/>
    <w:rsid w:val="00C36169"/>
    <w:rsid w:val="00C376BC"/>
    <w:rsid w:val="00C4642F"/>
    <w:rsid w:val="00C527DD"/>
    <w:rsid w:val="00C71496"/>
    <w:rsid w:val="00C71E43"/>
    <w:rsid w:val="00C72D3C"/>
    <w:rsid w:val="00C75830"/>
    <w:rsid w:val="00C82038"/>
    <w:rsid w:val="00C90E3F"/>
    <w:rsid w:val="00C967A1"/>
    <w:rsid w:val="00CA0AE4"/>
    <w:rsid w:val="00CA7A34"/>
    <w:rsid w:val="00CB3011"/>
    <w:rsid w:val="00CB3359"/>
    <w:rsid w:val="00CB6FC1"/>
    <w:rsid w:val="00CC035F"/>
    <w:rsid w:val="00CD62B8"/>
    <w:rsid w:val="00CE47ED"/>
    <w:rsid w:val="00CE7E9E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23639"/>
    <w:rsid w:val="00D3155F"/>
    <w:rsid w:val="00D31E6D"/>
    <w:rsid w:val="00D41FAB"/>
    <w:rsid w:val="00D4790F"/>
    <w:rsid w:val="00D50A78"/>
    <w:rsid w:val="00D5246E"/>
    <w:rsid w:val="00D63443"/>
    <w:rsid w:val="00D71044"/>
    <w:rsid w:val="00D71879"/>
    <w:rsid w:val="00D734FF"/>
    <w:rsid w:val="00D75878"/>
    <w:rsid w:val="00D923F1"/>
    <w:rsid w:val="00D92C2E"/>
    <w:rsid w:val="00D97610"/>
    <w:rsid w:val="00DA5A1D"/>
    <w:rsid w:val="00DB1EDF"/>
    <w:rsid w:val="00DB4117"/>
    <w:rsid w:val="00DB52BA"/>
    <w:rsid w:val="00DB53EB"/>
    <w:rsid w:val="00DB59ED"/>
    <w:rsid w:val="00DB7980"/>
    <w:rsid w:val="00DC1CEB"/>
    <w:rsid w:val="00DC1D90"/>
    <w:rsid w:val="00DC3021"/>
    <w:rsid w:val="00DC42E7"/>
    <w:rsid w:val="00DD29FD"/>
    <w:rsid w:val="00DE07CC"/>
    <w:rsid w:val="00DE2FBA"/>
    <w:rsid w:val="00DE5630"/>
    <w:rsid w:val="00DE6FAE"/>
    <w:rsid w:val="00DF0B65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27B9A"/>
    <w:rsid w:val="00E33D1B"/>
    <w:rsid w:val="00E370A8"/>
    <w:rsid w:val="00E37BE6"/>
    <w:rsid w:val="00E40077"/>
    <w:rsid w:val="00E43229"/>
    <w:rsid w:val="00E4539D"/>
    <w:rsid w:val="00E468B1"/>
    <w:rsid w:val="00E54504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765DF"/>
    <w:rsid w:val="00E81153"/>
    <w:rsid w:val="00E814DF"/>
    <w:rsid w:val="00E862A3"/>
    <w:rsid w:val="00E86CEA"/>
    <w:rsid w:val="00E9149D"/>
    <w:rsid w:val="00E95090"/>
    <w:rsid w:val="00E9786A"/>
    <w:rsid w:val="00EA0F89"/>
    <w:rsid w:val="00EB42EB"/>
    <w:rsid w:val="00EC1139"/>
    <w:rsid w:val="00EC5056"/>
    <w:rsid w:val="00ED4238"/>
    <w:rsid w:val="00ED4BF2"/>
    <w:rsid w:val="00ED6E5E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306E"/>
    <w:rsid w:val="00FB3424"/>
    <w:rsid w:val="00FB402C"/>
    <w:rsid w:val="00FD1A65"/>
    <w:rsid w:val="00FD253A"/>
    <w:rsid w:val="00FD530F"/>
    <w:rsid w:val="00FD7847"/>
    <w:rsid w:val="00FE1DBC"/>
    <w:rsid w:val="00FE70BE"/>
    <w:rsid w:val="00FF031F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B70D6-48C4-4DDD-9573-9F3E27A7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10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144</cp:revision>
  <dcterms:created xsi:type="dcterms:W3CDTF">2024-03-06T13:21:00Z</dcterms:created>
  <dcterms:modified xsi:type="dcterms:W3CDTF">2024-09-05T13:39:00Z</dcterms:modified>
</cp:coreProperties>
</file>