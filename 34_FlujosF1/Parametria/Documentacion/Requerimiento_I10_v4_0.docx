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4CB00216" w14:textId="6796F9FE" w:rsidR="0045244A" w:rsidRPr="00C81B70" w:rsidRDefault="00B01B02" w:rsidP="0045244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45244A" w:rsidRPr="00F45E53">
        <w:rPr>
          <w:rFonts w:ascii="Times New Roman" w:hAnsi="Times New Roman" w:cs="Times New Roman"/>
          <w:b/>
          <w:sz w:val="72"/>
          <w:szCs w:val="72"/>
        </w:rPr>
        <w:t>I</w:t>
      </w:r>
      <w:r w:rsidR="00AA41D6">
        <w:rPr>
          <w:rFonts w:ascii="Times New Roman" w:hAnsi="Times New Roman" w:cs="Times New Roman"/>
          <w:b/>
          <w:sz w:val="72"/>
          <w:szCs w:val="72"/>
        </w:rPr>
        <w:t>10</w:t>
      </w:r>
      <w:r w:rsidR="0045244A">
        <w:rPr>
          <w:rFonts w:ascii="Times New Roman" w:hAnsi="Times New Roman" w:cs="Times New Roman"/>
          <w:b/>
          <w:sz w:val="72"/>
          <w:szCs w:val="72"/>
        </w:rPr>
        <w:t>(</w:t>
      </w:r>
      <w:r w:rsidR="00C81B70">
        <w:rPr>
          <w:rFonts w:ascii="Times New Roman" w:hAnsi="Times New Roman" w:cs="Times New Roman"/>
          <w:b/>
          <w:sz w:val="72"/>
          <w:szCs w:val="72"/>
        </w:rPr>
        <w:t>8</w:t>
      </w:r>
      <w:r w:rsidR="005C2CEF">
        <w:rPr>
          <w:rFonts w:ascii="Times New Roman" w:hAnsi="Times New Roman" w:cs="Times New Roman"/>
          <w:b/>
          <w:sz w:val="72"/>
          <w:szCs w:val="72"/>
        </w:rPr>
        <w:t>6</w:t>
      </w:r>
      <w:r w:rsidR="00AA41D6">
        <w:rPr>
          <w:rFonts w:ascii="Times New Roman" w:hAnsi="Times New Roman" w:cs="Times New Roman"/>
          <w:b/>
          <w:sz w:val="72"/>
          <w:szCs w:val="72"/>
        </w:rPr>
        <w:t>6</w:t>
      </w:r>
      <w:r w:rsidR="0045244A">
        <w:rPr>
          <w:rFonts w:ascii="Times New Roman" w:hAnsi="Times New Roman" w:cs="Times New Roman"/>
          <w:b/>
          <w:sz w:val="72"/>
          <w:szCs w:val="72"/>
        </w:rPr>
        <w:t>)-</w:t>
      </w:r>
      <w:r w:rsidR="00AA41D6" w:rsidRPr="00AA41D6">
        <w:rPr>
          <w:rFonts w:ascii="Arial MT"/>
          <w:sz w:val="16"/>
        </w:rPr>
        <w:t xml:space="preserve"> </w:t>
      </w:r>
      <w:r w:rsidR="00AA41D6" w:rsidRPr="00AA41D6">
        <w:rPr>
          <w:rFonts w:ascii="Times New Roman" w:hAnsi="Times New Roman" w:cs="Times New Roman"/>
          <w:b/>
          <w:sz w:val="72"/>
          <w:szCs w:val="72"/>
        </w:rPr>
        <w:t>Antecedentes de directores y gerentes de filiales y sociedades</w:t>
      </w:r>
      <w:r w:rsidR="0045244A" w:rsidRPr="00D97065">
        <w:t xml:space="preserve"> </w:t>
      </w:r>
    </w:p>
    <w:p w14:paraId="207EDD71" w14:textId="7F70CE9F" w:rsidR="004B7993" w:rsidRPr="00C81B70" w:rsidRDefault="004B7993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1BA62CBB" w14:textId="77777777" w:rsidR="00C4642F" w:rsidRPr="00230F5A" w:rsidRDefault="00C4642F" w:rsidP="00C4642F">
      <w:pPr>
        <w:rPr>
          <w:rFonts w:ascii="Times New Roman" w:hAnsi="Times New Roman" w:cs="Times New Roman"/>
          <w:sz w:val="72"/>
          <w:szCs w:val="72"/>
        </w:rPr>
      </w:pP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686BC4E7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34.55pt;margin-top:10.3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30C0B481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736592A2" w14:textId="77777777" w:rsidR="002A6FC8" w:rsidRDefault="002A6FC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28831DA" w14:textId="404D5FEB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7ED9612C" w14:textId="2C5D9F10" w:rsidR="00AA1F71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509606" w:history="1">
            <w:r w:rsidR="00AA1F71" w:rsidRPr="00A067AE">
              <w:rPr>
                <w:rStyle w:val="Hipervnculo"/>
                <w:noProof/>
              </w:rPr>
              <w:t>1.</w:t>
            </w:r>
            <w:r w:rsidR="00AA1F71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AA1F71" w:rsidRPr="00A067AE">
              <w:rPr>
                <w:rStyle w:val="Hipervnculo"/>
                <w:noProof/>
              </w:rPr>
              <w:t>Definición de estructuras</w:t>
            </w:r>
            <w:r w:rsidR="00AA1F71">
              <w:rPr>
                <w:noProof/>
                <w:webHidden/>
              </w:rPr>
              <w:tab/>
            </w:r>
            <w:r w:rsidR="00AA1F71">
              <w:rPr>
                <w:noProof/>
                <w:webHidden/>
              </w:rPr>
              <w:fldChar w:fldCharType="begin"/>
            </w:r>
            <w:r w:rsidR="00AA1F71">
              <w:rPr>
                <w:noProof/>
                <w:webHidden/>
              </w:rPr>
              <w:instrText xml:space="preserve"> PAGEREF _Toc162509606 \h </w:instrText>
            </w:r>
            <w:r w:rsidR="00AA1F71">
              <w:rPr>
                <w:noProof/>
                <w:webHidden/>
              </w:rPr>
            </w:r>
            <w:r w:rsidR="00AA1F71">
              <w:rPr>
                <w:noProof/>
                <w:webHidden/>
              </w:rPr>
              <w:fldChar w:fldCharType="separate"/>
            </w:r>
            <w:r w:rsidR="00AA1F71">
              <w:rPr>
                <w:noProof/>
                <w:webHidden/>
              </w:rPr>
              <w:t>4</w:t>
            </w:r>
            <w:r w:rsidR="00AA1F71">
              <w:rPr>
                <w:noProof/>
                <w:webHidden/>
              </w:rPr>
              <w:fldChar w:fldCharType="end"/>
            </w:r>
          </w:hyperlink>
        </w:p>
        <w:p w14:paraId="7471E332" w14:textId="207E0697" w:rsidR="00AA1F71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2509607" w:history="1">
            <w:r w:rsidR="00AA1F71" w:rsidRPr="00A067AE">
              <w:rPr>
                <w:rStyle w:val="Hipervnculo"/>
                <w:noProof/>
              </w:rPr>
              <w:t>1.1.</w:t>
            </w:r>
            <w:r w:rsidR="00AA1F71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AA1F71" w:rsidRPr="00A067AE">
              <w:rPr>
                <w:rStyle w:val="Hipervnculo"/>
                <w:bCs/>
                <w:noProof/>
              </w:rPr>
              <w:t xml:space="preserve">Archivo de datos del emisor  </w:t>
            </w:r>
            <w:r w:rsidR="00AA1F71" w:rsidRPr="00A067AE">
              <w:rPr>
                <w:rStyle w:val="Hipervnculo"/>
                <w:noProof/>
              </w:rPr>
              <w:t>Manual Sistema de Información Bancos - Sistema Contable (cmfchile.cl)</w:t>
            </w:r>
            <w:r w:rsidR="00AA1F71">
              <w:rPr>
                <w:noProof/>
                <w:webHidden/>
              </w:rPr>
              <w:tab/>
            </w:r>
            <w:r w:rsidR="00AA1F71">
              <w:rPr>
                <w:noProof/>
                <w:webHidden/>
              </w:rPr>
              <w:fldChar w:fldCharType="begin"/>
            </w:r>
            <w:r w:rsidR="00AA1F71">
              <w:rPr>
                <w:noProof/>
                <w:webHidden/>
              </w:rPr>
              <w:instrText xml:space="preserve"> PAGEREF _Toc162509607 \h </w:instrText>
            </w:r>
            <w:r w:rsidR="00AA1F71">
              <w:rPr>
                <w:noProof/>
                <w:webHidden/>
              </w:rPr>
            </w:r>
            <w:r w:rsidR="00AA1F71">
              <w:rPr>
                <w:noProof/>
                <w:webHidden/>
              </w:rPr>
              <w:fldChar w:fldCharType="separate"/>
            </w:r>
            <w:r w:rsidR="00AA1F71">
              <w:rPr>
                <w:noProof/>
                <w:webHidden/>
              </w:rPr>
              <w:t>4</w:t>
            </w:r>
            <w:r w:rsidR="00AA1F71">
              <w:rPr>
                <w:noProof/>
                <w:webHidden/>
              </w:rPr>
              <w:fldChar w:fldCharType="end"/>
            </w:r>
          </w:hyperlink>
        </w:p>
        <w:p w14:paraId="5025EC13" w14:textId="01D8CD8E" w:rsidR="00AA1F71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2509608" w:history="1">
            <w:r w:rsidR="00AA1F71" w:rsidRPr="00A067AE">
              <w:rPr>
                <w:rStyle w:val="Hipervnculo"/>
                <w:noProof/>
              </w:rPr>
              <w:t>2.</w:t>
            </w:r>
            <w:r w:rsidR="00AA1F71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AA1F71" w:rsidRPr="00A067AE">
              <w:rPr>
                <w:rStyle w:val="Hipervnculo"/>
                <w:noProof/>
              </w:rPr>
              <w:t>Validaciones</w:t>
            </w:r>
            <w:r w:rsidR="00AA1F71">
              <w:rPr>
                <w:noProof/>
                <w:webHidden/>
              </w:rPr>
              <w:tab/>
            </w:r>
            <w:r w:rsidR="00AA1F71">
              <w:rPr>
                <w:noProof/>
                <w:webHidden/>
              </w:rPr>
              <w:fldChar w:fldCharType="begin"/>
            </w:r>
            <w:r w:rsidR="00AA1F71">
              <w:rPr>
                <w:noProof/>
                <w:webHidden/>
              </w:rPr>
              <w:instrText xml:space="preserve"> PAGEREF _Toc162509608 \h </w:instrText>
            </w:r>
            <w:r w:rsidR="00AA1F71">
              <w:rPr>
                <w:noProof/>
                <w:webHidden/>
              </w:rPr>
            </w:r>
            <w:r w:rsidR="00AA1F71">
              <w:rPr>
                <w:noProof/>
                <w:webHidden/>
              </w:rPr>
              <w:fldChar w:fldCharType="separate"/>
            </w:r>
            <w:r w:rsidR="00AA1F71">
              <w:rPr>
                <w:noProof/>
                <w:webHidden/>
              </w:rPr>
              <w:t>5</w:t>
            </w:r>
            <w:r w:rsidR="00AA1F71">
              <w:rPr>
                <w:noProof/>
                <w:webHidden/>
              </w:rPr>
              <w:fldChar w:fldCharType="end"/>
            </w:r>
          </w:hyperlink>
        </w:p>
        <w:p w14:paraId="59DE78EE" w14:textId="17802E16" w:rsidR="00AA1F71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2509609" w:history="1">
            <w:r w:rsidR="00AA1F71" w:rsidRPr="00A067AE">
              <w:rPr>
                <w:rStyle w:val="Hipervnculo"/>
                <w:noProof/>
              </w:rPr>
              <w:t>2.1.</w:t>
            </w:r>
            <w:r w:rsidR="00AA1F71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AA1F71" w:rsidRPr="00A067AE">
              <w:rPr>
                <w:rStyle w:val="Hipervnculo"/>
                <w:noProof/>
              </w:rPr>
              <w:t>Archivo de datos</w:t>
            </w:r>
            <w:r w:rsidR="00AA1F71">
              <w:rPr>
                <w:noProof/>
                <w:webHidden/>
              </w:rPr>
              <w:tab/>
            </w:r>
            <w:r w:rsidR="00AA1F71">
              <w:rPr>
                <w:noProof/>
                <w:webHidden/>
              </w:rPr>
              <w:fldChar w:fldCharType="begin"/>
            </w:r>
            <w:r w:rsidR="00AA1F71">
              <w:rPr>
                <w:noProof/>
                <w:webHidden/>
              </w:rPr>
              <w:instrText xml:space="preserve"> PAGEREF _Toc162509609 \h </w:instrText>
            </w:r>
            <w:r w:rsidR="00AA1F71">
              <w:rPr>
                <w:noProof/>
                <w:webHidden/>
              </w:rPr>
            </w:r>
            <w:r w:rsidR="00AA1F71">
              <w:rPr>
                <w:noProof/>
                <w:webHidden/>
              </w:rPr>
              <w:fldChar w:fldCharType="separate"/>
            </w:r>
            <w:r w:rsidR="00AA1F71">
              <w:rPr>
                <w:noProof/>
                <w:webHidden/>
              </w:rPr>
              <w:t>5</w:t>
            </w:r>
            <w:r w:rsidR="00AA1F71">
              <w:rPr>
                <w:noProof/>
                <w:webHidden/>
              </w:rPr>
              <w:fldChar w:fldCharType="end"/>
            </w:r>
          </w:hyperlink>
        </w:p>
        <w:p w14:paraId="46D22F1B" w14:textId="359E8FD0" w:rsidR="00AA1F71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2509610" w:history="1">
            <w:r w:rsidR="00AA1F71" w:rsidRPr="00A067AE">
              <w:rPr>
                <w:rStyle w:val="Hipervnculo"/>
                <w:noProof/>
              </w:rPr>
              <w:t>3.</w:t>
            </w:r>
            <w:r w:rsidR="00AA1F71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AA1F71" w:rsidRPr="00A067AE">
              <w:rPr>
                <w:rStyle w:val="Hipervnculo"/>
                <w:noProof/>
              </w:rPr>
              <w:t>Construyendo la carátula de salida</w:t>
            </w:r>
            <w:r w:rsidR="00AA1F71">
              <w:rPr>
                <w:noProof/>
                <w:webHidden/>
              </w:rPr>
              <w:tab/>
            </w:r>
            <w:r w:rsidR="00AA1F71">
              <w:rPr>
                <w:noProof/>
                <w:webHidden/>
              </w:rPr>
              <w:fldChar w:fldCharType="begin"/>
            </w:r>
            <w:r w:rsidR="00AA1F71">
              <w:rPr>
                <w:noProof/>
                <w:webHidden/>
              </w:rPr>
              <w:instrText xml:space="preserve"> PAGEREF _Toc162509610 \h </w:instrText>
            </w:r>
            <w:r w:rsidR="00AA1F71">
              <w:rPr>
                <w:noProof/>
                <w:webHidden/>
              </w:rPr>
            </w:r>
            <w:r w:rsidR="00AA1F71">
              <w:rPr>
                <w:noProof/>
                <w:webHidden/>
              </w:rPr>
              <w:fldChar w:fldCharType="separate"/>
            </w:r>
            <w:r w:rsidR="00AA1F71">
              <w:rPr>
                <w:noProof/>
                <w:webHidden/>
              </w:rPr>
              <w:t>6</w:t>
            </w:r>
            <w:r w:rsidR="00AA1F71">
              <w:rPr>
                <w:noProof/>
                <w:webHidden/>
              </w:rPr>
              <w:fldChar w:fldCharType="end"/>
            </w:r>
          </w:hyperlink>
        </w:p>
        <w:p w14:paraId="08660730" w14:textId="7FA73247" w:rsidR="00AA1F71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2509611" w:history="1">
            <w:r w:rsidR="00AA1F71" w:rsidRPr="00A067AE">
              <w:rPr>
                <w:rStyle w:val="Hipervnculo"/>
                <w:noProof/>
              </w:rPr>
              <w:t>3.1.</w:t>
            </w:r>
            <w:r w:rsidR="00AA1F71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AA1F71" w:rsidRPr="00A067AE">
              <w:rPr>
                <w:rStyle w:val="Hipervnculo"/>
                <w:noProof/>
              </w:rPr>
              <w:t>Formato de carátula de salida</w:t>
            </w:r>
            <w:r w:rsidR="00AA1F71">
              <w:rPr>
                <w:noProof/>
                <w:webHidden/>
              </w:rPr>
              <w:tab/>
            </w:r>
            <w:r w:rsidR="00AA1F71">
              <w:rPr>
                <w:noProof/>
                <w:webHidden/>
              </w:rPr>
              <w:fldChar w:fldCharType="begin"/>
            </w:r>
            <w:r w:rsidR="00AA1F71">
              <w:rPr>
                <w:noProof/>
                <w:webHidden/>
              </w:rPr>
              <w:instrText xml:space="preserve"> PAGEREF _Toc162509611 \h </w:instrText>
            </w:r>
            <w:r w:rsidR="00AA1F71">
              <w:rPr>
                <w:noProof/>
                <w:webHidden/>
              </w:rPr>
            </w:r>
            <w:r w:rsidR="00AA1F71">
              <w:rPr>
                <w:noProof/>
                <w:webHidden/>
              </w:rPr>
              <w:fldChar w:fldCharType="separate"/>
            </w:r>
            <w:r w:rsidR="00AA1F71">
              <w:rPr>
                <w:noProof/>
                <w:webHidden/>
              </w:rPr>
              <w:t>6</w:t>
            </w:r>
            <w:r w:rsidR="00AA1F71">
              <w:rPr>
                <w:noProof/>
                <w:webHidden/>
              </w:rPr>
              <w:fldChar w:fldCharType="end"/>
            </w:r>
          </w:hyperlink>
        </w:p>
        <w:p w14:paraId="4D2E70E3" w14:textId="1DF27FA4" w:rsidR="00AA1F71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2509612" w:history="1">
            <w:r w:rsidR="00AA1F71" w:rsidRPr="00A067AE">
              <w:rPr>
                <w:rStyle w:val="Hipervnculo"/>
                <w:bCs/>
                <w:noProof/>
              </w:rPr>
              <w:t>4.</w:t>
            </w:r>
            <w:r w:rsidR="00AA1F71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AA1F71" w:rsidRPr="00A067AE">
              <w:rPr>
                <w:rStyle w:val="Hipervnculo"/>
                <w:noProof/>
              </w:rPr>
              <w:t>Definición de nombres</w:t>
            </w:r>
            <w:r w:rsidR="00AA1F71">
              <w:rPr>
                <w:noProof/>
                <w:webHidden/>
              </w:rPr>
              <w:tab/>
            </w:r>
            <w:r w:rsidR="00AA1F71">
              <w:rPr>
                <w:noProof/>
                <w:webHidden/>
              </w:rPr>
              <w:fldChar w:fldCharType="begin"/>
            </w:r>
            <w:r w:rsidR="00AA1F71">
              <w:rPr>
                <w:noProof/>
                <w:webHidden/>
              </w:rPr>
              <w:instrText xml:space="preserve"> PAGEREF _Toc162509612 \h </w:instrText>
            </w:r>
            <w:r w:rsidR="00AA1F71">
              <w:rPr>
                <w:noProof/>
                <w:webHidden/>
              </w:rPr>
            </w:r>
            <w:r w:rsidR="00AA1F71">
              <w:rPr>
                <w:noProof/>
                <w:webHidden/>
              </w:rPr>
              <w:fldChar w:fldCharType="separate"/>
            </w:r>
            <w:r w:rsidR="00AA1F71">
              <w:rPr>
                <w:noProof/>
                <w:webHidden/>
              </w:rPr>
              <w:t>8</w:t>
            </w:r>
            <w:r w:rsidR="00AA1F71">
              <w:rPr>
                <w:noProof/>
                <w:webHidden/>
              </w:rPr>
              <w:fldChar w:fldCharType="end"/>
            </w:r>
          </w:hyperlink>
        </w:p>
        <w:p w14:paraId="09AD9401" w14:textId="541D0047" w:rsidR="00AA1F71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2509613" w:history="1">
            <w:r w:rsidR="00AA1F71" w:rsidRPr="00A067AE">
              <w:rPr>
                <w:rStyle w:val="Hipervnculo"/>
                <w:noProof/>
              </w:rPr>
              <w:t>4.1.</w:t>
            </w:r>
            <w:r w:rsidR="00AA1F71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AA1F71" w:rsidRPr="00A067AE">
              <w:rPr>
                <w:rStyle w:val="Hipervnculo"/>
                <w:noProof/>
              </w:rPr>
              <w:t>Archivo de salida a destino</w:t>
            </w:r>
            <w:r w:rsidR="00AA1F71">
              <w:rPr>
                <w:noProof/>
                <w:webHidden/>
              </w:rPr>
              <w:tab/>
            </w:r>
            <w:r w:rsidR="00AA1F71">
              <w:rPr>
                <w:noProof/>
                <w:webHidden/>
              </w:rPr>
              <w:fldChar w:fldCharType="begin"/>
            </w:r>
            <w:r w:rsidR="00AA1F71">
              <w:rPr>
                <w:noProof/>
                <w:webHidden/>
              </w:rPr>
              <w:instrText xml:space="preserve"> PAGEREF _Toc162509613 \h </w:instrText>
            </w:r>
            <w:r w:rsidR="00AA1F71">
              <w:rPr>
                <w:noProof/>
                <w:webHidden/>
              </w:rPr>
            </w:r>
            <w:r w:rsidR="00AA1F71">
              <w:rPr>
                <w:noProof/>
                <w:webHidden/>
              </w:rPr>
              <w:fldChar w:fldCharType="separate"/>
            </w:r>
            <w:r w:rsidR="00AA1F71">
              <w:rPr>
                <w:noProof/>
                <w:webHidden/>
              </w:rPr>
              <w:t>8</w:t>
            </w:r>
            <w:r w:rsidR="00AA1F71">
              <w:rPr>
                <w:noProof/>
                <w:webHidden/>
              </w:rPr>
              <w:fldChar w:fldCharType="end"/>
            </w:r>
          </w:hyperlink>
        </w:p>
        <w:p w14:paraId="63138E2D" w14:textId="21C72020" w:rsidR="00AA1F71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2509614" w:history="1">
            <w:r w:rsidR="00AA1F71" w:rsidRPr="00A067AE">
              <w:rPr>
                <w:rStyle w:val="Hipervnculo"/>
                <w:noProof/>
              </w:rPr>
              <w:t>4.1.1.</w:t>
            </w:r>
            <w:r w:rsidR="00AA1F71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AA1F71" w:rsidRPr="00A067AE">
              <w:rPr>
                <w:rStyle w:val="Hipervnculo"/>
                <w:noProof/>
              </w:rPr>
              <w:t>Archivo de datos</w:t>
            </w:r>
            <w:r w:rsidR="00AA1F71">
              <w:rPr>
                <w:noProof/>
                <w:webHidden/>
              </w:rPr>
              <w:tab/>
            </w:r>
            <w:r w:rsidR="00AA1F71">
              <w:rPr>
                <w:noProof/>
                <w:webHidden/>
              </w:rPr>
              <w:fldChar w:fldCharType="begin"/>
            </w:r>
            <w:r w:rsidR="00AA1F71">
              <w:rPr>
                <w:noProof/>
                <w:webHidden/>
              </w:rPr>
              <w:instrText xml:space="preserve"> PAGEREF _Toc162509614 \h </w:instrText>
            </w:r>
            <w:r w:rsidR="00AA1F71">
              <w:rPr>
                <w:noProof/>
                <w:webHidden/>
              </w:rPr>
            </w:r>
            <w:r w:rsidR="00AA1F71">
              <w:rPr>
                <w:noProof/>
                <w:webHidden/>
              </w:rPr>
              <w:fldChar w:fldCharType="separate"/>
            </w:r>
            <w:r w:rsidR="00AA1F71">
              <w:rPr>
                <w:noProof/>
                <w:webHidden/>
              </w:rPr>
              <w:t>8</w:t>
            </w:r>
            <w:r w:rsidR="00AA1F71">
              <w:rPr>
                <w:noProof/>
                <w:webHidden/>
              </w:rPr>
              <w:fldChar w:fldCharType="end"/>
            </w:r>
          </w:hyperlink>
        </w:p>
        <w:p w14:paraId="00424DD0" w14:textId="43E1BE14" w:rsidR="00AA1F71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2509615" w:history="1">
            <w:r w:rsidR="00AA1F71" w:rsidRPr="00A067AE">
              <w:rPr>
                <w:rStyle w:val="Hipervnculo"/>
                <w:noProof/>
              </w:rPr>
              <w:t>4.1.2.</w:t>
            </w:r>
            <w:r w:rsidR="00AA1F71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AA1F71" w:rsidRPr="00A067AE">
              <w:rPr>
                <w:rStyle w:val="Hipervnculo"/>
                <w:noProof/>
              </w:rPr>
              <w:t>Archivo Carátula</w:t>
            </w:r>
            <w:r w:rsidR="00AA1F71">
              <w:rPr>
                <w:noProof/>
                <w:webHidden/>
              </w:rPr>
              <w:tab/>
            </w:r>
            <w:r w:rsidR="00AA1F71">
              <w:rPr>
                <w:noProof/>
                <w:webHidden/>
              </w:rPr>
              <w:fldChar w:fldCharType="begin"/>
            </w:r>
            <w:r w:rsidR="00AA1F71">
              <w:rPr>
                <w:noProof/>
                <w:webHidden/>
              </w:rPr>
              <w:instrText xml:space="preserve"> PAGEREF _Toc162509615 \h </w:instrText>
            </w:r>
            <w:r w:rsidR="00AA1F71">
              <w:rPr>
                <w:noProof/>
                <w:webHidden/>
              </w:rPr>
            </w:r>
            <w:r w:rsidR="00AA1F71">
              <w:rPr>
                <w:noProof/>
                <w:webHidden/>
              </w:rPr>
              <w:fldChar w:fldCharType="separate"/>
            </w:r>
            <w:r w:rsidR="00AA1F71">
              <w:rPr>
                <w:noProof/>
                <w:webHidden/>
              </w:rPr>
              <w:t>8</w:t>
            </w:r>
            <w:r w:rsidR="00AA1F71">
              <w:rPr>
                <w:noProof/>
                <w:webHidden/>
              </w:rPr>
              <w:fldChar w:fldCharType="end"/>
            </w:r>
          </w:hyperlink>
        </w:p>
        <w:p w14:paraId="0AAFC28A" w14:textId="423CF741" w:rsidR="00AA1F71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2509616" w:history="1">
            <w:r w:rsidR="00AA1F71" w:rsidRPr="00A067AE">
              <w:rPr>
                <w:rStyle w:val="Hipervnculo"/>
                <w:noProof/>
              </w:rPr>
              <w:t>4.2.</w:t>
            </w:r>
            <w:r w:rsidR="00AA1F71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AA1F71" w:rsidRPr="00A067AE">
              <w:rPr>
                <w:rStyle w:val="Hipervnculo"/>
                <w:noProof/>
              </w:rPr>
              <w:t>Definición de correlativo</w:t>
            </w:r>
            <w:r w:rsidR="00AA1F71">
              <w:rPr>
                <w:noProof/>
                <w:webHidden/>
              </w:rPr>
              <w:tab/>
            </w:r>
            <w:r w:rsidR="00AA1F71">
              <w:rPr>
                <w:noProof/>
                <w:webHidden/>
              </w:rPr>
              <w:fldChar w:fldCharType="begin"/>
            </w:r>
            <w:r w:rsidR="00AA1F71">
              <w:rPr>
                <w:noProof/>
                <w:webHidden/>
              </w:rPr>
              <w:instrText xml:space="preserve"> PAGEREF _Toc162509616 \h </w:instrText>
            </w:r>
            <w:r w:rsidR="00AA1F71">
              <w:rPr>
                <w:noProof/>
                <w:webHidden/>
              </w:rPr>
            </w:r>
            <w:r w:rsidR="00AA1F71">
              <w:rPr>
                <w:noProof/>
                <w:webHidden/>
              </w:rPr>
              <w:fldChar w:fldCharType="separate"/>
            </w:r>
            <w:r w:rsidR="00AA1F71">
              <w:rPr>
                <w:noProof/>
                <w:webHidden/>
              </w:rPr>
              <w:t>8</w:t>
            </w:r>
            <w:r w:rsidR="00AA1F71">
              <w:rPr>
                <w:noProof/>
                <w:webHidden/>
              </w:rPr>
              <w:fldChar w:fldCharType="end"/>
            </w:r>
          </w:hyperlink>
        </w:p>
        <w:p w14:paraId="13C6CE6D" w14:textId="34D456BA" w:rsidR="00AA1F71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2509617" w:history="1">
            <w:r w:rsidR="00AA1F71" w:rsidRPr="00A067AE">
              <w:rPr>
                <w:rStyle w:val="Hipervnculo"/>
                <w:noProof/>
              </w:rPr>
              <w:t>4.2.1.</w:t>
            </w:r>
            <w:r w:rsidR="00AA1F71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AA1F71" w:rsidRPr="00A067AE">
              <w:rPr>
                <w:rStyle w:val="Hipervnculo"/>
                <w:noProof/>
              </w:rPr>
              <w:t>Salida</w:t>
            </w:r>
            <w:r w:rsidR="00AA1F71">
              <w:rPr>
                <w:noProof/>
                <w:webHidden/>
              </w:rPr>
              <w:tab/>
            </w:r>
            <w:r w:rsidR="00AA1F71">
              <w:rPr>
                <w:noProof/>
                <w:webHidden/>
              </w:rPr>
              <w:fldChar w:fldCharType="begin"/>
            </w:r>
            <w:r w:rsidR="00AA1F71">
              <w:rPr>
                <w:noProof/>
                <w:webHidden/>
              </w:rPr>
              <w:instrText xml:space="preserve"> PAGEREF _Toc162509617 \h </w:instrText>
            </w:r>
            <w:r w:rsidR="00AA1F71">
              <w:rPr>
                <w:noProof/>
                <w:webHidden/>
              </w:rPr>
            </w:r>
            <w:r w:rsidR="00AA1F71">
              <w:rPr>
                <w:noProof/>
                <w:webHidden/>
              </w:rPr>
              <w:fldChar w:fldCharType="separate"/>
            </w:r>
            <w:r w:rsidR="00AA1F71">
              <w:rPr>
                <w:noProof/>
                <w:webHidden/>
              </w:rPr>
              <w:t>8</w:t>
            </w:r>
            <w:r w:rsidR="00AA1F71">
              <w:rPr>
                <w:noProof/>
                <w:webHidden/>
              </w:rPr>
              <w:fldChar w:fldCharType="end"/>
            </w:r>
          </w:hyperlink>
        </w:p>
        <w:p w14:paraId="4CE9E67B" w14:textId="0515D22D" w:rsidR="00AA1F71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2509618" w:history="1">
            <w:r w:rsidR="00AA1F71" w:rsidRPr="00A067AE">
              <w:rPr>
                <w:rStyle w:val="Hipervnculo"/>
                <w:noProof/>
              </w:rPr>
              <w:t>4.2.2.</w:t>
            </w:r>
            <w:r w:rsidR="00AA1F71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AA1F71" w:rsidRPr="00A067AE">
              <w:rPr>
                <w:rStyle w:val="Hipervnculo"/>
                <w:noProof/>
              </w:rPr>
              <w:t>Entrada</w:t>
            </w:r>
            <w:r w:rsidR="00AA1F71">
              <w:rPr>
                <w:noProof/>
                <w:webHidden/>
              </w:rPr>
              <w:tab/>
            </w:r>
            <w:r w:rsidR="00AA1F71">
              <w:rPr>
                <w:noProof/>
                <w:webHidden/>
              </w:rPr>
              <w:fldChar w:fldCharType="begin"/>
            </w:r>
            <w:r w:rsidR="00AA1F71">
              <w:rPr>
                <w:noProof/>
                <w:webHidden/>
              </w:rPr>
              <w:instrText xml:space="preserve"> PAGEREF _Toc162509618 \h </w:instrText>
            </w:r>
            <w:r w:rsidR="00AA1F71">
              <w:rPr>
                <w:noProof/>
                <w:webHidden/>
              </w:rPr>
            </w:r>
            <w:r w:rsidR="00AA1F71">
              <w:rPr>
                <w:noProof/>
                <w:webHidden/>
              </w:rPr>
              <w:fldChar w:fldCharType="separate"/>
            </w:r>
            <w:r w:rsidR="00AA1F71">
              <w:rPr>
                <w:noProof/>
                <w:webHidden/>
              </w:rPr>
              <w:t>8</w:t>
            </w:r>
            <w:r w:rsidR="00AA1F71">
              <w:rPr>
                <w:noProof/>
                <w:webHidden/>
              </w:rPr>
              <w:fldChar w:fldCharType="end"/>
            </w:r>
          </w:hyperlink>
        </w:p>
        <w:p w14:paraId="443BE4CC" w14:textId="0CD7F1CB" w:rsidR="00AA1F71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2509619" w:history="1">
            <w:r w:rsidR="00AA1F71" w:rsidRPr="00A067AE">
              <w:rPr>
                <w:rStyle w:val="Hipervnculo"/>
                <w:noProof/>
              </w:rPr>
              <w:t>5.</w:t>
            </w:r>
            <w:r w:rsidR="00AA1F71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AA1F71" w:rsidRPr="00A067AE">
              <w:rPr>
                <w:rStyle w:val="Hipervnculo"/>
                <w:noProof/>
              </w:rPr>
              <w:t>Definición de datos por ingresar del usuario (desde el Front)</w:t>
            </w:r>
            <w:r w:rsidR="00AA1F71">
              <w:rPr>
                <w:noProof/>
                <w:webHidden/>
              </w:rPr>
              <w:tab/>
            </w:r>
            <w:r w:rsidR="00AA1F71">
              <w:rPr>
                <w:noProof/>
                <w:webHidden/>
              </w:rPr>
              <w:fldChar w:fldCharType="begin"/>
            </w:r>
            <w:r w:rsidR="00AA1F71">
              <w:rPr>
                <w:noProof/>
                <w:webHidden/>
              </w:rPr>
              <w:instrText xml:space="preserve"> PAGEREF _Toc162509619 \h </w:instrText>
            </w:r>
            <w:r w:rsidR="00AA1F71">
              <w:rPr>
                <w:noProof/>
                <w:webHidden/>
              </w:rPr>
            </w:r>
            <w:r w:rsidR="00AA1F71">
              <w:rPr>
                <w:noProof/>
                <w:webHidden/>
              </w:rPr>
              <w:fldChar w:fldCharType="separate"/>
            </w:r>
            <w:r w:rsidR="00AA1F71">
              <w:rPr>
                <w:noProof/>
                <w:webHidden/>
              </w:rPr>
              <w:t>9</w:t>
            </w:r>
            <w:r w:rsidR="00AA1F71">
              <w:rPr>
                <w:noProof/>
                <w:webHidden/>
              </w:rPr>
              <w:fldChar w:fldCharType="end"/>
            </w:r>
          </w:hyperlink>
        </w:p>
        <w:p w14:paraId="48C53BAD" w14:textId="66F23FD5" w:rsidR="00AA1F71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2509620" w:history="1">
            <w:r w:rsidR="00AA1F71" w:rsidRPr="00A067AE">
              <w:rPr>
                <w:rStyle w:val="Hipervnculo"/>
                <w:noProof/>
              </w:rPr>
              <w:t>6.</w:t>
            </w:r>
            <w:r w:rsidR="00AA1F71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AA1F71" w:rsidRPr="00A067AE">
              <w:rPr>
                <w:rStyle w:val="Hipervnculo"/>
                <w:noProof/>
              </w:rPr>
              <w:t>Definir Notificación hacia el Front.</w:t>
            </w:r>
            <w:r w:rsidR="00AA1F71">
              <w:rPr>
                <w:noProof/>
                <w:webHidden/>
              </w:rPr>
              <w:tab/>
            </w:r>
            <w:r w:rsidR="00AA1F71">
              <w:rPr>
                <w:noProof/>
                <w:webHidden/>
              </w:rPr>
              <w:fldChar w:fldCharType="begin"/>
            </w:r>
            <w:r w:rsidR="00AA1F71">
              <w:rPr>
                <w:noProof/>
                <w:webHidden/>
              </w:rPr>
              <w:instrText xml:space="preserve"> PAGEREF _Toc162509620 \h </w:instrText>
            </w:r>
            <w:r w:rsidR="00AA1F71">
              <w:rPr>
                <w:noProof/>
                <w:webHidden/>
              </w:rPr>
            </w:r>
            <w:r w:rsidR="00AA1F71">
              <w:rPr>
                <w:noProof/>
                <w:webHidden/>
              </w:rPr>
              <w:fldChar w:fldCharType="separate"/>
            </w:r>
            <w:r w:rsidR="00AA1F71">
              <w:rPr>
                <w:noProof/>
                <w:webHidden/>
              </w:rPr>
              <w:t>10</w:t>
            </w:r>
            <w:r w:rsidR="00AA1F71">
              <w:rPr>
                <w:noProof/>
                <w:webHidden/>
              </w:rPr>
              <w:fldChar w:fldCharType="end"/>
            </w:r>
          </w:hyperlink>
        </w:p>
        <w:p w14:paraId="518F4652" w14:textId="6196D5D3" w:rsidR="00AA1F71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2509621" w:history="1">
            <w:r w:rsidR="00AA1F71" w:rsidRPr="00A067AE">
              <w:rPr>
                <w:rStyle w:val="Hipervnculo"/>
                <w:noProof/>
              </w:rPr>
              <w:t>7.</w:t>
            </w:r>
            <w:r w:rsidR="00AA1F71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AA1F71" w:rsidRPr="00A067AE">
              <w:rPr>
                <w:rStyle w:val="Hipervnculo"/>
                <w:noProof/>
              </w:rPr>
              <w:t>Datos sensibles</w:t>
            </w:r>
            <w:r w:rsidR="00AA1F71">
              <w:rPr>
                <w:noProof/>
                <w:webHidden/>
              </w:rPr>
              <w:tab/>
            </w:r>
            <w:r w:rsidR="00AA1F71">
              <w:rPr>
                <w:noProof/>
                <w:webHidden/>
              </w:rPr>
              <w:fldChar w:fldCharType="begin"/>
            </w:r>
            <w:r w:rsidR="00AA1F71">
              <w:rPr>
                <w:noProof/>
                <w:webHidden/>
              </w:rPr>
              <w:instrText xml:space="preserve"> PAGEREF _Toc162509621 \h </w:instrText>
            </w:r>
            <w:r w:rsidR="00AA1F71">
              <w:rPr>
                <w:noProof/>
                <w:webHidden/>
              </w:rPr>
            </w:r>
            <w:r w:rsidR="00AA1F71">
              <w:rPr>
                <w:noProof/>
                <w:webHidden/>
              </w:rPr>
              <w:fldChar w:fldCharType="separate"/>
            </w:r>
            <w:r w:rsidR="00AA1F71">
              <w:rPr>
                <w:noProof/>
                <w:webHidden/>
              </w:rPr>
              <w:t>10</w:t>
            </w:r>
            <w:r w:rsidR="00AA1F71">
              <w:rPr>
                <w:noProof/>
                <w:webHidden/>
              </w:rPr>
              <w:fldChar w:fldCharType="end"/>
            </w:r>
          </w:hyperlink>
        </w:p>
        <w:p w14:paraId="1B95E1CD" w14:textId="008995E7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6BC2A8C5" w:rsidR="000105A8" w:rsidRPr="00230F5A" w:rsidRDefault="0092616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25D185AE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843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0843C0">
        <w:tc>
          <w:tcPr>
            <w:tcW w:w="1256" w:type="dxa"/>
          </w:tcPr>
          <w:p w14:paraId="2E76E9E9" w14:textId="01B403C9" w:rsidR="00C36169" w:rsidRPr="00230F5A" w:rsidRDefault="002A6FC8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650BA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42" w:type="dxa"/>
          </w:tcPr>
          <w:p w14:paraId="22F848E4" w14:textId="2A081BB2" w:rsidR="00C36169" w:rsidRPr="00230F5A" w:rsidRDefault="00650BAA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  <w:r w:rsidR="00C36169" w:rsidRPr="00230F5A">
              <w:rPr>
                <w:rFonts w:ascii="Times New Roman" w:hAnsi="Times New Roman" w:cs="Times New Roman"/>
              </w:rPr>
              <w:t>-</w:t>
            </w:r>
            <w:r w:rsidR="00B251DD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  <w:r w:rsidR="00C36169" w:rsidRPr="00230F5A">
              <w:rPr>
                <w:rFonts w:ascii="Times New Roman" w:hAnsi="Times New Roman" w:cs="Times New Roman"/>
              </w:rPr>
              <w:t>-202</w:t>
            </w:r>
            <w:r w:rsidR="00B251D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87BCDD1" w14:textId="77777777" w:rsidR="004C5AF7" w:rsidRDefault="004C5AF7" w:rsidP="004C5A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5093A823" w14:textId="77777777" w:rsidR="004C5AF7" w:rsidRDefault="004C5AF7" w:rsidP="004C5A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4BA61F0E" w:rsidR="00C36169" w:rsidRPr="00230F5A" w:rsidRDefault="004C5AF7" w:rsidP="004C5A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0843C0" w:rsidRPr="00230F5A" w14:paraId="5339FC0E" w14:textId="7AB2D237" w:rsidTr="000843C0">
        <w:tc>
          <w:tcPr>
            <w:tcW w:w="1256" w:type="dxa"/>
          </w:tcPr>
          <w:p w14:paraId="3DF7E2D2" w14:textId="56286A53" w:rsidR="000843C0" w:rsidRPr="00230F5A" w:rsidRDefault="000843C0" w:rsidP="000843C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I10</w:t>
            </w:r>
          </w:p>
        </w:tc>
        <w:tc>
          <w:tcPr>
            <w:tcW w:w="1342" w:type="dxa"/>
          </w:tcPr>
          <w:p w14:paraId="69C55B7E" w14:textId="637BC7C7" w:rsidR="000843C0" w:rsidRPr="00230F5A" w:rsidRDefault="000843C0" w:rsidP="000843C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03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046E8673" w14:textId="77777777" w:rsidR="004C5AF7" w:rsidRDefault="004C5AF7" w:rsidP="004C5A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1F289490" w14:textId="77777777" w:rsidR="004C5AF7" w:rsidRDefault="004C5AF7" w:rsidP="004C5A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72D82749" w:rsidR="000843C0" w:rsidRPr="00230F5A" w:rsidRDefault="004C5AF7" w:rsidP="004C5A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4436A160" w14:textId="490064D2" w:rsidR="000843C0" w:rsidRPr="00230F5A" w:rsidRDefault="000843C0" w:rsidP="000843C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7BE190B3" w:rsidR="000843C0" w:rsidRPr="00230F5A" w:rsidRDefault="000843C0" w:rsidP="000843C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19.03.2024</w:t>
            </w:r>
          </w:p>
        </w:tc>
      </w:tr>
      <w:tr w:rsidR="005C2004" w:rsidRPr="00230F5A" w14:paraId="251EA50D" w14:textId="22DD7FE9" w:rsidTr="000843C0">
        <w:tc>
          <w:tcPr>
            <w:tcW w:w="1256" w:type="dxa"/>
          </w:tcPr>
          <w:p w14:paraId="7287933A" w14:textId="12508F70" w:rsidR="005C2004" w:rsidRPr="00230F5A" w:rsidRDefault="005C2004" w:rsidP="005C200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I10</w:t>
            </w:r>
          </w:p>
        </w:tc>
        <w:tc>
          <w:tcPr>
            <w:tcW w:w="1342" w:type="dxa"/>
          </w:tcPr>
          <w:p w14:paraId="562818B9" w14:textId="1148E79D" w:rsidR="005C2004" w:rsidRPr="00230F5A" w:rsidRDefault="005C2004" w:rsidP="005C200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34EA37A5" w14:textId="77777777" w:rsidR="005C2004" w:rsidRDefault="005C2004" w:rsidP="005C200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186584F8" w14:textId="77777777" w:rsidR="005C2004" w:rsidRDefault="005C2004" w:rsidP="005C200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09AAD146" w:rsidR="005C2004" w:rsidRPr="00230F5A" w:rsidRDefault="005C2004" w:rsidP="005C200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03E710F1" w14:textId="792B203A" w:rsidR="005C2004" w:rsidRPr="00230F5A" w:rsidRDefault="005C2004" w:rsidP="005C200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06803AF3" w14:textId="77777777" w:rsidR="005C2004" w:rsidRDefault="005C2004" w:rsidP="005C200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04.04.2024</w:t>
            </w:r>
          </w:p>
          <w:p w14:paraId="2680C47E" w14:textId="006222B8" w:rsidR="005C2004" w:rsidRPr="00230F5A" w:rsidRDefault="005C2004" w:rsidP="005C200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carpeta de salida y correlativo por institución </w:t>
            </w:r>
          </w:p>
        </w:tc>
      </w:tr>
      <w:tr w:rsidR="0049037D" w:rsidRPr="00230F5A" w14:paraId="38B70AFE" w14:textId="34FEEE1D" w:rsidTr="000843C0">
        <w:tc>
          <w:tcPr>
            <w:tcW w:w="1256" w:type="dxa"/>
          </w:tcPr>
          <w:p w14:paraId="23AEB014" w14:textId="70B59A31" w:rsidR="0049037D" w:rsidRPr="00230F5A" w:rsidRDefault="0049037D" w:rsidP="0049037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I10</w:t>
            </w:r>
          </w:p>
        </w:tc>
        <w:tc>
          <w:tcPr>
            <w:tcW w:w="1342" w:type="dxa"/>
          </w:tcPr>
          <w:p w14:paraId="7FA5A642" w14:textId="13CCE8EC" w:rsidR="0049037D" w:rsidRPr="00230F5A" w:rsidRDefault="0049037D" w:rsidP="0049037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371066D9" w14:textId="77777777" w:rsidR="0049037D" w:rsidRDefault="0049037D" w:rsidP="0049037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0B4666C1" w14:textId="77777777" w:rsidR="0049037D" w:rsidRDefault="0049037D" w:rsidP="0049037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10E83E9F" w14:textId="26E0BE60" w:rsidR="0049037D" w:rsidRPr="00230F5A" w:rsidRDefault="0049037D" w:rsidP="0049037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50EBE826" w14:textId="16F42E90" w:rsidR="0049037D" w:rsidRPr="00230F5A" w:rsidRDefault="0049037D" w:rsidP="0049037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0AAFAF1" w14:textId="77777777" w:rsidR="0049037D" w:rsidRDefault="0049037D" w:rsidP="0049037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 </w:t>
            </w:r>
            <w:r w:rsidRPr="00DD7DA7">
              <w:rPr>
                <w:rFonts w:ascii="Times New Roman" w:hAnsi="Times New Roman" w:cs="Times New Roman"/>
              </w:rPr>
              <w:t>22166</w:t>
            </w:r>
          </w:p>
          <w:p w14:paraId="2A69C4F8" w14:textId="77777777" w:rsidR="0049037D" w:rsidRDefault="0049037D" w:rsidP="0049037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36B63AA2" w14:textId="77777777" w:rsidR="0049037D" w:rsidRDefault="0049037D" w:rsidP="0049037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Dice</w:t>
            </w:r>
          </w:p>
          <w:p w14:paraId="07F418D8" w14:textId="77777777" w:rsidR="0049037D" w:rsidRDefault="0049037D" w:rsidP="0049037D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exista para la Institución Bancaria informada en el archivo de datos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  <w:p w14:paraId="3A69CE97" w14:textId="77777777" w:rsidR="0049037D" w:rsidRDefault="0049037D" w:rsidP="004903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8275292" w14:textId="77777777" w:rsidR="0049037D" w:rsidRPr="00AD54F4" w:rsidRDefault="0049037D" w:rsidP="0049037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D54F4">
              <w:rPr>
                <w:rFonts w:ascii="Times New Roman" w:hAnsi="Times New Roman" w:cs="Times New Roman"/>
                <w:color w:val="000000" w:themeColor="text1"/>
              </w:rPr>
              <w:t>Debe decir</w:t>
            </w:r>
          </w:p>
          <w:p w14:paraId="3301AE4B" w14:textId="67976B1A" w:rsidR="0049037D" w:rsidRPr="00230F5A" w:rsidRDefault="0049037D" w:rsidP="0049037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49037D" w:rsidRPr="00230F5A" w14:paraId="4B606B6E" w14:textId="62885254" w:rsidTr="000843C0">
        <w:tc>
          <w:tcPr>
            <w:tcW w:w="1256" w:type="dxa"/>
          </w:tcPr>
          <w:p w14:paraId="612D72B6" w14:textId="77777777" w:rsidR="0049037D" w:rsidRPr="00230F5A" w:rsidRDefault="0049037D" w:rsidP="0049037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49037D" w:rsidRPr="00230F5A" w:rsidRDefault="0049037D" w:rsidP="0049037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49037D" w:rsidRPr="00230F5A" w:rsidRDefault="0049037D" w:rsidP="0049037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49037D" w:rsidRPr="00230F5A" w:rsidRDefault="0049037D" w:rsidP="0049037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49037D" w:rsidRPr="00230F5A" w:rsidRDefault="0049037D" w:rsidP="0049037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9037D" w:rsidRPr="00230F5A" w14:paraId="2EA7A1DB" w14:textId="6C6D457E" w:rsidTr="000843C0">
        <w:tc>
          <w:tcPr>
            <w:tcW w:w="1256" w:type="dxa"/>
          </w:tcPr>
          <w:p w14:paraId="4D062B49" w14:textId="77777777" w:rsidR="0049037D" w:rsidRPr="00230F5A" w:rsidRDefault="0049037D" w:rsidP="0049037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49037D" w:rsidRPr="00230F5A" w:rsidRDefault="0049037D" w:rsidP="0049037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49037D" w:rsidRPr="00230F5A" w:rsidRDefault="0049037D" w:rsidP="0049037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49037D" w:rsidRPr="00230F5A" w:rsidRDefault="0049037D" w:rsidP="0049037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49037D" w:rsidRPr="00230F5A" w:rsidRDefault="0049037D" w:rsidP="0049037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9037D" w:rsidRPr="00230F5A" w14:paraId="4EBD62EB" w14:textId="7659FBA3" w:rsidTr="000843C0">
        <w:tc>
          <w:tcPr>
            <w:tcW w:w="1256" w:type="dxa"/>
          </w:tcPr>
          <w:p w14:paraId="6FF918B3" w14:textId="77777777" w:rsidR="0049037D" w:rsidRPr="00230F5A" w:rsidRDefault="0049037D" w:rsidP="0049037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49037D" w:rsidRPr="00230F5A" w:rsidRDefault="0049037D" w:rsidP="0049037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49037D" w:rsidRPr="00230F5A" w:rsidRDefault="0049037D" w:rsidP="0049037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49037D" w:rsidRPr="00230F5A" w:rsidRDefault="0049037D" w:rsidP="0049037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49037D" w:rsidRPr="00230F5A" w:rsidRDefault="0049037D" w:rsidP="0049037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C37FF5">
      <w:pPr>
        <w:pStyle w:val="Ttulo1"/>
        <w:numPr>
          <w:ilvl w:val="0"/>
          <w:numId w:val="2"/>
        </w:numPr>
        <w:rPr>
          <w:rFonts w:cs="Times New Roman"/>
        </w:rPr>
      </w:pPr>
      <w:bookmarkStart w:id="0" w:name="_Toc162509606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Default="003B2729" w:rsidP="00C37FF5">
      <w:pPr>
        <w:pStyle w:val="Ttulo2"/>
        <w:numPr>
          <w:ilvl w:val="1"/>
          <w:numId w:val="2"/>
        </w:numPr>
        <w:rPr>
          <w:rStyle w:val="Hipervnculo"/>
        </w:rPr>
      </w:pPr>
      <w:bookmarkStart w:id="1" w:name="_Toc162509607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07FCA52A" w14:textId="77777777" w:rsidR="0031130F" w:rsidRPr="0031130F" w:rsidRDefault="0031130F" w:rsidP="0031130F"/>
    <w:p w14:paraId="276C21A1" w14:textId="4F46FDEA" w:rsidR="000465DB" w:rsidRDefault="00DD29FD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6A72FB" w:rsidRPr="00F45E53" w14:paraId="454A06D7" w14:textId="77777777" w:rsidTr="00653275">
        <w:trPr>
          <w:trHeight w:val="244"/>
        </w:trPr>
        <w:tc>
          <w:tcPr>
            <w:tcW w:w="1414" w:type="dxa"/>
          </w:tcPr>
          <w:p w14:paraId="0013A773" w14:textId="77777777" w:rsidR="006A72FB" w:rsidRPr="00F45E53" w:rsidRDefault="006A72FB" w:rsidP="0065327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0D0B8859" w14:textId="77777777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E7A8033" w14:textId="77777777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Código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0C94D8B3" w14:textId="7EA650E5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9(0</w:t>
            </w:r>
            <w:r w:rsidR="0092616A">
              <w:rPr>
                <w:rFonts w:ascii="Times New Roman" w:hAnsi="Times New Roman" w:cs="Times New Roman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6A72FB" w:rsidRPr="00F45E53" w14:paraId="2C0ECDB9" w14:textId="77777777" w:rsidTr="00653275">
        <w:trPr>
          <w:trHeight w:val="241"/>
        </w:trPr>
        <w:tc>
          <w:tcPr>
            <w:tcW w:w="1414" w:type="dxa"/>
          </w:tcPr>
          <w:p w14:paraId="43F53626" w14:textId="77777777" w:rsidR="006A72FB" w:rsidRPr="00F45E53" w:rsidRDefault="006A72FB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312B217A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5EB01EB5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977" w:type="dxa"/>
          </w:tcPr>
          <w:p w14:paraId="2596FA58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6A72FB" w:rsidRPr="00F45E53" w14:paraId="5B22553B" w14:textId="77777777" w:rsidTr="00653275">
        <w:trPr>
          <w:trHeight w:val="245"/>
        </w:trPr>
        <w:tc>
          <w:tcPr>
            <w:tcW w:w="1414" w:type="dxa"/>
          </w:tcPr>
          <w:p w14:paraId="4EF6FE2F" w14:textId="77777777" w:rsidR="006A72FB" w:rsidRPr="00F45E53" w:rsidRDefault="006A72FB" w:rsidP="00653275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748231F4" w14:textId="77777777" w:rsidR="006A72FB" w:rsidRPr="00F45E53" w:rsidRDefault="006A72FB" w:rsidP="0065327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1C35886" w14:textId="77777777" w:rsidR="006A72FB" w:rsidRPr="00F45E53" w:rsidRDefault="006A72FB" w:rsidP="0065327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977" w:type="dxa"/>
          </w:tcPr>
          <w:p w14:paraId="7E27E252" w14:textId="460FFCC3" w:rsidR="006A72FB" w:rsidRPr="00F45E53" w:rsidRDefault="006A72FB" w:rsidP="0065327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P(0</w:t>
            </w:r>
            <w:r w:rsidR="00B33E4B">
              <w:rPr>
                <w:rFonts w:ascii="Times New Roman" w:hAnsi="Times New Roman" w:cs="Times New Roman"/>
                <w:sz w:val="20"/>
              </w:rPr>
              <w:t>6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  <w:r>
              <w:rPr>
                <w:rFonts w:ascii="Times New Roman" w:hAnsi="Times New Roman" w:cs="Times New Roman"/>
                <w:sz w:val="20"/>
              </w:rPr>
              <w:t xml:space="preserve">     AAAAMM</w:t>
            </w:r>
          </w:p>
        </w:tc>
      </w:tr>
      <w:tr w:rsidR="006A72FB" w:rsidRPr="00F45E53" w14:paraId="48D82131" w14:textId="77777777" w:rsidTr="00653275">
        <w:trPr>
          <w:trHeight w:val="242"/>
        </w:trPr>
        <w:tc>
          <w:tcPr>
            <w:tcW w:w="1414" w:type="dxa"/>
          </w:tcPr>
          <w:p w14:paraId="4F2C9292" w14:textId="77777777" w:rsidR="006A72FB" w:rsidRPr="00F45E53" w:rsidRDefault="006A72FB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7BFFD895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124BB66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977" w:type="dxa"/>
          </w:tcPr>
          <w:p w14:paraId="193607DB" w14:textId="003312AA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</w:t>
            </w:r>
            <w:r w:rsidR="00D60869">
              <w:rPr>
                <w:rFonts w:ascii="Times New Roman" w:hAnsi="Times New Roman" w:cs="Times New Roman"/>
                <w:sz w:val="20"/>
              </w:rPr>
              <w:t>200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</w:tbl>
    <w:p w14:paraId="267E3D54" w14:textId="2C51C35F" w:rsidR="006A72FB" w:rsidRPr="00F45E53" w:rsidRDefault="006A72FB" w:rsidP="006A72FB">
      <w:pPr>
        <w:pStyle w:val="Textoindependiente"/>
        <w:rPr>
          <w:rFonts w:ascii="Times New Roman" w:hAnsi="Times New Roman" w:cs="Times New Roman"/>
          <w:sz w:val="24"/>
        </w:rPr>
      </w:pPr>
      <w:r w:rsidRPr="00F45E53">
        <w:rPr>
          <w:rFonts w:ascii="Times New Roman" w:hAnsi="Times New Roman" w:cs="Times New Roman"/>
          <w:sz w:val="24"/>
        </w:rPr>
        <w:t xml:space="preserve">   </w:t>
      </w:r>
      <w:r w:rsidRPr="00F45E53">
        <w:rPr>
          <w:rFonts w:ascii="Times New Roman" w:hAnsi="Times New Roman" w:cs="Times New Roman"/>
        </w:rPr>
        <w:t>Largo</w:t>
      </w:r>
      <w:r w:rsidRPr="00F45E53">
        <w:rPr>
          <w:rFonts w:ascii="Times New Roman" w:hAnsi="Times New Roman" w:cs="Times New Roman"/>
          <w:spacing w:val="-5"/>
        </w:rPr>
        <w:t xml:space="preserve"> </w:t>
      </w:r>
      <w:r w:rsidRPr="00F45E53">
        <w:rPr>
          <w:rFonts w:ascii="Times New Roman" w:hAnsi="Times New Roman" w:cs="Times New Roman"/>
        </w:rPr>
        <w:t>del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registro:</w:t>
      </w:r>
      <w:r w:rsidRPr="00F45E53">
        <w:rPr>
          <w:rFonts w:ascii="Times New Roman" w:hAnsi="Times New Roman" w:cs="Times New Roman"/>
          <w:spacing w:val="-3"/>
        </w:rPr>
        <w:t xml:space="preserve"> </w:t>
      </w:r>
      <w:r w:rsidR="00D60869">
        <w:rPr>
          <w:rFonts w:ascii="Times New Roman" w:hAnsi="Times New Roman" w:cs="Times New Roman"/>
          <w:spacing w:val="-3"/>
        </w:rPr>
        <w:t>212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bytes</w:t>
      </w:r>
    </w:p>
    <w:p w14:paraId="540381E7" w14:textId="77777777" w:rsidR="006A72FB" w:rsidRDefault="006A72FB" w:rsidP="006A72FB">
      <w:pPr>
        <w:pStyle w:val="Textoindependiente"/>
        <w:rPr>
          <w:rFonts w:ascii="Times New Roman" w:hAnsi="Times New Roman" w:cs="Times New Roman"/>
          <w:i/>
        </w:rPr>
      </w:pPr>
    </w:p>
    <w:p w14:paraId="62ECB4B8" w14:textId="77777777" w:rsidR="007003BC" w:rsidRDefault="007003BC" w:rsidP="00C37FF5">
      <w:pPr>
        <w:pStyle w:val="Prrafodelista"/>
        <w:numPr>
          <w:ilvl w:val="5"/>
          <w:numId w:val="5"/>
        </w:numPr>
        <w:tabs>
          <w:tab w:val="left" w:pos="1348"/>
          <w:tab w:val="left" w:pos="1349"/>
        </w:tabs>
        <w:spacing w:before="1" w:after="60"/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siguientes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1"/>
        <w:gridCol w:w="283"/>
        <w:gridCol w:w="8553"/>
      </w:tblGrid>
      <w:tr w:rsidR="00D60869" w14:paraId="7E75B787" w14:textId="77777777" w:rsidTr="005C4751">
        <w:trPr>
          <w:trHeight w:val="299"/>
        </w:trPr>
        <w:tc>
          <w:tcPr>
            <w:tcW w:w="1131" w:type="dxa"/>
          </w:tcPr>
          <w:p w14:paraId="68C4C864" w14:textId="77777777" w:rsidR="00D60869" w:rsidRDefault="00D60869" w:rsidP="005C4751">
            <w:pPr>
              <w:pStyle w:val="TableParagraph"/>
              <w:spacing w:line="268" w:lineRule="exact"/>
              <w:ind w:left="0" w:right="114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01</w:t>
            </w:r>
          </w:p>
        </w:tc>
        <w:tc>
          <w:tcPr>
            <w:tcW w:w="283" w:type="dxa"/>
          </w:tcPr>
          <w:p w14:paraId="604887D5" w14:textId="77777777" w:rsidR="00D60869" w:rsidRDefault="00D60869" w:rsidP="005C4751">
            <w:pPr>
              <w:pStyle w:val="TableParagraph"/>
              <w:spacing w:line="268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8553" w:type="dxa"/>
          </w:tcPr>
          <w:p w14:paraId="598FD89C" w14:textId="77777777" w:rsidR="00D60869" w:rsidRPr="000843C0" w:rsidRDefault="00D60869" w:rsidP="005C4751">
            <w:pPr>
              <w:pStyle w:val="TableParagraph"/>
              <w:spacing w:line="268" w:lineRule="exact"/>
              <w:rPr>
                <w:rFonts w:ascii="Calibri"/>
                <w:lang w:val="es-CL"/>
              </w:rPr>
            </w:pPr>
            <w:r w:rsidRPr="000843C0">
              <w:rPr>
                <w:rFonts w:ascii="Calibri"/>
                <w:lang w:val="es-CL"/>
              </w:rPr>
              <w:t>Personas</w:t>
            </w:r>
            <w:r w:rsidRPr="000843C0">
              <w:rPr>
                <w:rFonts w:ascii="Calibri"/>
                <w:spacing w:val="-1"/>
                <w:lang w:val="es-CL"/>
              </w:rPr>
              <w:t xml:space="preserve"> </w:t>
            </w:r>
            <w:r w:rsidRPr="000843C0">
              <w:rPr>
                <w:rFonts w:ascii="Calibri"/>
                <w:lang w:val="es-CL"/>
              </w:rPr>
              <w:t>que</w:t>
            </w:r>
            <w:r w:rsidRPr="000843C0">
              <w:rPr>
                <w:rFonts w:ascii="Calibri"/>
                <w:spacing w:val="-3"/>
                <w:lang w:val="es-CL"/>
              </w:rPr>
              <w:t xml:space="preserve"> </w:t>
            </w:r>
            <w:r w:rsidRPr="000843C0">
              <w:rPr>
                <w:rFonts w:ascii="Calibri"/>
                <w:lang w:val="es-CL"/>
              </w:rPr>
              <w:t>ocupan</w:t>
            </w:r>
            <w:r w:rsidRPr="000843C0">
              <w:rPr>
                <w:rFonts w:ascii="Calibri"/>
                <w:spacing w:val="-2"/>
                <w:lang w:val="es-CL"/>
              </w:rPr>
              <w:t xml:space="preserve"> </w:t>
            </w:r>
            <w:r w:rsidRPr="000843C0">
              <w:rPr>
                <w:rFonts w:ascii="Calibri"/>
                <w:lang w:val="es-CL"/>
              </w:rPr>
              <w:t>los</w:t>
            </w:r>
            <w:r w:rsidRPr="000843C0">
              <w:rPr>
                <w:rFonts w:ascii="Calibri"/>
                <w:spacing w:val="-3"/>
                <w:lang w:val="es-CL"/>
              </w:rPr>
              <w:t xml:space="preserve"> </w:t>
            </w:r>
            <w:r w:rsidRPr="000843C0">
              <w:rPr>
                <w:rFonts w:ascii="Calibri"/>
                <w:lang w:val="es-CL"/>
              </w:rPr>
              <w:t>cargos en</w:t>
            </w:r>
            <w:r w:rsidRPr="000843C0">
              <w:rPr>
                <w:rFonts w:ascii="Calibri"/>
                <w:spacing w:val="-5"/>
                <w:lang w:val="es-CL"/>
              </w:rPr>
              <w:t xml:space="preserve"> </w:t>
            </w:r>
            <w:r w:rsidRPr="000843C0">
              <w:rPr>
                <w:rFonts w:ascii="Calibri"/>
                <w:lang w:val="es-CL"/>
              </w:rPr>
              <w:t>las sociedades filiales y</w:t>
            </w:r>
            <w:r w:rsidRPr="000843C0">
              <w:rPr>
                <w:rFonts w:ascii="Calibri"/>
                <w:spacing w:val="-2"/>
                <w:lang w:val="es-CL"/>
              </w:rPr>
              <w:t xml:space="preserve"> </w:t>
            </w:r>
            <w:r w:rsidRPr="000843C0">
              <w:rPr>
                <w:rFonts w:ascii="Calibri"/>
                <w:lang w:val="es-CL"/>
              </w:rPr>
              <w:t>de</w:t>
            </w:r>
            <w:r w:rsidRPr="000843C0">
              <w:rPr>
                <w:rFonts w:ascii="Calibri"/>
                <w:spacing w:val="-1"/>
                <w:lang w:val="es-CL"/>
              </w:rPr>
              <w:t xml:space="preserve"> </w:t>
            </w:r>
            <w:r w:rsidRPr="000843C0">
              <w:rPr>
                <w:rFonts w:ascii="Calibri"/>
                <w:lang w:val="es-CL"/>
              </w:rPr>
              <w:t>apoyo al</w:t>
            </w:r>
            <w:r w:rsidRPr="000843C0">
              <w:rPr>
                <w:rFonts w:ascii="Calibri"/>
                <w:spacing w:val="-1"/>
                <w:lang w:val="es-CL"/>
              </w:rPr>
              <w:t xml:space="preserve"> </w:t>
            </w:r>
            <w:r w:rsidRPr="000843C0">
              <w:rPr>
                <w:rFonts w:ascii="Calibri"/>
                <w:lang w:val="es-CL"/>
              </w:rPr>
              <w:t>giro</w:t>
            </w:r>
            <w:r w:rsidRPr="000843C0">
              <w:rPr>
                <w:rFonts w:ascii="Calibri"/>
                <w:spacing w:val="1"/>
                <w:lang w:val="es-CL"/>
              </w:rPr>
              <w:t xml:space="preserve"> </w:t>
            </w:r>
            <w:r w:rsidRPr="000843C0">
              <w:rPr>
                <w:rFonts w:ascii="Calibri"/>
                <w:lang w:val="es-CL"/>
              </w:rPr>
              <w:t>del</w:t>
            </w:r>
            <w:r w:rsidRPr="000843C0">
              <w:rPr>
                <w:rFonts w:ascii="Calibri"/>
                <w:spacing w:val="-6"/>
                <w:lang w:val="es-CL"/>
              </w:rPr>
              <w:t xml:space="preserve"> </w:t>
            </w:r>
            <w:r w:rsidRPr="000843C0">
              <w:rPr>
                <w:rFonts w:ascii="Calibri"/>
                <w:lang w:val="es-CL"/>
              </w:rPr>
              <w:t>banco.</w:t>
            </w:r>
          </w:p>
        </w:tc>
      </w:tr>
      <w:tr w:rsidR="00D60869" w14:paraId="3D7C8843" w14:textId="77777777" w:rsidTr="005C4751">
        <w:trPr>
          <w:trHeight w:val="301"/>
        </w:trPr>
        <w:tc>
          <w:tcPr>
            <w:tcW w:w="1131" w:type="dxa"/>
          </w:tcPr>
          <w:p w14:paraId="050EB49A" w14:textId="77777777" w:rsidR="00D60869" w:rsidRDefault="00D60869" w:rsidP="005C4751">
            <w:pPr>
              <w:pStyle w:val="TableParagraph"/>
              <w:spacing w:line="268" w:lineRule="exact"/>
              <w:ind w:left="0" w:right="114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02</w:t>
            </w:r>
          </w:p>
        </w:tc>
        <w:tc>
          <w:tcPr>
            <w:tcW w:w="283" w:type="dxa"/>
          </w:tcPr>
          <w:p w14:paraId="2033237B" w14:textId="77777777" w:rsidR="00D60869" w:rsidRDefault="00D60869" w:rsidP="005C4751">
            <w:pPr>
              <w:pStyle w:val="TableParagraph"/>
              <w:spacing w:line="268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8553" w:type="dxa"/>
          </w:tcPr>
          <w:p w14:paraId="64E4ED9D" w14:textId="77777777" w:rsidR="00D60869" w:rsidRPr="000843C0" w:rsidRDefault="00D60869" w:rsidP="005C4751">
            <w:pPr>
              <w:pStyle w:val="TableParagraph"/>
              <w:spacing w:line="268" w:lineRule="exact"/>
              <w:rPr>
                <w:rFonts w:ascii="Calibri" w:hAnsi="Calibri"/>
                <w:lang w:val="es-CL"/>
              </w:rPr>
            </w:pPr>
            <w:r w:rsidRPr="000843C0">
              <w:rPr>
                <w:rFonts w:ascii="Calibri" w:hAnsi="Calibri"/>
                <w:lang w:val="es-CL"/>
              </w:rPr>
              <w:t>Antecedentes</w:t>
            </w:r>
            <w:r w:rsidRPr="000843C0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0843C0">
              <w:rPr>
                <w:rFonts w:ascii="Calibri" w:hAnsi="Calibri"/>
                <w:lang w:val="es-CL"/>
              </w:rPr>
              <w:t>académicos</w:t>
            </w:r>
            <w:r w:rsidRPr="000843C0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0843C0">
              <w:rPr>
                <w:rFonts w:ascii="Calibri" w:hAnsi="Calibri"/>
                <w:lang w:val="es-CL"/>
              </w:rPr>
              <w:t>de las</w:t>
            </w:r>
            <w:r w:rsidRPr="000843C0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0843C0">
              <w:rPr>
                <w:rFonts w:ascii="Calibri" w:hAnsi="Calibri"/>
                <w:lang w:val="es-CL"/>
              </w:rPr>
              <w:t>personas</w:t>
            </w:r>
            <w:r w:rsidRPr="000843C0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0843C0">
              <w:rPr>
                <w:rFonts w:ascii="Calibri" w:hAnsi="Calibri"/>
                <w:lang w:val="es-CL"/>
              </w:rPr>
              <w:t>informadas</w:t>
            </w:r>
            <w:r w:rsidRPr="000843C0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0843C0">
              <w:rPr>
                <w:rFonts w:ascii="Calibri" w:hAnsi="Calibri"/>
                <w:lang w:val="es-CL"/>
              </w:rPr>
              <w:t>en</w:t>
            </w:r>
            <w:r w:rsidRPr="000843C0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0843C0">
              <w:rPr>
                <w:rFonts w:ascii="Calibri" w:hAnsi="Calibri"/>
                <w:lang w:val="es-CL"/>
              </w:rPr>
              <w:t>el</w:t>
            </w:r>
            <w:r w:rsidRPr="000843C0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0843C0">
              <w:rPr>
                <w:rFonts w:ascii="Calibri" w:hAnsi="Calibri"/>
                <w:lang w:val="es-CL"/>
              </w:rPr>
              <w:t>archivo.</w:t>
            </w:r>
          </w:p>
        </w:tc>
      </w:tr>
    </w:tbl>
    <w:p w14:paraId="6D843F37" w14:textId="77777777" w:rsidR="00D60869" w:rsidRDefault="00D60869" w:rsidP="00D60869">
      <w:pPr>
        <w:pStyle w:val="Textoindependiente"/>
        <w:spacing w:before="11"/>
        <w:rPr>
          <w:rFonts w:ascii="Times New Roman"/>
          <w:i/>
        </w:rPr>
      </w:pPr>
    </w:p>
    <w:p w14:paraId="057A08C3" w14:textId="77777777" w:rsidR="00D60869" w:rsidRDefault="00D60869" w:rsidP="00C37FF5">
      <w:pPr>
        <w:pStyle w:val="Prrafodelista"/>
        <w:numPr>
          <w:ilvl w:val="5"/>
          <w:numId w:val="6"/>
        </w:numPr>
        <w:tabs>
          <w:tab w:val="left" w:pos="1348"/>
          <w:tab w:val="left" w:pos="1349"/>
        </w:tabs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que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identifican a las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personas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y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cargos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que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ocupan en las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filiales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y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sociedades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apoyo al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giro.</w:t>
      </w:r>
    </w:p>
    <w:p w14:paraId="35AEC3FB" w14:textId="77777777" w:rsidR="00D60869" w:rsidRDefault="00D60869" w:rsidP="00D60869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D60869" w14:paraId="2D1B0677" w14:textId="77777777" w:rsidTr="005C4751">
        <w:trPr>
          <w:trHeight w:val="299"/>
        </w:trPr>
        <w:tc>
          <w:tcPr>
            <w:tcW w:w="1414" w:type="dxa"/>
          </w:tcPr>
          <w:p w14:paraId="0CA1554B" w14:textId="77777777" w:rsidR="00D60869" w:rsidRDefault="00D60869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2451E14F" w14:textId="77777777" w:rsidR="00D60869" w:rsidRDefault="00D60869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743D5CFA" w14:textId="77777777" w:rsidR="00D60869" w:rsidRDefault="00D6086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977" w:type="dxa"/>
          </w:tcPr>
          <w:p w14:paraId="7124D562" w14:textId="77777777" w:rsidR="00D60869" w:rsidRDefault="00D6086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60869" w14:paraId="3AFE5E36" w14:textId="77777777" w:rsidTr="005C4751">
        <w:trPr>
          <w:trHeight w:val="299"/>
        </w:trPr>
        <w:tc>
          <w:tcPr>
            <w:tcW w:w="1414" w:type="dxa"/>
          </w:tcPr>
          <w:p w14:paraId="00D3D26F" w14:textId="77777777" w:rsidR="00D60869" w:rsidRDefault="00D60869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593C9F93" w14:textId="77777777" w:rsidR="00D60869" w:rsidRDefault="00D60869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5C2AD8A" w14:textId="39421B63" w:rsidR="00D60869" w:rsidRDefault="00D6086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Sociedad</w:t>
            </w:r>
          </w:p>
        </w:tc>
        <w:tc>
          <w:tcPr>
            <w:tcW w:w="2977" w:type="dxa"/>
          </w:tcPr>
          <w:p w14:paraId="18882BA0" w14:textId="77777777" w:rsidR="00D60869" w:rsidRDefault="00D6086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D60869" w14:paraId="5B956296" w14:textId="77777777" w:rsidTr="005C4751">
        <w:trPr>
          <w:trHeight w:val="299"/>
        </w:trPr>
        <w:tc>
          <w:tcPr>
            <w:tcW w:w="1414" w:type="dxa"/>
          </w:tcPr>
          <w:p w14:paraId="4B71033A" w14:textId="77777777" w:rsidR="00D60869" w:rsidRDefault="00D60869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49959818" w14:textId="77777777" w:rsidR="00D60869" w:rsidRDefault="00D60869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AF8AA43" w14:textId="45BE786E" w:rsidR="00D60869" w:rsidRDefault="00D6086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 Sociedad</w:t>
            </w:r>
          </w:p>
        </w:tc>
        <w:tc>
          <w:tcPr>
            <w:tcW w:w="2977" w:type="dxa"/>
          </w:tcPr>
          <w:p w14:paraId="00A88224" w14:textId="77777777" w:rsidR="00D60869" w:rsidRDefault="00D6086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X(50)</w:t>
            </w:r>
          </w:p>
        </w:tc>
      </w:tr>
    </w:tbl>
    <w:p w14:paraId="0CF40796" w14:textId="77777777" w:rsidR="00D60869" w:rsidRDefault="00D60869" w:rsidP="00D60869">
      <w:pPr>
        <w:rPr>
          <w:sz w:val="20"/>
        </w:rPr>
        <w:sectPr w:rsidR="00D60869" w:rsidSect="00233C64">
          <w:pgSz w:w="12250" w:h="15850"/>
          <w:pgMar w:top="1380" w:right="840" w:bottom="880" w:left="920" w:header="567" w:footer="685" w:gutter="0"/>
          <w:cols w:space="720"/>
        </w:sectPr>
      </w:pPr>
    </w:p>
    <w:p w14:paraId="08D3C470" w14:textId="77777777" w:rsidR="00D60869" w:rsidRDefault="00D60869" w:rsidP="00D60869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D60869" w14:paraId="7AE24F48" w14:textId="77777777" w:rsidTr="005C4751">
        <w:trPr>
          <w:trHeight w:val="300"/>
        </w:trPr>
        <w:tc>
          <w:tcPr>
            <w:tcW w:w="1414" w:type="dxa"/>
          </w:tcPr>
          <w:p w14:paraId="3F239FFB" w14:textId="77777777" w:rsidR="00D60869" w:rsidRDefault="00D60869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54BD28DD" w14:textId="77777777" w:rsidR="00D60869" w:rsidRDefault="00D60869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77D58777" w14:textId="77777777" w:rsidR="00D60869" w:rsidRDefault="00D6086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Rut</w:t>
            </w:r>
          </w:p>
        </w:tc>
        <w:tc>
          <w:tcPr>
            <w:tcW w:w="2977" w:type="dxa"/>
          </w:tcPr>
          <w:p w14:paraId="55BAD09F" w14:textId="77777777" w:rsidR="00D60869" w:rsidRDefault="00D6086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D60869" w14:paraId="039C22A5" w14:textId="77777777" w:rsidTr="005C4751">
        <w:trPr>
          <w:trHeight w:val="299"/>
        </w:trPr>
        <w:tc>
          <w:tcPr>
            <w:tcW w:w="1414" w:type="dxa"/>
          </w:tcPr>
          <w:p w14:paraId="57087018" w14:textId="77777777" w:rsidR="00D60869" w:rsidRDefault="00D60869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79C13B22" w14:textId="77777777" w:rsidR="00D60869" w:rsidRDefault="00D60869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5066F35" w14:textId="77777777" w:rsidR="00D60869" w:rsidRDefault="00D6086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2977" w:type="dxa"/>
          </w:tcPr>
          <w:p w14:paraId="62E4EE70" w14:textId="77777777" w:rsidR="00D60869" w:rsidRDefault="00D6086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9(50)</w:t>
            </w:r>
          </w:p>
        </w:tc>
      </w:tr>
      <w:tr w:rsidR="00D60869" w14:paraId="779124BD" w14:textId="77777777" w:rsidTr="005C4751">
        <w:trPr>
          <w:trHeight w:val="299"/>
        </w:trPr>
        <w:tc>
          <w:tcPr>
            <w:tcW w:w="1414" w:type="dxa"/>
          </w:tcPr>
          <w:p w14:paraId="17E9D342" w14:textId="77777777" w:rsidR="00D60869" w:rsidRDefault="00D60869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005A511D" w14:textId="77777777" w:rsidR="00D60869" w:rsidRDefault="00D60869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3E6799D" w14:textId="77777777" w:rsidR="00D60869" w:rsidRDefault="00D6086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cargo</w:t>
            </w:r>
          </w:p>
        </w:tc>
        <w:tc>
          <w:tcPr>
            <w:tcW w:w="2977" w:type="dxa"/>
          </w:tcPr>
          <w:p w14:paraId="5BD438BA" w14:textId="77777777" w:rsidR="00D60869" w:rsidRDefault="00D6086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60869" w14:paraId="0CE55CD1" w14:textId="77777777" w:rsidTr="005C4751">
        <w:trPr>
          <w:trHeight w:val="299"/>
        </w:trPr>
        <w:tc>
          <w:tcPr>
            <w:tcW w:w="1414" w:type="dxa"/>
          </w:tcPr>
          <w:p w14:paraId="163B5974" w14:textId="77777777" w:rsidR="00D60869" w:rsidRDefault="00D60869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7DE3751A" w14:textId="77777777" w:rsidR="00D60869" w:rsidRDefault="00D60869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A106EF8" w14:textId="77777777" w:rsidR="00D60869" w:rsidRPr="000843C0" w:rsidRDefault="00D60869" w:rsidP="005C4751">
            <w:pPr>
              <w:pStyle w:val="TableParagraph"/>
              <w:rPr>
                <w:sz w:val="20"/>
                <w:lang w:val="es-CL"/>
              </w:rPr>
            </w:pPr>
            <w:r w:rsidRPr="000843C0">
              <w:rPr>
                <w:sz w:val="20"/>
                <w:lang w:val="es-CL"/>
              </w:rPr>
              <w:t>Fecha</w:t>
            </w:r>
            <w:r w:rsidRPr="000843C0">
              <w:rPr>
                <w:spacing w:val="-2"/>
                <w:sz w:val="20"/>
                <w:lang w:val="es-CL"/>
              </w:rPr>
              <w:t xml:space="preserve"> </w:t>
            </w:r>
            <w:r w:rsidRPr="000843C0">
              <w:rPr>
                <w:sz w:val="20"/>
                <w:lang w:val="es-CL"/>
              </w:rPr>
              <w:t>de</w:t>
            </w:r>
            <w:r w:rsidRPr="000843C0">
              <w:rPr>
                <w:spacing w:val="-4"/>
                <w:sz w:val="20"/>
                <w:lang w:val="es-CL"/>
              </w:rPr>
              <w:t xml:space="preserve"> </w:t>
            </w:r>
            <w:r w:rsidRPr="000843C0">
              <w:rPr>
                <w:sz w:val="20"/>
                <w:lang w:val="es-CL"/>
              </w:rPr>
              <w:t>ingreso</w:t>
            </w:r>
            <w:r w:rsidRPr="000843C0">
              <w:rPr>
                <w:spacing w:val="-4"/>
                <w:sz w:val="20"/>
                <w:lang w:val="es-CL"/>
              </w:rPr>
              <w:t xml:space="preserve"> </w:t>
            </w:r>
            <w:r w:rsidRPr="000843C0">
              <w:rPr>
                <w:sz w:val="20"/>
                <w:lang w:val="es-CL"/>
              </w:rPr>
              <w:t>a</w:t>
            </w:r>
            <w:r w:rsidRPr="000843C0">
              <w:rPr>
                <w:spacing w:val="-3"/>
                <w:sz w:val="20"/>
                <w:lang w:val="es-CL"/>
              </w:rPr>
              <w:t xml:space="preserve"> </w:t>
            </w:r>
            <w:r w:rsidRPr="000843C0">
              <w:rPr>
                <w:sz w:val="20"/>
                <w:lang w:val="es-CL"/>
              </w:rPr>
              <w:t>la sociedad</w:t>
            </w:r>
          </w:p>
        </w:tc>
        <w:tc>
          <w:tcPr>
            <w:tcW w:w="2977" w:type="dxa"/>
          </w:tcPr>
          <w:p w14:paraId="037DD1C6" w14:textId="77777777" w:rsidR="00D60869" w:rsidRDefault="00D6086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D60869" w14:paraId="77EB4DCB" w14:textId="77777777" w:rsidTr="005C4751">
        <w:trPr>
          <w:trHeight w:val="302"/>
        </w:trPr>
        <w:tc>
          <w:tcPr>
            <w:tcW w:w="1414" w:type="dxa"/>
          </w:tcPr>
          <w:p w14:paraId="56268721" w14:textId="77777777" w:rsidR="00D60869" w:rsidRDefault="00D60869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1F1AE896" w14:textId="77777777" w:rsidR="00D60869" w:rsidRDefault="00D60869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6599609" w14:textId="77777777" w:rsidR="00D60869" w:rsidRDefault="00D60869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977" w:type="dxa"/>
          </w:tcPr>
          <w:p w14:paraId="15DDC56B" w14:textId="77777777" w:rsidR="00D60869" w:rsidRDefault="00D60869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X(80)</w:t>
            </w:r>
          </w:p>
        </w:tc>
      </w:tr>
    </w:tbl>
    <w:p w14:paraId="1914603B" w14:textId="77777777" w:rsidR="00D60869" w:rsidRDefault="00D60869" w:rsidP="00D60869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212</w:t>
      </w:r>
      <w:r>
        <w:rPr>
          <w:spacing w:val="-1"/>
        </w:rPr>
        <w:t xml:space="preserve"> </w:t>
      </w:r>
      <w:r>
        <w:t>Bytes</w:t>
      </w:r>
    </w:p>
    <w:p w14:paraId="3DBC7819" w14:textId="77777777" w:rsidR="00D60869" w:rsidRDefault="00D60869" w:rsidP="00D60869">
      <w:pPr>
        <w:pStyle w:val="Textoindependiente"/>
        <w:rPr>
          <w:sz w:val="24"/>
        </w:rPr>
      </w:pPr>
    </w:p>
    <w:p w14:paraId="0258278F" w14:textId="77777777" w:rsidR="00D60869" w:rsidRDefault="00D60869" w:rsidP="00C37FF5">
      <w:pPr>
        <w:pStyle w:val="Prrafodelista"/>
        <w:numPr>
          <w:ilvl w:val="5"/>
          <w:numId w:val="6"/>
        </w:numPr>
        <w:tabs>
          <w:tab w:val="left" w:pos="1348"/>
          <w:tab w:val="left" w:pos="1349"/>
        </w:tabs>
        <w:spacing w:before="190" w:after="60"/>
        <w:ind w:hanging="11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que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incluyen los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antecedentes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académicos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personas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informadas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en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el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archivo.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6239"/>
        <w:gridCol w:w="1699"/>
      </w:tblGrid>
      <w:tr w:rsidR="00D60869" w14:paraId="50101364" w14:textId="77777777" w:rsidTr="005C4751">
        <w:trPr>
          <w:trHeight w:val="299"/>
        </w:trPr>
        <w:tc>
          <w:tcPr>
            <w:tcW w:w="1414" w:type="dxa"/>
          </w:tcPr>
          <w:p w14:paraId="0AF24F93" w14:textId="77777777" w:rsidR="00D60869" w:rsidRDefault="00D60869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0CE37DD8" w14:textId="77777777" w:rsidR="00D60869" w:rsidRDefault="00D60869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0E5F7DDC" w14:textId="77777777" w:rsidR="00D60869" w:rsidRDefault="00D6086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699" w:type="dxa"/>
          </w:tcPr>
          <w:p w14:paraId="006C2690" w14:textId="77777777" w:rsidR="00D60869" w:rsidRDefault="00D6086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X(02)</w:t>
            </w:r>
          </w:p>
        </w:tc>
      </w:tr>
      <w:tr w:rsidR="00D60869" w14:paraId="5162EAF9" w14:textId="77777777" w:rsidTr="005C4751">
        <w:trPr>
          <w:trHeight w:val="299"/>
        </w:trPr>
        <w:tc>
          <w:tcPr>
            <w:tcW w:w="1414" w:type="dxa"/>
          </w:tcPr>
          <w:p w14:paraId="13C4BC33" w14:textId="77777777" w:rsidR="00D60869" w:rsidRDefault="00D60869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7D74996F" w14:textId="77777777" w:rsidR="00D60869" w:rsidRDefault="00D60869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7D2F3E44" w14:textId="77777777" w:rsidR="00D60869" w:rsidRDefault="00D6086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Rut</w:t>
            </w:r>
          </w:p>
        </w:tc>
        <w:tc>
          <w:tcPr>
            <w:tcW w:w="1699" w:type="dxa"/>
          </w:tcPr>
          <w:p w14:paraId="1874BC27" w14:textId="77777777" w:rsidR="00D60869" w:rsidRDefault="00D6086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D60869" w14:paraId="3A75F270" w14:textId="77777777" w:rsidTr="005C4751">
        <w:trPr>
          <w:trHeight w:val="302"/>
        </w:trPr>
        <w:tc>
          <w:tcPr>
            <w:tcW w:w="1414" w:type="dxa"/>
          </w:tcPr>
          <w:p w14:paraId="5ADD453F" w14:textId="77777777" w:rsidR="00D60869" w:rsidRDefault="00D60869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75B66636" w14:textId="77777777" w:rsidR="00D60869" w:rsidRDefault="00D60869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717C2E22" w14:textId="77777777" w:rsidR="00D60869" w:rsidRPr="000843C0" w:rsidRDefault="00D60869" w:rsidP="005C4751">
            <w:pPr>
              <w:pStyle w:val="TableParagraph"/>
              <w:spacing w:before="2"/>
              <w:rPr>
                <w:sz w:val="20"/>
                <w:lang w:val="es-CL"/>
              </w:rPr>
            </w:pPr>
            <w:r w:rsidRPr="000843C0">
              <w:rPr>
                <w:sz w:val="20"/>
                <w:lang w:val="es-CL"/>
              </w:rPr>
              <w:t>Título</w:t>
            </w:r>
            <w:r w:rsidRPr="000843C0">
              <w:rPr>
                <w:spacing w:val="-5"/>
                <w:sz w:val="20"/>
                <w:lang w:val="es-CL"/>
              </w:rPr>
              <w:t xml:space="preserve"> </w:t>
            </w:r>
            <w:r w:rsidRPr="000843C0">
              <w:rPr>
                <w:sz w:val="20"/>
                <w:lang w:val="es-CL"/>
              </w:rPr>
              <w:t>profesional o</w:t>
            </w:r>
            <w:r w:rsidRPr="000843C0">
              <w:rPr>
                <w:spacing w:val="-5"/>
                <w:sz w:val="20"/>
                <w:lang w:val="es-CL"/>
              </w:rPr>
              <w:t xml:space="preserve"> </w:t>
            </w:r>
            <w:r w:rsidRPr="000843C0">
              <w:rPr>
                <w:sz w:val="20"/>
                <w:lang w:val="es-CL"/>
              </w:rPr>
              <w:t>grado</w:t>
            </w:r>
            <w:r w:rsidRPr="000843C0">
              <w:rPr>
                <w:spacing w:val="-4"/>
                <w:sz w:val="20"/>
                <w:lang w:val="es-CL"/>
              </w:rPr>
              <w:t xml:space="preserve"> </w:t>
            </w:r>
            <w:r w:rsidRPr="000843C0">
              <w:rPr>
                <w:sz w:val="20"/>
                <w:lang w:val="es-CL"/>
              </w:rPr>
              <w:t>académico</w:t>
            </w:r>
            <w:r w:rsidRPr="000843C0">
              <w:rPr>
                <w:spacing w:val="-4"/>
                <w:sz w:val="20"/>
                <w:lang w:val="es-CL"/>
              </w:rPr>
              <w:t xml:space="preserve"> </w:t>
            </w:r>
            <w:r w:rsidRPr="000843C0">
              <w:rPr>
                <w:sz w:val="20"/>
                <w:lang w:val="es-CL"/>
              </w:rPr>
              <w:t>(pregrado)</w:t>
            </w:r>
          </w:p>
        </w:tc>
        <w:tc>
          <w:tcPr>
            <w:tcW w:w="1699" w:type="dxa"/>
          </w:tcPr>
          <w:p w14:paraId="4402CCC1" w14:textId="77777777" w:rsidR="00D60869" w:rsidRDefault="00D60869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X(50)</w:t>
            </w:r>
          </w:p>
        </w:tc>
      </w:tr>
      <w:tr w:rsidR="00D60869" w14:paraId="4E26D350" w14:textId="77777777" w:rsidTr="005C4751">
        <w:trPr>
          <w:trHeight w:val="300"/>
        </w:trPr>
        <w:tc>
          <w:tcPr>
            <w:tcW w:w="1414" w:type="dxa"/>
          </w:tcPr>
          <w:p w14:paraId="59E282DC" w14:textId="77777777" w:rsidR="00D60869" w:rsidRDefault="00D60869" w:rsidP="005C4751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61C31965" w14:textId="77777777" w:rsidR="00D60869" w:rsidRDefault="00D60869" w:rsidP="005C4751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14B231FA" w14:textId="77777777" w:rsidR="00D60869" w:rsidRPr="000843C0" w:rsidRDefault="00D60869" w:rsidP="005C4751">
            <w:pPr>
              <w:pStyle w:val="TableParagraph"/>
              <w:spacing w:before="1"/>
              <w:rPr>
                <w:sz w:val="20"/>
                <w:lang w:val="es-CL"/>
              </w:rPr>
            </w:pPr>
            <w:r w:rsidRPr="000843C0">
              <w:rPr>
                <w:sz w:val="20"/>
                <w:lang w:val="es-CL"/>
              </w:rPr>
              <w:t>Casa</w:t>
            </w:r>
            <w:r w:rsidRPr="000843C0">
              <w:rPr>
                <w:spacing w:val="-4"/>
                <w:sz w:val="20"/>
                <w:lang w:val="es-CL"/>
              </w:rPr>
              <w:t xml:space="preserve"> </w:t>
            </w:r>
            <w:r w:rsidRPr="000843C0">
              <w:rPr>
                <w:sz w:val="20"/>
                <w:lang w:val="es-CL"/>
              </w:rPr>
              <w:t>de</w:t>
            </w:r>
            <w:r w:rsidRPr="000843C0">
              <w:rPr>
                <w:spacing w:val="-2"/>
                <w:sz w:val="20"/>
                <w:lang w:val="es-CL"/>
              </w:rPr>
              <w:t xml:space="preserve"> </w:t>
            </w:r>
            <w:r w:rsidRPr="000843C0">
              <w:rPr>
                <w:sz w:val="20"/>
                <w:lang w:val="es-CL"/>
              </w:rPr>
              <w:t>estudios</w:t>
            </w:r>
            <w:r w:rsidRPr="000843C0">
              <w:rPr>
                <w:spacing w:val="-1"/>
                <w:sz w:val="20"/>
                <w:lang w:val="es-CL"/>
              </w:rPr>
              <w:t xml:space="preserve"> </w:t>
            </w:r>
            <w:r w:rsidRPr="000843C0">
              <w:rPr>
                <w:sz w:val="20"/>
                <w:lang w:val="es-CL"/>
              </w:rPr>
              <w:t>de</w:t>
            </w:r>
            <w:r w:rsidRPr="000843C0">
              <w:rPr>
                <w:spacing w:val="-4"/>
                <w:sz w:val="20"/>
                <w:lang w:val="es-CL"/>
              </w:rPr>
              <w:t xml:space="preserve"> </w:t>
            </w:r>
            <w:r w:rsidRPr="000843C0">
              <w:rPr>
                <w:sz w:val="20"/>
                <w:lang w:val="es-CL"/>
              </w:rPr>
              <w:t>pregrado</w:t>
            </w:r>
          </w:p>
        </w:tc>
        <w:tc>
          <w:tcPr>
            <w:tcW w:w="1699" w:type="dxa"/>
          </w:tcPr>
          <w:p w14:paraId="13340815" w14:textId="77777777" w:rsidR="00D60869" w:rsidRDefault="00D60869" w:rsidP="005C4751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X(50)</w:t>
            </w:r>
          </w:p>
        </w:tc>
      </w:tr>
      <w:tr w:rsidR="00D60869" w14:paraId="01781145" w14:textId="77777777" w:rsidTr="005C4751">
        <w:trPr>
          <w:trHeight w:val="299"/>
        </w:trPr>
        <w:tc>
          <w:tcPr>
            <w:tcW w:w="1414" w:type="dxa"/>
          </w:tcPr>
          <w:p w14:paraId="42857B0E" w14:textId="77777777" w:rsidR="00D60869" w:rsidRDefault="00D60869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15CE9D82" w14:textId="77777777" w:rsidR="00D60869" w:rsidRDefault="00D60869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327D3A67" w14:textId="77777777" w:rsidR="00D60869" w:rsidRDefault="00D60869" w:rsidP="005C475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Postgrado</w:t>
            </w:r>
            <w:proofErr w:type="spellEnd"/>
          </w:p>
        </w:tc>
        <w:tc>
          <w:tcPr>
            <w:tcW w:w="1699" w:type="dxa"/>
          </w:tcPr>
          <w:p w14:paraId="09364169" w14:textId="77777777" w:rsidR="00D60869" w:rsidRDefault="00D6086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X(50)</w:t>
            </w:r>
          </w:p>
        </w:tc>
      </w:tr>
      <w:tr w:rsidR="00D60869" w14:paraId="233CB975" w14:textId="77777777" w:rsidTr="005C4751">
        <w:trPr>
          <w:trHeight w:val="299"/>
        </w:trPr>
        <w:tc>
          <w:tcPr>
            <w:tcW w:w="1414" w:type="dxa"/>
          </w:tcPr>
          <w:p w14:paraId="763B396A" w14:textId="77777777" w:rsidR="00D60869" w:rsidRDefault="00D60869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59167DEF" w14:textId="77777777" w:rsidR="00D60869" w:rsidRDefault="00D60869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4EEA2AE4" w14:textId="77777777" w:rsidR="00D60869" w:rsidRPr="000843C0" w:rsidRDefault="00D60869" w:rsidP="005C4751">
            <w:pPr>
              <w:pStyle w:val="TableParagraph"/>
              <w:rPr>
                <w:sz w:val="20"/>
                <w:lang w:val="es-CL"/>
              </w:rPr>
            </w:pPr>
            <w:r w:rsidRPr="000843C0">
              <w:rPr>
                <w:sz w:val="20"/>
                <w:lang w:val="es-CL"/>
              </w:rPr>
              <w:t>Casa</w:t>
            </w:r>
            <w:r w:rsidRPr="000843C0">
              <w:rPr>
                <w:spacing w:val="-4"/>
                <w:sz w:val="20"/>
                <w:lang w:val="es-CL"/>
              </w:rPr>
              <w:t xml:space="preserve"> </w:t>
            </w:r>
            <w:r w:rsidRPr="000843C0">
              <w:rPr>
                <w:sz w:val="20"/>
                <w:lang w:val="es-CL"/>
              </w:rPr>
              <w:t>de</w:t>
            </w:r>
            <w:r w:rsidRPr="000843C0">
              <w:rPr>
                <w:spacing w:val="-3"/>
                <w:sz w:val="20"/>
                <w:lang w:val="es-CL"/>
              </w:rPr>
              <w:t xml:space="preserve"> </w:t>
            </w:r>
            <w:r w:rsidRPr="000843C0">
              <w:rPr>
                <w:sz w:val="20"/>
                <w:lang w:val="es-CL"/>
              </w:rPr>
              <w:t>estudios</w:t>
            </w:r>
            <w:r w:rsidRPr="000843C0">
              <w:rPr>
                <w:spacing w:val="-1"/>
                <w:sz w:val="20"/>
                <w:lang w:val="es-CL"/>
              </w:rPr>
              <w:t xml:space="preserve"> </w:t>
            </w:r>
            <w:r w:rsidRPr="000843C0">
              <w:rPr>
                <w:sz w:val="20"/>
                <w:lang w:val="es-CL"/>
              </w:rPr>
              <w:t>del</w:t>
            </w:r>
            <w:r w:rsidRPr="000843C0">
              <w:rPr>
                <w:spacing w:val="-3"/>
                <w:sz w:val="20"/>
                <w:lang w:val="es-CL"/>
              </w:rPr>
              <w:t xml:space="preserve"> </w:t>
            </w:r>
            <w:r w:rsidRPr="000843C0">
              <w:rPr>
                <w:sz w:val="20"/>
                <w:lang w:val="es-CL"/>
              </w:rPr>
              <w:t>posgrado</w:t>
            </w:r>
          </w:p>
        </w:tc>
        <w:tc>
          <w:tcPr>
            <w:tcW w:w="1699" w:type="dxa"/>
          </w:tcPr>
          <w:p w14:paraId="087C4A58" w14:textId="77777777" w:rsidR="00D60869" w:rsidRDefault="00D6086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X(50)</w:t>
            </w:r>
          </w:p>
        </w:tc>
      </w:tr>
    </w:tbl>
    <w:p w14:paraId="5F467A79" w14:textId="6BA38CC7" w:rsidR="007003BC" w:rsidRDefault="00D60869" w:rsidP="007003BC">
      <w:pPr>
        <w:pStyle w:val="Textoindependiente"/>
        <w:spacing w:before="8"/>
        <w:rPr>
          <w:sz w:val="19"/>
        </w:rPr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212</w:t>
      </w:r>
      <w:r>
        <w:rPr>
          <w:spacing w:val="-1"/>
        </w:rPr>
        <w:t xml:space="preserve"> </w:t>
      </w:r>
      <w:r>
        <w:t>Bytes</w:t>
      </w:r>
    </w:p>
    <w:p w14:paraId="60C865A5" w14:textId="77777777" w:rsidR="007003BC" w:rsidRPr="00F45E53" w:rsidRDefault="007003BC" w:rsidP="006A72FB">
      <w:pPr>
        <w:pStyle w:val="Textoindependiente"/>
        <w:rPr>
          <w:rFonts w:ascii="Times New Roman" w:hAnsi="Times New Roman" w:cs="Times New Roman"/>
          <w:i/>
        </w:rPr>
      </w:pPr>
    </w:p>
    <w:p w14:paraId="110FEECD" w14:textId="7F44BC46" w:rsidR="000F012A" w:rsidRPr="007003BC" w:rsidRDefault="006A72FB" w:rsidP="007003BC">
      <w:pPr>
        <w:tabs>
          <w:tab w:val="left" w:pos="1349"/>
        </w:tabs>
        <w:spacing w:before="91"/>
      </w:pPr>
      <w:r w:rsidRPr="00F45E53">
        <w:rPr>
          <w:rFonts w:ascii="Times New Roman" w:hAnsi="Times New Roman" w:cs="Times New Roman"/>
          <w:i/>
          <w:sz w:val="20"/>
        </w:rPr>
        <w:t xml:space="preserve">    </w:t>
      </w:r>
    </w:p>
    <w:p w14:paraId="56486671" w14:textId="35E44826" w:rsidR="00035F9D" w:rsidRPr="00230F5A" w:rsidRDefault="00B022B6" w:rsidP="00C37FF5">
      <w:pPr>
        <w:pStyle w:val="Ttulo1"/>
        <w:numPr>
          <w:ilvl w:val="0"/>
          <w:numId w:val="2"/>
        </w:numPr>
        <w:rPr>
          <w:rFonts w:cs="Times New Roman"/>
        </w:rPr>
      </w:pPr>
      <w:bookmarkStart w:id="2" w:name="_Toc162509608"/>
      <w:r w:rsidRPr="00230F5A">
        <w:rPr>
          <w:rFonts w:cs="Times New Roman"/>
        </w:rPr>
        <w:t>Validaciones</w:t>
      </w:r>
      <w:bookmarkEnd w:id="2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C37FF5">
      <w:pPr>
        <w:pStyle w:val="Ttulo2"/>
        <w:numPr>
          <w:ilvl w:val="1"/>
          <w:numId w:val="2"/>
        </w:numPr>
        <w:rPr>
          <w:sz w:val="32"/>
          <w:szCs w:val="32"/>
        </w:rPr>
      </w:pPr>
      <w:bookmarkStart w:id="3" w:name="_Toc162509609"/>
      <w:r w:rsidRPr="00230F5A">
        <w:t>Archivo de datos</w:t>
      </w:r>
      <w:bookmarkEnd w:id="3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7E454AE9" w14:textId="77777777" w:rsidR="00284E6A" w:rsidRPr="00230F5A" w:rsidRDefault="00284E6A" w:rsidP="00284E6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7715486" w14:textId="77777777" w:rsidR="006A72FB" w:rsidRPr="00B537DA" w:rsidRDefault="006A72FB" w:rsidP="006A72F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  <w:bookmarkStart w:id="5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6A72FB" w:rsidRPr="00B537DA" w14:paraId="0CD671DC" w14:textId="77777777" w:rsidTr="00653275">
        <w:tc>
          <w:tcPr>
            <w:tcW w:w="562" w:type="dxa"/>
          </w:tcPr>
          <w:p w14:paraId="21C43DEC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008844C7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6C3490F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6A72FB" w:rsidRPr="00B537DA" w14:paraId="2C78D906" w14:textId="77777777" w:rsidTr="00653275">
        <w:tc>
          <w:tcPr>
            <w:tcW w:w="562" w:type="dxa"/>
          </w:tcPr>
          <w:p w14:paraId="19DAC6C0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71AB6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V2</w:t>
            </w:r>
          </w:p>
        </w:tc>
        <w:tc>
          <w:tcPr>
            <w:tcW w:w="7932" w:type="dxa"/>
          </w:tcPr>
          <w:p w14:paraId="790769F5" w14:textId="46C39B2D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</w:t>
            </w:r>
            <w:r w:rsidR="00271AB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6A72FB" w:rsidRPr="00B537DA" w14:paraId="75803EDA" w14:textId="77777777" w:rsidTr="00653275">
        <w:tc>
          <w:tcPr>
            <w:tcW w:w="562" w:type="dxa"/>
          </w:tcPr>
          <w:p w14:paraId="332A8489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012B4EF2" w14:textId="6165A0F9" w:rsidR="006A72FB" w:rsidRPr="00B537DA" w:rsidRDefault="00A37F21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A72FB" w:rsidRPr="00B537DA" w14:paraId="0037C7E0" w14:textId="77777777" w:rsidTr="00653275">
        <w:tc>
          <w:tcPr>
            <w:tcW w:w="562" w:type="dxa"/>
          </w:tcPr>
          <w:p w14:paraId="53F82017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0F3F123" w14:textId="77777777" w:rsidR="006A72FB" w:rsidRPr="00CC035F" w:rsidRDefault="006A72FB" w:rsidP="0065327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71AB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5976C34D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C2F36EA" w14:textId="77777777" w:rsidR="006A72FB" w:rsidRPr="00DD1EE4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A5A95F5" w14:textId="77777777" w:rsidR="006A72FB" w:rsidRPr="00DD1EE4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A72FB" w:rsidRPr="00B537DA" w14:paraId="61A530E1" w14:textId="77777777" w:rsidTr="00653275">
        <w:tc>
          <w:tcPr>
            <w:tcW w:w="562" w:type="dxa"/>
          </w:tcPr>
          <w:p w14:paraId="4620F9F2" w14:textId="1D5195A9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AC18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</w:tcPr>
          <w:p w14:paraId="7A21A508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77C5283A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CA26C2" w:rsidRPr="00B537DA" w14:paraId="7F0F8BDF" w14:textId="77777777" w:rsidTr="00653275">
        <w:tc>
          <w:tcPr>
            <w:tcW w:w="562" w:type="dxa"/>
          </w:tcPr>
          <w:p w14:paraId="04598B9A" w14:textId="4FB42347" w:rsidR="00CA26C2" w:rsidRDefault="00CA26C2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4D503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7A4D35A2" w14:textId="06D00B87" w:rsidR="00CA26C2" w:rsidRDefault="00027E11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64F99" w:rsidRPr="00B537DA" w14:paraId="4BB7ABFB" w14:textId="77777777" w:rsidTr="00653275">
        <w:tc>
          <w:tcPr>
            <w:tcW w:w="562" w:type="dxa"/>
          </w:tcPr>
          <w:p w14:paraId="40196D5B" w14:textId="2DBED851" w:rsidR="00064F99" w:rsidRDefault="00064F99" w:rsidP="00064F9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2A850258" w14:textId="0D7D6B74" w:rsidR="00064F99" w:rsidRDefault="00064F99" w:rsidP="00064F9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064F99" w:rsidRPr="00B537DA" w14:paraId="27B288B7" w14:textId="77777777" w:rsidTr="00653275">
        <w:tc>
          <w:tcPr>
            <w:tcW w:w="562" w:type="dxa"/>
          </w:tcPr>
          <w:p w14:paraId="679670AB" w14:textId="1F8FF452" w:rsidR="00064F99" w:rsidRDefault="00064F99" w:rsidP="00064F9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116D4310" w14:textId="709CA396" w:rsidR="00064F99" w:rsidRDefault="00064F99" w:rsidP="00064F9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64F99" w:rsidRPr="00B537DA" w14:paraId="27E79638" w14:textId="77777777" w:rsidTr="00653275">
        <w:tc>
          <w:tcPr>
            <w:tcW w:w="562" w:type="dxa"/>
          </w:tcPr>
          <w:p w14:paraId="3ED39EAC" w14:textId="443C9B5E" w:rsidR="00064F99" w:rsidRDefault="00064F99" w:rsidP="00064F9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577B1528" w14:textId="642131F3" w:rsidR="00064F99" w:rsidRDefault="00064F99" w:rsidP="00064F9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64F99" w:rsidRPr="00B537DA" w14:paraId="075A886D" w14:textId="77777777" w:rsidTr="00653275">
        <w:tc>
          <w:tcPr>
            <w:tcW w:w="562" w:type="dxa"/>
          </w:tcPr>
          <w:p w14:paraId="1670A30E" w14:textId="68861815" w:rsidR="00064F99" w:rsidRDefault="00064F99" w:rsidP="00064F9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7A2C0F79" w14:textId="7B56D18A" w:rsidR="00064F99" w:rsidRDefault="00064F99" w:rsidP="00064F9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64F99" w:rsidRPr="00B537DA" w14:paraId="7C7006A3" w14:textId="77777777" w:rsidTr="00653275">
        <w:tc>
          <w:tcPr>
            <w:tcW w:w="562" w:type="dxa"/>
          </w:tcPr>
          <w:p w14:paraId="7909C6FC" w14:textId="4CB19B42" w:rsidR="00064F99" w:rsidRDefault="00064F99" w:rsidP="00064F9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07239DF9" w14:textId="549E2431" w:rsidR="00064F99" w:rsidRDefault="00064F99" w:rsidP="00064F9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64F99" w:rsidRPr="00B537DA" w14:paraId="071B05E1" w14:textId="77777777" w:rsidTr="00653275">
        <w:tc>
          <w:tcPr>
            <w:tcW w:w="562" w:type="dxa"/>
          </w:tcPr>
          <w:p w14:paraId="1FAFF210" w14:textId="63B77B62" w:rsidR="00064F99" w:rsidRDefault="00064F99" w:rsidP="00064F9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3BE624B5" w14:textId="27D41233" w:rsidR="00064F99" w:rsidRDefault="00064F99" w:rsidP="00064F9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va a validar que el campo “tipo de registro” contenga sólo los valores esperados (01,02), en caso de no existir se deberá catalogar con error 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75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4"/>
      <w:bookmarkEnd w:id="5"/>
    </w:tbl>
    <w:p w14:paraId="65D37002" w14:textId="351B0FA2" w:rsidR="00513350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42DBC26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F7DFA88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51A8F93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B648257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DA34B34" w14:textId="41CFB407" w:rsidR="00A829A4" w:rsidRPr="00230F5A" w:rsidRDefault="00A421C4" w:rsidP="00C37FF5">
      <w:pPr>
        <w:pStyle w:val="Ttulo1"/>
        <w:numPr>
          <w:ilvl w:val="0"/>
          <w:numId w:val="2"/>
        </w:numPr>
        <w:rPr>
          <w:rFonts w:cs="Times New Roman"/>
        </w:rPr>
      </w:pPr>
      <w:bookmarkStart w:id="6" w:name="_Toc162509610"/>
      <w:r>
        <w:rPr>
          <w:rFonts w:cs="Times New Roman"/>
        </w:rPr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6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2DD0D30" w14:textId="5BA4F472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9C685E8" w14:textId="1341155B" w:rsidR="00B022B6" w:rsidRPr="00182D60" w:rsidRDefault="00B022B6" w:rsidP="00C37FF5">
      <w:pPr>
        <w:pStyle w:val="Ttulo2"/>
        <w:numPr>
          <w:ilvl w:val="1"/>
          <w:numId w:val="2"/>
        </w:numPr>
        <w:rPr>
          <w:b w:val="0"/>
        </w:rPr>
      </w:pPr>
      <w:bookmarkStart w:id="7" w:name="_Toc162509611"/>
      <w:r w:rsidRPr="003F5278">
        <w:t>Formato de carátula de salida</w:t>
      </w:r>
      <w:bookmarkEnd w:id="7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30F5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4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8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12F799DB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EA3387">
                    <w:rPr>
                      <w:rFonts w:ascii="Arial MT" w:hAnsi="Arial MT"/>
                      <w:sz w:val="20"/>
                    </w:rPr>
                    <w:t>2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55804766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9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EA3387">
                    <w:rPr>
                      <w:rFonts w:ascii="Arial MT" w:hAnsi="Arial MT"/>
                      <w:sz w:val="20"/>
                    </w:rPr>
                    <w:t>19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</w:t>
                  </w:r>
                  <w:r w:rsidR="00B77253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DE51B9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</w:t>
                  </w:r>
                  <w:r w:rsidRPr="00DE51B9">
                    <w:rPr>
                      <w:rFonts w:ascii="Arial MT" w:hAnsi="Arial MT"/>
                      <w:color w:val="000000" w:themeColor="text1"/>
                      <w:sz w:val="20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04084CFD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EA3387">
                    <w:rPr>
                      <w:rFonts w:ascii="Arial MT" w:hAnsi="Arial MT"/>
                      <w:sz w:val="20"/>
                    </w:rPr>
                    <w:t>2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9"/>
                  <w:r w:rsidR="00BC5453">
                    <w:rPr>
                      <w:rFonts w:ascii="Arial MT" w:hAnsi="Arial MT"/>
                      <w:sz w:val="20"/>
                    </w:rPr>
                    <w:t>2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6ACFF581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Linux.</w:t>
                  </w:r>
                  <w:bookmarkEnd w:id="8"/>
                </w:p>
              </w:txbxContent>
            </v:textbox>
            <w10:wrap type="topAndBottom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993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25"/>
        <w:gridCol w:w="992"/>
        <w:gridCol w:w="6096"/>
        <w:gridCol w:w="850"/>
        <w:gridCol w:w="851"/>
      </w:tblGrid>
      <w:tr w:rsidR="003A37FF" w:rsidRPr="00F45E53" w14:paraId="5AE2A0D7" w14:textId="22C8248B" w:rsidTr="006A5E55">
        <w:trPr>
          <w:trHeight w:val="268"/>
        </w:trPr>
        <w:tc>
          <w:tcPr>
            <w:tcW w:w="720" w:type="dxa"/>
          </w:tcPr>
          <w:p w14:paraId="47450481" w14:textId="77777777" w:rsidR="003A37FF" w:rsidRPr="00F45E53" w:rsidRDefault="003A37FF" w:rsidP="00653275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3DCAB49C" w14:textId="77777777" w:rsidR="003A37FF" w:rsidRPr="00F45E53" w:rsidRDefault="003A37FF" w:rsidP="0065327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92" w:type="dxa"/>
          </w:tcPr>
          <w:p w14:paraId="247FA628" w14:textId="77777777" w:rsidR="003A37FF" w:rsidRPr="00F45E53" w:rsidRDefault="003A37FF" w:rsidP="00653275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6" w:type="dxa"/>
          </w:tcPr>
          <w:p w14:paraId="50160C12" w14:textId="77777777" w:rsidR="003A37FF" w:rsidRPr="00F45E53" w:rsidRDefault="003A37FF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78D9E993" w14:textId="77777777" w:rsidR="003A37FF" w:rsidRPr="00F45E53" w:rsidRDefault="003A37FF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851" w:type="dxa"/>
          </w:tcPr>
          <w:p w14:paraId="0BD25F37" w14:textId="77777777" w:rsidR="003A37FF" w:rsidRDefault="003A37FF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  <w:p w14:paraId="732EB8F7" w14:textId="36C2360A" w:rsidR="00D3696F" w:rsidRPr="00F45E53" w:rsidRDefault="00D3696F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lastRenderedPageBreak/>
              <w:t>Salida</w:t>
            </w:r>
          </w:p>
        </w:tc>
      </w:tr>
      <w:tr w:rsidR="003A37FF" w:rsidRPr="00F45E53" w14:paraId="7DCD80F1" w14:textId="627ADF14" w:rsidTr="006A5E55">
        <w:trPr>
          <w:trHeight w:val="268"/>
        </w:trPr>
        <w:tc>
          <w:tcPr>
            <w:tcW w:w="720" w:type="dxa"/>
          </w:tcPr>
          <w:p w14:paraId="43413C6F" w14:textId="77777777" w:rsidR="003A37FF" w:rsidRPr="00F45E53" w:rsidRDefault="003A37FF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lastRenderedPageBreak/>
              <w:t>1</w:t>
            </w:r>
          </w:p>
        </w:tc>
        <w:tc>
          <w:tcPr>
            <w:tcW w:w="425" w:type="dxa"/>
          </w:tcPr>
          <w:p w14:paraId="38B8507B" w14:textId="77777777" w:rsidR="003A37FF" w:rsidRPr="00F45E53" w:rsidRDefault="003A37FF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11F45694" w14:textId="77777777" w:rsidR="003A37FF" w:rsidRPr="00F45E53" w:rsidRDefault="003A37FF" w:rsidP="0065327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6" w:type="dxa"/>
          </w:tcPr>
          <w:p w14:paraId="65AA21B6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ADC3AED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1" w:type="dxa"/>
          </w:tcPr>
          <w:p w14:paraId="1ECCEC24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A37FF" w:rsidRPr="00F45E53" w14:paraId="718D311C" w14:textId="368BEDCE" w:rsidTr="006A5E55">
        <w:trPr>
          <w:trHeight w:val="268"/>
        </w:trPr>
        <w:tc>
          <w:tcPr>
            <w:tcW w:w="720" w:type="dxa"/>
          </w:tcPr>
          <w:p w14:paraId="4FD89E80" w14:textId="77777777" w:rsidR="003A37FF" w:rsidRPr="00F45E53" w:rsidRDefault="003A37FF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44458591" w14:textId="77777777" w:rsidR="003A37FF" w:rsidRPr="00F45E53" w:rsidRDefault="003A37FF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3A21E930" w14:textId="532EA6CA" w:rsidR="003A37FF" w:rsidRPr="00F45E53" w:rsidRDefault="003A37FF" w:rsidP="0065327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096" w:type="dxa"/>
          </w:tcPr>
          <w:p w14:paraId="41FBA44A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6DDA7A28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1" w:type="dxa"/>
          </w:tcPr>
          <w:p w14:paraId="312ED1AD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3A37FF" w:rsidRPr="00F45E53" w14:paraId="40B703B3" w14:textId="6C2EAB84" w:rsidTr="006A5E55">
        <w:trPr>
          <w:trHeight w:val="268"/>
        </w:trPr>
        <w:tc>
          <w:tcPr>
            <w:tcW w:w="720" w:type="dxa"/>
          </w:tcPr>
          <w:p w14:paraId="50A2049E" w14:textId="77777777" w:rsidR="003A37FF" w:rsidRPr="00F45E53" w:rsidRDefault="003A37FF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72980E91" w14:textId="77777777" w:rsidR="003A37FF" w:rsidRPr="00F45E53" w:rsidRDefault="003A37FF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4E73C377" w14:textId="77777777" w:rsidR="003A37FF" w:rsidRPr="00F45E53" w:rsidRDefault="003A37FF" w:rsidP="0065327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6" w:type="dxa"/>
          </w:tcPr>
          <w:p w14:paraId="4A1E908F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119CA01C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1" w:type="dxa"/>
          </w:tcPr>
          <w:p w14:paraId="5576E6B4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A37FF" w:rsidRPr="00F45E53" w14:paraId="696BF170" w14:textId="4D7D7C0E" w:rsidTr="006A5E55">
        <w:trPr>
          <w:trHeight w:val="268"/>
        </w:trPr>
        <w:tc>
          <w:tcPr>
            <w:tcW w:w="720" w:type="dxa"/>
          </w:tcPr>
          <w:p w14:paraId="4815C657" w14:textId="77777777" w:rsidR="003A37FF" w:rsidRPr="00F45E53" w:rsidRDefault="003A37FF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0666C90E" w14:textId="77777777" w:rsidR="003A37FF" w:rsidRPr="00F45E53" w:rsidRDefault="003A37FF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303BE292" w14:textId="77777777" w:rsidR="003A37FF" w:rsidRPr="00F45E53" w:rsidRDefault="003A37FF" w:rsidP="0065327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6" w:type="dxa"/>
          </w:tcPr>
          <w:p w14:paraId="046FD5A2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51634C1E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1" w:type="dxa"/>
          </w:tcPr>
          <w:p w14:paraId="620CF7CE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6A5E55" w:rsidRPr="00F45E53" w14:paraId="3CB708FF" w14:textId="77777777" w:rsidTr="006A5E55">
        <w:trPr>
          <w:trHeight w:val="268"/>
        </w:trPr>
        <w:tc>
          <w:tcPr>
            <w:tcW w:w="720" w:type="dxa"/>
          </w:tcPr>
          <w:p w14:paraId="5DD9BDDC" w14:textId="10E84E11" w:rsidR="006A5E55" w:rsidRPr="00F45E53" w:rsidRDefault="006A5E55" w:rsidP="006A5E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055587CD" w14:textId="68BA4B4E" w:rsidR="006A5E55" w:rsidRPr="00F45E53" w:rsidRDefault="006A5E55" w:rsidP="006A5E5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3D478602" w14:textId="71A63342" w:rsidR="006A5E55" w:rsidRPr="00F45E53" w:rsidRDefault="006A5E55" w:rsidP="00765A1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E32</w:t>
            </w:r>
          </w:p>
        </w:tc>
        <w:tc>
          <w:tcPr>
            <w:tcW w:w="6096" w:type="dxa"/>
          </w:tcPr>
          <w:p w14:paraId="7BECDFF4" w14:textId="77777777" w:rsidR="006A5E55" w:rsidRPr="00F45E53" w:rsidRDefault="006A5E55" w:rsidP="006A5E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49587CB1" w14:textId="77777777" w:rsidR="006A5E55" w:rsidRPr="00F45E53" w:rsidRDefault="006A5E55" w:rsidP="006A5E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1" w:type="dxa"/>
          </w:tcPr>
          <w:p w14:paraId="62B45F40" w14:textId="77777777" w:rsidR="006A5E55" w:rsidRPr="00F45E53" w:rsidRDefault="006A5E55" w:rsidP="006A5E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6A5E55" w:rsidRPr="00F45E53" w14:paraId="6292EB16" w14:textId="268B880F" w:rsidTr="006A5E55">
        <w:trPr>
          <w:trHeight w:val="268"/>
        </w:trPr>
        <w:tc>
          <w:tcPr>
            <w:tcW w:w="720" w:type="dxa"/>
          </w:tcPr>
          <w:p w14:paraId="6D1A4E05" w14:textId="2B500D00" w:rsidR="006A5E55" w:rsidRPr="00F45E53" w:rsidRDefault="006A5E55" w:rsidP="006A5E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25300B15" w14:textId="77777777" w:rsidR="006A5E55" w:rsidRPr="00F45E53" w:rsidRDefault="006A5E55" w:rsidP="006A5E5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3F25E272" w14:textId="4B6C45E5" w:rsidR="006A5E55" w:rsidRPr="00F45E53" w:rsidRDefault="006A5E55" w:rsidP="006A5E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003B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6" w:type="dxa"/>
          </w:tcPr>
          <w:p w14:paraId="4C23C81C" w14:textId="18EFB97B" w:rsidR="006A5E55" w:rsidRPr="000843C0" w:rsidRDefault="006A5E55" w:rsidP="006A5E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843C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REGISTROS INFORMADOS  cantidad de </w:t>
            </w:r>
            <w:proofErr w:type="spellStart"/>
            <w:r w:rsidRPr="000843C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lineas</w:t>
            </w:r>
            <w:proofErr w:type="spellEnd"/>
            <w:r w:rsidRPr="000843C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detalles</w:t>
            </w:r>
          </w:p>
        </w:tc>
        <w:tc>
          <w:tcPr>
            <w:tcW w:w="850" w:type="dxa"/>
          </w:tcPr>
          <w:p w14:paraId="13C0B2AA" w14:textId="77777777" w:rsidR="006A5E55" w:rsidRPr="00F45E53" w:rsidRDefault="006A5E55" w:rsidP="006A5E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851" w:type="dxa"/>
          </w:tcPr>
          <w:p w14:paraId="51EF6258" w14:textId="603A5A90" w:rsidR="006A5E55" w:rsidRPr="00F45E53" w:rsidRDefault="006A5E55" w:rsidP="006A5E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6A5E55" w:rsidRPr="00F45E53" w14:paraId="4DC9E721" w14:textId="679C9AF7" w:rsidTr="006A5E55">
        <w:trPr>
          <w:trHeight w:val="268"/>
        </w:trPr>
        <w:tc>
          <w:tcPr>
            <w:tcW w:w="720" w:type="dxa"/>
          </w:tcPr>
          <w:p w14:paraId="0DB61D03" w14:textId="2193010B" w:rsidR="006A5E55" w:rsidRPr="00F45E53" w:rsidRDefault="006A5E55" w:rsidP="006A5E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 xml:space="preserve">7 </w:t>
            </w:r>
          </w:p>
        </w:tc>
        <w:tc>
          <w:tcPr>
            <w:tcW w:w="425" w:type="dxa"/>
          </w:tcPr>
          <w:p w14:paraId="1E83B6B0" w14:textId="5454E3D7" w:rsidR="006A5E55" w:rsidRPr="00F45E53" w:rsidRDefault="006A5E55" w:rsidP="006A5E5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3E043310" w14:textId="6113910B" w:rsidR="006A5E55" w:rsidRDefault="006A5E55" w:rsidP="006A5E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003B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AJB</w:t>
            </w:r>
          </w:p>
        </w:tc>
        <w:tc>
          <w:tcPr>
            <w:tcW w:w="6096" w:type="dxa"/>
          </w:tcPr>
          <w:p w14:paraId="4227BE56" w14:textId="74F622E3" w:rsidR="006A5E55" w:rsidRPr="000843C0" w:rsidRDefault="006A5E55" w:rsidP="006A5E55">
            <w:pPr>
              <w:pStyle w:val="TableParagraph"/>
              <w:spacing w:before="18"/>
              <w:ind w:left="109" w:right="-144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843C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01 EN EL CAMPO 1</w:t>
            </w:r>
          </w:p>
        </w:tc>
        <w:tc>
          <w:tcPr>
            <w:tcW w:w="850" w:type="dxa"/>
          </w:tcPr>
          <w:p w14:paraId="09BDB4B3" w14:textId="3B080CE9" w:rsidR="006A5E55" w:rsidRPr="00F45E53" w:rsidRDefault="006A5E55" w:rsidP="006A5E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851" w:type="dxa"/>
          </w:tcPr>
          <w:p w14:paraId="7DF1DD21" w14:textId="5DA3AD63" w:rsidR="006A5E55" w:rsidRDefault="006A5E55" w:rsidP="006A5E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6A5E55" w:rsidRPr="00F45E53" w14:paraId="182FA63F" w14:textId="42BD2E4E" w:rsidTr="006A5E55">
        <w:trPr>
          <w:trHeight w:val="268"/>
        </w:trPr>
        <w:tc>
          <w:tcPr>
            <w:tcW w:w="720" w:type="dxa"/>
          </w:tcPr>
          <w:p w14:paraId="3D6277C7" w14:textId="37126AD5" w:rsidR="006A5E55" w:rsidRDefault="006A5E55" w:rsidP="006A5E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8</w:t>
            </w:r>
          </w:p>
        </w:tc>
        <w:tc>
          <w:tcPr>
            <w:tcW w:w="425" w:type="dxa"/>
          </w:tcPr>
          <w:p w14:paraId="0599D261" w14:textId="301D1143" w:rsidR="006A5E55" w:rsidRDefault="006A5E55" w:rsidP="006A5E5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792898D8" w14:textId="5E89EABF" w:rsidR="006A5E55" w:rsidRDefault="006A5E55" w:rsidP="006A5E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003B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AJC</w:t>
            </w:r>
          </w:p>
        </w:tc>
        <w:tc>
          <w:tcPr>
            <w:tcW w:w="6096" w:type="dxa"/>
          </w:tcPr>
          <w:p w14:paraId="257C8CDB" w14:textId="480F593A" w:rsidR="006A5E55" w:rsidRPr="000843C0" w:rsidRDefault="006A5E55" w:rsidP="006A5E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843C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02 EN EL CAMPO 1</w:t>
            </w:r>
          </w:p>
        </w:tc>
        <w:tc>
          <w:tcPr>
            <w:tcW w:w="850" w:type="dxa"/>
          </w:tcPr>
          <w:p w14:paraId="36348719" w14:textId="6212551B" w:rsidR="006A5E55" w:rsidRDefault="006A5E55" w:rsidP="006A5E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6EA62ECA" w14:textId="017B40FA" w:rsidR="006A5E55" w:rsidRDefault="006A5E55" w:rsidP="006A5E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6A5E55" w:rsidRPr="00F45E53" w14:paraId="25B1B60A" w14:textId="785DEE05" w:rsidTr="006A5E55">
        <w:trPr>
          <w:trHeight w:val="268"/>
        </w:trPr>
        <w:tc>
          <w:tcPr>
            <w:tcW w:w="720" w:type="dxa"/>
          </w:tcPr>
          <w:p w14:paraId="3951A833" w14:textId="09EF50CC" w:rsidR="006A5E55" w:rsidRPr="00F45E53" w:rsidRDefault="006A5E55" w:rsidP="006A5E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9</w:t>
            </w:r>
          </w:p>
        </w:tc>
        <w:tc>
          <w:tcPr>
            <w:tcW w:w="425" w:type="dxa"/>
          </w:tcPr>
          <w:p w14:paraId="0CAE7403" w14:textId="77777777" w:rsidR="006A5E55" w:rsidRPr="00F45E53" w:rsidRDefault="006A5E55" w:rsidP="006A5E5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1BA55582" w14:textId="77777777" w:rsidR="006A5E55" w:rsidRPr="00F45E53" w:rsidRDefault="006A5E55" w:rsidP="006A5E5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6" w:type="dxa"/>
          </w:tcPr>
          <w:p w14:paraId="30CE1B78" w14:textId="77777777" w:rsidR="006A5E55" w:rsidRPr="00F45E53" w:rsidRDefault="006A5E55" w:rsidP="006A5E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0" w:type="dxa"/>
          </w:tcPr>
          <w:p w14:paraId="6E0089C1" w14:textId="77777777" w:rsidR="006A5E55" w:rsidRPr="00F45E53" w:rsidRDefault="006A5E55" w:rsidP="006A5E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1" w:type="dxa"/>
          </w:tcPr>
          <w:p w14:paraId="468132B9" w14:textId="77777777" w:rsidR="006A5E55" w:rsidRPr="00F45E53" w:rsidRDefault="006A5E55" w:rsidP="006A5E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2DA15A1A" w14:textId="77777777" w:rsidR="00BD7718" w:rsidRDefault="00BD7718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6CF7483" w14:textId="77777777" w:rsidR="00BB39B2" w:rsidRDefault="00BB39B2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220A6154" w14:textId="77777777" w:rsidR="00BD7718" w:rsidRPr="00F45E53" w:rsidRDefault="00BD7718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03448ABE" w14:textId="77777777" w:rsidR="00BD7718" w:rsidRPr="00F45E53" w:rsidRDefault="00BD7718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BD7718" w:rsidRPr="00F45E53" w14:paraId="5B333ECF" w14:textId="77777777" w:rsidTr="00653275">
        <w:trPr>
          <w:trHeight w:val="244"/>
        </w:trPr>
        <w:tc>
          <w:tcPr>
            <w:tcW w:w="4815" w:type="dxa"/>
          </w:tcPr>
          <w:p w14:paraId="778B497A" w14:textId="77777777" w:rsidR="00BD7718" w:rsidRPr="00F45E53" w:rsidRDefault="00BD7718" w:rsidP="00653275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58EBED7" w14:textId="77777777" w:rsidR="00BD7718" w:rsidRPr="00F45E53" w:rsidRDefault="00BD7718" w:rsidP="0065327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403C0FB4" w14:textId="570CFDED" w:rsidR="00BD7718" w:rsidRPr="00F45E53" w:rsidRDefault="00BD7718" w:rsidP="00653275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 w:rsidR="009478C6">
              <w:rPr>
                <w:rFonts w:ascii="Times New Roman" w:hAnsi="Times New Roman" w:cs="Times New Roman"/>
                <w:color w:val="4472C4" w:themeColor="accent1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(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BD7718" w:rsidRPr="00F45E53" w14:paraId="131F1857" w14:textId="77777777" w:rsidTr="00653275">
        <w:trPr>
          <w:trHeight w:val="242"/>
        </w:trPr>
        <w:tc>
          <w:tcPr>
            <w:tcW w:w="4815" w:type="dxa"/>
          </w:tcPr>
          <w:p w14:paraId="57FD83E8" w14:textId="77777777" w:rsidR="00BD7718" w:rsidRPr="00F45E53" w:rsidRDefault="00BD7718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3BA4D06" w14:textId="77777777" w:rsidR="00BD7718" w:rsidRPr="00F45E53" w:rsidRDefault="00BD7718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D29AEAF" w14:textId="37EAF665" w:rsidR="00BD7718" w:rsidRPr="00F45E53" w:rsidRDefault="00A56B43" w:rsidP="00653275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6</w:t>
            </w:r>
            <w:r w:rsidR="00005650">
              <w:rPr>
                <w:rFonts w:ascii="Times New Roman" w:hAnsi="Times New Roman" w:cs="Times New Roman"/>
                <w:color w:val="4472C4" w:themeColor="accent1"/>
                <w:sz w:val="20"/>
              </w:rPr>
              <w:t>,7</w:t>
            </w:r>
            <w:r w:rsidR="00337F18">
              <w:rPr>
                <w:rFonts w:ascii="Times New Roman" w:hAnsi="Times New Roman" w:cs="Times New Roman"/>
                <w:color w:val="4472C4" w:themeColor="accent1"/>
                <w:sz w:val="20"/>
              </w:rPr>
              <w:t>,8</w:t>
            </w:r>
          </w:p>
        </w:tc>
      </w:tr>
    </w:tbl>
    <w:p w14:paraId="2AF56DE4" w14:textId="77777777" w:rsidR="00BD7718" w:rsidRPr="00F45E53" w:rsidRDefault="00BD7718" w:rsidP="00BD7718">
      <w:pPr>
        <w:rPr>
          <w:rFonts w:ascii="Times New Roman" w:hAnsi="Times New Roman" w:cs="Times New Roman"/>
          <w:color w:val="4472C4" w:themeColor="accent1"/>
        </w:rPr>
      </w:pPr>
    </w:p>
    <w:p w14:paraId="248584B8" w14:textId="77777777" w:rsidR="00BD7718" w:rsidRPr="00F45E53" w:rsidRDefault="00BD7718" w:rsidP="00BD771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14145DC" w14:textId="77777777" w:rsidR="00BD7718" w:rsidRPr="00F45E53" w:rsidRDefault="00BD7718" w:rsidP="00BD771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021D98C" w14:textId="77777777" w:rsidR="00BD7718" w:rsidRPr="00F45E53" w:rsidRDefault="00BD7718" w:rsidP="00BD771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4B3E3265" w14:textId="67699BC7" w:rsidR="00630E05" w:rsidRPr="003E2700" w:rsidRDefault="00630E05" w:rsidP="00630E05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B57D9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0000999999999999999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C201D04" w14:textId="211D2EDE" w:rsidR="00630E05" w:rsidRPr="003E2700" w:rsidRDefault="00630E05" w:rsidP="00630E05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02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0000999999999999999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3E0DD1F" w14:textId="2A45D55E" w:rsidR="00A829A4" w:rsidRPr="00230F5A" w:rsidRDefault="00005650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3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</w:t>
      </w:r>
      <w:r w:rsidR="00B57D9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00999999999999999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C37FF5">
      <w:pPr>
        <w:pStyle w:val="Ttulo1"/>
        <w:numPr>
          <w:ilvl w:val="0"/>
          <w:numId w:val="2"/>
        </w:numPr>
        <w:rPr>
          <w:rFonts w:cs="Times New Roman"/>
          <w:b w:val="0"/>
          <w:bCs/>
          <w:color w:val="4472C4" w:themeColor="accent1"/>
        </w:rPr>
      </w:pPr>
      <w:bookmarkStart w:id="10" w:name="_Toc162509612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10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6F1F5C0" w14:textId="67ECF8EA" w:rsidR="00E547E8" w:rsidRPr="00A96CA0" w:rsidRDefault="000465DB" w:rsidP="00CD1B82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1" w:name="_Hlk150869745"/>
    </w:p>
    <w:bookmarkEnd w:id="11"/>
    <w:p w14:paraId="7B42E9BB" w14:textId="77777777" w:rsidR="00E547E8" w:rsidRPr="00A96CA0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A96CA0" w:rsidRDefault="000465DB" w:rsidP="00C37FF5">
      <w:pPr>
        <w:pStyle w:val="Ttulo2"/>
        <w:numPr>
          <w:ilvl w:val="1"/>
          <w:numId w:val="2"/>
        </w:numPr>
      </w:pPr>
      <w:bookmarkStart w:id="12" w:name="_Toc162509613"/>
      <w:r w:rsidRPr="00A96CA0">
        <w:t xml:space="preserve">Archivo de salida </w:t>
      </w:r>
      <w:r w:rsidR="00B1738F" w:rsidRPr="00A96CA0">
        <w:t>a dest</w:t>
      </w:r>
      <w:ins w:id="13" w:author="Roberto Carrasco Venegas" w:date="2023-11-27T13:21:00Z">
        <w:r w:rsidR="00095C24" w:rsidRPr="00A96CA0">
          <w:t>i</w:t>
        </w:r>
      </w:ins>
      <w:r w:rsidR="00B1738F" w:rsidRPr="00A96CA0">
        <w:t>no</w:t>
      </w:r>
      <w:bookmarkEnd w:id="12"/>
      <w:r w:rsidR="001169CF" w:rsidRPr="00A96CA0">
        <w:fldChar w:fldCharType="begin"/>
      </w:r>
      <w:r w:rsidR="001169CF" w:rsidRPr="00A96CA0">
        <w:instrText xml:space="preserve"> XE "Archivo de salida a</w:instrText>
      </w:r>
      <w:r w:rsidR="007B6066" w:rsidRPr="00A96CA0">
        <w:instrText>”</w:instrText>
      </w:r>
      <w:r w:rsidR="001169CF" w:rsidRPr="00A96CA0">
        <w:instrText xml:space="preserve">destino" </w:instrText>
      </w:r>
      <w:r w:rsidR="001169CF" w:rsidRPr="00A96CA0">
        <w:fldChar w:fldCharType="end"/>
      </w:r>
    </w:p>
    <w:p w14:paraId="25DFA216" w14:textId="1A009ADA" w:rsidR="000465DB" w:rsidRPr="00A96CA0" w:rsidRDefault="000465DB" w:rsidP="00C37FF5">
      <w:pPr>
        <w:pStyle w:val="Ttulo2"/>
        <w:numPr>
          <w:ilvl w:val="2"/>
          <w:numId w:val="2"/>
        </w:numPr>
      </w:pPr>
      <w:bookmarkStart w:id="14" w:name="_Toc162509614"/>
      <w:r w:rsidRPr="00A96CA0">
        <w:t>Archivo de da</w:t>
      </w:r>
      <w:ins w:id="15" w:author="Roberto Carrasco Venegas" w:date="2023-11-27T13:24:00Z">
        <w:r w:rsidR="009A28CD" w:rsidRPr="00A96CA0">
          <w:t>t</w:t>
        </w:r>
      </w:ins>
      <w:r w:rsidRPr="00A96CA0">
        <w:t>os</w:t>
      </w:r>
      <w:bookmarkEnd w:id="14"/>
      <w:r w:rsidR="001169CF" w:rsidRPr="00A96CA0">
        <w:fldChar w:fldCharType="begin"/>
      </w:r>
      <w:r w:rsidR="001169CF" w:rsidRPr="00A96CA0">
        <w:instrText xml:space="preserve"> XE "Archivo </w:instrText>
      </w:r>
      <w:r w:rsidR="007B6066" w:rsidRPr="00A96CA0">
        <w:instrText>”</w:instrText>
      </w:r>
      <w:r w:rsidR="001169CF" w:rsidRPr="00A96CA0">
        <w:instrText xml:space="preserve">e datos" </w:instrText>
      </w:r>
      <w:r w:rsidR="001169CF"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B1738F" w:rsidRPr="00230F5A" w14:paraId="28352ABA" w14:textId="77777777" w:rsidTr="00B1738F">
        <w:tc>
          <w:tcPr>
            <w:tcW w:w="1413" w:type="dxa"/>
          </w:tcPr>
          <w:p w14:paraId="43D893C4" w14:textId="77777777" w:rsidR="00B1738F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51A85E7" w14:textId="66A99DCB" w:rsidR="00CD1B82" w:rsidRPr="00A96CA0" w:rsidRDefault="00CD1B82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6C910ACA" w14:textId="7E9C3F85" w:rsidR="00B1738F" w:rsidRPr="00A96CA0" w:rsidRDefault="00A96CA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</w:t>
            </w:r>
            <w:r w:rsidR="00BC5453">
              <w:rPr>
                <w:rFonts w:ascii="Times New Roman" w:hAnsi="Times New Roman" w:cs="Times New Roman"/>
                <w:b/>
                <w:bCs/>
                <w:color w:val="FF0000"/>
              </w:rPr>
              <w:t>10</w:t>
            </w:r>
            <w:r w:rsidR="004D0C43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CD1B82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4D0C43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.XXX</w:t>
            </w:r>
            <w:r w:rsidR="004D0C43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4B15375" w14:textId="2B8A1958" w:rsidR="00A167D3" w:rsidRPr="00A96CA0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</w:t>
            </w:r>
            <w:r w:rsidR="00DC42E7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5580D5D" w:rsidR="004D0C43" w:rsidRPr="00230F5A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="00284E6A"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Es un correlativo número asignado por el sistema de largo </w:t>
            </w:r>
            <w:r w:rsidR="00CD1B8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42586B5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230F5A" w:rsidRDefault="000465DB" w:rsidP="00C37FF5">
      <w:pPr>
        <w:pStyle w:val="Ttulo2"/>
        <w:numPr>
          <w:ilvl w:val="2"/>
          <w:numId w:val="2"/>
        </w:numPr>
      </w:pPr>
      <w:bookmarkStart w:id="16" w:name="_Toc162509615"/>
      <w:r w:rsidRPr="00230F5A">
        <w:t>Archivo Carát</w:t>
      </w:r>
      <w:r w:rsidR="00601681">
        <w:t>u</w:t>
      </w:r>
      <w:r w:rsidRPr="00230F5A">
        <w:t>la</w:t>
      </w:r>
      <w:bookmarkEnd w:id="16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arátula" </w:instrText>
      </w:r>
      <w:r w:rsidR="001169CF"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36BA30C6" w14:textId="77777777" w:rsidR="00B1738F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02D5F2E6" w14:textId="1FEDDBC5" w:rsidR="00CD1B82" w:rsidRPr="00230F5A" w:rsidRDefault="00CD1B82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040613DC" w14:textId="6D1A2A25" w:rsidR="00284E6A" w:rsidRPr="00230F5A" w:rsidRDefault="00A96CA0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</w:t>
            </w:r>
            <w:r w:rsidR="00BC5453">
              <w:rPr>
                <w:rFonts w:ascii="Times New Roman" w:hAnsi="Times New Roman" w:cs="Times New Roman"/>
                <w:b/>
                <w:bCs/>
                <w:color w:val="FF0000"/>
              </w:rPr>
              <w:t>10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DC5DF9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.XXX 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358367B5" w14:textId="6BFAFCB7" w:rsidR="008B262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52AC4977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="00DC42E7"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 w:rsidR="00DC5D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17" w:name="_Hlk151646289"/>
      <w:bookmarkStart w:id="18" w:name="_Hlk150869805"/>
      <w:bookmarkStart w:id="19" w:name="_Hlk151631830"/>
      <w:bookmarkStart w:id="20" w:name="_Hlk150874624"/>
    </w:p>
    <w:p w14:paraId="61DA5454" w14:textId="77777777" w:rsidR="00C52665" w:rsidRPr="00B9545E" w:rsidRDefault="00C52665" w:rsidP="00C52665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FE1FC73" w14:textId="1796DD52" w:rsidR="00C52665" w:rsidRPr="00B9545E" w:rsidRDefault="00C52665" w:rsidP="00C52665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6B9E8AC3" w14:textId="77777777" w:rsidR="00C52665" w:rsidRPr="00B9545E" w:rsidRDefault="00C52665" w:rsidP="00C52665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C3E4384" w14:textId="77777777" w:rsidR="00C52665" w:rsidRPr="00B9545E" w:rsidRDefault="00C52665" w:rsidP="00C52665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577E334E" w14:textId="77777777" w:rsidR="00793B06" w:rsidRDefault="00787AE9" w:rsidP="00C37FF5">
      <w:pPr>
        <w:pStyle w:val="Ttulo2"/>
        <w:numPr>
          <w:ilvl w:val="1"/>
          <w:numId w:val="2"/>
        </w:numPr>
      </w:pPr>
      <w:bookmarkStart w:id="21" w:name="_Toc162509616"/>
      <w:r>
        <w:t>Definición de correlativo</w:t>
      </w:r>
      <w:bookmarkEnd w:id="21"/>
    </w:p>
    <w:p w14:paraId="0F25C2CA" w14:textId="77777777" w:rsidR="00793B06" w:rsidRPr="00793B06" w:rsidRDefault="00793B06" w:rsidP="00793B06"/>
    <w:p w14:paraId="0A065339" w14:textId="2D5B4C2D" w:rsidR="00787AE9" w:rsidRDefault="00793B06" w:rsidP="00C37FF5">
      <w:pPr>
        <w:pStyle w:val="Ttulo2"/>
        <w:numPr>
          <w:ilvl w:val="2"/>
          <w:numId w:val="2"/>
        </w:numPr>
      </w:pPr>
      <w:bookmarkStart w:id="22" w:name="_Toc162509617"/>
      <w:r>
        <w:t>Salida</w:t>
      </w:r>
      <w:bookmarkEnd w:id="22"/>
      <w:r>
        <w:t xml:space="preserve"> </w:t>
      </w:r>
      <w:r w:rsidR="00787AE9" w:rsidRPr="00230F5A">
        <w:fldChar w:fldCharType="begin"/>
      </w:r>
      <w:r w:rsidR="00787AE9" w:rsidRPr="00230F5A">
        <w:instrText xml:space="preserve"> XE "Archivo de salida a</w:instrText>
      </w:r>
      <w:r w:rsidR="00787AE9">
        <w:instrText>”</w:instrText>
      </w:r>
      <w:r w:rsidR="00787AE9" w:rsidRPr="00230F5A">
        <w:instrText xml:space="preserve">destino" </w:instrText>
      </w:r>
      <w:r w:rsidR="00787AE9" w:rsidRPr="00230F5A">
        <w:fldChar w:fldCharType="end"/>
      </w:r>
    </w:p>
    <w:p w14:paraId="282B767A" w14:textId="77777777" w:rsidR="00787AE9" w:rsidRPr="00787AE9" w:rsidRDefault="00787AE9" w:rsidP="00787AE9"/>
    <w:p w14:paraId="1FC9F6A2" w14:textId="0CAD1FB4" w:rsidR="0051118C" w:rsidRDefault="0051118C" w:rsidP="0051118C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</w:t>
      </w:r>
      <w:r w:rsidR="00456593">
        <w:rPr>
          <w:rFonts w:ascii="Times New Roman" w:hAnsi="Times New Roman" w:cs="Times New Roman"/>
          <w:color w:val="4472C4" w:themeColor="accent1"/>
        </w:rPr>
        <w:t>-Bancos</w:t>
      </w:r>
      <w:r>
        <w:rPr>
          <w:rFonts w:ascii="Times New Roman" w:hAnsi="Times New Roman" w:cs="Times New Roman"/>
          <w:color w:val="4472C4" w:themeColor="accent1"/>
        </w:rPr>
        <w:t>)</w:t>
      </w: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17"/>
    <w:bookmarkEnd w:id="18"/>
    <w:p w14:paraId="627030EB" w14:textId="77777777" w:rsidR="00793B06" w:rsidRPr="00793B06" w:rsidRDefault="00793B06" w:rsidP="00793B06"/>
    <w:p w14:paraId="50C36BD7" w14:textId="77777777" w:rsidR="00793B06" w:rsidRDefault="00793B06" w:rsidP="00C37FF5">
      <w:pPr>
        <w:pStyle w:val="Ttulo2"/>
        <w:numPr>
          <w:ilvl w:val="2"/>
          <w:numId w:val="2"/>
        </w:numPr>
      </w:pPr>
      <w:bookmarkStart w:id="23" w:name="_Toc162509618"/>
      <w:r>
        <w:t>Entrada</w:t>
      </w:r>
      <w:bookmarkEnd w:id="23"/>
    </w:p>
    <w:p w14:paraId="05119778" w14:textId="381D228E" w:rsidR="00793B06" w:rsidRDefault="00793B06" w:rsidP="00793B06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32C230DB" w14:textId="77777777" w:rsidR="00221C87" w:rsidRPr="00B537DA" w:rsidRDefault="00221C87" w:rsidP="00221C87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4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4"/>
    <w:p w14:paraId="6143D5F7" w14:textId="77777777" w:rsidR="00793B06" w:rsidRPr="00B537DA" w:rsidRDefault="00793B06" w:rsidP="00793B06">
      <w:pPr>
        <w:rPr>
          <w:rFonts w:ascii="Times New Roman" w:hAnsi="Times New Roman" w:cs="Times New Roman"/>
          <w:color w:val="4472C4" w:themeColor="accent1"/>
        </w:rPr>
      </w:pPr>
    </w:p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19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B03F064" w:rsidR="00F10206" w:rsidRPr="00230F5A" w:rsidRDefault="000465DB" w:rsidP="00C37FF5">
      <w:pPr>
        <w:pStyle w:val="Ttulo1"/>
        <w:numPr>
          <w:ilvl w:val="0"/>
          <w:numId w:val="2"/>
        </w:numPr>
      </w:pPr>
      <w:bookmarkStart w:id="25" w:name="_Toc162509619"/>
      <w:bookmarkEnd w:id="20"/>
      <w:r w:rsidRPr="00230F5A">
        <w:lastRenderedPageBreak/>
        <w:t xml:space="preserve">Definición </w:t>
      </w:r>
      <w:r w:rsidR="002C3FD6" w:rsidRPr="00230F5A">
        <w:t>de</w:t>
      </w:r>
      <w:r w:rsidR="002C3FD6">
        <w:t xml:space="preserve"> datos por ingresar de</w:t>
      </w:r>
      <w:r w:rsidR="002C3FD6" w:rsidRPr="00230F5A">
        <w:t xml:space="preserve">l </w:t>
      </w:r>
      <w:r w:rsidR="002C3FD6">
        <w:t>usuario (desde el Front)</w:t>
      </w:r>
      <w:bookmarkEnd w:id="25"/>
      <w:r w:rsidR="002C3FD6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eNormal"/>
        <w:tblW w:w="1021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10"/>
        <w:gridCol w:w="1276"/>
      </w:tblGrid>
      <w:tr w:rsidR="002C3FD6" w:rsidRPr="003E2700" w14:paraId="49745509" w14:textId="77777777" w:rsidTr="006A3F2B">
        <w:trPr>
          <w:trHeight w:val="268"/>
        </w:trPr>
        <w:tc>
          <w:tcPr>
            <w:tcW w:w="1239" w:type="dxa"/>
          </w:tcPr>
          <w:p w14:paraId="619ADE40" w14:textId="77777777" w:rsidR="002C3FD6" w:rsidRPr="003E2700" w:rsidRDefault="002C3FD6" w:rsidP="00B91BE2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0D4D14C5" w14:textId="77777777" w:rsidR="002C3FD6" w:rsidRPr="003E2700" w:rsidRDefault="002C3FD6" w:rsidP="00B91BE2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61228309" w14:textId="77777777" w:rsidR="002C3FD6" w:rsidRPr="003E2700" w:rsidRDefault="002C3FD6" w:rsidP="00B91BE2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68" w:type="dxa"/>
            <w:gridSpan w:val="2"/>
          </w:tcPr>
          <w:p w14:paraId="0409D653" w14:textId="77777777" w:rsidR="002C3FD6" w:rsidRPr="003E2700" w:rsidRDefault="002C3FD6" w:rsidP="00B91BE2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276" w:type="dxa"/>
          </w:tcPr>
          <w:p w14:paraId="086FF0C4" w14:textId="77777777" w:rsidR="002C3FD6" w:rsidRPr="003E2700" w:rsidRDefault="002C3FD6" w:rsidP="00B91BE2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Acción</w:t>
            </w:r>
            <w:proofErr w:type="spellEnd"/>
          </w:p>
        </w:tc>
      </w:tr>
      <w:tr w:rsidR="002C3FD6" w:rsidRPr="003E2700" w14:paraId="659CD114" w14:textId="77777777" w:rsidTr="006A3F2B">
        <w:trPr>
          <w:trHeight w:val="268"/>
        </w:trPr>
        <w:tc>
          <w:tcPr>
            <w:tcW w:w="1239" w:type="dxa"/>
          </w:tcPr>
          <w:p w14:paraId="0EEF1F34" w14:textId="77777777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068CB4B5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EFD3AAD" w14:textId="77777777" w:rsidR="002C3FD6" w:rsidRPr="003E2700" w:rsidRDefault="002C3FD6" w:rsidP="00B91B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68" w:type="dxa"/>
            <w:gridSpan w:val="2"/>
          </w:tcPr>
          <w:p w14:paraId="33C0DE28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  </w:t>
            </w:r>
          </w:p>
        </w:tc>
        <w:tc>
          <w:tcPr>
            <w:tcW w:w="1276" w:type="dxa"/>
          </w:tcPr>
          <w:p w14:paraId="0917802C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2C3FD6" w:rsidRPr="003E2700" w14:paraId="48D5295B" w14:textId="77777777" w:rsidTr="006A3F2B">
        <w:trPr>
          <w:trHeight w:val="268"/>
        </w:trPr>
        <w:tc>
          <w:tcPr>
            <w:tcW w:w="1239" w:type="dxa"/>
          </w:tcPr>
          <w:p w14:paraId="4C0DD5D7" w14:textId="77777777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49D17052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02CEE41E" w14:textId="3236380F" w:rsidR="002C3FD6" w:rsidRPr="003E2700" w:rsidRDefault="002C3FD6" w:rsidP="00B91B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D0CA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highlight w:val="yellow"/>
              </w:rPr>
              <w:t>18</w:t>
            </w:r>
            <w:r w:rsidR="00765A1D" w:rsidRPr="005D0CA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highlight w:val="yellow"/>
              </w:rPr>
              <w:t>A</w:t>
            </w:r>
          </w:p>
        </w:tc>
        <w:tc>
          <w:tcPr>
            <w:tcW w:w="5968" w:type="dxa"/>
            <w:gridSpan w:val="2"/>
          </w:tcPr>
          <w:p w14:paraId="5611FCB5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</w:p>
        </w:tc>
        <w:tc>
          <w:tcPr>
            <w:tcW w:w="1276" w:type="dxa"/>
          </w:tcPr>
          <w:p w14:paraId="0B18933C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2C3FD6" w:rsidRPr="003E2700" w14:paraId="6F374A3E" w14:textId="77777777" w:rsidTr="006A3F2B">
        <w:trPr>
          <w:trHeight w:val="268"/>
        </w:trPr>
        <w:tc>
          <w:tcPr>
            <w:tcW w:w="1239" w:type="dxa"/>
          </w:tcPr>
          <w:p w14:paraId="34A0699E" w14:textId="77777777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090098E9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6F6D332" w14:textId="77777777" w:rsidR="002C3FD6" w:rsidRPr="003E2700" w:rsidRDefault="002C3FD6" w:rsidP="00B91B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68" w:type="dxa"/>
            <w:gridSpan w:val="2"/>
          </w:tcPr>
          <w:p w14:paraId="761119F9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276" w:type="dxa"/>
          </w:tcPr>
          <w:p w14:paraId="091E6C8E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2C3FD6" w:rsidRPr="003E2700" w14:paraId="62463F16" w14:textId="77777777" w:rsidTr="006A3F2B">
        <w:trPr>
          <w:trHeight w:val="268"/>
        </w:trPr>
        <w:tc>
          <w:tcPr>
            <w:tcW w:w="1239" w:type="dxa"/>
          </w:tcPr>
          <w:p w14:paraId="37281161" w14:textId="77777777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172F7C99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3CBC291" w14:textId="77777777" w:rsidR="002C3FD6" w:rsidRPr="003E2700" w:rsidRDefault="002C3FD6" w:rsidP="00B91B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68" w:type="dxa"/>
            <w:gridSpan w:val="2"/>
          </w:tcPr>
          <w:p w14:paraId="0AF3E502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276" w:type="dxa"/>
          </w:tcPr>
          <w:p w14:paraId="49A53745" w14:textId="77777777" w:rsidR="002C3FD6" w:rsidRPr="000843C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765A1D" w:rsidRPr="003E2700" w14:paraId="5B87FDC1" w14:textId="77777777" w:rsidTr="006A3F2B">
        <w:trPr>
          <w:trHeight w:val="268"/>
        </w:trPr>
        <w:tc>
          <w:tcPr>
            <w:tcW w:w="1239" w:type="dxa"/>
          </w:tcPr>
          <w:p w14:paraId="22ED4950" w14:textId="12A30800" w:rsidR="00765A1D" w:rsidRPr="005D0CA3" w:rsidRDefault="00765A1D" w:rsidP="00765A1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highlight w:val="yellow"/>
              </w:rPr>
            </w:pPr>
            <w:r w:rsidRPr="005D0CA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highlight w:val="yellow"/>
              </w:rPr>
              <w:t>5</w:t>
            </w:r>
          </w:p>
        </w:tc>
        <w:tc>
          <w:tcPr>
            <w:tcW w:w="293" w:type="dxa"/>
          </w:tcPr>
          <w:p w14:paraId="0422547D" w14:textId="3CC5C4BC" w:rsidR="00765A1D" w:rsidRPr="005D0CA3" w:rsidRDefault="00765A1D" w:rsidP="00765A1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highlight w:val="yellow"/>
              </w:rPr>
            </w:pPr>
            <w:r w:rsidRPr="005D0CA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highlight w:val="yellow"/>
              </w:rPr>
              <w:t>:</w:t>
            </w:r>
          </w:p>
        </w:tc>
        <w:tc>
          <w:tcPr>
            <w:tcW w:w="1441" w:type="dxa"/>
          </w:tcPr>
          <w:p w14:paraId="340FEB65" w14:textId="7454B334" w:rsidR="00765A1D" w:rsidRPr="005D0CA3" w:rsidRDefault="00765A1D" w:rsidP="00765A1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highlight w:val="yellow"/>
              </w:rPr>
            </w:pPr>
            <w:r w:rsidRPr="005D0CA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highlight w:val="yellow"/>
              </w:rPr>
              <w:t>E32</w:t>
            </w:r>
          </w:p>
        </w:tc>
        <w:tc>
          <w:tcPr>
            <w:tcW w:w="5968" w:type="dxa"/>
            <w:gridSpan w:val="2"/>
          </w:tcPr>
          <w:p w14:paraId="61C64D11" w14:textId="77777777" w:rsidR="00765A1D" w:rsidRPr="003E2700" w:rsidRDefault="00765A1D" w:rsidP="00765A1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  <w:tc>
          <w:tcPr>
            <w:tcW w:w="1276" w:type="dxa"/>
          </w:tcPr>
          <w:p w14:paraId="0F877B0B" w14:textId="77777777" w:rsidR="00765A1D" w:rsidRDefault="00765A1D" w:rsidP="00765A1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765A1D" w:rsidRPr="00F45E53" w14:paraId="46433710" w14:textId="77777777" w:rsidTr="006A3F2B">
        <w:trPr>
          <w:trHeight w:val="268"/>
        </w:trPr>
        <w:tc>
          <w:tcPr>
            <w:tcW w:w="1239" w:type="dxa"/>
          </w:tcPr>
          <w:p w14:paraId="6B808906" w14:textId="484B8816" w:rsidR="00765A1D" w:rsidRPr="00F45E53" w:rsidRDefault="00765A1D" w:rsidP="00765A1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3D159069" w14:textId="77777777" w:rsidR="00765A1D" w:rsidRPr="00F45E53" w:rsidRDefault="00765A1D" w:rsidP="00765A1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F51CEE7" w14:textId="4407ED8A" w:rsidR="00765A1D" w:rsidRPr="00F45E53" w:rsidRDefault="00765A1D" w:rsidP="00765A1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003B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958" w:type="dxa"/>
          </w:tcPr>
          <w:p w14:paraId="1A39C590" w14:textId="0928F049" w:rsidR="00765A1D" w:rsidRPr="00F45E53" w:rsidRDefault="00765A1D" w:rsidP="00765A1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003B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1286" w:type="dxa"/>
            <w:gridSpan w:val="2"/>
          </w:tcPr>
          <w:p w14:paraId="355CDAD0" w14:textId="56607702" w:rsidR="00765A1D" w:rsidRPr="00F45E53" w:rsidRDefault="00765A1D" w:rsidP="00765A1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modificar</w:t>
            </w:r>
            <w:proofErr w:type="spellEnd"/>
          </w:p>
        </w:tc>
      </w:tr>
      <w:tr w:rsidR="00765A1D" w:rsidRPr="00F45E53" w14:paraId="54BC5500" w14:textId="77777777" w:rsidTr="006A3F2B">
        <w:trPr>
          <w:trHeight w:val="268"/>
        </w:trPr>
        <w:tc>
          <w:tcPr>
            <w:tcW w:w="1239" w:type="dxa"/>
          </w:tcPr>
          <w:p w14:paraId="1BA44CAD" w14:textId="5599C667" w:rsidR="00765A1D" w:rsidRPr="00F45E53" w:rsidRDefault="00765A1D" w:rsidP="00765A1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293" w:type="dxa"/>
          </w:tcPr>
          <w:p w14:paraId="091E3B34" w14:textId="77777777" w:rsidR="00765A1D" w:rsidRPr="00F45E53" w:rsidRDefault="00765A1D" w:rsidP="00765A1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7D1EFC3" w14:textId="70412471" w:rsidR="00765A1D" w:rsidRDefault="00765A1D" w:rsidP="00765A1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003B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AJB</w:t>
            </w:r>
          </w:p>
        </w:tc>
        <w:tc>
          <w:tcPr>
            <w:tcW w:w="5958" w:type="dxa"/>
          </w:tcPr>
          <w:p w14:paraId="7BE7FCAE" w14:textId="7CF5FF9D" w:rsidR="00765A1D" w:rsidRPr="000843C0" w:rsidRDefault="00765A1D" w:rsidP="00765A1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843C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01 EN EL CAMPO 1</w:t>
            </w:r>
          </w:p>
        </w:tc>
        <w:tc>
          <w:tcPr>
            <w:tcW w:w="1286" w:type="dxa"/>
            <w:gridSpan w:val="2"/>
          </w:tcPr>
          <w:p w14:paraId="0DD58E2F" w14:textId="1321D1AD" w:rsidR="00765A1D" w:rsidRPr="00F45E53" w:rsidRDefault="00765A1D" w:rsidP="00765A1D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modificar</w:t>
            </w:r>
            <w:proofErr w:type="spellEnd"/>
          </w:p>
        </w:tc>
      </w:tr>
      <w:tr w:rsidR="00765A1D" w:rsidRPr="00F45E53" w14:paraId="083E569E" w14:textId="77777777" w:rsidTr="006A3F2B">
        <w:trPr>
          <w:trHeight w:val="268"/>
        </w:trPr>
        <w:tc>
          <w:tcPr>
            <w:tcW w:w="1239" w:type="dxa"/>
          </w:tcPr>
          <w:p w14:paraId="377CEAC5" w14:textId="1E0F514C" w:rsidR="00765A1D" w:rsidRDefault="00765A1D" w:rsidP="00765A1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293" w:type="dxa"/>
          </w:tcPr>
          <w:p w14:paraId="4E4754D1" w14:textId="26087497" w:rsidR="00765A1D" w:rsidRDefault="00765A1D" w:rsidP="00765A1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18DBA2F" w14:textId="5CFE6CCD" w:rsidR="00765A1D" w:rsidRDefault="00765A1D" w:rsidP="00765A1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003B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AJC</w:t>
            </w:r>
          </w:p>
        </w:tc>
        <w:tc>
          <w:tcPr>
            <w:tcW w:w="5958" w:type="dxa"/>
          </w:tcPr>
          <w:p w14:paraId="552C51E6" w14:textId="62CF19ED" w:rsidR="00765A1D" w:rsidRPr="000843C0" w:rsidRDefault="00765A1D" w:rsidP="00765A1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843C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02 EN EL CAMPO 1</w:t>
            </w:r>
          </w:p>
        </w:tc>
        <w:tc>
          <w:tcPr>
            <w:tcW w:w="1286" w:type="dxa"/>
            <w:gridSpan w:val="2"/>
          </w:tcPr>
          <w:p w14:paraId="204EC092" w14:textId="7A50DE5E" w:rsidR="00765A1D" w:rsidRDefault="00765A1D" w:rsidP="00765A1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modificar</w:t>
            </w:r>
            <w:proofErr w:type="spellEnd"/>
          </w:p>
        </w:tc>
      </w:tr>
      <w:tr w:rsidR="00765A1D" w:rsidRPr="00F45E53" w14:paraId="1E313492" w14:textId="77777777" w:rsidTr="006A3F2B">
        <w:trPr>
          <w:trHeight w:val="268"/>
        </w:trPr>
        <w:tc>
          <w:tcPr>
            <w:tcW w:w="1239" w:type="dxa"/>
          </w:tcPr>
          <w:p w14:paraId="06AE669E" w14:textId="61134EE0" w:rsidR="00765A1D" w:rsidRDefault="00765A1D" w:rsidP="00765A1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293" w:type="dxa"/>
          </w:tcPr>
          <w:p w14:paraId="6BA35E17" w14:textId="57457430" w:rsidR="00765A1D" w:rsidRDefault="00765A1D" w:rsidP="00765A1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55D7603" w14:textId="4344876E" w:rsidR="00765A1D" w:rsidRDefault="00765A1D" w:rsidP="00765A1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1D855364" w14:textId="5A1E339D" w:rsidR="00765A1D" w:rsidRPr="00FB69A2" w:rsidRDefault="00765A1D" w:rsidP="00765A1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1286" w:type="dxa"/>
            <w:gridSpan w:val="2"/>
          </w:tcPr>
          <w:p w14:paraId="1EDCF860" w14:textId="5BE1C881" w:rsidR="00765A1D" w:rsidRDefault="00765A1D" w:rsidP="00765A1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22C972B9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25B95535" w14:textId="77777777" w:rsidR="004A7AEF" w:rsidRDefault="004A7AEF" w:rsidP="00C37FF5">
      <w:pPr>
        <w:pStyle w:val="Ttulo1"/>
        <w:numPr>
          <w:ilvl w:val="0"/>
          <w:numId w:val="2"/>
        </w:numPr>
        <w:rPr>
          <w:rFonts w:cs="Times New Roman"/>
        </w:rPr>
      </w:pPr>
      <w:bookmarkStart w:id="26" w:name="_Toc162509620"/>
      <w:r w:rsidRPr="00230F5A">
        <w:rPr>
          <w:rFonts w:cs="Times New Roman"/>
        </w:rPr>
        <w:lastRenderedPageBreak/>
        <w:t>Defini</w:t>
      </w:r>
      <w:r>
        <w:rPr>
          <w:rFonts w:cs="Times New Roman"/>
        </w:rPr>
        <w:t>r Notificación hacia el Front.</w:t>
      </w:r>
      <w:bookmarkEnd w:id="26"/>
    </w:p>
    <w:p w14:paraId="79C4AEFC" w14:textId="77777777" w:rsidR="00C8447E" w:rsidRDefault="00C8447E" w:rsidP="00C24A53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06353FE" w14:textId="4399AE68" w:rsidR="00C24A53" w:rsidRPr="00A30C68" w:rsidRDefault="00C24A53" w:rsidP="00C24A53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9A1768" w14:textId="77777777" w:rsidR="00C24A53" w:rsidRPr="00A30C68" w:rsidRDefault="00C24A53" w:rsidP="00C24A53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627342E" w14:textId="77777777" w:rsidR="00C8447E" w:rsidRDefault="00C8447E" w:rsidP="00C37F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0909B3CA" w14:textId="77777777" w:rsidR="00C8447E" w:rsidRDefault="00C8447E" w:rsidP="00C37F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5442EF26" w14:textId="3049AE73" w:rsidR="00C8447E" w:rsidRPr="00A30C68" w:rsidRDefault="00C8447E" w:rsidP="00C37F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 xml:space="preserve">lizado en forma exitosa para el archivo </w:t>
      </w:r>
      <w:r w:rsidR="00630960" w:rsidRPr="00A30C68">
        <w:rPr>
          <w:rFonts w:ascii="Times New Roman" w:hAnsi="Times New Roman" w:cs="Times New Roman"/>
          <w:color w:val="4472C4" w:themeColor="accent1"/>
        </w:rPr>
        <w:t>(incluir nombre</w:t>
      </w:r>
      <w:r w:rsidR="00630960">
        <w:rPr>
          <w:rFonts w:ascii="Times New Roman" w:hAnsi="Times New Roman" w:cs="Times New Roman"/>
          <w:color w:val="4472C4" w:themeColor="accent1"/>
        </w:rPr>
        <w:t>, correlativo salida</w:t>
      </w:r>
      <w:r w:rsidR="00DA79D8">
        <w:rPr>
          <w:rFonts w:ascii="Times New Roman" w:hAnsi="Times New Roman" w:cs="Times New Roman"/>
          <w:color w:val="4472C4" w:themeColor="accent1"/>
        </w:rPr>
        <w:t xml:space="preserve"> y</w:t>
      </w:r>
      <w:r w:rsidR="00630960">
        <w:rPr>
          <w:rFonts w:ascii="Times New Roman" w:hAnsi="Times New Roman" w:cs="Times New Roman"/>
          <w:color w:val="4472C4" w:themeColor="accent1"/>
        </w:rPr>
        <w:t xml:space="preserve"> destino)</w:t>
      </w:r>
      <w:r w:rsidRPr="00A30C68">
        <w:rPr>
          <w:rFonts w:ascii="Times New Roman" w:hAnsi="Times New Roman" w:cs="Times New Roman"/>
          <w:color w:val="4472C4" w:themeColor="accent1"/>
        </w:rPr>
        <w:t>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C37FF5">
      <w:pPr>
        <w:pStyle w:val="Ttulo1"/>
        <w:numPr>
          <w:ilvl w:val="0"/>
          <w:numId w:val="2"/>
        </w:numPr>
        <w:rPr>
          <w:rFonts w:cs="Times New Roman"/>
        </w:rPr>
      </w:pPr>
      <w:bookmarkStart w:id="27" w:name="_Toc162509621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7"/>
    </w:p>
    <w:p w14:paraId="6ED8C821" w14:textId="77777777" w:rsidR="009947CD" w:rsidRPr="009947CD" w:rsidRDefault="009947CD" w:rsidP="009947CD"/>
    <w:p w14:paraId="75ABB5FA" w14:textId="77777777" w:rsidR="00C35832" w:rsidRDefault="009947CD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1D2934" w:rsidRPr="009947CD">
        <w:rPr>
          <w:rFonts w:ascii="Times New Roman" w:hAnsi="Times New Roman" w:cs="Times New Roman"/>
          <w:color w:val="4472C4" w:themeColor="accent1"/>
        </w:rPr>
        <w:t>Rut</w:t>
      </w:r>
    </w:p>
    <w:p w14:paraId="1B8D60BD" w14:textId="321E5BE0" w:rsidR="008F4386" w:rsidRDefault="008F4386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673FE5">
        <w:rPr>
          <w:rFonts w:ascii="Times New Roman" w:hAnsi="Times New Roman" w:cs="Times New Roman"/>
          <w:color w:val="4472C4" w:themeColor="accent1"/>
        </w:rPr>
        <w:t>Nombre</w:t>
      </w:r>
    </w:p>
    <w:p w14:paraId="36F41FBE" w14:textId="77777777" w:rsidR="008F4386" w:rsidRDefault="008F4386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</w:p>
    <w:p w14:paraId="2E9B8CC1" w14:textId="679414F0" w:rsidR="001D2934" w:rsidRPr="009947CD" w:rsidRDefault="000D4CA4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20739D62" w14:textId="77777777" w:rsidR="001D2934" w:rsidRPr="00230F5A" w:rsidRDefault="001D2934" w:rsidP="001D2934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79F2A15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20F98A57" w14:textId="62BED9E0" w:rsidR="002B267E" w:rsidRDefault="002B267E" w:rsidP="002B267E">
      <w:pPr>
        <w:pStyle w:val="Ttulo1"/>
      </w:pPr>
    </w:p>
    <w:sectPr w:rsidR="002B267E" w:rsidSect="00233C64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B2468" w14:textId="77777777" w:rsidR="00665485" w:rsidRDefault="00665485" w:rsidP="00F10206">
      <w:pPr>
        <w:spacing w:after="0" w:line="240" w:lineRule="auto"/>
      </w:pPr>
      <w:r>
        <w:separator/>
      </w:r>
    </w:p>
  </w:endnote>
  <w:endnote w:type="continuationSeparator" w:id="0">
    <w:p w14:paraId="597DD2BC" w14:textId="77777777" w:rsidR="00665485" w:rsidRDefault="00665485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10865E92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064F99">
          <w:rPr>
            <w:noProof/>
            <w:lang w:val="en-US" w:bidi="es-ES"/>
          </w:rPr>
          <w:t>6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C39A1B" w14:textId="77777777" w:rsidR="00665485" w:rsidRDefault="00665485" w:rsidP="00F10206">
      <w:pPr>
        <w:spacing w:after="0" w:line="240" w:lineRule="auto"/>
      </w:pPr>
      <w:r>
        <w:separator/>
      </w:r>
    </w:p>
  </w:footnote>
  <w:footnote w:type="continuationSeparator" w:id="0">
    <w:p w14:paraId="75CC35A3" w14:textId="77777777" w:rsidR="00665485" w:rsidRDefault="00665485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7216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77063B1"/>
    <w:multiLevelType w:val="multilevel"/>
    <w:tmpl w:val="8E36546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7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3" w15:restartNumberingAfterBreak="0">
    <w:nsid w:val="612B66CC"/>
    <w:multiLevelType w:val="hybridMultilevel"/>
    <w:tmpl w:val="05CE1A02"/>
    <w:lvl w:ilvl="0" w:tplc="FFFFFFFF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0C1608D"/>
    <w:multiLevelType w:val="multilevel"/>
    <w:tmpl w:val="851873E6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8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num w:numId="1" w16cid:durableId="949236272">
    <w:abstractNumId w:val="4"/>
  </w:num>
  <w:num w:numId="2" w16cid:durableId="793254716">
    <w:abstractNumId w:val="0"/>
  </w:num>
  <w:num w:numId="3" w16cid:durableId="11763196">
    <w:abstractNumId w:val="2"/>
  </w:num>
  <w:num w:numId="4" w16cid:durableId="1209949515">
    <w:abstractNumId w:val="3"/>
  </w:num>
  <w:num w:numId="5" w16cid:durableId="1768497157">
    <w:abstractNumId w:val="1"/>
  </w:num>
  <w:num w:numId="6" w16cid:durableId="1170220866">
    <w:abstractNumId w:val="5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05650"/>
    <w:rsid w:val="000105A8"/>
    <w:rsid w:val="00012742"/>
    <w:rsid w:val="000159D4"/>
    <w:rsid w:val="00026595"/>
    <w:rsid w:val="00027E11"/>
    <w:rsid w:val="00030E9D"/>
    <w:rsid w:val="00032746"/>
    <w:rsid w:val="00035F9D"/>
    <w:rsid w:val="000465DB"/>
    <w:rsid w:val="00051F19"/>
    <w:rsid w:val="00055995"/>
    <w:rsid w:val="00056880"/>
    <w:rsid w:val="00062003"/>
    <w:rsid w:val="00064F99"/>
    <w:rsid w:val="0006551A"/>
    <w:rsid w:val="000701D0"/>
    <w:rsid w:val="00081A87"/>
    <w:rsid w:val="000843C0"/>
    <w:rsid w:val="00095C24"/>
    <w:rsid w:val="000B1A73"/>
    <w:rsid w:val="000B75EE"/>
    <w:rsid w:val="000C5641"/>
    <w:rsid w:val="000C5DF3"/>
    <w:rsid w:val="000C7ACD"/>
    <w:rsid w:val="000C7D4A"/>
    <w:rsid w:val="000D4CA4"/>
    <w:rsid w:val="000D683B"/>
    <w:rsid w:val="000D7A49"/>
    <w:rsid w:val="000E468A"/>
    <w:rsid w:val="000E53EF"/>
    <w:rsid w:val="000F00FF"/>
    <w:rsid w:val="000F012A"/>
    <w:rsid w:val="000F1060"/>
    <w:rsid w:val="000F398E"/>
    <w:rsid w:val="000F73E7"/>
    <w:rsid w:val="001021A2"/>
    <w:rsid w:val="00103045"/>
    <w:rsid w:val="001040C4"/>
    <w:rsid w:val="001078B4"/>
    <w:rsid w:val="00113C0C"/>
    <w:rsid w:val="001156C3"/>
    <w:rsid w:val="00115D17"/>
    <w:rsid w:val="001169CF"/>
    <w:rsid w:val="0011703E"/>
    <w:rsid w:val="00117F09"/>
    <w:rsid w:val="0012149F"/>
    <w:rsid w:val="001306C1"/>
    <w:rsid w:val="00141EDF"/>
    <w:rsid w:val="00142918"/>
    <w:rsid w:val="0014443F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94737"/>
    <w:rsid w:val="001A2A39"/>
    <w:rsid w:val="001A5519"/>
    <w:rsid w:val="001C0052"/>
    <w:rsid w:val="001C1FCA"/>
    <w:rsid w:val="001C7F53"/>
    <w:rsid w:val="001D2934"/>
    <w:rsid w:val="001D4DBB"/>
    <w:rsid w:val="001E5844"/>
    <w:rsid w:val="001E7E45"/>
    <w:rsid w:val="00204F68"/>
    <w:rsid w:val="0020586B"/>
    <w:rsid w:val="002119AD"/>
    <w:rsid w:val="00212731"/>
    <w:rsid w:val="00221C87"/>
    <w:rsid w:val="002308E7"/>
    <w:rsid w:val="00230F5A"/>
    <w:rsid w:val="00233C64"/>
    <w:rsid w:val="002358C5"/>
    <w:rsid w:val="002430D4"/>
    <w:rsid w:val="002479CE"/>
    <w:rsid w:val="00254B9F"/>
    <w:rsid w:val="00266AD3"/>
    <w:rsid w:val="00271AB6"/>
    <w:rsid w:val="00273BB4"/>
    <w:rsid w:val="00276FA5"/>
    <w:rsid w:val="00284E6A"/>
    <w:rsid w:val="00294E79"/>
    <w:rsid w:val="00296526"/>
    <w:rsid w:val="002A1151"/>
    <w:rsid w:val="002A13B4"/>
    <w:rsid w:val="002A6FC8"/>
    <w:rsid w:val="002B267E"/>
    <w:rsid w:val="002B373A"/>
    <w:rsid w:val="002B4375"/>
    <w:rsid w:val="002C3FD6"/>
    <w:rsid w:val="002E1CED"/>
    <w:rsid w:val="002E74B0"/>
    <w:rsid w:val="002E74BA"/>
    <w:rsid w:val="002E798A"/>
    <w:rsid w:val="002F1A61"/>
    <w:rsid w:val="002F7BDD"/>
    <w:rsid w:val="0030191E"/>
    <w:rsid w:val="0031130F"/>
    <w:rsid w:val="00312989"/>
    <w:rsid w:val="00317C42"/>
    <w:rsid w:val="00321233"/>
    <w:rsid w:val="00325F65"/>
    <w:rsid w:val="00326945"/>
    <w:rsid w:val="00327B5A"/>
    <w:rsid w:val="00327D02"/>
    <w:rsid w:val="00337F18"/>
    <w:rsid w:val="00340E64"/>
    <w:rsid w:val="0034206F"/>
    <w:rsid w:val="00346716"/>
    <w:rsid w:val="00352CE0"/>
    <w:rsid w:val="00353FCC"/>
    <w:rsid w:val="00356D09"/>
    <w:rsid w:val="00356F35"/>
    <w:rsid w:val="00360252"/>
    <w:rsid w:val="00385327"/>
    <w:rsid w:val="00386793"/>
    <w:rsid w:val="003920D1"/>
    <w:rsid w:val="00397F59"/>
    <w:rsid w:val="003A37FF"/>
    <w:rsid w:val="003A508D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2223"/>
    <w:rsid w:val="004341B5"/>
    <w:rsid w:val="00443E8F"/>
    <w:rsid w:val="004453F6"/>
    <w:rsid w:val="00446EF8"/>
    <w:rsid w:val="004517D5"/>
    <w:rsid w:val="0045244A"/>
    <w:rsid w:val="00456593"/>
    <w:rsid w:val="004570D4"/>
    <w:rsid w:val="0046050B"/>
    <w:rsid w:val="00465EE6"/>
    <w:rsid w:val="00477EA2"/>
    <w:rsid w:val="004839DA"/>
    <w:rsid w:val="0049037D"/>
    <w:rsid w:val="004A0F26"/>
    <w:rsid w:val="004A44F4"/>
    <w:rsid w:val="004A6793"/>
    <w:rsid w:val="004A7AEF"/>
    <w:rsid w:val="004B23C2"/>
    <w:rsid w:val="004B7993"/>
    <w:rsid w:val="004C450B"/>
    <w:rsid w:val="004C5AF7"/>
    <w:rsid w:val="004C75BD"/>
    <w:rsid w:val="004D0C43"/>
    <w:rsid w:val="004D3648"/>
    <w:rsid w:val="004D5032"/>
    <w:rsid w:val="004E113D"/>
    <w:rsid w:val="004E65A5"/>
    <w:rsid w:val="004F0504"/>
    <w:rsid w:val="004F1CB7"/>
    <w:rsid w:val="004F39F4"/>
    <w:rsid w:val="004F47CB"/>
    <w:rsid w:val="004F4C51"/>
    <w:rsid w:val="00510095"/>
    <w:rsid w:val="0051118C"/>
    <w:rsid w:val="00513350"/>
    <w:rsid w:val="00515650"/>
    <w:rsid w:val="00522424"/>
    <w:rsid w:val="00523465"/>
    <w:rsid w:val="00536BF2"/>
    <w:rsid w:val="00562E48"/>
    <w:rsid w:val="00570E48"/>
    <w:rsid w:val="00597FD4"/>
    <w:rsid w:val="005B5B0C"/>
    <w:rsid w:val="005B5D60"/>
    <w:rsid w:val="005B65DC"/>
    <w:rsid w:val="005C2004"/>
    <w:rsid w:val="005C2CEF"/>
    <w:rsid w:val="005C5769"/>
    <w:rsid w:val="005D0CA3"/>
    <w:rsid w:val="005E383B"/>
    <w:rsid w:val="005E5611"/>
    <w:rsid w:val="00601681"/>
    <w:rsid w:val="00603543"/>
    <w:rsid w:val="00611BAA"/>
    <w:rsid w:val="006166FA"/>
    <w:rsid w:val="00620059"/>
    <w:rsid w:val="00621843"/>
    <w:rsid w:val="00627EDB"/>
    <w:rsid w:val="00630960"/>
    <w:rsid w:val="00630E05"/>
    <w:rsid w:val="0063326E"/>
    <w:rsid w:val="006336D1"/>
    <w:rsid w:val="00634EE3"/>
    <w:rsid w:val="00641BC5"/>
    <w:rsid w:val="006437B6"/>
    <w:rsid w:val="00644807"/>
    <w:rsid w:val="00646F7F"/>
    <w:rsid w:val="00650BAA"/>
    <w:rsid w:val="00653192"/>
    <w:rsid w:val="00655667"/>
    <w:rsid w:val="00661AC6"/>
    <w:rsid w:val="00665485"/>
    <w:rsid w:val="00666E1A"/>
    <w:rsid w:val="0067254A"/>
    <w:rsid w:val="00673FE5"/>
    <w:rsid w:val="006835D7"/>
    <w:rsid w:val="006852C5"/>
    <w:rsid w:val="0069591F"/>
    <w:rsid w:val="006A0A36"/>
    <w:rsid w:val="006A36D6"/>
    <w:rsid w:val="006A3F2B"/>
    <w:rsid w:val="006A5C5E"/>
    <w:rsid w:val="006A5E55"/>
    <w:rsid w:val="006A72FB"/>
    <w:rsid w:val="006B4D0F"/>
    <w:rsid w:val="006B70A9"/>
    <w:rsid w:val="006D2868"/>
    <w:rsid w:val="006F07F7"/>
    <w:rsid w:val="006F384B"/>
    <w:rsid w:val="006F53A6"/>
    <w:rsid w:val="006F65AF"/>
    <w:rsid w:val="006F6A99"/>
    <w:rsid w:val="007003BC"/>
    <w:rsid w:val="0070260B"/>
    <w:rsid w:val="00706C67"/>
    <w:rsid w:val="00712FD2"/>
    <w:rsid w:val="00722D9A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65A1D"/>
    <w:rsid w:val="00785F5D"/>
    <w:rsid w:val="007870C3"/>
    <w:rsid w:val="00787AE9"/>
    <w:rsid w:val="00793B06"/>
    <w:rsid w:val="00795CE2"/>
    <w:rsid w:val="007B56DB"/>
    <w:rsid w:val="007B6066"/>
    <w:rsid w:val="007C18B3"/>
    <w:rsid w:val="007C2A8E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10F89"/>
    <w:rsid w:val="00830BF4"/>
    <w:rsid w:val="00834D6C"/>
    <w:rsid w:val="0084328F"/>
    <w:rsid w:val="00857076"/>
    <w:rsid w:val="008640F8"/>
    <w:rsid w:val="00865882"/>
    <w:rsid w:val="008661A8"/>
    <w:rsid w:val="00891C53"/>
    <w:rsid w:val="008932A1"/>
    <w:rsid w:val="008A17BE"/>
    <w:rsid w:val="008A6C29"/>
    <w:rsid w:val="008B2624"/>
    <w:rsid w:val="008B2B0B"/>
    <w:rsid w:val="008C1F00"/>
    <w:rsid w:val="008C51B9"/>
    <w:rsid w:val="008C7428"/>
    <w:rsid w:val="008D6FFE"/>
    <w:rsid w:val="008E4978"/>
    <w:rsid w:val="008E6834"/>
    <w:rsid w:val="008F4386"/>
    <w:rsid w:val="009144B1"/>
    <w:rsid w:val="00920D2A"/>
    <w:rsid w:val="009248DE"/>
    <w:rsid w:val="0092616A"/>
    <w:rsid w:val="00930A0D"/>
    <w:rsid w:val="009427D8"/>
    <w:rsid w:val="009437BA"/>
    <w:rsid w:val="009478C6"/>
    <w:rsid w:val="00956F60"/>
    <w:rsid w:val="00960647"/>
    <w:rsid w:val="00961C21"/>
    <w:rsid w:val="00976285"/>
    <w:rsid w:val="009764B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A77FD"/>
    <w:rsid w:val="009C0AC5"/>
    <w:rsid w:val="009D07D0"/>
    <w:rsid w:val="00A05492"/>
    <w:rsid w:val="00A06AD3"/>
    <w:rsid w:val="00A10C95"/>
    <w:rsid w:val="00A120BD"/>
    <w:rsid w:val="00A167D3"/>
    <w:rsid w:val="00A17EA9"/>
    <w:rsid w:val="00A256C6"/>
    <w:rsid w:val="00A2581E"/>
    <w:rsid w:val="00A25DAD"/>
    <w:rsid w:val="00A37F21"/>
    <w:rsid w:val="00A421C4"/>
    <w:rsid w:val="00A42CB3"/>
    <w:rsid w:val="00A536D1"/>
    <w:rsid w:val="00A56B43"/>
    <w:rsid w:val="00A64CF0"/>
    <w:rsid w:val="00A673C0"/>
    <w:rsid w:val="00A67980"/>
    <w:rsid w:val="00A70A3A"/>
    <w:rsid w:val="00A73491"/>
    <w:rsid w:val="00A829A4"/>
    <w:rsid w:val="00A8686E"/>
    <w:rsid w:val="00A93B33"/>
    <w:rsid w:val="00A93DB5"/>
    <w:rsid w:val="00A96CA0"/>
    <w:rsid w:val="00AA1F71"/>
    <w:rsid w:val="00AA41D6"/>
    <w:rsid w:val="00AA6E30"/>
    <w:rsid w:val="00AB6B68"/>
    <w:rsid w:val="00AC18A1"/>
    <w:rsid w:val="00AC3753"/>
    <w:rsid w:val="00AC7243"/>
    <w:rsid w:val="00AD0B4A"/>
    <w:rsid w:val="00AD1466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251DD"/>
    <w:rsid w:val="00B33E4B"/>
    <w:rsid w:val="00B34DB0"/>
    <w:rsid w:val="00B44EFA"/>
    <w:rsid w:val="00B46EC9"/>
    <w:rsid w:val="00B46F4F"/>
    <w:rsid w:val="00B46F58"/>
    <w:rsid w:val="00B52400"/>
    <w:rsid w:val="00B53939"/>
    <w:rsid w:val="00B57D93"/>
    <w:rsid w:val="00B63C37"/>
    <w:rsid w:val="00B64A55"/>
    <w:rsid w:val="00B67156"/>
    <w:rsid w:val="00B77253"/>
    <w:rsid w:val="00B86519"/>
    <w:rsid w:val="00B87677"/>
    <w:rsid w:val="00B90006"/>
    <w:rsid w:val="00B90F9C"/>
    <w:rsid w:val="00BA247F"/>
    <w:rsid w:val="00BA3D55"/>
    <w:rsid w:val="00BA59EB"/>
    <w:rsid w:val="00BB39B2"/>
    <w:rsid w:val="00BB47DC"/>
    <w:rsid w:val="00BB7237"/>
    <w:rsid w:val="00BC0453"/>
    <w:rsid w:val="00BC12C2"/>
    <w:rsid w:val="00BC2F8E"/>
    <w:rsid w:val="00BC44A3"/>
    <w:rsid w:val="00BC5453"/>
    <w:rsid w:val="00BC7648"/>
    <w:rsid w:val="00BC7E3B"/>
    <w:rsid w:val="00BD2AE0"/>
    <w:rsid w:val="00BD7718"/>
    <w:rsid w:val="00BE2112"/>
    <w:rsid w:val="00BF210F"/>
    <w:rsid w:val="00BF249A"/>
    <w:rsid w:val="00BF7B27"/>
    <w:rsid w:val="00C036AC"/>
    <w:rsid w:val="00C037D6"/>
    <w:rsid w:val="00C145A9"/>
    <w:rsid w:val="00C15D58"/>
    <w:rsid w:val="00C160F9"/>
    <w:rsid w:val="00C22F7F"/>
    <w:rsid w:val="00C24A53"/>
    <w:rsid w:val="00C34426"/>
    <w:rsid w:val="00C35004"/>
    <w:rsid w:val="00C35832"/>
    <w:rsid w:val="00C35C77"/>
    <w:rsid w:val="00C36169"/>
    <w:rsid w:val="00C37FF5"/>
    <w:rsid w:val="00C4642F"/>
    <w:rsid w:val="00C52665"/>
    <w:rsid w:val="00C527DD"/>
    <w:rsid w:val="00C71496"/>
    <w:rsid w:val="00C71E43"/>
    <w:rsid w:val="00C81B70"/>
    <w:rsid w:val="00C8447E"/>
    <w:rsid w:val="00C967A1"/>
    <w:rsid w:val="00CA0AE4"/>
    <w:rsid w:val="00CA26C2"/>
    <w:rsid w:val="00CB3011"/>
    <w:rsid w:val="00CB3359"/>
    <w:rsid w:val="00CB6FC1"/>
    <w:rsid w:val="00CC035F"/>
    <w:rsid w:val="00CD1B82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3696F"/>
    <w:rsid w:val="00D41842"/>
    <w:rsid w:val="00D41FAB"/>
    <w:rsid w:val="00D424D4"/>
    <w:rsid w:val="00D4790F"/>
    <w:rsid w:val="00D5246E"/>
    <w:rsid w:val="00D60869"/>
    <w:rsid w:val="00D71044"/>
    <w:rsid w:val="00D734FF"/>
    <w:rsid w:val="00D75878"/>
    <w:rsid w:val="00D81D27"/>
    <w:rsid w:val="00D923F1"/>
    <w:rsid w:val="00D92C2E"/>
    <w:rsid w:val="00D95B94"/>
    <w:rsid w:val="00D97610"/>
    <w:rsid w:val="00DA5A1D"/>
    <w:rsid w:val="00DA79D8"/>
    <w:rsid w:val="00DB1EDF"/>
    <w:rsid w:val="00DB4117"/>
    <w:rsid w:val="00DB53EB"/>
    <w:rsid w:val="00DB6ECF"/>
    <w:rsid w:val="00DB7980"/>
    <w:rsid w:val="00DC1D90"/>
    <w:rsid w:val="00DC3021"/>
    <w:rsid w:val="00DC42E7"/>
    <w:rsid w:val="00DC5DF9"/>
    <w:rsid w:val="00DC608E"/>
    <w:rsid w:val="00DD29FD"/>
    <w:rsid w:val="00DE055F"/>
    <w:rsid w:val="00DE2FBA"/>
    <w:rsid w:val="00DE51B9"/>
    <w:rsid w:val="00DE6FAE"/>
    <w:rsid w:val="00DF1300"/>
    <w:rsid w:val="00DF15FE"/>
    <w:rsid w:val="00DF3233"/>
    <w:rsid w:val="00E04B2E"/>
    <w:rsid w:val="00E11BCE"/>
    <w:rsid w:val="00E173FD"/>
    <w:rsid w:val="00E2662F"/>
    <w:rsid w:val="00E36A94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8701F"/>
    <w:rsid w:val="00E9786A"/>
    <w:rsid w:val="00EA3387"/>
    <w:rsid w:val="00EB42EB"/>
    <w:rsid w:val="00EC1139"/>
    <w:rsid w:val="00EC5056"/>
    <w:rsid w:val="00ED412A"/>
    <w:rsid w:val="00ED4238"/>
    <w:rsid w:val="00EE5443"/>
    <w:rsid w:val="00F00B1A"/>
    <w:rsid w:val="00F10206"/>
    <w:rsid w:val="00F11750"/>
    <w:rsid w:val="00F22445"/>
    <w:rsid w:val="00F305AC"/>
    <w:rsid w:val="00F33474"/>
    <w:rsid w:val="00F34170"/>
    <w:rsid w:val="00F35EE4"/>
    <w:rsid w:val="00F476D7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B69A2"/>
    <w:rsid w:val="00FC44E3"/>
    <w:rsid w:val="00FC55E9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3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2616A"/>
    <w:pPr>
      <w:widowControl w:val="0"/>
      <w:autoSpaceDE w:val="0"/>
      <w:autoSpaceDN w:val="0"/>
      <w:spacing w:before="92" w:after="0" w:line="240" w:lineRule="auto"/>
      <w:ind w:left="1065" w:hanging="854"/>
      <w:outlineLvl w:val="3"/>
    </w:pPr>
    <w:rPr>
      <w:rFonts w:ascii="Verdana" w:eastAsia="Verdana" w:hAnsi="Verdana" w:cs="Verdana"/>
      <w:b/>
      <w:bCs/>
      <w:kern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6A72FB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92616A"/>
    <w:rPr>
      <w:rFonts w:ascii="Verdana" w:eastAsia="Verdana" w:hAnsi="Verdana" w:cs="Verdana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E1308-847D-447A-B399-C2BFB0A44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1329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14</cp:revision>
  <dcterms:created xsi:type="dcterms:W3CDTF">2024-03-08T21:36:00Z</dcterms:created>
  <dcterms:modified xsi:type="dcterms:W3CDTF">2024-09-04T20:11:00Z</dcterms:modified>
</cp:coreProperties>
</file>