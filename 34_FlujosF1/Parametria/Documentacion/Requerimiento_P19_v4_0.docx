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7182BD6D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473FDA">
        <w:rPr>
          <w:rFonts w:ascii="Times New Roman" w:hAnsi="Times New Roman" w:cs="Times New Roman"/>
          <w:b/>
          <w:sz w:val="72"/>
          <w:szCs w:val="72"/>
        </w:rPr>
        <w:t>1</w:t>
      </w:r>
      <w:r w:rsidR="000C5A60">
        <w:rPr>
          <w:rFonts w:ascii="Times New Roman" w:hAnsi="Times New Roman" w:cs="Times New Roman"/>
          <w:b/>
          <w:sz w:val="72"/>
          <w:szCs w:val="72"/>
        </w:rPr>
        <w:t xml:space="preserve">9 </w:t>
      </w:r>
      <w:r>
        <w:rPr>
          <w:rFonts w:ascii="Times New Roman" w:hAnsi="Times New Roman" w:cs="Times New Roman"/>
          <w:b/>
          <w:sz w:val="72"/>
          <w:szCs w:val="72"/>
        </w:rPr>
        <w:t>(56</w:t>
      </w:r>
      <w:r w:rsidR="000C5A60">
        <w:rPr>
          <w:rFonts w:ascii="Times New Roman" w:hAnsi="Times New Roman" w:cs="Times New Roman"/>
          <w:b/>
          <w:sz w:val="72"/>
          <w:szCs w:val="72"/>
        </w:rPr>
        <w:t>9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5FE9B5A1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C5A60" w:rsidRPr="000C5A60">
        <w:rPr>
          <w:rFonts w:ascii="Times New Roman" w:hAnsi="Times New Roman" w:cs="Times New Roman"/>
          <w:b/>
          <w:sz w:val="72"/>
          <w:szCs w:val="72"/>
        </w:rPr>
        <w:t>Ahorro para la vivienda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E404AD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E404AD">
        <w:tc>
          <w:tcPr>
            <w:tcW w:w="1256" w:type="dxa"/>
          </w:tcPr>
          <w:p w14:paraId="43D80820" w14:textId="313144B6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C037A">
              <w:rPr>
                <w:rFonts w:ascii="Times New Roman" w:hAnsi="Times New Roman" w:cs="Times New Roman"/>
              </w:rPr>
              <w:t>1</w:t>
            </w:r>
            <w:r w:rsidR="000C5A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2" w:type="dxa"/>
          </w:tcPr>
          <w:p w14:paraId="51BC97A7" w14:textId="16EB5474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C7EF565" w14:textId="77777777" w:rsidR="00E404AD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D9908D9" w14:textId="77777777" w:rsidR="00E404AD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42F5288D" w:rsidR="00187426" w:rsidRPr="00230F5A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404AD" w:rsidRPr="00230F5A" w14:paraId="40308EA1" w14:textId="77777777" w:rsidTr="00E404AD">
        <w:tc>
          <w:tcPr>
            <w:tcW w:w="1256" w:type="dxa"/>
          </w:tcPr>
          <w:p w14:paraId="5503DB73" w14:textId="7FF8F0F2" w:rsidR="00E404AD" w:rsidRPr="00230F5A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1342" w:type="dxa"/>
          </w:tcPr>
          <w:p w14:paraId="10069DE0" w14:textId="7D0ADB8E" w:rsidR="00E404AD" w:rsidRPr="00230F5A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495CDCD" w14:textId="77777777" w:rsidR="00E404AD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204E4A7" w14:textId="77777777" w:rsidR="00E404AD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30C49078" w:rsidR="00E404AD" w:rsidRPr="00230F5A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661C0B72" w:rsidR="00E404AD" w:rsidRPr="00230F5A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4209" w:type="dxa"/>
          </w:tcPr>
          <w:p w14:paraId="5E3B4B89" w14:textId="77777777" w:rsidR="00E404AD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23CDA09C" w:rsidR="00E404AD" w:rsidRPr="00230F5A" w:rsidRDefault="00E404AD" w:rsidP="00E404A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FD2418" w:rsidRPr="00230F5A" w14:paraId="1B8DDF58" w14:textId="77777777" w:rsidTr="00E404AD">
        <w:tc>
          <w:tcPr>
            <w:tcW w:w="1256" w:type="dxa"/>
          </w:tcPr>
          <w:p w14:paraId="21DC9D71" w14:textId="007470F5" w:rsidR="00FD2418" w:rsidRPr="00230F5A" w:rsidRDefault="00FD2418" w:rsidP="00FD241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1342" w:type="dxa"/>
          </w:tcPr>
          <w:p w14:paraId="2790C18F" w14:textId="32653C9F" w:rsidR="00FD2418" w:rsidRPr="00230F5A" w:rsidRDefault="00FD2418" w:rsidP="00FD241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0D35F39" w14:textId="77777777" w:rsidR="00FD2418" w:rsidRDefault="00FD2418" w:rsidP="00FD241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7F90823" w14:textId="77777777" w:rsidR="00FD2418" w:rsidRDefault="00FD2418" w:rsidP="00FD241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27BA1F6D" w:rsidR="00FD2418" w:rsidRPr="00230F5A" w:rsidRDefault="00FD2418" w:rsidP="00FD241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2A54640D" w:rsidR="00FD2418" w:rsidRPr="00230F5A" w:rsidRDefault="00FD2418" w:rsidP="00FD241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28F1D32" w14:textId="77777777" w:rsidR="00FD2418" w:rsidRDefault="00FD2418" w:rsidP="00FD241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475FABCE" w:rsidR="00FD2418" w:rsidRPr="00230F5A" w:rsidRDefault="00FD2418" w:rsidP="00FD241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9156FA" w:rsidRPr="00230F5A" w14:paraId="0E0F6F18" w14:textId="77777777" w:rsidTr="00E404AD">
        <w:tc>
          <w:tcPr>
            <w:tcW w:w="1256" w:type="dxa"/>
          </w:tcPr>
          <w:p w14:paraId="2CBE053E" w14:textId="4D8BD8B5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1342" w:type="dxa"/>
          </w:tcPr>
          <w:p w14:paraId="10DBDFF0" w14:textId="3ADCB885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09FA075" w14:textId="77777777" w:rsidR="009156F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6DB6FB0" w14:textId="77777777" w:rsidR="009156F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6B587BD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3C93DD31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F9984D5" w14:textId="77777777" w:rsidR="009156F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0F89A5AA" w14:textId="77777777" w:rsidR="009156F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2EA52CC5" w14:textId="77777777" w:rsidR="009156F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11B35C62" w14:textId="77777777" w:rsidR="009156FA" w:rsidRDefault="009156FA" w:rsidP="009156FA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28EBD4C6" w14:textId="77777777" w:rsidR="009156FA" w:rsidRDefault="009156FA" w:rsidP="009156F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A4E7A1B" w14:textId="77777777" w:rsidR="009156FA" w:rsidRPr="00AD54F4" w:rsidRDefault="009156FA" w:rsidP="009156F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2FAF5745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156FA" w:rsidRPr="00230F5A" w14:paraId="0ED6B361" w14:textId="77777777" w:rsidTr="00E404AD">
        <w:tc>
          <w:tcPr>
            <w:tcW w:w="1256" w:type="dxa"/>
          </w:tcPr>
          <w:p w14:paraId="0125A8DD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156FA" w:rsidRPr="00230F5A" w14:paraId="047125E2" w14:textId="77777777" w:rsidTr="00E404AD">
        <w:tc>
          <w:tcPr>
            <w:tcW w:w="1256" w:type="dxa"/>
          </w:tcPr>
          <w:p w14:paraId="5DAC541F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156FA" w:rsidRPr="00230F5A" w14:paraId="45197F5C" w14:textId="77777777" w:rsidTr="00E404AD">
        <w:tc>
          <w:tcPr>
            <w:tcW w:w="1256" w:type="dxa"/>
          </w:tcPr>
          <w:p w14:paraId="03C700B5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9156FA" w:rsidRPr="00230F5A" w:rsidRDefault="009156FA" w:rsidP="009156F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22503F83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E67EAD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2D52E9D8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60D02CC8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7CCCEDFE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21559E9B" w14:textId="77777777" w:rsidR="000C5A60" w:rsidRDefault="000C5A60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0C5A60" w14:paraId="115089E3" w14:textId="77777777" w:rsidTr="0000532C">
        <w:trPr>
          <w:trHeight w:val="299"/>
        </w:trPr>
        <w:tc>
          <w:tcPr>
            <w:tcW w:w="1414" w:type="dxa"/>
          </w:tcPr>
          <w:p w14:paraId="370E7BAE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1ABA5A4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0FE5FD7" w14:textId="3B811933" w:rsidR="000C5A60" w:rsidRDefault="000C5A60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69AF9E15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0C5A60" w14:paraId="510109A1" w14:textId="77777777" w:rsidTr="0000532C">
        <w:trPr>
          <w:trHeight w:val="299"/>
        </w:trPr>
        <w:tc>
          <w:tcPr>
            <w:tcW w:w="1414" w:type="dxa"/>
          </w:tcPr>
          <w:p w14:paraId="59C67F69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2F12D6F5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0CD397E" w14:textId="77777777" w:rsidR="000C5A60" w:rsidRDefault="000C5A60" w:rsidP="0000532C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5C234AFF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0C5A60" w14:paraId="2FC9817F" w14:textId="77777777" w:rsidTr="0000532C">
        <w:trPr>
          <w:trHeight w:val="299"/>
        </w:trPr>
        <w:tc>
          <w:tcPr>
            <w:tcW w:w="1414" w:type="dxa"/>
          </w:tcPr>
          <w:p w14:paraId="2FDB477F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0A529D18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E615FE9" w14:textId="77777777" w:rsidR="000C5A60" w:rsidRDefault="000C5A60" w:rsidP="0000532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991" w:type="dxa"/>
          </w:tcPr>
          <w:p w14:paraId="18A93E58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C5A60" w14:paraId="69F83083" w14:textId="77777777" w:rsidTr="0000532C">
        <w:trPr>
          <w:trHeight w:val="486"/>
        </w:trPr>
        <w:tc>
          <w:tcPr>
            <w:tcW w:w="1414" w:type="dxa"/>
          </w:tcPr>
          <w:p w14:paraId="6079C292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3A2A4849" w14:textId="77777777" w:rsidR="000C5A60" w:rsidRDefault="000C5A60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323EBEB" w14:textId="77777777" w:rsidR="000C5A60" w:rsidRPr="000C5A60" w:rsidRDefault="000C5A60" w:rsidP="0000532C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vigentes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1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que cumplen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con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 plan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</w:p>
        </w:tc>
        <w:tc>
          <w:tcPr>
            <w:tcW w:w="991" w:type="dxa"/>
          </w:tcPr>
          <w:p w14:paraId="141E5038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0C5A60" w14:paraId="594BA1D9" w14:textId="77777777" w:rsidTr="0000532C">
        <w:trPr>
          <w:trHeight w:val="486"/>
        </w:trPr>
        <w:tc>
          <w:tcPr>
            <w:tcW w:w="1414" w:type="dxa"/>
          </w:tcPr>
          <w:p w14:paraId="7169FCF6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A1A4E60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E3D66A8" w14:textId="77777777" w:rsidR="000C5A60" w:rsidRPr="000C5A60" w:rsidRDefault="000C5A60" w:rsidP="0000532C">
            <w:pPr>
              <w:pStyle w:val="TableParagraph"/>
              <w:spacing w:line="244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vigentes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1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que</w:t>
            </w:r>
            <w:r w:rsidRPr="000C5A60">
              <w:rPr>
                <w:spacing w:val="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no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cumplen con el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plan 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</w:p>
        </w:tc>
        <w:tc>
          <w:tcPr>
            <w:tcW w:w="991" w:type="dxa"/>
          </w:tcPr>
          <w:p w14:paraId="04981433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0C5A60" w14:paraId="67C280A1" w14:textId="77777777" w:rsidTr="0000532C">
        <w:trPr>
          <w:trHeight w:val="298"/>
        </w:trPr>
        <w:tc>
          <w:tcPr>
            <w:tcW w:w="1414" w:type="dxa"/>
          </w:tcPr>
          <w:p w14:paraId="458CD9F3" w14:textId="77777777" w:rsidR="000C5A60" w:rsidRDefault="000C5A60" w:rsidP="0000532C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7920A21" w14:textId="77777777" w:rsidR="000C5A60" w:rsidRDefault="000C5A60" w:rsidP="0000532C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89B7F6F" w14:textId="77777777" w:rsidR="000C5A60" w:rsidRPr="000C5A60" w:rsidRDefault="000C5A60" w:rsidP="0000532C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Saldo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acumulado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1</w:t>
            </w:r>
          </w:p>
        </w:tc>
        <w:tc>
          <w:tcPr>
            <w:tcW w:w="991" w:type="dxa"/>
          </w:tcPr>
          <w:p w14:paraId="1074B14D" w14:textId="77777777" w:rsidR="000C5A60" w:rsidRDefault="000C5A60" w:rsidP="0000532C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A60" w14:paraId="0AF858BB" w14:textId="77777777" w:rsidTr="0000532C">
        <w:trPr>
          <w:trHeight w:val="300"/>
        </w:trPr>
        <w:tc>
          <w:tcPr>
            <w:tcW w:w="1414" w:type="dxa"/>
          </w:tcPr>
          <w:p w14:paraId="2BCDA064" w14:textId="77777777" w:rsidR="000C5A60" w:rsidRDefault="000C5A60" w:rsidP="0000532C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A8EF87E" w14:textId="77777777" w:rsidR="000C5A60" w:rsidRDefault="000C5A60" w:rsidP="0000532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9DFBD49" w14:textId="77777777" w:rsidR="000C5A60" w:rsidRPr="000C5A60" w:rsidRDefault="000C5A60" w:rsidP="0000532C">
            <w:pPr>
              <w:pStyle w:val="TableParagraph"/>
              <w:spacing w:before="1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Monto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pactado en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 1</w:t>
            </w:r>
          </w:p>
        </w:tc>
        <w:tc>
          <w:tcPr>
            <w:tcW w:w="991" w:type="dxa"/>
          </w:tcPr>
          <w:p w14:paraId="076D6640" w14:textId="77777777" w:rsidR="000C5A60" w:rsidRDefault="000C5A60" w:rsidP="0000532C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A60" w14:paraId="5D211B17" w14:textId="77777777" w:rsidTr="0000532C">
        <w:trPr>
          <w:trHeight w:val="486"/>
        </w:trPr>
        <w:tc>
          <w:tcPr>
            <w:tcW w:w="1414" w:type="dxa"/>
          </w:tcPr>
          <w:p w14:paraId="7470A93D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211988EA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BA6474E" w14:textId="77777777" w:rsidR="000C5A60" w:rsidRPr="000C5A60" w:rsidRDefault="000C5A60" w:rsidP="0000532C">
            <w:pPr>
              <w:pStyle w:val="TableParagraph"/>
              <w:spacing w:line="244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vigentes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2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que cumplen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con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 plan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</w:p>
        </w:tc>
        <w:tc>
          <w:tcPr>
            <w:tcW w:w="991" w:type="dxa"/>
          </w:tcPr>
          <w:p w14:paraId="650A746B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0C5A60" w14:paraId="0837EA0D" w14:textId="77777777" w:rsidTr="0000532C">
        <w:trPr>
          <w:trHeight w:val="485"/>
        </w:trPr>
        <w:tc>
          <w:tcPr>
            <w:tcW w:w="1414" w:type="dxa"/>
          </w:tcPr>
          <w:p w14:paraId="5A19229C" w14:textId="77777777" w:rsidR="000C5A60" w:rsidRDefault="000C5A60" w:rsidP="0000532C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1151B209" w14:textId="77777777" w:rsidR="000C5A60" w:rsidRDefault="000C5A60" w:rsidP="0000532C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627C450" w14:textId="77777777" w:rsidR="000C5A60" w:rsidRPr="000C5A60" w:rsidRDefault="000C5A60" w:rsidP="0000532C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vigentes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2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que</w:t>
            </w:r>
            <w:r w:rsidRPr="000C5A60">
              <w:rPr>
                <w:spacing w:val="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no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cumplen con el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plan 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</w:p>
        </w:tc>
        <w:tc>
          <w:tcPr>
            <w:tcW w:w="991" w:type="dxa"/>
          </w:tcPr>
          <w:p w14:paraId="3EA2D7A7" w14:textId="77777777" w:rsidR="000C5A60" w:rsidRDefault="000C5A60" w:rsidP="0000532C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0C5A60" w14:paraId="252F3F07" w14:textId="77777777" w:rsidTr="0000532C">
        <w:trPr>
          <w:trHeight w:val="299"/>
        </w:trPr>
        <w:tc>
          <w:tcPr>
            <w:tcW w:w="1414" w:type="dxa"/>
          </w:tcPr>
          <w:p w14:paraId="641ABA08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705F9F6B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F73B5E6" w14:textId="77777777" w:rsidR="000C5A60" w:rsidRPr="000C5A60" w:rsidRDefault="000C5A60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Saldo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acumulado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2</w:t>
            </w:r>
          </w:p>
        </w:tc>
        <w:tc>
          <w:tcPr>
            <w:tcW w:w="991" w:type="dxa"/>
          </w:tcPr>
          <w:p w14:paraId="3515ECEE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A60" w14:paraId="6FDE96E1" w14:textId="77777777" w:rsidTr="0000532C">
        <w:trPr>
          <w:trHeight w:val="299"/>
        </w:trPr>
        <w:tc>
          <w:tcPr>
            <w:tcW w:w="1414" w:type="dxa"/>
          </w:tcPr>
          <w:p w14:paraId="2091BDD8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122CDA31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DBB51A8" w14:textId="77777777" w:rsidR="000C5A60" w:rsidRPr="000C5A60" w:rsidRDefault="000C5A60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Monto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pactado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 2</w:t>
            </w:r>
          </w:p>
        </w:tc>
        <w:tc>
          <w:tcPr>
            <w:tcW w:w="991" w:type="dxa"/>
          </w:tcPr>
          <w:p w14:paraId="76387B49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A60" w14:paraId="1F49FFE3" w14:textId="77777777" w:rsidTr="0000532C">
        <w:trPr>
          <w:trHeight w:val="486"/>
        </w:trPr>
        <w:tc>
          <w:tcPr>
            <w:tcW w:w="1414" w:type="dxa"/>
          </w:tcPr>
          <w:p w14:paraId="494F1D37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7B209AF9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CE6340D" w14:textId="77777777" w:rsidR="000C5A60" w:rsidRPr="000C5A60" w:rsidRDefault="000C5A60" w:rsidP="0000532C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vigentes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3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que cumplen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con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 plan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</w:p>
        </w:tc>
        <w:tc>
          <w:tcPr>
            <w:tcW w:w="991" w:type="dxa"/>
          </w:tcPr>
          <w:p w14:paraId="1667984A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</w:tbl>
    <w:p w14:paraId="74EA795C" w14:textId="77777777" w:rsidR="000C5A60" w:rsidRDefault="000C5A60" w:rsidP="000C5A60">
      <w:pPr>
        <w:rPr>
          <w:sz w:val="20"/>
        </w:rPr>
        <w:sectPr w:rsidR="000C5A60" w:rsidSect="008D7C5A">
          <w:pgSz w:w="12250" w:h="15850"/>
          <w:pgMar w:top="1380" w:right="840" w:bottom="880" w:left="920" w:header="567" w:footer="685" w:gutter="0"/>
          <w:cols w:space="720"/>
        </w:sectPr>
      </w:pPr>
    </w:p>
    <w:p w14:paraId="623EACB7" w14:textId="77777777" w:rsidR="000C5A60" w:rsidRDefault="000C5A60" w:rsidP="000C5A60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0C5A60" w14:paraId="7EB7787D" w14:textId="77777777" w:rsidTr="0000532C">
        <w:trPr>
          <w:trHeight w:val="484"/>
        </w:trPr>
        <w:tc>
          <w:tcPr>
            <w:tcW w:w="1414" w:type="dxa"/>
          </w:tcPr>
          <w:p w14:paraId="1974D0B5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31777CA2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FF51443" w14:textId="77777777" w:rsidR="000C5A60" w:rsidRPr="000C5A60" w:rsidRDefault="000C5A60" w:rsidP="0000532C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5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vigentes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3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que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no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cumplen con el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plan 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</w:p>
        </w:tc>
        <w:tc>
          <w:tcPr>
            <w:tcW w:w="991" w:type="dxa"/>
          </w:tcPr>
          <w:p w14:paraId="08173E23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0C5A60" w14:paraId="33F9E266" w14:textId="77777777" w:rsidTr="0000532C">
        <w:trPr>
          <w:trHeight w:val="302"/>
        </w:trPr>
        <w:tc>
          <w:tcPr>
            <w:tcW w:w="1414" w:type="dxa"/>
          </w:tcPr>
          <w:p w14:paraId="5F9640F4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2246C010" w14:textId="77777777" w:rsidR="000C5A60" w:rsidRDefault="000C5A60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F42DD1D" w14:textId="77777777" w:rsidR="000C5A60" w:rsidRPr="000C5A60" w:rsidRDefault="000C5A60" w:rsidP="0000532C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Saldo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acumulado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3</w:t>
            </w:r>
          </w:p>
        </w:tc>
        <w:tc>
          <w:tcPr>
            <w:tcW w:w="991" w:type="dxa"/>
          </w:tcPr>
          <w:p w14:paraId="132956F6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A60" w14:paraId="2E99498E" w14:textId="77777777" w:rsidTr="0000532C">
        <w:trPr>
          <w:trHeight w:val="299"/>
        </w:trPr>
        <w:tc>
          <w:tcPr>
            <w:tcW w:w="1414" w:type="dxa"/>
          </w:tcPr>
          <w:p w14:paraId="146F4464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0B9F61EF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C7CCABD" w14:textId="77777777" w:rsidR="000C5A60" w:rsidRPr="000C5A60" w:rsidRDefault="000C5A60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Monto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pactado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 3</w:t>
            </w:r>
          </w:p>
        </w:tc>
        <w:tc>
          <w:tcPr>
            <w:tcW w:w="991" w:type="dxa"/>
          </w:tcPr>
          <w:p w14:paraId="5A7AA859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A60" w14:paraId="7D09E808" w14:textId="77777777" w:rsidTr="0000532C">
        <w:trPr>
          <w:trHeight w:val="484"/>
        </w:trPr>
        <w:tc>
          <w:tcPr>
            <w:tcW w:w="1414" w:type="dxa"/>
          </w:tcPr>
          <w:p w14:paraId="49A7A3A7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3F3E1A0E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C7A6380" w14:textId="77777777" w:rsidR="000C5A60" w:rsidRPr="000C5A60" w:rsidRDefault="000C5A60" w:rsidP="0000532C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vigentes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4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que cumplen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con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 plan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</w:p>
        </w:tc>
        <w:tc>
          <w:tcPr>
            <w:tcW w:w="991" w:type="dxa"/>
          </w:tcPr>
          <w:p w14:paraId="0E480C3B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0C5A60" w14:paraId="43CD3B0C" w14:textId="77777777" w:rsidTr="0000532C">
        <w:trPr>
          <w:trHeight w:val="486"/>
        </w:trPr>
        <w:tc>
          <w:tcPr>
            <w:tcW w:w="1414" w:type="dxa"/>
          </w:tcPr>
          <w:p w14:paraId="00176861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1D0C1341" w14:textId="77777777" w:rsidR="000C5A60" w:rsidRDefault="000C5A60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34B5910" w14:textId="77777777" w:rsidR="000C5A60" w:rsidRPr="000C5A60" w:rsidRDefault="000C5A60" w:rsidP="0000532C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5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vigentes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4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que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no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cumplen con el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plan 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</w:p>
        </w:tc>
        <w:tc>
          <w:tcPr>
            <w:tcW w:w="991" w:type="dxa"/>
          </w:tcPr>
          <w:p w14:paraId="2CA4A7FC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0C5A60" w14:paraId="62C0274F" w14:textId="77777777" w:rsidTr="0000532C">
        <w:trPr>
          <w:trHeight w:val="299"/>
        </w:trPr>
        <w:tc>
          <w:tcPr>
            <w:tcW w:w="1414" w:type="dxa"/>
          </w:tcPr>
          <w:p w14:paraId="335F26A8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7" w:type="dxa"/>
          </w:tcPr>
          <w:p w14:paraId="645AD910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C463972" w14:textId="77777777" w:rsidR="000C5A60" w:rsidRPr="000C5A60" w:rsidRDefault="000C5A60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Saldo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 ahorro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acumulado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4</w:t>
            </w:r>
          </w:p>
        </w:tc>
        <w:tc>
          <w:tcPr>
            <w:tcW w:w="991" w:type="dxa"/>
          </w:tcPr>
          <w:p w14:paraId="7D167CD6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A60" w14:paraId="07594D8A" w14:textId="77777777" w:rsidTr="0000532C">
        <w:trPr>
          <w:trHeight w:val="302"/>
        </w:trPr>
        <w:tc>
          <w:tcPr>
            <w:tcW w:w="1414" w:type="dxa"/>
          </w:tcPr>
          <w:p w14:paraId="00B0EE6D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7" w:type="dxa"/>
          </w:tcPr>
          <w:p w14:paraId="1EB76E38" w14:textId="77777777" w:rsidR="000C5A60" w:rsidRDefault="000C5A60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E0C0AAC" w14:textId="77777777" w:rsidR="000C5A60" w:rsidRPr="000C5A60" w:rsidRDefault="000C5A60" w:rsidP="0000532C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Monto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ahorro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pactado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tramo 4</w:t>
            </w:r>
          </w:p>
        </w:tc>
        <w:tc>
          <w:tcPr>
            <w:tcW w:w="991" w:type="dxa"/>
          </w:tcPr>
          <w:p w14:paraId="2F0253E5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A60" w14:paraId="14C3181A" w14:textId="77777777" w:rsidTr="0000532C">
        <w:trPr>
          <w:trHeight w:val="299"/>
        </w:trPr>
        <w:tc>
          <w:tcPr>
            <w:tcW w:w="1414" w:type="dxa"/>
          </w:tcPr>
          <w:p w14:paraId="08005657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307" w:type="dxa"/>
          </w:tcPr>
          <w:p w14:paraId="0FFD0BB8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9B74996" w14:textId="77777777" w:rsidR="000C5A60" w:rsidRPr="000C5A60" w:rsidRDefault="000C5A60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abiertas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 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período</w:t>
            </w:r>
          </w:p>
        </w:tc>
        <w:tc>
          <w:tcPr>
            <w:tcW w:w="991" w:type="dxa"/>
          </w:tcPr>
          <w:p w14:paraId="078F0518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0C5A60" w14:paraId="2E40EEA8" w14:textId="77777777" w:rsidTr="0000532C">
        <w:trPr>
          <w:trHeight w:val="299"/>
        </w:trPr>
        <w:tc>
          <w:tcPr>
            <w:tcW w:w="1414" w:type="dxa"/>
          </w:tcPr>
          <w:p w14:paraId="1B8061A2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307" w:type="dxa"/>
          </w:tcPr>
          <w:p w14:paraId="272E4292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4BC8FCA" w14:textId="77777777" w:rsidR="000C5A60" w:rsidRPr="000C5A60" w:rsidRDefault="000C5A60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5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recibidas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período</w:t>
            </w:r>
          </w:p>
        </w:tc>
        <w:tc>
          <w:tcPr>
            <w:tcW w:w="991" w:type="dxa"/>
          </w:tcPr>
          <w:p w14:paraId="40E50D6D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0C5A60" w14:paraId="3F6FF5CC" w14:textId="77777777" w:rsidTr="0000532C">
        <w:trPr>
          <w:trHeight w:val="300"/>
        </w:trPr>
        <w:tc>
          <w:tcPr>
            <w:tcW w:w="1414" w:type="dxa"/>
          </w:tcPr>
          <w:p w14:paraId="0C1077A1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307" w:type="dxa"/>
          </w:tcPr>
          <w:p w14:paraId="6ECA11BC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917469E" w14:textId="77777777" w:rsidR="000C5A60" w:rsidRPr="000C5A60" w:rsidRDefault="000C5A60" w:rsidP="0000532C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5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cuentas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traspasadas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 período</w:t>
            </w:r>
          </w:p>
        </w:tc>
        <w:tc>
          <w:tcPr>
            <w:tcW w:w="991" w:type="dxa"/>
          </w:tcPr>
          <w:p w14:paraId="6CFCF5D6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0C5A60" w14:paraId="42613B2D" w14:textId="77777777" w:rsidTr="0000532C">
        <w:trPr>
          <w:trHeight w:val="486"/>
        </w:trPr>
        <w:tc>
          <w:tcPr>
            <w:tcW w:w="1414" w:type="dxa"/>
          </w:tcPr>
          <w:p w14:paraId="4535720B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307" w:type="dxa"/>
          </w:tcPr>
          <w:p w14:paraId="2E64EF28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1379F3B" w14:textId="77777777" w:rsidR="000C5A60" w:rsidRPr="000C5A60" w:rsidRDefault="000C5A60" w:rsidP="0000532C">
            <w:pPr>
              <w:pStyle w:val="TableParagraph"/>
              <w:spacing w:line="242" w:lineRule="exact"/>
              <w:ind w:left="108" w:right="476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5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contratos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modificados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 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período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por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aumento</w:t>
            </w:r>
            <w:r w:rsidRPr="000C5A60">
              <w:rPr>
                <w:spacing w:val="-4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del</w:t>
            </w:r>
            <w:r w:rsidRPr="000C5A60">
              <w:rPr>
                <w:spacing w:val="-68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plazo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mínimo</w:t>
            </w:r>
          </w:p>
        </w:tc>
        <w:tc>
          <w:tcPr>
            <w:tcW w:w="991" w:type="dxa"/>
          </w:tcPr>
          <w:p w14:paraId="7DE48222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0C5A60" w14:paraId="3E98F707" w14:textId="77777777" w:rsidTr="0000532C">
        <w:trPr>
          <w:trHeight w:val="484"/>
        </w:trPr>
        <w:tc>
          <w:tcPr>
            <w:tcW w:w="1414" w:type="dxa"/>
          </w:tcPr>
          <w:p w14:paraId="27280BAF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307" w:type="dxa"/>
          </w:tcPr>
          <w:p w14:paraId="4655065A" w14:textId="77777777" w:rsidR="000C5A60" w:rsidRDefault="000C5A60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6E17300" w14:textId="77777777" w:rsidR="000C5A60" w:rsidRPr="000C5A60" w:rsidRDefault="000C5A60" w:rsidP="0000532C">
            <w:pPr>
              <w:pStyle w:val="TableParagraph"/>
              <w:spacing w:line="242" w:lineRule="exact"/>
              <w:ind w:left="108" w:right="167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5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contratos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modificados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 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período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por</w:t>
            </w:r>
            <w:r w:rsidRPr="000C5A60">
              <w:rPr>
                <w:spacing w:val="-5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disminución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del</w:t>
            </w:r>
            <w:r w:rsidRPr="000C5A60">
              <w:rPr>
                <w:spacing w:val="-67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plazo</w:t>
            </w:r>
            <w:r w:rsidRPr="000C5A60">
              <w:rPr>
                <w:spacing w:val="-3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mínimo</w:t>
            </w:r>
          </w:p>
        </w:tc>
        <w:tc>
          <w:tcPr>
            <w:tcW w:w="991" w:type="dxa"/>
          </w:tcPr>
          <w:p w14:paraId="5205ABB4" w14:textId="77777777" w:rsidR="000C5A60" w:rsidRDefault="000C5A60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0C5A60" w14:paraId="5B8243A3" w14:textId="77777777" w:rsidTr="0000532C">
        <w:trPr>
          <w:trHeight w:val="302"/>
        </w:trPr>
        <w:tc>
          <w:tcPr>
            <w:tcW w:w="1414" w:type="dxa"/>
          </w:tcPr>
          <w:p w14:paraId="0D498AD5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307" w:type="dxa"/>
          </w:tcPr>
          <w:p w14:paraId="595FC533" w14:textId="77777777" w:rsidR="000C5A60" w:rsidRDefault="000C5A60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A1D1BBB" w14:textId="77777777" w:rsidR="000C5A60" w:rsidRPr="000C5A60" w:rsidRDefault="000C5A60" w:rsidP="0000532C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0C5A60">
              <w:rPr>
                <w:sz w:val="20"/>
                <w:lang w:val="es-CL"/>
              </w:rPr>
              <w:t>Número</w:t>
            </w:r>
            <w:r w:rsidRPr="000C5A60">
              <w:rPr>
                <w:spacing w:val="-5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de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contratos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modificados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en</w:t>
            </w:r>
            <w:r w:rsidRPr="000C5A60">
              <w:rPr>
                <w:spacing w:val="-1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el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período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por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otras</w:t>
            </w:r>
            <w:r w:rsidRPr="000C5A60">
              <w:rPr>
                <w:spacing w:val="-2"/>
                <w:sz w:val="20"/>
                <w:lang w:val="es-CL"/>
              </w:rPr>
              <w:t xml:space="preserve"> </w:t>
            </w:r>
            <w:r w:rsidRPr="000C5A60">
              <w:rPr>
                <w:sz w:val="20"/>
                <w:lang w:val="es-CL"/>
              </w:rPr>
              <w:t>causales</w:t>
            </w:r>
          </w:p>
        </w:tc>
        <w:tc>
          <w:tcPr>
            <w:tcW w:w="991" w:type="dxa"/>
          </w:tcPr>
          <w:p w14:paraId="59BDA57B" w14:textId="77777777" w:rsidR="000C5A60" w:rsidRDefault="000C5A60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</w:tbl>
    <w:p w14:paraId="2F69A9E5" w14:textId="77777777" w:rsidR="000C5A60" w:rsidRDefault="000C5A60" w:rsidP="000C5A60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208</w:t>
      </w:r>
      <w:r>
        <w:rPr>
          <w:spacing w:val="-1"/>
        </w:rPr>
        <w:t xml:space="preserve"> </w:t>
      </w:r>
      <w:r>
        <w:t>Bytes</w:t>
      </w:r>
    </w:p>
    <w:p w14:paraId="7CA90CC7" w14:textId="77777777" w:rsidR="004E2484" w:rsidRDefault="004E2484" w:rsidP="00F05DB5">
      <w:pPr>
        <w:pStyle w:val="Textoindependiente"/>
        <w:spacing w:before="10"/>
        <w:rPr>
          <w:rFonts w:ascii="Times New Roman"/>
          <w:i/>
        </w:rPr>
      </w:pPr>
    </w:p>
    <w:p w14:paraId="1B26A2AB" w14:textId="77777777" w:rsidR="007E4974" w:rsidRDefault="007E4974" w:rsidP="00F05DB5">
      <w:pPr>
        <w:pStyle w:val="Textoindependiente"/>
        <w:spacing w:before="10"/>
        <w:rPr>
          <w:rFonts w:ascii="Times New Roman"/>
          <w:i/>
        </w:rPr>
      </w:pPr>
    </w:p>
    <w:p w14:paraId="2AF766D2" w14:textId="1519AC15" w:rsidR="00803AAC" w:rsidRDefault="00803AAC" w:rsidP="00626876">
      <w:pPr>
        <w:pStyle w:val="Textoindependiente"/>
        <w:spacing w:before="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 w:rsidR="008A0A5D">
        <w:t>70</w:t>
      </w:r>
      <w:r>
        <w:rPr>
          <w:spacing w:val="-1"/>
        </w:rPr>
        <w:t xml:space="preserve"> </w:t>
      </w:r>
      <w:r>
        <w:t>Bytes</w:t>
      </w:r>
    </w:p>
    <w:p w14:paraId="7030569C" w14:textId="77777777" w:rsidR="00803AAC" w:rsidRDefault="00803AAC" w:rsidP="00803AAC">
      <w:pPr>
        <w:pStyle w:val="Textoindependiente"/>
        <w:spacing w:before="8"/>
        <w:rPr>
          <w:sz w:val="19"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626D9060" w:rsidR="00187426" w:rsidRDefault="005C7BCF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F4F42" w:rsidRPr="00B537DA" w14:paraId="7632283E" w14:textId="77777777" w:rsidTr="005C4751">
        <w:tc>
          <w:tcPr>
            <w:tcW w:w="562" w:type="dxa"/>
          </w:tcPr>
          <w:p w14:paraId="24A0783D" w14:textId="0E6E420C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B3187C3" w14:textId="36E885E6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1F4F42" w:rsidRPr="00B537DA" w14:paraId="64AC668D" w14:textId="77777777" w:rsidTr="005C4751">
        <w:tc>
          <w:tcPr>
            <w:tcW w:w="562" w:type="dxa"/>
          </w:tcPr>
          <w:p w14:paraId="27DE2907" w14:textId="1165A399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0D8B535" w14:textId="0341CC4C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F4F42" w:rsidRPr="00B537DA" w14:paraId="5D64CCA5" w14:textId="77777777" w:rsidTr="005C4751">
        <w:tc>
          <w:tcPr>
            <w:tcW w:w="562" w:type="dxa"/>
          </w:tcPr>
          <w:p w14:paraId="5FE9F683" w14:textId="0E473D6E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DA2E62B" w14:textId="5E0C52D1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F4F42" w:rsidRPr="00B537DA" w14:paraId="0EF4E49B" w14:textId="77777777" w:rsidTr="005C4751">
        <w:tc>
          <w:tcPr>
            <w:tcW w:w="562" w:type="dxa"/>
          </w:tcPr>
          <w:p w14:paraId="4036AEA1" w14:textId="19D21310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CD62923" w14:textId="2B321F4F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F4F42" w:rsidRPr="00B537DA" w14:paraId="5B4E5FE8" w14:textId="77777777" w:rsidTr="005C4751">
        <w:tc>
          <w:tcPr>
            <w:tcW w:w="562" w:type="dxa"/>
          </w:tcPr>
          <w:p w14:paraId="2119B570" w14:textId="3CE7F304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72525330" w14:textId="2962A7B6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F4F42" w:rsidRPr="00B537DA" w14:paraId="3A3C44E5" w14:textId="77777777" w:rsidTr="005C4751">
        <w:tc>
          <w:tcPr>
            <w:tcW w:w="562" w:type="dxa"/>
          </w:tcPr>
          <w:p w14:paraId="33734AA3" w14:textId="55A3382F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5818473" w14:textId="3F4C28E7" w:rsidR="001F4F42" w:rsidRPr="00072D31" w:rsidRDefault="001F4F42" w:rsidP="001F4F42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4 -5 -6– 8-9-10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12 -13-14-16-17-18-20-23-24-25</w:t>
            </w:r>
          </w:p>
          <w:p w14:paraId="69032F58" w14:textId="080FF2B0" w:rsidR="001F4F42" w:rsidRDefault="001F4F42" w:rsidP="001F4F4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deben ser numérico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77777777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7AB5DE7" w14:textId="42B7C4B6" w:rsidR="008C026D" w:rsidRPr="00230F5A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651DB3B4">
          <v:group id="Grupo 1" o:spid="_x0000_s2060" style="width:416pt;height:111.5pt;mso-position-horizontal-relative:char;mso-position-vertical-relative:line" coordsize="9936,1832">
            <v:shape id="Freeform 3" o:spid="_x0000_s206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1F02627F" w14:textId="77777777" w:rsidR="008C026D" w:rsidRDefault="008C026D" w:rsidP="008C026D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9895696" w14:textId="77777777" w:rsidR="008C026D" w:rsidRDefault="008C026D" w:rsidP="008C026D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4CB9806" w14:textId="77777777" w:rsidR="008C026D" w:rsidRDefault="008C026D" w:rsidP="008C026D">
                    <w:pPr>
                      <w:spacing w:before="1"/>
                      <w:rPr>
                        <w:sz w:val="20"/>
                      </w:rPr>
                    </w:pPr>
                  </w:p>
                  <w:p w14:paraId="71940EB8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5805A24D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B304EBE" w14:textId="77777777" w:rsidR="008C026D" w:rsidRDefault="008C026D" w:rsidP="008C026D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8CC2E41" w14:textId="3C3C7D7E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4999DC01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C5A60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02887381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7FC7C892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7D0A280E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(cantidad </w:t>
            </w:r>
            <w:proofErr w:type="spellStart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851" w:type="dxa"/>
          </w:tcPr>
          <w:p w14:paraId="6EC4A40D" w14:textId="77777777" w:rsidR="000C5A60" w:rsidRPr="00F45E53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5BFEAEC8" w:rsidR="000C5A60" w:rsidRDefault="00072D31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0C5A60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3D74B41A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080F3034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10EFFFB9" w14:textId="69BF45CF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 (valores diferentes en campo 2 )</w:t>
            </w:r>
          </w:p>
        </w:tc>
        <w:tc>
          <w:tcPr>
            <w:tcW w:w="851" w:type="dxa"/>
          </w:tcPr>
          <w:p w14:paraId="62321992" w14:textId="77777777" w:rsidR="000C5A60" w:rsidRPr="00F45E53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54840460" w:rsidR="000C5A60" w:rsidRDefault="00072D31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0C5A60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1EB99F79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0FD19248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5B3ABF2D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PB6</w:t>
            </w:r>
          </w:p>
        </w:tc>
        <w:tc>
          <w:tcPr>
            <w:tcW w:w="6095" w:type="dxa"/>
          </w:tcPr>
          <w:p w14:paraId="7B1BB933" w14:textId="77777777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CUENTAS QUE CUMPLEN CON EL (valor nulo)</w:t>
            </w:r>
          </w:p>
          <w:p w14:paraId="2800BC34" w14:textId="77777777" w:rsidR="007E5DA4" w:rsidRPr="00A16948" w:rsidRDefault="007E5DA4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D8EA5ED" w14:textId="5BB29BB8" w:rsidR="007E5DA4" w:rsidRPr="00072D31" w:rsidRDefault="007E5DA4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Ejemplo</w:t>
            </w:r>
            <w:proofErr w:type="spellEnd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  <w:p w14:paraId="104BC8D3" w14:textId="77777777" w:rsidR="007E5DA4" w:rsidRPr="00072D31" w:rsidRDefault="007E5DA4" w:rsidP="007E5D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PA1:000000001137129}                    </w:t>
            </w:r>
          </w:p>
          <w:p w14:paraId="4664082D" w14:textId="77777777" w:rsidR="007E5DA4" w:rsidRPr="00072D31" w:rsidRDefault="007E5DA4" w:rsidP="007E5D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PA2:000000001137129}                    </w:t>
            </w:r>
          </w:p>
          <w:p w14:paraId="7D2C5057" w14:textId="069A8D6A" w:rsidR="007E5DA4" w:rsidRPr="00072D31" w:rsidRDefault="007E5DA4" w:rsidP="007E5D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PB6:}</w:t>
            </w:r>
          </w:p>
          <w:p w14:paraId="4CCDF3D5" w14:textId="48FD3CFF" w:rsidR="007E5DA4" w:rsidRPr="00072D31" w:rsidRDefault="007E5DA4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141005C7" w14:textId="6AE04856" w:rsidR="000C5A60" w:rsidRPr="00F45E53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629C6AE7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C5A60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6A7CEE6E" w:rsidR="000C5A60" w:rsidRPr="00F45E53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5076AF" w14:textId="77777777" w:rsidR="000C5A60" w:rsidRPr="00F45E53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0C646D9B" w:rsidR="000C5A60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PB7</w:t>
            </w:r>
          </w:p>
        </w:tc>
        <w:tc>
          <w:tcPr>
            <w:tcW w:w="6095" w:type="dxa"/>
          </w:tcPr>
          <w:p w14:paraId="741DDF8D" w14:textId="10DDA69D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PLAN DE AHORRO</w:t>
            </w:r>
            <w:r w:rsidR="007E5DA4"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(sumar campo 4 + campo 8 + campo 12 + campo 16)</w:t>
            </w:r>
          </w:p>
        </w:tc>
        <w:tc>
          <w:tcPr>
            <w:tcW w:w="851" w:type="dxa"/>
          </w:tcPr>
          <w:p w14:paraId="39162566" w14:textId="158A04A1" w:rsidR="000C5A60" w:rsidRPr="008A0A5D" w:rsidRDefault="000C5A60" w:rsidP="000C5A6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21A59997" w14:textId="4C653B9A" w:rsidR="000C5A60" w:rsidRPr="008A0A5D" w:rsidRDefault="00072D31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C5A60" w:rsidRPr="00F45E53" w14:paraId="6A98EBA9" w14:textId="77777777" w:rsidTr="005C4751">
        <w:trPr>
          <w:trHeight w:val="268"/>
        </w:trPr>
        <w:tc>
          <w:tcPr>
            <w:tcW w:w="862" w:type="dxa"/>
          </w:tcPr>
          <w:p w14:paraId="6E19691B" w14:textId="0795A2DE" w:rsidR="000C5A60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FE2349B" w14:textId="635B7B7C" w:rsidR="000C5A60" w:rsidRDefault="007E5DA4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79D229B" wp14:editId="724576FD">
                  <wp:extent cx="263525" cy="147955"/>
                  <wp:effectExtent l="0" t="0" r="3175" b="4445"/>
                  <wp:docPr id="6763272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32725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04090BA2" w14:textId="2D95B842" w:rsidR="000C5A60" w:rsidRPr="00E65D27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PB8</w:t>
            </w:r>
          </w:p>
        </w:tc>
        <w:tc>
          <w:tcPr>
            <w:tcW w:w="6095" w:type="dxa"/>
          </w:tcPr>
          <w:p w14:paraId="6A0FF9D9" w14:textId="6BB2E7B1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CUENTAS QUE NO CUMPLEN CON EL</w:t>
            </w:r>
            <w:r w:rsidR="008D2FB0"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(valor nulo)</w:t>
            </w:r>
          </w:p>
        </w:tc>
        <w:tc>
          <w:tcPr>
            <w:tcW w:w="851" w:type="dxa"/>
          </w:tcPr>
          <w:p w14:paraId="01F0FC49" w14:textId="00C159DA" w:rsidR="000C5A60" w:rsidRPr="008A0A5D" w:rsidRDefault="000C5A60" w:rsidP="000C5A6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150B3911" w14:textId="25BE0CA4" w:rsidR="000C5A60" w:rsidRPr="008A0A5D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C5A60" w:rsidRPr="00F45E53" w14:paraId="4EF701A3" w14:textId="77777777" w:rsidTr="005C4751">
        <w:trPr>
          <w:trHeight w:val="268"/>
        </w:trPr>
        <w:tc>
          <w:tcPr>
            <w:tcW w:w="862" w:type="dxa"/>
          </w:tcPr>
          <w:p w14:paraId="4CEF3B89" w14:textId="417A6E48" w:rsidR="000C5A60" w:rsidRPr="000C5A60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425" w:type="dxa"/>
          </w:tcPr>
          <w:p w14:paraId="10CBD914" w14:textId="32FF1729" w:rsidR="000C5A60" w:rsidRPr="000C5A60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75393BA" w14:textId="75069956" w:rsidR="000C5A60" w:rsidRPr="00072D31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PB7</w:t>
            </w:r>
          </w:p>
        </w:tc>
        <w:tc>
          <w:tcPr>
            <w:tcW w:w="6095" w:type="dxa"/>
          </w:tcPr>
          <w:p w14:paraId="5C574100" w14:textId="4CF3B0CB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PLAN DE AHORRO</w:t>
            </w:r>
            <w:r w:rsidR="008D2FB0"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(sumar campo 5 + campo 9 + campo 13 + campo 17)</w:t>
            </w:r>
          </w:p>
        </w:tc>
        <w:tc>
          <w:tcPr>
            <w:tcW w:w="851" w:type="dxa"/>
          </w:tcPr>
          <w:p w14:paraId="1A6595B6" w14:textId="14A0A9C9" w:rsidR="000C5A60" w:rsidRPr="008A0A5D" w:rsidRDefault="000C5A60" w:rsidP="000C5A6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62D327F" w14:textId="0A5C1217" w:rsidR="000C5A60" w:rsidRPr="008A0A5D" w:rsidRDefault="00072D31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C5A60" w:rsidRPr="00F45E53" w14:paraId="0A25ABAE" w14:textId="77777777" w:rsidTr="005C4751">
        <w:trPr>
          <w:trHeight w:val="268"/>
        </w:trPr>
        <w:tc>
          <w:tcPr>
            <w:tcW w:w="862" w:type="dxa"/>
          </w:tcPr>
          <w:p w14:paraId="3BB2244B" w14:textId="52A804F0" w:rsidR="000C5A60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3C273474" w14:textId="7F285981" w:rsidR="000C5A60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7140C80" w14:textId="6237F0B3" w:rsidR="000C5A60" w:rsidRPr="00072D31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PB9</w:t>
            </w:r>
          </w:p>
        </w:tc>
        <w:tc>
          <w:tcPr>
            <w:tcW w:w="6095" w:type="dxa"/>
          </w:tcPr>
          <w:p w14:paraId="6730537A" w14:textId="113ADBAD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CUENTAS ABIERTAS EN EL PERIODO</w:t>
            </w:r>
            <w:r w:rsidR="008D2FB0"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(sumar </w:t>
            </w:r>
            <w:r w:rsidR="008D2FB0"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campo 20)</w:t>
            </w:r>
          </w:p>
        </w:tc>
        <w:tc>
          <w:tcPr>
            <w:tcW w:w="851" w:type="dxa"/>
          </w:tcPr>
          <w:p w14:paraId="43FF6C60" w14:textId="729E303A" w:rsidR="000C5A60" w:rsidRPr="008A0A5D" w:rsidRDefault="000C5A60" w:rsidP="000C5A6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  <w:tc>
          <w:tcPr>
            <w:tcW w:w="708" w:type="dxa"/>
          </w:tcPr>
          <w:p w14:paraId="38ED7EC9" w14:textId="092EB6BA" w:rsidR="000C5A60" w:rsidRPr="008A0A5D" w:rsidRDefault="00072D31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C5A60" w:rsidRPr="00F45E53" w14:paraId="0EADC8D5" w14:textId="77777777" w:rsidTr="005C4751">
        <w:trPr>
          <w:trHeight w:val="268"/>
        </w:trPr>
        <w:tc>
          <w:tcPr>
            <w:tcW w:w="862" w:type="dxa"/>
          </w:tcPr>
          <w:p w14:paraId="0486AC79" w14:textId="298EF99E" w:rsidR="000C5A60" w:rsidRPr="000C5A60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12</w:t>
            </w:r>
          </w:p>
        </w:tc>
        <w:tc>
          <w:tcPr>
            <w:tcW w:w="425" w:type="dxa"/>
          </w:tcPr>
          <w:p w14:paraId="3D93455F" w14:textId="49FEB35B" w:rsidR="000C5A60" w:rsidRPr="000C5A60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D915D1" w14:textId="3BFE5338" w:rsidR="000C5A60" w:rsidRPr="00072D31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PBA</w:t>
            </w:r>
          </w:p>
        </w:tc>
        <w:tc>
          <w:tcPr>
            <w:tcW w:w="6095" w:type="dxa"/>
          </w:tcPr>
          <w:p w14:paraId="0426D7A2" w14:textId="187B0BA8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MODIFICADOS EN EL PERIODO</w:t>
            </w:r>
            <w:r w:rsidR="006C1DC2"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(sumar campo 23 + campo 24 + campo 25)</w:t>
            </w:r>
          </w:p>
        </w:tc>
        <w:tc>
          <w:tcPr>
            <w:tcW w:w="851" w:type="dxa"/>
          </w:tcPr>
          <w:p w14:paraId="612B1A1F" w14:textId="39AD0CDB" w:rsidR="000C5A60" w:rsidRPr="008A0A5D" w:rsidRDefault="000C5A60" w:rsidP="000C5A6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D9600E9" w14:textId="6024C427" w:rsidR="000C5A60" w:rsidRPr="008A0A5D" w:rsidRDefault="00072D31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0C5A60" w:rsidRPr="00F45E53" w14:paraId="7CF51FA1" w14:textId="77777777" w:rsidTr="005C4751">
        <w:trPr>
          <w:trHeight w:val="268"/>
        </w:trPr>
        <w:tc>
          <w:tcPr>
            <w:tcW w:w="862" w:type="dxa"/>
          </w:tcPr>
          <w:p w14:paraId="7E07A2AF" w14:textId="213185BC" w:rsidR="000C5A60" w:rsidRPr="000C5A60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13</w:t>
            </w:r>
          </w:p>
        </w:tc>
        <w:tc>
          <w:tcPr>
            <w:tcW w:w="425" w:type="dxa"/>
          </w:tcPr>
          <w:p w14:paraId="05F91042" w14:textId="4B338FE3" w:rsidR="000C5A60" w:rsidRPr="000C5A60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F1710B" w14:textId="62CB5F6B" w:rsidR="000C5A60" w:rsidRPr="00072D31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PBB</w:t>
            </w:r>
          </w:p>
        </w:tc>
        <w:tc>
          <w:tcPr>
            <w:tcW w:w="6095" w:type="dxa"/>
          </w:tcPr>
          <w:p w14:paraId="4F8A8E42" w14:textId="1C443070" w:rsidR="000C5A60" w:rsidRPr="00A16948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AHORRO ACUMULADO</w:t>
            </w:r>
            <w:r w:rsidR="006C1DC2" w:rsidRPr="00A1694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(sumar campo 6 + campo 10 + campo 14 + campo 18)</w:t>
            </w:r>
          </w:p>
        </w:tc>
        <w:tc>
          <w:tcPr>
            <w:tcW w:w="851" w:type="dxa"/>
          </w:tcPr>
          <w:p w14:paraId="11805CF6" w14:textId="3ED2FF75" w:rsidR="000C5A60" w:rsidRPr="008A0A5D" w:rsidRDefault="000C5A60" w:rsidP="000C5A6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47AFAD3" w14:textId="433B3497" w:rsidR="000C5A60" w:rsidRPr="008A0A5D" w:rsidRDefault="00072D31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0C5A60" w:rsidRPr="00F45E53" w14:paraId="58F86D0B" w14:textId="77777777" w:rsidTr="005C4751">
        <w:trPr>
          <w:trHeight w:val="268"/>
        </w:trPr>
        <w:tc>
          <w:tcPr>
            <w:tcW w:w="862" w:type="dxa"/>
          </w:tcPr>
          <w:p w14:paraId="2BB81197" w14:textId="2D5B9535" w:rsidR="000C5A60" w:rsidRDefault="000C5A60" w:rsidP="000C5A6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14</w:t>
            </w:r>
          </w:p>
        </w:tc>
        <w:tc>
          <w:tcPr>
            <w:tcW w:w="425" w:type="dxa"/>
          </w:tcPr>
          <w:p w14:paraId="4F879CFB" w14:textId="1423CB8A" w:rsidR="000C5A60" w:rsidRPr="000C5A60" w:rsidRDefault="000C5A60" w:rsidP="000C5A6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09E1BD5" w14:textId="63BB2282" w:rsidR="000C5A60" w:rsidRPr="00072D31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6095" w:type="dxa"/>
          </w:tcPr>
          <w:p w14:paraId="6C9E7B44" w14:textId="01442241" w:rsidR="000C5A60" w:rsidRPr="00072D31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851" w:type="dxa"/>
          </w:tcPr>
          <w:p w14:paraId="16EBC515" w14:textId="77777777" w:rsidR="000C5A60" w:rsidRPr="008A0A5D" w:rsidRDefault="000C5A60" w:rsidP="000C5A60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6DF48753" w14:textId="77777777" w:rsidR="000C5A60" w:rsidRPr="008A0A5D" w:rsidRDefault="000C5A60" w:rsidP="000C5A6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6B818371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  <w:r w:rsidR="000C5A60">
              <w:rPr>
                <w:rFonts w:ascii="Times New Roman" w:hAnsi="Times New Roman" w:cs="Times New Roman"/>
                <w:color w:val="4472C4" w:themeColor="accent1"/>
                <w:sz w:val="20"/>
              </w:rPr>
              <w:t>,10,11,12,13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0952D93" w14:textId="415A6D3E" w:rsidR="008C026D" w:rsidRPr="00230F5A" w:rsidRDefault="008C026D" w:rsidP="008C026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="008A0A5D" w:rsidRPr="008A0A5D">
        <w:rPr>
          <w:rFonts w:ascii="Times New Roman" w:eastAsia="Verdana" w:hAnsi="Times New Roman" w:cs="Times New Roman"/>
          <w:color w:val="002060"/>
          <w:kern w:val="0"/>
          <w:sz w:val="20"/>
          <w:lang w:val="es-CL"/>
          <w14:ligatures w14:val="none"/>
        </w:rPr>
        <w:t>99999999</w:t>
      </w:r>
      <w:r w:rsidR="00072D3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 w:rsidR="00072D31"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="00072D31" w:rsidRPr="008A0A5D">
        <w:rPr>
          <w:rFonts w:ascii="Times New Roman" w:eastAsia="Verdana" w:hAnsi="Times New Roman" w:cs="Times New Roman"/>
          <w:color w:val="00206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000000000000333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639410C6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5C6709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3B3CB7C7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647FC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5C6709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7EBA8BA2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1A1089C4" w14:textId="77777777" w:rsidR="00A16948" w:rsidRDefault="00A16948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237977"/>
      <w:r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A3CFDFA" w14:textId="29D04DDF" w:rsidR="00FE0040" w:rsidRPr="00B537DA" w:rsidRDefault="00FE0040" w:rsidP="00FE0040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>
        <w:rPr>
          <w:rFonts w:ascii="Times New Roman" w:hAnsi="Times New Roman" w:cs="Times New Roman"/>
          <w:color w:val="4472C4" w:themeColor="accent1"/>
        </w:rPr>
        <w:t xml:space="preserve">  </w:t>
      </w:r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21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237978"/>
      <w:bookmarkEnd w:id="22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E370A8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E370A8" w:rsidRPr="00F45E53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E370A8" w:rsidRPr="00F45E53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3E22DE3C" w:rsidR="00E370A8" w:rsidRPr="00F45E53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58C62D93" w:rsidR="00E370A8" w:rsidRPr="00E65D27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(cantidad </w:t>
            </w:r>
            <w:proofErr w:type="spellStart"/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detalle)</w:t>
            </w:r>
          </w:p>
        </w:tc>
        <w:tc>
          <w:tcPr>
            <w:tcW w:w="1144" w:type="dxa"/>
            <w:gridSpan w:val="2"/>
          </w:tcPr>
          <w:p w14:paraId="313E05D2" w14:textId="77777777" w:rsidR="00E370A8" w:rsidRPr="00F45E53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370A8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E370A8" w:rsidRPr="00F45E53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E370A8" w:rsidRPr="00F45E53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3E163EDD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5958" w:type="dxa"/>
          </w:tcPr>
          <w:p w14:paraId="369646E4" w14:textId="38EE7906" w:rsidR="00E370A8" w:rsidRPr="001560DC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 (valores diferentes en campo 2 )</w:t>
            </w:r>
          </w:p>
        </w:tc>
        <w:tc>
          <w:tcPr>
            <w:tcW w:w="1144" w:type="dxa"/>
            <w:gridSpan w:val="2"/>
          </w:tcPr>
          <w:p w14:paraId="3E2A5A04" w14:textId="77777777" w:rsidR="00E370A8" w:rsidRPr="00F45E53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370A8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E370A8" w:rsidRPr="00F45E53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E370A8" w:rsidRPr="00F45E53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0357CFE8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PB6</w:t>
            </w:r>
          </w:p>
        </w:tc>
        <w:tc>
          <w:tcPr>
            <w:tcW w:w="5958" w:type="dxa"/>
          </w:tcPr>
          <w:p w14:paraId="6AEAF0C0" w14:textId="77777777" w:rsidR="00E370A8" w:rsidRP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CUENTAS QUE CUMPLEN CON EL (valor nulo)</w:t>
            </w:r>
          </w:p>
          <w:p w14:paraId="5222EE29" w14:textId="77777777" w:rsidR="00E370A8" w:rsidRP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11770D7" w14:textId="77777777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Ejemplo</w:t>
            </w:r>
            <w:proofErr w:type="spellEnd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  <w:p w14:paraId="1B50A8B2" w14:textId="77777777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PA1:000000001137129}                    </w:t>
            </w:r>
          </w:p>
          <w:p w14:paraId="00647E2C" w14:textId="77777777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PA2:000000001137129}                    </w:t>
            </w:r>
          </w:p>
          <w:p w14:paraId="2A4918BB" w14:textId="77777777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PB6:}</w:t>
            </w:r>
          </w:p>
          <w:p w14:paraId="66ABB518" w14:textId="5ACFA49D" w:rsidR="00E370A8" w:rsidRPr="001560DC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144" w:type="dxa"/>
            <w:gridSpan w:val="2"/>
          </w:tcPr>
          <w:p w14:paraId="644F43A1" w14:textId="1D66C6ED" w:rsidR="00E370A8" w:rsidRPr="00F45E53" w:rsidRDefault="00E370A8" w:rsidP="00E370A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70A8" w:rsidRPr="00F45E53" w14:paraId="460F3731" w14:textId="77777777" w:rsidTr="005C4751">
        <w:trPr>
          <w:trHeight w:val="268"/>
        </w:trPr>
        <w:tc>
          <w:tcPr>
            <w:tcW w:w="1239" w:type="dxa"/>
          </w:tcPr>
          <w:p w14:paraId="62202A19" w14:textId="6C19CA69" w:rsidR="00E370A8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06FBECC2" w14:textId="2FBABA77" w:rsidR="00E370A8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9B682A1" w14:textId="18CF8E4E" w:rsidR="00E370A8" w:rsidRPr="00647FC9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PB7</w:t>
            </w:r>
          </w:p>
        </w:tc>
        <w:tc>
          <w:tcPr>
            <w:tcW w:w="5958" w:type="dxa"/>
          </w:tcPr>
          <w:p w14:paraId="39BE1E26" w14:textId="3D830FD6" w:rsidR="00E370A8" w:rsidRPr="00E65D27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PLAN DE AHORRO  (sumar campo 4 + campo 8 + campo 12 + campo 16)</w:t>
            </w:r>
          </w:p>
        </w:tc>
        <w:tc>
          <w:tcPr>
            <w:tcW w:w="1144" w:type="dxa"/>
            <w:gridSpan w:val="2"/>
          </w:tcPr>
          <w:p w14:paraId="4D977278" w14:textId="6C00CC4E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370A8" w:rsidRPr="00F45E53" w14:paraId="12829ADD" w14:textId="77777777" w:rsidTr="005C4751">
        <w:trPr>
          <w:trHeight w:val="268"/>
        </w:trPr>
        <w:tc>
          <w:tcPr>
            <w:tcW w:w="1239" w:type="dxa"/>
          </w:tcPr>
          <w:p w14:paraId="1013C3B8" w14:textId="77B8414A" w:rsidR="00E370A8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1482BC7" w14:textId="68CA8679" w:rsidR="00E370A8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8C46B81" w14:textId="60F1F299" w:rsidR="00E370A8" w:rsidRPr="00E65D27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PB8</w:t>
            </w:r>
          </w:p>
        </w:tc>
        <w:tc>
          <w:tcPr>
            <w:tcW w:w="5958" w:type="dxa"/>
          </w:tcPr>
          <w:p w14:paraId="125CF128" w14:textId="13837FAF" w:rsidR="00E370A8" w:rsidRP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CUENTAS QUE NO CUMPLEN CON EL  (valor nulo)</w:t>
            </w:r>
          </w:p>
        </w:tc>
        <w:tc>
          <w:tcPr>
            <w:tcW w:w="1144" w:type="dxa"/>
            <w:gridSpan w:val="2"/>
          </w:tcPr>
          <w:p w14:paraId="129C5557" w14:textId="0781E625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370A8" w:rsidRPr="00F45E53" w14:paraId="217ACFB6" w14:textId="77777777" w:rsidTr="005C4751">
        <w:trPr>
          <w:trHeight w:val="268"/>
        </w:trPr>
        <w:tc>
          <w:tcPr>
            <w:tcW w:w="1239" w:type="dxa"/>
          </w:tcPr>
          <w:p w14:paraId="1F7F5CCF" w14:textId="79B0A45F" w:rsidR="00E370A8" w:rsidRPr="00E370A8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293" w:type="dxa"/>
          </w:tcPr>
          <w:p w14:paraId="7418371B" w14:textId="3C95B722" w:rsidR="00E370A8" w:rsidRPr="00E370A8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006F2B4" w14:textId="7F7F4038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PB7</w:t>
            </w:r>
          </w:p>
        </w:tc>
        <w:tc>
          <w:tcPr>
            <w:tcW w:w="5958" w:type="dxa"/>
          </w:tcPr>
          <w:p w14:paraId="0599D2D0" w14:textId="4FCFB302" w:rsidR="00E370A8" w:rsidRP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PLAN DE AHORRO (sumar campo 5 + campo 9 + campo 13 + campo 17)</w:t>
            </w:r>
          </w:p>
        </w:tc>
        <w:tc>
          <w:tcPr>
            <w:tcW w:w="1144" w:type="dxa"/>
            <w:gridSpan w:val="2"/>
          </w:tcPr>
          <w:p w14:paraId="79392CDB" w14:textId="34CBD800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370A8" w:rsidRPr="00F45E53" w14:paraId="279D0614" w14:textId="77777777" w:rsidTr="005C4751">
        <w:trPr>
          <w:trHeight w:val="268"/>
        </w:trPr>
        <w:tc>
          <w:tcPr>
            <w:tcW w:w="1239" w:type="dxa"/>
          </w:tcPr>
          <w:p w14:paraId="790BC205" w14:textId="50FBBFBE" w:rsidR="00E370A8" w:rsidRPr="00E370A8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11</w:t>
            </w:r>
          </w:p>
        </w:tc>
        <w:tc>
          <w:tcPr>
            <w:tcW w:w="293" w:type="dxa"/>
          </w:tcPr>
          <w:p w14:paraId="531F3DFD" w14:textId="569F71C3" w:rsidR="00E370A8" w:rsidRPr="00E370A8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099FCA2" w14:textId="4DFF0575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PB9</w:t>
            </w:r>
          </w:p>
        </w:tc>
        <w:tc>
          <w:tcPr>
            <w:tcW w:w="5958" w:type="dxa"/>
          </w:tcPr>
          <w:p w14:paraId="5E7DB801" w14:textId="4B812B53" w:rsidR="00E370A8" w:rsidRP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CUENTAS ABIERTAS EN EL PERIODO  (sumar campo 20)</w:t>
            </w:r>
          </w:p>
        </w:tc>
        <w:tc>
          <w:tcPr>
            <w:tcW w:w="1144" w:type="dxa"/>
            <w:gridSpan w:val="2"/>
          </w:tcPr>
          <w:p w14:paraId="1808E099" w14:textId="0B2A4FE5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370A8" w:rsidRPr="00F45E53" w14:paraId="2A65370C" w14:textId="77777777" w:rsidTr="005C4751">
        <w:trPr>
          <w:trHeight w:val="268"/>
        </w:trPr>
        <w:tc>
          <w:tcPr>
            <w:tcW w:w="1239" w:type="dxa"/>
          </w:tcPr>
          <w:p w14:paraId="4E7AA534" w14:textId="0ED4C7C7" w:rsidR="00E370A8" w:rsidRPr="00E370A8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12</w:t>
            </w:r>
          </w:p>
        </w:tc>
        <w:tc>
          <w:tcPr>
            <w:tcW w:w="293" w:type="dxa"/>
          </w:tcPr>
          <w:p w14:paraId="5220950E" w14:textId="3DDC1A96" w:rsidR="00E370A8" w:rsidRPr="00E370A8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70319C5" w14:textId="07FD8D1F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PBA</w:t>
            </w:r>
          </w:p>
        </w:tc>
        <w:tc>
          <w:tcPr>
            <w:tcW w:w="5958" w:type="dxa"/>
          </w:tcPr>
          <w:p w14:paraId="5D0072AE" w14:textId="251B95DC" w:rsidR="00E370A8" w:rsidRP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CONTRATOS MODIFICADOS EN EL PERIODO (sumar campo 23 + campo 24 + campo 25)</w:t>
            </w:r>
          </w:p>
        </w:tc>
        <w:tc>
          <w:tcPr>
            <w:tcW w:w="1144" w:type="dxa"/>
            <w:gridSpan w:val="2"/>
          </w:tcPr>
          <w:p w14:paraId="753C6E6D" w14:textId="7147BA23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370A8" w:rsidRPr="00F45E53" w14:paraId="1140000B" w14:textId="77777777" w:rsidTr="005C4751">
        <w:trPr>
          <w:trHeight w:val="268"/>
        </w:trPr>
        <w:tc>
          <w:tcPr>
            <w:tcW w:w="1239" w:type="dxa"/>
          </w:tcPr>
          <w:p w14:paraId="64DA8616" w14:textId="0069AF51" w:rsidR="00E370A8" w:rsidRPr="00E370A8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13</w:t>
            </w:r>
          </w:p>
        </w:tc>
        <w:tc>
          <w:tcPr>
            <w:tcW w:w="293" w:type="dxa"/>
          </w:tcPr>
          <w:p w14:paraId="2E56EBE2" w14:textId="3FF4B0AD" w:rsidR="00E370A8" w:rsidRPr="00E370A8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7A41A89" w14:textId="5F4E6229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PBB</w:t>
            </w:r>
          </w:p>
        </w:tc>
        <w:tc>
          <w:tcPr>
            <w:tcW w:w="5958" w:type="dxa"/>
          </w:tcPr>
          <w:p w14:paraId="4D9AE704" w14:textId="5D18B9A0" w:rsidR="00E370A8" w:rsidRP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AHORRO ACUMULADO (sumar campo 6 + campo 10 + campo 14 + campo 18)</w:t>
            </w:r>
          </w:p>
        </w:tc>
        <w:tc>
          <w:tcPr>
            <w:tcW w:w="1144" w:type="dxa"/>
            <w:gridSpan w:val="2"/>
          </w:tcPr>
          <w:p w14:paraId="4A9D57D9" w14:textId="67BCC886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370A8" w:rsidRPr="00F45E53" w14:paraId="60E58FB5" w14:textId="77777777" w:rsidTr="005C4751">
        <w:trPr>
          <w:trHeight w:val="268"/>
        </w:trPr>
        <w:tc>
          <w:tcPr>
            <w:tcW w:w="1239" w:type="dxa"/>
          </w:tcPr>
          <w:p w14:paraId="7994367C" w14:textId="3A65081E" w:rsidR="00E370A8" w:rsidRPr="00E370A8" w:rsidRDefault="00E370A8" w:rsidP="00E370A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14</w:t>
            </w:r>
          </w:p>
        </w:tc>
        <w:tc>
          <w:tcPr>
            <w:tcW w:w="293" w:type="dxa"/>
          </w:tcPr>
          <w:p w14:paraId="45FB21F1" w14:textId="292AC1ED" w:rsidR="00E370A8" w:rsidRPr="00E370A8" w:rsidRDefault="00E370A8" w:rsidP="00E370A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E51EDCC" w14:textId="61C707DD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70A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81C7D62" w14:textId="2B85A5D1" w:rsidR="00E370A8" w:rsidRPr="00072D31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3802DD03" w14:textId="44834B74" w:rsidR="00E370A8" w:rsidRDefault="00E370A8" w:rsidP="00E370A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8D7C5A">
      <w:headerReference w:type="default" r:id="rId11"/>
      <w:footerReference w:type="default" r:id="rId12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3AB14" w14:textId="77777777" w:rsidR="0079051E" w:rsidRDefault="0079051E" w:rsidP="00F10206">
      <w:pPr>
        <w:spacing w:after="0" w:line="240" w:lineRule="auto"/>
      </w:pPr>
      <w:r>
        <w:separator/>
      </w:r>
    </w:p>
  </w:endnote>
  <w:endnote w:type="continuationSeparator" w:id="0">
    <w:p w14:paraId="6BBF210B" w14:textId="77777777" w:rsidR="0079051E" w:rsidRDefault="0079051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FFE476A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1F4F42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7B4EE" w14:textId="77777777" w:rsidR="0079051E" w:rsidRDefault="0079051E" w:rsidP="00F10206">
      <w:pPr>
        <w:spacing w:after="0" w:line="240" w:lineRule="auto"/>
      </w:pPr>
      <w:r>
        <w:separator/>
      </w:r>
    </w:p>
  </w:footnote>
  <w:footnote w:type="continuationSeparator" w:id="0">
    <w:p w14:paraId="40899EAE" w14:textId="77777777" w:rsidR="0079051E" w:rsidRDefault="0079051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49552984">
    <w:abstractNumId w:val="30"/>
  </w:num>
  <w:num w:numId="2" w16cid:durableId="1066344578">
    <w:abstractNumId w:val="6"/>
  </w:num>
  <w:num w:numId="3" w16cid:durableId="11616069">
    <w:abstractNumId w:val="3"/>
  </w:num>
  <w:num w:numId="4" w16cid:durableId="118954733">
    <w:abstractNumId w:val="34"/>
  </w:num>
  <w:num w:numId="5" w16cid:durableId="1831406976">
    <w:abstractNumId w:val="22"/>
  </w:num>
  <w:num w:numId="6" w16cid:durableId="168715445">
    <w:abstractNumId w:val="15"/>
  </w:num>
  <w:num w:numId="7" w16cid:durableId="1390305742">
    <w:abstractNumId w:val="2"/>
  </w:num>
  <w:num w:numId="8" w16cid:durableId="1332025406">
    <w:abstractNumId w:val="20"/>
  </w:num>
  <w:num w:numId="9" w16cid:durableId="1090809260">
    <w:abstractNumId w:val="10"/>
  </w:num>
  <w:num w:numId="10" w16cid:durableId="1301109870">
    <w:abstractNumId w:val="16"/>
  </w:num>
  <w:num w:numId="11" w16cid:durableId="414133696">
    <w:abstractNumId w:val="29"/>
  </w:num>
  <w:num w:numId="12" w16cid:durableId="1395659390">
    <w:abstractNumId w:val="36"/>
  </w:num>
  <w:num w:numId="13" w16cid:durableId="1815676621">
    <w:abstractNumId w:val="27"/>
  </w:num>
  <w:num w:numId="14" w16cid:durableId="283468223">
    <w:abstractNumId w:val="31"/>
  </w:num>
  <w:num w:numId="15" w16cid:durableId="1219129623">
    <w:abstractNumId w:val="37"/>
  </w:num>
  <w:num w:numId="16" w16cid:durableId="261843080">
    <w:abstractNumId w:val="7"/>
  </w:num>
  <w:num w:numId="17" w16cid:durableId="303505396">
    <w:abstractNumId w:val="33"/>
  </w:num>
  <w:num w:numId="18" w16cid:durableId="1408649780">
    <w:abstractNumId w:val="1"/>
  </w:num>
  <w:num w:numId="19" w16cid:durableId="1163470758">
    <w:abstractNumId w:val="35"/>
  </w:num>
  <w:num w:numId="20" w16cid:durableId="1268544516">
    <w:abstractNumId w:val="13"/>
  </w:num>
  <w:num w:numId="21" w16cid:durableId="702169769">
    <w:abstractNumId w:val="24"/>
  </w:num>
  <w:num w:numId="22" w16cid:durableId="1674339174">
    <w:abstractNumId w:val="21"/>
  </w:num>
  <w:num w:numId="23" w16cid:durableId="1722366204">
    <w:abstractNumId w:val="11"/>
  </w:num>
  <w:num w:numId="24" w16cid:durableId="1772507456">
    <w:abstractNumId w:val="28"/>
  </w:num>
  <w:num w:numId="25" w16cid:durableId="229195126">
    <w:abstractNumId w:val="5"/>
  </w:num>
  <w:num w:numId="26" w16cid:durableId="379520649">
    <w:abstractNumId w:val="4"/>
  </w:num>
  <w:num w:numId="27" w16cid:durableId="1563522422">
    <w:abstractNumId w:val="19"/>
  </w:num>
  <w:num w:numId="28" w16cid:durableId="537740635">
    <w:abstractNumId w:val="19"/>
  </w:num>
  <w:num w:numId="29" w16cid:durableId="1070735669">
    <w:abstractNumId w:val="19"/>
  </w:num>
  <w:num w:numId="30" w16cid:durableId="1329165693">
    <w:abstractNumId w:val="19"/>
  </w:num>
  <w:num w:numId="31" w16cid:durableId="349646138">
    <w:abstractNumId w:val="0"/>
  </w:num>
  <w:num w:numId="32" w16cid:durableId="1329213788">
    <w:abstractNumId w:val="14"/>
  </w:num>
  <w:num w:numId="33" w16cid:durableId="1033193572">
    <w:abstractNumId w:val="19"/>
  </w:num>
  <w:num w:numId="34" w16cid:durableId="1389913464">
    <w:abstractNumId w:val="19"/>
  </w:num>
  <w:num w:numId="35" w16cid:durableId="1943301608">
    <w:abstractNumId w:val="19"/>
  </w:num>
  <w:num w:numId="36" w16cid:durableId="970214452">
    <w:abstractNumId w:val="32"/>
  </w:num>
  <w:num w:numId="37" w16cid:durableId="1582258780">
    <w:abstractNumId w:val="23"/>
  </w:num>
  <w:num w:numId="38" w16cid:durableId="963002277">
    <w:abstractNumId w:val="25"/>
  </w:num>
  <w:num w:numId="39" w16cid:durableId="659963111">
    <w:abstractNumId w:val="26"/>
  </w:num>
  <w:num w:numId="40" w16cid:durableId="1274167527">
    <w:abstractNumId w:val="8"/>
  </w:num>
  <w:num w:numId="41" w16cid:durableId="2058509539">
    <w:abstractNumId w:val="12"/>
  </w:num>
  <w:num w:numId="42" w16cid:durableId="790634692">
    <w:abstractNumId w:val="18"/>
  </w:num>
  <w:num w:numId="43" w16cid:durableId="1096243191">
    <w:abstractNumId w:val="9"/>
  </w:num>
  <w:num w:numId="44" w16cid:durableId="143020000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0DC"/>
    <w:rsid w:val="0015616A"/>
    <w:rsid w:val="00162832"/>
    <w:rsid w:val="00163D7A"/>
    <w:rsid w:val="001647BF"/>
    <w:rsid w:val="00167584"/>
    <w:rsid w:val="00172F3D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7F53"/>
    <w:rsid w:val="001D2934"/>
    <w:rsid w:val="001D4DBB"/>
    <w:rsid w:val="001E7E45"/>
    <w:rsid w:val="001F4F42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57B0A"/>
    <w:rsid w:val="00360252"/>
    <w:rsid w:val="00386793"/>
    <w:rsid w:val="003920D1"/>
    <w:rsid w:val="003A508D"/>
    <w:rsid w:val="003B2354"/>
    <w:rsid w:val="003B2729"/>
    <w:rsid w:val="003B3182"/>
    <w:rsid w:val="003C048C"/>
    <w:rsid w:val="003C483F"/>
    <w:rsid w:val="003D1CEF"/>
    <w:rsid w:val="003D589E"/>
    <w:rsid w:val="003E42CB"/>
    <w:rsid w:val="003F025E"/>
    <w:rsid w:val="003F5278"/>
    <w:rsid w:val="0040464B"/>
    <w:rsid w:val="004116FD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3FDA"/>
    <w:rsid w:val="00477EA2"/>
    <w:rsid w:val="004839DA"/>
    <w:rsid w:val="0049508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10095"/>
    <w:rsid w:val="00510E53"/>
    <w:rsid w:val="00513350"/>
    <w:rsid w:val="00515650"/>
    <w:rsid w:val="00522424"/>
    <w:rsid w:val="00523465"/>
    <w:rsid w:val="00544550"/>
    <w:rsid w:val="00562E48"/>
    <w:rsid w:val="005671EC"/>
    <w:rsid w:val="00570E48"/>
    <w:rsid w:val="00575FEB"/>
    <w:rsid w:val="00597FD4"/>
    <w:rsid w:val="005A1F0B"/>
    <w:rsid w:val="005B5D60"/>
    <w:rsid w:val="005B65DC"/>
    <w:rsid w:val="005C5769"/>
    <w:rsid w:val="005C6709"/>
    <w:rsid w:val="005C7BCF"/>
    <w:rsid w:val="005F7E53"/>
    <w:rsid w:val="006008BB"/>
    <w:rsid w:val="00601681"/>
    <w:rsid w:val="00603543"/>
    <w:rsid w:val="00611BAA"/>
    <w:rsid w:val="006166FA"/>
    <w:rsid w:val="00620059"/>
    <w:rsid w:val="00621843"/>
    <w:rsid w:val="00626876"/>
    <w:rsid w:val="00627EDB"/>
    <w:rsid w:val="00634EE3"/>
    <w:rsid w:val="00637961"/>
    <w:rsid w:val="00641BC5"/>
    <w:rsid w:val="006437B6"/>
    <w:rsid w:val="00644807"/>
    <w:rsid w:val="00646F7F"/>
    <w:rsid w:val="00647FC9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571B"/>
    <w:rsid w:val="006D2868"/>
    <w:rsid w:val="006D45CE"/>
    <w:rsid w:val="006D7419"/>
    <w:rsid w:val="006F03B7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85F5D"/>
    <w:rsid w:val="00787368"/>
    <w:rsid w:val="00787AE9"/>
    <w:rsid w:val="0079051E"/>
    <w:rsid w:val="007B56DB"/>
    <w:rsid w:val="007B6066"/>
    <w:rsid w:val="007C18B3"/>
    <w:rsid w:val="007C2A8E"/>
    <w:rsid w:val="007D03A4"/>
    <w:rsid w:val="007D140C"/>
    <w:rsid w:val="007D77A9"/>
    <w:rsid w:val="007E38CF"/>
    <w:rsid w:val="007E4974"/>
    <w:rsid w:val="007E5A3C"/>
    <w:rsid w:val="007E5DA4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7428"/>
    <w:rsid w:val="008D2FB0"/>
    <w:rsid w:val="008D6FFE"/>
    <w:rsid w:val="008D7C5A"/>
    <w:rsid w:val="008E4978"/>
    <w:rsid w:val="008E501C"/>
    <w:rsid w:val="008E6834"/>
    <w:rsid w:val="009144B1"/>
    <w:rsid w:val="009156FA"/>
    <w:rsid w:val="00920A00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C0AC5"/>
    <w:rsid w:val="009E17E5"/>
    <w:rsid w:val="00A06AD3"/>
    <w:rsid w:val="00A10C95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6B68"/>
    <w:rsid w:val="00AC3753"/>
    <w:rsid w:val="00AC7243"/>
    <w:rsid w:val="00AC7455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1B5E"/>
    <w:rsid w:val="00B77253"/>
    <w:rsid w:val="00B86519"/>
    <w:rsid w:val="00B87677"/>
    <w:rsid w:val="00B90006"/>
    <w:rsid w:val="00B96893"/>
    <w:rsid w:val="00BA247F"/>
    <w:rsid w:val="00BA59EB"/>
    <w:rsid w:val="00BA7C27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038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7980"/>
    <w:rsid w:val="00DC1D90"/>
    <w:rsid w:val="00DC3021"/>
    <w:rsid w:val="00DC42E7"/>
    <w:rsid w:val="00DD29FD"/>
    <w:rsid w:val="00DE07CC"/>
    <w:rsid w:val="00DE2FBA"/>
    <w:rsid w:val="00DE6FAE"/>
    <w:rsid w:val="00DF1300"/>
    <w:rsid w:val="00DF3233"/>
    <w:rsid w:val="00DF36CC"/>
    <w:rsid w:val="00DF68DD"/>
    <w:rsid w:val="00E04B2E"/>
    <w:rsid w:val="00E173FD"/>
    <w:rsid w:val="00E229F1"/>
    <w:rsid w:val="00E2662F"/>
    <w:rsid w:val="00E33D1B"/>
    <w:rsid w:val="00E370A8"/>
    <w:rsid w:val="00E37BE6"/>
    <w:rsid w:val="00E40077"/>
    <w:rsid w:val="00E404AD"/>
    <w:rsid w:val="00E43229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81153"/>
    <w:rsid w:val="00E814DF"/>
    <w:rsid w:val="00E862A3"/>
    <w:rsid w:val="00E86CEA"/>
    <w:rsid w:val="00E9786A"/>
    <w:rsid w:val="00EA0F89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22445"/>
    <w:rsid w:val="00F23688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306E"/>
    <w:rsid w:val="00FB402C"/>
    <w:rsid w:val="00FD1A65"/>
    <w:rsid w:val="00FD2418"/>
    <w:rsid w:val="00FD253A"/>
    <w:rsid w:val="00FD530F"/>
    <w:rsid w:val="00FD7847"/>
    <w:rsid w:val="00FE0040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3D78-ADCB-4CA9-9147-C534BFF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12</Pages>
  <Words>1655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74</cp:revision>
  <dcterms:created xsi:type="dcterms:W3CDTF">2024-03-06T13:21:00Z</dcterms:created>
  <dcterms:modified xsi:type="dcterms:W3CDTF">2024-09-05T13:21:00Z</dcterms:modified>
</cp:coreProperties>
</file>