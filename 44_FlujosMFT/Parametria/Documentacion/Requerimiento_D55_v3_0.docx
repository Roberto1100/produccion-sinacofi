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491C6926" w14:textId="77777777" w:rsidR="006D47F9" w:rsidRDefault="00B01B02" w:rsidP="006D47F9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6D47F9" w:rsidRPr="00AA6DED">
        <w:rPr>
          <w:rFonts w:ascii="Times New Roman" w:hAnsi="Times New Roman" w:cs="Times New Roman"/>
          <w:b/>
          <w:sz w:val="72"/>
          <w:szCs w:val="72"/>
        </w:rPr>
        <w:t>D55</w:t>
      </w:r>
      <w:r w:rsidR="006D47F9">
        <w:rPr>
          <w:rFonts w:ascii="Times New Roman" w:hAnsi="Times New Roman" w:cs="Times New Roman"/>
          <w:b/>
          <w:sz w:val="72"/>
          <w:szCs w:val="72"/>
        </w:rPr>
        <w:t>(527)-</w:t>
      </w:r>
    </w:p>
    <w:p w14:paraId="4CB00216" w14:textId="61FAAD1F" w:rsidR="006D47F9" w:rsidRPr="00857076" w:rsidRDefault="006D47F9" w:rsidP="006D47F9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7B12DE">
        <w:rPr>
          <w:rFonts w:ascii="Times New Roman" w:hAnsi="Times New Roman" w:cs="Times New Roman"/>
          <w:b/>
          <w:sz w:val="72"/>
          <w:szCs w:val="72"/>
        </w:rPr>
        <w:t>Operaciones con personas relacionadas</w:t>
      </w:r>
    </w:p>
    <w:p w14:paraId="207EDD71" w14:textId="651AC5CE" w:rsidR="004B7993" w:rsidRPr="00857076" w:rsidRDefault="004B7993" w:rsidP="00C4642F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BA62CBB" w14:textId="44DA38E7" w:rsidR="00C4642F" w:rsidRPr="00230F5A" w:rsidRDefault="00E9463E" w:rsidP="00C4642F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48.45pt;margin-top:29.7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A569072" w14:textId="44F43B3E" w:rsidR="00103DA6" w:rsidRDefault="00522424">
          <w:pPr>
            <w:pStyle w:val="TDC1"/>
            <w:rPr>
              <w:rFonts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42459" w:history="1">
            <w:r w:rsidR="00103DA6" w:rsidRPr="009221BA">
              <w:rPr>
                <w:rStyle w:val="Hipervnculo"/>
                <w:noProof/>
              </w:rPr>
              <w:t>1.</w:t>
            </w:r>
            <w:r w:rsidR="00103DA6">
              <w:rPr>
                <w:rFonts w:cstheme="minorBidi"/>
                <w:noProof/>
                <w:kern w:val="2"/>
              </w:rPr>
              <w:tab/>
            </w:r>
            <w:r w:rsidR="00103DA6" w:rsidRPr="009221BA">
              <w:rPr>
                <w:rStyle w:val="Hipervnculo"/>
                <w:noProof/>
              </w:rPr>
              <w:t>Definición de estructuras</w:t>
            </w:r>
            <w:r w:rsidR="00103DA6">
              <w:rPr>
                <w:noProof/>
                <w:webHidden/>
              </w:rPr>
              <w:tab/>
            </w:r>
            <w:r w:rsidR="00103DA6">
              <w:rPr>
                <w:noProof/>
                <w:webHidden/>
              </w:rPr>
              <w:fldChar w:fldCharType="begin"/>
            </w:r>
            <w:r w:rsidR="00103DA6">
              <w:rPr>
                <w:noProof/>
                <w:webHidden/>
              </w:rPr>
              <w:instrText xml:space="preserve"> PAGEREF _Toc152342459 \h </w:instrText>
            </w:r>
            <w:r w:rsidR="00103DA6">
              <w:rPr>
                <w:noProof/>
                <w:webHidden/>
              </w:rPr>
            </w:r>
            <w:r w:rsidR="00103DA6">
              <w:rPr>
                <w:noProof/>
                <w:webHidden/>
              </w:rPr>
              <w:fldChar w:fldCharType="separate"/>
            </w:r>
            <w:r w:rsidR="00103DA6">
              <w:rPr>
                <w:noProof/>
                <w:webHidden/>
              </w:rPr>
              <w:t>5</w:t>
            </w:r>
            <w:r w:rsidR="00103DA6">
              <w:rPr>
                <w:noProof/>
                <w:webHidden/>
              </w:rPr>
              <w:fldChar w:fldCharType="end"/>
            </w:r>
          </w:hyperlink>
        </w:p>
        <w:p w14:paraId="25F0306B" w14:textId="273DE662" w:rsidR="00103DA6" w:rsidRDefault="00103DA6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2460" w:history="1">
            <w:r w:rsidRPr="009221BA">
              <w:rPr>
                <w:rStyle w:val="Hipervnculo"/>
                <w:bCs/>
                <w:noProof/>
              </w:rPr>
              <w:t>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bCs/>
                <w:noProof/>
              </w:rPr>
              <w:t xml:space="preserve">Archivo de datos del emisor  </w:t>
            </w:r>
            <w:r w:rsidRPr="009221BA">
              <w:rPr>
                <w:rStyle w:val="Hipervnculo"/>
                <w:noProof/>
              </w:rPr>
              <w:t>Manual Sistema de Información Bancos - Sistema Contable (cmfchile.cl)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E4BE5" w14:textId="75506AF6" w:rsidR="00103DA6" w:rsidRDefault="00103DA6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2461" w:history="1">
            <w:r w:rsidRPr="009221BA">
              <w:rPr>
                <w:rStyle w:val="Hipervnculo"/>
                <w:noProof/>
              </w:rPr>
              <w:t>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Archivo Carátula/s del origen (Carátula de entrada)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24D8F" w14:textId="4BD60253" w:rsidR="00103DA6" w:rsidRDefault="00103DA6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2462" w:history="1">
            <w:r w:rsidRPr="009221BA">
              <w:rPr>
                <w:rStyle w:val="Hipervnculo"/>
                <w:bCs/>
                <w:noProof/>
              </w:rPr>
              <w:t>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bCs/>
                <w:noProof/>
              </w:rPr>
              <w:t>Archivo/s de control de datos del origen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637B8" w14:textId="41C26D53" w:rsidR="00103DA6" w:rsidRDefault="00103DA6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2463" w:history="1">
            <w:r w:rsidRPr="009221BA">
              <w:rPr>
                <w:rStyle w:val="Hipervnculo"/>
                <w:noProof/>
              </w:rPr>
              <w:t>1.4.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Archivo/s de datos del Receptor: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486B4" w14:textId="4C1BFE4B" w:rsidR="00103DA6" w:rsidRDefault="00103DA6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2464" w:history="1">
            <w:r w:rsidRPr="009221BA">
              <w:rPr>
                <w:rStyle w:val="Hipervnculo"/>
                <w:noProof/>
              </w:rPr>
              <w:t>1.5.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Archivo de carátula del Receptor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080B4" w14:textId="15667609" w:rsidR="00103DA6" w:rsidRDefault="00103DA6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2465" w:history="1">
            <w:r w:rsidRPr="009221BA">
              <w:rPr>
                <w:rStyle w:val="Hipervnculo"/>
                <w:noProof/>
              </w:rPr>
              <w:t>1.6.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Archivo de Control del Receptor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66704" w14:textId="1F048510" w:rsidR="00103DA6" w:rsidRDefault="00103DA6">
          <w:pPr>
            <w:pStyle w:val="TDC1"/>
            <w:rPr>
              <w:rFonts w:cstheme="minorBidi"/>
              <w:noProof/>
              <w:kern w:val="2"/>
            </w:rPr>
          </w:pPr>
          <w:hyperlink w:anchor="_Toc152342466" w:history="1">
            <w:r w:rsidRPr="009221BA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Validaciones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AAE0B" w14:textId="14A43854" w:rsidR="00103DA6" w:rsidRDefault="00103DA6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2467" w:history="1">
            <w:r w:rsidRPr="009221BA">
              <w:rPr>
                <w:rStyle w:val="Hipervnculo"/>
                <w:noProof/>
              </w:rPr>
              <w:t>2.1.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Archivo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38835" w14:textId="10827C5F" w:rsidR="00103DA6" w:rsidRDefault="00103DA6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2468" w:history="1">
            <w:r w:rsidRPr="009221BA">
              <w:rPr>
                <w:rStyle w:val="Hipervnculo"/>
                <w:noProof/>
              </w:rPr>
              <w:t>2.2.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Archivo Carátula: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D132D" w14:textId="7165491C" w:rsidR="00103DA6" w:rsidRDefault="00103DA6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2469" w:history="1">
            <w:r w:rsidRPr="009221BA">
              <w:rPr>
                <w:rStyle w:val="Hipervnculo"/>
                <w:noProof/>
              </w:rPr>
              <w:t>2.3.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Archivo de control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5687C" w14:textId="5ECD89E9" w:rsidR="00103DA6" w:rsidRDefault="00103DA6">
          <w:pPr>
            <w:pStyle w:val="TDC1"/>
            <w:rPr>
              <w:rFonts w:cstheme="minorBidi"/>
              <w:noProof/>
              <w:kern w:val="2"/>
            </w:rPr>
          </w:pPr>
          <w:hyperlink w:anchor="_Toc152342470" w:history="1">
            <w:r w:rsidRPr="009221BA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Construyendo la carátula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62D4B" w14:textId="490224D4" w:rsidR="00103DA6" w:rsidRDefault="00103DA6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2471" w:history="1">
            <w:r w:rsidRPr="009221BA">
              <w:rPr>
                <w:rStyle w:val="Hipervnculo"/>
                <w:noProof/>
              </w:rPr>
              <w:t>3.1.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Formato de carátula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484B1" w14:textId="3A9A76C9" w:rsidR="00103DA6" w:rsidRDefault="00103DA6">
          <w:pPr>
            <w:pStyle w:val="TDC1"/>
            <w:rPr>
              <w:rFonts w:cstheme="minorBidi"/>
              <w:noProof/>
              <w:kern w:val="2"/>
            </w:rPr>
          </w:pPr>
          <w:hyperlink w:anchor="_Toc152342472" w:history="1">
            <w:r w:rsidRPr="009221BA">
              <w:rPr>
                <w:rStyle w:val="Hipervnculo"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Definición de 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34A1A" w14:textId="05A87E47" w:rsidR="00103DA6" w:rsidRDefault="00103DA6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2473" w:history="1">
            <w:r w:rsidRPr="009221BA">
              <w:rPr>
                <w:rStyle w:val="Hipervnculo"/>
                <w:noProof/>
              </w:rPr>
              <w:t>4.1.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Archivos de entrada a SINACOFI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E8C14" w14:textId="27E4095C" w:rsidR="00103DA6" w:rsidRDefault="00103DA6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2474" w:history="1">
            <w:r w:rsidRPr="009221BA">
              <w:rPr>
                <w:rStyle w:val="Hipervnculo"/>
                <w:noProof/>
              </w:rPr>
              <w:t>4.1.1.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Archivo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0C3CB" w14:textId="576CDD11" w:rsidR="00103DA6" w:rsidRDefault="00103DA6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2475" w:history="1">
            <w:r w:rsidRPr="009221BA">
              <w:rPr>
                <w:rStyle w:val="Hipervnculo"/>
                <w:noProof/>
              </w:rPr>
              <w:t>4.1.2.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Archivo Carátula: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40521" w14:textId="5B257C63" w:rsidR="00103DA6" w:rsidRDefault="00103DA6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2476" w:history="1">
            <w:r w:rsidRPr="009221BA">
              <w:rPr>
                <w:rStyle w:val="Hipervnculo"/>
                <w:noProof/>
              </w:rPr>
              <w:t>4.1.3.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Archivo de control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5C0A4" w14:textId="2043795E" w:rsidR="00103DA6" w:rsidRDefault="00103DA6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2477" w:history="1">
            <w:r w:rsidRPr="009221BA">
              <w:rPr>
                <w:rStyle w:val="Hipervnculo"/>
                <w:noProof/>
              </w:rPr>
              <w:t>4.2.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Archivo de salida a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C44DF" w14:textId="5821EC36" w:rsidR="00103DA6" w:rsidRDefault="00103DA6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2478" w:history="1">
            <w:r w:rsidRPr="009221BA">
              <w:rPr>
                <w:rStyle w:val="Hipervnculo"/>
                <w:noProof/>
              </w:rPr>
              <w:t>4.2.1.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Archivo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AEB11" w14:textId="78875436" w:rsidR="00103DA6" w:rsidRDefault="00103DA6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2479" w:history="1">
            <w:r w:rsidRPr="009221BA">
              <w:rPr>
                <w:rStyle w:val="Hipervnculo"/>
                <w:noProof/>
              </w:rPr>
              <w:t>4.2.2.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Archivo Carátula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8ACAB" w14:textId="2CF70CDE" w:rsidR="00103DA6" w:rsidRDefault="00103DA6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2480" w:history="1">
            <w:r w:rsidRPr="009221BA">
              <w:rPr>
                <w:rStyle w:val="Hipervnculo"/>
                <w:noProof/>
              </w:rPr>
              <w:t>4.3.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Definición de correlativo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4C628" w14:textId="3A9D7C4D" w:rsidR="00103DA6" w:rsidRDefault="00103DA6">
          <w:pPr>
            <w:pStyle w:val="TDC1"/>
            <w:rPr>
              <w:rFonts w:cstheme="minorBidi"/>
              <w:noProof/>
              <w:kern w:val="2"/>
            </w:rPr>
          </w:pPr>
          <w:hyperlink w:anchor="_Toc152342481" w:history="1">
            <w:r w:rsidRPr="009221BA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Definición del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2C28C" w14:textId="2B804D9F" w:rsidR="00103DA6" w:rsidRDefault="00103DA6">
          <w:pPr>
            <w:pStyle w:val="TDC1"/>
            <w:rPr>
              <w:rFonts w:cstheme="minorBidi"/>
              <w:noProof/>
              <w:kern w:val="2"/>
            </w:rPr>
          </w:pPr>
          <w:hyperlink w:anchor="_Toc152342482" w:history="1">
            <w:r w:rsidRPr="009221BA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E62C7" w14:textId="4903B8FE" w:rsidR="00103DA6" w:rsidRDefault="00103DA6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2483" w:history="1">
            <w:r w:rsidRPr="009221BA">
              <w:rPr>
                <w:rStyle w:val="Hipervnculo"/>
                <w:noProof/>
              </w:rPr>
              <w:t>6.1.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Aviso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0580B" w14:textId="57D46920" w:rsidR="00103DA6" w:rsidRDefault="00103DA6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2484" w:history="1">
            <w:r w:rsidRPr="009221BA">
              <w:rPr>
                <w:rStyle w:val="Hipervnculo"/>
                <w:noProof/>
              </w:rPr>
              <w:t>6.2.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E5943" w14:textId="129E3EB1" w:rsidR="00103DA6" w:rsidRDefault="00103DA6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2485" w:history="1">
            <w:r w:rsidRPr="009221BA">
              <w:rPr>
                <w:rStyle w:val="Hipervnculo"/>
                <w:noProof/>
              </w:rPr>
              <w:t>6.3.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Notificación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3532F" w14:textId="42DD82F4" w:rsidR="00103DA6" w:rsidRDefault="00103DA6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2486" w:history="1">
            <w:r w:rsidRPr="009221BA">
              <w:rPr>
                <w:rStyle w:val="Hipervnculo"/>
                <w:noProof/>
              </w:rPr>
              <w:t>6.4.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Resultado RES.DET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DE82" w14:textId="5EE3C650" w:rsidR="00103DA6" w:rsidRDefault="00103DA6">
          <w:pPr>
            <w:pStyle w:val="TDC1"/>
            <w:rPr>
              <w:rFonts w:cstheme="minorBidi"/>
              <w:noProof/>
              <w:kern w:val="2"/>
            </w:rPr>
          </w:pPr>
          <w:hyperlink w:anchor="_Toc152342487" w:history="1">
            <w:r w:rsidRPr="009221BA">
              <w:rPr>
                <w:rStyle w:val="Hipervnculo"/>
                <w:noProof/>
              </w:rPr>
              <w:t>7.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Definir el estructura y nombre para cada archivo de 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6F00E" w14:textId="6A454996" w:rsidR="00103DA6" w:rsidRDefault="00103DA6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2488" w:history="1">
            <w:r w:rsidRPr="009221BA">
              <w:rPr>
                <w:rStyle w:val="Hipervnculo"/>
                <w:noProof/>
              </w:rPr>
              <w:t>7.1.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416DD" w14:textId="5C7E7636" w:rsidR="00103DA6" w:rsidRDefault="00103DA6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2489" w:history="1">
            <w:r w:rsidRPr="009221BA">
              <w:rPr>
                <w:rStyle w:val="Hipervnculo"/>
                <w:noProof/>
              </w:rPr>
              <w:t>7.1.1.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Archivo notificado (CMF):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DE496" w14:textId="745582BF" w:rsidR="00103DA6" w:rsidRDefault="00103DA6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2490" w:history="1">
            <w:r w:rsidRPr="009221BA">
              <w:rPr>
                <w:rStyle w:val="Hipervnculo"/>
                <w:noProof/>
              </w:rPr>
              <w:t>7.1.2.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Archivo aviso (SINACOFI)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7598F" w14:textId="361893D2" w:rsidR="00103DA6" w:rsidRDefault="00103DA6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2491" w:history="1">
            <w:r w:rsidRPr="009221BA">
              <w:rPr>
                <w:rStyle w:val="Hipervnculo"/>
                <w:noProof/>
              </w:rPr>
              <w:t>7.1.3.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Archivo resultado (SINACOFI)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3A196" w14:textId="65C075AF" w:rsidR="00103DA6" w:rsidRDefault="00103DA6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2492" w:history="1">
            <w:r w:rsidRPr="009221BA">
              <w:rPr>
                <w:rStyle w:val="Hipervnculo"/>
                <w:noProof/>
              </w:rPr>
              <w:t>7.2.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Definición de nombres: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ABAC8" w14:textId="04D5BD99" w:rsidR="00103DA6" w:rsidRDefault="00103DA6">
          <w:pPr>
            <w:pStyle w:val="TDC1"/>
            <w:rPr>
              <w:rFonts w:cstheme="minorBidi"/>
              <w:noProof/>
              <w:kern w:val="2"/>
            </w:rPr>
          </w:pPr>
          <w:hyperlink w:anchor="_Toc152342493" w:history="1">
            <w:r w:rsidRPr="009221BA">
              <w:rPr>
                <w:rStyle w:val="Hipervnculo"/>
                <w:noProof/>
              </w:rPr>
              <w:t>8.</w:t>
            </w:r>
            <w:r>
              <w:rPr>
                <w:rFonts w:cstheme="minorBidi"/>
                <w:noProof/>
                <w:kern w:val="2"/>
              </w:rPr>
              <w:tab/>
            </w:r>
            <w:r w:rsidRPr="009221BA">
              <w:rPr>
                <w:rStyle w:val="Hipervnculo"/>
                <w:noProof/>
              </w:rPr>
              <w:t>Datos sensibles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5E1CD" w14:textId="248C427B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DE6FAE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775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DE6FAE">
        <w:tc>
          <w:tcPr>
            <w:tcW w:w="1256" w:type="dxa"/>
          </w:tcPr>
          <w:p w14:paraId="2E76E9E9" w14:textId="5D206F5B" w:rsidR="00C36169" w:rsidRPr="00230F5A" w:rsidRDefault="004D7E31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D55</w:t>
            </w:r>
          </w:p>
        </w:tc>
        <w:tc>
          <w:tcPr>
            <w:tcW w:w="1342" w:type="dxa"/>
          </w:tcPr>
          <w:p w14:paraId="22F848E4" w14:textId="3184E315" w:rsidR="00C36169" w:rsidRPr="00230F5A" w:rsidRDefault="004D7E31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C36169" w:rsidRPr="00230F5A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2</w:t>
            </w:r>
            <w:r w:rsidR="00C36169" w:rsidRPr="00230F5A">
              <w:rPr>
                <w:rFonts w:ascii="Times New Roman" w:hAnsi="Times New Roman" w:cs="Times New Roman"/>
              </w:rPr>
              <w:t>-2023</w:t>
            </w:r>
          </w:p>
        </w:tc>
        <w:tc>
          <w:tcPr>
            <w:tcW w:w="2046" w:type="dxa"/>
          </w:tcPr>
          <w:p w14:paraId="2A1123FA" w14:textId="49C06F93" w:rsidR="00C36169" w:rsidRPr="00230F5A" w:rsidRDefault="004C450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Esteban</w:t>
            </w:r>
            <w:r w:rsidR="00C36169"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775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446EF8" w:rsidRPr="00230F5A" w14:paraId="5339FC0E" w14:textId="7AB2D237" w:rsidTr="00DE6FAE">
        <w:tc>
          <w:tcPr>
            <w:tcW w:w="1256" w:type="dxa"/>
          </w:tcPr>
          <w:p w14:paraId="3DF7E2D2" w14:textId="041453E6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69C55B7E" w14:textId="7761F581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353DC5F" w14:textId="15BC6456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4436A160" w14:textId="47BF6CC4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9378B08" w14:textId="405CEB66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51EA50D" w14:textId="22DD7FE9" w:rsidTr="00DE6FAE">
        <w:tc>
          <w:tcPr>
            <w:tcW w:w="1256" w:type="dxa"/>
          </w:tcPr>
          <w:p w14:paraId="7287933A" w14:textId="3D9E3932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4C8FA448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06BAEFD6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03E710F1" w14:textId="1B116E2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1AE33FC0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38B70AFE" w14:textId="34FEEE1D" w:rsidTr="00DE6FAE">
        <w:tc>
          <w:tcPr>
            <w:tcW w:w="1256" w:type="dxa"/>
          </w:tcPr>
          <w:p w14:paraId="23AEB014" w14:textId="5CF1A879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6877F4A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75F58EE6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0EBE826" w14:textId="2D0D655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7A05013C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B606B6E" w14:textId="62885254" w:rsidTr="00DE6FAE">
        <w:tc>
          <w:tcPr>
            <w:tcW w:w="1256" w:type="dxa"/>
          </w:tcPr>
          <w:p w14:paraId="612D72B6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7B78847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EA7A1DB" w14:textId="6C6D457E" w:rsidTr="00DE6FAE">
        <w:tc>
          <w:tcPr>
            <w:tcW w:w="1256" w:type="dxa"/>
          </w:tcPr>
          <w:p w14:paraId="4D062B49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636F09EA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EBD62EB" w14:textId="7659FBA3" w:rsidTr="00DE6FAE">
        <w:tc>
          <w:tcPr>
            <w:tcW w:w="1256" w:type="dxa"/>
          </w:tcPr>
          <w:p w14:paraId="6FF918B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DEA698F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42459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42460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7D2B0C26" w14:textId="569F90D2" w:rsidR="000F012A" w:rsidRDefault="00DD29FD" w:rsidP="005E3E47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p w14:paraId="6AB67ABB" w14:textId="77777777" w:rsidR="005E3E47" w:rsidRPr="00AA6DED" w:rsidRDefault="005E3E47" w:rsidP="005E3E47">
      <w:pPr>
        <w:pStyle w:val="Prrafodelista"/>
        <w:tabs>
          <w:tab w:val="left" w:pos="1349"/>
        </w:tabs>
        <w:spacing w:before="1" w:after="60"/>
        <w:ind w:firstLine="0"/>
        <w:rPr>
          <w:rFonts w:ascii="Times New Roman" w:hAnsi="Times New Roman" w:cs="Times New Roman"/>
          <w:i/>
          <w:sz w:val="20"/>
        </w:rPr>
      </w:pPr>
      <w:r w:rsidRPr="00AA6DED">
        <w:rPr>
          <w:rFonts w:ascii="Times New Roman" w:hAnsi="Times New Roman" w:cs="Times New Roman"/>
          <w:i/>
          <w:sz w:val="20"/>
        </w:rPr>
        <w:t>Primer</w:t>
      </w:r>
      <w:r w:rsidRPr="00AA6DED">
        <w:rPr>
          <w:rFonts w:ascii="Times New Roman" w:hAnsi="Times New Roman" w:cs="Times New Roman"/>
          <w:i/>
          <w:spacing w:val="-4"/>
          <w:sz w:val="20"/>
        </w:rPr>
        <w:t xml:space="preserve"> </w:t>
      </w:r>
      <w:r w:rsidRPr="00AA6DED">
        <w:rPr>
          <w:rFonts w:ascii="Times New Roman" w:hAnsi="Times New Roman" w:cs="Times New Roman"/>
          <w:i/>
          <w:sz w:val="20"/>
        </w:rPr>
        <w:t>registro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5E3E47" w:rsidRPr="00AA6DED" w14:paraId="5FC42A2C" w14:textId="77777777" w:rsidTr="00DC7BC3">
        <w:trPr>
          <w:trHeight w:val="242"/>
        </w:trPr>
        <w:tc>
          <w:tcPr>
            <w:tcW w:w="1414" w:type="dxa"/>
          </w:tcPr>
          <w:p w14:paraId="758F3D4F" w14:textId="77777777" w:rsidR="005E3E47" w:rsidRPr="00AA6DED" w:rsidRDefault="005E3E47" w:rsidP="00DC7BC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132FF6B0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2178280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Código</w:t>
            </w:r>
            <w:r w:rsidRPr="00AA6DED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AA6DED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la</w:t>
            </w:r>
            <w:r w:rsidRPr="00AA6DED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Institución</w:t>
            </w:r>
            <w:proofErr w:type="spellEnd"/>
            <w:r w:rsidRPr="00AA6DED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Financiera</w:t>
            </w:r>
            <w:proofErr w:type="spellEnd"/>
          </w:p>
        </w:tc>
        <w:tc>
          <w:tcPr>
            <w:tcW w:w="2977" w:type="dxa"/>
          </w:tcPr>
          <w:p w14:paraId="4AF623B1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9(04)</w:t>
            </w:r>
          </w:p>
        </w:tc>
      </w:tr>
      <w:tr w:rsidR="005E3E47" w:rsidRPr="00AA6DED" w14:paraId="3AD233A5" w14:textId="77777777" w:rsidTr="00DC7BC3">
        <w:trPr>
          <w:trHeight w:val="244"/>
        </w:trPr>
        <w:tc>
          <w:tcPr>
            <w:tcW w:w="1414" w:type="dxa"/>
          </w:tcPr>
          <w:p w14:paraId="0392B0E8" w14:textId="77777777" w:rsidR="005E3E47" w:rsidRPr="00AA6DED" w:rsidRDefault="005E3E47" w:rsidP="00DC7BC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2D995C5F" w14:textId="77777777" w:rsidR="005E3E47" w:rsidRPr="00AA6DED" w:rsidRDefault="005E3E47" w:rsidP="00DC7BC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F7962CE" w14:textId="77777777" w:rsidR="005E3E47" w:rsidRPr="00AA6DED" w:rsidRDefault="005E3E47" w:rsidP="00DC7BC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AA6DE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del</w:t>
            </w:r>
            <w:r w:rsidRPr="00AA6DE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977" w:type="dxa"/>
          </w:tcPr>
          <w:p w14:paraId="1ED05ED1" w14:textId="77777777" w:rsidR="005E3E47" w:rsidRPr="00AA6DED" w:rsidRDefault="005E3E47" w:rsidP="00DC7BC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AA6DED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AA6DED">
              <w:rPr>
                <w:rFonts w:ascii="Times New Roman" w:hAnsi="Times New Roman" w:cs="Times New Roman"/>
                <w:sz w:val="20"/>
              </w:rPr>
              <w:t>03)</w:t>
            </w:r>
          </w:p>
        </w:tc>
      </w:tr>
      <w:tr w:rsidR="005E3E47" w:rsidRPr="00AA6DED" w14:paraId="6CC646CF" w14:textId="77777777" w:rsidTr="00DC7BC3">
        <w:trPr>
          <w:trHeight w:val="241"/>
        </w:trPr>
        <w:tc>
          <w:tcPr>
            <w:tcW w:w="1414" w:type="dxa"/>
          </w:tcPr>
          <w:p w14:paraId="2D1411DE" w14:textId="77777777" w:rsidR="005E3E47" w:rsidRPr="00AA6DED" w:rsidRDefault="005E3E47" w:rsidP="00DC7BC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75FE2BB7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2E002EB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56DCB987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AA6DED">
              <w:rPr>
                <w:rFonts w:ascii="Times New Roman" w:hAnsi="Times New Roman" w:cs="Times New Roman"/>
                <w:sz w:val="20"/>
              </w:rPr>
              <w:t>P(</w:t>
            </w:r>
            <w:proofErr w:type="gramEnd"/>
            <w:r w:rsidRPr="00AA6DED">
              <w:rPr>
                <w:rFonts w:ascii="Times New Roman" w:hAnsi="Times New Roman" w:cs="Times New Roman"/>
                <w:sz w:val="20"/>
              </w:rPr>
              <w:t>06)</w:t>
            </w:r>
            <w:r>
              <w:rPr>
                <w:rFonts w:ascii="Times New Roman" w:hAnsi="Times New Roman" w:cs="Times New Roman"/>
                <w:sz w:val="20"/>
              </w:rPr>
              <w:t xml:space="preserve">    AAAAMM</w:t>
            </w:r>
          </w:p>
        </w:tc>
      </w:tr>
      <w:tr w:rsidR="005E3E47" w:rsidRPr="00AA6DED" w14:paraId="33B80346" w14:textId="77777777" w:rsidTr="00DC7BC3">
        <w:trPr>
          <w:trHeight w:val="244"/>
        </w:trPr>
        <w:tc>
          <w:tcPr>
            <w:tcW w:w="1414" w:type="dxa"/>
          </w:tcPr>
          <w:p w14:paraId="0D975A14" w14:textId="77777777" w:rsidR="005E3E47" w:rsidRPr="00AA6DED" w:rsidRDefault="005E3E47" w:rsidP="00DC7BC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026773E2" w14:textId="77777777" w:rsidR="005E3E47" w:rsidRPr="00AA6DED" w:rsidRDefault="005E3E47" w:rsidP="00DC7BC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5D54492" w14:textId="77777777" w:rsidR="005E3E47" w:rsidRPr="00AA6DED" w:rsidRDefault="005E3E47" w:rsidP="00DC7BC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977" w:type="dxa"/>
          </w:tcPr>
          <w:p w14:paraId="71B479F8" w14:textId="77777777" w:rsidR="005E3E47" w:rsidRPr="00AA6DED" w:rsidRDefault="005E3E47" w:rsidP="00DC7BC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AA6DED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AA6DED">
              <w:rPr>
                <w:rFonts w:ascii="Times New Roman" w:hAnsi="Times New Roman" w:cs="Times New Roman"/>
                <w:sz w:val="20"/>
              </w:rPr>
              <w:t>137)</w:t>
            </w:r>
          </w:p>
        </w:tc>
      </w:tr>
    </w:tbl>
    <w:p w14:paraId="356268BA" w14:textId="566F8F31" w:rsidR="005E3E47" w:rsidRPr="00AA6DED" w:rsidRDefault="00000000" w:rsidP="005E3E47">
      <w:pPr>
        <w:pStyle w:val="Textoindependiente"/>
        <w:tabs>
          <w:tab w:val="left" w:pos="3686"/>
        </w:tabs>
        <w:spacing w:line="480" w:lineRule="auto"/>
        <w:ind w:left="212" w:right="6236"/>
        <w:rPr>
          <w:rFonts w:ascii="Times New Roman" w:hAnsi="Times New Roman" w:cs="Times New Roman"/>
        </w:rPr>
      </w:pPr>
      <w:r>
        <w:rPr>
          <w:noProof/>
        </w:rPr>
        <w:pict w14:anchorId="421F3E38">
          <v:shape id="Cuadro de texto 2" o:spid="_x0000_s2053" type="#_x0000_t202" style="position:absolute;left:0;text-align:left;margin-left:56.65pt;margin-top:36.5pt;width:369.1pt;height:62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00"/>
                    <w:gridCol w:w="199"/>
                    <w:gridCol w:w="5967"/>
                  </w:tblGrid>
                  <w:tr w:rsidR="005E3E47" w14:paraId="001BE9BD" w14:textId="77777777">
                    <w:trPr>
                      <w:trHeight w:val="299"/>
                    </w:trPr>
                    <w:tc>
                      <w:tcPr>
                        <w:tcW w:w="1200" w:type="dxa"/>
                      </w:tcPr>
                      <w:p w14:paraId="0DC07C1E" w14:textId="77777777" w:rsidR="005E3E47" w:rsidRDefault="005E3E47">
                        <w:pPr>
                          <w:pStyle w:val="TableParagraph"/>
                          <w:spacing w:line="268" w:lineRule="exact"/>
                          <w:ind w:left="71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Código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01</w:t>
                        </w:r>
                      </w:p>
                    </w:tc>
                    <w:tc>
                      <w:tcPr>
                        <w:tcW w:w="199" w:type="dxa"/>
                      </w:tcPr>
                      <w:p w14:paraId="2C664019" w14:textId="77777777" w:rsidR="005E3E47" w:rsidRDefault="005E3E47">
                        <w:pPr>
                          <w:pStyle w:val="TableParagraph"/>
                          <w:spacing w:line="268" w:lineRule="exact"/>
                          <w:ind w:left="14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:</w:t>
                        </w:r>
                      </w:p>
                    </w:tc>
                    <w:tc>
                      <w:tcPr>
                        <w:tcW w:w="5967" w:type="dxa"/>
                      </w:tcPr>
                      <w:p w14:paraId="69B5D792" w14:textId="77777777" w:rsidR="005E3E47" w:rsidRDefault="005E3E47">
                        <w:pPr>
                          <w:pStyle w:val="TableParagraph"/>
                          <w:spacing w:before="30" w:line="249" w:lineRule="exact"/>
                          <w:ind w:left="72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Patrimonio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</w:rPr>
                          <w:t>efectivo</w:t>
                        </w:r>
                        <w:proofErr w:type="spellEnd"/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y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</w:rPr>
                          <w:t>exposición</w:t>
                        </w:r>
                        <w:proofErr w:type="spellEnd"/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total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a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</w:rPr>
                          <w:t>relacionados</w:t>
                        </w:r>
                        <w:proofErr w:type="spellEnd"/>
                        <w:r>
                          <w:rPr>
                            <w:rFonts w:ascii="Calibri" w:hAnsi="Calibri"/>
                          </w:rPr>
                          <w:t>.</w:t>
                        </w:r>
                      </w:p>
                    </w:tc>
                  </w:tr>
                  <w:tr w:rsidR="005E3E47" w14:paraId="0D624A59" w14:textId="77777777">
                    <w:trPr>
                      <w:trHeight w:val="299"/>
                    </w:trPr>
                    <w:tc>
                      <w:tcPr>
                        <w:tcW w:w="1200" w:type="dxa"/>
                      </w:tcPr>
                      <w:p w14:paraId="49E2A823" w14:textId="77777777" w:rsidR="005E3E47" w:rsidRDefault="005E3E47">
                        <w:pPr>
                          <w:pStyle w:val="TableParagraph"/>
                          <w:spacing w:line="268" w:lineRule="exact"/>
                          <w:ind w:left="71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Código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02</w:t>
                        </w:r>
                      </w:p>
                    </w:tc>
                    <w:tc>
                      <w:tcPr>
                        <w:tcW w:w="199" w:type="dxa"/>
                      </w:tcPr>
                      <w:p w14:paraId="17593490" w14:textId="77777777" w:rsidR="005E3E47" w:rsidRDefault="005E3E47">
                        <w:pPr>
                          <w:pStyle w:val="TableParagraph"/>
                          <w:spacing w:line="268" w:lineRule="exact"/>
                          <w:ind w:left="14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:</w:t>
                        </w:r>
                      </w:p>
                    </w:tc>
                    <w:tc>
                      <w:tcPr>
                        <w:tcW w:w="5967" w:type="dxa"/>
                      </w:tcPr>
                      <w:p w14:paraId="5442451D" w14:textId="77777777" w:rsidR="005E3E47" w:rsidRDefault="005E3E47">
                        <w:pPr>
                          <w:pStyle w:val="TableParagraph"/>
                          <w:spacing w:before="30" w:line="249" w:lineRule="exact"/>
                          <w:ind w:left="72"/>
                          <w:rPr>
                            <w:rFonts w:ascii="Calibri"/>
                          </w:rPr>
                        </w:pPr>
                        <w:proofErr w:type="spellStart"/>
                        <w:r>
                          <w:rPr>
                            <w:rFonts w:ascii="Calibri"/>
                          </w:rPr>
                          <w:t>Operaciones</w:t>
                        </w:r>
                        <w:proofErr w:type="spellEnd"/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con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personas</w:t>
                        </w:r>
                        <w:r>
                          <w:rPr>
                            <w:rFonts w:ascii="Calibri"/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</w:rPr>
                          <w:t>relacionadas</w:t>
                        </w:r>
                        <w:proofErr w:type="spellEnd"/>
                        <w:r>
                          <w:rPr>
                            <w:rFonts w:ascii="Calibri"/>
                          </w:rPr>
                          <w:t>.</w:t>
                        </w:r>
                      </w:p>
                    </w:tc>
                  </w:tr>
                  <w:tr w:rsidR="005E3E47" w14:paraId="1B172D64" w14:textId="77777777">
                    <w:trPr>
                      <w:trHeight w:val="299"/>
                    </w:trPr>
                    <w:tc>
                      <w:tcPr>
                        <w:tcW w:w="1200" w:type="dxa"/>
                      </w:tcPr>
                      <w:p w14:paraId="0ECADF86" w14:textId="77777777" w:rsidR="005E3E47" w:rsidRDefault="005E3E47">
                        <w:pPr>
                          <w:pStyle w:val="TableParagraph"/>
                          <w:spacing w:line="268" w:lineRule="exact"/>
                          <w:ind w:left="71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Código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03</w:t>
                        </w:r>
                      </w:p>
                    </w:tc>
                    <w:tc>
                      <w:tcPr>
                        <w:tcW w:w="199" w:type="dxa"/>
                      </w:tcPr>
                      <w:p w14:paraId="17EDCB15" w14:textId="77777777" w:rsidR="005E3E47" w:rsidRDefault="005E3E47">
                        <w:pPr>
                          <w:pStyle w:val="TableParagraph"/>
                          <w:spacing w:line="268" w:lineRule="exact"/>
                          <w:ind w:left="14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:</w:t>
                        </w:r>
                      </w:p>
                    </w:tc>
                    <w:tc>
                      <w:tcPr>
                        <w:tcW w:w="5967" w:type="dxa"/>
                      </w:tcPr>
                      <w:p w14:paraId="1894AF56" w14:textId="77777777" w:rsidR="005E3E47" w:rsidRDefault="005E3E47">
                        <w:pPr>
                          <w:pStyle w:val="TableParagraph"/>
                          <w:spacing w:before="30" w:line="249" w:lineRule="exact"/>
                          <w:ind w:left="72"/>
                          <w:rPr>
                            <w:rFonts w:ascii="Calibri" w:hAnsi="Calibri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</w:rPr>
                          <w:t>Exposición</w:t>
                        </w:r>
                        <w:proofErr w:type="spellEnd"/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</w:rPr>
                          <w:t>grupos</w:t>
                        </w:r>
                        <w:proofErr w:type="spellEnd"/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</w:rPr>
                          <w:t>relacionados</w:t>
                        </w:r>
                        <w:proofErr w:type="spellEnd"/>
                        <w:r>
                          <w:rPr>
                            <w:rFonts w:ascii="Calibri" w:hAnsi="Calibri"/>
                          </w:rPr>
                          <w:t>.</w:t>
                        </w:r>
                      </w:p>
                    </w:tc>
                  </w:tr>
                  <w:tr w:rsidR="005E3E47" w14:paraId="27CF9F00" w14:textId="77777777">
                    <w:trPr>
                      <w:trHeight w:val="299"/>
                    </w:trPr>
                    <w:tc>
                      <w:tcPr>
                        <w:tcW w:w="1200" w:type="dxa"/>
                      </w:tcPr>
                      <w:p w14:paraId="6335232D" w14:textId="77777777" w:rsidR="005E3E47" w:rsidRDefault="005E3E47">
                        <w:pPr>
                          <w:pStyle w:val="TableParagraph"/>
                          <w:spacing w:line="268" w:lineRule="exact"/>
                          <w:ind w:left="71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Código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04</w:t>
                        </w:r>
                      </w:p>
                    </w:tc>
                    <w:tc>
                      <w:tcPr>
                        <w:tcW w:w="199" w:type="dxa"/>
                      </w:tcPr>
                      <w:p w14:paraId="08936AFD" w14:textId="77777777" w:rsidR="005E3E47" w:rsidRDefault="005E3E47">
                        <w:pPr>
                          <w:pStyle w:val="TableParagraph"/>
                          <w:spacing w:line="268" w:lineRule="exact"/>
                          <w:ind w:left="14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:</w:t>
                        </w:r>
                      </w:p>
                    </w:tc>
                    <w:tc>
                      <w:tcPr>
                        <w:tcW w:w="5967" w:type="dxa"/>
                      </w:tcPr>
                      <w:p w14:paraId="1A7C2622" w14:textId="77777777" w:rsidR="005E3E47" w:rsidRDefault="005E3E47">
                        <w:pPr>
                          <w:pStyle w:val="TableParagraph"/>
                          <w:spacing w:before="30" w:line="249" w:lineRule="exact"/>
                          <w:ind w:left="72"/>
                          <w:rPr>
                            <w:rFonts w:ascii="Calibri" w:hAnsi="Calibri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</w:rPr>
                          <w:t>Garantías</w:t>
                        </w:r>
                        <w:proofErr w:type="spellEnd"/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</w:rPr>
                          <w:t>operaciones</w:t>
                        </w:r>
                        <w:proofErr w:type="spellEnd"/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con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personas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</w:rPr>
                          <w:t>relacionadas</w:t>
                        </w:r>
                        <w:proofErr w:type="spellEnd"/>
                      </w:p>
                    </w:tc>
                  </w:tr>
                </w:tbl>
                <w:p w14:paraId="631382C3" w14:textId="77777777" w:rsidR="005E3E47" w:rsidRDefault="005E3E47" w:rsidP="005E3E4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E3E47" w:rsidRPr="00AA6DED">
        <w:rPr>
          <w:rFonts w:ascii="Times New Roman" w:hAnsi="Times New Roman" w:cs="Times New Roman"/>
        </w:rPr>
        <w:t>Longitud</w:t>
      </w:r>
      <w:r w:rsidR="005E3E47" w:rsidRPr="00AA6DED">
        <w:rPr>
          <w:rFonts w:ascii="Times New Roman" w:hAnsi="Times New Roman" w:cs="Times New Roman"/>
          <w:spacing w:val="-3"/>
        </w:rPr>
        <w:t xml:space="preserve"> </w:t>
      </w:r>
      <w:r w:rsidR="005E3E47" w:rsidRPr="00AA6DED">
        <w:rPr>
          <w:rFonts w:ascii="Times New Roman" w:hAnsi="Times New Roman" w:cs="Times New Roman"/>
        </w:rPr>
        <w:t>Total</w:t>
      </w:r>
      <w:r w:rsidR="005E3E47" w:rsidRPr="00AA6DED">
        <w:rPr>
          <w:rFonts w:ascii="Times New Roman" w:hAnsi="Times New Roman" w:cs="Times New Roman"/>
          <w:spacing w:val="-2"/>
        </w:rPr>
        <w:t xml:space="preserve"> </w:t>
      </w:r>
      <w:r w:rsidR="005E3E47" w:rsidRPr="00AA6DED">
        <w:rPr>
          <w:rFonts w:ascii="Times New Roman" w:hAnsi="Times New Roman" w:cs="Times New Roman"/>
        </w:rPr>
        <w:t>del</w:t>
      </w:r>
      <w:r w:rsidR="005E3E47" w:rsidRPr="00AA6DED">
        <w:rPr>
          <w:rFonts w:ascii="Times New Roman" w:hAnsi="Times New Roman" w:cs="Times New Roman"/>
          <w:spacing w:val="-1"/>
        </w:rPr>
        <w:t xml:space="preserve"> </w:t>
      </w:r>
      <w:r w:rsidR="005E3E47" w:rsidRPr="00AA6DED">
        <w:rPr>
          <w:rFonts w:ascii="Times New Roman" w:hAnsi="Times New Roman" w:cs="Times New Roman"/>
        </w:rPr>
        <w:t>registro:</w:t>
      </w:r>
      <w:r w:rsidR="005E3E47" w:rsidRPr="00AA6DED">
        <w:rPr>
          <w:rFonts w:ascii="Times New Roman" w:hAnsi="Times New Roman" w:cs="Times New Roman"/>
          <w:spacing w:val="-3"/>
        </w:rPr>
        <w:t xml:space="preserve"> </w:t>
      </w:r>
      <w:r w:rsidR="005E3E47" w:rsidRPr="00AA6DED">
        <w:rPr>
          <w:rFonts w:ascii="Times New Roman" w:hAnsi="Times New Roman" w:cs="Times New Roman"/>
        </w:rPr>
        <w:t>150</w:t>
      </w:r>
      <w:r w:rsidR="005E3E47" w:rsidRPr="00AA6DED">
        <w:rPr>
          <w:rFonts w:ascii="Times New Roman" w:hAnsi="Times New Roman" w:cs="Times New Roman"/>
        </w:rPr>
        <w:tab/>
        <w:t>Bytes</w:t>
      </w:r>
      <w:r w:rsidR="005E3E47" w:rsidRPr="00AA6DED">
        <w:rPr>
          <w:rFonts w:ascii="Times New Roman" w:hAnsi="Times New Roman" w:cs="Times New Roman"/>
          <w:spacing w:val="-67"/>
        </w:rPr>
        <w:t xml:space="preserve"> </w:t>
      </w:r>
      <w:r w:rsidR="005E3E47" w:rsidRPr="00AA6DED">
        <w:rPr>
          <w:rFonts w:ascii="Times New Roman" w:hAnsi="Times New Roman" w:cs="Times New Roman"/>
        </w:rPr>
        <w:t>Registros siguientes</w:t>
      </w:r>
    </w:p>
    <w:p w14:paraId="1B586850" w14:textId="77777777" w:rsidR="005E3E47" w:rsidRPr="00AA6DED" w:rsidRDefault="005E3E47" w:rsidP="005E3E47">
      <w:pPr>
        <w:pStyle w:val="Textoindependiente"/>
        <w:rPr>
          <w:rFonts w:ascii="Times New Roman" w:hAnsi="Times New Roman" w:cs="Times New Roman"/>
          <w:sz w:val="24"/>
        </w:rPr>
      </w:pPr>
    </w:p>
    <w:p w14:paraId="29A67624" w14:textId="77777777" w:rsidR="005E3E47" w:rsidRPr="00AA6DED" w:rsidRDefault="005E3E47" w:rsidP="005E3E47">
      <w:pPr>
        <w:pStyle w:val="Textoindependiente"/>
        <w:rPr>
          <w:rFonts w:ascii="Times New Roman" w:hAnsi="Times New Roman" w:cs="Times New Roman"/>
          <w:sz w:val="24"/>
        </w:rPr>
      </w:pPr>
    </w:p>
    <w:p w14:paraId="720F1BF1" w14:textId="77777777" w:rsidR="005E3E47" w:rsidRPr="00AA6DED" w:rsidRDefault="005E3E47" w:rsidP="005E3E47">
      <w:pPr>
        <w:pStyle w:val="Textoindependiente"/>
        <w:rPr>
          <w:rFonts w:ascii="Times New Roman" w:hAnsi="Times New Roman" w:cs="Times New Roman"/>
          <w:sz w:val="24"/>
        </w:rPr>
      </w:pPr>
    </w:p>
    <w:p w14:paraId="48AFD6B9" w14:textId="77777777" w:rsidR="005E3E47" w:rsidRPr="00AA6DED" w:rsidRDefault="005E3E47" w:rsidP="005E3E47">
      <w:pPr>
        <w:pStyle w:val="Textoindependiente"/>
        <w:rPr>
          <w:rFonts w:ascii="Times New Roman" w:hAnsi="Times New Roman" w:cs="Times New Roman"/>
          <w:sz w:val="24"/>
        </w:rPr>
      </w:pPr>
    </w:p>
    <w:p w14:paraId="1CCD5FE2" w14:textId="77777777" w:rsidR="005E3E47" w:rsidRPr="00AA6DED" w:rsidRDefault="005E3E47" w:rsidP="005E3E47">
      <w:pPr>
        <w:pStyle w:val="Textoindependiente"/>
        <w:spacing w:before="8"/>
        <w:rPr>
          <w:rFonts w:ascii="Times New Roman" w:hAnsi="Times New Roman" w:cs="Times New Roman"/>
          <w:sz w:val="26"/>
        </w:rPr>
      </w:pPr>
    </w:p>
    <w:p w14:paraId="0DE4316E" w14:textId="77777777" w:rsidR="005E3E47" w:rsidRPr="00AA6DED" w:rsidRDefault="005E3E47" w:rsidP="005E3E47">
      <w:pPr>
        <w:pStyle w:val="Prrafodelista"/>
        <w:tabs>
          <w:tab w:val="left" w:pos="1349"/>
        </w:tabs>
        <w:ind w:firstLine="0"/>
        <w:rPr>
          <w:rFonts w:ascii="Times New Roman" w:hAnsi="Times New Roman" w:cs="Times New Roman"/>
          <w:i/>
          <w:sz w:val="20"/>
          <w:shd w:val="clear" w:color="auto" w:fill="F9F8F8"/>
        </w:rPr>
      </w:pP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Registros</w:t>
      </w:r>
      <w:r w:rsidRPr="00AA6DED">
        <w:rPr>
          <w:rFonts w:ascii="Times New Roman" w:hAnsi="Times New Roman" w:cs="Times New Roman"/>
          <w:i/>
          <w:spacing w:val="-2"/>
          <w:sz w:val="20"/>
          <w:shd w:val="clear" w:color="auto" w:fill="F9F8F8"/>
        </w:rPr>
        <w:t xml:space="preserve"> </w:t>
      </w: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para</w:t>
      </w:r>
      <w:r w:rsidRPr="00AA6DED">
        <w:rPr>
          <w:rFonts w:ascii="Times New Roman" w:hAnsi="Times New Roman" w:cs="Times New Roman"/>
          <w:i/>
          <w:spacing w:val="98"/>
          <w:sz w:val="20"/>
          <w:shd w:val="clear" w:color="auto" w:fill="F9F8F8"/>
        </w:rPr>
        <w:t xml:space="preserve"> </w:t>
      </w: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informar</w:t>
      </w:r>
      <w:r w:rsidRPr="00AA6DED">
        <w:rPr>
          <w:rFonts w:ascii="Times New Roman" w:hAnsi="Times New Roman" w:cs="Times New Roman"/>
          <w:i/>
          <w:spacing w:val="98"/>
          <w:sz w:val="20"/>
          <w:shd w:val="clear" w:color="auto" w:fill="F9F8F8"/>
        </w:rPr>
        <w:t xml:space="preserve"> </w:t>
      </w: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el</w:t>
      </w:r>
      <w:r w:rsidRPr="00AA6DED">
        <w:rPr>
          <w:rFonts w:ascii="Times New Roman" w:hAnsi="Times New Roman" w:cs="Times New Roman"/>
          <w:i/>
          <w:spacing w:val="96"/>
          <w:sz w:val="20"/>
          <w:shd w:val="clear" w:color="auto" w:fill="F9F8F8"/>
        </w:rPr>
        <w:t xml:space="preserve"> </w:t>
      </w: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patrimonio</w:t>
      </w:r>
      <w:r w:rsidRPr="00AA6DED">
        <w:rPr>
          <w:rFonts w:ascii="Times New Roman" w:hAnsi="Times New Roman" w:cs="Times New Roman"/>
          <w:i/>
          <w:spacing w:val="54"/>
          <w:sz w:val="20"/>
          <w:shd w:val="clear" w:color="auto" w:fill="F9F8F8"/>
        </w:rPr>
        <w:t xml:space="preserve"> </w:t>
      </w: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efectivo y</w:t>
      </w:r>
      <w:r w:rsidRPr="00AA6DED">
        <w:rPr>
          <w:rFonts w:ascii="Times New Roman" w:hAnsi="Times New Roman" w:cs="Times New Roman"/>
          <w:i/>
          <w:spacing w:val="95"/>
          <w:sz w:val="20"/>
          <w:shd w:val="clear" w:color="auto" w:fill="F9F8F8"/>
        </w:rPr>
        <w:t xml:space="preserve"> </w:t>
      </w: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exposición</w:t>
      </w:r>
      <w:r w:rsidRPr="00AA6DED">
        <w:rPr>
          <w:rFonts w:ascii="Times New Roman" w:hAnsi="Times New Roman" w:cs="Times New Roman"/>
          <w:i/>
          <w:spacing w:val="99"/>
          <w:sz w:val="20"/>
          <w:shd w:val="clear" w:color="auto" w:fill="F9F8F8"/>
        </w:rPr>
        <w:t xml:space="preserve"> </w:t>
      </w: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total</w:t>
      </w:r>
      <w:r w:rsidRPr="00AA6DED">
        <w:rPr>
          <w:rFonts w:ascii="Times New Roman" w:hAnsi="Times New Roman" w:cs="Times New Roman"/>
          <w:i/>
          <w:spacing w:val="96"/>
          <w:sz w:val="20"/>
          <w:shd w:val="clear" w:color="auto" w:fill="F9F8F8"/>
        </w:rPr>
        <w:t xml:space="preserve"> </w:t>
      </w: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a relacionados.</w:t>
      </w:r>
    </w:p>
    <w:p w14:paraId="0648F1A7" w14:textId="77777777" w:rsidR="005E3E47" w:rsidRPr="00AA6DED" w:rsidRDefault="005E3E47" w:rsidP="005E3E47">
      <w:pPr>
        <w:pStyle w:val="Prrafodelista"/>
        <w:tabs>
          <w:tab w:val="left" w:pos="1349"/>
        </w:tabs>
        <w:ind w:firstLine="0"/>
        <w:rPr>
          <w:rFonts w:ascii="Times New Roman" w:hAnsi="Times New Roman" w:cs="Times New Roman"/>
          <w:i/>
          <w:sz w:val="20"/>
          <w:shd w:val="clear" w:color="auto" w:fill="F9F8F8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5E3E47" w:rsidRPr="00AA6DED" w14:paraId="12EA463E" w14:textId="77777777" w:rsidTr="00DC7BC3">
        <w:trPr>
          <w:trHeight w:val="242"/>
        </w:trPr>
        <w:tc>
          <w:tcPr>
            <w:tcW w:w="1414" w:type="dxa"/>
          </w:tcPr>
          <w:p w14:paraId="376B38FC" w14:textId="77777777" w:rsidR="005E3E47" w:rsidRPr="00AA6DED" w:rsidRDefault="005E3E47" w:rsidP="00DC7BC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2775E08F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0348C96" w14:textId="77777777" w:rsidR="005E3E47" w:rsidRPr="00AA6DED" w:rsidRDefault="005E3E47" w:rsidP="00DC7BC3">
            <w:pPr>
              <w:pStyle w:val="TableParagraph"/>
              <w:spacing w:before="12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Tipo</w:t>
            </w:r>
            <w:r w:rsidRPr="00AA6DED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AA6DED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2B025100" w14:textId="77777777" w:rsidR="005E3E47" w:rsidRPr="00AA6DED" w:rsidRDefault="005E3E47" w:rsidP="00DC7BC3">
            <w:pPr>
              <w:pStyle w:val="TableParagraph"/>
              <w:spacing w:before="12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9(02)</w:t>
            </w:r>
          </w:p>
        </w:tc>
      </w:tr>
      <w:tr w:rsidR="005E3E47" w:rsidRPr="00AA6DED" w14:paraId="663556CB" w14:textId="77777777" w:rsidTr="00DC7BC3">
        <w:trPr>
          <w:trHeight w:val="244"/>
        </w:trPr>
        <w:tc>
          <w:tcPr>
            <w:tcW w:w="1414" w:type="dxa"/>
          </w:tcPr>
          <w:p w14:paraId="409578D0" w14:textId="77777777" w:rsidR="005E3E47" w:rsidRPr="00AA6DED" w:rsidRDefault="005E3E47" w:rsidP="00DC7BC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4148978F" w14:textId="77777777" w:rsidR="005E3E47" w:rsidRPr="00AA6DED" w:rsidRDefault="005E3E47" w:rsidP="00DC7BC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8EB142E" w14:textId="77777777" w:rsidR="005E3E47" w:rsidRPr="00AA6DED" w:rsidRDefault="005E3E47" w:rsidP="00DC7BC3">
            <w:pPr>
              <w:pStyle w:val="TableParagraph"/>
              <w:spacing w:before="14" w:line="211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Fecha</w:t>
            </w:r>
            <w:proofErr w:type="spellEnd"/>
          </w:p>
        </w:tc>
        <w:tc>
          <w:tcPr>
            <w:tcW w:w="2549" w:type="dxa"/>
          </w:tcPr>
          <w:p w14:paraId="0D71EA47" w14:textId="77777777" w:rsidR="005E3E47" w:rsidRPr="00AA6DED" w:rsidRDefault="005E3E47" w:rsidP="00DC7BC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AA6DED">
              <w:rPr>
                <w:rFonts w:ascii="Times New Roman" w:hAnsi="Times New Roman" w:cs="Times New Roman"/>
                <w:sz w:val="20"/>
              </w:rPr>
              <w:t>F(</w:t>
            </w:r>
            <w:proofErr w:type="gramEnd"/>
            <w:r w:rsidRPr="00AA6DED">
              <w:rPr>
                <w:rFonts w:ascii="Times New Roman" w:hAnsi="Times New Roman" w:cs="Times New Roman"/>
                <w:sz w:val="20"/>
              </w:rPr>
              <w:t>08)</w:t>
            </w:r>
          </w:p>
        </w:tc>
      </w:tr>
      <w:tr w:rsidR="005E3E47" w:rsidRPr="00AA6DED" w14:paraId="0705A5FA" w14:textId="77777777" w:rsidTr="00DC7BC3">
        <w:trPr>
          <w:trHeight w:val="242"/>
        </w:trPr>
        <w:tc>
          <w:tcPr>
            <w:tcW w:w="1414" w:type="dxa"/>
          </w:tcPr>
          <w:p w14:paraId="274FA202" w14:textId="77777777" w:rsidR="005E3E47" w:rsidRPr="00AA6DED" w:rsidRDefault="005E3E47" w:rsidP="00DC7BC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3506EEA9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5FE8B41" w14:textId="77777777" w:rsidR="005E3E47" w:rsidRPr="00AA6DED" w:rsidRDefault="005E3E47" w:rsidP="00DC7BC3">
            <w:pPr>
              <w:pStyle w:val="TableParagraph"/>
              <w:spacing w:before="11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Monto</w:t>
            </w:r>
            <w:r w:rsidRPr="00AA6DED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del</w:t>
            </w:r>
            <w:r w:rsidRPr="00AA6DED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patrimonio</w:t>
            </w:r>
            <w:proofErr w:type="spellEnd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efectivo</w:t>
            </w:r>
            <w:proofErr w:type="spellEnd"/>
          </w:p>
        </w:tc>
        <w:tc>
          <w:tcPr>
            <w:tcW w:w="2549" w:type="dxa"/>
          </w:tcPr>
          <w:p w14:paraId="71312FDA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5E3E47" w:rsidRPr="00AA6DED" w14:paraId="393BC54E" w14:textId="77777777" w:rsidTr="00DC7BC3">
        <w:trPr>
          <w:trHeight w:val="242"/>
        </w:trPr>
        <w:tc>
          <w:tcPr>
            <w:tcW w:w="1414" w:type="dxa"/>
          </w:tcPr>
          <w:p w14:paraId="7EBD0AF5" w14:textId="77777777" w:rsidR="005E3E47" w:rsidRPr="00AA6DED" w:rsidRDefault="005E3E47" w:rsidP="00DC7BC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355A607A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733EB61" w14:textId="77777777" w:rsidR="005E3E47" w:rsidRPr="00AA6DED" w:rsidRDefault="005E3E47" w:rsidP="00DC7BC3">
            <w:pPr>
              <w:pStyle w:val="TableParagraph"/>
              <w:spacing w:before="11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Monto</w:t>
            </w:r>
            <w:r w:rsidRPr="00AA6DED">
              <w:rPr>
                <w:rFonts w:ascii="Times New Roman" w:hAnsi="Times New Roman" w:cs="Times New Roman"/>
                <w:spacing w:val="-4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total</w:t>
            </w:r>
            <w:r w:rsidRPr="00AA6DED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AA6DED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créditos</w:t>
            </w:r>
            <w:proofErr w:type="spellEnd"/>
            <w:r w:rsidRPr="00AA6DED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otorgados</w:t>
            </w:r>
            <w:proofErr w:type="spellEnd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 xml:space="preserve"> a</w:t>
            </w:r>
            <w:r w:rsidRPr="00AA6DED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relacionados</w:t>
            </w:r>
            <w:proofErr w:type="spellEnd"/>
          </w:p>
        </w:tc>
        <w:tc>
          <w:tcPr>
            <w:tcW w:w="2549" w:type="dxa"/>
          </w:tcPr>
          <w:p w14:paraId="4DD9D7E2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5E3E47" w:rsidRPr="00AA6DED" w14:paraId="60C1A925" w14:textId="77777777" w:rsidTr="00DC7BC3">
        <w:trPr>
          <w:trHeight w:val="244"/>
        </w:trPr>
        <w:tc>
          <w:tcPr>
            <w:tcW w:w="1414" w:type="dxa"/>
          </w:tcPr>
          <w:p w14:paraId="450D10C3" w14:textId="77777777" w:rsidR="005E3E47" w:rsidRPr="00AA6DED" w:rsidRDefault="005E3E47" w:rsidP="00DC7BC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2148D0FF" w14:textId="77777777" w:rsidR="005E3E47" w:rsidRPr="00AA6DED" w:rsidRDefault="005E3E47" w:rsidP="00DC7BC3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1869D68" w14:textId="77777777" w:rsidR="005E3E47" w:rsidRPr="00AA6DED" w:rsidRDefault="005E3E47" w:rsidP="00DC7BC3">
            <w:pPr>
              <w:pStyle w:val="TableParagraph"/>
              <w:spacing w:before="14" w:line="211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Relación</w:t>
            </w:r>
            <w:proofErr w:type="spellEnd"/>
            <w:r w:rsidRPr="00AA6DED">
              <w:rPr>
                <w:rFonts w:ascii="Times New Roman" w:hAnsi="Times New Roman" w:cs="Times New Roman"/>
                <w:spacing w:val="-5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créditos</w:t>
            </w:r>
            <w:proofErr w:type="spellEnd"/>
            <w:r w:rsidRPr="00AA6DED">
              <w:rPr>
                <w:rFonts w:ascii="Times New Roman" w:hAnsi="Times New Roman" w:cs="Times New Roman"/>
                <w:spacing w:val="-6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a</w:t>
            </w:r>
            <w:r w:rsidRPr="00AA6DED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relacionados</w:t>
            </w:r>
            <w:proofErr w:type="spellEnd"/>
            <w:r w:rsidRPr="00AA6DED">
              <w:rPr>
                <w:rFonts w:ascii="Times New Roman" w:hAnsi="Times New Roman" w:cs="Times New Roman"/>
                <w:spacing w:val="-5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sobre</w:t>
            </w:r>
            <w:proofErr w:type="spellEnd"/>
            <w:r w:rsidRPr="00AA6DED">
              <w:rPr>
                <w:rFonts w:ascii="Times New Roman" w:hAnsi="Times New Roman" w:cs="Times New Roman"/>
                <w:spacing w:val="-4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patrimonio</w:t>
            </w:r>
            <w:proofErr w:type="spellEnd"/>
            <w:r w:rsidRPr="00AA6DED">
              <w:rPr>
                <w:rFonts w:ascii="Times New Roman" w:hAnsi="Times New Roman" w:cs="Times New Roman"/>
                <w:spacing w:val="-4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efectivo</w:t>
            </w:r>
            <w:proofErr w:type="spellEnd"/>
          </w:p>
        </w:tc>
        <w:tc>
          <w:tcPr>
            <w:tcW w:w="2549" w:type="dxa"/>
          </w:tcPr>
          <w:p w14:paraId="24515F4C" w14:textId="77777777" w:rsidR="005E3E47" w:rsidRPr="00AA6DED" w:rsidRDefault="005E3E47" w:rsidP="00DC7BC3">
            <w:pPr>
              <w:pStyle w:val="TableParagraph"/>
              <w:spacing w:before="14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9(03)V9(02)</w:t>
            </w:r>
          </w:p>
        </w:tc>
      </w:tr>
      <w:tr w:rsidR="005E3E47" w:rsidRPr="00AA6DED" w14:paraId="03CD6307" w14:textId="77777777" w:rsidTr="00DC7BC3">
        <w:trPr>
          <w:trHeight w:val="268"/>
        </w:trPr>
        <w:tc>
          <w:tcPr>
            <w:tcW w:w="1414" w:type="dxa"/>
          </w:tcPr>
          <w:p w14:paraId="0082E12D" w14:textId="77777777" w:rsidR="005E3E47" w:rsidRPr="00AA6DED" w:rsidRDefault="005E3E47" w:rsidP="00DC7BC3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3805265B" w14:textId="77777777" w:rsidR="005E3E47" w:rsidRPr="00AA6DED" w:rsidRDefault="005E3E47" w:rsidP="00DC7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89D54F1" w14:textId="77777777" w:rsidR="005E3E47" w:rsidRPr="00AA6DED" w:rsidRDefault="005E3E47" w:rsidP="00DC7BC3">
            <w:pPr>
              <w:pStyle w:val="TableParagraph"/>
              <w:spacing w:before="26"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549" w:type="dxa"/>
          </w:tcPr>
          <w:p w14:paraId="06D0655D" w14:textId="77777777" w:rsidR="005E3E47" w:rsidRPr="00AA6DED" w:rsidRDefault="005E3E47" w:rsidP="00DC7BC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proofErr w:type="gramStart"/>
            <w:r w:rsidRPr="00AA6DED">
              <w:rPr>
                <w:rFonts w:ascii="Times New Roman" w:hAnsi="Times New Roman" w:cs="Times New Roman"/>
              </w:rPr>
              <w:t>X(</w:t>
            </w:r>
            <w:proofErr w:type="gramEnd"/>
            <w:r w:rsidRPr="00AA6DED">
              <w:rPr>
                <w:rFonts w:ascii="Times New Roman" w:hAnsi="Times New Roman" w:cs="Times New Roman"/>
              </w:rPr>
              <w:t>107</w:t>
            </w:r>
          </w:p>
        </w:tc>
      </w:tr>
    </w:tbl>
    <w:p w14:paraId="795CA688" w14:textId="77777777" w:rsidR="005E3E47" w:rsidRPr="00AA6DED" w:rsidRDefault="005E3E47" w:rsidP="005E3E47">
      <w:pPr>
        <w:pStyle w:val="Textoindependiente"/>
        <w:spacing w:before="1"/>
        <w:ind w:left="212"/>
        <w:rPr>
          <w:rFonts w:ascii="Times New Roman" w:hAnsi="Times New Roman" w:cs="Times New Roman"/>
        </w:rPr>
      </w:pPr>
      <w:r w:rsidRPr="00AA6DED">
        <w:rPr>
          <w:rFonts w:ascii="Times New Roman" w:hAnsi="Times New Roman" w:cs="Times New Roman"/>
        </w:rPr>
        <w:t>Longitud</w:t>
      </w:r>
      <w:r w:rsidRPr="00AA6DED">
        <w:rPr>
          <w:rFonts w:ascii="Times New Roman" w:hAnsi="Times New Roman" w:cs="Times New Roman"/>
          <w:spacing w:val="-3"/>
        </w:rPr>
        <w:t xml:space="preserve"> </w:t>
      </w:r>
      <w:r w:rsidRPr="00AA6DED">
        <w:rPr>
          <w:rFonts w:ascii="Times New Roman" w:hAnsi="Times New Roman" w:cs="Times New Roman"/>
        </w:rPr>
        <w:t>Total</w:t>
      </w:r>
      <w:r w:rsidRPr="00AA6DED">
        <w:rPr>
          <w:rFonts w:ascii="Times New Roman" w:hAnsi="Times New Roman" w:cs="Times New Roman"/>
          <w:spacing w:val="-2"/>
        </w:rPr>
        <w:t xml:space="preserve"> </w:t>
      </w:r>
      <w:r w:rsidRPr="00AA6DED">
        <w:rPr>
          <w:rFonts w:ascii="Times New Roman" w:hAnsi="Times New Roman" w:cs="Times New Roman"/>
        </w:rPr>
        <w:t>del</w:t>
      </w:r>
      <w:r w:rsidRPr="00AA6DED">
        <w:rPr>
          <w:rFonts w:ascii="Times New Roman" w:hAnsi="Times New Roman" w:cs="Times New Roman"/>
          <w:spacing w:val="-1"/>
        </w:rPr>
        <w:t xml:space="preserve"> </w:t>
      </w:r>
      <w:r w:rsidRPr="00AA6DED">
        <w:rPr>
          <w:rFonts w:ascii="Times New Roman" w:hAnsi="Times New Roman" w:cs="Times New Roman"/>
        </w:rPr>
        <w:t>registro:</w:t>
      </w:r>
      <w:r w:rsidRPr="00AA6DED">
        <w:rPr>
          <w:rFonts w:ascii="Times New Roman" w:hAnsi="Times New Roman" w:cs="Times New Roman"/>
          <w:spacing w:val="-3"/>
        </w:rPr>
        <w:t xml:space="preserve"> </w:t>
      </w:r>
      <w:r w:rsidRPr="00AA6DED">
        <w:rPr>
          <w:rFonts w:ascii="Times New Roman" w:hAnsi="Times New Roman" w:cs="Times New Roman"/>
        </w:rPr>
        <w:t>150</w:t>
      </w:r>
      <w:r w:rsidRPr="00AA6DED">
        <w:rPr>
          <w:rFonts w:ascii="Times New Roman" w:hAnsi="Times New Roman" w:cs="Times New Roman"/>
          <w:spacing w:val="-1"/>
        </w:rPr>
        <w:t xml:space="preserve"> </w:t>
      </w:r>
      <w:r w:rsidRPr="00AA6DED">
        <w:rPr>
          <w:rFonts w:ascii="Times New Roman" w:hAnsi="Times New Roman" w:cs="Times New Roman"/>
        </w:rPr>
        <w:t>Bytes</w:t>
      </w:r>
    </w:p>
    <w:p w14:paraId="726DA8F0" w14:textId="77777777" w:rsidR="005E3E47" w:rsidRPr="00AA6DED" w:rsidRDefault="005E3E47" w:rsidP="005E3E47">
      <w:pPr>
        <w:pStyle w:val="Textoindependiente"/>
        <w:rPr>
          <w:rFonts w:ascii="Times New Roman" w:hAnsi="Times New Roman" w:cs="Times New Roman"/>
        </w:rPr>
      </w:pPr>
    </w:p>
    <w:p w14:paraId="73F6F100" w14:textId="77777777" w:rsidR="005E3E47" w:rsidRPr="00AA6DED" w:rsidRDefault="005E3E47" w:rsidP="005E3E47">
      <w:pPr>
        <w:pStyle w:val="Textoindependiente"/>
        <w:spacing w:before="10"/>
        <w:rPr>
          <w:rFonts w:ascii="Times New Roman" w:hAnsi="Times New Roman" w:cs="Times New Roman"/>
          <w:sz w:val="19"/>
        </w:rPr>
      </w:pPr>
    </w:p>
    <w:p w14:paraId="638889E7" w14:textId="77777777" w:rsidR="005E3E47" w:rsidRPr="00AA6DED" w:rsidRDefault="005E3E47" w:rsidP="005E3E47">
      <w:pPr>
        <w:pStyle w:val="Textoindependiente"/>
        <w:spacing w:before="10"/>
        <w:rPr>
          <w:rFonts w:ascii="Times New Roman" w:hAnsi="Times New Roman" w:cs="Times New Roman"/>
          <w:sz w:val="19"/>
        </w:rPr>
      </w:pPr>
    </w:p>
    <w:p w14:paraId="081F5B55" w14:textId="77777777" w:rsidR="005E3E47" w:rsidRPr="00AA6DED" w:rsidRDefault="005E3E47" w:rsidP="005E3E47">
      <w:pPr>
        <w:pStyle w:val="Prrafodelista"/>
        <w:tabs>
          <w:tab w:val="left" w:pos="1349"/>
        </w:tabs>
        <w:spacing w:after="60"/>
        <w:ind w:firstLine="0"/>
        <w:rPr>
          <w:rFonts w:ascii="Times New Roman" w:hAnsi="Times New Roman" w:cs="Times New Roman"/>
          <w:i/>
          <w:sz w:val="20"/>
        </w:rPr>
      </w:pP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Registros</w:t>
      </w:r>
      <w:r w:rsidRPr="00AA6DED">
        <w:rPr>
          <w:rFonts w:ascii="Times New Roman" w:hAnsi="Times New Roman" w:cs="Times New Roman"/>
          <w:i/>
          <w:spacing w:val="-2"/>
          <w:sz w:val="20"/>
          <w:shd w:val="clear" w:color="auto" w:fill="F9F8F8"/>
        </w:rPr>
        <w:t xml:space="preserve"> </w:t>
      </w: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para</w:t>
      </w:r>
      <w:r w:rsidRPr="00AA6DED">
        <w:rPr>
          <w:rFonts w:ascii="Times New Roman" w:hAnsi="Times New Roman" w:cs="Times New Roman"/>
          <w:i/>
          <w:spacing w:val="1"/>
          <w:sz w:val="20"/>
          <w:shd w:val="clear" w:color="auto" w:fill="F9F8F8"/>
        </w:rPr>
        <w:t xml:space="preserve"> </w:t>
      </w: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informar</w:t>
      </w:r>
      <w:r w:rsidRPr="00AA6DED">
        <w:rPr>
          <w:rFonts w:ascii="Times New Roman" w:hAnsi="Times New Roman" w:cs="Times New Roman"/>
          <w:i/>
          <w:spacing w:val="-1"/>
          <w:sz w:val="20"/>
          <w:shd w:val="clear" w:color="auto" w:fill="F9F8F8"/>
        </w:rPr>
        <w:t xml:space="preserve"> </w:t>
      </w: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las</w:t>
      </w:r>
      <w:r w:rsidRPr="00AA6DED">
        <w:rPr>
          <w:rFonts w:ascii="Times New Roman" w:hAnsi="Times New Roman" w:cs="Times New Roman"/>
          <w:i/>
          <w:spacing w:val="-1"/>
          <w:sz w:val="20"/>
          <w:shd w:val="clear" w:color="auto" w:fill="F9F8F8"/>
        </w:rPr>
        <w:t xml:space="preserve"> </w:t>
      </w: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operaciones</w:t>
      </w:r>
      <w:r w:rsidRPr="00AA6DED">
        <w:rPr>
          <w:rFonts w:ascii="Times New Roman" w:hAnsi="Times New Roman" w:cs="Times New Roman"/>
          <w:i/>
          <w:spacing w:val="-1"/>
          <w:sz w:val="20"/>
          <w:shd w:val="clear" w:color="auto" w:fill="F9F8F8"/>
        </w:rPr>
        <w:t xml:space="preserve"> </w:t>
      </w: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con</w:t>
      </w:r>
      <w:r w:rsidRPr="00AA6DED">
        <w:rPr>
          <w:rFonts w:ascii="Times New Roman" w:hAnsi="Times New Roman" w:cs="Times New Roman"/>
          <w:i/>
          <w:spacing w:val="-1"/>
          <w:sz w:val="20"/>
          <w:shd w:val="clear" w:color="auto" w:fill="F9F8F8"/>
        </w:rPr>
        <w:t xml:space="preserve"> </w:t>
      </w: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personas</w:t>
      </w:r>
      <w:r w:rsidRPr="00AA6DED">
        <w:rPr>
          <w:rFonts w:ascii="Times New Roman" w:hAnsi="Times New Roman" w:cs="Times New Roman"/>
          <w:i/>
          <w:spacing w:val="-1"/>
          <w:sz w:val="20"/>
          <w:shd w:val="clear" w:color="auto" w:fill="F9F8F8"/>
        </w:rPr>
        <w:t xml:space="preserve"> </w:t>
      </w: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relacionadas</w:t>
      </w:r>
      <w:r w:rsidRPr="00AA6DED">
        <w:rPr>
          <w:rFonts w:ascii="Times New Roman" w:hAnsi="Times New Roman" w:cs="Times New Roman"/>
          <w:i/>
          <w:sz w:val="20"/>
        </w:rPr>
        <w:t>.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5E3E47" w:rsidRPr="00AA6DED" w14:paraId="43BC4E6F" w14:textId="77777777" w:rsidTr="00DC7BC3">
        <w:trPr>
          <w:trHeight w:val="241"/>
        </w:trPr>
        <w:tc>
          <w:tcPr>
            <w:tcW w:w="1414" w:type="dxa"/>
          </w:tcPr>
          <w:p w14:paraId="35FF7B62" w14:textId="77777777" w:rsidR="005E3E47" w:rsidRPr="00AA6DED" w:rsidRDefault="005E3E47" w:rsidP="00DC7BC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252D3E96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3C6CE1E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Tipo</w:t>
            </w:r>
            <w:r w:rsidRPr="00AA6DE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de</w:t>
            </w:r>
            <w:r w:rsidRPr="00AA6DE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0CDE35A2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5E3E47" w:rsidRPr="00AA6DED" w14:paraId="132536EA" w14:textId="77777777" w:rsidTr="00DC7BC3">
        <w:trPr>
          <w:trHeight w:val="242"/>
        </w:trPr>
        <w:tc>
          <w:tcPr>
            <w:tcW w:w="1414" w:type="dxa"/>
          </w:tcPr>
          <w:p w14:paraId="2A19D636" w14:textId="77777777" w:rsidR="005E3E47" w:rsidRPr="00AA6DED" w:rsidRDefault="005E3E47" w:rsidP="00DC7BC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3C3B9FF2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673E7F2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sz w:val="20"/>
              </w:rPr>
              <w:t>Fecha</w:t>
            </w:r>
            <w:proofErr w:type="spellEnd"/>
          </w:p>
        </w:tc>
        <w:tc>
          <w:tcPr>
            <w:tcW w:w="2549" w:type="dxa"/>
          </w:tcPr>
          <w:p w14:paraId="3796115F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AA6DED">
              <w:rPr>
                <w:rFonts w:ascii="Times New Roman" w:hAnsi="Times New Roman" w:cs="Times New Roman"/>
                <w:sz w:val="20"/>
              </w:rPr>
              <w:t>F(</w:t>
            </w:r>
            <w:proofErr w:type="gramEnd"/>
            <w:r w:rsidRPr="00AA6DED">
              <w:rPr>
                <w:rFonts w:ascii="Times New Roman" w:hAnsi="Times New Roman" w:cs="Times New Roman"/>
                <w:sz w:val="20"/>
              </w:rPr>
              <w:t>08)</w:t>
            </w:r>
          </w:p>
        </w:tc>
      </w:tr>
      <w:tr w:rsidR="005E3E47" w:rsidRPr="00AA6DED" w14:paraId="232E04DC" w14:textId="77777777" w:rsidTr="00DC7BC3">
        <w:trPr>
          <w:trHeight w:val="244"/>
        </w:trPr>
        <w:tc>
          <w:tcPr>
            <w:tcW w:w="1414" w:type="dxa"/>
          </w:tcPr>
          <w:p w14:paraId="15B87AD7" w14:textId="77777777" w:rsidR="005E3E47" w:rsidRPr="00AA6DED" w:rsidRDefault="005E3E47" w:rsidP="00DC7BC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614D36B0" w14:textId="77777777" w:rsidR="005E3E47" w:rsidRPr="00AA6DED" w:rsidRDefault="005E3E47" w:rsidP="00DC7BC3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A37DAB2" w14:textId="77777777" w:rsidR="005E3E47" w:rsidRPr="00AA6DED" w:rsidRDefault="005E3E47" w:rsidP="00DC7BC3">
            <w:pPr>
              <w:pStyle w:val="TableParagraph"/>
              <w:spacing w:before="2" w:line="222" w:lineRule="exact"/>
              <w:ind w:left="177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RUT</w:t>
            </w:r>
            <w:r w:rsidRPr="00AA6DE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 xml:space="preserve">del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</w:rPr>
              <w:t>deudor</w:t>
            </w:r>
            <w:proofErr w:type="spellEnd"/>
          </w:p>
        </w:tc>
        <w:tc>
          <w:tcPr>
            <w:tcW w:w="2549" w:type="dxa"/>
          </w:tcPr>
          <w:p w14:paraId="7BCDD9EB" w14:textId="77777777" w:rsidR="005E3E47" w:rsidRPr="00AA6DED" w:rsidRDefault="005E3E47" w:rsidP="00DC7BC3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R(</w:t>
            </w:r>
            <w:proofErr w:type="gramStart"/>
            <w:r w:rsidRPr="00AA6DED">
              <w:rPr>
                <w:rFonts w:ascii="Times New Roman" w:hAnsi="Times New Roman" w:cs="Times New Roman"/>
                <w:sz w:val="20"/>
              </w:rPr>
              <w:t>09)VX</w:t>
            </w:r>
            <w:proofErr w:type="gramEnd"/>
            <w:r w:rsidRPr="00AA6DED">
              <w:rPr>
                <w:rFonts w:ascii="Times New Roman" w:hAnsi="Times New Roman" w:cs="Times New Roman"/>
                <w:sz w:val="20"/>
              </w:rPr>
              <w:t>(01)</w:t>
            </w:r>
          </w:p>
        </w:tc>
      </w:tr>
      <w:tr w:rsidR="005E3E47" w:rsidRPr="00AA6DED" w14:paraId="7DFEA1BA" w14:textId="77777777" w:rsidTr="00DC7BC3">
        <w:trPr>
          <w:trHeight w:val="242"/>
        </w:trPr>
        <w:tc>
          <w:tcPr>
            <w:tcW w:w="1414" w:type="dxa"/>
          </w:tcPr>
          <w:p w14:paraId="377D2265" w14:textId="77777777" w:rsidR="005E3E47" w:rsidRPr="00AA6DED" w:rsidRDefault="005E3E47" w:rsidP="00DC7BC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569D588D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D5B0D95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sz w:val="20"/>
              </w:rPr>
              <w:t>Número</w:t>
            </w:r>
            <w:proofErr w:type="spellEnd"/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</w:rPr>
              <w:t>interno</w:t>
            </w:r>
            <w:proofErr w:type="spellEnd"/>
            <w:r w:rsidRPr="00AA6DE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de</w:t>
            </w:r>
            <w:r w:rsidRPr="00AA6DE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AA6DE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de</w:t>
            </w:r>
            <w:r w:rsidRPr="00AA6DE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la</w:t>
            </w:r>
            <w:r w:rsidRPr="00AA6DE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592510B4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AA6DED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AA6DED">
              <w:rPr>
                <w:rFonts w:ascii="Times New Roman" w:hAnsi="Times New Roman" w:cs="Times New Roman"/>
                <w:sz w:val="20"/>
              </w:rPr>
              <w:t>30)</w:t>
            </w:r>
          </w:p>
        </w:tc>
      </w:tr>
      <w:tr w:rsidR="005E3E47" w:rsidRPr="00AA6DED" w14:paraId="4DADCCE7" w14:textId="77777777" w:rsidTr="00DC7BC3">
        <w:trPr>
          <w:trHeight w:val="245"/>
        </w:trPr>
        <w:tc>
          <w:tcPr>
            <w:tcW w:w="1414" w:type="dxa"/>
          </w:tcPr>
          <w:p w14:paraId="2C8F62B2" w14:textId="77777777" w:rsidR="005E3E47" w:rsidRPr="00AA6DED" w:rsidRDefault="005E3E47" w:rsidP="00DC7BC3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13C9FF8A" w14:textId="77777777" w:rsidR="005E3E47" w:rsidRPr="00AA6DED" w:rsidRDefault="005E3E47" w:rsidP="00DC7BC3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75CFF70" w14:textId="77777777" w:rsidR="005E3E47" w:rsidRPr="00AA6DED" w:rsidRDefault="005E3E47" w:rsidP="00DC7BC3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Tipo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de</w:t>
            </w:r>
            <w:r w:rsidRPr="00AA6DE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</w:rPr>
              <w:t>acreedor</w:t>
            </w:r>
            <w:proofErr w:type="spellEnd"/>
            <w:r w:rsidRPr="00AA6DE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</w:rPr>
              <w:t>directo</w:t>
            </w:r>
            <w:proofErr w:type="spellEnd"/>
          </w:p>
        </w:tc>
        <w:tc>
          <w:tcPr>
            <w:tcW w:w="2549" w:type="dxa"/>
          </w:tcPr>
          <w:p w14:paraId="55C04F44" w14:textId="77777777" w:rsidR="005E3E47" w:rsidRPr="00AA6DED" w:rsidRDefault="005E3E47" w:rsidP="00DC7BC3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5E3E47" w:rsidRPr="00AA6DED" w14:paraId="77C41681" w14:textId="77777777" w:rsidTr="00DC7BC3">
        <w:trPr>
          <w:trHeight w:val="242"/>
        </w:trPr>
        <w:tc>
          <w:tcPr>
            <w:tcW w:w="1414" w:type="dxa"/>
          </w:tcPr>
          <w:p w14:paraId="1F9A94A9" w14:textId="77777777" w:rsidR="005E3E47" w:rsidRPr="00AA6DED" w:rsidRDefault="005E3E47" w:rsidP="00DC7BC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0845C99A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853C0E1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sz w:val="20"/>
              </w:rPr>
              <w:t>Fecha</w:t>
            </w:r>
            <w:proofErr w:type="spellEnd"/>
            <w:r w:rsidRPr="00AA6DE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de</w:t>
            </w:r>
            <w:r w:rsidRPr="00AA6DE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401B70D3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AA6DED">
              <w:rPr>
                <w:rFonts w:ascii="Times New Roman" w:hAnsi="Times New Roman" w:cs="Times New Roman"/>
                <w:sz w:val="20"/>
              </w:rPr>
              <w:t>F(</w:t>
            </w:r>
            <w:proofErr w:type="gramEnd"/>
            <w:r w:rsidRPr="00AA6DED">
              <w:rPr>
                <w:rFonts w:ascii="Times New Roman" w:hAnsi="Times New Roman" w:cs="Times New Roman"/>
                <w:sz w:val="20"/>
              </w:rPr>
              <w:t>08)</w:t>
            </w:r>
          </w:p>
        </w:tc>
      </w:tr>
      <w:tr w:rsidR="005E3E47" w:rsidRPr="00AA6DED" w14:paraId="7615A040" w14:textId="77777777" w:rsidTr="00DC7BC3">
        <w:trPr>
          <w:trHeight w:val="244"/>
        </w:trPr>
        <w:tc>
          <w:tcPr>
            <w:tcW w:w="1414" w:type="dxa"/>
          </w:tcPr>
          <w:p w14:paraId="38A05A7C" w14:textId="77777777" w:rsidR="005E3E47" w:rsidRPr="00AA6DED" w:rsidRDefault="005E3E47" w:rsidP="00DC7BC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425" w:type="dxa"/>
          </w:tcPr>
          <w:p w14:paraId="7ABC1831" w14:textId="77777777" w:rsidR="005E3E47" w:rsidRPr="00AA6DED" w:rsidRDefault="005E3E47" w:rsidP="00DC7BC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CF90524" w14:textId="77777777" w:rsidR="005E3E47" w:rsidRPr="00AA6DED" w:rsidRDefault="005E3E47" w:rsidP="00DC7BC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sz w:val="20"/>
              </w:rPr>
              <w:t>Fecha</w:t>
            </w:r>
            <w:proofErr w:type="spellEnd"/>
            <w:r w:rsidRPr="00AA6DE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de</w:t>
            </w:r>
            <w:r w:rsidRPr="00AA6DE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</w:rPr>
              <w:t>vencimiento</w:t>
            </w:r>
            <w:proofErr w:type="spellEnd"/>
          </w:p>
        </w:tc>
        <w:tc>
          <w:tcPr>
            <w:tcW w:w="2549" w:type="dxa"/>
          </w:tcPr>
          <w:p w14:paraId="1846FAF1" w14:textId="77777777" w:rsidR="005E3E47" w:rsidRPr="00AA6DED" w:rsidRDefault="005E3E47" w:rsidP="00DC7BC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AA6DED">
              <w:rPr>
                <w:rFonts w:ascii="Times New Roman" w:hAnsi="Times New Roman" w:cs="Times New Roman"/>
                <w:sz w:val="20"/>
              </w:rPr>
              <w:t>F(</w:t>
            </w:r>
            <w:proofErr w:type="gramEnd"/>
            <w:r w:rsidRPr="00AA6DED">
              <w:rPr>
                <w:rFonts w:ascii="Times New Roman" w:hAnsi="Times New Roman" w:cs="Times New Roman"/>
                <w:sz w:val="20"/>
              </w:rPr>
              <w:t>08)</w:t>
            </w:r>
          </w:p>
        </w:tc>
      </w:tr>
      <w:tr w:rsidR="005E3E47" w:rsidRPr="00AA6DED" w14:paraId="3563AB27" w14:textId="77777777" w:rsidTr="00DC7BC3">
        <w:trPr>
          <w:trHeight w:val="241"/>
        </w:trPr>
        <w:tc>
          <w:tcPr>
            <w:tcW w:w="1414" w:type="dxa"/>
          </w:tcPr>
          <w:p w14:paraId="36B1BA00" w14:textId="77777777" w:rsidR="005E3E47" w:rsidRPr="00AA6DED" w:rsidRDefault="005E3E47" w:rsidP="00DC7BC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425" w:type="dxa"/>
          </w:tcPr>
          <w:p w14:paraId="5B396A7D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4B72B1B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Tipo</w:t>
            </w:r>
            <w:r w:rsidRPr="00AA6DE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de</w:t>
            </w:r>
            <w:r w:rsidRPr="00AA6DE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</w:rPr>
              <w:t>crédito</w:t>
            </w:r>
            <w:proofErr w:type="spellEnd"/>
          </w:p>
        </w:tc>
        <w:tc>
          <w:tcPr>
            <w:tcW w:w="2549" w:type="dxa"/>
          </w:tcPr>
          <w:p w14:paraId="41FD81A7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5E3E47" w:rsidRPr="00AA6DED" w14:paraId="105BD66E" w14:textId="77777777" w:rsidTr="00DC7BC3">
        <w:trPr>
          <w:trHeight w:val="244"/>
        </w:trPr>
        <w:tc>
          <w:tcPr>
            <w:tcW w:w="1414" w:type="dxa"/>
          </w:tcPr>
          <w:p w14:paraId="4BA9B595" w14:textId="77777777" w:rsidR="005E3E47" w:rsidRPr="00AA6DED" w:rsidRDefault="005E3E47" w:rsidP="00DC7BC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425" w:type="dxa"/>
          </w:tcPr>
          <w:p w14:paraId="48A7FABB" w14:textId="77777777" w:rsidR="005E3E47" w:rsidRPr="00AA6DED" w:rsidRDefault="005E3E47" w:rsidP="00DC7BC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F4ABD75" w14:textId="77777777" w:rsidR="005E3E47" w:rsidRPr="00AA6DED" w:rsidRDefault="005E3E47" w:rsidP="00DC7BC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sz w:val="20"/>
              </w:rPr>
              <w:t>Moneda</w:t>
            </w:r>
            <w:proofErr w:type="spellEnd"/>
          </w:p>
        </w:tc>
        <w:tc>
          <w:tcPr>
            <w:tcW w:w="2549" w:type="dxa"/>
          </w:tcPr>
          <w:p w14:paraId="2153366E" w14:textId="77777777" w:rsidR="005E3E47" w:rsidRPr="00AA6DED" w:rsidRDefault="005E3E47" w:rsidP="00DC7BC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9(03)</w:t>
            </w:r>
          </w:p>
        </w:tc>
      </w:tr>
      <w:tr w:rsidR="005E3E47" w:rsidRPr="00AA6DED" w14:paraId="6F46C28A" w14:textId="77777777" w:rsidTr="00DC7BC3">
        <w:trPr>
          <w:trHeight w:val="242"/>
        </w:trPr>
        <w:tc>
          <w:tcPr>
            <w:tcW w:w="1414" w:type="dxa"/>
          </w:tcPr>
          <w:p w14:paraId="2E3E03D7" w14:textId="77777777" w:rsidR="005E3E47" w:rsidRPr="00AA6DED" w:rsidRDefault="005E3E47" w:rsidP="00DC7BC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</w:tcPr>
          <w:p w14:paraId="1C262CB2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F8D571E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Tipo</w:t>
            </w:r>
            <w:r w:rsidRPr="00AA6DE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de</w:t>
            </w:r>
            <w:r w:rsidRPr="00AA6DE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</w:rPr>
              <w:t>cambio</w:t>
            </w:r>
            <w:proofErr w:type="spellEnd"/>
          </w:p>
        </w:tc>
        <w:tc>
          <w:tcPr>
            <w:tcW w:w="2549" w:type="dxa"/>
          </w:tcPr>
          <w:p w14:paraId="6C540B6A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9(04)V9(02)</w:t>
            </w:r>
          </w:p>
        </w:tc>
      </w:tr>
      <w:tr w:rsidR="005E3E47" w:rsidRPr="00AA6DED" w14:paraId="733100FD" w14:textId="77777777" w:rsidTr="00DC7BC3">
        <w:trPr>
          <w:trHeight w:val="242"/>
        </w:trPr>
        <w:tc>
          <w:tcPr>
            <w:tcW w:w="1414" w:type="dxa"/>
          </w:tcPr>
          <w:p w14:paraId="08A20AAB" w14:textId="77777777" w:rsidR="005E3E47" w:rsidRPr="00AA6DED" w:rsidRDefault="005E3E47" w:rsidP="00DC7BC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425" w:type="dxa"/>
          </w:tcPr>
          <w:p w14:paraId="4B7FF034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62EC992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Monto</w:t>
            </w:r>
            <w:r w:rsidRPr="00AA6DE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de</w:t>
            </w:r>
            <w:r w:rsidRPr="00AA6DE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la</w:t>
            </w:r>
            <w:r w:rsidRPr="00AA6DE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4BF78EE0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5E3E47" w:rsidRPr="00AA6DED" w14:paraId="731A0067" w14:textId="77777777" w:rsidTr="00DC7BC3">
        <w:trPr>
          <w:trHeight w:val="244"/>
        </w:trPr>
        <w:tc>
          <w:tcPr>
            <w:tcW w:w="1414" w:type="dxa"/>
          </w:tcPr>
          <w:p w14:paraId="39FFCD0A" w14:textId="77777777" w:rsidR="005E3E47" w:rsidRPr="00AA6DED" w:rsidRDefault="005E3E47" w:rsidP="00DC7BC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425" w:type="dxa"/>
          </w:tcPr>
          <w:p w14:paraId="2569DE76" w14:textId="77777777" w:rsidR="005E3E47" w:rsidRPr="00AA6DED" w:rsidRDefault="005E3E47" w:rsidP="00DC7BC3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98828EF" w14:textId="77777777" w:rsidR="005E3E47" w:rsidRPr="00AA6DED" w:rsidRDefault="005E3E47" w:rsidP="00DC7BC3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Monto</w:t>
            </w:r>
            <w:r w:rsidRPr="00AA6DE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</w:rPr>
              <w:t>garantizado</w:t>
            </w:r>
            <w:proofErr w:type="spellEnd"/>
            <w:r w:rsidRPr="00AA6DE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de</w:t>
            </w:r>
            <w:r w:rsidRPr="00AA6DE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 xml:space="preserve">la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27975163" w14:textId="77777777" w:rsidR="005E3E47" w:rsidRPr="00AA6DED" w:rsidRDefault="005E3E47" w:rsidP="00DC7BC3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5E3E47" w:rsidRPr="00AA6DED" w14:paraId="4F9B2A61" w14:textId="77777777" w:rsidTr="00DC7BC3">
        <w:trPr>
          <w:trHeight w:val="241"/>
        </w:trPr>
        <w:tc>
          <w:tcPr>
            <w:tcW w:w="1414" w:type="dxa"/>
          </w:tcPr>
          <w:p w14:paraId="478E6D86" w14:textId="77777777" w:rsidR="005E3E47" w:rsidRPr="00AA6DED" w:rsidRDefault="005E3E47" w:rsidP="00DC7BC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425" w:type="dxa"/>
          </w:tcPr>
          <w:p w14:paraId="3E0C7C21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002DEA6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sz w:val="20"/>
              </w:rPr>
              <w:t>Intereses</w:t>
            </w:r>
            <w:proofErr w:type="spellEnd"/>
            <w:r w:rsidRPr="00AA6DED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del</w:t>
            </w:r>
            <w:r w:rsidRPr="00AA6DE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549" w:type="dxa"/>
          </w:tcPr>
          <w:p w14:paraId="092445EC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5E3E47" w:rsidRPr="00AA6DED" w14:paraId="1EAE8E47" w14:textId="77777777" w:rsidTr="00DC7BC3">
        <w:trPr>
          <w:trHeight w:val="244"/>
        </w:trPr>
        <w:tc>
          <w:tcPr>
            <w:tcW w:w="1414" w:type="dxa"/>
          </w:tcPr>
          <w:p w14:paraId="0EB5A308" w14:textId="77777777" w:rsidR="005E3E47" w:rsidRPr="00AA6DED" w:rsidRDefault="005E3E47" w:rsidP="00DC7BC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425" w:type="dxa"/>
          </w:tcPr>
          <w:p w14:paraId="693C1177" w14:textId="77777777" w:rsidR="005E3E47" w:rsidRPr="00AA6DED" w:rsidRDefault="005E3E47" w:rsidP="00DC7BC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076FED6" w14:textId="77777777" w:rsidR="005E3E47" w:rsidRPr="00AA6DED" w:rsidRDefault="005E3E47" w:rsidP="00DC7BC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sz w:val="20"/>
              </w:rPr>
              <w:t>Reajustes</w:t>
            </w:r>
            <w:proofErr w:type="spellEnd"/>
            <w:r w:rsidRPr="00AA6DE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del</w:t>
            </w:r>
            <w:r w:rsidRPr="00AA6DE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549" w:type="dxa"/>
          </w:tcPr>
          <w:p w14:paraId="301B3434" w14:textId="77777777" w:rsidR="005E3E47" w:rsidRPr="00AA6DED" w:rsidRDefault="005E3E47" w:rsidP="00DC7BC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s9(14)</w:t>
            </w:r>
          </w:p>
        </w:tc>
      </w:tr>
      <w:tr w:rsidR="005E3E47" w:rsidRPr="00AA6DED" w14:paraId="49033534" w14:textId="77777777" w:rsidTr="00DC7BC3">
        <w:trPr>
          <w:trHeight w:val="241"/>
        </w:trPr>
        <w:tc>
          <w:tcPr>
            <w:tcW w:w="1414" w:type="dxa"/>
          </w:tcPr>
          <w:p w14:paraId="2994F609" w14:textId="77777777" w:rsidR="005E3E47" w:rsidRPr="00AA6DED" w:rsidRDefault="005E3E47" w:rsidP="00DC7BC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425" w:type="dxa"/>
          </w:tcPr>
          <w:p w14:paraId="52AF929B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4982E42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sz w:val="20"/>
              </w:rPr>
              <w:t>Castigos</w:t>
            </w:r>
            <w:proofErr w:type="spellEnd"/>
            <w:r w:rsidRPr="00AA6DE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del</w:t>
            </w:r>
            <w:r w:rsidRPr="00AA6DE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549" w:type="dxa"/>
          </w:tcPr>
          <w:p w14:paraId="4D336DAC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</w:tbl>
    <w:p w14:paraId="1B1CDDF1" w14:textId="77777777" w:rsidR="005E3E47" w:rsidRPr="00AA6DED" w:rsidRDefault="005E3E47" w:rsidP="005E3E47">
      <w:pPr>
        <w:pStyle w:val="Textoindependiente"/>
        <w:ind w:left="212"/>
        <w:rPr>
          <w:rFonts w:ascii="Times New Roman" w:hAnsi="Times New Roman" w:cs="Times New Roman"/>
        </w:rPr>
      </w:pPr>
      <w:r w:rsidRPr="00AA6DED">
        <w:rPr>
          <w:rFonts w:ascii="Times New Roman" w:hAnsi="Times New Roman" w:cs="Times New Roman"/>
        </w:rPr>
        <w:lastRenderedPageBreak/>
        <w:t>Longitud</w:t>
      </w:r>
      <w:r w:rsidRPr="00AA6DED">
        <w:rPr>
          <w:rFonts w:ascii="Times New Roman" w:hAnsi="Times New Roman" w:cs="Times New Roman"/>
          <w:spacing w:val="-4"/>
        </w:rPr>
        <w:t xml:space="preserve"> </w:t>
      </w:r>
      <w:r w:rsidRPr="00AA6DED">
        <w:rPr>
          <w:rFonts w:ascii="Times New Roman" w:hAnsi="Times New Roman" w:cs="Times New Roman"/>
        </w:rPr>
        <w:t>Total</w:t>
      </w:r>
      <w:r w:rsidRPr="00AA6DED">
        <w:rPr>
          <w:rFonts w:ascii="Times New Roman" w:hAnsi="Times New Roman" w:cs="Times New Roman"/>
          <w:spacing w:val="-2"/>
        </w:rPr>
        <w:t xml:space="preserve"> </w:t>
      </w:r>
      <w:r w:rsidRPr="00AA6DED">
        <w:rPr>
          <w:rFonts w:ascii="Times New Roman" w:hAnsi="Times New Roman" w:cs="Times New Roman"/>
        </w:rPr>
        <w:t>del</w:t>
      </w:r>
      <w:r w:rsidRPr="00AA6DED">
        <w:rPr>
          <w:rFonts w:ascii="Times New Roman" w:hAnsi="Times New Roman" w:cs="Times New Roman"/>
          <w:spacing w:val="-2"/>
        </w:rPr>
        <w:t xml:space="preserve"> </w:t>
      </w:r>
      <w:r w:rsidRPr="00AA6DED">
        <w:rPr>
          <w:rFonts w:ascii="Times New Roman" w:hAnsi="Times New Roman" w:cs="Times New Roman"/>
        </w:rPr>
        <w:t>registro:</w:t>
      </w:r>
      <w:r w:rsidRPr="00AA6DED">
        <w:rPr>
          <w:rFonts w:ascii="Times New Roman" w:hAnsi="Times New Roman" w:cs="Times New Roman"/>
          <w:spacing w:val="-3"/>
        </w:rPr>
        <w:t xml:space="preserve"> </w:t>
      </w:r>
      <w:r w:rsidRPr="00AA6DED">
        <w:rPr>
          <w:rFonts w:ascii="Times New Roman" w:hAnsi="Times New Roman" w:cs="Times New Roman"/>
        </w:rPr>
        <w:t>150 Bytes</w:t>
      </w:r>
    </w:p>
    <w:p w14:paraId="3D7B160E" w14:textId="77777777" w:rsidR="005E3E47" w:rsidRPr="00AA6DED" w:rsidRDefault="005E3E47" w:rsidP="005E3E47">
      <w:pPr>
        <w:pStyle w:val="Textoindependiente"/>
        <w:spacing w:before="5"/>
        <w:rPr>
          <w:rFonts w:ascii="Times New Roman" w:hAnsi="Times New Roman" w:cs="Times New Roman"/>
          <w:sz w:val="12"/>
        </w:rPr>
      </w:pPr>
    </w:p>
    <w:p w14:paraId="3609F712" w14:textId="77777777" w:rsidR="005E3E47" w:rsidRPr="00AA6DED" w:rsidRDefault="005E3E47" w:rsidP="005E3E47">
      <w:pPr>
        <w:pStyle w:val="Prrafodelista"/>
        <w:tabs>
          <w:tab w:val="left" w:pos="1349"/>
        </w:tabs>
        <w:spacing w:before="91" w:after="58"/>
        <w:ind w:firstLine="0"/>
        <w:rPr>
          <w:rFonts w:ascii="Times New Roman" w:hAnsi="Times New Roman" w:cs="Times New Roman"/>
          <w:i/>
          <w:sz w:val="20"/>
        </w:rPr>
      </w:pP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Registros</w:t>
      </w:r>
      <w:r w:rsidRPr="00AA6DED">
        <w:rPr>
          <w:rFonts w:ascii="Times New Roman" w:hAnsi="Times New Roman" w:cs="Times New Roman"/>
          <w:i/>
          <w:spacing w:val="-2"/>
          <w:sz w:val="20"/>
          <w:shd w:val="clear" w:color="auto" w:fill="F9F8F8"/>
        </w:rPr>
        <w:t xml:space="preserve"> </w:t>
      </w: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para informar</w:t>
      </w:r>
      <w:r w:rsidRPr="00AA6DED">
        <w:rPr>
          <w:rFonts w:ascii="Times New Roman" w:hAnsi="Times New Roman" w:cs="Times New Roman"/>
          <w:i/>
          <w:spacing w:val="-2"/>
          <w:sz w:val="20"/>
          <w:shd w:val="clear" w:color="auto" w:fill="F9F8F8"/>
        </w:rPr>
        <w:t xml:space="preserve"> </w:t>
      </w: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la exposición de</w:t>
      </w:r>
      <w:r w:rsidRPr="00AA6DED">
        <w:rPr>
          <w:rFonts w:ascii="Times New Roman" w:hAnsi="Times New Roman" w:cs="Times New Roman"/>
          <w:i/>
          <w:spacing w:val="-3"/>
          <w:sz w:val="20"/>
          <w:shd w:val="clear" w:color="auto" w:fill="F9F8F8"/>
        </w:rPr>
        <w:t xml:space="preserve"> </w:t>
      </w: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grupos</w:t>
      </w:r>
      <w:r w:rsidRPr="00AA6DED">
        <w:rPr>
          <w:rFonts w:ascii="Times New Roman" w:hAnsi="Times New Roman" w:cs="Times New Roman"/>
          <w:i/>
          <w:spacing w:val="-2"/>
          <w:sz w:val="20"/>
          <w:shd w:val="clear" w:color="auto" w:fill="F9F8F8"/>
        </w:rPr>
        <w:t xml:space="preserve"> </w:t>
      </w: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relacionados.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5E3E47" w:rsidRPr="00AA6DED" w14:paraId="50557ABE" w14:textId="77777777" w:rsidTr="00DC7BC3">
        <w:trPr>
          <w:trHeight w:val="244"/>
        </w:trPr>
        <w:tc>
          <w:tcPr>
            <w:tcW w:w="1414" w:type="dxa"/>
          </w:tcPr>
          <w:p w14:paraId="37583B2A" w14:textId="77777777" w:rsidR="005E3E47" w:rsidRPr="00AA6DED" w:rsidRDefault="005E3E47" w:rsidP="00DC7BC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4EE29AFD" w14:textId="77777777" w:rsidR="005E3E47" w:rsidRPr="00AA6DED" w:rsidRDefault="005E3E47" w:rsidP="00DC7BC3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660C8DB" w14:textId="77777777" w:rsidR="005E3E47" w:rsidRPr="00AA6DED" w:rsidRDefault="005E3E47" w:rsidP="00DC7BC3">
            <w:pPr>
              <w:pStyle w:val="TableParagraph"/>
              <w:spacing w:before="14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Tipo</w:t>
            </w:r>
            <w:r w:rsidRPr="00AA6DED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AA6DED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2A065772" w14:textId="77777777" w:rsidR="005E3E47" w:rsidRPr="00AA6DED" w:rsidRDefault="005E3E47" w:rsidP="00DC7BC3">
            <w:pPr>
              <w:pStyle w:val="TableParagraph"/>
              <w:spacing w:before="14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9(02)</w:t>
            </w:r>
          </w:p>
        </w:tc>
      </w:tr>
      <w:tr w:rsidR="005E3E47" w:rsidRPr="00AA6DED" w14:paraId="591F6954" w14:textId="77777777" w:rsidTr="00DC7BC3">
        <w:trPr>
          <w:trHeight w:val="242"/>
        </w:trPr>
        <w:tc>
          <w:tcPr>
            <w:tcW w:w="1414" w:type="dxa"/>
          </w:tcPr>
          <w:p w14:paraId="7A52AC0D" w14:textId="77777777" w:rsidR="005E3E47" w:rsidRPr="00AA6DED" w:rsidRDefault="005E3E47" w:rsidP="00DC7BC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509F778B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0B9DD0D" w14:textId="77777777" w:rsidR="005E3E47" w:rsidRPr="00AA6DED" w:rsidRDefault="005E3E47" w:rsidP="00DC7BC3">
            <w:pPr>
              <w:pStyle w:val="TableParagraph"/>
              <w:spacing w:before="11" w:line="211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Fecha</w:t>
            </w:r>
            <w:proofErr w:type="spellEnd"/>
          </w:p>
        </w:tc>
        <w:tc>
          <w:tcPr>
            <w:tcW w:w="2549" w:type="dxa"/>
          </w:tcPr>
          <w:p w14:paraId="4561EF20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AA6DED">
              <w:rPr>
                <w:rFonts w:ascii="Times New Roman" w:hAnsi="Times New Roman" w:cs="Times New Roman"/>
                <w:sz w:val="20"/>
              </w:rPr>
              <w:t>F(</w:t>
            </w:r>
            <w:proofErr w:type="gramEnd"/>
            <w:r w:rsidRPr="00AA6DED">
              <w:rPr>
                <w:rFonts w:ascii="Times New Roman" w:hAnsi="Times New Roman" w:cs="Times New Roman"/>
                <w:sz w:val="20"/>
              </w:rPr>
              <w:t>08)</w:t>
            </w:r>
          </w:p>
        </w:tc>
      </w:tr>
      <w:tr w:rsidR="005E3E47" w:rsidRPr="00AA6DED" w14:paraId="73271425" w14:textId="77777777" w:rsidTr="00DC7BC3">
        <w:trPr>
          <w:trHeight w:val="244"/>
        </w:trPr>
        <w:tc>
          <w:tcPr>
            <w:tcW w:w="1414" w:type="dxa"/>
          </w:tcPr>
          <w:p w14:paraId="25189907" w14:textId="77777777" w:rsidR="005E3E47" w:rsidRPr="00AA6DED" w:rsidRDefault="005E3E47" w:rsidP="00DC7BC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3BB36F65" w14:textId="77777777" w:rsidR="005E3E47" w:rsidRPr="00AA6DED" w:rsidRDefault="005E3E47" w:rsidP="00DC7BC3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DC544F7" w14:textId="77777777" w:rsidR="005E3E47" w:rsidRPr="00AA6DED" w:rsidRDefault="005E3E47" w:rsidP="00DC7BC3">
            <w:pPr>
              <w:pStyle w:val="TableParagraph"/>
              <w:spacing w:before="14" w:line="211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Número</w:t>
            </w:r>
            <w:proofErr w:type="spellEnd"/>
            <w:r w:rsidRPr="00AA6DED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AA6DED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grupo</w:t>
            </w:r>
            <w:proofErr w:type="spellEnd"/>
          </w:p>
        </w:tc>
        <w:tc>
          <w:tcPr>
            <w:tcW w:w="2549" w:type="dxa"/>
          </w:tcPr>
          <w:p w14:paraId="43F39850" w14:textId="77777777" w:rsidR="005E3E47" w:rsidRPr="00AA6DED" w:rsidRDefault="005E3E47" w:rsidP="00DC7BC3">
            <w:pPr>
              <w:pStyle w:val="TableParagraph"/>
              <w:spacing w:before="14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9(05)</w:t>
            </w:r>
          </w:p>
        </w:tc>
      </w:tr>
      <w:tr w:rsidR="005E3E47" w:rsidRPr="00AA6DED" w14:paraId="3B6EB050" w14:textId="77777777" w:rsidTr="00DC7BC3">
        <w:trPr>
          <w:trHeight w:val="242"/>
        </w:trPr>
        <w:tc>
          <w:tcPr>
            <w:tcW w:w="1414" w:type="dxa"/>
          </w:tcPr>
          <w:p w14:paraId="3D3CBC8A" w14:textId="77777777" w:rsidR="005E3E47" w:rsidRPr="00AA6DED" w:rsidRDefault="005E3E47" w:rsidP="00DC7BC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5E19BF97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CD7EC4F" w14:textId="77777777" w:rsidR="005E3E47" w:rsidRPr="00AA6DED" w:rsidRDefault="005E3E47" w:rsidP="00DC7BC3">
            <w:pPr>
              <w:pStyle w:val="TableParagraph"/>
              <w:spacing w:before="11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Monto</w:t>
            </w:r>
            <w:r w:rsidRPr="00AA6DED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total</w:t>
            </w:r>
            <w:r w:rsidRPr="00AA6DED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AA6DED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las</w:t>
            </w:r>
            <w:r w:rsidRPr="00AA6DED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operaciones</w:t>
            </w:r>
            <w:proofErr w:type="spellEnd"/>
            <w:r w:rsidRPr="00AA6DED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del</w:t>
            </w:r>
            <w:r w:rsidRPr="00AA6DED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grupo</w:t>
            </w:r>
            <w:proofErr w:type="spellEnd"/>
          </w:p>
        </w:tc>
        <w:tc>
          <w:tcPr>
            <w:tcW w:w="2549" w:type="dxa"/>
          </w:tcPr>
          <w:p w14:paraId="22914E1F" w14:textId="77777777" w:rsidR="005E3E47" w:rsidRPr="00AA6DED" w:rsidRDefault="005E3E47" w:rsidP="00DC7BC3">
            <w:pPr>
              <w:pStyle w:val="TableParagraph"/>
              <w:spacing w:before="11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9(14)</w:t>
            </w:r>
          </w:p>
        </w:tc>
      </w:tr>
      <w:tr w:rsidR="005E3E47" w:rsidRPr="00AA6DED" w14:paraId="5D000303" w14:textId="77777777" w:rsidTr="00DC7BC3">
        <w:trPr>
          <w:trHeight w:val="244"/>
        </w:trPr>
        <w:tc>
          <w:tcPr>
            <w:tcW w:w="1414" w:type="dxa"/>
          </w:tcPr>
          <w:p w14:paraId="206EB79E" w14:textId="77777777" w:rsidR="005E3E47" w:rsidRPr="00AA6DED" w:rsidRDefault="005E3E47" w:rsidP="00DC7BC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5286F7F9" w14:textId="77777777" w:rsidR="005E3E47" w:rsidRPr="00AA6DED" w:rsidRDefault="005E3E47" w:rsidP="00DC7BC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EE3E18D" w14:textId="77777777" w:rsidR="005E3E47" w:rsidRPr="00AA6DED" w:rsidRDefault="005E3E47" w:rsidP="00DC7BC3">
            <w:pPr>
              <w:pStyle w:val="TableParagraph"/>
              <w:spacing w:before="14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Monto</w:t>
            </w:r>
            <w:r w:rsidRPr="00AA6DED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total</w:t>
            </w:r>
            <w:r w:rsidRPr="00AA6DED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AA6DED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las</w:t>
            </w:r>
            <w:r w:rsidRPr="00AA6DED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operaciones</w:t>
            </w:r>
            <w:proofErr w:type="spellEnd"/>
            <w:r w:rsidRPr="00AA6DED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del</w:t>
            </w:r>
            <w:r w:rsidRPr="00AA6DED">
              <w:rPr>
                <w:rFonts w:ascii="Times New Roman" w:hAnsi="Times New Roman" w:cs="Times New Roman"/>
                <w:spacing w:val="-4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grupo</w:t>
            </w:r>
            <w:proofErr w:type="spellEnd"/>
            <w:r w:rsidRPr="00AA6DED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sin</w:t>
            </w:r>
            <w:r w:rsidRPr="00AA6DED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garantías</w:t>
            </w:r>
            <w:proofErr w:type="spellEnd"/>
          </w:p>
        </w:tc>
        <w:tc>
          <w:tcPr>
            <w:tcW w:w="2549" w:type="dxa"/>
          </w:tcPr>
          <w:p w14:paraId="2750ACC0" w14:textId="77777777" w:rsidR="005E3E47" w:rsidRPr="00AA6DED" w:rsidRDefault="005E3E47" w:rsidP="00DC7BC3">
            <w:pPr>
              <w:pStyle w:val="TableParagraph"/>
              <w:spacing w:before="14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9(14)</w:t>
            </w:r>
          </w:p>
        </w:tc>
      </w:tr>
      <w:tr w:rsidR="005E3E47" w:rsidRPr="00AA6DED" w14:paraId="5F54AA7C" w14:textId="77777777" w:rsidTr="00DC7BC3">
        <w:trPr>
          <w:trHeight w:val="242"/>
        </w:trPr>
        <w:tc>
          <w:tcPr>
            <w:tcW w:w="1414" w:type="dxa"/>
          </w:tcPr>
          <w:p w14:paraId="64806BF2" w14:textId="77777777" w:rsidR="005E3E47" w:rsidRPr="00AA6DED" w:rsidRDefault="005E3E47" w:rsidP="00DC7BC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2DBA054C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469FB0B" w14:textId="77777777" w:rsidR="005E3E47" w:rsidRPr="00AA6DED" w:rsidRDefault="005E3E47" w:rsidP="00DC7BC3">
            <w:pPr>
              <w:pStyle w:val="TableParagraph"/>
              <w:spacing w:before="11" w:line="211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Relación</w:t>
            </w:r>
            <w:proofErr w:type="spellEnd"/>
            <w:r w:rsidRPr="00AA6DED">
              <w:rPr>
                <w:rFonts w:ascii="Times New Roman" w:hAnsi="Times New Roman" w:cs="Times New Roman"/>
                <w:spacing w:val="-4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créditos</w:t>
            </w:r>
            <w:proofErr w:type="spellEnd"/>
            <w:r w:rsidRPr="00AA6DED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sobre</w:t>
            </w:r>
            <w:proofErr w:type="spellEnd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patrimonio</w:t>
            </w:r>
            <w:proofErr w:type="spellEnd"/>
            <w:r w:rsidRPr="00AA6DED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efectivo</w:t>
            </w:r>
            <w:proofErr w:type="spellEnd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.</w:t>
            </w:r>
          </w:p>
        </w:tc>
        <w:tc>
          <w:tcPr>
            <w:tcW w:w="2549" w:type="dxa"/>
          </w:tcPr>
          <w:p w14:paraId="00D0A4F3" w14:textId="77777777" w:rsidR="005E3E47" w:rsidRPr="00AA6DED" w:rsidRDefault="005E3E47" w:rsidP="00DC7BC3">
            <w:pPr>
              <w:pStyle w:val="TableParagraph"/>
              <w:spacing w:before="11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9(03)V9(02)</w:t>
            </w:r>
          </w:p>
        </w:tc>
      </w:tr>
      <w:tr w:rsidR="005E3E47" w:rsidRPr="00AA6DED" w14:paraId="440E1C91" w14:textId="77777777" w:rsidTr="00DC7BC3">
        <w:trPr>
          <w:trHeight w:val="460"/>
        </w:trPr>
        <w:tc>
          <w:tcPr>
            <w:tcW w:w="1414" w:type="dxa"/>
          </w:tcPr>
          <w:p w14:paraId="4E1D3755" w14:textId="77777777" w:rsidR="005E3E47" w:rsidRPr="00AA6DED" w:rsidRDefault="005E3E47" w:rsidP="00DC7BC3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425" w:type="dxa"/>
          </w:tcPr>
          <w:p w14:paraId="51E0867A" w14:textId="77777777" w:rsidR="005E3E47" w:rsidRPr="00AA6DED" w:rsidRDefault="005E3E47" w:rsidP="00DC7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D93E4EA" w14:textId="77777777" w:rsidR="005E3E47" w:rsidRPr="00AA6DED" w:rsidRDefault="005E3E47" w:rsidP="00DC7BC3">
            <w:pPr>
              <w:pStyle w:val="TableParagraph"/>
              <w:tabs>
                <w:tab w:val="left" w:pos="2436"/>
              </w:tabs>
              <w:spacing w:line="230" w:lineRule="exact"/>
              <w:ind w:right="103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Relación</w:t>
            </w:r>
            <w:proofErr w:type="spellEnd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 xml:space="preserve">  </w:t>
            </w:r>
            <w:r w:rsidRPr="00AA6DED">
              <w:rPr>
                <w:rFonts w:ascii="Times New Roman" w:hAnsi="Times New Roman" w:cs="Times New Roman"/>
                <w:spacing w:val="27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créditos</w:t>
            </w:r>
            <w:proofErr w:type="spellEnd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 xml:space="preserve">  </w:t>
            </w:r>
            <w:r w:rsidRPr="00AA6DED">
              <w:rPr>
                <w:rFonts w:ascii="Times New Roman" w:hAnsi="Times New Roman" w:cs="Times New Roman"/>
                <w:spacing w:val="30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sin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ab/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caución</w:t>
            </w:r>
            <w:proofErr w:type="spellEnd"/>
            <w:r w:rsidRPr="00AA6DED">
              <w:rPr>
                <w:rFonts w:ascii="Times New Roman" w:hAnsi="Times New Roman" w:cs="Times New Roman"/>
                <w:spacing w:val="26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AA6DED">
              <w:rPr>
                <w:rFonts w:ascii="Times New Roman" w:hAnsi="Times New Roman" w:cs="Times New Roman"/>
                <w:spacing w:val="27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garantías</w:t>
            </w:r>
            <w:proofErr w:type="spellEnd"/>
            <w:r w:rsidRPr="00AA6DED">
              <w:rPr>
                <w:rFonts w:ascii="Times New Roman" w:hAnsi="Times New Roman" w:cs="Times New Roman"/>
                <w:spacing w:val="27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sobre</w:t>
            </w:r>
            <w:proofErr w:type="spellEnd"/>
            <w:r w:rsidRPr="00AA6DED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patrimonio</w:t>
            </w:r>
            <w:proofErr w:type="spellEnd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efectivo</w:t>
            </w:r>
            <w:proofErr w:type="spellEnd"/>
          </w:p>
        </w:tc>
        <w:tc>
          <w:tcPr>
            <w:tcW w:w="2549" w:type="dxa"/>
          </w:tcPr>
          <w:p w14:paraId="1DC1C2BF" w14:textId="77777777" w:rsidR="005E3E47" w:rsidRPr="00AA6DED" w:rsidRDefault="005E3E47" w:rsidP="00DC7BC3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i/>
                <w:sz w:val="19"/>
              </w:rPr>
            </w:pPr>
          </w:p>
          <w:p w14:paraId="2D58D5C8" w14:textId="77777777" w:rsidR="005E3E47" w:rsidRPr="00AA6DED" w:rsidRDefault="005E3E47" w:rsidP="00DC7BC3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9(03)V9(02)</w:t>
            </w:r>
          </w:p>
        </w:tc>
      </w:tr>
      <w:tr w:rsidR="005E3E47" w:rsidRPr="00AA6DED" w14:paraId="6FAF5619" w14:textId="77777777" w:rsidTr="00DC7BC3">
        <w:trPr>
          <w:trHeight w:val="244"/>
        </w:trPr>
        <w:tc>
          <w:tcPr>
            <w:tcW w:w="1414" w:type="dxa"/>
          </w:tcPr>
          <w:p w14:paraId="6C6AC861" w14:textId="77777777" w:rsidR="005E3E47" w:rsidRPr="00AA6DED" w:rsidRDefault="005E3E47" w:rsidP="00DC7BC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425" w:type="dxa"/>
          </w:tcPr>
          <w:p w14:paraId="57962C0B" w14:textId="77777777" w:rsidR="005E3E47" w:rsidRPr="00AA6DED" w:rsidRDefault="005E3E47" w:rsidP="00DC7BC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724971C" w14:textId="77777777" w:rsidR="005E3E47" w:rsidRPr="00AA6DED" w:rsidRDefault="005E3E47" w:rsidP="00DC7BC3">
            <w:pPr>
              <w:pStyle w:val="TableParagraph"/>
              <w:spacing w:before="11" w:line="213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Filler</w:t>
            </w:r>
          </w:p>
        </w:tc>
        <w:tc>
          <w:tcPr>
            <w:tcW w:w="2549" w:type="dxa"/>
          </w:tcPr>
          <w:p w14:paraId="11C5E358" w14:textId="77777777" w:rsidR="005E3E47" w:rsidRPr="00AA6DED" w:rsidRDefault="005E3E47" w:rsidP="00DC7BC3">
            <w:pPr>
              <w:pStyle w:val="TableParagraph"/>
              <w:spacing w:before="11" w:line="213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X(</w:t>
            </w:r>
            <w:proofErr w:type="gramEnd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97)</w:t>
            </w:r>
          </w:p>
        </w:tc>
      </w:tr>
    </w:tbl>
    <w:p w14:paraId="3486E096" w14:textId="77777777" w:rsidR="005E3E47" w:rsidRPr="00AA6DED" w:rsidRDefault="005E3E47" w:rsidP="005E3E47">
      <w:pPr>
        <w:pStyle w:val="Textoindependiente"/>
        <w:ind w:left="212"/>
        <w:rPr>
          <w:rFonts w:ascii="Times New Roman" w:hAnsi="Times New Roman" w:cs="Times New Roman"/>
        </w:rPr>
      </w:pPr>
      <w:r w:rsidRPr="00AA6DED">
        <w:rPr>
          <w:rFonts w:ascii="Times New Roman" w:hAnsi="Times New Roman" w:cs="Times New Roman"/>
        </w:rPr>
        <w:t>Longitud</w:t>
      </w:r>
      <w:r w:rsidRPr="00AA6DED">
        <w:rPr>
          <w:rFonts w:ascii="Times New Roman" w:hAnsi="Times New Roman" w:cs="Times New Roman"/>
          <w:spacing w:val="-4"/>
        </w:rPr>
        <w:t xml:space="preserve"> </w:t>
      </w:r>
      <w:r w:rsidRPr="00AA6DED">
        <w:rPr>
          <w:rFonts w:ascii="Times New Roman" w:hAnsi="Times New Roman" w:cs="Times New Roman"/>
        </w:rPr>
        <w:t>Total</w:t>
      </w:r>
      <w:r w:rsidRPr="00AA6DED">
        <w:rPr>
          <w:rFonts w:ascii="Times New Roman" w:hAnsi="Times New Roman" w:cs="Times New Roman"/>
          <w:spacing w:val="-2"/>
        </w:rPr>
        <w:t xml:space="preserve"> </w:t>
      </w:r>
      <w:r w:rsidRPr="00AA6DED">
        <w:rPr>
          <w:rFonts w:ascii="Times New Roman" w:hAnsi="Times New Roman" w:cs="Times New Roman"/>
        </w:rPr>
        <w:t>del</w:t>
      </w:r>
      <w:r w:rsidRPr="00AA6DED">
        <w:rPr>
          <w:rFonts w:ascii="Times New Roman" w:hAnsi="Times New Roman" w:cs="Times New Roman"/>
          <w:spacing w:val="-2"/>
        </w:rPr>
        <w:t xml:space="preserve"> </w:t>
      </w:r>
      <w:r w:rsidRPr="00AA6DED">
        <w:rPr>
          <w:rFonts w:ascii="Times New Roman" w:hAnsi="Times New Roman" w:cs="Times New Roman"/>
        </w:rPr>
        <w:t>registro:</w:t>
      </w:r>
      <w:r w:rsidRPr="00AA6DED">
        <w:rPr>
          <w:rFonts w:ascii="Times New Roman" w:hAnsi="Times New Roman" w:cs="Times New Roman"/>
          <w:spacing w:val="-3"/>
        </w:rPr>
        <w:t xml:space="preserve"> </w:t>
      </w:r>
      <w:r w:rsidRPr="00AA6DED">
        <w:rPr>
          <w:rFonts w:ascii="Times New Roman" w:hAnsi="Times New Roman" w:cs="Times New Roman"/>
        </w:rPr>
        <w:t>150 Bytes</w:t>
      </w:r>
    </w:p>
    <w:p w14:paraId="3562BCB9" w14:textId="77777777" w:rsidR="005E3E47" w:rsidRPr="00AA6DED" w:rsidRDefault="005E3E47" w:rsidP="005E3E47">
      <w:pPr>
        <w:pStyle w:val="Textoindependiente"/>
        <w:spacing w:before="3"/>
        <w:rPr>
          <w:rFonts w:ascii="Times New Roman" w:hAnsi="Times New Roman" w:cs="Times New Roman"/>
          <w:sz w:val="12"/>
        </w:rPr>
      </w:pPr>
    </w:p>
    <w:p w14:paraId="27EEE411" w14:textId="77777777" w:rsidR="005E3E47" w:rsidRPr="00AA6DED" w:rsidRDefault="005E3E47" w:rsidP="005E3E47">
      <w:pPr>
        <w:pStyle w:val="Prrafodelista"/>
        <w:tabs>
          <w:tab w:val="left" w:pos="1349"/>
        </w:tabs>
        <w:spacing w:before="91" w:after="60"/>
        <w:ind w:firstLine="0"/>
        <w:rPr>
          <w:rFonts w:ascii="Times New Roman" w:hAnsi="Times New Roman" w:cs="Times New Roman"/>
          <w:i/>
          <w:sz w:val="20"/>
        </w:rPr>
      </w:pP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Registros</w:t>
      </w:r>
      <w:r w:rsidRPr="00AA6DED">
        <w:rPr>
          <w:rFonts w:ascii="Times New Roman" w:hAnsi="Times New Roman" w:cs="Times New Roman"/>
          <w:i/>
          <w:spacing w:val="-3"/>
          <w:sz w:val="20"/>
          <w:shd w:val="clear" w:color="auto" w:fill="F9F8F8"/>
        </w:rPr>
        <w:t xml:space="preserve"> </w:t>
      </w: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para informar</w:t>
      </w:r>
      <w:r w:rsidRPr="00AA6DED">
        <w:rPr>
          <w:rFonts w:ascii="Times New Roman" w:hAnsi="Times New Roman" w:cs="Times New Roman"/>
          <w:i/>
          <w:spacing w:val="-3"/>
          <w:sz w:val="20"/>
          <w:shd w:val="clear" w:color="auto" w:fill="F9F8F8"/>
        </w:rPr>
        <w:t xml:space="preserve"> </w:t>
      </w: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las</w:t>
      </w:r>
      <w:r w:rsidRPr="00AA6DED">
        <w:rPr>
          <w:rFonts w:ascii="Times New Roman" w:hAnsi="Times New Roman" w:cs="Times New Roman"/>
          <w:i/>
          <w:spacing w:val="-2"/>
          <w:sz w:val="20"/>
          <w:shd w:val="clear" w:color="auto" w:fill="F9F8F8"/>
        </w:rPr>
        <w:t xml:space="preserve"> </w:t>
      </w: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garantías</w:t>
      </w:r>
      <w:r w:rsidRPr="00AA6DED">
        <w:rPr>
          <w:rFonts w:ascii="Times New Roman" w:hAnsi="Times New Roman" w:cs="Times New Roman"/>
          <w:i/>
          <w:spacing w:val="-2"/>
          <w:sz w:val="20"/>
          <w:shd w:val="clear" w:color="auto" w:fill="F9F8F8"/>
        </w:rPr>
        <w:t xml:space="preserve"> </w:t>
      </w: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de</w:t>
      </w:r>
      <w:r w:rsidRPr="00AA6DED">
        <w:rPr>
          <w:rFonts w:ascii="Times New Roman" w:hAnsi="Times New Roman" w:cs="Times New Roman"/>
          <w:i/>
          <w:spacing w:val="-2"/>
          <w:sz w:val="20"/>
          <w:shd w:val="clear" w:color="auto" w:fill="F9F8F8"/>
        </w:rPr>
        <w:t xml:space="preserve"> </w:t>
      </w: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operaciones</w:t>
      </w:r>
      <w:r w:rsidRPr="00AA6DED">
        <w:rPr>
          <w:rFonts w:ascii="Times New Roman" w:hAnsi="Times New Roman" w:cs="Times New Roman"/>
          <w:i/>
          <w:spacing w:val="-2"/>
          <w:sz w:val="20"/>
          <w:shd w:val="clear" w:color="auto" w:fill="F9F8F8"/>
        </w:rPr>
        <w:t xml:space="preserve"> </w:t>
      </w: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con</w:t>
      </w:r>
      <w:r w:rsidRPr="00AA6DED">
        <w:rPr>
          <w:rFonts w:ascii="Times New Roman" w:hAnsi="Times New Roman" w:cs="Times New Roman"/>
          <w:i/>
          <w:spacing w:val="-2"/>
          <w:sz w:val="20"/>
          <w:shd w:val="clear" w:color="auto" w:fill="F9F8F8"/>
        </w:rPr>
        <w:t xml:space="preserve"> </w:t>
      </w: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personas</w:t>
      </w:r>
      <w:r w:rsidRPr="00AA6DED">
        <w:rPr>
          <w:rFonts w:ascii="Times New Roman" w:hAnsi="Times New Roman" w:cs="Times New Roman"/>
          <w:i/>
          <w:spacing w:val="-3"/>
          <w:sz w:val="20"/>
          <w:shd w:val="clear" w:color="auto" w:fill="F9F8F8"/>
        </w:rPr>
        <w:t xml:space="preserve"> </w:t>
      </w:r>
      <w:r w:rsidRPr="00AA6DED">
        <w:rPr>
          <w:rFonts w:ascii="Times New Roman" w:hAnsi="Times New Roman" w:cs="Times New Roman"/>
          <w:i/>
          <w:sz w:val="20"/>
          <w:shd w:val="clear" w:color="auto" w:fill="F9F8F8"/>
        </w:rPr>
        <w:t>relacionadas.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5E3E47" w:rsidRPr="00AA6DED" w14:paraId="5A38C5FE" w14:textId="77777777" w:rsidTr="00DC7BC3">
        <w:trPr>
          <w:trHeight w:val="241"/>
        </w:trPr>
        <w:tc>
          <w:tcPr>
            <w:tcW w:w="1414" w:type="dxa"/>
          </w:tcPr>
          <w:p w14:paraId="12B0385F" w14:textId="77777777" w:rsidR="005E3E47" w:rsidRPr="00AA6DED" w:rsidRDefault="005E3E47" w:rsidP="00DC7BC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0D6F3FF9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FF5F46B" w14:textId="77777777" w:rsidR="005E3E47" w:rsidRPr="00AA6DED" w:rsidRDefault="005E3E47" w:rsidP="00DC7BC3">
            <w:pPr>
              <w:pStyle w:val="TableParagraph"/>
              <w:spacing w:before="11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Tipo</w:t>
            </w:r>
            <w:r w:rsidRPr="00AA6DED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AA6DED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19AE9938" w14:textId="77777777" w:rsidR="005E3E47" w:rsidRPr="00AA6DED" w:rsidRDefault="005E3E47" w:rsidP="00DC7BC3">
            <w:pPr>
              <w:pStyle w:val="TableParagraph"/>
              <w:spacing w:before="11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9(02)</w:t>
            </w:r>
          </w:p>
        </w:tc>
      </w:tr>
      <w:tr w:rsidR="005E3E47" w:rsidRPr="00AA6DED" w14:paraId="51B1FC0F" w14:textId="77777777" w:rsidTr="00DC7BC3">
        <w:trPr>
          <w:trHeight w:val="245"/>
        </w:trPr>
        <w:tc>
          <w:tcPr>
            <w:tcW w:w="1414" w:type="dxa"/>
          </w:tcPr>
          <w:p w14:paraId="4F109A82" w14:textId="77777777" w:rsidR="005E3E47" w:rsidRPr="00AA6DED" w:rsidRDefault="005E3E47" w:rsidP="00DC7BC3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4B044305" w14:textId="77777777" w:rsidR="005E3E47" w:rsidRPr="00AA6DED" w:rsidRDefault="005E3E47" w:rsidP="00DC7BC3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D8BEFD4" w14:textId="77777777" w:rsidR="005E3E47" w:rsidRPr="00AA6DED" w:rsidRDefault="005E3E47" w:rsidP="00DC7BC3">
            <w:pPr>
              <w:pStyle w:val="TableParagraph"/>
              <w:spacing w:before="14" w:line="211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Fecha</w:t>
            </w:r>
            <w:proofErr w:type="spellEnd"/>
          </w:p>
        </w:tc>
        <w:tc>
          <w:tcPr>
            <w:tcW w:w="2549" w:type="dxa"/>
          </w:tcPr>
          <w:p w14:paraId="7C7C901F" w14:textId="77777777" w:rsidR="005E3E47" w:rsidRPr="00AA6DED" w:rsidRDefault="005E3E47" w:rsidP="00DC7BC3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AA6DED">
              <w:rPr>
                <w:rFonts w:ascii="Times New Roman" w:hAnsi="Times New Roman" w:cs="Times New Roman"/>
                <w:sz w:val="20"/>
              </w:rPr>
              <w:t>F(</w:t>
            </w:r>
            <w:proofErr w:type="gramEnd"/>
            <w:r w:rsidRPr="00AA6DED">
              <w:rPr>
                <w:rFonts w:ascii="Times New Roman" w:hAnsi="Times New Roman" w:cs="Times New Roman"/>
                <w:sz w:val="20"/>
              </w:rPr>
              <w:t>08)</w:t>
            </w:r>
          </w:p>
        </w:tc>
      </w:tr>
      <w:tr w:rsidR="005E3E47" w:rsidRPr="00AA6DED" w14:paraId="27096F4F" w14:textId="77777777" w:rsidTr="00DC7BC3">
        <w:trPr>
          <w:trHeight w:val="241"/>
        </w:trPr>
        <w:tc>
          <w:tcPr>
            <w:tcW w:w="1414" w:type="dxa"/>
          </w:tcPr>
          <w:p w14:paraId="341F9C99" w14:textId="77777777" w:rsidR="005E3E47" w:rsidRPr="00AA6DED" w:rsidRDefault="005E3E47" w:rsidP="00DC7BC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3BC7688F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C02FAA8" w14:textId="77777777" w:rsidR="005E3E47" w:rsidRPr="00AA6DED" w:rsidRDefault="005E3E47" w:rsidP="00DC7BC3">
            <w:pPr>
              <w:pStyle w:val="TableParagraph"/>
              <w:spacing w:before="11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RUT</w:t>
            </w:r>
            <w:r w:rsidRPr="00AA6DED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del</w:t>
            </w:r>
            <w:r w:rsidRPr="00AA6DED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deudor</w:t>
            </w:r>
            <w:proofErr w:type="spellEnd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.</w:t>
            </w:r>
          </w:p>
        </w:tc>
        <w:tc>
          <w:tcPr>
            <w:tcW w:w="2549" w:type="dxa"/>
          </w:tcPr>
          <w:p w14:paraId="4956EE86" w14:textId="77777777" w:rsidR="005E3E47" w:rsidRPr="00AA6DED" w:rsidRDefault="005E3E47" w:rsidP="00DC7BC3">
            <w:pPr>
              <w:pStyle w:val="TableParagraph"/>
              <w:spacing w:before="11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R(</w:t>
            </w:r>
            <w:proofErr w:type="gram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09)VX</w:t>
            </w:r>
            <w:proofErr w:type="gramEnd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(01)</w:t>
            </w:r>
          </w:p>
        </w:tc>
      </w:tr>
      <w:tr w:rsidR="005E3E47" w:rsidRPr="00AA6DED" w14:paraId="0E2EFF7B" w14:textId="77777777" w:rsidTr="00DC7BC3">
        <w:trPr>
          <w:trHeight w:val="460"/>
        </w:trPr>
        <w:tc>
          <w:tcPr>
            <w:tcW w:w="1414" w:type="dxa"/>
          </w:tcPr>
          <w:p w14:paraId="3000015E" w14:textId="77777777" w:rsidR="005E3E47" w:rsidRPr="00AA6DED" w:rsidRDefault="005E3E47" w:rsidP="00DC7BC3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0B413A8F" w14:textId="77777777" w:rsidR="005E3E47" w:rsidRPr="00AA6DED" w:rsidRDefault="005E3E47" w:rsidP="00DC7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0703765" w14:textId="77777777" w:rsidR="005E3E47" w:rsidRPr="00AA6DED" w:rsidRDefault="005E3E47" w:rsidP="00DC7BC3">
            <w:pPr>
              <w:pStyle w:val="TableParagraph"/>
              <w:tabs>
                <w:tab w:val="left" w:pos="1018"/>
                <w:tab w:val="left" w:pos="1831"/>
                <w:tab w:val="left" w:pos="2255"/>
                <w:tab w:val="left" w:pos="3612"/>
                <w:tab w:val="left" w:pos="4036"/>
                <w:tab w:val="left" w:pos="4394"/>
              </w:tabs>
              <w:spacing w:line="230" w:lineRule="exact"/>
              <w:ind w:right="104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Número</w:t>
            </w:r>
            <w:proofErr w:type="spellEnd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ab/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interno</w:t>
            </w:r>
            <w:proofErr w:type="spellEnd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ab/>
              <w:t>de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ab/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identificación</w:t>
            </w:r>
            <w:proofErr w:type="spellEnd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ab/>
              <w:t>de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ab/>
              <w:t>la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ab/>
            </w:r>
            <w:proofErr w:type="spellStart"/>
            <w:r w:rsidRPr="00AA6DED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>operación</w:t>
            </w:r>
            <w:proofErr w:type="spellEnd"/>
            <w:r w:rsidRPr="00AA6DED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garantizada</w:t>
            </w:r>
            <w:proofErr w:type="spellEnd"/>
          </w:p>
        </w:tc>
        <w:tc>
          <w:tcPr>
            <w:tcW w:w="2549" w:type="dxa"/>
          </w:tcPr>
          <w:p w14:paraId="4C0A076A" w14:textId="77777777" w:rsidR="005E3E47" w:rsidRPr="00AA6DED" w:rsidRDefault="005E3E47" w:rsidP="00DC7BC3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i/>
                <w:sz w:val="19"/>
              </w:rPr>
            </w:pPr>
          </w:p>
          <w:p w14:paraId="37CB52A9" w14:textId="77777777" w:rsidR="005E3E47" w:rsidRPr="00AA6DED" w:rsidRDefault="005E3E47" w:rsidP="00DC7BC3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X(</w:t>
            </w:r>
            <w:proofErr w:type="gramEnd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30)</w:t>
            </w:r>
          </w:p>
        </w:tc>
      </w:tr>
      <w:tr w:rsidR="005E3E47" w:rsidRPr="00AA6DED" w14:paraId="5F1FA742" w14:textId="77777777" w:rsidTr="00DC7BC3">
        <w:trPr>
          <w:trHeight w:val="241"/>
        </w:trPr>
        <w:tc>
          <w:tcPr>
            <w:tcW w:w="1414" w:type="dxa"/>
          </w:tcPr>
          <w:p w14:paraId="3C0BBC3E" w14:textId="77777777" w:rsidR="005E3E47" w:rsidRPr="00AA6DED" w:rsidRDefault="005E3E47" w:rsidP="00DC7BC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294176F5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F7D6613" w14:textId="77777777" w:rsidR="005E3E47" w:rsidRPr="00AA6DED" w:rsidRDefault="005E3E47" w:rsidP="00DC7BC3">
            <w:pPr>
              <w:pStyle w:val="TableParagraph"/>
              <w:spacing w:before="11" w:line="211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Número</w:t>
            </w:r>
            <w:proofErr w:type="spellEnd"/>
            <w:r w:rsidRPr="00AA6DED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interno</w:t>
            </w:r>
            <w:proofErr w:type="spellEnd"/>
            <w:r w:rsidRPr="00AA6DED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AA6DED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identificación</w:t>
            </w:r>
            <w:proofErr w:type="spellEnd"/>
            <w:r w:rsidRPr="00AA6DED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AA6DED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la</w:t>
            </w:r>
            <w:r w:rsidRPr="00AA6DED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garantía</w:t>
            </w:r>
            <w:proofErr w:type="spellEnd"/>
          </w:p>
        </w:tc>
        <w:tc>
          <w:tcPr>
            <w:tcW w:w="2549" w:type="dxa"/>
          </w:tcPr>
          <w:p w14:paraId="18C1D546" w14:textId="77777777" w:rsidR="005E3E47" w:rsidRPr="00AA6DED" w:rsidRDefault="005E3E47" w:rsidP="00DC7BC3">
            <w:pPr>
              <w:pStyle w:val="TableParagraph"/>
              <w:spacing w:before="11" w:line="211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X(</w:t>
            </w:r>
            <w:proofErr w:type="gramEnd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30)</w:t>
            </w:r>
          </w:p>
        </w:tc>
      </w:tr>
      <w:tr w:rsidR="005E3E47" w:rsidRPr="00AA6DED" w14:paraId="4A47C4FE" w14:textId="77777777" w:rsidTr="00DC7BC3">
        <w:trPr>
          <w:trHeight w:val="244"/>
        </w:trPr>
        <w:tc>
          <w:tcPr>
            <w:tcW w:w="1414" w:type="dxa"/>
          </w:tcPr>
          <w:p w14:paraId="5C607E18" w14:textId="77777777" w:rsidR="005E3E47" w:rsidRPr="00AA6DED" w:rsidRDefault="005E3E47" w:rsidP="00DC7BC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7CD246DE" w14:textId="77777777" w:rsidR="005E3E47" w:rsidRPr="00AA6DED" w:rsidRDefault="005E3E47" w:rsidP="00DC7BC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9F59EEC" w14:textId="77777777" w:rsidR="005E3E47" w:rsidRPr="00AA6DED" w:rsidRDefault="005E3E47" w:rsidP="00DC7BC3">
            <w:pPr>
              <w:pStyle w:val="TableParagraph"/>
              <w:spacing w:before="14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Tipo</w:t>
            </w:r>
            <w:r w:rsidRPr="00AA6DED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AA6DED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garantía</w:t>
            </w:r>
            <w:proofErr w:type="spellEnd"/>
          </w:p>
        </w:tc>
        <w:tc>
          <w:tcPr>
            <w:tcW w:w="2549" w:type="dxa"/>
          </w:tcPr>
          <w:p w14:paraId="4EDE8958" w14:textId="77777777" w:rsidR="005E3E47" w:rsidRPr="00AA6DED" w:rsidRDefault="005E3E47" w:rsidP="00DC7BC3">
            <w:pPr>
              <w:pStyle w:val="TableParagraph"/>
              <w:spacing w:before="14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9(04)</w:t>
            </w:r>
          </w:p>
        </w:tc>
      </w:tr>
      <w:tr w:rsidR="005E3E47" w:rsidRPr="00AA6DED" w14:paraId="711431E5" w14:textId="77777777" w:rsidTr="00DC7BC3">
        <w:trPr>
          <w:trHeight w:val="241"/>
        </w:trPr>
        <w:tc>
          <w:tcPr>
            <w:tcW w:w="1414" w:type="dxa"/>
          </w:tcPr>
          <w:p w14:paraId="3E5D1DD0" w14:textId="77777777" w:rsidR="005E3E47" w:rsidRPr="00AA6DED" w:rsidRDefault="005E3E47" w:rsidP="00DC7BC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425" w:type="dxa"/>
          </w:tcPr>
          <w:p w14:paraId="154D90BA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BB5F314" w14:textId="77777777" w:rsidR="005E3E47" w:rsidRPr="00AA6DED" w:rsidRDefault="005E3E47" w:rsidP="00DC7BC3">
            <w:pPr>
              <w:pStyle w:val="TableParagraph"/>
              <w:spacing w:before="11" w:line="211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Cláusula</w:t>
            </w:r>
            <w:proofErr w:type="spellEnd"/>
            <w:r w:rsidRPr="00AA6DED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AA6DED">
              <w:rPr>
                <w:rFonts w:ascii="Times New Roman" w:hAnsi="Times New Roman" w:cs="Times New Roman"/>
                <w:spacing w:val="-4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cobertura</w:t>
            </w:r>
            <w:proofErr w:type="spellEnd"/>
          </w:p>
        </w:tc>
        <w:tc>
          <w:tcPr>
            <w:tcW w:w="2549" w:type="dxa"/>
          </w:tcPr>
          <w:p w14:paraId="6E3B395A" w14:textId="77777777" w:rsidR="005E3E47" w:rsidRPr="00AA6DED" w:rsidRDefault="005E3E47" w:rsidP="00DC7BC3">
            <w:pPr>
              <w:pStyle w:val="TableParagraph"/>
              <w:spacing w:before="11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9(04)</w:t>
            </w:r>
          </w:p>
        </w:tc>
      </w:tr>
      <w:tr w:rsidR="005E3E47" w:rsidRPr="00AA6DED" w14:paraId="3BF43682" w14:textId="77777777" w:rsidTr="00DC7BC3">
        <w:trPr>
          <w:trHeight w:val="244"/>
        </w:trPr>
        <w:tc>
          <w:tcPr>
            <w:tcW w:w="1414" w:type="dxa"/>
          </w:tcPr>
          <w:p w14:paraId="2ECB164E" w14:textId="77777777" w:rsidR="005E3E47" w:rsidRPr="00AA6DED" w:rsidRDefault="005E3E47" w:rsidP="00DC7BC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425" w:type="dxa"/>
          </w:tcPr>
          <w:p w14:paraId="40236868" w14:textId="77777777" w:rsidR="005E3E47" w:rsidRPr="00AA6DED" w:rsidRDefault="005E3E47" w:rsidP="00DC7BC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9692EDB" w14:textId="77777777" w:rsidR="005E3E47" w:rsidRPr="00AA6DED" w:rsidRDefault="005E3E47" w:rsidP="00DC7BC3">
            <w:pPr>
              <w:pStyle w:val="TableParagraph"/>
              <w:spacing w:before="13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Valor</w:t>
            </w:r>
            <w:r w:rsidRPr="00AA6DED">
              <w:rPr>
                <w:rFonts w:ascii="Times New Roman" w:hAnsi="Times New Roman" w:cs="Times New Roman"/>
                <w:spacing w:val="-4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AA6DED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la</w:t>
            </w:r>
            <w:r w:rsidRPr="00AA6DED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garantía</w:t>
            </w:r>
            <w:proofErr w:type="spellEnd"/>
          </w:p>
        </w:tc>
        <w:tc>
          <w:tcPr>
            <w:tcW w:w="2549" w:type="dxa"/>
          </w:tcPr>
          <w:p w14:paraId="43374F91" w14:textId="77777777" w:rsidR="005E3E47" w:rsidRPr="00AA6DED" w:rsidRDefault="005E3E47" w:rsidP="00DC7BC3">
            <w:pPr>
              <w:pStyle w:val="TableParagraph"/>
              <w:spacing w:before="13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9(14)</w:t>
            </w:r>
          </w:p>
        </w:tc>
      </w:tr>
      <w:tr w:rsidR="005E3E47" w:rsidRPr="00AA6DED" w14:paraId="3011C672" w14:textId="77777777" w:rsidTr="00DC7BC3">
        <w:trPr>
          <w:trHeight w:val="241"/>
        </w:trPr>
        <w:tc>
          <w:tcPr>
            <w:tcW w:w="1414" w:type="dxa"/>
          </w:tcPr>
          <w:p w14:paraId="22DBE1FC" w14:textId="77777777" w:rsidR="005E3E47" w:rsidRPr="00AA6DED" w:rsidRDefault="005E3E47" w:rsidP="00DC7BC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425" w:type="dxa"/>
          </w:tcPr>
          <w:p w14:paraId="68794255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EF2A327" w14:textId="77777777" w:rsidR="005E3E47" w:rsidRPr="00AA6DED" w:rsidRDefault="005E3E47" w:rsidP="00DC7BC3">
            <w:pPr>
              <w:pStyle w:val="TableParagraph"/>
              <w:spacing w:before="11" w:line="211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Porcentaje</w:t>
            </w:r>
            <w:proofErr w:type="spellEnd"/>
            <w:r w:rsidRPr="00AA6DED">
              <w:rPr>
                <w:rFonts w:ascii="Times New Roman" w:hAnsi="Times New Roman" w:cs="Times New Roman"/>
                <w:spacing w:val="-4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AA6DED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ajuste</w:t>
            </w:r>
            <w:proofErr w:type="spellEnd"/>
          </w:p>
        </w:tc>
        <w:tc>
          <w:tcPr>
            <w:tcW w:w="2549" w:type="dxa"/>
          </w:tcPr>
          <w:p w14:paraId="0D69D4B4" w14:textId="77777777" w:rsidR="005E3E47" w:rsidRPr="00AA6DED" w:rsidRDefault="005E3E47" w:rsidP="00DC7BC3">
            <w:pPr>
              <w:pStyle w:val="TableParagraph"/>
              <w:spacing w:before="11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9(02)V9(04)</w:t>
            </w:r>
          </w:p>
        </w:tc>
      </w:tr>
      <w:tr w:rsidR="005E3E47" w:rsidRPr="00AA6DED" w14:paraId="638EFFA8" w14:textId="77777777" w:rsidTr="00DC7BC3">
        <w:trPr>
          <w:trHeight w:val="242"/>
        </w:trPr>
        <w:tc>
          <w:tcPr>
            <w:tcW w:w="1414" w:type="dxa"/>
          </w:tcPr>
          <w:p w14:paraId="34F6E113" w14:textId="77777777" w:rsidR="005E3E47" w:rsidRPr="00AA6DED" w:rsidRDefault="005E3E47" w:rsidP="00DC7BC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</w:tcPr>
          <w:p w14:paraId="7E2571B0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D875A54" w14:textId="77777777" w:rsidR="005E3E47" w:rsidRPr="00AA6DED" w:rsidRDefault="005E3E47" w:rsidP="00DC7BC3">
            <w:pPr>
              <w:pStyle w:val="TableParagraph"/>
              <w:spacing w:before="11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Valor</w:t>
            </w:r>
            <w:r w:rsidRPr="00AA6DED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ajustado</w:t>
            </w:r>
            <w:proofErr w:type="spellEnd"/>
          </w:p>
        </w:tc>
        <w:tc>
          <w:tcPr>
            <w:tcW w:w="2549" w:type="dxa"/>
          </w:tcPr>
          <w:p w14:paraId="4CA15036" w14:textId="77777777" w:rsidR="005E3E47" w:rsidRPr="00AA6DED" w:rsidRDefault="005E3E47" w:rsidP="00DC7BC3">
            <w:pPr>
              <w:pStyle w:val="TableParagraph"/>
              <w:spacing w:before="11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9(14)</w:t>
            </w:r>
          </w:p>
        </w:tc>
      </w:tr>
      <w:tr w:rsidR="005E3E47" w:rsidRPr="00AA6DED" w14:paraId="65085E75" w14:textId="77777777" w:rsidTr="00DC7BC3">
        <w:trPr>
          <w:trHeight w:val="244"/>
        </w:trPr>
        <w:tc>
          <w:tcPr>
            <w:tcW w:w="1414" w:type="dxa"/>
          </w:tcPr>
          <w:p w14:paraId="7FF2BA47" w14:textId="77777777" w:rsidR="005E3E47" w:rsidRPr="00AA6DED" w:rsidRDefault="005E3E47" w:rsidP="00DC7BC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425" w:type="dxa"/>
          </w:tcPr>
          <w:p w14:paraId="1DE1255D" w14:textId="77777777" w:rsidR="005E3E47" w:rsidRPr="00AA6DED" w:rsidRDefault="005E3E47" w:rsidP="00DC7BC3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1632618" w14:textId="77777777" w:rsidR="005E3E47" w:rsidRPr="00AA6DED" w:rsidRDefault="005E3E47" w:rsidP="00DC7BC3">
            <w:pPr>
              <w:pStyle w:val="TableParagraph"/>
              <w:spacing w:before="14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Monto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AA6DED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garantía</w:t>
            </w:r>
            <w:proofErr w:type="spellEnd"/>
            <w:r w:rsidRPr="00AA6DED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computable</w:t>
            </w:r>
            <w:r w:rsidRPr="00AA6DED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para</w:t>
            </w:r>
            <w:r w:rsidRPr="00AA6DED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límites</w:t>
            </w:r>
            <w:proofErr w:type="spellEnd"/>
          </w:p>
        </w:tc>
        <w:tc>
          <w:tcPr>
            <w:tcW w:w="2549" w:type="dxa"/>
          </w:tcPr>
          <w:p w14:paraId="33B9413C" w14:textId="77777777" w:rsidR="005E3E47" w:rsidRPr="00AA6DED" w:rsidRDefault="005E3E47" w:rsidP="00DC7BC3">
            <w:pPr>
              <w:pStyle w:val="TableParagraph"/>
              <w:spacing w:before="14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9(14)</w:t>
            </w:r>
          </w:p>
        </w:tc>
      </w:tr>
    </w:tbl>
    <w:p w14:paraId="0D1C892C" w14:textId="77777777" w:rsidR="005E3E47" w:rsidRPr="00AA6DED" w:rsidRDefault="005E3E47" w:rsidP="005E3E47">
      <w:pPr>
        <w:spacing w:line="211" w:lineRule="exact"/>
        <w:rPr>
          <w:rFonts w:ascii="Times New Roman" w:hAnsi="Times New Roman" w:cs="Times New Roman"/>
          <w:sz w:val="20"/>
        </w:rPr>
        <w:sectPr w:rsidR="005E3E47" w:rsidRPr="00AA6DED">
          <w:headerReference w:type="default" r:id="rId10"/>
          <w:footerReference w:type="default" r:id="rId11"/>
          <w:pgSz w:w="12250" w:h="15850"/>
          <w:pgMar w:top="1380" w:right="840" w:bottom="880" w:left="920" w:header="567" w:footer="685" w:gutter="0"/>
          <w:cols w:space="720"/>
        </w:sectPr>
      </w:pPr>
    </w:p>
    <w:p w14:paraId="1AC70838" w14:textId="77777777" w:rsidR="005E3E47" w:rsidRPr="00AA6DED" w:rsidRDefault="005E3E47" w:rsidP="005E3E47">
      <w:pPr>
        <w:pStyle w:val="Textoindependiente"/>
        <w:spacing w:before="10"/>
        <w:rPr>
          <w:rFonts w:ascii="Times New Roman" w:hAnsi="Times New Roman" w:cs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5E3E47" w:rsidRPr="00AA6DED" w14:paraId="62001A89" w14:textId="77777777" w:rsidTr="00DC7BC3">
        <w:trPr>
          <w:trHeight w:val="242"/>
        </w:trPr>
        <w:tc>
          <w:tcPr>
            <w:tcW w:w="1414" w:type="dxa"/>
          </w:tcPr>
          <w:p w14:paraId="60931EC3" w14:textId="77777777" w:rsidR="005E3E47" w:rsidRPr="00AA6DED" w:rsidRDefault="005E3E47" w:rsidP="00DC7BC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425" w:type="dxa"/>
          </w:tcPr>
          <w:p w14:paraId="0710178E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F64479B" w14:textId="77777777" w:rsidR="005E3E47" w:rsidRPr="00AA6DED" w:rsidRDefault="005E3E47" w:rsidP="00DC7BC3">
            <w:pPr>
              <w:pStyle w:val="TableParagraph"/>
              <w:spacing w:before="12" w:line="211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Moneda</w:t>
            </w:r>
            <w:proofErr w:type="spellEnd"/>
          </w:p>
        </w:tc>
        <w:tc>
          <w:tcPr>
            <w:tcW w:w="2549" w:type="dxa"/>
          </w:tcPr>
          <w:p w14:paraId="151BAE72" w14:textId="77777777" w:rsidR="005E3E47" w:rsidRPr="00AA6DED" w:rsidRDefault="005E3E47" w:rsidP="00DC7BC3">
            <w:pPr>
              <w:pStyle w:val="TableParagraph"/>
              <w:spacing w:before="12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9(03)</w:t>
            </w:r>
          </w:p>
        </w:tc>
      </w:tr>
      <w:tr w:rsidR="005E3E47" w:rsidRPr="00AA6DED" w14:paraId="14E8CE90" w14:textId="77777777" w:rsidTr="00DC7BC3">
        <w:trPr>
          <w:trHeight w:val="244"/>
        </w:trPr>
        <w:tc>
          <w:tcPr>
            <w:tcW w:w="1414" w:type="dxa"/>
          </w:tcPr>
          <w:p w14:paraId="3906F2C8" w14:textId="77777777" w:rsidR="005E3E47" w:rsidRPr="00AA6DED" w:rsidRDefault="005E3E47" w:rsidP="00DC7BC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425" w:type="dxa"/>
          </w:tcPr>
          <w:p w14:paraId="5A9CA38B" w14:textId="77777777" w:rsidR="005E3E47" w:rsidRPr="00AA6DED" w:rsidRDefault="005E3E47" w:rsidP="00DC7BC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63AF0E0" w14:textId="77777777" w:rsidR="005E3E47" w:rsidRPr="00AA6DED" w:rsidRDefault="005E3E47" w:rsidP="00DC7BC3">
            <w:pPr>
              <w:pStyle w:val="TableParagraph"/>
              <w:spacing w:before="14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Tipo</w:t>
            </w:r>
            <w:r w:rsidRPr="00AA6DED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AA6DED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cambio</w:t>
            </w:r>
            <w:proofErr w:type="spellEnd"/>
          </w:p>
        </w:tc>
        <w:tc>
          <w:tcPr>
            <w:tcW w:w="2549" w:type="dxa"/>
          </w:tcPr>
          <w:p w14:paraId="5E3791FF" w14:textId="77777777" w:rsidR="005E3E47" w:rsidRPr="00AA6DED" w:rsidRDefault="005E3E47" w:rsidP="00DC7BC3">
            <w:pPr>
              <w:pStyle w:val="TableParagraph"/>
              <w:spacing w:before="14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9(04)V9(02)</w:t>
            </w:r>
          </w:p>
        </w:tc>
      </w:tr>
      <w:tr w:rsidR="005E3E47" w:rsidRPr="00AA6DED" w14:paraId="61F88D9E" w14:textId="77777777" w:rsidTr="00DC7BC3">
        <w:trPr>
          <w:trHeight w:val="242"/>
        </w:trPr>
        <w:tc>
          <w:tcPr>
            <w:tcW w:w="1414" w:type="dxa"/>
          </w:tcPr>
          <w:p w14:paraId="42492582" w14:textId="77777777" w:rsidR="005E3E47" w:rsidRPr="00AA6DED" w:rsidRDefault="005E3E47" w:rsidP="00DC7BC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</w:rPr>
              <w:t>Campo</w:t>
            </w:r>
            <w:r w:rsidRPr="00AA6DE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425" w:type="dxa"/>
          </w:tcPr>
          <w:p w14:paraId="0B30B2BD" w14:textId="77777777" w:rsidR="005E3E47" w:rsidRPr="00AA6DED" w:rsidRDefault="005E3E47" w:rsidP="00DC7BC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645AD36" w14:textId="77777777" w:rsidR="005E3E47" w:rsidRPr="00AA6DED" w:rsidRDefault="005E3E47" w:rsidP="00DC7BC3">
            <w:pPr>
              <w:pStyle w:val="TableParagraph"/>
              <w:spacing w:before="11" w:line="211" w:lineRule="exact"/>
              <w:rPr>
                <w:rFonts w:ascii="Times New Roman" w:hAnsi="Times New Roman" w:cs="Times New Roman"/>
                <w:sz w:val="20"/>
              </w:rPr>
            </w:pPr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Filler</w:t>
            </w:r>
          </w:p>
        </w:tc>
        <w:tc>
          <w:tcPr>
            <w:tcW w:w="2549" w:type="dxa"/>
          </w:tcPr>
          <w:p w14:paraId="1A12E56F" w14:textId="77777777" w:rsidR="005E3E47" w:rsidRPr="00AA6DED" w:rsidRDefault="005E3E47" w:rsidP="00DC7BC3">
            <w:pPr>
              <w:pStyle w:val="TableParagraph"/>
              <w:spacing w:before="11" w:line="211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X(</w:t>
            </w:r>
            <w:proofErr w:type="gramEnd"/>
            <w:r w:rsidRPr="00AA6DED">
              <w:rPr>
                <w:rFonts w:ascii="Times New Roman" w:hAnsi="Times New Roman" w:cs="Times New Roman"/>
                <w:sz w:val="20"/>
                <w:shd w:val="clear" w:color="auto" w:fill="F9F8F8"/>
              </w:rPr>
              <w:t>05)</w:t>
            </w:r>
          </w:p>
        </w:tc>
      </w:tr>
    </w:tbl>
    <w:p w14:paraId="175DCC61" w14:textId="77777777" w:rsidR="005E3E47" w:rsidRPr="00AA6DED" w:rsidRDefault="005E3E47" w:rsidP="005E3E47">
      <w:pPr>
        <w:pStyle w:val="Textoindependiente"/>
        <w:spacing w:before="1"/>
        <w:ind w:left="212"/>
        <w:rPr>
          <w:rFonts w:ascii="Times New Roman" w:hAnsi="Times New Roman" w:cs="Times New Roman"/>
        </w:rPr>
      </w:pPr>
      <w:r w:rsidRPr="00AA6DED">
        <w:rPr>
          <w:rFonts w:ascii="Times New Roman" w:hAnsi="Times New Roman" w:cs="Times New Roman"/>
        </w:rPr>
        <w:t>Longitud</w:t>
      </w:r>
      <w:r w:rsidRPr="00AA6DED">
        <w:rPr>
          <w:rFonts w:ascii="Times New Roman" w:hAnsi="Times New Roman" w:cs="Times New Roman"/>
          <w:spacing w:val="-4"/>
        </w:rPr>
        <w:t xml:space="preserve"> </w:t>
      </w:r>
      <w:r w:rsidRPr="00AA6DED">
        <w:rPr>
          <w:rFonts w:ascii="Times New Roman" w:hAnsi="Times New Roman" w:cs="Times New Roman"/>
        </w:rPr>
        <w:t>Total</w:t>
      </w:r>
      <w:r w:rsidRPr="00AA6DED">
        <w:rPr>
          <w:rFonts w:ascii="Times New Roman" w:hAnsi="Times New Roman" w:cs="Times New Roman"/>
          <w:spacing w:val="-2"/>
        </w:rPr>
        <w:t xml:space="preserve"> </w:t>
      </w:r>
      <w:r w:rsidRPr="00AA6DED">
        <w:rPr>
          <w:rFonts w:ascii="Times New Roman" w:hAnsi="Times New Roman" w:cs="Times New Roman"/>
        </w:rPr>
        <w:t>del</w:t>
      </w:r>
      <w:r w:rsidRPr="00AA6DED">
        <w:rPr>
          <w:rFonts w:ascii="Times New Roman" w:hAnsi="Times New Roman" w:cs="Times New Roman"/>
          <w:spacing w:val="-2"/>
        </w:rPr>
        <w:t xml:space="preserve"> </w:t>
      </w:r>
      <w:r w:rsidRPr="00AA6DED">
        <w:rPr>
          <w:rFonts w:ascii="Times New Roman" w:hAnsi="Times New Roman" w:cs="Times New Roman"/>
        </w:rPr>
        <w:t>registro:</w:t>
      </w:r>
      <w:r w:rsidRPr="00AA6DED">
        <w:rPr>
          <w:rFonts w:ascii="Times New Roman" w:hAnsi="Times New Roman" w:cs="Times New Roman"/>
          <w:spacing w:val="-3"/>
        </w:rPr>
        <w:t xml:space="preserve"> </w:t>
      </w:r>
      <w:r w:rsidRPr="00AA6DED">
        <w:rPr>
          <w:rFonts w:ascii="Times New Roman" w:hAnsi="Times New Roman" w:cs="Times New Roman"/>
        </w:rPr>
        <w:t>150 Bytes</w:t>
      </w:r>
    </w:p>
    <w:p w14:paraId="047660E3" w14:textId="77777777" w:rsidR="005E3E47" w:rsidRPr="00AA6DED" w:rsidRDefault="005E3E47" w:rsidP="005E3E47">
      <w:pPr>
        <w:rPr>
          <w:rFonts w:ascii="Times New Roman" w:hAnsi="Times New Roman" w:cs="Times New Roman"/>
          <w:color w:val="4472C4" w:themeColor="accent1"/>
        </w:rPr>
      </w:pPr>
    </w:p>
    <w:p w14:paraId="4C26F637" w14:textId="77777777" w:rsidR="005E3E47" w:rsidRPr="00230F5A" w:rsidRDefault="005E3E47" w:rsidP="005E3E47">
      <w:pPr>
        <w:rPr>
          <w:rFonts w:ascii="Times New Roman" w:hAnsi="Times New Roman" w:cs="Times New Roman"/>
        </w:rPr>
      </w:pPr>
    </w:p>
    <w:p w14:paraId="110FEECD" w14:textId="77777777" w:rsidR="000F012A" w:rsidRPr="00230F5A" w:rsidRDefault="000F012A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5A7961F5" w14:textId="6E676EBB" w:rsidR="00A73491" w:rsidRPr="00230F5A" w:rsidRDefault="00A73491" w:rsidP="009A6FF8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52342461"/>
      <w:r w:rsidRPr="00230F5A">
        <w:lastRenderedPageBreak/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p w14:paraId="7DAFCC6A" w14:textId="77777777" w:rsidR="00A73491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634FA421" w14:textId="77777777" w:rsidR="005E3E47" w:rsidRPr="00AA6DED" w:rsidRDefault="005E3E47" w:rsidP="005E3E47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tbl>
      <w:tblPr>
        <w:tblStyle w:val="TableNormal"/>
        <w:tblpPr w:leftFromText="142" w:rightFromText="142" w:vertAnchor="text" w:horzAnchor="page" w:tblpX="1838" w:tblpY="169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56"/>
        <w:gridCol w:w="935"/>
        <w:gridCol w:w="6946"/>
        <w:gridCol w:w="794"/>
      </w:tblGrid>
      <w:tr w:rsidR="005E3E47" w:rsidRPr="00AA6DED" w14:paraId="43B4475F" w14:textId="77777777" w:rsidTr="00DC7BC3">
        <w:trPr>
          <w:trHeight w:val="268"/>
        </w:trPr>
        <w:tc>
          <w:tcPr>
            <w:tcW w:w="1129" w:type="dxa"/>
          </w:tcPr>
          <w:p w14:paraId="01587E67" w14:textId="77777777" w:rsidR="005E3E47" w:rsidRPr="00AA6DED" w:rsidRDefault="005E3E47" w:rsidP="00DC7BC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</w:tcPr>
          <w:p w14:paraId="3AF5E4EC" w14:textId="77777777" w:rsidR="005E3E47" w:rsidRPr="00AA6DED" w:rsidRDefault="005E3E47" w:rsidP="00DC7BC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</w:tcPr>
          <w:p w14:paraId="065C11B9" w14:textId="77777777" w:rsidR="005E3E47" w:rsidRPr="00AA6DED" w:rsidRDefault="005E3E47" w:rsidP="00DC7BC3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946" w:type="dxa"/>
          </w:tcPr>
          <w:p w14:paraId="152098F0" w14:textId="77777777" w:rsidR="005E3E47" w:rsidRPr="00AA6DED" w:rsidRDefault="005E3E47" w:rsidP="00DC7BC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AA6DED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794" w:type="dxa"/>
          </w:tcPr>
          <w:p w14:paraId="1E97E18B" w14:textId="77777777" w:rsidR="005E3E47" w:rsidRPr="00AA6DED" w:rsidRDefault="005E3E47" w:rsidP="00DC7BC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5E3E47" w:rsidRPr="00AA6DED" w14:paraId="67B969B5" w14:textId="77777777" w:rsidTr="00DC7BC3">
        <w:trPr>
          <w:trHeight w:val="268"/>
        </w:trPr>
        <w:tc>
          <w:tcPr>
            <w:tcW w:w="1129" w:type="dxa"/>
          </w:tcPr>
          <w:p w14:paraId="7622D1FD" w14:textId="77777777" w:rsidR="005E3E47" w:rsidRPr="00AA6DED" w:rsidRDefault="005E3E47" w:rsidP="00DC7BC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30DEC5E1" w14:textId="77777777" w:rsidR="005E3E47" w:rsidRPr="00AA6DED" w:rsidRDefault="005E3E47" w:rsidP="00DC7BC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D5A2306" w14:textId="77777777" w:rsidR="005E3E47" w:rsidRPr="00AA6DED" w:rsidRDefault="005E3E47" w:rsidP="00DC7BC3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946" w:type="dxa"/>
          </w:tcPr>
          <w:p w14:paraId="35FE98AA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Unidad </w:t>
            </w: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Originadora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Mensaje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(s)</w:t>
            </w:r>
          </w:p>
        </w:tc>
        <w:tc>
          <w:tcPr>
            <w:tcW w:w="794" w:type="dxa"/>
          </w:tcPr>
          <w:p w14:paraId="0333726D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5E3E47" w:rsidRPr="00AA6DED" w14:paraId="410E2813" w14:textId="77777777" w:rsidTr="00DC7BC3">
        <w:trPr>
          <w:trHeight w:val="268"/>
        </w:trPr>
        <w:tc>
          <w:tcPr>
            <w:tcW w:w="1129" w:type="dxa"/>
          </w:tcPr>
          <w:p w14:paraId="4F1921BE" w14:textId="77777777" w:rsidR="005E3E47" w:rsidRPr="00AA6DED" w:rsidRDefault="005E3E47" w:rsidP="00DC7BC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12305077" w14:textId="77777777" w:rsidR="005E3E47" w:rsidRPr="00AA6DED" w:rsidRDefault="005E3E47" w:rsidP="00DC7BC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28BA1EC" w14:textId="77777777" w:rsidR="005E3E47" w:rsidRPr="00AA6DED" w:rsidRDefault="005E3E47" w:rsidP="00DC7BC3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946" w:type="dxa"/>
          </w:tcPr>
          <w:p w14:paraId="21CFB985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Número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Mensajes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a </w:t>
            </w: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Transmitir</w:t>
            </w:r>
            <w:proofErr w:type="spellEnd"/>
          </w:p>
        </w:tc>
        <w:tc>
          <w:tcPr>
            <w:tcW w:w="794" w:type="dxa"/>
          </w:tcPr>
          <w:p w14:paraId="390CF48A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5E3E47" w:rsidRPr="00AA6DED" w14:paraId="4E187B7A" w14:textId="77777777" w:rsidTr="00DC7BC3">
        <w:trPr>
          <w:trHeight w:val="268"/>
        </w:trPr>
        <w:tc>
          <w:tcPr>
            <w:tcW w:w="1129" w:type="dxa"/>
          </w:tcPr>
          <w:p w14:paraId="572447DA" w14:textId="77777777" w:rsidR="005E3E47" w:rsidRPr="00AA6DED" w:rsidRDefault="005E3E47" w:rsidP="00DC7BC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25E56611" w14:textId="77777777" w:rsidR="005E3E47" w:rsidRPr="00AA6DED" w:rsidRDefault="005E3E47" w:rsidP="00DC7BC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C8954EB" w14:textId="77777777" w:rsidR="005E3E47" w:rsidRPr="00AA6DED" w:rsidRDefault="005E3E47" w:rsidP="00DC7BC3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946" w:type="dxa"/>
          </w:tcPr>
          <w:p w14:paraId="6B8BA4CB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Identificación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Usuario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o Unidad </w:t>
            </w: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Originadora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la </w:t>
            </w: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Comunicación</w:t>
            </w:r>
            <w:proofErr w:type="spellEnd"/>
          </w:p>
        </w:tc>
        <w:tc>
          <w:tcPr>
            <w:tcW w:w="794" w:type="dxa"/>
          </w:tcPr>
          <w:p w14:paraId="673DEF76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5E3E47" w:rsidRPr="00AA6DED" w14:paraId="52212E5B" w14:textId="77777777" w:rsidTr="00DC7BC3">
        <w:trPr>
          <w:trHeight w:val="268"/>
        </w:trPr>
        <w:tc>
          <w:tcPr>
            <w:tcW w:w="1129" w:type="dxa"/>
          </w:tcPr>
          <w:p w14:paraId="1C45C998" w14:textId="77777777" w:rsidR="005E3E47" w:rsidRPr="00AA6DED" w:rsidRDefault="005E3E47" w:rsidP="00DC7BC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3C5390A1" w14:textId="77777777" w:rsidR="005E3E47" w:rsidRPr="00AA6DED" w:rsidRDefault="005E3E47" w:rsidP="00DC7BC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CE0441B" w14:textId="77777777" w:rsidR="005E3E47" w:rsidRPr="00AA6DED" w:rsidRDefault="005E3E47" w:rsidP="00DC7BC3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946" w:type="dxa"/>
          </w:tcPr>
          <w:p w14:paraId="72A1B4EB" w14:textId="77777777" w:rsidR="005E3E47" w:rsidRPr="00AA6DED" w:rsidRDefault="005E3E47" w:rsidP="00DC7BC3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Generación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Pams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(dd/mm/aa)</w:t>
            </w:r>
          </w:p>
        </w:tc>
        <w:tc>
          <w:tcPr>
            <w:tcW w:w="794" w:type="dxa"/>
          </w:tcPr>
          <w:p w14:paraId="40A697FA" w14:textId="77777777" w:rsidR="005E3E47" w:rsidRPr="00AA6DED" w:rsidRDefault="005E3E47" w:rsidP="00DC7BC3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5E3E47" w:rsidRPr="00AA6DED" w14:paraId="4E41A14F" w14:textId="77777777" w:rsidTr="00DC7BC3">
        <w:trPr>
          <w:trHeight w:val="268"/>
        </w:trPr>
        <w:tc>
          <w:tcPr>
            <w:tcW w:w="1129" w:type="dxa"/>
          </w:tcPr>
          <w:p w14:paraId="5DFC3F69" w14:textId="77777777" w:rsidR="005E3E47" w:rsidRPr="00AA6DED" w:rsidRDefault="005E3E47" w:rsidP="00DC7BC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31197DA1" w14:textId="77777777" w:rsidR="005E3E47" w:rsidRPr="00AA6DED" w:rsidRDefault="005E3E47" w:rsidP="00DC7BC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9F56534" w14:textId="77777777" w:rsidR="005E3E47" w:rsidRPr="00AA6DED" w:rsidRDefault="005E3E47" w:rsidP="00DC7BC3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946" w:type="dxa"/>
          </w:tcPr>
          <w:p w14:paraId="16383BF5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Hora </w:t>
            </w: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Generación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Pams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(</w:t>
            </w: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hh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/mm/ss)</w:t>
            </w:r>
          </w:p>
        </w:tc>
        <w:tc>
          <w:tcPr>
            <w:tcW w:w="794" w:type="dxa"/>
          </w:tcPr>
          <w:p w14:paraId="0660E519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5E3E47" w:rsidRPr="00AA6DED" w14:paraId="25FCAC94" w14:textId="77777777" w:rsidTr="00DC7BC3">
        <w:trPr>
          <w:trHeight w:val="268"/>
        </w:trPr>
        <w:tc>
          <w:tcPr>
            <w:tcW w:w="1129" w:type="dxa"/>
          </w:tcPr>
          <w:p w14:paraId="46D63A80" w14:textId="77777777" w:rsidR="005E3E47" w:rsidRPr="00AA6DED" w:rsidRDefault="005E3E47" w:rsidP="00DC7BC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238F226F" w14:textId="77777777" w:rsidR="005E3E47" w:rsidRPr="00AA6DED" w:rsidRDefault="005E3E47" w:rsidP="00DC7BC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528BF4F" w14:textId="77777777" w:rsidR="005E3E47" w:rsidRPr="00AA6DED" w:rsidRDefault="005E3E47" w:rsidP="00DC7BC3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MSG</w:t>
            </w:r>
          </w:p>
        </w:tc>
        <w:tc>
          <w:tcPr>
            <w:tcW w:w="6946" w:type="dxa"/>
          </w:tcPr>
          <w:p w14:paraId="47402260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Asociado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tipo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documento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794" w:type="dxa"/>
          </w:tcPr>
          <w:p w14:paraId="02738D34" w14:textId="77777777" w:rsidR="005E3E47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5E3E47" w:rsidRPr="00AA6DED" w14:paraId="19898078" w14:textId="77777777" w:rsidTr="00DC7BC3">
        <w:trPr>
          <w:trHeight w:val="268"/>
        </w:trPr>
        <w:tc>
          <w:tcPr>
            <w:tcW w:w="1129" w:type="dxa"/>
          </w:tcPr>
          <w:p w14:paraId="69757571" w14:textId="77777777" w:rsidR="005E3E47" w:rsidRPr="00AA6DED" w:rsidRDefault="005E3E47" w:rsidP="00DC7BC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5A27726D" w14:textId="77777777" w:rsidR="005E3E47" w:rsidRPr="00AA6DED" w:rsidRDefault="005E3E47" w:rsidP="00DC7BC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65D9B89" w14:textId="77777777" w:rsidR="005E3E47" w:rsidRPr="00AA6DED" w:rsidRDefault="005E3E47" w:rsidP="00DC7BC3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946" w:type="dxa"/>
          </w:tcPr>
          <w:p w14:paraId="4024ABBD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Prioridad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Transmisión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del </w:t>
            </w: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Mensaje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(28)</w:t>
            </w:r>
          </w:p>
        </w:tc>
        <w:tc>
          <w:tcPr>
            <w:tcW w:w="794" w:type="dxa"/>
          </w:tcPr>
          <w:p w14:paraId="59DD4AC0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5E3E47" w:rsidRPr="00AA6DED" w14:paraId="54C71DAD" w14:textId="77777777" w:rsidTr="00DC7BC3">
        <w:trPr>
          <w:trHeight w:val="268"/>
        </w:trPr>
        <w:tc>
          <w:tcPr>
            <w:tcW w:w="1129" w:type="dxa"/>
          </w:tcPr>
          <w:p w14:paraId="4B123178" w14:textId="77777777" w:rsidR="005E3E47" w:rsidRPr="00AA6DED" w:rsidRDefault="005E3E47" w:rsidP="00DC7BC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14009313" w14:textId="77777777" w:rsidR="005E3E47" w:rsidRPr="00AA6DED" w:rsidRDefault="005E3E47" w:rsidP="00DC7BC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5170881" w14:textId="77777777" w:rsidR="005E3E47" w:rsidRPr="00AA6DED" w:rsidRDefault="005E3E47" w:rsidP="00DC7BC3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946" w:type="dxa"/>
          </w:tcPr>
          <w:p w14:paraId="0FAE3D72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Grupo </w:t>
            </w: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Destino </w:t>
            </w: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Ej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.: 11 = </w:t>
            </w: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Bancos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+ </w:t>
            </w: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Financieras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+ Banco Central</w:t>
            </w:r>
          </w:p>
        </w:tc>
        <w:tc>
          <w:tcPr>
            <w:tcW w:w="794" w:type="dxa"/>
          </w:tcPr>
          <w:p w14:paraId="2A77E634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5E3E47" w:rsidRPr="00AA6DED" w14:paraId="00256B26" w14:textId="77777777" w:rsidTr="00DC7BC3">
        <w:trPr>
          <w:trHeight w:val="268"/>
        </w:trPr>
        <w:tc>
          <w:tcPr>
            <w:tcW w:w="1129" w:type="dxa"/>
          </w:tcPr>
          <w:p w14:paraId="75CA45F1" w14:textId="77777777" w:rsidR="005E3E47" w:rsidRPr="00AA6DED" w:rsidRDefault="005E3E47" w:rsidP="00DC7BC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6BEA356B" w14:textId="77777777" w:rsidR="005E3E47" w:rsidRPr="00AA6DED" w:rsidRDefault="005E3E47" w:rsidP="00DC7BC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3104847" w14:textId="77777777" w:rsidR="005E3E47" w:rsidRPr="00AA6DED" w:rsidRDefault="005E3E47" w:rsidP="00DC7BC3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946" w:type="dxa"/>
          </w:tcPr>
          <w:p w14:paraId="72B18FC0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Número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NSE, Debe ser 00000 [Lo </w:t>
            </w: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actualiza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el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]</w:t>
            </w:r>
          </w:p>
        </w:tc>
        <w:tc>
          <w:tcPr>
            <w:tcW w:w="794" w:type="dxa"/>
          </w:tcPr>
          <w:p w14:paraId="20E4AF4A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5E3E47" w:rsidRPr="00AA6DED" w14:paraId="4C462995" w14:textId="77777777" w:rsidTr="00DC7BC3">
        <w:trPr>
          <w:trHeight w:val="268"/>
        </w:trPr>
        <w:tc>
          <w:tcPr>
            <w:tcW w:w="1129" w:type="dxa"/>
          </w:tcPr>
          <w:p w14:paraId="368C4C4C" w14:textId="77777777" w:rsidR="005E3E47" w:rsidRPr="00AA6DED" w:rsidRDefault="005E3E47" w:rsidP="00DC7BC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10</w:t>
            </w:r>
          </w:p>
        </w:tc>
        <w:tc>
          <w:tcPr>
            <w:tcW w:w="256" w:type="dxa"/>
          </w:tcPr>
          <w:p w14:paraId="3F57E1FE" w14:textId="77777777" w:rsidR="005E3E47" w:rsidRPr="00AA6DED" w:rsidRDefault="005E3E47" w:rsidP="00DC7BC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985A218" w14:textId="77777777" w:rsidR="005E3E47" w:rsidRPr="00AA6DED" w:rsidRDefault="005E3E47" w:rsidP="00DC7BC3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946" w:type="dxa"/>
          </w:tcPr>
          <w:p w14:paraId="06A83DE0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NSE Debe ser 00/00/00 [Lo </w:t>
            </w: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actualiza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el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]</w:t>
            </w:r>
          </w:p>
        </w:tc>
        <w:tc>
          <w:tcPr>
            <w:tcW w:w="794" w:type="dxa"/>
          </w:tcPr>
          <w:p w14:paraId="7F5A74F7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5E3E47" w:rsidRPr="00AA6DED" w14:paraId="1CC22EA7" w14:textId="77777777" w:rsidTr="00DC7BC3">
        <w:trPr>
          <w:trHeight w:val="268"/>
        </w:trPr>
        <w:tc>
          <w:tcPr>
            <w:tcW w:w="1129" w:type="dxa"/>
          </w:tcPr>
          <w:p w14:paraId="3AB60ABA" w14:textId="77777777" w:rsidR="005E3E47" w:rsidRPr="00AA6DED" w:rsidRDefault="005E3E47" w:rsidP="00DC7BC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74C653FD" w14:textId="77777777" w:rsidR="005E3E47" w:rsidRPr="00AA6DED" w:rsidRDefault="005E3E47" w:rsidP="00DC7BC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791099E" w14:textId="77777777" w:rsidR="005E3E47" w:rsidRPr="00AA6DED" w:rsidRDefault="005E3E47" w:rsidP="00DC7BC3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946" w:type="dxa"/>
          </w:tcPr>
          <w:p w14:paraId="122AE438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Hora NSE &gt; Debe ser 00:00:00 [Lo </w:t>
            </w: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actualiza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el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  <w:proofErr w:type="spellEnd"/>
            <w:r w:rsidRPr="00AA6DE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]</w:t>
            </w:r>
          </w:p>
        </w:tc>
        <w:tc>
          <w:tcPr>
            <w:tcW w:w="794" w:type="dxa"/>
          </w:tcPr>
          <w:p w14:paraId="1281E887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5E3E47" w:rsidRPr="00AA6DED" w14:paraId="1AB25AC3" w14:textId="77777777" w:rsidTr="00DC7BC3">
        <w:trPr>
          <w:trHeight w:val="268"/>
        </w:trPr>
        <w:tc>
          <w:tcPr>
            <w:tcW w:w="1129" w:type="dxa"/>
          </w:tcPr>
          <w:p w14:paraId="60848B91" w14:textId="77777777" w:rsidR="005E3E47" w:rsidRPr="00AA6DED" w:rsidRDefault="005E3E47" w:rsidP="00DC7BC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57EB1DC7" w14:textId="77777777" w:rsidR="005E3E47" w:rsidRPr="00AA6DED" w:rsidRDefault="005E3E47" w:rsidP="00DC7BC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1E24EE8" w14:textId="77777777" w:rsidR="005E3E47" w:rsidRPr="00AA6DED" w:rsidRDefault="005E3E47" w:rsidP="00DC7BC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6946" w:type="dxa"/>
          </w:tcPr>
          <w:p w14:paraId="11F9FE8A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794" w:type="dxa"/>
          </w:tcPr>
          <w:p w14:paraId="3EA6A91C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5E3E47" w:rsidRPr="00AA6DED" w14:paraId="00D4FDB6" w14:textId="77777777" w:rsidTr="00DC7BC3">
        <w:trPr>
          <w:trHeight w:val="268"/>
        </w:trPr>
        <w:tc>
          <w:tcPr>
            <w:tcW w:w="1129" w:type="dxa"/>
          </w:tcPr>
          <w:p w14:paraId="4750982C" w14:textId="77777777" w:rsidR="005E3E47" w:rsidRPr="00AA6DED" w:rsidRDefault="005E3E47" w:rsidP="00DC7BC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79EAA5B3" w14:textId="77777777" w:rsidR="005E3E47" w:rsidRPr="00AA6DED" w:rsidRDefault="005E3E47" w:rsidP="00DC7BC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9E3BC70" w14:textId="77777777" w:rsidR="005E3E47" w:rsidRPr="00AA6DED" w:rsidRDefault="005E3E47" w:rsidP="00DC7BC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6946" w:type="dxa"/>
          </w:tcPr>
          <w:p w14:paraId="70C0EAA1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INFORM,</w:t>
            </w:r>
          </w:p>
        </w:tc>
        <w:tc>
          <w:tcPr>
            <w:tcW w:w="794" w:type="dxa"/>
          </w:tcPr>
          <w:p w14:paraId="33F60971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5E3E47" w:rsidRPr="00AA6DED" w14:paraId="42CEF2EC" w14:textId="77777777" w:rsidTr="00DC7BC3">
        <w:trPr>
          <w:trHeight w:val="268"/>
        </w:trPr>
        <w:tc>
          <w:tcPr>
            <w:tcW w:w="1129" w:type="dxa"/>
          </w:tcPr>
          <w:p w14:paraId="0615D170" w14:textId="77777777" w:rsidR="005E3E47" w:rsidRPr="00AA6DED" w:rsidRDefault="005E3E47" w:rsidP="00DC7BC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0E107083" w14:textId="77777777" w:rsidR="005E3E47" w:rsidRPr="00AA6DED" w:rsidRDefault="005E3E47" w:rsidP="00DC7BC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7B900C1" w14:textId="77777777" w:rsidR="005E3E47" w:rsidRPr="00AA6DED" w:rsidRDefault="005E3E47" w:rsidP="00DC7BC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6946" w:type="dxa"/>
          </w:tcPr>
          <w:p w14:paraId="7F5EB84B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794" w:type="dxa"/>
          </w:tcPr>
          <w:p w14:paraId="6FD112E6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5E3E47" w:rsidRPr="00AA6DED" w14:paraId="69E1E267" w14:textId="77777777" w:rsidTr="00DC7BC3">
        <w:trPr>
          <w:trHeight w:val="268"/>
        </w:trPr>
        <w:tc>
          <w:tcPr>
            <w:tcW w:w="1129" w:type="dxa"/>
          </w:tcPr>
          <w:p w14:paraId="184A1AD5" w14:textId="77777777" w:rsidR="005E3E47" w:rsidRPr="00AA6DED" w:rsidRDefault="005E3E47" w:rsidP="00DC7BC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6DF421B6" w14:textId="77777777" w:rsidR="005E3E47" w:rsidRPr="00AA6DED" w:rsidRDefault="005E3E47" w:rsidP="00DC7BC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9BE3622" w14:textId="77777777" w:rsidR="005E3E47" w:rsidRPr="00AA6DED" w:rsidRDefault="005E3E47" w:rsidP="00DC7BC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6946" w:type="dxa"/>
          </w:tcPr>
          <w:p w14:paraId="212F894D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794" w:type="dxa"/>
          </w:tcPr>
          <w:p w14:paraId="37B3055F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5E3E47" w:rsidRPr="00AA6DED" w14:paraId="3D4715B6" w14:textId="77777777" w:rsidTr="00DC7BC3">
        <w:trPr>
          <w:trHeight w:val="268"/>
        </w:trPr>
        <w:tc>
          <w:tcPr>
            <w:tcW w:w="1129" w:type="dxa"/>
          </w:tcPr>
          <w:p w14:paraId="19B781E8" w14:textId="77777777" w:rsidR="005E3E47" w:rsidRPr="00AA6DED" w:rsidRDefault="005E3E47" w:rsidP="00DC7BC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2FFF57C1" w14:textId="77777777" w:rsidR="005E3E47" w:rsidRPr="00AA6DED" w:rsidRDefault="005E3E47" w:rsidP="00DC7BC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1D662F9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PA1</w:t>
            </w:r>
          </w:p>
        </w:tc>
        <w:tc>
          <w:tcPr>
            <w:tcW w:w="6946" w:type="dxa"/>
          </w:tcPr>
          <w:p w14:paraId="489FDED2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794" w:type="dxa"/>
          </w:tcPr>
          <w:p w14:paraId="3833FB93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5E3E47" w:rsidRPr="00AA6DED" w14:paraId="5CAF69FB" w14:textId="77777777" w:rsidTr="00DC7BC3">
        <w:trPr>
          <w:trHeight w:val="268"/>
        </w:trPr>
        <w:tc>
          <w:tcPr>
            <w:tcW w:w="1129" w:type="dxa"/>
          </w:tcPr>
          <w:p w14:paraId="6B18C2C1" w14:textId="77777777" w:rsidR="005E3E47" w:rsidRPr="00AA6DED" w:rsidRDefault="005E3E47" w:rsidP="00DC7BC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7</w:t>
            </w:r>
          </w:p>
        </w:tc>
        <w:tc>
          <w:tcPr>
            <w:tcW w:w="256" w:type="dxa"/>
          </w:tcPr>
          <w:p w14:paraId="2FF44593" w14:textId="77777777" w:rsidR="005E3E47" w:rsidRPr="00AA6DED" w:rsidRDefault="005E3E47" w:rsidP="00DC7BC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91DDBC3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AJB</w:t>
            </w:r>
          </w:p>
        </w:tc>
        <w:tc>
          <w:tcPr>
            <w:tcW w:w="6946" w:type="dxa"/>
          </w:tcPr>
          <w:p w14:paraId="1984ACFF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REGISTROS CON EL CODIGO 01 EN EL CAMPO 1</w:t>
            </w:r>
          </w:p>
        </w:tc>
        <w:tc>
          <w:tcPr>
            <w:tcW w:w="794" w:type="dxa"/>
          </w:tcPr>
          <w:p w14:paraId="11ED6E5C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5E3E47" w:rsidRPr="00AA6DED" w14:paraId="0928CE54" w14:textId="77777777" w:rsidTr="00DC7BC3">
        <w:trPr>
          <w:trHeight w:val="268"/>
        </w:trPr>
        <w:tc>
          <w:tcPr>
            <w:tcW w:w="1129" w:type="dxa"/>
          </w:tcPr>
          <w:p w14:paraId="5081A29E" w14:textId="77777777" w:rsidR="005E3E47" w:rsidRPr="00AA6DED" w:rsidRDefault="005E3E47" w:rsidP="00DC7BC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bookmarkStart w:id="3" w:name="_Hlk148613285"/>
            <w:r w:rsidRPr="00AA6DED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bookmarkEnd w:id="3"/>
            <w:r w:rsidRPr="00AA6DED">
              <w:rPr>
                <w:rFonts w:ascii="Times New Roman" w:hAnsi="Times New Roman" w:cs="Times New Roman"/>
                <w:color w:val="4472C4" w:themeColor="accent1"/>
                <w:spacing w:val="-3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8</w:t>
            </w:r>
          </w:p>
        </w:tc>
        <w:tc>
          <w:tcPr>
            <w:tcW w:w="256" w:type="dxa"/>
          </w:tcPr>
          <w:p w14:paraId="18485879" w14:textId="77777777" w:rsidR="005E3E47" w:rsidRPr="00AA6DED" w:rsidRDefault="005E3E47" w:rsidP="00DC7BC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A76E1F7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AJC</w:t>
            </w:r>
          </w:p>
        </w:tc>
        <w:tc>
          <w:tcPr>
            <w:tcW w:w="6946" w:type="dxa"/>
          </w:tcPr>
          <w:p w14:paraId="2DC78990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REGISTROS CON EL CODIGO 02 EN EL CAMPO 1</w:t>
            </w:r>
          </w:p>
        </w:tc>
        <w:tc>
          <w:tcPr>
            <w:tcW w:w="794" w:type="dxa"/>
          </w:tcPr>
          <w:p w14:paraId="5AF52211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5E3E47" w:rsidRPr="00AA6DED" w14:paraId="73606622" w14:textId="77777777" w:rsidTr="00DC7BC3">
        <w:trPr>
          <w:trHeight w:val="268"/>
        </w:trPr>
        <w:tc>
          <w:tcPr>
            <w:tcW w:w="1129" w:type="dxa"/>
          </w:tcPr>
          <w:p w14:paraId="7D80326C" w14:textId="77777777" w:rsidR="005E3E47" w:rsidRPr="00AA6DED" w:rsidRDefault="005E3E47" w:rsidP="00DC7BC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9</w:t>
            </w:r>
          </w:p>
        </w:tc>
        <w:tc>
          <w:tcPr>
            <w:tcW w:w="256" w:type="dxa"/>
          </w:tcPr>
          <w:p w14:paraId="3A1B4522" w14:textId="77777777" w:rsidR="005E3E47" w:rsidRPr="00AA6DED" w:rsidRDefault="005E3E47" w:rsidP="00DC7BC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337F268" w14:textId="77777777" w:rsidR="005E3E47" w:rsidRPr="00AA6DED" w:rsidRDefault="005E3E47" w:rsidP="00DC7BC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AJD</w:t>
            </w:r>
          </w:p>
        </w:tc>
        <w:tc>
          <w:tcPr>
            <w:tcW w:w="6946" w:type="dxa"/>
          </w:tcPr>
          <w:p w14:paraId="545B5D71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REGISTROS CON EL CODIGO 03 EN EL CAMPO 1</w:t>
            </w:r>
          </w:p>
        </w:tc>
        <w:tc>
          <w:tcPr>
            <w:tcW w:w="794" w:type="dxa"/>
          </w:tcPr>
          <w:p w14:paraId="501C93D6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5E3E47" w:rsidRPr="00AA6DED" w14:paraId="3612BC43" w14:textId="77777777" w:rsidTr="00DC7BC3">
        <w:trPr>
          <w:trHeight w:val="268"/>
        </w:trPr>
        <w:tc>
          <w:tcPr>
            <w:tcW w:w="1129" w:type="dxa"/>
          </w:tcPr>
          <w:p w14:paraId="543B2E0C" w14:textId="77777777" w:rsidR="005E3E47" w:rsidRPr="00AA6DED" w:rsidRDefault="005E3E47" w:rsidP="00DC7BC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20</w:t>
            </w:r>
          </w:p>
        </w:tc>
        <w:tc>
          <w:tcPr>
            <w:tcW w:w="256" w:type="dxa"/>
          </w:tcPr>
          <w:p w14:paraId="7D625A66" w14:textId="77777777" w:rsidR="005E3E47" w:rsidRPr="00AA6DED" w:rsidRDefault="005E3E47" w:rsidP="00DC7BC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</w:p>
        </w:tc>
        <w:tc>
          <w:tcPr>
            <w:tcW w:w="935" w:type="dxa"/>
          </w:tcPr>
          <w:p w14:paraId="4132E54E" w14:textId="77777777" w:rsidR="005E3E47" w:rsidRPr="00AA6DED" w:rsidRDefault="005E3E47" w:rsidP="00DC7BC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AJX</w:t>
            </w:r>
          </w:p>
        </w:tc>
        <w:tc>
          <w:tcPr>
            <w:tcW w:w="6946" w:type="dxa"/>
          </w:tcPr>
          <w:p w14:paraId="5893AAB1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REGISTROS CON EL CODIGO 04 EN EL CAMPO 1</w:t>
            </w:r>
          </w:p>
        </w:tc>
        <w:tc>
          <w:tcPr>
            <w:tcW w:w="794" w:type="dxa"/>
          </w:tcPr>
          <w:p w14:paraId="34081B79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5E3E47" w:rsidRPr="00AA6DED" w14:paraId="5EB0F834" w14:textId="77777777" w:rsidTr="00DC7BC3">
        <w:trPr>
          <w:trHeight w:val="268"/>
        </w:trPr>
        <w:tc>
          <w:tcPr>
            <w:tcW w:w="1129" w:type="dxa"/>
          </w:tcPr>
          <w:p w14:paraId="07CD1EE0" w14:textId="77777777" w:rsidR="005E3E47" w:rsidRPr="00AA6DED" w:rsidRDefault="005E3E47" w:rsidP="00DC7BC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2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1</w:t>
            </w:r>
          </w:p>
        </w:tc>
        <w:tc>
          <w:tcPr>
            <w:tcW w:w="256" w:type="dxa"/>
          </w:tcPr>
          <w:p w14:paraId="63262441" w14:textId="77777777" w:rsidR="005E3E47" w:rsidRPr="00AA6DED" w:rsidRDefault="005E3E47" w:rsidP="00DC7BC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</w:p>
        </w:tc>
        <w:tc>
          <w:tcPr>
            <w:tcW w:w="935" w:type="dxa"/>
          </w:tcPr>
          <w:p w14:paraId="4949CA3F" w14:textId="77777777" w:rsidR="005E3E47" w:rsidRPr="00AA6DED" w:rsidRDefault="005E3E47" w:rsidP="00DC7BC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6946" w:type="dxa"/>
          </w:tcPr>
          <w:p w14:paraId="2EE0BDA9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794" w:type="dxa"/>
          </w:tcPr>
          <w:p w14:paraId="7ED8D003" w14:textId="77777777" w:rsidR="005E3E47" w:rsidRPr="00AA6DED" w:rsidRDefault="005E3E47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35</w:t>
            </w:r>
          </w:p>
        </w:tc>
      </w:tr>
    </w:tbl>
    <w:p w14:paraId="462EB922" w14:textId="77777777" w:rsidR="005E3E47" w:rsidRPr="00AA6DED" w:rsidRDefault="005E3E47" w:rsidP="005E3E47">
      <w:pPr>
        <w:spacing w:line="218" w:lineRule="exact"/>
        <w:rPr>
          <w:rFonts w:ascii="Times New Roman" w:hAnsi="Times New Roman" w:cs="Times New Roman"/>
          <w:sz w:val="20"/>
        </w:rPr>
        <w:sectPr w:rsidR="005E3E47" w:rsidRPr="00AA6DED">
          <w:pgSz w:w="12250" w:h="15850"/>
          <w:pgMar w:top="1380" w:right="840" w:bottom="880" w:left="920" w:header="567" w:footer="685" w:gutter="0"/>
          <w:cols w:space="720"/>
        </w:sectPr>
      </w:pPr>
    </w:p>
    <w:p w14:paraId="22F0D169" w14:textId="77777777" w:rsidR="00035F9D" w:rsidRPr="00F22445" w:rsidDel="00620059" w:rsidRDefault="00035F9D" w:rsidP="005E3E47">
      <w:pPr>
        <w:pStyle w:val="Ttulo2"/>
        <w:numPr>
          <w:ilvl w:val="0"/>
          <w:numId w:val="0"/>
        </w:numPr>
        <w:ind w:left="3900" w:hanging="360"/>
        <w:rPr>
          <w:del w:id="4" w:author="Roberto Carrasco Venegas" w:date="2023-11-27T13:34:00Z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5" w:name="_Toc152342462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5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95B4C01" w14:textId="77777777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6" w:name="_Toc152342463"/>
      <w:r w:rsidRPr="00230F5A"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6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</w:t>
      </w:r>
      <w:proofErr w:type="gramStart"/>
      <w:r w:rsidRPr="00981815"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7" w:name="_Toc152342464"/>
      <w:r>
        <w:lastRenderedPageBreak/>
        <w:t>Archivo de carátula del Receptor</w:t>
      </w:r>
      <w:bookmarkEnd w:id="7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1.2. y 4.2.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8" w:name="_Toc152342465"/>
      <w:r>
        <w:t>Archivo de Control del Receptor</w:t>
      </w:r>
      <w:bookmarkEnd w:id="8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1.3. y 4.3.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6486671" w14:textId="7B347B64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9" w:name="_Toc152342466"/>
      <w:r w:rsidRPr="00230F5A">
        <w:rPr>
          <w:rFonts w:cs="Times New Roman"/>
        </w:rPr>
        <w:t>Validaciones</w:t>
      </w:r>
      <w:bookmarkEnd w:id="9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0" w:name="_Toc152342467"/>
      <w:r w:rsidRPr="00230F5A">
        <w:t>Archivo de datos</w:t>
      </w:r>
      <w:bookmarkEnd w:id="10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34BD7079" w14:textId="77777777" w:rsidR="003F1636" w:rsidRPr="00B537DA" w:rsidRDefault="003F1636" w:rsidP="003F163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11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3F1636" w:rsidRPr="00B537DA" w14:paraId="2E850ACF" w14:textId="77777777" w:rsidTr="00DC7BC3">
        <w:tc>
          <w:tcPr>
            <w:tcW w:w="562" w:type="dxa"/>
          </w:tcPr>
          <w:p w14:paraId="6290A187" w14:textId="77777777" w:rsidR="003F1636" w:rsidRPr="00B537DA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6191B47F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2DC66107" w14:textId="77777777" w:rsidR="003F1636" w:rsidRPr="00B537DA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3F1636" w:rsidRPr="00B537DA" w14:paraId="4A6ABA02" w14:textId="77777777" w:rsidTr="00DC7BC3">
        <w:tc>
          <w:tcPr>
            <w:tcW w:w="562" w:type="dxa"/>
          </w:tcPr>
          <w:p w14:paraId="40FC62B1" w14:textId="77777777" w:rsidR="003F1636" w:rsidRPr="00B537DA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2D6302AF" w14:textId="77777777" w:rsidR="003F1636" w:rsidRPr="00B537DA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3F1636" w:rsidRPr="00B537DA" w14:paraId="2AE6EA4E" w14:textId="77777777" w:rsidTr="00DC7BC3">
        <w:tc>
          <w:tcPr>
            <w:tcW w:w="562" w:type="dxa"/>
          </w:tcPr>
          <w:p w14:paraId="7B6EAEAC" w14:textId="77777777" w:rsidR="003F1636" w:rsidRPr="00B537DA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602FF56B" w14:textId="77777777" w:rsidR="003F1636" w:rsidRPr="00B537DA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es igual en el nombre del archivo y en la definición del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66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3F1636" w:rsidRPr="00B537DA" w14:paraId="1D5F82D1" w14:textId="77777777" w:rsidTr="00DC7BC3">
        <w:tc>
          <w:tcPr>
            <w:tcW w:w="562" w:type="dxa"/>
          </w:tcPr>
          <w:p w14:paraId="77B78368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6391B26" w14:textId="77777777" w:rsidR="003F1636" w:rsidRPr="00CC035F" w:rsidRDefault="003F1636" w:rsidP="00DC7BC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V4</w:t>
            </w:r>
          </w:p>
        </w:tc>
        <w:tc>
          <w:tcPr>
            <w:tcW w:w="7932" w:type="dxa"/>
          </w:tcPr>
          <w:p w14:paraId="67D37012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57F58A1" w14:textId="77777777" w:rsidR="003F1636" w:rsidRPr="00DD1EE4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177D627" w14:textId="77777777" w:rsidR="003F1636" w:rsidRPr="00DD1EE4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F1636" w:rsidRPr="00B537DA" w14:paraId="7A917276" w14:textId="77777777" w:rsidTr="00DC7BC3">
        <w:tc>
          <w:tcPr>
            <w:tcW w:w="562" w:type="dxa"/>
          </w:tcPr>
          <w:p w14:paraId="742A4E16" w14:textId="77777777" w:rsidR="003F1636" w:rsidRPr="00CC035F" w:rsidRDefault="003F1636" w:rsidP="00DC7BC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V5</w:t>
            </w:r>
          </w:p>
        </w:tc>
        <w:tc>
          <w:tcPr>
            <w:tcW w:w="7932" w:type="dxa"/>
          </w:tcPr>
          <w:p w14:paraId="16028ABF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origen, en caso de existir se deberá catalogar con error</w:t>
            </w:r>
            <w:r w:rsidRPr="009E4CD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08)</w:t>
            </w:r>
          </w:p>
        </w:tc>
      </w:tr>
      <w:tr w:rsidR="003F1636" w:rsidRPr="00B537DA" w14:paraId="5075ABA0" w14:textId="77777777" w:rsidTr="00DC7BC3">
        <w:tc>
          <w:tcPr>
            <w:tcW w:w="562" w:type="dxa"/>
          </w:tcPr>
          <w:p w14:paraId="38E11819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E663B0B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22F3E52C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AB8A1A" w14:textId="77777777" w:rsidR="003F1636" w:rsidRPr="00DD1EE4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 se deberá catalogar con error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09)</w:t>
            </w:r>
          </w:p>
          <w:p w14:paraId="2CDDB501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F1636" w:rsidRPr="00B537DA" w14:paraId="5144DA21" w14:textId="77777777" w:rsidTr="00DC7BC3">
        <w:tc>
          <w:tcPr>
            <w:tcW w:w="562" w:type="dxa"/>
          </w:tcPr>
          <w:p w14:paraId="4D45F5D0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FF3FA7E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DDD63A8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3F1636" w:rsidRPr="00B537DA" w14:paraId="6077F83C" w14:textId="77777777" w:rsidTr="00DC7BC3">
        <w:tc>
          <w:tcPr>
            <w:tcW w:w="562" w:type="dxa"/>
          </w:tcPr>
          <w:p w14:paraId="5971035F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5F9B361E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va a validar que el campo “tipo de registro” contenga sólo los valores esperados (01,02,03 y 04), en caso de no existir se deberá catalogar con error 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75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757AFFBE" w14:textId="77777777" w:rsidR="003F1636" w:rsidRPr="00230F5A" w:rsidRDefault="003F1636" w:rsidP="003F163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A7BCA1" w14:textId="77777777" w:rsidR="00A64CF0" w:rsidRPr="00230F5A" w:rsidRDefault="00A64CF0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29C91FE" w14:textId="3B8565A5" w:rsidR="00B022B6" w:rsidRPr="00230F5A" w:rsidRDefault="00B022B6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2" w:name="_Toc152342468"/>
      <w:bookmarkEnd w:id="11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End w:id="12"/>
    </w:p>
    <w:p w14:paraId="28826DC4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333A8644" w14:textId="77777777" w:rsidR="003F1636" w:rsidRDefault="003F1636" w:rsidP="003F1636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3" w:name="_Hlk151635235"/>
      <w:bookmarkStart w:id="14" w:name="_Hlk151631342"/>
      <w:bookmarkStart w:id="15" w:name="_Hlk1508689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3F1636" w:rsidRPr="00B537DA" w14:paraId="542670BB" w14:textId="77777777" w:rsidTr="00DC7BC3">
        <w:tc>
          <w:tcPr>
            <w:tcW w:w="595" w:type="dxa"/>
          </w:tcPr>
          <w:p w14:paraId="673DB385" w14:textId="77777777" w:rsidR="003F1636" w:rsidRPr="0070260B" w:rsidRDefault="003F1636" w:rsidP="00DC7BC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V1</w:t>
            </w:r>
          </w:p>
        </w:tc>
        <w:tc>
          <w:tcPr>
            <w:tcW w:w="7932" w:type="dxa"/>
          </w:tcPr>
          <w:p w14:paraId="451CE6D5" w14:textId="77777777" w:rsidR="003F1636" w:rsidRPr="004C50F4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caratula existe, en caso de no existir debe ser catalogado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43)</w:t>
            </w:r>
          </w:p>
          <w:p w14:paraId="00D05A57" w14:textId="77777777" w:rsidR="003F1636" w:rsidRPr="00B537DA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3F1636" w:rsidRPr="00B537DA" w14:paraId="296E3D3C" w14:textId="77777777" w:rsidTr="00DC7BC3">
        <w:tc>
          <w:tcPr>
            <w:tcW w:w="595" w:type="dxa"/>
          </w:tcPr>
          <w:p w14:paraId="61BF8774" w14:textId="77777777" w:rsidR="003F1636" w:rsidRPr="00B537DA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0BBC6A6D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valor de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campo “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{01,02,11,12} un valor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ferente es un error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debe ser catalogado con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68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564B7FAF" w14:textId="77777777" w:rsidR="003F1636" w:rsidRPr="00B537DA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F1636" w:rsidRPr="00B537DA" w14:paraId="189FEFD1" w14:textId="77777777" w:rsidTr="00DC7BC3">
        <w:tc>
          <w:tcPr>
            <w:tcW w:w="595" w:type="dxa"/>
          </w:tcPr>
          <w:p w14:paraId="052FE66A" w14:textId="77777777" w:rsidR="003F1636" w:rsidRPr="0070260B" w:rsidRDefault="003F1636" w:rsidP="00DC7BC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V3</w:t>
            </w:r>
          </w:p>
        </w:tc>
        <w:tc>
          <w:tcPr>
            <w:tcW w:w="7932" w:type="dxa"/>
          </w:tcPr>
          <w:p w14:paraId="19A72C27" w14:textId="77777777" w:rsidR="003F1636" w:rsidRPr="004C50F4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3D559E1F" w14:textId="77777777" w:rsidR="003F1636" w:rsidRPr="00B537DA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F1636" w:rsidRPr="00B537DA" w14:paraId="64241CB0" w14:textId="77777777" w:rsidTr="00DC7BC3">
        <w:tc>
          <w:tcPr>
            <w:tcW w:w="595" w:type="dxa"/>
          </w:tcPr>
          <w:p w14:paraId="4ABFF5A0" w14:textId="77777777" w:rsidR="003F1636" w:rsidRPr="00B537DA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13EC6A7" w14:textId="77777777" w:rsidR="003F1636" w:rsidRPr="004C50F4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en el archivo de caratula existe el valor para el código MSG en base de datos, en caso contrario, catalogar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057D21B" w14:textId="77777777" w:rsidR="003F1636" w:rsidRPr="00B537DA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F1636" w:rsidRPr="00B537DA" w14:paraId="21A0BA3A" w14:textId="77777777" w:rsidTr="00DC7BC3">
        <w:tc>
          <w:tcPr>
            <w:tcW w:w="595" w:type="dxa"/>
          </w:tcPr>
          <w:p w14:paraId="586D85B2" w14:textId="77777777" w:rsidR="003F1636" w:rsidRPr="00B537DA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7CAEDDDE" w14:textId="77777777" w:rsidR="003F1636" w:rsidRPr="003D3E8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72B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 la totalidad de los campos variables del archivo: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5B82968B" w14:textId="77777777" w:rsidR="003F1636" w:rsidRPr="004C50F4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AJB:, AJC:, AJ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En caso de no existir alguno de ellos, catalogar el error 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7)</w:t>
            </w:r>
          </w:p>
          <w:p w14:paraId="3BD626F1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F1636" w:rsidRPr="00B537DA" w14:paraId="26E3576F" w14:textId="77777777" w:rsidTr="00DC7BC3">
        <w:tc>
          <w:tcPr>
            <w:tcW w:w="595" w:type="dxa"/>
          </w:tcPr>
          <w:p w14:paraId="2E151245" w14:textId="77777777" w:rsidR="003F1636" w:rsidRPr="00B537DA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796ABAAD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variable definida por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mayor a uno. El valor debe representar los valores esperados en el separador (n-1), en caso contrario, catalogar el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E888858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F1636" w:rsidRPr="00B537DA" w14:paraId="62308023" w14:textId="77777777" w:rsidTr="00DC7BC3">
        <w:tc>
          <w:tcPr>
            <w:tcW w:w="595" w:type="dxa"/>
          </w:tcPr>
          <w:p w14:paraId="7A9E1164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D0E21E4" w14:textId="77777777" w:rsidR="003F1636" w:rsidRPr="00B537DA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4236E558" w14:textId="77777777" w:rsidR="003F1636" w:rsidRPr="004C50F4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" no debe ser superior 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definido en el archivo estructuraCaratula_2023-03-10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AJB:, AJC:, AJ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F093FAD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30DCC077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1FD06F4C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1A4A76D3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35 </w:t>
            </w:r>
          </w:p>
          <w:p w14:paraId="35BD49AE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PA1: Valor entero no debe ser superior a largo 15</w:t>
            </w:r>
          </w:p>
          <w:p w14:paraId="39C06790" w14:textId="77777777" w:rsidR="003F1636" w:rsidRPr="002B1327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3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AJB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15</w:t>
            </w:r>
          </w:p>
          <w:p w14:paraId="2551C081" w14:textId="77777777" w:rsidR="003F1636" w:rsidRPr="002B1327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3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AJC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15</w:t>
            </w:r>
          </w:p>
          <w:p w14:paraId="4C52C963" w14:textId="77777777" w:rsidR="003F1636" w:rsidRPr="002B1327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3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AJ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D: Valor entero no debe ser superior a largo 15</w:t>
            </w:r>
          </w:p>
          <w:p w14:paraId="1F04C178" w14:textId="77777777" w:rsidR="003F1636" w:rsidRPr="002B1327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3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AJX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15</w:t>
            </w:r>
          </w:p>
          <w:p w14:paraId="147EDEA8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3F1636" w:rsidRPr="00B537DA" w14:paraId="5DE8EA77" w14:textId="77777777" w:rsidTr="00DC7BC3">
        <w:tc>
          <w:tcPr>
            <w:tcW w:w="595" w:type="dxa"/>
          </w:tcPr>
          <w:p w14:paraId="79B0A5E3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8D8FA3E" w14:textId="77777777" w:rsidR="003F1636" w:rsidRPr="00B537DA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0704CAE8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proofErr w:type="gramStart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</w:t>
            </w:r>
            <w:proofErr w:type="gramEnd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_2023-03-10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AJB:, AJC:, AJ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 la que se encuentra en el archivo de carátula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3F1636" w:rsidRPr="00B537DA" w14:paraId="22C84DBF" w14:textId="77777777" w:rsidTr="00DC7BC3">
        <w:tc>
          <w:tcPr>
            <w:tcW w:w="595" w:type="dxa"/>
          </w:tcPr>
          <w:p w14:paraId="4B77BC4F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B7FFDD0" w14:textId="77777777" w:rsidR="003F1636" w:rsidRPr="00B537DA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838E99C" w14:textId="77777777" w:rsidR="003F1636" w:rsidRPr="00A07210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IDU: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MSG: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de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0A66BF5F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F1636" w:rsidRPr="00B537DA" w14:paraId="7508B3AA" w14:textId="77777777" w:rsidTr="00DC7BC3">
        <w:tc>
          <w:tcPr>
            <w:tcW w:w="595" w:type="dxa"/>
          </w:tcPr>
          <w:p w14:paraId="795B4EA2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E48A2C" w14:textId="77777777" w:rsidR="003F1636" w:rsidRPr="00B537DA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095946C" w14:textId="77777777" w:rsidR="003F1636" w:rsidRPr="00A07210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NSE: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definir como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656BD64A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F1636" w:rsidRPr="00B537DA" w14:paraId="151BD274" w14:textId="77777777" w:rsidTr="00DC7BC3">
        <w:tc>
          <w:tcPr>
            <w:tcW w:w="595" w:type="dxa"/>
          </w:tcPr>
          <w:p w14:paraId="69E17857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9D29DEA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000DA98" w14:textId="77777777" w:rsidR="003F1636" w:rsidRPr="00B537DA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BCEE916" w14:textId="77777777" w:rsidR="003F1636" w:rsidRPr="004C50F4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menor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58)</w:t>
            </w:r>
          </w:p>
          <w:p w14:paraId="7BD0D22C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F1636" w:rsidRPr="00B537DA" w14:paraId="71A5909B" w14:textId="77777777" w:rsidTr="00DC7BC3">
        <w:tc>
          <w:tcPr>
            <w:tcW w:w="595" w:type="dxa"/>
          </w:tcPr>
          <w:p w14:paraId="67657857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C69765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V12</w:t>
            </w:r>
          </w:p>
          <w:p w14:paraId="6FAAC5D8" w14:textId="77777777" w:rsidR="003F1636" w:rsidRPr="00B537DA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7932" w:type="dxa"/>
          </w:tcPr>
          <w:p w14:paraId="0574EC9A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ayor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3F1636" w:rsidRPr="00B537DA" w14:paraId="1AAEF9D2" w14:textId="77777777" w:rsidTr="00DC7BC3">
        <w:tc>
          <w:tcPr>
            <w:tcW w:w="595" w:type="dxa"/>
          </w:tcPr>
          <w:p w14:paraId="77A98124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CCC4594" w14:textId="77777777" w:rsidR="003F1636" w:rsidRPr="00B537DA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03961037" w14:textId="77777777" w:rsidR="003F1636" w:rsidRPr="004C50F4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AJB:, AJC:, AJ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solo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término de línea “}”, en caso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tener más de uno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2EF8D277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F1636" w:rsidRPr="00B537DA" w14:paraId="40821F7A" w14:textId="77777777" w:rsidTr="00DC7BC3">
        <w:tc>
          <w:tcPr>
            <w:tcW w:w="595" w:type="dxa"/>
          </w:tcPr>
          <w:p w14:paraId="45B2B7EB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44688E9" w14:textId="77777777" w:rsidR="003F1636" w:rsidRPr="00B537DA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50FF4AFB" w14:textId="77777777" w:rsidR="003F1636" w:rsidRPr="004C50F4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AJB:, AJC:, AJ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), tengan su termino de línea “}”, en caso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 no exista,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6CEC4E3B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F1636" w:rsidRPr="00B537DA" w14:paraId="7AEE153D" w14:textId="77777777" w:rsidTr="00DC7BC3">
        <w:tc>
          <w:tcPr>
            <w:tcW w:w="595" w:type="dxa"/>
          </w:tcPr>
          <w:p w14:paraId="5AFE507A" w14:textId="77777777" w:rsidR="003F1636" w:rsidRPr="00B537DA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69624B42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E95410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3F1636" w:rsidRPr="00B537DA" w14:paraId="09C795CA" w14:textId="77777777" w:rsidTr="00DC7BC3">
        <w:tc>
          <w:tcPr>
            <w:tcW w:w="595" w:type="dxa"/>
          </w:tcPr>
          <w:p w14:paraId="1AB1C571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V16</w:t>
            </w:r>
          </w:p>
        </w:tc>
        <w:tc>
          <w:tcPr>
            <w:tcW w:w="7932" w:type="dxa"/>
          </w:tcPr>
          <w:p w14:paraId="30F03254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Validación de datos: El campo </w:t>
            </w:r>
            <w:r w:rsidRPr="005054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1, en caso contrario catalogar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69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3F1636" w:rsidRPr="00B537DA" w14:paraId="57F09E7B" w14:textId="77777777" w:rsidTr="00DC7BC3">
        <w:tc>
          <w:tcPr>
            <w:tcW w:w="595" w:type="dxa"/>
          </w:tcPr>
          <w:p w14:paraId="48CA0E9E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V17</w:t>
            </w:r>
          </w:p>
        </w:tc>
        <w:tc>
          <w:tcPr>
            <w:tcW w:w="7932" w:type="dxa"/>
          </w:tcPr>
          <w:p w14:paraId="0A9FB1FF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campo </w:t>
            </w:r>
            <w:r w:rsidRPr="00A15A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Las primeras cuatro posiciones representan la institución destino. Se debe validar la existencia de la institución destino, en caso de error catalogar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70)</w:t>
            </w:r>
          </w:p>
          <w:p w14:paraId="2B7C3B03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F1636" w:rsidRPr="00B537DA" w14:paraId="1DB5B790" w14:textId="77777777" w:rsidTr="00DC7BC3">
        <w:tc>
          <w:tcPr>
            <w:tcW w:w="595" w:type="dxa"/>
          </w:tcPr>
          <w:p w14:paraId="44FCBDF5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V18</w:t>
            </w:r>
          </w:p>
        </w:tc>
        <w:tc>
          <w:tcPr>
            <w:tcW w:w="7932" w:type="dxa"/>
          </w:tcPr>
          <w:p w14:paraId="2F1041B6" w14:textId="77777777" w:rsidR="003F1636" w:rsidRDefault="003F1636" w:rsidP="00DC7BC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3442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 se logra abrir el archivo y se envía mensaje a la casilla origen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Incluir código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54 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54)</w:t>
            </w:r>
          </w:p>
        </w:tc>
      </w:tr>
      <w:bookmarkEnd w:id="13"/>
    </w:tbl>
    <w:p w14:paraId="5F4FDDFC" w14:textId="77777777" w:rsidR="003F1636" w:rsidRDefault="003F1636" w:rsidP="003F1636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14"/>
    <w:p w14:paraId="6BCA0361" w14:textId="77777777" w:rsidR="00186CB0" w:rsidDel="00CF708A" w:rsidRDefault="00186CB0" w:rsidP="00284E6A">
      <w:pPr>
        <w:rPr>
          <w:del w:id="16" w:author="Roberto Carrasco Venegas" w:date="2023-11-27T15:00:00Z"/>
          <w:rFonts w:ascii="Times New Roman" w:hAnsi="Times New Roman" w:cs="Times New Roman"/>
          <w:b/>
          <w:bCs/>
          <w:color w:val="4472C4" w:themeColor="accent1"/>
        </w:rPr>
      </w:pPr>
    </w:p>
    <w:p w14:paraId="04A2A607" w14:textId="36087A26" w:rsidR="000465DB" w:rsidRPr="00CF708A" w:rsidRDefault="000465DB" w:rsidP="00CF708A">
      <w:pPr>
        <w:pStyle w:val="Ttulo2"/>
        <w:numPr>
          <w:ilvl w:val="1"/>
          <w:numId w:val="7"/>
        </w:numPr>
      </w:pPr>
      <w:bookmarkStart w:id="17" w:name="_Toc152342469"/>
      <w:bookmarkEnd w:id="15"/>
      <w:r w:rsidRPr="00CF708A"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End w:id="17"/>
    </w:p>
    <w:p w14:paraId="30130E15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4F08D195" w14:textId="77777777" w:rsidR="005B5D60" w:rsidRPr="00B537DA" w:rsidRDefault="005B5D60" w:rsidP="005B5D60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51628794"/>
      <w:bookmarkStart w:id="19" w:name="_Hlk15086920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B5D60" w:rsidRPr="00B537DA" w14:paraId="6D11B7EF" w14:textId="77777777" w:rsidTr="00E862A3">
        <w:tc>
          <w:tcPr>
            <w:tcW w:w="562" w:type="dxa"/>
          </w:tcPr>
          <w:p w14:paraId="205D22E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011200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en la primera línea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MENSAJE_CONTROL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C07AA0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B5D60" w:rsidRPr="00B537DA" w14:paraId="73A9EF7D" w14:textId="77777777" w:rsidTr="00E862A3">
        <w:tc>
          <w:tcPr>
            <w:tcW w:w="562" w:type="dxa"/>
          </w:tcPr>
          <w:p w14:paraId="5BCA48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43C0C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FIN_MENSAJE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4469AB6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F5CE844" w14:textId="77777777" w:rsidTr="00E862A3">
        <w:tc>
          <w:tcPr>
            <w:tcW w:w="562" w:type="dxa"/>
          </w:tcPr>
          <w:p w14:paraId="5955712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E341A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25B9FD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“FIN_MENSAJE”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(Error 24)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01060C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495E1418" w14:textId="77777777" w:rsidTr="00E862A3">
        <w:tc>
          <w:tcPr>
            <w:tcW w:w="562" w:type="dxa"/>
          </w:tcPr>
          <w:p w14:paraId="1A4740D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900EB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3905CD0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“MENSAJE_CONTROL”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14458077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A4F6DF4" w14:textId="77777777" w:rsidTr="00E862A3">
        <w:tc>
          <w:tcPr>
            <w:tcW w:w="562" w:type="dxa"/>
          </w:tcPr>
          <w:p w14:paraId="3935C5C5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EF0E35E" w14:textId="7D8B05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nombre_archivo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corresponde al nombre del archivo definido, en caso de no existir esta igualdad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con error 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266AD3">
              <w:rPr>
                <w:rFonts w:ascii="Times New Roman" w:hAnsi="Times New Roman" w:cs="Times New Roman"/>
                <w:b/>
                <w:bCs/>
                <w:color w:val="FF0000"/>
              </w:rPr>
              <w:t>71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B5D60" w:rsidRPr="00B537DA" w14:paraId="529C6787" w14:textId="77777777" w:rsidTr="00E862A3">
        <w:tc>
          <w:tcPr>
            <w:tcW w:w="562" w:type="dxa"/>
          </w:tcPr>
          <w:p w14:paraId="343A1D8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48CAA5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3700967" w14:textId="1A89BF0E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“originador”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C256B9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1917793" w14:textId="77777777" w:rsidTr="00E862A3">
        <w:tc>
          <w:tcPr>
            <w:tcW w:w="562" w:type="dxa"/>
          </w:tcPr>
          <w:p w14:paraId="553C755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6D8503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3947CB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2821E6C" w14:textId="2D06611D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“destino”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4D6052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3FFF05BC" w14:textId="77777777" w:rsidTr="00E862A3">
        <w:tc>
          <w:tcPr>
            <w:tcW w:w="562" w:type="dxa"/>
          </w:tcPr>
          <w:p w14:paraId="64A50F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B47FE92" w14:textId="612007E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Número total de registro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numérico, en caso de no ser así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A93B33">
              <w:rPr>
                <w:rFonts w:ascii="Times New Roman" w:hAnsi="Times New Roman" w:cs="Times New Roman"/>
                <w:b/>
                <w:bCs/>
                <w:color w:val="FF0000"/>
              </w:rPr>
              <w:t>72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3FDF07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322C0B4" w14:textId="77777777" w:rsidTr="00E862A3">
        <w:tc>
          <w:tcPr>
            <w:tcW w:w="562" w:type="dxa"/>
          </w:tcPr>
          <w:p w14:paraId="358BC47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DFD6B9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E154F9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29AC4CB" w14:textId="25550B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 ”V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en caso contrario es error 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67C8C64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185C0C5B" w14:textId="77777777" w:rsidTr="00E862A3">
        <w:tc>
          <w:tcPr>
            <w:tcW w:w="562" w:type="dxa"/>
          </w:tcPr>
          <w:p w14:paraId="7747943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0D6E6D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E5215D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E1D2642" w14:textId="2C457C99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51009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“#_bytes” Si el valor calculado es diferente al señalado en el archivo deberá ser catalogado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1F5198B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7C4AD566" w14:textId="77777777" w:rsidTr="00E862A3">
        <w:tc>
          <w:tcPr>
            <w:tcW w:w="562" w:type="dxa"/>
          </w:tcPr>
          <w:p w14:paraId="1E52C62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8921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FD93ECB" w14:textId="330A47D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5B5D60" w:rsidRPr="00B537DA" w14:paraId="583B1DCB" w14:textId="77777777" w:rsidTr="00E862A3">
        <w:tc>
          <w:tcPr>
            <w:tcW w:w="562" w:type="dxa"/>
          </w:tcPr>
          <w:p w14:paraId="5DE99A5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5D41323" w14:textId="12E9351D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“traducción” debe tener el valor “N”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</w:p>
          <w:p w14:paraId="13EF23B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EC1EF39" w14:textId="77777777" w:rsidTr="00E862A3">
        <w:tc>
          <w:tcPr>
            <w:tcW w:w="562" w:type="dxa"/>
          </w:tcPr>
          <w:p w14:paraId="6EF2D2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4847B4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nombre del archivo no exista en la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de existir,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28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97B6AE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A8A04A7" w14:textId="77777777" w:rsidTr="00E862A3">
        <w:tc>
          <w:tcPr>
            <w:tcW w:w="562" w:type="dxa"/>
          </w:tcPr>
          <w:p w14:paraId="6103317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528DF20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Para que un envío de archivo sea válido, deberá cotejarse con los registros de movimiento de la base de datos. De esta forma se debe validar 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 de archivo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“casilla destino” y que el estado del movimiento sea “02” o no exista, en caso contrario deberá ser catalogado con error  </w:t>
            </w:r>
            <w:r w:rsidRPr="003D16FB">
              <w:rPr>
                <w:rFonts w:ascii="Times New Roman" w:hAnsi="Times New Roman" w:cs="Times New Roman"/>
                <w:b/>
                <w:bCs/>
                <w:color w:val="FF0000"/>
              </w:rPr>
              <w:t>(Error 39)</w:t>
            </w:r>
          </w:p>
        </w:tc>
      </w:tr>
      <w:tr w:rsidR="005B5D60" w:rsidRPr="00B537DA" w14:paraId="6EEE0631" w14:textId="77777777" w:rsidTr="00E862A3">
        <w:tc>
          <w:tcPr>
            <w:tcW w:w="562" w:type="dxa"/>
          </w:tcPr>
          <w:p w14:paraId="0BE150E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5DE9D71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nombre del archivo exista en la casilla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origen, en caso de no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27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</w:tr>
      <w:tr w:rsidR="005B5D60" w:rsidRPr="00B537DA" w14:paraId="36361DD9" w14:textId="77777777" w:rsidTr="00E862A3">
        <w:tc>
          <w:tcPr>
            <w:tcW w:w="562" w:type="dxa"/>
          </w:tcPr>
          <w:p w14:paraId="3C706868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3F62391F" w14:textId="52864520" w:rsidR="005B5D60" w:rsidRPr="006E4269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5B5D60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</w:tbl>
    <w:p w14:paraId="5523E187" w14:textId="77777777" w:rsidR="005B5D60" w:rsidRDefault="005B5D60" w:rsidP="005B5D60">
      <w:pPr>
        <w:rPr>
          <w:rFonts w:ascii="Times New Roman" w:hAnsi="Times New Roman" w:cs="Times New Roman"/>
          <w:color w:val="4472C4" w:themeColor="accent1"/>
        </w:rPr>
      </w:pPr>
    </w:p>
    <w:bookmarkEnd w:id="18"/>
    <w:p w14:paraId="3E7EE4A9" w14:textId="4BB2B722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9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20" w:name="_Toc152342470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20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21" w:name="_Toc152342471"/>
      <w:r w:rsidRPr="003F5278">
        <w:lastRenderedPageBreak/>
        <w:t>Formato de carátula de salida</w:t>
      </w:r>
      <w:bookmarkEnd w:id="21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2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C3753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3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D31E6D">
                    <w:rPr>
                      <w:rFonts w:ascii="Arial MT" w:hAnsi="Arial MT"/>
                      <w:color w:val="000000" w:themeColor="text1"/>
                      <w:sz w:val="20"/>
                      <w:highlight w:val="yellow"/>
                    </w:rPr>
                    <w:t>a la izquierda</w:t>
                  </w:r>
                  <w:r w:rsidRPr="00D31E6D">
                    <w:rPr>
                      <w:rFonts w:ascii="Arial MT" w:hAnsi="Arial MT"/>
                      <w:color w:val="000000" w:themeColor="text1"/>
                      <w:sz w:val="20"/>
                      <w:highlight w:val="yellow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23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22"/>
                  <w:proofErr w:type="gramEnd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851"/>
      </w:tblGrid>
      <w:tr w:rsidR="003F1636" w:rsidRPr="00AA6DED" w14:paraId="32A312F1" w14:textId="77777777" w:rsidTr="00DC7BC3">
        <w:trPr>
          <w:trHeight w:val="268"/>
        </w:trPr>
        <w:tc>
          <w:tcPr>
            <w:tcW w:w="1239" w:type="dxa"/>
          </w:tcPr>
          <w:p w14:paraId="20DBD31A" w14:textId="77777777" w:rsidR="003F1636" w:rsidRPr="00AA6DED" w:rsidRDefault="003F1636" w:rsidP="00DC7BC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2C3E5979" w14:textId="77777777" w:rsidR="003F1636" w:rsidRPr="00AA6DED" w:rsidRDefault="003F1636" w:rsidP="00DC7BC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6EFB464E" w14:textId="77777777" w:rsidR="003F1636" w:rsidRPr="00AA6DED" w:rsidRDefault="003F1636" w:rsidP="00DC7BC3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58" w:type="dxa"/>
          </w:tcPr>
          <w:p w14:paraId="38C505E3" w14:textId="77777777" w:rsidR="003F1636" w:rsidRPr="00AA6DED" w:rsidRDefault="003F1636" w:rsidP="00DC7BC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AA6DED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97FB080" w14:textId="77777777" w:rsidR="003F1636" w:rsidRPr="00AA6DED" w:rsidRDefault="003F1636" w:rsidP="00DC7BC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3F1636" w:rsidRPr="00AA6DED" w14:paraId="1F49F564" w14:textId="77777777" w:rsidTr="00DC7BC3">
        <w:trPr>
          <w:trHeight w:val="268"/>
        </w:trPr>
        <w:tc>
          <w:tcPr>
            <w:tcW w:w="1239" w:type="dxa"/>
          </w:tcPr>
          <w:p w14:paraId="351A6584" w14:textId="77777777" w:rsidR="003F1636" w:rsidRPr="00AA6DED" w:rsidRDefault="003F1636" w:rsidP="00DC7BC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</w:rPr>
              <w:t>1</w:t>
            </w:r>
          </w:p>
        </w:tc>
        <w:tc>
          <w:tcPr>
            <w:tcW w:w="293" w:type="dxa"/>
          </w:tcPr>
          <w:p w14:paraId="50B55B1C" w14:textId="77777777" w:rsidR="003F1636" w:rsidRPr="00AA6DED" w:rsidRDefault="003F1636" w:rsidP="00DC7BC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441" w:type="dxa"/>
          </w:tcPr>
          <w:p w14:paraId="58751910" w14:textId="77777777" w:rsidR="003F1636" w:rsidRPr="00AA6DED" w:rsidRDefault="003F1636" w:rsidP="00DC7BC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5958" w:type="dxa"/>
          </w:tcPr>
          <w:p w14:paraId="1F4F5720" w14:textId="77777777" w:rsidR="003F1636" w:rsidRPr="00AA6DED" w:rsidRDefault="003F1636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41CE3813" w14:textId="77777777" w:rsidR="003F1636" w:rsidRPr="00AA6DED" w:rsidRDefault="003F1636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F1636" w:rsidRPr="00AA6DED" w14:paraId="596488C7" w14:textId="77777777" w:rsidTr="00DC7BC3">
        <w:trPr>
          <w:trHeight w:val="268"/>
        </w:trPr>
        <w:tc>
          <w:tcPr>
            <w:tcW w:w="1239" w:type="dxa"/>
          </w:tcPr>
          <w:p w14:paraId="7357B18D" w14:textId="77777777" w:rsidR="003F1636" w:rsidRPr="00AA6DED" w:rsidRDefault="003F1636" w:rsidP="00DC7BC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293" w:type="dxa"/>
          </w:tcPr>
          <w:p w14:paraId="06435F38" w14:textId="77777777" w:rsidR="003F1636" w:rsidRPr="00AA6DED" w:rsidRDefault="003F1636" w:rsidP="00DC7BC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441" w:type="dxa"/>
          </w:tcPr>
          <w:p w14:paraId="61A89785" w14:textId="77777777" w:rsidR="003F1636" w:rsidRPr="00AA6DED" w:rsidRDefault="003F1636" w:rsidP="00DC7BC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5958" w:type="dxa"/>
          </w:tcPr>
          <w:p w14:paraId="1BC9C1A7" w14:textId="77777777" w:rsidR="003F1636" w:rsidRPr="00AA6DED" w:rsidRDefault="003F1636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2616F292" w14:textId="77777777" w:rsidR="003F1636" w:rsidRPr="00AA6DED" w:rsidRDefault="003F1636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3F1636" w:rsidRPr="00AA6DED" w14:paraId="75548693" w14:textId="77777777" w:rsidTr="00DC7BC3">
        <w:trPr>
          <w:trHeight w:val="268"/>
        </w:trPr>
        <w:tc>
          <w:tcPr>
            <w:tcW w:w="1239" w:type="dxa"/>
          </w:tcPr>
          <w:p w14:paraId="00E02DE9" w14:textId="77777777" w:rsidR="003F1636" w:rsidRPr="00AA6DED" w:rsidRDefault="003F1636" w:rsidP="00DC7BC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</w:rPr>
              <w:t>3</w:t>
            </w:r>
          </w:p>
        </w:tc>
        <w:tc>
          <w:tcPr>
            <w:tcW w:w="293" w:type="dxa"/>
          </w:tcPr>
          <w:p w14:paraId="334E0189" w14:textId="77777777" w:rsidR="003F1636" w:rsidRPr="00AA6DED" w:rsidRDefault="003F1636" w:rsidP="00DC7BC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441" w:type="dxa"/>
          </w:tcPr>
          <w:p w14:paraId="529DBFF5" w14:textId="77777777" w:rsidR="003F1636" w:rsidRPr="00AA6DED" w:rsidRDefault="003F1636" w:rsidP="00DC7BC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5958" w:type="dxa"/>
          </w:tcPr>
          <w:p w14:paraId="08DA0185" w14:textId="77777777" w:rsidR="003F1636" w:rsidRPr="00AA6DED" w:rsidRDefault="003F1636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2E790F81" w14:textId="77777777" w:rsidR="003F1636" w:rsidRPr="00AA6DED" w:rsidRDefault="003F1636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F1636" w:rsidRPr="00AA6DED" w14:paraId="4BA55AE9" w14:textId="77777777" w:rsidTr="00DC7BC3">
        <w:trPr>
          <w:trHeight w:val="268"/>
        </w:trPr>
        <w:tc>
          <w:tcPr>
            <w:tcW w:w="1239" w:type="dxa"/>
          </w:tcPr>
          <w:p w14:paraId="46BBB6E1" w14:textId="77777777" w:rsidR="003F1636" w:rsidRPr="00AA6DED" w:rsidRDefault="003F1636" w:rsidP="00DC7BC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</w:rPr>
              <w:t>4</w:t>
            </w:r>
          </w:p>
        </w:tc>
        <w:tc>
          <w:tcPr>
            <w:tcW w:w="293" w:type="dxa"/>
          </w:tcPr>
          <w:p w14:paraId="2A63AAC9" w14:textId="77777777" w:rsidR="003F1636" w:rsidRPr="00AA6DED" w:rsidRDefault="003F1636" w:rsidP="00DC7BC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441" w:type="dxa"/>
          </w:tcPr>
          <w:p w14:paraId="4C9B9AB7" w14:textId="77777777" w:rsidR="003F1636" w:rsidRPr="00AA6DED" w:rsidRDefault="003F1636" w:rsidP="00DC7BC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5958" w:type="dxa"/>
          </w:tcPr>
          <w:p w14:paraId="088B3314" w14:textId="77777777" w:rsidR="003F1636" w:rsidRPr="00AA6DED" w:rsidRDefault="003F1636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5F333C83" w14:textId="77777777" w:rsidR="003F1636" w:rsidRPr="00AA6DED" w:rsidRDefault="003F1636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F1636" w:rsidRPr="00AA6DED" w14:paraId="5AD8E40A" w14:textId="77777777" w:rsidTr="00DC7BC3">
        <w:trPr>
          <w:trHeight w:val="268"/>
        </w:trPr>
        <w:tc>
          <w:tcPr>
            <w:tcW w:w="1239" w:type="dxa"/>
          </w:tcPr>
          <w:p w14:paraId="219D7703" w14:textId="77777777" w:rsidR="003F1636" w:rsidRPr="00AA6DED" w:rsidRDefault="003F1636" w:rsidP="00DC7BC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  <w:tc>
          <w:tcPr>
            <w:tcW w:w="293" w:type="dxa"/>
          </w:tcPr>
          <w:p w14:paraId="30EB63D1" w14:textId="77777777" w:rsidR="003F1636" w:rsidRPr="00AA6DED" w:rsidRDefault="003F1636" w:rsidP="00DC7BC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441" w:type="dxa"/>
          </w:tcPr>
          <w:p w14:paraId="51610578" w14:textId="77777777" w:rsidR="003F1636" w:rsidRPr="00AA6DED" w:rsidRDefault="003F1636" w:rsidP="00DC7BC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121B9D72" w14:textId="77777777" w:rsidR="003F1636" w:rsidRDefault="003F1636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REGISTROS INFORMADOS</w:t>
            </w:r>
          </w:p>
          <w:p w14:paraId="4873D184" w14:textId="77777777" w:rsidR="003F1636" w:rsidRDefault="003F1636" w:rsidP="00DC7BC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  <w:p w14:paraId="1E398A26" w14:textId="77777777" w:rsidR="003F1636" w:rsidRPr="00AA6DED" w:rsidRDefault="003F1636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Cantidad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registros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informados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archivo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datos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, sin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considerar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línea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r w:rsidRPr="00751AC3">
              <w:rPr>
                <w:rFonts w:ascii="Times New Roman" w:hAnsi="Times New Roman" w:cs="Times New Roman"/>
                <w:i/>
                <w:iCs/>
                <w:color w:val="4472C4" w:themeColor="accent1"/>
                <w:sz w:val="19"/>
              </w:rPr>
              <w:t>header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19"/>
              </w:rPr>
              <w:t>.</w:t>
            </w:r>
          </w:p>
        </w:tc>
        <w:tc>
          <w:tcPr>
            <w:tcW w:w="851" w:type="dxa"/>
          </w:tcPr>
          <w:p w14:paraId="20759B70" w14:textId="77777777" w:rsidR="003F1636" w:rsidRPr="00AA6DED" w:rsidRDefault="003F1636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3F1636" w:rsidRPr="00AA6DED" w14:paraId="4BE1FEB8" w14:textId="77777777" w:rsidTr="00DC7BC3">
        <w:trPr>
          <w:trHeight w:val="268"/>
        </w:trPr>
        <w:tc>
          <w:tcPr>
            <w:tcW w:w="1239" w:type="dxa"/>
          </w:tcPr>
          <w:p w14:paraId="4DB130FE" w14:textId="77777777" w:rsidR="003F1636" w:rsidRPr="00AA6DED" w:rsidRDefault="003F1636" w:rsidP="00DC7BC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 xml:space="preserve">  Campo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6</w:t>
            </w:r>
          </w:p>
        </w:tc>
        <w:tc>
          <w:tcPr>
            <w:tcW w:w="293" w:type="dxa"/>
          </w:tcPr>
          <w:p w14:paraId="21B1668D" w14:textId="77777777" w:rsidR="003F1636" w:rsidRPr="00AA6DED" w:rsidRDefault="003F1636" w:rsidP="00DC7BC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 xml:space="preserve">  :</w:t>
            </w:r>
          </w:p>
        </w:tc>
        <w:tc>
          <w:tcPr>
            <w:tcW w:w="1441" w:type="dxa"/>
          </w:tcPr>
          <w:p w14:paraId="2DB806BE" w14:textId="77777777" w:rsidR="003F1636" w:rsidRPr="00AA6DED" w:rsidRDefault="003F1636" w:rsidP="00DC7BC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AJB</w:t>
            </w:r>
          </w:p>
        </w:tc>
        <w:tc>
          <w:tcPr>
            <w:tcW w:w="5958" w:type="dxa"/>
          </w:tcPr>
          <w:p w14:paraId="07E7607F" w14:textId="77777777" w:rsidR="003F1636" w:rsidRDefault="003F1636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REGISTROS CON EL CODIGO 01 EN EL CAMPO 1</w:t>
            </w:r>
          </w:p>
          <w:p w14:paraId="526DA7D3" w14:textId="77777777" w:rsidR="003F1636" w:rsidRDefault="003F1636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:</w:t>
            </w:r>
          </w:p>
          <w:p w14:paraId="53CC32A0" w14:textId="77777777" w:rsidR="003F1636" w:rsidRPr="00AA6DED" w:rsidRDefault="003F1636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Contar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las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cantidades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registros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bajo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campo 1 (Tipo de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Registro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)=</w:t>
            </w:r>
            <w:proofErr w:type="gram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”01”</w:t>
            </w:r>
          </w:p>
        </w:tc>
        <w:tc>
          <w:tcPr>
            <w:tcW w:w="851" w:type="dxa"/>
          </w:tcPr>
          <w:p w14:paraId="5BBF1052" w14:textId="77777777" w:rsidR="003F1636" w:rsidRPr="00AA6DED" w:rsidRDefault="003F1636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3F1636" w:rsidRPr="00AA6DED" w14:paraId="1462AEC3" w14:textId="77777777" w:rsidTr="00DC7BC3">
        <w:trPr>
          <w:trHeight w:val="268"/>
        </w:trPr>
        <w:tc>
          <w:tcPr>
            <w:tcW w:w="1239" w:type="dxa"/>
          </w:tcPr>
          <w:p w14:paraId="37F5A605" w14:textId="77777777" w:rsidR="003F1636" w:rsidRPr="00AA6DED" w:rsidRDefault="003F1636" w:rsidP="00DC7BC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 xml:space="preserve">  Campo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93" w:type="dxa"/>
          </w:tcPr>
          <w:p w14:paraId="65EEEB1A" w14:textId="77777777" w:rsidR="003F1636" w:rsidRPr="00AA6DED" w:rsidRDefault="003F1636" w:rsidP="00DC7BC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 xml:space="preserve">  :</w:t>
            </w:r>
          </w:p>
        </w:tc>
        <w:tc>
          <w:tcPr>
            <w:tcW w:w="1441" w:type="dxa"/>
          </w:tcPr>
          <w:p w14:paraId="19BE23C2" w14:textId="77777777" w:rsidR="003F1636" w:rsidRPr="00AA6DED" w:rsidRDefault="003F1636" w:rsidP="00DC7BC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AJC</w:t>
            </w:r>
          </w:p>
        </w:tc>
        <w:tc>
          <w:tcPr>
            <w:tcW w:w="5958" w:type="dxa"/>
          </w:tcPr>
          <w:p w14:paraId="2E6E7EC1" w14:textId="77777777" w:rsidR="003F1636" w:rsidRDefault="003F1636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REGISTROS CON EL CODIGO 02 EN EL CAMPO 1</w:t>
            </w:r>
          </w:p>
          <w:p w14:paraId="60016B35" w14:textId="77777777" w:rsidR="003F1636" w:rsidRDefault="003F1636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:</w:t>
            </w:r>
          </w:p>
          <w:p w14:paraId="317AB9D4" w14:textId="77777777" w:rsidR="003F1636" w:rsidRPr="00AA6DED" w:rsidRDefault="003F1636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Contar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las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cantidades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registros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bajo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campo 1 (Tipo de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Registro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)=</w:t>
            </w:r>
            <w:proofErr w:type="gram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”02”</w:t>
            </w:r>
          </w:p>
        </w:tc>
        <w:tc>
          <w:tcPr>
            <w:tcW w:w="851" w:type="dxa"/>
          </w:tcPr>
          <w:p w14:paraId="4C37D13B" w14:textId="77777777" w:rsidR="003F1636" w:rsidRPr="00AA6DED" w:rsidRDefault="003F1636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Sí</w:t>
            </w:r>
            <w:proofErr w:type="spellEnd"/>
          </w:p>
        </w:tc>
      </w:tr>
      <w:tr w:rsidR="003F1636" w:rsidRPr="00AA6DED" w14:paraId="65C6D9F8" w14:textId="77777777" w:rsidTr="00DC7BC3">
        <w:trPr>
          <w:trHeight w:val="268"/>
        </w:trPr>
        <w:tc>
          <w:tcPr>
            <w:tcW w:w="1239" w:type="dxa"/>
          </w:tcPr>
          <w:p w14:paraId="28D718A7" w14:textId="77777777" w:rsidR="003F1636" w:rsidRPr="00AA6DED" w:rsidRDefault="003F1636" w:rsidP="00DC7BC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 xml:space="preserve">  Campo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93" w:type="dxa"/>
          </w:tcPr>
          <w:p w14:paraId="5ED97FC7" w14:textId="77777777" w:rsidR="003F1636" w:rsidRPr="00AA6DED" w:rsidRDefault="003F1636" w:rsidP="00DC7BC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 xml:space="preserve">  :</w:t>
            </w:r>
          </w:p>
        </w:tc>
        <w:tc>
          <w:tcPr>
            <w:tcW w:w="1441" w:type="dxa"/>
          </w:tcPr>
          <w:p w14:paraId="5907EF93" w14:textId="77777777" w:rsidR="003F1636" w:rsidRPr="00AA6DED" w:rsidRDefault="003F1636" w:rsidP="00DC7BC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AJD</w:t>
            </w:r>
          </w:p>
        </w:tc>
        <w:tc>
          <w:tcPr>
            <w:tcW w:w="5958" w:type="dxa"/>
          </w:tcPr>
          <w:p w14:paraId="207EC507" w14:textId="77777777" w:rsidR="003F1636" w:rsidRDefault="003F1636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REGISTROS CON EL CODIGO 03 EN EL CAMPO 1</w:t>
            </w:r>
          </w:p>
          <w:p w14:paraId="3A59633A" w14:textId="77777777" w:rsidR="003F1636" w:rsidRDefault="003F1636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:</w:t>
            </w:r>
          </w:p>
          <w:p w14:paraId="12407F11" w14:textId="77777777" w:rsidR="003F1636" w:rsidRPr="00AA6DED" w:rsidRDefault="003F1636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Contar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las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cantidades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registros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bajo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campo 1 (Tipo de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Registro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)=</w:t>
            </w:r>
            <w:proofErr w:type="gram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”03”</w:t>
            </w:r>
          </w:p>
        </w:tc>
        <w:tc>
          <w:tcPr>
            <w:tcW w:w="851" w:type="dxa"/>
          </w:tcPr>
          <w:p w14:paraId="4F575E3B" w14:textId="77777777" w:rsidR="003F1636" w:rsidRPr="00AA6DED" w:rsidRDefault="003F1636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3F1636" w:rsidRPr="00AA6DED" w14:paraId="7421882B" w14:textId="77777777" w:rsidTr="00DC7BC3">
        <w:trPr>
          <w:trHeight w:val="268"/>
        </w:trPr>
        <w:tc>
          <w:tcPr>
            <w:tcW w:w="1239" w:type="dxa"/>
          </w:tcPr>
          <w:p w14:paraId="18A4E573" w14:textId="77777777" w:rsidR="003F1636" w:rsidRPr="00AA6DED" w:rsidRDefault="003F1636" w:rsidP="00DC7BC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 xml:space="preserve">  Campo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93" w:type="dxa"/>
          </w:tcPr>
          <w:p w14:paraId="090324E7" w14:textId="77777777" w:rsidR="003F1636" w:rsidRPr="00AA6DED" w:rsidRDefault="003F1636" w:rsidP="00DC7BC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 xml:space="preserve">  :</w:t>
            </w:r>
          </w:p>
        </w:tc>
        <w:tc>
          <w:tcPr>
            <w:tcW w:w="1441" w:type="dxa"/>
          </w:tcPr>
          <w:p w14:paraId="58AB6744" w14:textId="77777777" w:rsidR="003F1636" w:rsidRPr="00AA6DED" w:rsidRDefault="003F1636" w:rsidP="00DC7BC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AJX</w:t>
            </w:r>
          </w:p>
        </w:tc>
        <w:tc>
          <w:tcPr>
            <w:tcW w:w="5958" w:type="dxa"/>
          </w:tcPr>
          <w:p w14:paraId="42A58221" w14:textId="77777777" w:rsidR="003F1636" w:rsidRDefault="003F1636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REGISTROS CON EL CODIGO 04 EN EL CAMPO 1</w:t>
            </w:r>
          </w:p>
          <w:p w14:paraId="627E1170" w14:textId="77777777" w:rsidR="003F1636" w:rsidRDefault="003F1636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:</w:t>
            </w:r>
          </w:p>
          <w:p w14:paraId="196FF3A5" w14:textId="77777777" w:rsidR="003F1636" w:rsidRPr="00AA6DED" w:rsidRDefault="003F1636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Contar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las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cantidades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registros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bajo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campo 1 (Tipo de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Registro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)=</w:t>
            </w:r>
            <w:proofErr w:type="gram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”04”</w:t>
            </w:r>
          </w:p>
        </w:tc>
        <w:tc>
          <w:tcPr>
            <w:tcW w:w="851" w:type="dxa"/>
          </w:tcPr>
          <w:p w14:paraId="76E2C160" w14:textId="77777777" w:rsidR="003F1636" w:rsidRPr="00AA6DED" w:rsidRDefault="003F1636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3F1636" w:rsidRPr="00AA6DED" w14:paraId="7154F527" w14:textId="77777777" w:rsidTr="00DC7BC3">
        <w:trPr>
          <w:trHeight w:val="268"/>
        </w:trPr>
        <w:tc>
          <w:tcPr>
            <w:tcW w:w="1239" w:type="dxa"/>
          </w:tcPr>
          <w:p w14:paraId="4571C30C" w14:textId="77777777" w:rsidR="003F1636" w:rsidRPr="00AA6DED" w:rsidRDefault="003F1636" w:rsidP="00DC7BC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 xml:space="preserve">  Campo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93" w:type="dxa"/>
          </w:tcPr>
          <w:p w14:paraId="38546CB7" w14:textId="77777777" w:rsidR="003F1636" w:rsidRPr="00AA6DED" w:rsidRDefault="003F1636" w:rsidP="00DC7BC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</w:rPr>
              <w:t xml:space="preserve">  :</w:t>
            </w:r>
          </w:p>
        </w:tc>
        <w:tc>
          <w:tcPr>
            <w:tcW w:w="1441" w:type="dxa"/>
          </w:tcPr>
          <w:p w14:paraId="19DB7BA7" w14:textId="77777777" w:rsidR="003F1636" w:rsidRPr="00AA6DED" w:rsidRDefault="003F1636" w:rsidP="00DC7BC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142380F9" w14:textId="77777777" w:rsidR="003F1636" w:rsidRPr="00AA6DED" w:rsidRDefault="003F1636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311798FD" w14:textId="77777777" w:rsidR="003F1636" w:rsidRPr="00AA6DED" w:rsidRDefault="003F1636" w:rsidP="00DC7BC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634DD1CD" w14:textId="77777777" w:rsidR="003F1636" w:rsidRPr="00AA6DED" w:rsidRDefault="003F1636" w:rsidP="003F163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3B769065" w14:textId="77777777" w:rsidR="003F1636" w:rsidRPr="00AA6DED" w:rsidRDefault="003F1636" w:rsidP="003F163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3F1636" w:rsidRPr="00AA6DED" w14:paraId="528B3F24" w14:textId="77777777" w:rsidTr="00DC7BC3">
        <w:trPr>
          <w:trHeight w:val="244"/>
        </w:trPr>
        <w:tc>
          <w:tcPr>
            <w:tcW w:w="4815" w:type="dxa"/>
          </w:tcPr>
          <w:p w14:paraId="4E8E543F" w14:textId="77777777" w:rsidR="003F1636" w:rsidRPr="00AA6DED" w:rsidRDefault="003F1636" w:rsidP="00DC7BC3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4542E1C2" w14:textId="77777777" w:rsidR="003F1636" w:rsidRPr="00AA6DED" w:rsidRDefault="003F1636" w:rsidP="00DC7BC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31DBA665" w14:textId="77777777" w:rsidR="003F1636" w:rsidRPr="00AA6DED" w:rsidRDefault="003F1636" w:rsidP="00DC7BC3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F3(</w:t>
            </w:r>
            <w:proofErr w:type="spellStart"/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3F1636" w:rsidRPr="00AA6DED" w14:paraId="7488FFA4" w14:textId="77777777" w:rsidTr="00DC7BC3">
        <w:trPr>
          <w:trHeight w:val="242"/>
        </w:trPr>
        <w:tc>
          <w:tcPr>
            <w:tcW w:w="4815" w:type="dxa"/>
          </w:tcPr>
          <w:p w14:paraId="430228BC" w14:textId="77777777" w:rsidR="003F1636" w:rsidRPr="00AA6DED" w:rsidRDefault="003F1636" w:rsidP="00DC7BC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AA6DED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AA6DED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44E19A46" w14:textId="77777777" w:rsidR="003F1636" w:rsidRPr="00AA6DED" w:rsidRDefault="003F1636" w:rsidP="00DC7BC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1DE85170" w14:textId="77777777" w:rsidR="003F1636" w:rsidRPr="00AA6DED" w:rsidRDefault="003F1636" w:rsidP="00DC7BC3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A6DED">
              <w:rPr>
                <w:rFonts w:ascii="Times New Roman" w:hAnsi="Times New Roman" w:cs="Times New Roman"/>
                <w:color w:val="4472C4" w:themeColor="accent1"/>
                <w:sz w:val="20"/>
              </w:rPr>
              <w:t>5,6,7,8,9</w:t>
            </w:r>
          </w:p>
        </w:tc>
      </w:tr>
    </w:tbl>
    <w:p w14:paraId="46C41B22" w14:textId="77777777" w:rsidR="003F1636" w:rsidRPr="00AA6DED" w:rsidRDefault="003F1636" w:rsidP="003F1636">
      <w:pPr>
        <w:rPr>
          <w:rFonts w:ascii="Times New Roman" w:hAnsi="Times New Roman" w:cs="Times New Roman"/>
          <w:color w:val="4472C4" w:themeColor="accent1"/>
        </w:rPr>
      </w:pPr>
    </w:p>
    <w:p w14:paraId="6C51B832" w14:textId="77777777" w:rsidR="003F1636" w:rsidRPr="00AA6DED" w:rsidRDefault="003F1636" w:rsidP="003F163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61455FF" w14:textId="77777777" w:rsidR="003F1636" w:rsidRPr="00AA6DED" w:rsidRDefault="003F1636" w:rsidP="003F163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533C69E" w14:textId="77777777" w:rsidR="003F1636" w:rsidRPr="00AA6DED" w:rsidRDefault="003F1636" w:rsidP="003F163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AA6DED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4E5770F7" w14:textId="77777777" w:rsidR="003F1636" w:rsidRPr="00AA6DED" w:rsidRDefault="003F1636" w:rsidP="003F163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AA6DED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AA6DED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AA6DED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AA6DED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B959E35" w14:textId="77777777" w:rsidR="003F1636" w:rsidRPr="00AA6DED" w:rsidRDefault="003F1636" w:rsidP="003F163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AA6DED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 w:rsidRPr="00AA6DED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AA6DED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AA6DED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5E30F01" w14:textId="77777777" w:rsidR="003F1636" w:rsidRPr="00AA6DED" w:rsidRDefault="003F1636" w:rsidP="003F163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AA6DED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 w:rsidRPr="00AA6DED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AA6DED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AA6DED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2C3523B" w14:textId="77777777" w:rsidR="003F1636" w:rsidRPr="00AA6DED" w:rsidRDefault="003F1636" w:rsidP="003F163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AA6DED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 w:rsidRPr="00AA6DED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AA6DED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AA6DED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A369C77" w14:textId="77777777" w:rsidR="003F1636" w:rsidRPr="00AA6DED" w:rsidRDefault="003F1636" w:rsidP="003F163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AA6DED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005</w:t>
      </w:r>
      <w:r w:rsidRPr="00AA6DED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AA6DED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AA6DED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DB01BE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24" w:name="_Toc152342472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24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30F5A" w:rsidRDefault="000465DB" w:rsidP="00BB7237">
      <w:pPr>
        <w:pStyle w:val="Ttulo2"/>
        <w:numPr>
          <w:ilvl w:val="1"/>
          <w:numId w:val="7"/>
        </w:numPr>
      </w:pPr>
      <w:r w:rsidRPr="00230F5A">
        <w:t xml:space="preserve"> </w:t>
      </w:r>
      <w:bookmarkStart w:id="25" w:name="_Toc152342473"/>
      <w:r w:rsidRPr="00230F5A">
        <w:t>Archivos de entrada a SINACOFI</w:t>
      </w:r>
      <w:bookmarkEnd w:id="25"/>
      <w:r w:rsidR="001169CF" w:rsidRPr="00230F5A">
        <w:fldChar w:fldCharType="begin"/>
      </w:r>
      <w:r w:rsidR="001169CF" w:rsidRPr="00230F5A">
        <w:instrText xml:space="preserve"> XE "Archivos de entrada a SINACOFI" </w:instrText>
      </w:r>
      <w:r w:rsidR="001169CF" w:rsidRPr="00230F5A">
        <w:fldChar w:fldCharType="end"/>
      </w:r>
    </w:p>
    <w:p w14:paraId="385A9574" w14:textId="0950380A" w:rsidR="009A2A10" w:rsidRPr="004307DB" w:rsidRDefault="000465DB" w:rsidP="00BB7237">
      <w:pPr>
        <w:pStyle w:val="Ttulo2"/>
        <w:numPr>
          <w:ilvl w:val="2"/>
          <w:numId w:val="7"/>
        </w:numPr>
      </w:pPr>
      <w:bookmarkStart w:id="26" w:name="_Toc152342474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230F5A" w14:paraId="64CC22C2" w14:textId="77777777" w:rsidTr="009A2A10">
        <w:tc>
          <w:tcPr>
            <w:tcW w:w="1129" w:type="dxa"/>
          </w:tcPr>
          <w:p w14:paraId="06245E7B" w14:textId="0AC9D649" w:rsidR="009A2A10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7" w:name="_Hlk150869626"/>
            <w:bookmarkStart w:id="28" w:name="_Hlk150874408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56E59781" w14:textId="77777777" w:rsidTr="009A2A10">
        <w:tc>
          <w:tcPr>
            <w:tcW w:w="1129" w:type="dxa"/>
          </w:tcPr>
          <w:p w14:paraId="065E6890" w14:textId="19419E85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756ECE04" w14:textId="77777777" w:rsidTr="009A2A10">
        <w:tc>
          <w:tcPr>
            <w:tcW w:w="1129" w:type="dxa"/>
          </w:tcPr>
          <w:p w14:paraId="40F20FFF" w14:textId="7A72163C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7FC27051" w:rsidR="009A2A10" w:rsidRPr="00D82799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D82799">
              <w:rPr>
                <w:rFonts w:ascii="Times New Roman" w:hAnsi="Times New Roman" w:cs="Times New Roman"/>
                <w:b/>
                <w:bCs/>
                <w:color w:val="FF0000"/>
              </w:rPr>
              <w:t>D55</w:t>
            </w: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XXXXyyyymmdd</w:t>
            </w:r>
            <w:r w:rsidRPr="00D82799">
              <w:rPr>
                <w:rFonts w:ascii="Times New Roman" w:hAnsi="Times New Roman" w:cs="Times New Roman"/>
                <w:b/>
                <w:bCs/>
                <w:color w:val="FF0000"/>
              </w:rPr>
              <w:t>##</w:t>
            </w: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4F4C51"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</w:t>
            </w:r>
            <w:proofErr w:type="gramEnd"/>
            <w:r w:rsidR="004F4C51"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recomendada</w:t>
            </w: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D82799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Pr="00D82799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D82799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D82799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3DB12041" w:rsidR="00312989" w:rsidRPr="00D82799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82799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D82799" w:rsidRPr="00D8279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D55</w:t>
            </w:r>
            <w:r w:rsidRPr="00D82799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D8279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D82799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D82799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D82799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D82799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D82799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9427D8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230F5A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4A7514C9" w14:textId="77777777" w:rsidTr="009A2A10">
        <w:tc>
          <w:tcPr>
            <w:tcW w:w="1129" w:type="dxa"/>
          </w:tcPr>
          <w:p w14:paraId="36E25D26" w14:textId="7F55894F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4CE64141" w14:textId="77777777" w:rsidTr="009A2A10">
        <w:tc>
          <w:tcPr>
            <w:tcW w:w="1129" w:type="dxa"/>
          </w:tcPr>
          <w:p w14:paraId="0B80E08E" w14:textId="7B691186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  o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xxxEEEyyyymmdd##.DAT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5F38BE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15D405D8" w:rsidR="00B1738F" w:rsidRDefault="00D82799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D55</w:t>
            </w:r>
            <w:r w:rsidR="00F91655" w:rsidRPr="00064EE9">
              <w:rPr>
                <w:rFonts w:ascii="Times New Roman" w:hAnsi="Times New Roman" w:cs="Times New Roman"/>
                <w:b/>
                <w:bCs/>
                <w:color w:val="FF0000"/>
              </w:rPr>
              <w:t>0012023042501</w:t>
            </w:r>
            <w:r w:rsidR="00F9165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D55</w:t>
            </w:r>
            <w:r w:rsidR="00F91655" w:rsidRPr="00064EE9">
              <w:rPr>
                <w:rFonts w:ascii="Times New Roman" w:hAnsi="Times New Roman" w:cs="Times New Roman"/>
                <w:b/>
                <w:bCs/>
                <w:color w:val="FF0000"/>
              </w:rPr>
              <w:t>0012023042501</w:t>
            </w:r>
            <w:r w:rsidR="00F91655">
              <w:rPr>
                <w:rFonts w:ascii="Times New Roman" w:hAnsi="Times New Roman" w:cs="Times New Roman"/>
                <w:b/>
                <w:bCs/>
                <w:color w:val="FF0000"/>
              </w:rPr>
              <w:t>.DAT</w:t>
            </w:r>
          </w:p>
          <w:p w14:paraId="758FB51F" w14:textId="77777777" w:rsidR="001D4DBB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9427D8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9427D8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230F5A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7"/>
    <w:p w14:paraId="795FFF56" w14:textId="2A7A7EAE" w:rsidR="000465DB" w:rsidRPr="00230F5A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DA5A1D" w:rsidRDefault="000465DB" w:rsidP="00BB7237">
      <w:pPr>
        <w:pStyle w:val="Ttulo2"/>
        <w:numPr>
          <w:ilvl w:val="2"/>
          <w:numId w:val="7"/>
        </w:numPr>
      </w:pPr>
      <w:bookmarkStart w:id="29" w:name="_Toc152342475"/>
      <w:bookmarkEnd w:id="28"/>
      <w:r w:rsidRPr="00DA5A1D">
        <w:t>Archivo Carátula</w:t>
      </w:r>
      <w:r w:rsidR="001169CF" w:rsidRPr="00DA5A1D">
        <w:fldChar w:fldCharType="begin"/>
      </w:r>
      <w:r w:rsidR="001169CF" w:rsidRPr="00DA5A1D">
        <w:instrText xml:space="preserve"> XE "Archivo Carátula" </w:instrText>
      </w:r>
      <w:r w:rsidR="001169CF" w:rsidRPr="00DA5A1D">
        <w:fldChar w:fldCharType="end"/>
      </w:r>
      <w:r w:rsidR="009A2A10" w:rsidRPr="00DA5A1D">
        <w:t>: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30F5A" w14:paraId="34398A03" w14:textId="77777777" w:rsidTr="00E862A3">
        <w:tc>
          <w:tcPr>
            <w:tcW w:w="1129" w:type="dxa"/>
          </w:tcPr>
          <w:p w14:paraId="2225B9A4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0" w:name="_Hlk150869673"/>
            <w:bookmarkStart w:id="31" w:name="_Hlk150874467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6454DCE" w14:textId="77777777" w:rsidTr="00E862A3">
        <w:tc>
          <w:tcPr>
            <w:tcW w:w="1129" w:type="dxa"/>
          </w:tcPr>
          <w:p w14:paraId="1E70680A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82799" w14:paraId="6BED63F2" w14:textId="77777777" w:rsidTr="00E862A3">
        <w:tc>
          <w:tcPr>
            <w:tcW w:w="1129" w:type="dxa"/>
          </w:tcPr>
          <w:p w14:paraId="2BC68398" w14:textId="77777777" w:rsidR="00B1738F" w:rsidRPr="00D8279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28C59FAB" w:rsidR="004F39F4" w:rsidRPr="00D82799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82799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D82799" w:rsidRPr="00D82799">
              <w:rPr>
                <w:rFonts w:ascii="Times New Roman" w:hAnsi="Times New Roman" w:cs="Times New Roman"/>
                <w:b/>
                <w:bCs/>
                <w:color w:val="FF0000"/>
              </w:rPr>
              <w:t>D55</w:t>
            </w:r>
            <w:r w:rsidRPr="00D82799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D82799">
              <w:rPr>
                <w:rFonts w:ascii="Times New Roman" w:hAnsi="Times New Roman" w:cs="Times New Roman"/>
                <w:b/>
                <w:bCs/>
                <w:color w:val="FF0000"/>
              </w:rPr>
              <w:t>#.CAR</w:t>
            </w:r>
            <w:proofErr w:type="gramEnd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D82799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Pr="00D82799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D82799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284B4D0A" w:rsidR="000B1A73" w:rsidRPr="00D82799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82799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D82799" w:rsidRPr="00D82799">
              <w:rPr>
                <w:rFonts w:ascii="Times New Roman" w:hAnsi="Times New Roman" w:cs="Times New Roman"/>
                <w:b/>
                <w:bCs/>
                <w:color w:val="FF0000"/>
              </w:rPr>
              <w:t>D55</w:t>
            </w:r>
            <w:r w:rsidRPr="00D82799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D82799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D82799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D82799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D82799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D82799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D82799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D82799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D82799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D82799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82799" w14:paraId="6E44765A" w14:textId="77777777" w:rsidTr="00E862A3">
        <w:tc>
          <w:tcPr>
            <w:tcW w:w="1129" w:type="dxa"/>
          </w:tcPr>
          <w:p w14:paraId="0D202F6E" w14:textId="77777777" w:rsidR="00B1738F" w:rsidRPr="00D8279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26C853D2" w14:textId="77777777" w:rsidR="00B1738F" w:rsidRPr="00D8279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82799" w14:paraId="6453A99C" w14:textId="77777777" w:rsidTr="00E862A3">
        <w:tc>
          <w:tcPr>
            <w:tcW w:w="1129" w:type="dxa"/>
          </w:tcPr>
          <w:p w14:paraId="537D5D72" w14:textId="77777777" w:rsidR="00B1738F" w:rsidRPr="00D8279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D82799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</w:t>
            </w:r>
            <w:proofErr w:type="gramEnd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o </w:t>
            </w:r>
            <w:proofErr w:type="spellStart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 w:rsidRPr="00D8279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D82799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proofErr w:type="gramStart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proofErr w:type="gramEnd"/>
          </w:p>
          <w:p w14:paraId="36DB1F4D" w14:textId="77777777" w:rsidR="003F025E" w:rsidRPr="00D82799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proofErr w:type="gramStart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proofErr w:type="gramEnd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2D78F59A" w:rsidR="00B1738F" w:rsidRPr="00D82799" w:rsidRDefault="00D82799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82799">
              <w:rPr>
                <w:rFonts w:ascii="Times New Roman" w:hAnsi="Times New Roman" w:cs="Times New Roman"/>
                <w:b/>
                <w:bCs/>
                <w:color w:val="FF0000"/>
              </w:rPr>
              <w:t>D55</w:t>
            </w:r>
            <w:r w:rsidR="003F025E" w:rsidRPr="00D8279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 w:rsidRPr="00D82799">
              <w:rPr>
                <w:rFonts w:ascii="Times New Roman" w:hAnsi="Times New Roman" w:cs="Times New Roman"/>
                <w:b/>
                <w:bCs/>
                <w:color w:val="FF0000"/>
              </w:rPr>
              <w:t>D55</w:t>
            </w:r>
            <w:r w:rsidR="003F025E" w:rsidRPr="00D82799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30"/>
    </w:tbl>
    <w:p w14:paraId="038F4895" w14:textId="77777777" w:rsidR="00B1738F" w:rsidRPr="00D82799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D82799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32" w:name="_Toc152342476"/>
      <w:bookmarkEnd w:id="31"/>
      <w:r w:rsidRPr="00D82799">
        <w:t>Archivo de control</w:t>
      </w:r>
      <w:r w:rsidR="00513350" w:rsidRPr="00D82799">
        <w:t xml:space="preserve"> de datos</w:t>
      </w:r>
      <w:r w:rsidR="001169CF" w:rsidRPr="00D82799">
        <w:fldChar w:fldCharType="begin"/>
      </w:r>
      <w:r w:rsidR="001169CF" w:rsidRPr="00D82799">
        <w:instrText xml:space="preserve"> XE "Archivo de control" </w:instrText>
      </w:r>
      <w:r w:rsidR="001169CF" w:rsidRPr="00D82799">
        <w:fldChar w:fldCharType="end"/>
      </w:r>
      <w:r w:rsidR="009A2A10" w:rsidRPr="00D82799">
        <w:t>: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D82799" w14:paraId="09B3BE47" w14:textId="77777777" w:rsidTr="00E862A3">
        <w:tc>
          <w:tcPr>
            <w:tcW w:w="1129" w:type="dxa"/>
          </w:tcPr>
          <w:p w14:paraId="789EC2E0" w14:textId="77777777" w:rsidR="00B1738F" w:rsidRPr="00D8279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3" w:name="_Hlk150874508"/>
            <w:bookmarkStart w:id="34" w:name="_Hlk150869745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D8279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82799" w14:paraId="24CE3B6C" w14:textId="77777777" w:rsidTr="00E862A3">
        <w:tc>
          <w:tcPr>
            <w:tcW w:w="1129" w:type="dxa"/>
          </w:tcPr>
          <w:p w14:paraId="4F9750AE" w14:textId="77777777" w:rsidR="00B1738F" w:rsidRPr="00D8279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D8279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A0C7B7F" w14:textId="77777777" w:rsidTr="00E862A3">
        <w:tc>
          <w:tcPr>
            <w:tcW w:w="1129" w:type="dxa"/>
          </w:tcPr>
          <w:p w14:paraId="16CA53F6" w14:textId="77777777" w:rsidR="00B1738F" w:rsidRPr="00D8279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7D2726CC" w:rsidR="004D0C43" w:rsidRPr="00D82799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82799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D82799">
              <w:rPr>
                <w:rFonts w:ascii="Times New Roman" w:hAnsi="Times New Roman" w:cs="Times New Roman"/>
                <w:b/>
                <w:bCs/>
                <w:color w:val="FF0000"/>
              </w:rPr>
              <w:t>D55</w:t>
            </w:r>
            <w:r w:rsidRPr="00D82799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D82799">
              <w:rPr>
                <w:rFonts w:ascii="Times New Roman" w:hAnsi="Times New Roman" w:cs="Times New Roman"/>
                <w:b/>
                <w:bCs/>
                <w:color w:val="FF0000"/>
              </w:rPr>
              <w:t>#.CTR</w:t>
            </w:r>
            <w:proofErr w:type="gramEnd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D82799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Pr="00D82799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D82799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788C19FC" w:rsidR="000B1A73" w:rsidRPr="00D82799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82799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D82799">
              <w:rPr>
                <w:rFonts w:ascii="Times New Roman" w:hAnsi="Times New Roman" w:cs="Times New Roman"/>
                <w:b/>
                <w:bCs/>
                <w:color w:val="FF0000"/>
              </w:rPr>
              <w:t>D55</w:t>
            </w:r>
            <w:r w:rsidRPr="00D82799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D82799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D82799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D82799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D82799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D82799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D82799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9427D8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827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230F5A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34A18395" w14:textId="77777777" w:rsidTr="00E862A3">
        <w:tc>
          <w:tcPr>
            <w:tcW w:w="1129" w:type="dxa"/>
          </w:tcPr>
          <w:p w14:paraId="1BEA6A51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DC8E8BB" w14:textId="77777777" w:rsidTr="00E862A3">
        <w:tc>
          <w:tcPr>
            <w:tcW w:w="1129" w:type="dxa"/>
          </w:tcPr>
          <w:p w14:paraId="3341B7DB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#.CTR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#.CAR.CTR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3E5399F1" w:rsidR="00E547E8" w:rsidRPr="00290F03" w:rsidRDefault="00D82799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D55</w:t>
            </w:r>
            <w:r w:rsidR="00E547E8" w:rsidRPr="00290F03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0296A415" w:rsidR="00B1738F" w:rsidRPr="00230F5A" w:rsidRDefault="00D82799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D55</w:t>
            </w:r>
            <w:r w:rsidR="00E547E8" w:rsidRPr="00290F03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33"/>
    </w:tbl>
    <w:p w14:paraId="76F1F5C0" w14:textId="77777777" w:rsidR="00E547E8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34"/>
    <w:p w14:paraId="7B42E9BB" w14:textId="77777777" w:rsidR="00E547E8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230F5A" w:rsidRDefault="000465DB" w:rsidP="00B67156">
      <w:pPr>
        <w:pStyle w:val="Ttulo2"/>
        <w:numPr>
          <w:ilvl w:val="1"/>
          <w:numId w:val="7"/>
        </w:numPr>
      </w:pPr>
      <w:bookmarkStart w:id="35" w:name="_Toc152342477"/>
      <w:r w:rsidRPr="00230F5A">
        <w:t xml:space="preserve">Archivo de salida </w:t>
      </w:r>
      <w:r w:rsidR="00B1738F" w:rsidRPr="00230F5A">
        <w:t>a dest</w:t>
      </w:r>
      <w:ins w:id="36" w:author="Roberto Carrasco Venegas" w:date="2023-11-27T13:21:00Z">
        <w:r w:rsidR="00095C24">
          <w:t>i</w:t>
        </w:r>
      </w:ins>
      <w:r w:rsidR="00B1738F" w:rsidRPr="00230F5A">
        <w:t>no</w:t>
      </w:r>
      <w:bookmarkEnd w:id="35"/>
      <w:r w:rsidR="001169CF" w:rsidRPr="00230F5A">
        <w:fldChar w:fldCharType="begin"/>
      </w:r>
      <w:r w:rsidR="001169CF" w:rsidRPr="00230F5A">
        <w:instrText xml:space="preserve"> XE "Archivo de salida a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25DFA216" w14:textId="1A009ADA" w:rsidR="000465DB" w:rsidRPr="00230F5A" w:rsidRDefault="000465DB" w:rsidP="00B67156">
      <w:pPr>
        <w:pStyle w:val="Ttulo2"/>
        <w:numPr>
          <w:ilvl w:val="2"/>
          <w:numId w:val="7"/>
        </w:numPr>
      </w:pPr>
      <w:bookmarkStart w:id="37" w:name="_Toc152342478"/>
      <w:r w:rsidRPr="00230F5A">
        <w:t>Archivo de da</w:t>
      </w:r>
      <w:ins w:id="38" w:author="Roberto Carrasco Venegas" w:date="2023-11-27T13:24:00Z">
        <w:r w:rsidR="009A28CD">
          <w:t>t</w:t>
        </w:r>
      </w:ins>
      <w:r w:rsidRPr="00230F5A">
        <w:t>os</w:t>
      </w:r>
      <w:bookmarkEnd w:id="37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e datos" </w:instrText>
      </w:r>
      <w:r w:rsidR="001169CF" w:rsidRPr="00230F5A">
        <w:fldChar w:fldCharType="end"/>
      </w:r>
      <w:r w:rsidRPr="00230F5A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28352ABA" w14:textId="77777777" w:rsidTr="00B1738F">
        <w:tc>
          <w:tcPr>
            <w:tcW w:w="1413" w:type="dxa"/>
          </w:tcPr>
          <w:p w14:paraId="551A85E7" w14:textId="290DC1E5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6CC2C8FB" w:rsidR="00B1738F" w:rsidRPr="00230F5A" w:rsidRDefault="00D8279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D55</w:t>
            </w:r>
            <w:r w:rsidR="004D0C43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4D0C43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A.XXXX</w:t>
            </w:r>
            <w:proofErr w:type="gramEnd"/>
            <w:r w:rsidR="004D0C43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0C153087" w:rsidR="00A167D3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</w:t>
            </w:r>
            <w:proofErr w:type="gramStart"/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</w:t>
            </w:r>
            <w:proofErr w:type="gram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58FC994" w14:textId="3AB47614" w:rsidR="004D0C43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230F5A">
              <w:rPr>
                <w:rFonts w:ascii="Times New Roman" w:hAnsi="Times New Roman" w:cs="Times New Roman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</w:t>
            </w:r>
            <w:r w:rsidR="00DC42E7" w:rsidRPr="0098181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42586B5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30F5A" w:rsidRDefault="000465DB" w:rsidP="00B67156">
      <w:pPr>
        <w:pStyle w:val="Ttulo2"/>
        <w:numPr>
          <w:ilvl w:val="2"/>
          <w:numId w:val="7"/>
        </w:numPr>
      </w:pPr>
      <w:bookmarkStart w:id="39" w:name="_Toc152342479"/>
      <w:r w:rsidRPr="00230F5A">
        <w:t>Archivo Carát</w:t>
      </w:r>
      <w:r w:rsidR="00601681">
        <w:t>u</w:t>
      </w:r>
      <w:r w:rsidRPr="00230F5A">
        <w:t>la</w:t>
      </w:r>
      <w:bookmarkEnd w:id="39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arátula" </w:instrText>
      </w:r>
      <w:r w:rsidR="001169CF"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0D3F9C69" w:rsidR="00284E6A" w:rsidRPr="00230F5A" w:rsidRDefault="00D82799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D55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C.XXXX</w:t>
            </w:r>
            <w:proofErr w:type="gramEnd"/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254C196D" w:rsidR="008B262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="00DC42E7"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40" w:name="_Hlk151646289"/>
      <w:bookmarkStart w:id="41" w:name="_Hlk150869805"/>
      <w:bookmarkStart w:id="42" w:name="_Hlk151631830"/>
      <w:bookmarkStart w:id="43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296526">
      <w:pPr>
        <w:pStyle w:val="Ttulo2"/>
        <w:numPr>
          <w:ilvl w:val="1"/>
          <w:numId w:val="7"/>
        </w:numPr>
      </w:pPr>
      <w:bookmarkStart w:id="44" w:name="_Toc152342480"/>
      <w:r>
        <w:t>Definición de correlativo</w:t>
      </w:r>
      <w:bookmarkEnd w:id="44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1792D88E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 Comisión Mercado Financiero (CMF) 2 correlativos</w:t>
      </w:r>
    </w:p>
    <w:p w14:paraId="778A727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-Banco Central (</w:t>
      </w:r>
      <w:proofErr w:type="gramStart"/>
      <w:r>
        <w:rPr>
          <w:rFonts w:ascii="Times New Roman" w:hAnsi="Times New Roman" w:cs="Times New Roman"/>
          <w:color w:val="4472C4" w:themeColor="accent1"/>
        </w:rPr>
        <w:t>BCCH)  2</w:t>
      </w:r>
      <w:proofErr w:type="gramEnd"/>
      <w:r>
        <w:rPr>
          <w:rFonts w:ascii="Times New Roman" w:hAnsi="Times New Roman" w:cs="Times New Roman"/>
          <w:color w:val="4472C4" w:themeColor="accent1"/>
        </w:rPr>
        <w:t xml:space="preserve"> correlativos</w:t>
      </w:r>
    </w:p>
    <w:p w14:paraId="1555FF8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-Depósito Central de Valores (DCV) 2 correlativos</w:t>
      </w:r>
    </w:p>
    <w:p w14:paraId="1F38657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-Empresa de Transporte de Valores (</w:t>
      </w:r>
      <w:proofErr w:type="gramStart"/>
      <w:r>
        <w:rPr>
          <w:rFonts w:ascii="Times New Roman" w:hAnsi="Times New Roman" w:cs="Times New Roman"/>
          <w:color w:val="4472C4" w:themeColor="accent1"/>
        </w:rPr>
        <w:t xml:space="preserve">ETV)   </w:t>
      </w:r>
      <w:proofErr w:type="gramEnd"/>
      <w:r>
        <w:rPr>
          <w:rFonts w:ascii="Times New Roman" w:hAnsi="Times New Roman" w:cs="Times New Roman"/>
          <w:color w:val="4472C4" w:themeColor="accent1"/>
        </w:rPr>
        <w:t>2 correlativos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40"/>
    <w:bookmarkEnd w:id="41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42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787AE9">
      <w:pPr>
        <w:pStyle w:val="Ttulo1"/>
        <w:numPr>
          <w:ilvl w:val="0"/>
          <w:numId w:val="7"/>
        </w:numPr>
      </w:pPr>
      <w:bookmarkStart w:id="45" w:name="_Toc152342481"/>
      <w:bookmarkEnd w:id="43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45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5C601480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33B1F0D8" w14:textId="4AF467E4" w:rsidR="00740C70" w:rsidRPr="00230F5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6" w:name="_Toc152342482"/>
      <w:r w:rsidRPr="00230F5A">
        <w:rPr>
          <w:rFonts w:cs="Times New Roman"/>
        </w:rPr>
        <w:lastRenderedPageBreak/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46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7" w:name="_Hlk151634009"/>
      <w:bookmarkStart w:id="48" w:name="_Hlk150869853"/>
    </w:p>
    <w:p w14:paraId="344CD543" w14:textId="1BB33EA2" w:rsidR="00750CE4" w:rsidRPr="00750CE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9" w:name="_Toc152342483"/>
      <w:r w:rsidRPr="00230F5A">
        <w:t>Av</w:t>
      </w:r>
      <w:r w:rsidR="006F65AF">
        <w:t>i</w:t>
      </w:r>
      <w:r w:rsidRPr="00230F5A">
        <w:t>so</w:t>
      </w:r>
      <w:bookmarkEnd w:id="49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2119AD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787AE9">
      <w:pPr>
        <w:pStyle w:val="Ttulo2"/>
        <w:numPr>
          <w:ilvl w:val="1"/>
          <w:numId w:val="7"/>
        </w:numPr>
      </w:pPr>
      <w:bookmarkStart w:id="50" w:name="_Toc152342484"/>
      <w:r w:rsidRPr="00B537DA">
        <w:t>Resultado</w:t>
      </w:r>
      <w:bookmarkEnd w:id="50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787AE9">
      <w:pPr>
        <w:pStyle w:val="Ttulo2"/>
        <w:numPr>
          <w:ilvl w:val="1"/>
          <w:numId w:val="7"/>
        </w:numPr>
      </w:pPr>
      <w:bookmarkStart w:id="51" w:name="_Hlk150867245"/>
      <w:bookmarkStart w:id="52" w:name="_Toc152342485"/>
      <w:r w:rsidRPr="00E173FD">
        <w:t>Notificación</w:t>
      </w:r>
      <w:bookmarkEnd w:id="52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 xml:space="preserve">Si bien esta mensajería se genera en el sistema central a partir del </w:t>
      </w:r>
      <w:proofErr w:type="gramStart"/>
      <w:r w:rsidRPr="00E173FD">
        <w:rPr>
          <w:rFonts w:ascii="Times New Roman" w:hAnsi="Times New Roman" w:cs="Times New Roman"/>
          <w:color w:val="4472C4" w:themeColor="accent1"/>
        </w:rPr>
        <w:t>archivo .</w:t>
      </w:r>
      <w:proofErr w:type="gramEnd"/>
      <w:r w:rsidRPr="00E173FD">
        <w:rPr>
          <w:rFonts w:ascii="Times New Roman" w:hAnsi="Times New Roman" w:cs="Times New Roman"/>
          <w:color w:val="4472C4" w:themeColor="accent1"/>
        </w:rPr>
        <w:t>RES.DET. y debe llegar al directorio buzón de la entidad emisora.</w:t>
      </w:r>
    </w:p>
    <w:p w14:paraId="1D2F641D" w14:textId="77777777" w:rsidR="00356F35" w:rsidRDefault="00356F35" w:rsidP="00356F3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59E6B36" w14:textId="1AF16424" w:rsidR="00356F35" w:rsidRPr="00276FA5" w:rsidRDefault="006835D7" w:rsidP="00787AE9">
      <w:pPr>
        <w:pStyle w:val="Ttulo2"/>
        <w:numPr>
          <w:ilvl w:val="1"/>
          <w:numId w:val="7"/>
        </w:numPr>
      </w:pPr>
      <w:bookmarkStart w:id="53" w:name="_Toc152342486"/>
      <w:r w:rsidRPr="00276FA5">
        <w:t>Resultado RES.DET</w:t>
      </w:r>
      <w:bookmarkEnd w:id="53"/>
      <w:r w:rsidRPr="00276FA5">
        <w:t xml:space="preserve"> </w:t>
      </w:r>
    </w:p>
    <w:p w14:paraId="4D7569AA" w14:textId="3908E74E" w:rsidR="006835D7" w:rsidRPr="00356F35" w:rsidRDefault="00356F35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D</w:t>
      </w:r>
      <w:r w:rsidR="006835D7" w:rsidRPr="00356F35">
        <w:rPr>
          <w:rFonts w:ascii="Times New Roman" w:hAnsi="Times New Roman" w:cs="Times New Roman"/>
          <w:color w:val="4472C4" w:themeColor="accent1"/>
        </w:rPr>
        <w:t>ebe llegar al buzón de la entidad receptora (CMF) y se genera cuando los archivos “llegan” (archivo de datos + carátula salida) al directorio destino en la CMF.</w:t>
      </w:r>
    </w:p>
    <w:bookmarkEnd w:id="51"/>
    <w:p w14:paraId="2C637467" w14:textId="77777777" w:rsidR="006835D7" w:rsidRDefault="006835D7" w:rsidP="006835D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7"/>
    <w:bookmarkEnd w:id="48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7DE0CB39" w:rsidR="00F10206" w:rsidRPr="00230F5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54" w:name="_Toc152342487"/>
      <w:r w:rsidRPr="00230F5A">
        <w:rPr>
          <w:rFonts w:cs="Times New Roman"/>
        </w:rPr>
        <w:lastRenderedPageBreak/>
        <w:t>Definir el estructura y nombre para cada archivo de mensajería</w:t>
      </w:r>
      <w:bookmarkEnd w:id="54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5" w:name="_Toc152342488"/>
      <w:r w:rsidRPr="00DC1D90">
        <w:t>Estructura</w:t>
      </w:r>
      <w:bookmarkEnd w:id="55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787AE9">
      <w:pPr>
        <w:pStyle w:val="Ttulo2"/>
        <w:numPr>
          <w:ilvl w:val="2"/>
          <w:numId w:val="7"/>
        </w:numPr>
      </w:pPr>
      <w:bookmarkStart w:id="56" w:name="_Toc152342489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56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57" w:name="_Hlk150869887"/>
      <w:bookmarkStart w:id="58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57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8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787AE9">
      <w:pPr>
        <w:pStyle w:val="Ttulo2"/>
        <w:numPr>
          <w:ilvl w:val="2"/>
          <w:numId w:val="7"/>
        </w:numPr>
      </w:pPr>
      <w:bookmarkStart w:id="59" w:name="_Toc152342490"/>
      <w:r w:rsidRPr="00230F5A">
        <w:t>Archivo aviso (SINACOFI)</w:t>
      </w:r>
      <w:bookmarkEnd w:id="59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60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60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787AE9">
      <w:pPr>
        <w:pStyle w:val="Ttulo2"/>
        <w:numPr>
          <w:ilvl w:val="2"/>
          <w:numId w:val="7"/>
        </w:numPr>
      </w:pPr>
      <w:bookmarkStart w:id="61" w:name="_Toc152342491"/>
      <w:r w:rsidRPr="00230F5A">
        <w:t>Archivo resultado (SINACOFI)</w:t>
      </w:r>
      <w:bookmarkEnd w:id="61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1E2D9877" w14:textId="7F3CF34E" w:rsidR="009970AF" w:rsidRDefault="009970AF" w:rsidP="009970AF">
      <w:pPr>
        <w:pStyle w:val="Textoindependiente"/>
        <w:rPr>
          <w:rFonts w:ascii="Times New Roman" w:hAnsi="Times New Roman" w:cs="Times New Roman"/>
          <w:color w:val="4472C4" w:themeColor="accent1"/>
          <w:sz w:val="24"/>
        </w:rPr>
      </w:pPr>
    </w:p>
    <w:p w14:paraId="563ED277" w14:textId="77777777" w:rsidR="002B373A" w:rsidRPr="00230F5A" w:rsidRDefault="002B373A">
      <w:pPr>
        <w:rPr>
          <w:rFonts w:ascii="Times New Roman" w:hAnsi="Times New Roman" w:cs="Times New Roman"/>
          <w:color w:val="4472C4" w:themeColor="accent1"/>
        </w:rPr>
      </w:pPr>
    </w:p>
    <w:p w14:paraId="74F24B6F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AC9A730" w14:textId="647208F8" w:rsidR="00056880" w:rsidRDefault="00785F5D" w:rsidP="00787AE9">
      <w:pPr>
        <w:pStyle w:val="Ttulo2"/>
        <w:numPr>
          <w:ilvl w:val="1"/>
          <w:numId w:val="7"/>
        </w:numPr>
      </w:pPr>
      <w:bookmarkStart w:id="62" w:name="_Toc152342492"/>
      <w:r w:rsidRPr="00597FD4"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62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3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64" w:name="_Hlk151628243"/>
      <w:bookmarkStart w:id="65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3338C231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o 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(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Archivo de entrada</w:t>
            </w:r>
            <w:proofErr w:type="gramStart"/>
            <w:r w:rsidR="00C22F7F">
              <w:rPr>
                <w:rFonts w:ascii="Times New Roman" w:hAnsi="Times New Roman" w:cs="Times New Roman"/>
                <w:color w:val="4472C4" w:themeColor="accent1"/>
              </w:rPr>
              <w:t>)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>.DET</w:t>
            </w:r>
            <w:proofErr w:type="gramEnd"/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</w:t>
            </w:r>
            <w:proofErr w:type="gramStart"/>
            <w:r w:rsidRPr="00230F5A">
              <w:rPr>
                <w:rFonts w:ascii="Times New Roman" w:hAnsi="Times New Roman" w:cs="Times New Roman"/>
                <w:color w:val="4472C4" w:themeColor="accent1"/>
              </w:rPr>
              <w:t>).NOT</w:t>
            </w:r>
            <w:proofErr w:type="gramEnd"/>
          </w:p>
        </w:tc>
      </w:tr>
      <w:bookmarkEnd w:id="63"/>
      <w:bookmarkEnd w:id="64"/>
      <w:bookmarkEnd w:id="65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66" w:name="_Toc152342493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66"/>
    </w:p>
    <w:p w14:paraId="6ED8C821" w14:textId="77777777" w:rsidR="009947CD" w:rsidRPr="009947CD" w:rsidRDefault="009947CD" w:rsidP="009947CD"/>
    <w:p w14:paraId="2E9B8CC1" w14:textId="5751383D" w:rsidR="001D2934" w:rsidRPr="009947CD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D2934" w:rsidRPr="009947CD">
        <w:rPr>
          <w:rFonts w:ascii="Times New Roman" w:hAnsi="Times New Roman" w:cs="Times New Roman"/>
          <w:color w:val="4472C4" w:themeColor="accent1"/>
        </w:rPr>
        <w:t>Rut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1C0052">
      <w:headerReference w:type="default" r:id="rId14"/>
      <w:footerReference w:type="default" r:id="rId15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D182D" w14:textId="77777777" w:rsidR="00F06D29" w:rsidRDefault="00F06D29" w:rsidP="00F10206">
      <w:pPr>
        <w:spacing w:after="0" w:line="240" w:lineRule="auto"/>
      </w:pPr>
      <w:r>
        <w:separator/>
      </w:r>
    </w:p>
  </w:endnote>
  <w:endnote w:type="continuationSeparator" w:id="0">
    <w:p w14:paraId="5DE343AE" w14:textId="77777777" w:rsidR="00F06D29" w:rsidRDefault="00F06D29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CF70E" w14:textId="77777777" w:rsidR="005E3E47" w:rsidRPr="008131F5" w:rsidRDefault="005E3E47" w:rsidP="006C2E20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179894971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>
          <w:rPr>
            <w:noProof/>
            <w:lang w:bidi="es-ES"/>
          </w:rPr>
          <w:t>8</w:t>
        </w:r>
        <w:r>
          <w:rPr>
            <w:noProof/>
            <w:lang w:bidi="es-ES"/>
          </w:rPr>
          <w:fldChar w:fldCharType="end"/>
        </w:r>
      </w:sdtContent>
    </w:sdt>
  </w:p>
  <w:p w14:paraId="4C4E7820" w14:textId="77777777" w:rsidR="005E3E47" w:rsidRDefault="005E3E4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462F5" w14:textId="77777777" w:rsidR="00F06D29" w:rsidRDefault="00F06D29" w:rsidP="00F10206">
      <w:pPr>
        <w:spacing w:after="0" w:line="240" w:lineRule="auto"/>
      </w:pPr>
      <w:r>
        <w:separator/>
      </w:r>
    </w:p>
  </w:footnote>
  <w:footnote w:type="continuationSeparator" w:id="0">
    <w:p w14:paraId="3418373E" w14:textId="77777777" w:rsidR="00F06D29" w:rsidRDefault="00F06D29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35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535"/>
    </w:tblGrid>
    <w:tr w:rsidR="005E3E47" w14:paraId="4F801065" w14:textId="77777777" w:rsidTr="002B4375">
      <w:trPr>
        <w:trHeight w:val="1125"/>
      </w:trPr>
      <w:tc>
        <w:tcPr>
          <w:tcW w:w="105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7C1F1546" w14:textId="77777777" w:rsidR="005E3E47" w:rsidRDefault="005E3E47" w:rsidP="002B4375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715922EC" wp14:editId="039DA3DC">
                <wp:simplePos x="0" y="0"/>
                <wp:positionH relativeFrom="column">
                  <wp:posOffset>635</wp:posOffset>
                </wp:positionH>
                <wp:positionV relativeFrom="paragraph">
                  <wp:posOffset>48895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24291745" name="Imagen 724291745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7F01D72B" w14:textId="77777777" w:rsidR="005E3E47" w:rsidRDefault="005E3E47" w:rsidP="002B4375">
    <w:pPr>
      <w:pStyle w:val="Encabezado"/>
    </w:pPr>
  </w:p>
  <w:p w14:paraId="04A87CB8" w14:textId="77777777" w:rsidR="005E3E47" w:rsidRDefault="005E3E4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6192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2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6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1"/>
  </w:num>
  <w:num w:numId="12" w16cid:durableId="1838303578">
    <w:abstractNumId w:val="28"/>
  </w:num>
  <w:num w:numId="13" w16cid:durableId="256329085">
    <w:abstractNumId w:val="19"/>
  </w:num>
  <w:num w:numId="14" w16cid:durableId="1078750577">
    <w:abstractNumId w:val="23"/>
  </w:num>
  <w:num w:numId="15" w16cid:durableId="716322791">
    <w:abstractNumId w:val="29"/>
  </w:num>
  <w:num w:numId="16" w16cid:durableId="1397778044">
    <w:abstractNumId w:val="7"/>
  </w:num>
  <w:num w:numId="17" w16cid:durableId="114759016">
    <w:abstractNumId w:val="25"/>
  </w:num>
  <w:num w:numId="18" w16cid:durableId="1632982083">
    <w:abstractNumId w:val="1"/>
  </w:num>
  <w:num w:numId="19" w16cid:durableId="2139444563">
    <w:abstractNumId w:val="27"/>
  </w:num>
  <w:num w:numId="20" w16cid:durableId="861868466">
    <w:abstractNumId w:val="10"/>
  </w:num>
  <w:num w:numId="21" w16cid:durableId="33819615">
    <w:abstractNumId w:val="18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51F19"/>
    <w:rsid w:val="00055995"/>
    <w:rsid w:val="00056880"/>
    <w:rsid w:val="0006551A"/>
    <w:rsid w:val="000701D0"/>
    <w:rsid w:val="00095C24"/>
    <w:rsid w:val="000B1A73"/>
    <w:rsid w:val="000B75EE"/>
    <w:rsid w:val="000C5641"/>
    <w:rsid w:val="000C5DF3"/>
    <w:rsid w:val="000C7ACD"/>
    <w:rsid w:val="000C7D4A"/>
    <w:rsid w:val="000D683B"/>
    <w:rsid w:val="000D7A49"/>
    <w:rsid w:val="000E468A"/>
    <w:rsid w:val="000F00FF"/>
    <w:rsid w:val="000F012A"/>
    <w:rsid w:val="000F1060"/>
    <w:rsid w:val="000F398E"/>
    <w:rsid w:val="000F73E7"/>
    <w:rsid w:val="00103045"/>
    <w:rsid w:val="00103DA6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6793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1636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A44F4"/>
    <w:rsid w:val="004A6793"/>
    <w:rsid w:val="004B23C2"/>
    <w:rsid w:val="004B7993"/>
    <w:rsid w:val="004C450B"/>
    <w:rsid w:val="004C75BD"/>
    <w:rsid w:val="004D0C43"/>
    <w:rsid w:val="004D3648"/>
    <w:rsid w:val="004D7E31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62E48"/>
    <w:rsid w:val="00570E48"/>
    <w:rsid w:val="00597FD4"/>
    <w:rsid w:val="005B5D60"/>
    <w:rsid w:val="005B65DC"/>
    <w:rsid w:val="005C5769"/>
    <w:rsid w:val="005E3E47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36D6"/>
    <w:rsid w:val="006A5C5E"/>
    <w:rsid w:val="006B4D0F"/>
    <w:rsid w:val="006B70A9"/>
    <w:rsid w:val="006D2868"/>
    <w:rsid w:val="006D47F9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94D98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91C53"/>
    <w:rsid w:val="008932A1"/>
    <w:rsid w:val="008A17BE"/>
    <w:rsid w:val="008B2624"/>
    <w:rsid w:val="008B2B0B"/>
    <w:rsid w:val="008C1F00"/>
    <w:rsid w:val="008C7428"/>
    <w:rsid w:val="008D6FFE"/>
    <w:rsid w:val="008E4978"/>
    <w:rsid w:val="008E6834"/>
    <w:rsid w:val="009144B1"/>
    <w:rsid w:val="00920D2A"/>
    <w:rsid w:val="009248DE"/>
    <w:rsid w:val="00930A0D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8B1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71044"/>
    <w:rsid w:val="00D734FF"/>
    <w:rsid w:val="00D75878"/>
    <w:rsid w:val="00D82799"/>
    <w:rsid w:val="00D923F1"/>
    <w:rsid w:val="00D92C2E"/>
    <w:rsid w:val="00D97610"/>
    <w:rsid w:val="00DA5A1D"/>
    <w:rsid w:val="00DB1EDF"/>
    <w:rsid w:val="00DB4117"/>
    <w:rsid w:val="00DB53EB"/>
    <w:rsid w:val="00DB7980"/>
    <w:rsid w:val="00DB7E4E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9463E"/>
    <w:rsid w:val="00E9786A"/>
    <w:rsid w:val="00EB42EB"/>
    <w:rsid w:val="00EC1139"/>
    <w:rsid w:val="00EC5056"/>
    <w:rsid w:val="00ED4238"/>
    <w:rsid w:val="00EE5443"/>
    <w:rsid w:val="00F06D29"/>
    <w:rsid w:val="00F10206"/>
    <w:rsid w:val="00F11750"/>
    <w:rsid w:val="00F22445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5E3E47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23</Pages>
  <Words>3797</Words>
  <Characters>20887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29</cp:revision>
  <dcterms:created xsi:type="dcterms:W3CDTF">2023-11-30T12:02:00Z</dcterms:created>
  <dcterms:modified xsi:type="dcterms:W3CDTF">2023-12-01T20:00:00Z</dcterms:modified>
</cp:coreProperties>
</file>