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4CB00216" w14:textId="32B7C3B6" w:rsidR="00D56244" w:rsidRPr="00857076" w:rsidRDefault="00B01B02" w:rsidP="00D56244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D56244" w:rsidRPr="00B537DA">
        <w:rPr>
          <w:rFonts w:ascii="Times New Roman" w:hAnsi="Times New Roman" w:cs="Times New Roman"/>
          <w:b/>
          <w:sz w:val="72"/>
          <w:szCs w:val="72"/>
        </w:rPr>
        <w:t>C11</w:t>
      </w:r>
      <w:r w:rsidR="00D56244">
        <w:rPr>
          <w:rFonts w:ascii="Times New Roman" w:hAnsi="Times New Roman" w:cs="Times New Roman"/>
          <w:b/>
          <w:sz w:val="72"/>
          <w:szCs w:val="72"/>
        </w:rPr>
        <w:t>(</w:t>
      </w:r>
      <w:r w:rsidR="00D56244" w:rsidRPr="0009353E">
        <w:rPr>
          <w:rFonts w:ascii="Times New Roman" w:hAnsi="Times New Roman" w:cs="Times New Roman"/>
          <w:b/>
          <w:sz w:val="72"/>
          <w:szCs w:val="72"/>
        </w:rPr>
        <w:t>894</w:t>
      </w:r>
      <w:r w:rsidR="00D56244">
        <w:rPr>
          <w:rFonts w:ascii="Times New Roman" w:hAnsi="Times New Roman" w:cs="Times New Roman"/>
          <w:b/>
          <w:sz w:val="72"/>
          <w:szCs w:val="72"/>
        </w:rPr>
        <w:t xml:space="preserve">) - </w:t>
      </w:r>
      <w:r w:rsidR="00D56244" w:rsidRPr="00AA36B8">
        <w:rPr>
          <w:rFonts w:ascii="Times New Roman" w:hAnsi="Times New Roman" w:cs="Times New Roman"/>
          <w:b/>
          <w:sz w:val="72"/>
          <w:szCs w:val="72"/>
        </w:rPr>
        <w:t>Colocaciones, Créditos Contingentes, Provisiones y Castigos</w:t>
      </w:r>
    </w:p>
    <w:p w14:paraId="207EDD71" w14:textId="3EEAF756" w:rsidR="004B7993" w:rsidRPr="00857076" w:rsidRDefault="004B7993" w:rsidP="00C4642F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1BA62CBB" w14:textId="77777777" w:rsidR="00C4642F" w:rsidRPr="00230F5A" w:rsidRDefault="00C4642F" w:rsidP="00C4642F">
      <w:pPr>
        <w:rPr>
          <w:rFonts w:ascii="Times New Roman" w:hAnsi="Times New Roman" w:cs="Times New Roman"/>
          <w:sz w:val="72"/>
          <w:szCs w:val="72"/>
        </w:rPr>
      </w:pP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57ED083A" w:rsidR="00C4642F" w:rsidRPr="00230F5A" w:rsidRDefault="0062064F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40.95pt;margin-top:9.25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30C0B481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BD99792" w14:textId="57F7C929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166F76EA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CC8F62B" w14:textId="23942E8D" w:rsidR="00C4642F" w:rsidRPr="00230F5A" w:rsidRDefault="00C4642F" w:rsidP="00C4642F">
      <w:pPr>
        <w:rPr>
          <w:rFonts w:ascii="Times New Roman" w:eastAsia="Times New Roman" w:hAnsi="Times New Roman" w:cs="Times New Roman"/>
        </w:rPr>
      </w:pP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3F1CD5B2" w14:textId="13FF3F47" w:rsidR="00AD2389" w:rsidRDefault="00522424">
          <w:pPr>
            <w:pStyle w:val="TDC1"/>
            <w:rPr>
              <w:rFonts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43928" w:history="1">
            <w:r w:rsidR="00AD2389" w:rsidRPr="00A90BD5">
              <w:rPr>
                <w:rStyle w:val="Hipervnculo"/>
                <w:noProof/>
              </w:rPr>
              <w:t>1.</w:t>
            </w:r>
            <w:r w:rsidR="00AD2389">
              <w:rPr>
                <w:rFonts w:cstheme="minorBidi"/>
                <w:noProof/>
                <w:kern w:val="2"/>
              </w:rPr>
              <w:tab/>
            </w:r>
            <w:r w:rsidR="00AD2389" w:rsidRPr="00A90BD5">
              <w:rPr>
                <w:rStyle w:val="Hipervnculo"/>
                <w:noProof/>
              </w:rPr>
              <w:t>Definición de estructuras</w:t>
            </w:r>
            <w:r w:rsidR="00AD2389">
              <w:rPr>
                <w:noProof/>
                <w:webHidden/>
              </w:rPr>
              <w:tab/>
            </w:r>
            <w:r w:rsidR="00AD2389">
              <w:rPr>
                <w:noProof/>
                <w:webHidden/>
              </w:rPr>
              <w:fldChar w:fldCharType="begin"/>
            </w:r>
            <w:r w:rsidR="00AD2389">
              <w:rPr>
                <w:noProof/>
                <w:webHidden/>
              </w:rPr>
              <w:instrText xml:space="preserve"> PAGEREF _Toc152343928 \h </w:instrText>
            </w:r>
            <w:r w:rsidR="00AD2389">
              <w:rPr>
                <w:noProof/>
                <w:webHidden/>
              </w:rPr>
            </w:r>
            <w:r w:rsidR="00AD2389">
              <w:rPr>
                <w:noProof/>
                <w:webHidden/>
              </w:rPr>
              <w:fldChar w:fldCharType="separate"/>
            </w:r>
            <w:r w:rsidR="00AD2389">
              <w:rPr>
                <w:noProof/>
                <w:webHidden/>
              </w:rPr>
              <w:t>5</w:t>
            </w:r>
            <w:r w:rsidR="00AD2389">
              <w:rPr>
                <w:noProof/>
                <w:webHidden/>
              </w:rPr>
              <w:fldChar w:fldCharType="end"/>
            </w:r>
          </w:hyperlink>
        </w:p>
        <w:p w14:paraId="503EE854" w14:textId="42EE7387" w:rsidR="00AD2389" w:rsidRDefault="00AD2389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43929" w:history="1">
            <w:r w:rsidRPr="00A90BD5">
              <w:rPr>
                <w:rStyle w:val="Hipervnculo"/>
                <w:bCs/>
                <w:noProof/>
              </w:rPr>
              <w:t>1.1.</w:t>
            </w:r>
            <w:r>
              <w:rPr>
                <w:rFonts w:cstheme="minorBidi"/>
                <w:noProof/>
                <w:kern w:val="2"/>
              </w:rPr>
              <w:tab/>
            </w:r>
            <w:r w:rsidRPr="00A90BD5">
              <w:rPr>
                <w:rStyle w:val="Hipervnculo"/>
                <w:bCs/>
                <w:noProof/>
              </w:rPr>
              <w:t xml:space="preserve">Archivo de datos del emisor  </w:t>
            </w:r>
            <w:r w:rsidRPr="00A90BD5">
              <w:rPr>
                <w:rStyle w:val="Hipervnculo"/>
                <w:noProof/>
              </w:rPr>
              <w:t>Manual Sistema de Información Bancos - Sistema Contable (cmfchile.cl)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3B01E" w14:textId="405B699C" w:rsidR="00AD2389" w:rsidRDefault="00AD2389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43930" w:history="1">
            <w:r w:rsidRPr="00A90BD5">
              <w:rPr>
                <w:rStyle w:val="Hipervnculo"/>
                <w:noProof/>
              </w:rPr>
              <w:t>1.2.</w:t>
            </w:r>
            <w:r>
              <w:rPr>
                <w:rFonts w:cstheme="minorBidi"/>
                <w:noProof/>
                <w:kern w:val="2"/>
              </w:rPr>
              <w:tab/>
            </w:r>
            <w:r w:rsidRPr="00A90BD5">
              <w:rPr>
                <w:rStyle w:val="Hipervnculo"/>
                <w:noProof/>
              </w:rPr>
              <w:t>Archivo Carátula/s del origen (Carátula de entrada)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81AF5" w14:textId="3C228C2C" w:rsidR="00AD2389" w:rsidRDefault="00AD2389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43931" w:history="1">
            <w:r w:rsidRPr="00A90BD5">
              <w:rPr>
                <w:rStyle w:val="Hipervnculo"/>
                <w:bCs/>
                <w:noProof/>
              </w:rPr>
              <w:t>1.3.</w:t>
            </w:r>
            <w:r>
              <w:rPr>
                <w:rFonts w:cstheme="minorBidi"/>
                <w:noProof/>
                <w:kern w:val="2"/>
              </w:rPr>
              <w:tab/>
            </w:r>
            <w:r w:rsidRPr="00A90BD5">
              <w:rPr>
                <w:rStyle w:val="Hipervnculo"/>
                <w:bCs/>
                <w:noProof/>
              </w:rPr>
              <w:t>Archivo/s de control de datos del origen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EFB5B" w14:textId="4DADFDAE" w:rsidR="00AD2389" w:rsidRDefault="00AD2389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43932" w:history="1">
            <w:r w:rsidRPr="00A90BD5">
              <w:rPr>
                <w:rStyle w:val="Hipervnculo"/>
                <w:noProof/>
              </w:rPr>
              <w:t>1.4.</w:t>
            </w:r>
            <w:r>
              <w:rPr>
                <w:rFonts w:cstheme="minorBidi"/>
                <w:noProof/>
                <w:kern w:val="2"/>
              </w:rPr>
              <w:tab/>
            </w:r>
            <w:r w:rsidRPr="00A90BD5">
              <w:rPr>
                <w:rStyle w:val="Hipervnculo"/>
                <w:noProof/>
              </w:rPr>
              <w:t>Archivo/s de datos del Receptor: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D7714" w14:textId="65438085" w:rsidR="00AD2389" w:rsidRDefault="00AD2389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43933" w:history="1">
            <w:r w:rsidRPr="00A90BD5">
              <w:rPr>
                <w:rStyle w:val="Hipervnculo"/>
                <w:noProof/>
              </w:rPr>
              <w:t>1.5.</w:t>
            </w:r>
            <w:r>
              <w:rPr>
                <w:rFonts w:cstheme="minorBidi"/>
                <w:noProof/>
                <w:kern w:val="2"/>
              </w:rPr>
              <w:tab/>
            </w:r>
            <w:r w:rsidRPr="00A90BD5">
              <w:rPr>
                <w:rStyle w:val="Hipervnculo"/>
                <w:noProof/>
              </w:rPr>
              <w:t>Archivo de carátula del Receptor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DE368" w14:textId="66AD7D54" w:rsidR="00AD2389" w:rsidRDefault="00AD2389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43934" w:history="1">
            <w:r w:rsidRPr="00A90BD5">
              <w:rPr>
                <w:rStyle w:val="Hipervnculo"/>
                <w:noProof/>
              </w:rPr>
              <w:t>1.6.</w:t>
            </w:r>
            <w:r>
              <w:rPr>
                <w:rFonts w:cstheme="minorBidi"/>
                <w:noProof/>
                <w:kern w:val="2"/>
              </w:rPr>
              <w:tab/>
            </w:r>
            <w:r w:rsidRPr="00A90BD5">
              <w:rPr>
                <w:rStyle w:val="Hipervnculo"/>
                <w:noProof/>
              </w:rPr>
              <w:t>Archivo de Control del Receptor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9B58A" w14:textId="469FEC70" w:rsidR="00AD2389" w:rsidRDefault="00AD2389">
          <w:pPr>
            <w:pStyle w:val="TDC1"/>
            <w:rPr>
              <w:rFonts w:cstheme="minorBidi"/>
              <w:noProof/>
              <w:kern w:val="2"/>
            </w:rPr>
          </w:pPr>
          <w:hyperlink w:anchor="_Toc152343935" w:history="1">
            <w:r w:rsidRPr="00A90BD5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noProof/>
                <w:kern w:val="2"/>
              </w:rPr>
              <w:tab/>
            </w:r>
            <w:r w:rsidRPr="00A90BD5">
              <w:rPr>
                <w:rStyle w:val="Hipervnculo"/>
                <w:noProof/>
              </w:rPr>
              <w:t>Validaciones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66824" w14:textId="7382335E" w:rsidR="00AD2389" w:rsidRDefault="00AD2389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43936" w:history="1">
            <w:r w:rsidRPr="00A90BD5">
              <w:rPr>
                <w:rStyle w:val="Hipervnculo"/>
                <w:noProof/>
              </w:rPr>
              <w:t>2.1.</w:t>
            </w:r>
            <w:r>
              <w:rPr>
                <w:rFonts w:cstheme="minorBidi"/>
                <w:noProof/>
                <w:kern w:val="2"/>
              </w:rPr>
              <w:tab/>
            </w:r>
            <w:r w:rsidRPr="00A90BD5">
              <w:rPr>
                <w:rStyle w:val="Hipervnculo"/>
                <w:noProof/>
              </w:rPr>
              <w:t>Archivo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61468" w14:textId="0196F3C0" w:rsidR="00AD2389" w:rsidRDefault="00AD2389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43937" w:history="1">
            <w:r w:rsidRPr="00A90BD5">
              <w:rPr>
                <w:rStyle w:val="Hipervnculo"/>
                <w:noProof/>
              </w:rPr>
              <w:t>2.2.</w:t>
            </w:r>
            <w:r>
              <w:rPr>
                <w:rFonts w:cstheme="minorBidi"/>
                <w:noProof/>
                <w:kern w:val="2"/>
              </w:rPr>
              <w:tab/>
            </w:r>
            <w:r w:rsidRPr="00A90BD5">
              <w:rPr>
                <w:rStyle w:val="Hipervnculo"/>
                <w:noProof/>
              </w:rPr>
              <w:t>Archivo Carátula: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99FD8" w14:textId="7B11B99B" w:rsidR="00AD2389" w:rsidRDefault="00AD2389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43938" w:history="1">
            <w:r w:rsidRPr="00A90BD5">
              <w:rPr>
                <w:rStyle w:val="Hipervnculo"/>
                <w:noProof/>
              </w:rPr>
              <w:t>2.3.</w:t>
            </w:r>
            <w:r>
              <w:rPr>
                <w:rFonts w:cstheme="minorBidi"/>
                <w:noProof/>
                <w:kern w:val="2"/>
              </w:rPr>
              <w:tab/>
            </w:r>
            <w:r w:rsidRPr="00A90BD5">
              <w:rPr>
                <w:rStyle w:val="Hipervnculo"/>
                <w:noProof/>
              </w:rPr>
              <w:t>Archivo de control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5CE93" w14:textId="0F225AC1" w:rsidR="00AD2389" w:rsidRDefault="00AD2389">
          <w:pPr>
            <w:pStyle w:val="TDC1"/>
            <w:rPr>
              <w:rFonts w:cstheme="minorBidi"/>
              <w:noProof/>
              <w:kern w:val="2"/>
            </w:rPr>
          </w:pPr>
          <w:hyperlink w:anchor="_Toc152343939" w:history="1">
            <w:r w:rsidRPr="00A90BD5">
              <w:rPr>
                <w:rStyle w:val="Hipervnculo"/>
                <w:noProof/>
              </w:rPr>
              <w:t>3.</w:t>
            </w:r>
            <w:r>
              <w:rPr>
                <w:rFonts w:cstheme="minorBidi"/>
                <w:noProof/>
                <w:kern w:val="2"/>
              </w:rPr>
              <w:tab/>
            </w:r>
            <w:r w:rsidRPr="00A90BD5">
              <w:rPr>
                <w:rStyle w:val="Hipervnculo"/>
                <w:noProof/>
              </w:rPr>
              <w:t>Construyendo la carátula de 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2C495" w14:textId="0224AB42" w:rsidR="00AD2389" w:rsidRDefault="00AD2389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43940" w:history="1">
            <w:r w:rsidRPr="00A90BD5">
              <w:rPr>
                <w:rStyle w:val="Hipervnculo"/>
                <w:noProof/>
              </w:rPr>
              <w:t>3.1.</w:t>
            </w:r>
            <w:r>
              <w:rPr>
                <w:rFonts w:cstheme="minorBidi"/>
                <w:noProof/>
                <w:kern w:val="2"/>
              </w:rPr>
              <w:tab/>
            </w:r>
            <w:r w:rsidRPr="00A90BD5">
              <w:rPr>
                <w:rStyle w:val="Hipervnculo"/>
                <w:noProof/>
              </w:rPr>
              <w:t>Formato de carátula de 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C402D" w14:textId="7017DF0C" w:rsidR="00AD2389" w:rsidRDefault="00AD2389">
          <w:pPr>
            <w:pStyle w:val="TDC1"/>
            <w:rPr>
              <w:rFonts w:cstheme="minorBidi"/>
              <w:noProof/>
              <w:kern w:val="2"/>
            </w:rPr>
          </w:pPr>
          <w:hyperlink w:anchor="_Toc152343941" w:history="1">
            <w:r w:rsidRPr="00A90BD5">
              <w:rPr>
                <w:rStyle w:val="Hipervnculo"/>
                <w:bCs/>
                <w:noProof/>
              </w:rPr>
              <w:t>4.</w:t>
            </w:r>
            <w:r>
              <w:rPr>
                <w:rFonts w:cstheme="minorBidi"/>
                <w:noProof/>
                <w:kern w:val="2"/>
              </w:rPr>
              <w:tab/>
            </w:r>
            <w:r w:rsidRPr="00A90BD5">
              <w:rPr>
                <w:rStyle w:val="Hipervnculo"/>
                <w:noProof/>
              </w:rPr>
              <w:t>Definición de nombres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6D318" w14:textId="7EF53976" w:rsidR="00AD2389" w:rsidRDefault="00AD2389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43942" w:history="1">
            <w:r w:rsidRPr="00A90BD5">
              <w:rPr>
                <w:rStyle w:val="Hipervnculo"/>
                <w:noProof/>
              </w:rPr>
              <w:t>4.1.</w:t>
            </w:r>
            <w:r>
              <w:rPr>
                <w:rFonts w:cstheme="minorBidi"/>
                <w:noProof/>
                <w:kern w:val="2"/>
              </w:rPr>
              <w:tab/>
            </w:r>
            <w:r w:rsidRPr="00A90BD5">
              <w:rPr>
                <w:rStyle w:val="Hipervnculo"/>
                <w:noProof/>
              </w:rPr>
              <w:t>Archivos de entrada a SINACOFI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D03E7" w14:textId="68EC031E" w:rsidR="00AD2389" w:rsidRDefault="00AD2389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43943" w:history="1">
            <w:r w:rsidRPr="00A90BD5">
              <w:rPr>
                <w:rStyle w:val="Hipervnculo"/>
                <w:noProof/>
              </w:rPr>
              <w:t>4.1.1.</w:t>
            </w:r>
            <w:r>
              <w:rPr>
                <w:rFonts w:cstheme="minorBidi"/>
                <w:noProof/>
                <w:kern w:val="2"/>
              </w:rPr>
              <w:tab/>
            </w:r>
            <w:r w:rsidRPr="00A90BD5">
              <w:rPr>
                <w:rStyle w:val="Hipervnculo"/>
                <w:noProof/>
              </w:rPr>
              <w:t>Archivo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B99FF" w14:textId="7995EF7D" w:rsidR="00AD2389" w:rsidRDefault="00AD2389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43944" w:history="1">
            <w:r w:rsidRPr="00A90BD5">
              <w:rPr>
                <w:rStyle w:val="Hipervnculo"/>
                <w:noProof/>
              </w:rPr>
              <w:t>4.1.2.</w:t>
            </w:r>
            <w:r>
              <w:rPr>
                <w:rFonts w:cstheme="minorBidi"/>
                <w:noProof/>
                <w:kern w:val="2"/>
              </w:rPr>
              <w:tab/>
            </w:r>
            <w:r w:rsidRPr="00A90BD5">
              <w:rPr>
                <w:rStyle w:val="Hipervnculo"/>
                <w:noProof/>
              </w:rPr>
              <w:t>Archivo Carátula: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FBDC1" w14:textId="29E2E0EF" w:rsidR="00AD2389" w:rsidRDefault="00AD2389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43945" w:history="1">
            <w:r w:rsidRPr="00A90BD5">
              <w:rPr>
                <w:rStyle w:val="Hipervnculo"/>
                <w:noProof/>
              </w:rPr>
              <w:t>4.1.3.</w:t>
            </w:r>
            <w:r>
              <w:rPr>
                <w:rFonts w:cstheme="minorBidi"/>
                <w:noProof/>
                <w:kern w:val="2"/>
              </w:rPr>
              <w:tab/>
            </w:r>
            <w:r w:rsidRPr="00A90BD5">
              <w:rPr>
                <w:rStyle w:val="Hipervnculo"/>
                <w:noProof/>
              </w:rPr>
              <w:t>Archivo de control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F612A" w14:textId="1C884B8E" w:rsidR="00AD2389" w:rsidRDefault="00AD2389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43946" w:history="1">
            <w:r w:rsidRPr="00A90BD5">
              <w:rPr>
                <w:rStyle w:val="Hipervnculo"/>
                <w:noProof/>
              </w:rPr>
              <w:t>4.2.</w:t>
            </w:r>
            <w:r>
              <w:rPr>
                <w:rFonts w:cstheme="minorBidi"/>
                <w:noProof/>
                <w:kern w:val="2"/>
              </w:rPr>
              <w:tab/>
            </w:r>
            <w:r w:rsidRPr="00A90BD5">
              <w:rPr>
                <w:rStyle w:val="Hipervnculo"/>
                <w:noProof/>
              </w:rPr>
              <w:t>Archivo de salida a destino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F701B" w14:textId="79B1107C" w:rsidR="00AD2389" w:rsidRDefault="00AD2389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43947" w:history="1">
            <w:r w:rsidRPr="00A90BD5">
              <w:rPr>
                <w:rStyle w:val="Hipervnculo"/>
                <w:noProof/>
              </w:rPr>
              <w:t>4.2.1.</w:t>
            </w:r>
            <w:r>
              <w:rPr>
                <w:rFonts w:cstheme="minorBidi"/>
                <w:noProof/>
                <w:kern w:val="2"/>
              </w:rPr>
              <w:tab/>
            </w:r>
            <w:r w:rsidRPr="00A90BD5">
              <w:rPr>
                <w:rStyle w:val="Hipervnculo"/>
                <w:noProof/>
              </w:rPr>
              <w:t>Archivo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CB292" w14:textId="783DD82F" w:rsidR="00AD2389" w:rsidRDefault="00AD2389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43948" w:history="1">
            <w:r w:rsidRPr="00A90BD5">
              <w:rPr>
                <w:rStyle w:val="Hipervnculo"/>
                <w:noProof/>
              </w:rPr>
              <w:t>4.2.2.</w:t>
            </w:r>
            <w:r>
              <w:rPr>
                <w:rFonts w:cstheme="minorBidi"/>
                <w:noProof/>
                <w:kern w:val="2"/>
              </w:rPr>
              <w:tab/>
            </w:r>
            <w:r w:rsidRPr="00A90BD5">
              <w:rPr>
                <w:rStyle w:val="Hipervnculo"/>
                <w:noProof/>
              </w:rPr>
              <w:t>Archivo Carátula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B610E" w14:textId="7DC6A276" w:rsidR="00AD2389" w:rsidRDefault="00AD2389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43949" w:history="1">
            <w:r w:rsidRPr="00A90BD5">
              <w:rPr>
                <w:rStyle w:val="Hipervnculo"/>
                <w:noProof/>
              </w:rPr>
              <w:t>4.3.</w:t>
            </w:r>
            <w:r>
              <w:rPr>
                <w:rFonts w:cstheme="minorBidi"/>
                <w:noProof/>
                <w:kern w:val="2"/>
              </w:rPr>
              <w:tab/>
            </w:r>
            <w:r w:rsidRPr="00A90BD5">
              <w:rPr>
                <w:rStyle w:val="Hipervnculo"/>
                <w:noProof/>
              </w:rPr>
              <w:t>Definición de correlativo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74401" w14:textId="1F383856" w:rsidR="00AD2389" w:rsidRDefault="00AD2389">
          <w:pPr>
            <w:pStyle w:val="TDC1"/>
            <w:rPr>
              <w:rFonts w:cstheme="minorBidi"/>
              <w:noProof/>
              <w:kern w:val="2"/>
            </w:rPr>
          </w:pPr>
          <w:hyperlink w:anchor="_Toc152343950" w:history="1">
            <w:r w:rsidRPr="00A90BD5">
              <w:rPr>
                <w:rStyle w:val="Hipervnculo"/>
                <w:noProof/>
              </w:rPr>
              <w:t>5.</w:t>
            </w:r>
            <w:r>
              <w:rPr>
                <w:rFonts w:cstheme="minorBidi"/>
                <w:noProof/>
                <w:kern w:val="2"/>
              </w:rPr>
              <w:tab/>
            </w:r>
            <w:r w:rsidRPr="00A90BD5">
              <w:rPr>
                <w:rStyle w:val="Hipervnculo"/>
                <w:noProof/>
              </w:rPr>
              <w:t>Definición del destino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8C630" w14:textId="0E6449F4" w:rsidR="00AD2389" w:rsidRDefault="00AD2389">
          <w:pPr>
            <w:pStyle w:val="TDC1"/>
            <w:rPr>
              <w:rFonts w:cstheme="minorBidi"/>
              <w:noProof/>
              <w:kern w:val="2"/>
            </w:rPr>
          </w:pPr>
          <w:hyperlink w:anchor="_Toc152343951" w:history="1">
            <w:r w:rsidRPr="00A90BD5">
              <w:rPr>
                <w:rStyle w:val="Hipervnculo"/>
                <w:noProof/>
              </w:rPr>
              <w:t>6.</w:t>
            </w:r>
            <w:r>
              <w:rPr>
                <w:rFonts w:cstheme="minorBidi"/>
                <w:noProof/>
                <w:kern w:val="2"/>
              </w:rPr>
              <w:tab/>
            </w:r>
            <w:r w:rsidRPr="00A90BD5">
              <w:rPr>
                <w:rStyle w:val="Hipervnculo"/>
                <w:noProof/>
              </w:rPr>
              <w:t>Mensajería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7E186" w14:textId="72667759" w:rsidR="00AD2389" w:rsidRDefault="00AD2389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43952" w:history="1">
            <w:r w:rsidRPr="00A90BD5">
              <w:rPr>
                <w:rStyle w:val="Hipervnculo"/>
                <w:noProof/>
              </w:rPr>
              <w:t>6.1.</w:t>
            </w:r>
            <w:r>
              <w:rPr>
                <w:rFonts w:cstheme="minorBidi"/>
                <w:noProof/>
                <w:kern w:val="2"/>
              </w:rPr>
              <w:tab/>
            </w:r>
            <w:r w:rsidRPr="00A90BD5">
              <w:rPr>
                <w:rStyle w:val="Hipervnculo"/>
                <w:noProof/>
              </w:rPr>
              <w:t>Aviso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3B377" w14:textId="521704DF" w:rsidR="00AD2389" w:rsidRDefault="00AD2389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43953" w:history="1">
            <w:r w:rsidRPr="00A90BD5">
              <w:rPr>
                <w:rStyle w:val="Hipervnculo"/>
                <w:noProof/>
              </w:rPr>
              <w:t>6.2.</w:t>
            </w:r>
            <w:r>
              <w:rPr>
                <w:rFonts w:cstheme="minorBidi"/>
                <w:noProof/>
                <w:kern w:val="2"/>
              </w:rPr>
              <w:tab/>
            </w:r>
            <w:r w:rsidRPr="00A90BD5">
              <w:rPr>
                <w:rStyle w:val="Hipervnculo"/>
                <w:noProof/>
              </w:rPr>
              <w:t>Resultado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8915B" w14:textId="34C375D2" w:rsidR="00AD2389" w:rsidRDefault="00AD2389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43954" w:history="1">
            <w:r w:rsidRPr="00A90BD5">
              <w:rPr>
                <w:rStyle w:val="Hipervnculo"/>
                <w:noProof/>
              </w:rPr>
              <w:t>6.3.</w:t>
            </w:r>
            <w:r>
              <w:rPr>
                <w:rFonts w:cstheme="minorBidi"/>
                <w:noProof/>
                <w:kern w:val="2"/>
              </w:rPr>
              <w:tab/>
            </w:r>
            <w:r w:rsidRPr="00A90BD5">
              <w:rPr>
                <w:rStyle w:val="Hipervnculo"/>
                <w:noProof/>
              </w:rPr>
              <w:t>Notificación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D2196" w14:textId="0439B4A4" w:rsidR="00AD2389" w:rsidRDefault="00AD2389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43955" w:history="1">
            <w:r w:rsidRPr="00A90BD5">
              <w:rPr>
                <w:rStyle w:val="Hipervnculo"/>
                <w:noProof/>
              </w:rPr>
              <w:t>6.4.</w:t>
            </w:r>
            <w:r>
              <w:rPr>
                <w:rFonts w:cstheme="minorBidi"/>
                <w:noProof/>
                <w:kern w:val="2"/>
              </w:rPr>
              <w:tab/>
            </w:r>
            <w:r w:rsidRPr="00A90BD5">
              <w:rPr>
                <w:rStyle w:val="Hipervnculo"/>
                <w:noProof/>
              </w:rPr>
              <w:t>Resultado RES.DET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E1C96" w14:textId="025CC120" w:rsidR="00AD2389" w:rsidRDefault="00AD2389">
          <w:pPr>
            <w:pStyle w:val="TDC1"/>
            <w:rPr>
              <w:rFonts w:cstheme="minorBidi"/>
              <w:noProof/>
              <w:kern w:val="2"/>
            </w:rPr>
          </w:pPr>
          <w:hyperlink w:anchor="_Toc152343956" w:history="1">
            <w:r w:rsidRPr="00A90BD5">
              <w:rPr>
                <w:rStyle w:val="Hipervnculo"/>
                <w:noProof/>
              </w:rPr>
              <w:t>7.</w:t>
            </w:r>
            <w:r>
              <w:rPr>
                <w:rFonts w:cstheme="minorBidi"/>
                <w:noProof/>
                <w:kern w:val="2"/>
              </w:rPr>
              <w:tab/>
            </w:r>
            <w:r w:rsidRPr="00A90BD5">
              <w:rPr>
                <w:rStyle w:val="Hipervnculo"/>
                <w:noProof/>
              </w:rPr>
              <w:t>Definir el estructura y nombre para cada archivo de mensajería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B5698" w14:textId="41F9527F" w:rsidR="00AD2389" w:rsidRDefault="00AD2389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43957" w:history="1">
            <w:r w:rsidRPr="00A90BD5">
              <w:rPr>
                <w:rStyle w:val="Hipervnculo"/>
                <w:noProof/>
              </w:rPr>
              <w:t>7.1.</w:t>
            </w:r>
            <w:r>
              <w:rPr>
                <w:rFonts w:cstheme="minorBidi"/>
                <w:noProof/>
                <w:kern w:val="2"/>
              </w:rPr>
              <w:tab/>
            </w:r>
            <w:r w:rsidRPr="00A90BD5">
              <w:rPr>
                <w:rStyle w:val="Hipervnculo"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60217" w14:textId="1220995E" w:rsidR="00AD2389" w:rsidRDefault="00AD2389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43958" w:history="1">
            <w:r w:rsidRPr="00A90BD5">
              <w:rPr>
                <w:rStyle w:val="Hipervnculo"/>
                <w:noProof/>
              </w:rPr>
              <w:t>7.1.1.</w:t>
            </w:r>
            <w:r>
              <w:rPr>
                <w:rFonts w:cstheme="minorBidi"/>
                <w:noProof/>
                <w:kern w:val="2"/>
              </w:rPr>
              <w:tab/>
            </w:r>
            <w:r w:rsidRPr="00A90BD5">
              <w:rPr>
                <w:rStyle w:val="Hipervnculo"/>
                <w:noProof/>
              </w:rPr>
              <w:t>Archivo notificado (CMF):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AE7C6" w14:textId="7753E37A" w:rsidR="00AD2389" w:rsidRDefault="00AD2389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43959" w:history="1">
            <w:r w:rsidRPr="00A90BD5">
              <w:rPr>
                <w:rStyle w:val="Hipervnculo"/>
                <w:noProof/>
              </w:rPr>
              <w:t>7.1.2.</w:t>
            </w:r>
            <w:r>
              <w:rPr>
                <w:rFonts w:cstheme="minorBidi"/>
                <w:noProof/>
                <w:kern w:val="2"/>
              </w:rPr>
              <w:tab/>
            </w:r>
            <w:r w:rsidRPr="00A90BD5">
              <w:rPr>
                <w:rStyle w:val="Hipervnculo"/>
                <w:noProof/>
              </w:rPr>
              <w:t>Archivo aviso (SINACOFI)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A7257" w14:textId="7321BC9D" w:rsidR="00AD2389" w:rsidRDefault="00AD2389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43960" w:history="1">
            <w:r w:rsidRPr="00A90BD5">
              <w:rPr>
                <w:rStyle w:val="Hipervnculo"/>
                <w:noProof/>
              </w:rPr>
              <w:t>7.1.3.</w:t>
            </w:r>
            <w:r>
              <w:rPr>
                <w:rFonts w:cstheme="minorBidi"/>
                <w:noProof/>
                <w:kern w:val="2"/>
              </w:rPr>
              <w:tab/>
            </w:r>
            <w:r w:rsidRPr="00A90BD5">
              <w:rPr>
                <w:rStyle w:val="Hipervnculo"/>
                <w:noProof/>
              </w:rPr>
              <w:t>Archivo resultado (SINACOFI)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16487" w14:textId="5F40ECAD" w:rsidR="00AD2389" w:rsidRDefault="00AD2389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43961" w:history="1">
            <w:r w:rsidRPr="00A90BD5">
              <w:rPr>
                <w:rStyle w:val="Hipervnculo"/>
                <w:noProof/>
              </w:rPr>
              <w:t>7.2.</w:t>
            </w:r>
            <w:r>
              <w:rPr>
                <w:rFonts w:cstheme="minorBidi"/>
                <w:noProof/>
                <w:kern w:val="2"/>
              </w:rPr>
              <w:tab/>
            </w:r>
            <w:r w:rsidRPr="00A90BD5">
              <w:rPr>
                <w:rStyle w:val="Hipervnculo"/>
                <w:noProof/>
              </w:rPr>
              <w:t>Definición de nombres: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A3842" w14:textId="3AE0B99A" w:rsidR="00AD2389" w:rsidRDefault="00AD2389">
          <w:pPr>
            <w:pStyle w:val="TDC1"/>
            <w:rPr>
              <w:rFonts w:cstheme="minorBidi"/>
              <w:noProof/>
              <w:kern w:val="2"/>
            </w:rPr>
          </w:pPr>
          <w:hyperlink w:anchor="_Toc152343962" w:history="1">
            <w:r w:rsidRPr="00A90BD5">
              <w:rPr>
                <w:rStyle w:val="Hipervnculo"/>
                <w:noProof/>
              </w:rPr>
              <w:t>8.</w:t>
            </w:r>
            <w:r>
              <w:rPr>
                <w:rFonts w:cstheme="minorBidi"/>
                <w:noProof/>
                <w:kern w:val="2"/>
              </w:rPr>
              <w:tab/>
            </w:r>
            <w:r w:rsidRPr="00A90BD5">
              <w:rPr>
                <w:rStyle w:val="Hipervnculo"/>
                <w:noProof/>
              </w:rPr>
              <w:t>Datos sensibles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5E1CD" w14:textId="768CEBB4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6C75A5D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X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DE6FAE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775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C36169" w:rsidRPr="00230F5A" w14:paraId="6E9DFCCB" w14:textId="2AF98CBC" w:rsidTr="00DE6FAE">
        <w:tc>
          <w:tcPr>
            <w:tcW w:w="1256" w:type="dxa"/>
          </w:tcPr>
          <w:p w14:paraId="2E76E9E9" w14:textId="2465991F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C1</w:t>
            </w:r>
            <w:r w:rsidR="00540D8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42" w:type="dxa"/>
          </w:tcPr>
          <w:p w14:paraId="22F848E4" w14:textId="3748B804" w:rsidR="00C36169" w:rsidRPr="00230F5A" w:rsidRDefault="00540D8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="00C36169" w:rsidRPr="00230F5A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>1</w:t>
            </w:r>
            <w:r w:rsidR="00C36169" w:rsidRPr="00230F5A">
              <w:rPr>
                <w:rFonts w:ascii="Times New Roman" w:hAnsi="Times New Roman" w:cs="Times New Roman"/>
              </w:rPr>
              <w:t>-2023</w:t>
            </w:r>
          </w:p>
        </w:tc>
        <w:tc>
          <w:tcPr>
            <w:tcW w:w="2046" w:type="dxa"/>
          </w:tcPr>
          <w:p w14:paraId="2A1123FA" w14:textId="49C06F93" w:rsidR="00C36169" w:rsidRPr="00230F5A" w:rsidRDefault="004C450B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Esteban</w:t>
            </w:r>
            <w:r w:rsidR="00C36169"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775" w:type="dxa"/>
          </w:tcPr>
          <w:p w14:paraId="045D1828" w14:textId="655F4A22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446EF8" w:rsidRPr="00230F5A" w14:paraId="5339FC0E" w14:textId="7AB2D237" w:rsidTr="00DE6FAE">
        <w:tc>
          <w:tcPr>
            <w:tcW w:w="1256" w:type="dxa"/>
          </w:tcPr>
          <w:p w14:paraId="3DF7E2D2" w14:textId="68939C9F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69C55B7E" w14:textId="7C33C182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353DC5F" w14:textId="79458CB4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4436A160" w14:textId="76BE3008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9378B08" w14:textId="36F1D67C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251EA50D" w14:textId="22DD7FE9" w:rsidTr="00DE6FAE">
        <w:tc>
          <w:tcPr>
            <w:tcW w:w="1256" w:type="dxa"/>
          </w:tcPr>
          <w:p w14:paraId="7287933A" w14:textId="7B26CD44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6E63865F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21C71B00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03E710F1" w14:textId="68BC7AFD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01EC7E78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38B70AFE" w14:textId="34FEEE1D" w:rsidTr="00DE6FAE">
        <w:tc>
          <w:tcPr>
            <w:tcW w:w="1256" w:type="dxa"/>
          </w:tcPr>
          <w:p w14:paraId="23AEB014" w14:textId="5FB4ED35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75DDF961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7A8C5D23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50EBE826" w14:textId="2A222258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1A9D9321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4B606B6E" w14:textId="62885254" w:rsidTr="00DE6FAE">
        <w:tc>
          <w:tcPr>
            <w:tcW w:w="1256" w:type="dxa"/>
          </w:tcPr>
          <w:p w14:paraId="612D72B6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7B788475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2EA7A1DB" w14:textId="6C6D457E" w:rsidTr="00DE6FAE">
        <w:tc>
          <w:tcPr>
            <w:tcW w:w="1256" w:type="dxa"/>
          </w:tcPr>
          <w:p w14:paraId="4D062B49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636F09EA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4EBD62EB" w14:textId="7659FBA3" w:rsidTr="00DE6FAE">
        <w:tc>
          <w:tcPr>
            <w:tcW w:w="1256" w:type="dxa"/>
          </w:tcPr>
          <w:p w14:paraId="6FF918B3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5DEA698F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52343928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52343929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276C21A1" w14:textId="4F46FDEA" w:rsidR="000465DB" w:rsidRDefault="00DD29FD">
      <w:pPr>
        <w:rPr>
          <w:rFonts w:ascii="Times New Roman" w:hAnsi="Times New Roman" w:cs="Times New Roman"/>
          <w:color w:val="4472C4" w:themeColor="accent1"/>
        </w:rPr>
      </w:pPr>
      <w:proofErr w:type="spellStart"/>
      <w:r w:rsidRPr="00230F5A">
        <w:rPr>
          <w:rFonts w:ascii="Times New Roman" w:hAnsi="Times New Roman" w:cs="Times New Roman"/>
          <w:color w:val="4472C4" w:themeColor="accent1"/>
        </w:rPr>
        <w:t>Header</w:t>
      </w:r>
      <w:proofErr w:type="spellEnd"/>
      <w:r w:rsidRPr="00230F5A"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977"/>
      </w:tblGrid>
      <w:tr w:rsidR="00C068BB" w:rsidRPr="00B537DA" w14:paraId="2C653B6C" w14:textId="77777777" w:rsidTr="00D12355">
        <w:trPr>
          <w:trHeight w:val="244"/>
        </w:trPr>
        <w:tc>
          <w:tcPr>
            <w:tcW w:w="1414" w:type="dxa"/>
          </w:tcPr>
          <w:p w14:paraId="57307C97" w14:textId="77777777" w:rsidR="00C068BB" w:rsidRPr="00B537DA" w:rsidRDefault="00C068BB" w:rsidP="00D12355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B537DA">
              <w:rPr>
                <w:rFonts w:ascii="Times New Roman" w:hAnsi="Times New Roman" w:cs="Times New Roman"/>
                <w:sz w:val="20"/>
              </w:rPr>
              <w:t>Campo</w:t>
            </w:r>
            <w:r w:rsidRPr="00B537D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7A288C16" w14:textId="77777777" w:rsidR="00C068BB" w:rsidRPr="00B537DA" w:rsidRDefault="00C068BB" w:rsidP="00D1235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B537DA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00932307" w14:textId="77777777" w:rsidR="00C068BB" w:rsidRPr="00B537DA" w:rsidRDefault="00C068BB" w:rsidP="00D1235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B537DA">
              <w:rPr>
                <w:rFonts w:ascii="Times New Roman" w:hAnsi="Times New Roman" w:cs="Times New Roman"/>
                <w:sz w:val="20"/>
              </w:rPr>
              <w:t>Código</w:t>
            </w:r>
            <w:r w:rsidRPr="00B537D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sz w:val="20"/>
              </w:rPr>
              <w:t>del</w:t>
            </w:r>
            <w:r w:rsidRPr="00B537DA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sz w:val="20"/>
              </w:rPr>
              <w:t>banco</w:t>
            </w:r>
          </w:p>
        </w:tc>
        <w:tc>
          <w:tcPr>
            <w:tcW w:w="2977" w:type="dxa"/>
          </w:tcPr>
          <w:p w14:paraId="27B380E9" w14:textId="77777777" w:rsidR="00C068BB" w:rsidRPr="00B537DA" w:rsidRDefault="00C068BB" w:rsidP="00D1235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B537DA">
              <w:rPr>
                <w:rFonts w:ascii="Times New Roman" w:hAnsi="Times New Roman" w:cs="Times New Roman"/>
                <w:sz w:val="20"/>
              </w:rPr>
              <w:t>9(04)</w:t>
            </w:r>
          </w:p>
        </w:tc>
      </w:tr>
      <w:tr w:rsidR="00C068BB" w:rsidRPr="00B537DA" w14:paraId="67A7BA51" w14:textId="77777777" w:rsidTr="00D12355">
        <w:trPr>
          <w:trHeight w:val="241"/>
        </w:trPr>
        <w:tc>
          <w:tcPr>
            <w:tcW w:w="1414" w:type="dxa"/>
          </w:tcPr>
          <w:p w14:paraId="42A555DE" w14:textId="77777777" w:rsidR="00C068BB" w:rsidRPr="00B537DA" w:rsidRDefault="00C068BB" w:rsidP="00D1235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B537DA">
              <w:rPr>
                <w:rFonts w:ascii="Times New Roman" w:hAnsi="Times New Roman" w:cs="Times New Roman"/>
                <w:sz w:val="20"/>
              </w:rPr>
              <w:t>Campo</w:t>
            </w:r>
            <w:r w:rsidRPr="00B537D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5BDC0D9C" w14:textId="77777777" w:rsidR="00C068BB" w:rsidRPr="00B537DA" w:rsidRDefault="00C068BB" w:rsidP="00D1235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B537DA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240307AB" w14:textId="77777777" w:rsidR="00C068BB" w:rsidRPr="00B537DA" w:rsidRDefault="00C068BB" w:rsidP="00D1235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B537DA">
              <w:rPr>
                <w:rFonts w:ascii="Times New Roman" w:hAnsi="Times New Roman" w:cs="Times New Roman"/>
                <w:sz w:val="20"/>
              </w:rPr>
              <w:t>Identificación</w:t>
            </w:r>
            <w:proofErr w:type="spellEnd"/>
            <w:r w:rsidRPr="00B537D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sz w:val="20"/>
              </w:rPr>
              <w:t>del</w:t>
            </w:r>
            <w:r w:rsidRPr="00B537D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  <w:sz w:val="20"/>
              </w:rPr>
              <w:t>archiv</w:t>
            </w:r>
            <w:r>
              <w:rPr>
                <w:rFonts w:ascii="Times New Roman" w:hAnsi="Times New Roman" w:cs="Times New Roman"/>
                <w:sz w:val="20"/>
              </w:rPr>
              <w:t>o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tipo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documento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2977" w:type="dxa"/>
          </w:tcPr>
          <w:p w14:paraId="2349F77A" w14:textId="77777777" w:rsidR="00C068BB" w:rsidRPr="00B537DA" w:rsidRDefault="00C068BB" w:rsidP="00D1235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B537DA">
              <w:rPr>
                <w:rFonts w:ascii="Times New Roman" w:hAnsi="Times New Roman" w:cs="Times New Roman"/>
                <w:sz w:val="20"/>
              </w:rPr>
              <w:t>X(</w:t>
            </w:r>
            <w:proofErr w:type="gramEnd"/>
            <w:r w:rsidRPr="00B537DA">
              <w:rPr>
                <w:rFonts w:ascii="Times New Roman" w:hAnsi="Times New Roman" w:cs="Times New Roman"/>
                <w:sz w:val="20"/>
              </w:rPr>
              <w:t>03)</w:t>
            </w:r>
          </w:p>
        </w:tc>
      </w:tr>
      <w:tr w:rsidR="00C068BB" w:rsidRPr="00B537DA" w14:paraId="534C4877" w14:textId="77777777" w:rsidTr="00D12355">
        <w:trPr>
          <w:trHeight w:val="245"/>
        </w:trPr>
        <w:tc>
          <w:tcPr>
            <w:tcW w:w="1414" w:type="dxa"/>
          </w:tcPr>
          <w:p w14:paraId="28A39BB4" w14:textId="77777777" w:rsidR="00C068BB" w:rsidRPr="00B537DA" w:rsidRDefault="00C068BB" w:rsidP="00D12355">
            <w:pPr>
              <w:pStyle w:val="TableParagraph"/>
              <w:spacing w:before="1"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B537DA">
              <w:rPr>
                <w:rFonts w:ascii="Times New Roman" w:hAnsi="Times New Roman" w:cs="Times New Roman"/>
                <w:sz w:val="20"/>
              </w:rPr>
              <w:t>Campo</w:t>
            </w:r>
            <w:r w:rsidRPr="00B537D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27991FE9" w14:textId="77777777" w:rsidR="00C068BB" w:rsidRPr="00B537DA" w:rsidRDefault="00C068BB" w:rsidP="00D12355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B537DA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3869E71E" w14:textId="77777777" w:rsidR="00C068BB" w:rsidRPr="00B537DA" w:rsidRDefault="00C068BB" w:rsidP="00D12355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B537DA">
              <w:rPr>
                <w:rFonts w:ascii="Times New Roman" w:hAnsi="Times New Roman" w:cs="Times New Roman"/>
                <w:sz w:val="20"/>
              </w:rPr>
              <w:t>Periodo</w:t>
            </w:r>
            <w:proofErr w:type="spellEnd"/>
          </w:p>
        </w:tc>
        <w:tc>
          <w:tcPr>
            <w:tcW w:w="2977" w:type="dxa"/>
          </w:tcPr>
          <w:p w14:paraId="51D42996" w14:textId="77777777" w:rsidR="00C068BB" w:rsidRPr="00B537DA" w:rsidRDefault="00C068BB" w:rsidP="00D12355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B537DA">
              <w:rPr>
                <w:rFonts w:ascii="Times New Roman" w:hAnsi="Times New Roman" w:cs="Times New Roman"/>
                <w:sz w:val="20"/>
              </w:rPr>
              <w:t>P(</w:t>
            </w:r>
            <w:proofErr w:type="gramEnd"/>
            <w:r w:rsidRPr="00B537DA">
              <w:rPr>
                <w:rFonts w:ascii="Times New Roman" w:hAnsi="Times New Roman" w:cs="Times New Roman"/>
                <w:sz w:val="20"/>
              </w:rPr>
              <w:t>06)</w:t>
            </w:r>
            <w:r>
              <w:rPr>
                <w:rFonts w:ascii="Times New Roman" w:hAnsi="Times New Roman" w:cs="Times New Roman"/>
                <w:sz w:val="20"/>
              </w:rPr>
              <w:t xml:space="preserve">   AAAAMM</w:t>
            </w:r>
          </w:p>
        </w:tc>
      </w:tr>
      <w:tr w:rsidR="00C068BB" w:rsidRPr="00B537DA" w14:paraId="2283FF8A" w14:textId="77777777" w:rsidTr="00D12355">
        <w:trPr>
          <w:trHeight w:val="242"/>
        </w:trPr>
        <w:tc>
          <w:tcPr>
            <w:tcW w:w="1414" w:type="dxa"/>
          </w:tcPr>
          <w:p w14:paraId="3084E96E" w14:textId="77777777" w:rsidR="00C068BB" w:rsidRPr="00B537DA" w:rsidRDefault="00C068BB" w:rsidP="00D1235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B537DA">
              <w:rPr>
                <w:rFonts w:ascii="Times New Roman" w:hAnsi="Times New Roman" w:cs="Times New Roman"/>
                <w:sz w:val="20"/>
              </w:rPr>
              <w:t>Campo</w:t>
            </w:r>
            <w:r w:rsidRPr="00B537D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75FBDF86" w14:textId="77777777" w:rsidR="00C068BB" w:rsidRPr="00B537DA" w:rsidRDefault="00C068BB" w:rsidP="00D1235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B537DA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5ABB0B38" w14:textId="77777777" w:rsidR="00C068BB" w:rsidRPr="00B537DA" w:rsidRDefault="00C068BB" w:rsidP="00D1235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B537DA">
              <w:rPr>
                <w:rFonts w:ascii="Times New Roman" w:hAnsi="Times New Roman" w:cs="Times New Roman"/>
                <w:sz w:val="20"/>
              </w:rPr>
              <w:t>Filler</w:t>
            </w:r>
          </w:p>
        </w:tc>
        <w:tc>
          <w:tcPr>
            <w:tcW w:w="2977" w:type="dxa"/>
          </w:tcPr>
          <w:p w14:paraId="54AA40C7" w14:textId="77777777" w:rsidR="00C068BB" w:rsidRPr="00B537DA" w:rsidRDefault="00C068BB" w:rsidP="00D1235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B537DA">
              <w:rPr>
                <w:rFonts w:ascii="Times New Roman" w:hAnsi="Times New Roman" w:cs="Times New Roman"/>
                <w:sz w:val="20"/>
              </w:rPr>
              <w:t>X(</w:t>
            </w:r>
            <w:proofErr w:type="gramEnd"/>
            <w:r w:rsidRPr="00B537DA">
              <w:rPr>
                <w:rFonts w:ascii="Times New Roman" w:hAnsi="Times New Roman" w:cs="Times New Roman"/>
                <w:sz w:val="20"/>
              </w:rPr>
              <w:t>129)</w:t>
            </w:r>
          </w:p>
        </w:tc>
      </w:tr>
    </w:tbl>
    <w:p w14:paraId="3CEF2487" w14:textId="77777777" w:rsidR="00C068BB" w:rsidRPr="00B537DA" w:rsidRDefault="00C068BB" w:rsidP="00C068BB">
      <w:pPr>
        <w:pStyle w:val="Textoindependiente"/>
        <w:rPr>
          <w:rFonts w:ascii="Times New Roman" w:hAnsi="Times New Roman" w:cs="Times New Roman"/>
          <w:sz w:val="24"/>
        </w:rPr>
      </w:pPr>
    </w:p>
    <w:p w14:paraId="3D592F40" w14:textId="77777777" w:rsidR="00C068BB" w:rsidRPr="00B537DA" w:rsidRDefault="00C068BB" w:rsidP="00C068BB">
      <w:pPr>
        <w:tabs>
          <w:tab w:val="left" w:pos="1349"/>
        </w:tabs>
        <w:spacing w:before="192"/>
        <w:rPr>
          <w:rFonts w:ascii="Times New Roman" w:hAnsi="Times New Roman" w:cs="Times New Roman"/>
          <w:i/>
          <w:sz w:val="20"/>
        </w:rPr>
      </w:pPr>
      <w:r w:rsidRPr="00B537DA">
        <w:rPr>
          <w:rFonts w:ascii="Times New Roman" w:hAnsi="Times New Roman" w:cs="Times New Roman"/>
          <w:i/>
          <w:sz w:val="20"/>
        </w:rPr>
        <w:t xml:space="preserve">    Registros</w:t>
      </w:r>
      <w:r w:rsidRPr="00B537DA">
        <w:rPr>
          <w:rFonts w:ascii="Times New Roman" w:hAnsi="Times New Roman" w:cs="Times New Roman"/>
          <w:i/>
          <w:spacing w:val="-3"/>
          <w:sz w:val="20"/>
        </w:rPr>
        <w:t xml:space="preserve"> </w:t>
      </w:r>
      <w:r w:rsidRPr="00B537DA">
        <w:rPr>
          <w:rFonts w:ascii="Times New Roman" w:hAnsi="Times New Roman" w:cs="Times New Roman"/>
          <w:i/>
          <w:sz w:val="20"/>
        </w:rPr>
        <w:t>siguientes</w:t>
      </w:r>
    </w:p>
    <w:p w14:paraId="21768CC8" w14:textId="77777777" w:rsidR="00C068BB" w:rsidRPr="00B537DA" w:rsidRDefault="00C068BB" w:rsidP="00C068BB">
      <w:pPr>
        <w:pStyle w:val="Textoindependiente"/>
        <w:spacing w:before="3"/>
        <w:rPr>
          <w:rFonts w:ascii="Times New Roman" w:hAnsi="Times New Roman" w:cs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</w:tblGrid>
      <w:tr w:rsidR="00C068BB" w:rsidRPr="00B537DA" w14:paraId="587CFD47" w14:textId="77777777" w:rsidTr="00D12355">
        <w:trPr>
          <w:trHeight w:val="241"/>
        </w:trPr>
        <w:tc>
          <w:tcPr>
            <w:tcW w:w="1414" w:type="dxa"/>
          </w:tcPr>
          <w:p w14:paraId="5C03A906" w14:textId="77777777" w:rsidR="00C068BB" w:rsidRPr="00B537DA" w:rsidRDefault="00C068BB" w:rsidP="00D1235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B537DA">
              <w:rPr>
                <w:rFonts w:ascii="Times New Roman" w:hAnsi="Times New Roman" w:cs="Times New Roman"/>
                <w:sz w:val="20"/>
              </w:rPr>
              <w:t>Código</w:t>
            </w:r>
            <w:r w:rsidRPr="00B537D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13783941" w14:textId="77777777" w:rsidR="00C068BB" w:rsidRPr="00B537DA" w:rsidRDefault="00C068BB" w:rsidP="00D1235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B537DA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6391F93" w14:textId="77777777" w:rsidR="00C068BB" w:rsidRPr="00B537DA" w:rsidRDefault="00C068BB" w:rsidP="00D1235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B537DA">
              <w:rPr>
                <w:rFonts w:ascii="Times New Roman" w:hAnsi="Times New Roman" w:cs="Times New Roman"/>
                <w:sz w:val="20"/>
              </w:rPr>
              <w:t>Activos</w:t>
            </w:r>
            <w:proofErr w:type="spellEnd"/>
          </w:p>
        </w:tc>
      </w:tr>
      <w:tr w:rsidR="00C068BB" w:rsidRPr="00B537DA" w14:paraId="381E5F70" w14:textId="77777777" w:rsidTr="00D12355">
        <w:trPr>
          <w:trHeight w:val="244"/>
        </w:trPr>
        <w:tc>
          <w:tcPr>
            <w:tcW w:w="1414" w:type="dxa"/>
          </w:tcPr>
          <w:p w14:paraId="4E0D7372" w14:textId="77777777" w:rsidR="00C068BB" w:rsidRPr="00B537DA" w:rsidRDefault="00C068BB" w:rsidP="00D12355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B537DA">
              <w:rPr>
                <w:rFonts w:ascii="Times New Roman" w:hAnsi="Times New Roman" w:cs="Times New Roman"/>
                <w:sz w:val="20"/>
              </w:rPr>
              <w:t>Código</w:t>
            </w:r>
            <w:r w:rsidRPr="00B537D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7512B068" w14:textId="77777777" w:rsidR="00C068BB" w:rsidRPr="00B537DA" w:rsidRDefault="00C068BB" w:rsidP="00D1235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B537DA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906775F" w14:textId="77777777" w:rsidR="00C068BB" w:rsidRPr="00B537DA" w:rsidRDefault="00C068BB" w:rsidP="00D1235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B537DA">
              <w:rPr>
                <w:rFonts w:ascii="Times New Roman" w:hAnsi="Times New Roman" w:cs="Times New Roman"/>
                <w:sz w:val="20"/>
              </w:rPr>
              <w:t>Créditos</w:t>
            </w:r>
            <w:proofErr w:type="spellEnd"/>
            <w:r w:rsidRPr="00B537DA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sz w:val="20"/>
              </w:rPr>
              <w:t>contingents</w:t>
            </w:r>
          </w:p>
        </w:tc>
      </w:tr>
      <w:tr w:rsidR="00C068BB" w:rsidRPr="00B537DA" w14:paraId="4A2E26EE" w14:textId="77777777" w:rsidTr="00D12355">
        <w:trPr>
          <w:trHeight w:val="242"/>
        </w:trPr>
        <w:tc>
          <w:tcPr>
            <w:tcW w:w="1414" w:type="dxa"/>
          </w:tcPr>
          <w:p w14:paraId="0040230F" w14:textId="77777777" w:rsidR="00C068BB" w:rsidRPr="00B537DA" w:rsidRDefault="00C068BB" w:rsidP="00D1235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B537DA">
              <w:rPr>
                <w:rFonts w:ascii="Times New Roman" w:hAnsi="Times New Roman" w:cs="Times New Roman"/>
                <w:sz w:val="20"/>
              </w:rPr>
              <w:t>Código</w:t>
            </w:r>
            <w:r w:rsidRPr="00B537D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378DA1FC" w14:textId="77777777" w:rsidR="00C068BB" w:rsidRPr="00B537DA" w:rsidRDefault="00C068BB" w:rsidP="00D1235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B537DA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F8C087B" w14:textId="77777777" w:rsidR="00C068BB" w:rsidRPr="00B537DA" w:rsidRDefault="00C068BB" w:rsidP="00D1235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B537DA">
              <w:rPr>
                <w:rFonts w:ascii="Times New Roman" w:hAnsi="Times New Roman" w:cs="Times New Roman"/>
                <w:sz w:val="20"/>
              </w:rPr>
              <w:t>Operaciones</w:t>
            </w:r>
            <w:proofErr w:type="spellEnd"/>
            <w:r w:rsidRPr="00B537D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  <w:sz w:val="20"/>
              </w:rPr>
              <w:t>castigadas</w:t>
            </w:r>
            <w:proofErr w:type="spellEnd"/>
            <w:r w:rsidRPr="00B537DA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  <w:sz w:val="20"/>
              </w:rPr>
              <w:t>en</w:t>
            </w:r>
            <w:proofErr w:type="spellEnd"/>
            <w:r w:rsidRPr="00B537D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  <w:sz w:val="20"/>
              </w:rPr>
              <w:t>el</w:t>
            </w:r>
            <w:proofErr w:type="spellEnd"/>
            <w:r w:rsidRPr="00B537DA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  <w:sz w:val="20"/>
              </w:rPr>
              <w:t>ejercicio</w:t>
            </w:r>
            <w:proofErr w:type="spellEnd"/>
          </w:p>
        </w:tc>
      </w:tr>
      <w:tr w:rsidR="00C068BB" w:rsidRPr="00B537DA" w14:paraId="58E426DD" w14:textId="77777777" w:rsidTr="00D12355">
        <w:trPr>
          <w:trHeight w:val="242"/>
        </w:trPr>
        <w:tc>
          <w:tcPr>
            <w:tcW w:w="1414" w:type="dxa"/>
          </w:tcPr>
          <w:p w14:paraId="679866E7" w14:textId="77777777" w:rsidR="00C068BB" w:rsidRPr="00B537DA" w:rsidRDefault="00C068BB" w:rsidP="00D1235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B537DA">
              <w:rPr>
                <w:rFonts w:ascii="Times New Roman" w:hAnsi="Times New Roman" w:cs="Times New Roman"/>
                <w:sz w:val="20"/>
              </w:rPr>
              <w:t>Código</w:t>
            </w:r>
            <w:r w:rsidRPr="00B537D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5CB0A214" w14:textId="77777777" w:rsidR="00C068BB" w:rsidRPr="00B537DA" w:rsidRDefault="00C068BB" w:rsidP="00D1235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B537DA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F46C442" w14:textId="77777777" w:rsidR="00C068BB" w:rsidRPr="00B537DA" w:rsidRDefault="00C068BB" w:rsidP="00D1235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B537DA">
              <w:rPr>
                <w:rFonts w:ascii="Times New Roman" w:hAnsi="Times New Roman" w:cs="Times New Roman"/>
                <w:sz w:val="20"/>
              </w:rPr>
              <w:t>Registro</w:t>
            </w:r>
            <w:proofErr w:type="spellEnd"/>
            <w:r w:rsidRPr="00B537D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sz w:val="20"/>
              </w:rPr>
              <w:t>de</w:t>
            </w:r>
            <w:r w:rsidRPr="00B537D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  <w:sz w:val="20"/>
              </w:rPr>
              <w:t>cuadratura</w:t>
            </w:r>
            <w:proofErr w:type="spellEnd"/>
            <w:r w:rsidRPr="00B537DA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sz w:val="20"/>
              </w:rPr>
              <w:t>con</w:t>
            </w:r>
            <w:r w:rsidRPr="00B537DA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  <w:sz w:val="20"/>
              </w:rPr>
              <w:t>archivo</w:t>
            </w:r>
            <w:proofErr w:type="spellEnd"/>
            <w:r w:rsidRPr="00B537D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sz w:val="20"/>
              </w:rPr>
              <w:t>MB2</w:t>
            </w:r>
          </w:p>
        </w:tc>
      </w:tr>
      <w:tr w:rsidR="00C068BB" w:rsidRPr="00B537DA" w14:paraId="7B77C2C6" w14:textId="77777777" w:rsidTr="00D12355">
        <w:trPr>
          <w:trHeight w:val="244"/>
        </w:trPr>
        <w:tc>
          <w:tcPr>
            <w:tcW w:w="1414" w:type="dxa"/>
          </w:tcPr>
          <w:p w14:paraId="43B3D51C" w14:textId="77777777" w:rsidR="00C068BB" w:rsidRPr="00B537DA" w:rsidRDefault="00C068BB" w:rsidP="00D12355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B537DA">
              <w:rPr>
                <w:rFonts w:ascii="Times New Roman" w:hAnsi="Times New Roman" w:cs="Times New Roman"/>
                <w:sz w:val="20"/>
              </w:rPr>
              <w:t>Código</w:t>
            </w:r>
            <w:r w:rsidRPr="00B537D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425" w:type="dxa"/>
          </w:tcPr>
          <w:p w14:paraId="6503716E" w14:textId="77777777" w:rsidR="00C068BB" w:rsidRPr="00B537DA" w:rsidRDefault="00C068BB" w:rsidP="00D1235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 w:rsidRPr="00B537DA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0237621" w14:textId="77777777" w:rsidR="00C068BB" w:rsidRPr="00B537DA" w:rsidRDefault="00C068BB" w:rsidP="00D1235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B537DA">
              <w:rPr>
                <w:rFonts w:ascii="Times New Roman" w:hAnsi="Times New Roman" w:cs="Times New Roman"/>
                <w:sz w:val="20"/>
              </w:rPr>
              <w:t>Avales</w:t>
            </w:r>
            <w:proofErr w:type="spellEnd"/>
            <w:r w:rsidRPr="00B537DA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sz w:val="20"/>
              </w:rPr>
              <w:t>y</w:t>
            </w:r>
            <w:r w:rsidRPr="00B537DA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  <w:sz w:val="20"/>
              </w:rPr>
              <w:t>deudores</w:t>
            </w:r>
            <w:proofErr w:type="spellEnd"/>
            <w:r w:rsidRPr="00B537D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sz w:val="20"/>
              </w:rPr>
              <w:t>de</w:t>
            </w:r>
            <w:r w:rsidRPr="00B537D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sz w:val="20"/>
              </w:rPr>
              <w:t>facturas</w:t>
            </w:r>
          </w:p>
        </w:tc>
      </w:tr>
    </w:tbl>
    <w:p w14:paraId="3C78309F" w14:textId="77777777" w:rsidR="00C068BB" w:rsidRPr="00B537DA" w:rsidRDefault="00C068BB" w:rsidP="00C068BB">
      <w:pPr>
        <w:pStyle w:val="Textoindependiente"/>
        <w:rPr>
          <w:rFonts w:ascii="Times New Roman" w:hAnsi="Times New Roman" w:cs="Times New Roman"/>
          <w:i/>
          <w:sz w:val="22"/>
        </w:rPr>
      </w:pPr>
    </w:p>
    <w:p w14:paraId="69EE25FE" w14:textId="77777777" w:rsidR="00C068BB" w:rsidRPr="00B537DA" w:rsidRDefault="00C068BB" w:rsidP="00C068BB">
      <w:pPr>
        <w:pStyle w:val="Textoindependiente"/>
        <w:rPr>
          <w:rFonts w:ascii="Times New Roman" w:hAnsi="Times New Roman" w:cs="Times New Roman"/>
          <w:i/>
        </w:rPr>
      </w:pPr>
    </w:p>
    <w:p w14:paraId="70346021" w14:textId="77777777" w:rsidR="00C068BB" w:rsidRPr="00B537DA" w:rsidRDefault="00C068BB" w:rsidP="00C068BB">
      <w:pPr>
        <w:tabs>
          <w:tab w:val="left" w:pos="1349"/>
        </w:tabs>
        <w:ind w:firstLine="284"/>
        <w:rPr>
          <w:rFonts w:ascii="Times New Roman" w:hAnsi="Times New Roman" w:cs="Times New Roman"/>
          <w:i/>
          <w:sz w:val="20"/>
        </w:rPr>
      </w:pPr>
      <w:r w:rsidRPr="00B537DA">
        <w:rPr>
          <w:rFonts w:ascii="Times New Roman" w:hAnsi="Times New Roman" w:cs="Times New Roman"/>
          <w:i/>
          <w:sz w:val="20"/>
        </w:rPr>
        <w:t>Registros</w:t>
      </w:r>
      <w:r w:rsidRPr="00B537DA">
        <w:rPr>
          <w:rFonts w:ascii="Times New Roman" w:hAnsi="Times New Roman" w:cs="Times New Roman"/>
          <w:i/>
          <w:spacing w:val="-2"/>
          <w:sz w:val="20"/>
        </w:rPr>
        <w:t xml:space="preserve"> </w:t>
      </w:r>
      <w:r w:rsidRPr="00B537DA">
        <w:rPr>
          <w:rFonts w:ascii="Times New Roman" w:hAnsi="Times New Roman" w:cs="Times New Roman"/>
          <w:i/>
          <w:sz w:val="20"/>
        </w:rPr>
        <w:t>para</w:t>
      </w:r>
      <w:r w:rsidRPr="00B537DA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B537DA">
        <w:rPr>
          <w:rFonts w:ascii="Times New Roman" w:hAnsi="Times New Roman" w:cs="Times New Roman"/>
          <w:i/>
          <w:sz w:val="20"/>
        </w:rPr>
        <w:t>informar</w:t>
      </w:r>
      <w:r w:rsidRPr="00B537DA">
        <w:rPr>
          <w:rFonts w:ascii="Times New Roman" w:hAnsi="Times New Roman" w:cs="Times New Roman"/>
          <w:i/>
          <w:spacing w:val="-3"/>
          <w:sz w:val="20"/>
        </w:rPr>
        <w:t xml:space="preserve"> </w:t>
      </w:r>
      <w:r w:rsidRPr="00B537DA">
        <w:rPr>
          <w:rFonts w:ascii="Times New Roman" w:hAnsi="Times New Roman" w:cs="Times New Roman"/>
          <w:i/>
          <w:sz w:val="20"/>
        </w:rPr>
        <w:t xml:space="preserve">los </w:t>
      </w:r>
      <w:proofErr w:type="gramStart"/>
      <w:r w:rsidRPr="00B537DA">
        <w:rPr>
          <w:rFonts w:ascii="Times New Roman" w:hAnsi="Times New Roman" w:cs="Times New Roman"/>
          <w:i/>
          <w:sz w:val="20"/>
        </w:rPr>
        <w:t>activos.</w:t>
      </w:r>
      <w:r>
        <w:rPr>
          <w:rFonts w:ascii="Times New Roman" w:hAnsi="Times New Roman" w:cs="Times New Roman"/>
          <w:i/>
          <w:sz w:val="20"/>
        </w:rPr>
        <w:t>(</w:t>
      </w:r>
      <w:proofErr w:type="gramEnd"/>
      <w:r>
        <w:rPr>
          <w:rFonts w:ascii="Times New Roman" w:hAnsi="Times New Roman" w:cs="Times New Roman"/>
          <w:i/>
          <w:sz w:val="20"/>
        </w:rPr>
        <w:t>Tipo 1)</w:t>
      </w:r>
    </w:p>
    <w:p w14:paraId="2458D08B" w14:textId="77777777" w:rsidR="00C068BB" w:rsidRPr="00B537DA" w:rsidRDefault="00C068BB" w:rsidP="00C068BB">
      <w:pPr>
        <w:pStyle w:val="Textoindependiente"/>
        <w:spacing w:before="2"/>
        <w:rPr>
          <w:rFonts w:ascii="Times New Roman" w:hAnsi="Times New Roman" w:cs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C068BB" w:rsidRPr="00B537DA" w14:paraId="5A179FCB" w14:textId="77777777" w:rsidTr="00D12355">
        <w:trPr>
          <w:trHeight w:val="244"/>
        </w:trPr>
        <w:tc>
          <w:tcPr>
            <w:tcW w:w="1414" w:type="dxa"/>
          </w:tcPr>
          <w:p w14:paraId="7E453664" w14:textId="77777777" w:rsidR="00C068BB" w:rsidRPr="00B537DA" w:rsidRDefault="00C068BB" w:rsidP="00D12355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B537DA">
              <w:rPr>
                <w:rFonts w:ascii="Times New Roman" w:hAnsi="Times New Roman" w:cs="Times New Roman"/>
                <w:sz w:val="20"/>
              </w:rPr>
              <w:t>Campo</w:t>
            </w:r>
            <w:r w:rsidRPr="00B537D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4044889F" w14:textId="77777777" w:rsidR="00C068BB" w:rsidRPr="00B537DA" w:rsidRDefault="00C068BB" w:rsidP="00D1235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B537DA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03A23FD" w14:textId="77777777" w:rsidR="00C068BB" w:rsidRPr="00B537DA" w:rsidRDefault="00C068BB" w:rsidP="00D1235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B537DA">
              <w:rPr>
                <w:rFonts w:ascii="Times New Roman" w:hAnsi="Times New Roman" w:cs="Times New Roman"/>
                <w:sz w:val="20"/>
              </w:rPr>
              <w:t>Tipo</w:t>
            </w:r>
            <w:r w:rsidRPr="00B537D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sz w:val="20"/>
              </w:rPr>
              <w:t>de</w:t>
            </w:r>
            <w:r w:rsidRPr="00B537D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  <w:sz w:val="20"/>
              </w:rPr>
              <w:t>registro</w:t>
            </w:r>
            <w:proofErr w:type="spellEnd"/>
          </w:p>
        </w:tc>
        <w:tc>
          <w:tcPr>
            <w:tcW w:w="2549" w:type="dxa"/>
          </w:tcPr>
          <w:p w14:paraId="71836DC9" w14:textId="77777777" w:rsidR="00C068BB" w:rsidRPr="00B537DA" w:rsidRDefault="00C068BB" w:rsidP="00D1235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B537DA">
              <w:rPr>
                <w:rFonts w:ascii="Times New Roman" w:hAnsi="Times New Roman" w:cs="Times New Roman"/>
                <w:sz w:val="20"/>
              </w:rPr>
              <w:t>9(01)</w:t>
            </w:r>
          </w:p>
        </w:tc>
      </w:tr>
      <w:tr w:rsidR="00C068BB" w:rsidRPr="00B537DA" w14:paraId="34C101A5" w14:textId="77777777" w:rsidTr="00D12355">
        <w:trPr>
          <w:trHeight w:val="242"/>
        </w:trPr>
        <w:tc>
          <w:tcPr>
            <w:tcW w:w="1414" w:type="dxa"/>
          </w:tcPr>
          <w:p w14:paraId="575A1E9D" w14:textId="77777777" w:rsidR="00C068BB" w:rsidRPr="00B537DA" w:rsidRDefault="00C068BB" w:rsidP="00D1235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B537DA">
              <w:rPr>
                <w:rFonts w:ascii="Times New Roman" w:hAnsi="Times New Roman" w:cs="Times New Roman"/>
                <w:sz w:val="20"/>
              </w:rPr>
              <w:t>Campo</w:t>
            </w:r>
            <w:r w:rsidRPr="00B537D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37554E25" w14:textId="77777777" w:rsidR="00C068BB" w:rsidRPr="00B537DA" w:rsidRDefault="00C068BB" w:rsidP="00D1235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B537DA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EA3A480" w14:textId="77777777" w:rsidR="00C068BB" w:rsidRPr="00B537DA" w:rsidRDefault="00C068BB" w:rsidP="00D1235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B537DA">
              <w:rPr>
                <w:rFonts w:ascii="Times New Roman" w:hAnsi="Times New Roman" w:cs="Times New Roman"/>
                <w:sz w:val="20"/>
              </w:rPr>
              <w:t>Tipo</w:t>
            </w:r>
            <w:r w:rsidRPr="00B537D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sz w:val="20"/>
              </w:rPr>
              <w:t>de</w:t>
            </w:r>
            <w:r w:rsidRPr="00B537D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sz w:val="20"/>
              </w:rPr>
              <w:t>active</w:t>
            </w:r>
          </w:p>
        </w:tc>
        <w:tc>
          <w:tcPr>
            <w:tcW w:w="2549" w:type="dxa"/>
          </w:tcPr>
          <w:p w14:paraId="46EAB225" w14:textId="77777777" w:rsidR="00C068BB" w:rsidRPr="00B537DA" w:rsidRDefault="00C068BB" w:rsidP="00D1235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B537DA">
              <w:rPr>
                <w:rFonts w:ascii="Times New Roman" w:hAnsi="Times New Roman" w:cs="Times New Roman"/>
                <w:sz w:val="20"/>
              </w:rPr>
              <w:t>9(02)</w:t>
            </w:r>
          </w:p>
        </w:tc>
      </w:tr>
      <w:tr w:rsidR="00C068BB" w:rsidRPr="00B537DA" w14:paraId="1BD2D395" w14:textId="77777777" w:rsidTr="00D12355">
        <w:trPr>
          <w:trHeight w:val="242"/>
        </w:trPr>
        <w:tc>
          <w:tcPr>
            <w:tcW w:w="1414" w:type="dxa"/>
          </w:tcPr>
          <w:p w14:paraId="6B68E65D" w14:textId="77777777" w:rsidR="00C068BB" w:rsidRPr="00B537DA" w:rsidRDefault="00C068BB" w:rsidP="00D1235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B537DA">
              <w:rPr>
                <w:rFonts w:ascii="Times New Roman" w:hAnsi="Times New Roman" w:cs="Times New Roman"/>
                <w:sz w:val="20"/>
              </w:rPr>
              <w:t>Campo</w:t>
            </w:r>
            <w:r w:rsidRPr="00B537D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325A6C4E" w14:textId="77777777" w:rsidR="00C068BB" w:rsidRPr="00B537DA" w:rsidRDefault="00C068BB" w:rsidP="00D1235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B537DA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1F9C32D" w14:textId="77777777" w:rsidR="00C068BB" w:rsidRPr="00B537DA" w:rsidRDefault="00C068BB" w:rsidP="00D1235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B537DA">
              <w:rPr>
                <w:rFonts w:ascii="Times New Roman" w:hAnsi="Times New Roman" w:cs="Times New Roman"/>
                <w:sz w:val="20"/>
              </w:rPr>
              <w:t>Relación</w:t>
            </w:r>
            <w:proofErr w:type="spellEnd"/>
            <w:r w:rsidRPr="00B537DA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sz w:val="20"/>
              </w:rPr>
              <w:t>entre</w:t>
            </w:r>
            <w:r w:rsidRPr="00B537D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  <w:sz w:val="20"/>
              </w:rPr>
              <w:t>activos</w:t>
            </w:r>
            <w:proofErr w:type="spellEnd"/>
            <w:r w:rsidRPr="00B537D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sz w:val="20"/>
              </w:rPr>
              <w:t>y</w:t>
            </w:r>
            <w:r w:rsidRPr="00B537DA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  <w:sz w:val="20"/>
              </w:rPr>
              <w:t>obligados</w:t>
            </w:r>
            <w:proofErr w:type="spellEnd"/>
            <w:r w:rsidRPr="00B537DA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sz w:val="20"/>
              </w:rPr>
              <w:t>al</w:t>
            </w:r>
            <w:r w:rsidRPr="00B537DA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  <w:sz w:val="20"/>
              </w:rPr>
              <w:t>pago</w:t>
            </w:r>
            <w:proofErr w:type="spellEnd"/>
          </w:p>
        </w:tc>
        <w:tc>
          <w:tcPr>
            <w:tcW w:w="2549" w:type="dxa"/>
          </w:tcPr>
          <w:p w14:paraId="75C18331" w14:textId="77777777" w:rsidR="00C068BB" w:rsidRPr="00B537DA" w:rsidRDefault="00C068BB" w:rsidP="00D1235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B537DA">
              <w:rPr>
                <w:rFonts w:ascii="Times New Roman" w:hAnsi="Times New Roman" w:cs="Times New Roman"/>
                <w:sz w:val="20"/>
              </w:rPr>
              <w:t>9(01)</w:t>
            </w:r>
          </w:p>
        </w:tc>
      </w:tr>
      <w:tr w:rsidR="00C068BB" w:rsidRPr="00B537DA" w14:paraId="42B59CEA" w14:textId="77777777" w:rsidTr="00D12355">
        <w:trPr>
          <w:trHeight w:val="244"/>
        </w:trPr>
        <w:tc>
          <w:tcPr>
            <w:tcW w:w="1414" w:type="dxa"/>
          </w:tcPr>
          <w:p w14:paraId="020BBA73" w14:textId="77777777" w:rsidR="00C068BB" w:rsidRPr="00B537DA" w:rsidRDefault="00C068BB" w:rsidP="00D12355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B537DA">
              <w:rPr>
                <w:rFonts w:ascii="Times New Roman" w:hAnsi="Times New Roman" w:cs="Times New Roman"/>
                <w:sz w:val="20"/>
              </w:rPr>
              <w:t>Campo</w:t>
            </w:r>
            <w:r w:rsidRPr="00B537D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16FC6D8D" w14:textId="77777777" w:rsidR="00C068BB" w:rsidRPr="00B537DA" w:rsidRDefault="00C068BB" w:rsidP="00D1235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 w:rsidRPr="00B537DA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D036E4C" w14:textId="77777777" w:rsidR="00C068BB" w:rsidRPr="00B537DA" w:rsidRDefault="00C068BB" w:rsidP="00D1235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 w:rsidRPr="00B537DA">
              <w:rPr>
                <w:rFonts w:ascii="Times New Roman" w:hAnsi="Times New Roman" w:cs="Times New Roman"/>
                <w:sz w:val="20"/>
              </w:rPr>
              <w:t>RUT</w:t>
            </w:r>
          </w:p>
        </w:tc>
        <w:tc>
          <w:tcPr>
            <w:tcW w:w="2549" w:type="dxa"/>
          </w:tcPr>
          <w:p w14:paraId="37AB53AB" w14:textId="77777777" w:rsidR="00C068BB" w:rsidRPr="00B537DA" w:rsidRDefault="00C068BB" w:rsidP="00D12355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 w:rsidRPr="00B537DA">
              <w:rPr>
                <w:rFonts w:ascii="Times New Roman" w:hAnsi="Times New Roman" w:cs="Times New Roman"/>
                <w:sz w:val="20"/>
              </w:rPr>
              <w:t>R(</w:t>
            </w:r>
            <w:proofErr w:type="gramStart"/>
            <w:r w:rsidRPr="00B537DA">
              <w:rPr>
                <w:rFonts w:ascii="Times New Roman" w:hAnsi="Times New Roman" w:cs="Times New Roman"/>
                <w:sz w:val="20"/>
              </w:rPr>
              <w:t>09)VX</w:t>
            </w:r>
            <w:proofErr w:type="gramEnd"/>
            <w:r w:rsidRPr="00B537DA">
              <w:rPr>
                <w:rFonts w:ascii="Times New Roman" w:hAnsi="Times New Roman" w:cs="Times New Roman"/>
                <w:sz w:val="20"/>
              </w:rPr>
              <w:t>(01)</w:t>
            </w:r>
          </w:p>
        </w:tc>
      </w:tr>
      <w:tr w:rsidR="00C068BB" w:rsidRPr="00B537DA" w14:paraId="195E438B" w14:textId="77777777" w:rsidTr="00D12355">
        <w:trPr>
          <w:trHeight w:val="242"/>
        </w:trPr>
        <w:tc>
          <w:tcPr>
            <w:tcW w:w="1414" w:type="dxa"/>
          </w:tcPr>
          <w:p w14:paraId="4C519606" w14:textId="77777777" w:rsidR="00C068BB" w:rsidRPr="00B537DA" w:rsidRDefault="00C068BB" w:rsidP="00D1235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B537DA">
              <w:rPr>
                <w:rFonts w:ascii="Times New Roman" w:hAnsi="Times New Roman" w:cs="Times New Roman"/>
                <w:sz w:val="20"/>
              </w:rPr>
              <w:t>Campo</w:t>
            </w:r>
            <w:r w:rsidRPr="00B537D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425" w:type="dxa"/>
          </w:tcPr>
          <w:p w14:paraId="70F535EC" w14:textId="77777777" w:rsidR="00C068BB" w:rsidRPr="00B537DA" w:rsidRDefault="00C068BB" w:rsidP="00D1235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B537DA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A22A576" w14:textId="77777777" w:rsidR="00C068BB" w:rsidRPr="00B537DA" w:rsidRDefault="00C068BB" w:rsidP="00D1235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B537DA">
              <w:rPr>
                <w:rFonts w:ascii="Times New Roman" w:hAnsi="Times New Roman" w:cs="Times New Roman"/>
                <w:sz w:val="20"/>
              </w:rPr>
              <w:t>Clasificación</w:t>
            </w:r>
            <w:proofErr w:type="spellEnd"/>
            <w:r w:rsidRPr="00B537D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sz w:val="20"/>
              </w:rPr>
              <w:t>del</w:t>
            </w:r>
            <w:r w:rsidRPr="00B537DA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  <w:sz w:val="20"/>
              </w:rPr>
              <w:t>deudor</w:t>
            </w:r>
            <w:proofErr w:type="spellEnd"/>
            <w:r w:rsidRPr="00B537DA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sz w:val="20"/>
              </w:rPr>
              <w:t>o</w:t>
            </w:r>
            <w:r w:rsidRPr="00B537D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sz w:val="20"/>
              </w:rPr>
              <w:t>de</w:t>
            </w:r>
            <w:r w:rsidRPr="00B537DA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  <w:sz w:val="20"/>
              </w:rPr>
              <w:t>los</w:t>
            </w:r>
            <w:proofErr w:type="spellEnd"/>
            <w:r w:rsidRPr="00B537D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  <w:sz w:val="20"/>
              </w:rPr>
              <w:t>créditos</w:t>
            </w:r>
            <w:proofErr w:type="spellEnd"/>
          </w:p>
        </w:tc>
        <w:tc>
          <w:tcPr>
            <w:tcW w:w="2549" w:type="dxa"/>
          </w:tcPr>
          <w:p w14:paraId="6E3243C1" w14:textId="77777777" w:rsidR="00C068BB" w:rsidRPr="00B537DA" w:rsidRDefault="00C068BB" w:rsidP="00D1235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B537DA">
              <w:rPr>
                <w:rFonts w:ascii="Times New Roman" w:hAnsi="Times New Roman" w:cs="Times New Roman"/>
                <w:sz w:val="20"/>
              </w:rPr>
              <w:t>X(</w:t>
            </w:r>
            <w:proofErr w:type="gramEnd"/>
            <w:r w:rsidRPr="00B537DA">
              <w:rPr>
                <w:rFonts w:ascii="Times New Roman" w:hAnsi="Times New Roman" w:cs="Times New Roman"/>
                <w:sz w:val="20"/>
              </w:rPr>
              <w:t>02)</w:t>
            </w:r>
          </w:p>
        </w:tc>
      </w:tr>
      <w:tr w:rsidR="00C068BB" w:rsidRPr="00B537DA" w14:paraId="4B951A52" w14:textId="77777777" w:rsidTr="00D12355">
        <w:trPr>
          <w:trHeight w:val="244"/>
        </w:trPr>
        <w:tc>
          <w:tcPr>
            <w:tcW w:w="1414" w:type="dxa"/>
          </w:tcPr>
          <w:p w14:paraId="5051EBDC" w14:textId="77777777" w:rsidR="00C068BB" w:rsidRPr="00B537DA" w:rsidRDefault="00C068BB" w:rsidP="00D12355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B537DA">
              <w:rPr>
                <w:rFonts w:ascii="Times New Roman" w:hAnsi="Times New Roman" w:cs="Times New Roman"/>
                <w:sz w:val="20"/>
              </w:rPr>
              <w:t>Campo</w:t>
            </w:r>
            <w:r w:rsidRPr="00B537D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425" w:type="dxa"/>
          </w:tcPr>
          <w:p w14:paraId="71D231E2" w14:textId="77777777" w:rsidR="00C068BB" w:rsidRPr="00B537DA" w:rsidRDefault="00C068BB" w:rsidP="00D1235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B537DA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7D09893" w14:textId="77777777" w:rsidR="00C068BB" w:rsidRPr="00B537DA" w:rsidRDefault="00C068BB" w:rsidP="00D1235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B537DA">
              <w:rPr>
                <w:rFonts w:ascii="Times New Roman" w:hAnsi="Times New Roman" w:cs="Times New Roman"/>
                <w:sz w:val="20"/>
              </w:rPr>
              <w:t>Cartera</w:t>
            </w:r>
            <w:proofErr w:type="spellEnd"/>
            <w:r w:rsidRPr="00B537D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sz w:val="20"/>
              </w:rPr>
              <w:t>normal</w:t>
            </w:r>
            <w:r w:rsidRPr="00B537DA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sz w:val="20"/>
              </w:rPr>
              <w:t>o</w:t>
            </w:r>
            <w:r w:rsidRPr="00B537D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  <w:sz w:val="20"/>
              </w:rPr>
              <w:t>subestándar</w:t>
            </w:r>
            <w:proofErr w:type="spellEnd"/>
          </w:p>
        </w:tc>
        <w:tc>
          <w:tcPr>
            <w:tcW w:w="2549" w:type="dxa"/>
          </w:tcPr>
          <w:p w14:paraId="087A016B" w14:textId="77777777" w:rsidR="00C068BB" w:rsidRPr="00B537DA" w:rsidRDefault="00C068BB" w:rsidP="00D1235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B537DA">
              <w:rPr>
                <w:rFonts w:ascii="Times New Roman" w:hAnsi="Times New Roman" w:cs="Times New Roman"/>
                <w:sz w:val="20"/>
              </w:rPr>
              <w:t>9(14)</w:t>
            </w:r>
          </w:p>
        </w:tc>
      </w:tr>
      <w:tr w:rsidR="00C068BB" w:rsidRPr="00B537DA" w14:paraId="55B139AF" w14:textId="77777777" w:rsidTr="00D12355">
        <w:trPr>
          <w:trHeight w:val="242"/>
        </w:trPr>
        <w:tc>
          <w:tcPr>
            <w:tcW w:w="1414" w:type="dxa"/>
          </w:tcPr>
          <w:p w14:paraId="321F9B53" w14:textId="77777777" w:rsidR="00C068BB" w:rsidRPr="00B537DA" w:rsidRDefault="00C068BB" w:rsidP="00D1235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B537DA">
              <w:rPr>
                <w:rFonts w:ascii="Times New Roman" w:hAnsi="Times New Roman" w:cs="Times New Roman"/>
                <w:sz w:val="20"/>
              </w:rPr>
              <w:t>Campo</w:t>
            </w:r>
            <w:r w:rsidRPr="00B537D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425" w:type="dxa"/>
          </w:tcPr>
          <w:p w14:paraId="01968956" w14:textId="77777777" w:rsidR="00C068BB" w:rsidRPr="00B537DA" w:rsidRDefault="00C068BB" w:rsidP="00D1235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B537DA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71F54FA" w14:textId="77777777" w:rsidR="00C068BB" w:rsidRPr="00B537DA" w:rsidRDefault="00C068BB" w:rsidP="00D1235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B537DA">
              <w:rPr>
                <w:rFonts w:ascii="Times New Roman" w:hAnsi="Times New Roman" w:cs="Times New Roman"/>
                <w:sz w:val="20"/>
              </w:rPr>
              <w:t>Provisión</w:t>
            </w:r>
            <w:proofErr w:type="spellEnd"/>
            <w:r w:rsidRPr="00B537DA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  <w:sz w:val="20"/>
              </w:rPr>
              <w:t>sobre</w:t>
            </w:r>
            <w:proofErr w:type="spellEnd"/>
            <w:r w:rsidRPr="00B537D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  <w:sz w:val="20"/>
              </w:rPr>
              <w:t>cartera</w:t>
            </w:r>
            <w:proofErr w:type="spellEnd"/>
            <w:r w:rsidRPr="00B537DA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sz w:val="20"/>
              </w:rPr>
              <w:t>normal</w:t>
            </w:r>
            <w:r w:rsidRPr="00B537DA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sz w:val="20"/>
              </w:rPr>
              <w:t>o</w:t>
            </w:r>
            <w:r w:rsidRPr="00B537D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  <w:sz w:val="20"/>
              </w:rPr>
              <w:t>subestándar</w:t>
            </w:r>
            <w:proofErr w:type="spellEnd"/>
          </w:p>
        </w:tc>
        <w:tc>
          <w:tcPr>
            <w:tcW w:w="2549" w:type="dxa"/>
          </w:tcPr>
          <w:p w14:paraId="580BBF28" w14:textId="77777777" w:rsidR="00C068BB" w:rsidRPr="00B537DA" w:rsidRDefault="00C068BB" w:rsidP="00D1235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B537DA">
              <w:rPr>
                <w:rFonts w:ascii="Times New Roman" w:hAnsi="Times New Roman" w:cs="Times New Roman"/>
                <w:sz w:val="20"/>
              </w:rPr>
              <w:t>9(14)</w:t>
            </w:r>
          </w:p>
        </w:tc>
      </w:tr>
      <w:tr w:rsidR="00C068BB" w:rsidRPr="00B537DA" w14:paraId="79EF3A3D" w14:textId="77777777" w:rsidTr="00D12355">
        <w:trPr>
          <w:trHeight w:val="244"/>
        </w:trPr>
        <w:tc>
          <w:tcPr>
            <w:tcW w:w="1414" w:type="dxa"/>
          </w:tcPr>
          <w:p w14:paraId="0AFED022" w14:textId="77777777" w:rsidR="00C068BB" w:rsidRPr="00B537DA" w:rsidRDefault="00C068BB" w:rsidP="00D12355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B537DA">
              <w:rPr>
                <w:rFonts w:ascii="Times New Roman" w:hAnsi="Times New Roman" w:cs="Times New Roman"/>
                <w:sz w:val="20"/>
              </w:rPr>
              <w:t>Campo</w:t>
            </w:r>
            <w:r w:rsidRPr="00B537D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425" w:type="dxa"/>
          </w:tcPr>
          <w:p w14:paraId="6C836EDB" w14:textId="77777777" w:rsidR="00C068BB" w:rsidRPr="00B537DA" w:rsidRDefault="00C068BB" w:rsidP="00D1235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B537DA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940C4D8" w14:textId="77777777" w:rsidR="00C068BB" w:rsidRPr="00B537DA" w:rsidRDefault="00C068BB" w:rsidP="00D1235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B537DA">
              <w:rPr>
                <w:rFonts w:ascii="Times New Roman" w:hAnsi="Times New Roman" w:cs="Times New Roman"/>
                <w:sz w:val="20"/>
              </w:rPr>
              <w:t>Cartera</w:t>
            </w:r>
            <w:proofErr w:type="spellEnd"/>
            <w:r w:rsidRPr="00B537D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  <w:sz w:val="20"/>
              </w:rPr>
              <w:t>en</w:t>
            </w:r>
            <w:proofErr w:type="spellEnd"/>
            <w:r w:rsidRPr="00B537D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  <w:sz w:val="20"/>
              </w:rPr>
              <w:t>incumplimiento</w:t>
            </w:r>
            <w:proofErr w:type="spellEnd"/>
          </w:p>
        </w:tc>
        <w:tc>
          <w:tcPr>
            <w:tcW w:w="2549" w:type="dxa"/>
          </w:tcPr>
          <w:p w14:paraId="14CC3A8F" w14:textId="77777777" w:rsidR="00C068BB" w:rsidRPr="00B537DA" w:rsidRDefault="00C068BB" w:rsidP="00D1235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B537DA">
              <w:rPr>
                <w:rFonts w:ascii="Times New Roman" w:hAnsi="Times New Roman" w:cs="Times New Roman"/>
                <w:sz w:val="20"/>
              </w:rPr>
              <w:t>9(14)</w:t>
            </w:r>
          </w:p>
        </w:tc>
      </w:tr>
      <w:tr w:rsidR="00C068BB" w:rsidRPr="00B537DA" w14:paraId="4A4EB59A" w14:textId="77777777" w:rsidTr="00D12355">
        <w:trPr>
          <w:trHeight w:val="241"/>
        </w:trPr>
        <w:tc>
          <w:tcPr>
            <w:tcW w:w="1414" w:type="dxa"/>
          </w:tcPr>
          <w:p w14:paraId="699A4280" w14:textId="77777777" w:rsidR="00C068BB" w:rsidRPr="00B537DA" w:rsidRDefault="00C068BB" w:rsidP="00D1235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B537DA">
              <w:rPr>
                <w:rFonts w:ascii="Times New Roman" w:hAnsi="Times New Roman" w:cs="Times New Roman"/>
                <w:sz w:val="20"/>
              </w:rPr>
              <w:t>Campo</w:t>
            </w:r>
            <w:r w:rsidRPr="00B537D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425" w:type="dxa"/>
          </w:tcPr>
          <w:p w14:paraId="5DF60A94" w14:textId="77777777" w:rsidR="00C068BB" w:rsidRPr="00B537DA" w:rsidRDefault="00C068BB" w:rsidP="00D1235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B537DA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300C70D" w14:textId="77777777" w:rsidR="00C068BB" w:rsidRPr="00B537DA" w:rsidRDefault="00C068BB" w:rsidP="00D1235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B537DA">
              <w:rPr>
                <w:rFonts w:ascii="Times New Roman" w:hAnsi="Times New Roman" w:cs="Times New Roman"/>
                <w:sz w:val="20"/>
              </w:rPr>
              <w:t>Provisión</w:t>
            </w:r>
            <w:proofErr w:type="spellEnd"/>
            <w:r w:rsidRPr="00B537DA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  <w:sz w:val="20"/>
              </w:rPr>
              <w:t>sobre</w:t>
            </w:r>
            <w:proofErr w:type="spellEnd"/>
            <w:r w:rsidRPr="00B537DA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  <w:sz w:val="20"/>
              </w:rPr>
              <w:t>cartera</w:t>
            </w:r>
            <w:proofErr w:type="spellEnd"/>
            <w:r w:rsidRPr="00B537D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  <w:sz w:val="20"/>
              </w:rPr>
              <w:t>en</w:t>
            </w:r>
            <w:proofErr w:type="spellEnd"/>
            <w:r w:rsidRPr="00B537D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  <w:sz w:val="20"/>
              </w:rPr>
              <w:t>incumplimiento</w:t>
            </w:r>
            <w:proofErr w:type="spellEnd"/>
          </w:p>
        </w:tc>
        <w:tc>
          <w:tcPr>
            <w:tcW w:w="2549" w:type="dxa"/>
          </w:tcPr>
          <w:p w14:paraId="0FE11E29" w14:textId="77777777" w:rsidR="00C068BB" w:rsidRPr="00B537DA" w:rsidRDefault="00C068BB" w:rsidP="00D1235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B537DA">
              <w:rPr>
                <w:rFonts w:ascii="Times New Roman" w:hAnsi="Times New Roman" w:cs="Times New Roman"/>
                <w:sz w:val="20"/>
              </w:rPr>
              <w:t>9(14)</w:t>
            </w:r>
          </w:p>
        </w:tc>
      </w:tr>
      <w:tr w:rsidR="00C068BB" w:rsidRPr="00B537DA" w14:paraId="68E562E6" w14:textId="77777777" w:rsidTr="00D12355">
        <w:trPr>
          <w:trHeight w:val="486"/>
        </w:trPr>
        <w:tc>
          <w:tcPr>
            <w:tcW w:w="1414" w:type="dxa"/>
          </w:tcPr>
          <w:p w14:paraId="4899C351" w14:textId="77777777" w:rsidR="00C068BB" w:rsidRPr="00B537DA" w:rsidRDefault="00C068BB" w:rsidP="00D12355">
            <w:pPr>
              <w:pStyle w:val="TableParagraph"/>
              <w:ind w:left="110"/>
              <w:rPr>
                <w:rFonts w:ascii="Times New Roman" w:hAnsi="Times New Roman" w:cs="Times New Roman"/>
                <w:sz w:val="20"/>
              </w:rPr>
            </w:pPr>
            <w:r w:rsidRPr="00B537DA">
              <w:rPr>
                <w:rFonts w:ascii="Times New Roman" w:hAnsi="Times New Roman" w:cs="Times New Roman"/>
                <w:sz w:val="20"/>
              </w:rPr>
              <w:t>Campo</w:t>
            </w:r>
            <w:r w:rsidRPr="00B537D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425" w:type="dxa"/>
          </w:tcPr>
          <w:p w14:paraId="4DE6C341" w14:textId="77777777" w:rsidR="00C068BB" w:rsidRPr="00B537DA" w:rsidRDefault="00C068BB" w:rsidP="00D12355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B537DA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8DD83BC" w14:textId="77777777" w:rsidR="00C068BB" w:rsidRPr="00B537DA" w:rsidRDefault="00C068BB" w:rsidP="00D12355">
            <w:pPr>
              <w:pStyle w:val="TableParagraph"/>
              <w:spacing w:line="244" w:lineRule="exact"/>
              <w:rPr>
                <w:rFonts w:ascii="Times New Roman" w:hAnsi="Times New Roman" w:cs="Times New Roman"/>
                <w:sz w:val="20"/>
              </w:rPr>
            </w:pPr>
            <w:r w:rsidRPr="00B537DA">
              <w:rPr>
                <w:rFonts w:ascii="Times New Roman" w:hAnsi="Times New Roman" w:cs="Times New Roman"/>
                <w:sz w:val="20"/>
              </w:rPr>
              <w:t>Monto</w:t>
            </w:r>
            <w:r w:rsidRPr="00B537DA">
              <w:rPr>
                <w:rFonts w:ascii="Times New Roman" w:hAnsi="Times New Roman" w:cs="Times New Roman"/>
                <w:spacing w:val="9"/>
                <w:sz w:val="20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  <w:sz w:val="20"/>
              </w:rPr>
              <w:t>deducido</w:t>
            </w:r>
            <w:proofErr w:type="spellEnd"/>
            <w:r w:rsidRPr="00B537DA">
              <w:rPr>
                <w:rFonts w:ascii="Times New Roman" w:hAnsi="Times New Roman" w:cs="Times New Roman"/>
                <w:spacing w:val="9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sz w:val="20"/>
              </w:rPr>
              <w:t>de</w:t>
            </w:r>
            <w:r w:rsidRPr="00B537DA">
              <w:rPr>
                <w:rFonts w:ascii="Times New Roman" w:hAnsi="Times New Roman" w:cs="Times New Roman"/>
                <w:spacing w:val="9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sz w:val="20"/>
              </w:rPr>
              <w:t>la</w:t>
            </w:r>
            <w:r w:rsidRPr="00B537DA">
              <w:rPr>
                <w:rFonts w:ascii="Times New Roman" w:hAnsi="Times New Roman" w:cs="Times New Roman"/>
                <w:spacing w:val="13"/>
                <w:sz w:val="20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  <w:sz w:val="20"/>
              </w:rPr>
              <w:t>exposición</w:t>
            </w:r>
            <w:proofErr w:type="spellEnd"/>
            <w:r w:rsidRPr="00B537DA">
              <w:rPr>
                <w:rFonts w:ascii="Times New Roman" w:hAnsi="Times New Roman" w:cs="Times New Roman"/>
                <w:spacing w:val="11"/>
                <w:sz w:val="20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  <w:sz w:val="20"/>
              </w:rPr>
              <w:t>por</w:t>
            </w:r>
            <w:proofErr w:type="spellEnd"/>
            <w:r w:rsidRPr="00B537DA">
              <w:rPr>
                <w:rFonts w:ascii="Times New Roman" w:hAnsi="Times New Roman" w:cs="Times New Roman"/>
                <w:spacing w:val="9"/>
                <w:sz w:val="20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  <w:sz w:val="20"/>
              </w:rPr>
              <w:t>garantías</w:t>
            </w:r>
            <w:proofErr w:type="spellEnd"/>
            <w:r w:rsidRPr="00B537DA">
              <w:rPr>
                <w:rFonts w:ascii="Times New Roman" w:hAnsi="Times New Roman" w:cs="Times New Roman"/>
                <w:spacing w:val="-68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68"/>
                <w:sz w:val="20"/>
              </w:rPr>
              <w:t xml:space="preserve">  </w:t>
            </w:r>
            <w:proofErr w:type="spellStart"/>
            <w:r w:rsidRPr="00B537DA">
              <w:rPr>
                <w:rFonts w:ascii="Times New Roman" w:hAnsi="Times New Roman" w:cs="Times New Roman"/>
                <w:sz w:val="20"/>
              </w:rPr>
              <w:t>reales</w:t>
            </w:r>
            <w:proofErr w:type="spellEnd"/>
            <w:r w:rsidRPr="00B537DA">
              <w:rPr>
                <w:rFonts w:ascii="Times New Roman" w:hAnsi="Times New Roman" w:cs="Times New Roman"/>
                <w:sz w:val="20"/>
              </w:rPr>
              <w:t xml:space="preserve"> y</w:t>
            </w:r>
            <w:r w:rsidRPr="00B537DA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  <w:sz w:val="20"/>
              </w:rPr>
              <w:t>bienes</w:t>
            </w:r>
            <w:proofErr w:type="spellEnd"/>
            <w:r w:rsidRPr="00B537D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  <w:sz w:val="20"/>
              </w:rPr>
              <w:t>en</w:t>
            </w:r>
            <w:proofErr w:type="spellEnd"/>
            <w:r w:rsidRPr="00B537DA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sz w:val="20"/>
              </w:rPr>
              <w:t>leasing</w:t>
            </w:r>
          </w:p>
        </w:tc>
        <w:tc>
          <w:tcPr>
            <w:tcW w:w="2549" w:type="dxa"/>
          </w:tcPr>
          <w:p w14:paraId="55138515" w14:textId="77777777" w:rsidR="00C068BB" w:rsidRPr="00B537DA" w:rsidRDefault="00C068BB" w:rsidP="00D12355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B537DA">
              <w:rPr>
                <w:rFonts w:ascii="Times New Roman" w:hAnsi="Times New Roman" w:cs="Times New Roman"/>
                <w:sz w:val="20"/>
              </w:rPr>
              <w:t>9(14)</w:t>
            </w:r>
          </w:p>
        </w:tc>
      </w:tr>
      <w:tr w:rsidR="00C068BB" w:rsidRPr="00B537DA" w14:paraId="1C93DF16" w14:textId="77777777" w:rsidTr="00D12355">
        <w:trPr>
          <w:trHeight w:val="485"/>
        </w:trPr>
        <w:tc>
          <w:tcPr>
            <w:tcW w:w="1414" w:type="dxa"/>
          </w:tcPr>
          <w:p w14:paraId="430FFD74" w14:textId="77777777" w:rsidR="00C068BB" w:rsidRPr="00B537DA" w:rsidRDefault="00C068BB" w:rsidP="00D12355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B537DA">
              <w:rPr>
                <w:rFonts w:ascii="Times New Roman" w:hAnsi="Times New Roman" w:cs="Times New Roman"/>
                <w:sz w:val="20"/>
              </w:rPr>
              <w:t>Campo</w:t>
            </w:r>
            <w:r w:rsidRPr="00B537D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425" w:type="dxa"/>
          </w:tcPr>
          <w:p w14:paraId="577B1432" w14:textId="77777777" w:rsidR="00C068BB" w:rsidRPr="00B537DA" w:rsidRDefault="00C068BB" w:rsidP="00D12355">
            <w:pPr>
              <w:pStyle w:val="TableParagraph"/>
              <w:spacing w:line="242" w:lineRule="exact"/>
              <w:rPr>
                <w:rFonts w:ascii="Times New Roman" w:hAnsi="Times New Roman" w:cs="Times New Roman"/>
                <w:sz w:val="20"/>
              </w:rPr>
            </w:pPr>
            <w:r w:rsidRPr="00B537DA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7C29FD4" w14:textId="77777777" w:rsidR="00C068BB" w:rsidRPr="00B537DA" w:rsidRDefault="00C068BB" w:rsidP="00D12355">
            <w:pPr>
              <w:pStyle w:val="TableParagraph"/>
              <w:spacing w:line="242" w:lineRule="exact"/>
              <w:rPr>
                <w:rFonts w:ascii="Times New Roman" w:hAnsi="Times New Roman" w:cs="Times New Roman"/>
                <w:sz w:val="20"/>
              </w:rPr>
            </w:pPr>
            <w:r w:rsidRPr="00B537DA">
              <w:rPr>
                <w:rFonts w:ascii="Times New Roman" w:hAnsi="Times New Roman" w:cs="Times New Roman"/>
                <w:sz w:val="20"/>
              </w:rPr>
              <w:t>Monto</w:t>
            </w:r>
            <w:r w:rsidRPr="00B537DA">
              <w:rPr>
                <w:rFonts w:ascii="Times New Roman" w:hAnsi="Times New Roman" w:cs="Times New Roman"/>
                <w:spacing w:val="9"/>
                <w:sz w:val="20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  <w:sz w:val="20"/>
              </w:rPr>
              <w:t>deducido</w:t>
            </w:r>
            <w:proofErr w:type="spellEnd"/>
            <w:r w:rsidRPr="00B537DA">
              <w:rPr>
                <w:rFonts w:ascii="Times New Roman" w:hAnsi="Times New Roman" w:cs="Times New Roman"/>
                <w:spacing w:val="9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sz w:val="20"/>
              </w:rPr>
              <w:t>de</w:t>
            </w:r>
            <w:r w:rsidRPr="00B537DA">
              <w:rPr>
                <w:rFonts w:ascii="Times New Roman" w:hAnsi="Times New Roman" w:cs="Times New Roman"/>
                <w:spacing w:val="9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sz w:val="20"/>
              </w:rPr>
              <w:t>la</w:t>
            </w:r>
            <w:r w:rsidRPr="00B537DA">
              <w:rPr>
                <w:rFonts w:ascii="Times New Roman" w:hAnsi="Times New Roman" w:cs="Times New Roman"/>
                <w:spacing w:val="13"/>
                <w:sz w:val="20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  <w:sz w:val="20"/>
              </w:rPr>
              <w:t>exposición</w:t>
            </w:r>
            <w:proofErr w:type="spellEnd"/>
            <w:r w:rsidRPr="00B537DA">
              <w:rPr>
                <w:rFonts w:ascii="Times New Roman" w:hAnsi="Times New Roman" w:cs="Times New Roman"/>
                <w:spacing w:val="11"/>
                <w:sz w:val="20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  <w:sz w:val="20"/>
              </w:rPr>
              <w:t>por</w:t>
            </w:r>
            <w:proofErr w:type="spellEnd"/>
            <w:r w:rsidRPr="00B537DA">
              <w:rPr>
                <w:rFonts w:ascii="Times New Roman" w:hAnsi="Times New Roman" w:cs="Times New Roman"/>
                <w:spacing w:val="9"/>
                <w:sz w:val="20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  <w:sz w:val="20"/>
              </w:rPr>
              <w:t>garantías</w:t>
            </w:r>
            <w:proofErr w:type="spellEnd"/>
            <w:r w:rsidRPr="00B537DA">
              <w:rPr>
                <w:rFonts w:ascii="Times New Roman" w:hAnsi="Times New Roman" w:cs="Times New Roman"/>
                <w:spacing w:val="-68"/>
                <w:sz w:val="20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  <w:sz w:val="20"/>
              </w:rPr>
              <w:t>financieras</w:t>
            </w:r>
            <w:proofErr w:type="spellEnd"/>
          </w:p>
        </w:tc>
        <w:tc>
          <w:tcPr>
            <w:tcW w:w="2549" w:type="dxa"/>
          </w:tcPr>
          <w:p w14:paraId="707A3D70" w14:textId="77777777" w:rsidR="00C068BB" w:rsidRPr="00B537DA" w:rsidRDefault="00C068BB" w:rsidP="00D12355">
            <w:pPr>
              <w:pStyle w:val="TableParagraph"/>
              <w:spacing w:line="242" w:lineRule="exact"/>
              <w:rPr>
                <w:rFonts w:ascii="Times New Roman" w:hAnsi="Times New Roman" w:cs="Times New Roman"/>
                <w:sz w:val="20"/>
              </w:rPr>
            </w:pPr>
            <w:r w:rsidRPr="00B537DA">
              <w:rPr>
                <w:rFonts w:ascii="Times New Roman" w:hAnsi="Times New Roman" w:cs="Times New Roman"/>
                <w:sz w:val="20"/>
              </w:rPr>
              <w:t>9(14)</w:t>
            </w:r>
          </w:p>
        </w:tc>
      </w:tr>
      <w:tr w:rsidR="00C068BB" w:rsidRPr="00B537DA" w14:paraId="25378F59" w14:textId="77777777" w:rsidTr="00D12355">
        <w:trPr>
          <w:trHeight w:val="484"/>
        </w:trPr>
        <w:tc>
          <w:tcPr>
            <w:tcW w:w="1414" w:type="dxa"/>
          </w:tcPr>
          <w:p w14:paraId="6FE209F5" w14:textId="77777777" w:rsidR="00C068BB" w:rsidRPr="00B537DA" w:rsidRDefault="00C068BB" w:rsidP="00D12355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sz w:val="20"/>
              </w:rPr>
            </w:pPr>
            <w:r w:rsidRPr="00B537DA">
              <w:rPr>
                <w:rFonts w:ascii="Times New Roman" w:hAnsi="Times New Roman" w:cs="Times New Roman"/>
                <w:sz w:val="20"/>
              </w:rPr>
              <w:t>Campo</w:t>
            </w:r>
            <w:r w:rsidRPr="00B537D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425" w:type="dxa"/>
          </w:tcPr>
          <w:p w14:paraId="4DA4FA55" w14:textId="77777777" w:rsidR="00C068BB" w:rsidRPr="00B537DA" w:rsidRDefault="00C068BB" w:rsidP="00D12355">
            <w:pPr>
              <w:pStyle w:val="TableParagraph"/>
              <w:spacing w:before="1"/>
              <w:rPr>
                <w:rFonts w:ascii="Times New Roman" w:hAnsi="Times New Roman" w:cs="Times New Roman"/>
                <w:sz w:val="20"/>
              </w:rPr>
            </w:pPr>
            <w:r w:rsidRPr="00B537DA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D24724F" w14:textId="77777777" w:rsidR="00C068BB" w:rsidRPr="00B537DA" w:rsidRDefault="00C068BB" w:rsidP="00D12355">
            <w:pPr>
              <w:pStyle w:val="TableParagraph"/>
              <w:spacing w:line="242" w:lineRule="exact"/>
              <w:rPr>
                <w:rFonts w:ascii="Times New Roman" w:hAnsi="Times New Roman" w:cs="Times New Roman"/>
                <w:sz w:val="20"/>
              </w:rPr>
            </w:pPr>
            <w:r w:rsidRPr="00B537DA">
              <w:rPr>
                <w:rFonts w:ascii="Times New Roman" w:hAnsi="Times New Roman" w:cs="Times New Roman"/>
                <w:sz w:val="20"/>
              </w:rPr>
              <w:t>Monto</w:t>
            </w:r>
            <w:r w:rsidRPr="00B537DA">
              <w:rPr>
                <w:rFonts w:ascii="Times New Roman" w:hAnsi="Times New Roman" w:cs="Times New Roman"/>
                <w:spacing w:val="36"/>
                <w:sz w:val="20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  <w:sz w:val="20"/>
              </w:rPr>
              <w:t>sustituido</w:t>
            </w:r>
            <w:proofErr w:type="spellEnd"/>
            <w:r w:rsidRPr="00B537DA">
              <w:rPr>
                <w:rFonts w:ascii="Times New Roman" w:hAnsi="Times New Roman" w:cs="Times New Roman"/>
                <w:spacing w:val="34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sz w:val="20"/>
              </w:rPr>
              <w:t>de</w:t>
            </w:r>
            <w:r w:rsidRPr="00B537DA">
              <w:rPr>
                <w:rFonts w:ascii="Times New Roman" w:hAnsi="Times New Roman" w:cs="Times New Roman"/>
                <w:spacing w:val="36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sz w:val="20"/>
              </w:rPr>
              <w:t>la</w:t>
            </w:r>
            <w:r w:rsidRPr="00B537DA">
              <w:rPr>
                <w:rFonts w:ascii="Times New Roman" w:hAnsi="Times New Roman" w:cs="Times New Roman"/>
                <w:spacing w:val="35"/>
                <w:sz w:val="20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  <w:sz w:val="20"/>
              </w:rPr>
              <w:t>exposición</w:t>
            </w:r>
            <w:proofErr w:type="spellEnd"/>
            <w:r w:rsidRPr="00B537DA">
              <w:rPr>
                <w:rFonts w:ascii="Times New Roman" w:hAnsi="Times New Roman" w:cs="Times New Roman"/>
                <w:spacing w:val="35"/>
                <w:sz w:val="20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  <w:sz w:val="20"/>
              </w:rPr>
              <w:t>por</w:t>
            </w:r>
            <w:proofErr w:type="spellEnd"/>
            <w:r w:rsidRPr="00B537DA">
              <w:rPr>
                <w:rFonts w:ascii="Times New Roman" w:hAnsi="Times New Roman" w:cs="Times New Roman"/>
                <w:spacing w:val="37"/>
                <w:sz w:val="20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  <w:sz w:val="20"/>
              </w:rPr>
              <w:t>avales</w:t>
            </w:r>
            <w:proofErr w:type="spellEnd"/>
            <w:r w:rsidRPr="00B537DA">
              <w:rPr>
                <w:rFonts w:ascii="Times New Roman" w:hAnsi="Times New Roman" w:cs="Times New Roman"/>
                <w:sz w:val="20"/>
              </w:rPr>
              <w:t>,</w:t>
            </w:r>
            <w:r w:rsidRPr="00B537DA">
              <w:rPr>
                <w:rFonts w:ascii="Times New Roman" w:hAnsi="Times New Roman" w:cs="Times New Roman"/>
                <w:spacing w:val="-68"/>
                <w:sz w:val="20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  <w:sz w:val="20"/>
              </w:rPr>
              <w:t>fianzas</w:t>
            </w:r>
            <w:proofErr w:type="spellEnd"/>
            <w:r w:rsidRPr="00B537DA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sz w:val="20"/>
              </w:rPr>
              <w:t>o</w:t>
            </w:r>
            <w:r w:rsidRPr="00B537DA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  <w:sz w:val="20"/>
              </w:rPr>
              <w:t>deudores</w:t>
            </w:r>
            <w:proofErr w:type="spellEnd"/>
            <w:r w:rsidRPr="00B537DA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sz w:val="20"/>
              </w:rPr>
              <w:t>de</w:t>
            </w:r>
            <w:r w:rsidRPr="00B537DA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sz w:val="20"/>
              </w:rPr>
              <w:t>facturas</w:t>
            </w:r>
          </w:p>
        </w:tc>
        <w:tc>
          <w:tcPr>
            <w:tcW w:w="2549" w:type="dxa"/>
          </w:tcPr>
          <w:p w14:paraId="0A421BF7" w14:textId="77777777" w:rsidR="00C068BB" w:rsidRPr="00B537DA" w:rsidRDefault="00C068BB" w:rsidP="00D12355">
            <w:pPr>
              <w:pStyle w:val="TableParagraph"/>
              <w:spacing w:before="1"/>
              <w:rPr>
                <w:rFonts w:ascii="Times New Roman" w:hAnsi="Times New Roman" w:cs="Times New Roman"/>
                <w:sz w:val="20"/>
              </w:rPr>
            </w:pPr>
            <w:r w:rsidRPr="00B537DA">
              <w:rPr>
                <w:rFonts w:ascii="Times New Roman" w:hAnsi="Times New Roman" w:cs="Times New Roman"/>
                <w:sz w:val="20"/>
              </w:rPr>
              <w:t>9(14)</w:t>
            </w:r>
          </w:p>
        </w:tc>
      </w:tr>
      <w:tr w:rsidR="00C068BB" w:rsidRPr="00B537DA" w14:paraId="461402A8" w14:textId="77777777" w:rsidTr="00D12355">
        <w:trPr>
          <w:trHeight w:val="244"/>
        </w:trPr>
        <w:tc>
          <w:tcPr>
            <w:tcW w:w="1414" w:type="dxa"/>
          </w:tcPr>
          <w:p w14:paraId="5F832125" w14:textId="77777777" w:rsidR="00C068BB" w:rsidRPr="00B537DA" w:rsidRDefault="00C068BB" w:rsidP="00D12355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B537DA">
              <w:rPr>
                <w:rFonts w:ascii="Times New Roman" w:hAnsi="Times New Roman" w:cs="Times New Roman"/>
                <w:sz w:val="20"/>
              </w:rPr>
              <w:t>Campo</w:t>
            </w:r>
            <w:r w:rsidRPr="00B537D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sz w:val="20"/>
              </w:rPr>
              <w:t>13</w:t>
            </w:r>
          </w:p>
        </w:tc>
        <w:tc>
          <w:tcPr>
            <w:tcW w:w="425" w:type="dxa"/>
          </w:tcPr>
          <w:p w14:paraId="449B8426" w14:textId="77777777" w:rsidR="00C068BB" w:rsidRPr="00B537DA" w:rsidRDefault="00C068BB" w:rsidP="00D1235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B537DA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D297B60" w14:textId="77777777" w:rsidR="00C068BB" w:rsidRPr="00B537DA" w:rsidRDefault="00C068BB" w:rsidP="00D1235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B537DA">
              <w:rPr>
                <w:rFonts w:ascii="Times New Roman" w:hAnsi="Times New Roman" w:cs="Times New Roman"/>
                <w:sz w:val="20"/>
              </w:rPr>
              <w:t>Monto</w:t>
            </w:r>
            <w:r w:rsidRPr="00B537D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  <w:sz w:val="20"/>
              </w:rPr>
              <w:t>deducido</w:t>
            </w:r>
            <w:proofErr w:type="spellEnd"/>
            <w:r w:rsidRPr="00B537DA">
              <w:rPr>
                <w:rFonts w:ascii="Times New Roman" w:hAnsi="Times New Roman" w:cs="Times New Roman"/>
                <w:sz w:val="20"/>
              </w:rPr>
              <w:t xml:space="preserve"> de</w:t>
            </w:r>
            <w:r w:rsidRPr="00B537D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sz w:val="20"/>
              </w:rPr>
              <w:t>la</w:t>
            </w:r>
            <w:r w:rsidRPr="00B537D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  <w:sz w:val="20"/>
              </w:rPr>
              <w:t>exposición</w:t>
            </w:r>
            <w:proofErr w:type="spellEnd"/>
            <w:r w:rsidRPr="00B537DA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  <w:sz w:val="20"/>
              </w:rPr>
              <w:t>por</w:t>
            </w:r>
            <w:proofErr w:type="spellEnd"/>
            <w:r w:rsidRPr="00B537DA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  <w:sz w:val="20"/>
              </w:rPr>
              <w:t>recuperación</w:t>
            </w:r>
            <w:proofErr w:type="spellEnd"/>
          </w:p>
        </w:tc>
        <w:tc>
          <w:tcPr>
            <w:tcW w:w="2549" w:type="dxa"/>
          </w:tcPr>
          <w:p w14:paraId="5B6ED5FC" w14:textId="77777777" w:rsidR="00C068BB" w:rsidRPr="00B537DA" w:rsidRDefault="00C068BB" w:rsidP="00D1235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B537DA">
              <w:rPr>
                <w:rFonts w:ascii="Times New Roman" w:hAnsi="Times New Roman" w:cs="Times New Roman"/>
                <w:sz w:val="20"/>
              </w:rPr>
              <w:t>9(14)</w:t>
            </w:r>
          </w:p>
        </w:tc>
      </w:tr>
      <w:tr w:rsidR="00C068BB" w:rsidRPr="00B537DA" w14:paraId="15BE1054" w14:textId="77777777" w:rsidTr="00D12355">
        <w:trPr>
          <w:trHeight w:val="241"/>
        </w:trPr>
        <w:tc>
          <w:tcPr>
            <w:tcW w:w="1414" w:type="dxa"/>
          </w:tcPr>
          <w:p w14:paraId="08B6C645" w14:textId="77777777" w:rsidR="00C068BB" w:rsidRPr="00B537DA" w:rsidRDefault="00C068BB" w:rsidP="00D1235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B537DA">
              <w:rPr>
                <w:rFonts w:ascii="Times New Roman" w:hAnsi="Times New Roman" w:cs="Times New Roman"/>
                <w:sz w:val="20"/>
              </w:rPr>
              <w:t>Campo</w:t>
            </w:r>
            <w:r w:rsidRPr="00B537D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sz w:val="20"/>
              </w:rPr>
              <w:t>14</w:t>
            </w:r>
          </w:p>
        </w:tc>
        <w:tc>
          <w:tcPr>
            <w:tcW w:w="425" w:type="dxa"/>
          </w:tcPr>
          <w:p w14:paraId="66E0F35F" w14:textId="77777777" w:rsidR="00C068BB" w:rsidRPr="00B537DA" w:rsidRDefault="00C068BB" w:rsidP="00D1235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B537DA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EE56717" w14:textId="77777777" w:rsidR="00C068BB" w:rsidRPr="00B537DA" w:rsidRDefault="00C068BB" w:rsidP="00D1235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B537DA">
              <w:rPr>
                <w:rFonts w:ascii="Times New Roman" w:hAnsi="Times New Roman" w:cs="Times New Roman"/>
                <w:sz w:val="20"/>
              </w:rPr>
              <w:t>Días</w:t>
            </w:r>
            <w:r w:rsidRPr="00B537D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sz w:val="20"/>
              </w:rPr>
              <w:t>de</w:t>
            </w:r>
            <w:r w:rsidRPr="00B537DA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  <w:sz w:val="20"/>
              </w:rPr>
              <w:t>morosidad</w:t>
            </w:r>
            <w:proofErr w:type="spellEnd"/>
            <w:r w:rsidRPr="00B537DA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sz w:val="20"/>
              </w:rPr>
              <w:t>del</w:t>
            </w:r>
            <w:r w:rsidRPr="00B537DA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  <w:sz w:val="20"/>
              </w:rPr>
              <w:t>deudor</w:t>
            </w:r>
            <w:proofErr w:type="spellEnd"/>
            <w:r w:rsidRPr="00B537DA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  <w:sz w:val="20"/>
              </w:rPr>
              <w:t>por</w:t>
            </w:r>
            <w:proofErr w:type="spellEnd"/>
            <w:r w:rsidRPr="00B537D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  <w:sz w:val="20"/>
              </w:rPr>
              <w:t>tipo</w:t>
            </w:r>
            <w:proofErr w:type="spellEnd"/>
            <w:r w:rsidRPr="00B537DA">
              <w:rPr>
                <w:rFonts w:ascii="Times New Roman" w:hAnsi="Times New Roman" w:cs="Times New Roman"/>
                <w:sz w:val="20"/>
              </w:rPr>
              <w:t xml:space="preserve"> de</w:t>
            </w:r>
            <w:r w:rsidRPr="00B537DA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  <w:sz w:val="20"/>
              </w:rPr>
              <w:t>activo</w:t>
            </w:r>
            <w:proofErr w:type="spellEnd"/>
            <w:r w:rsidRPr="00B537DA">
              <w:rPr>
                <w:rFonts w:ascii="Times New Roman" w:hAnsi="Times New Roman" w:cs="Times New Roman"/>
                <w:sz w:val="20"/>
              </w:rPr>
              <w:t>…</w:t>
            </w:r>
          </w:p>
        </w:tc>
        <w:tc>
          <w:tcPr>
            <w:tcW w:w="2549" w:type="dxa"/>
          </w:tcPr>
          <w:p w14:paraId="21B0C68F" w14:textId="77777777" w:rsidR="00C068BB" w:rsidRPr="00B537DA" w:rsidRDefault="00C068BB" w:rsidP="00D1235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B537DA">
              <w:rPr>
                <w:rFonts w:ascii="Times New Roman" w:hAnsi="Times New Roman" w:cs="Times New Roman"/>
                <w:sz w:val="20"/>
              </w:rPr>
              <w:t>9(04)</w:t>
            </w:r>
          </w:p>
        </w:tc>
      </w:tr>
      <w:tr w:rsidR="00C068BB" w:rsidRPr="00B537DA" w14:paraId="1F856BCB" w14:textId="77777777" w:rsidTr="00D12355">
        <w:trPr>
          <w:trHeight w:val="244"/>
        </w:trPr>
        <w:tc>
          <w:tcPr>
            <w:tcW w:w="1414" w:type="dxa"/>
          </w:tcPr>
          <w:p w14:paraId="378518B8" w14:textId="77777777" w:rsidR="00C068BB" w:rsidRPr="00B537DA" w:rsidRDefault="00C068BB" w:rsidP="00D12355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B537DA">
              <w:rPr>
                <w:rFonts w:ascii="Times New Roman" w:hAnsi="Times New Roman" w:cs="Times New Roman"/>
                <w:sz w:val="20"/>
              </w:rPr>
              <w:t>Campo</w:t>
            </w:r>
            <w:r w:rsidRPr="00B537D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425" w:type="dxa"/>
          </w:tcPr>
          <w:p w14:paraId="08121926" w14:textId="77777777" w:rsidR="00C068BB" w:rsidRPr="00B537DA" w:rsidRDefault="00C068BB" w:rsidP="00D1235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B537DA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95B732A" w14:textId="77777777" w:rsidR="00C068BB" w:rsidRPr="00B537DA" w:rsidRDefault="00C068BB" w:rsidP="00D1235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B537DA">
              <w:rPr>
                <w:rFonts w:ascii="Times New Roman" w:hAnsi="Times New Roman" w:cs="Times New Roman"/>
                <w:sz w:val="20"/>
              </w:rPr>
              <w:t>Situación</w:t>
            </w:r>
            <w:proofErr w:type="spellEnd"/>
            <w:r w:rsidRPr="00B537DA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sz w:val="20"/>
              </w:rPr>
              <w:t>del</w:t>
            </w:r>
            <w:r w:rsidRPr="00B537DA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sz w:val="20"/>
              </w:rPr>
              <w:t>active</w:t>
            </w:r>
          </w:p>
        </w:tc>
        <w:tc>
          <w:tcPr>
            <w:tcW w:w="2549" w:type="dxa"/>
          </w:tcPr>
          <w:p w14:paraId="045DDA1E" w14:textId="77777777" w:rsidR="00C068BB" w:rsidRPr="00B537DA" w:rsidRDefault="00C068BB" w:rsidP="00D1235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B537DA">
              <w:rPr>
                <w:rFonts w:ascii="Times New Roman" w:hAnsi="Times New Roman" w:cs="Times New Roman"/>
                <w:sz w:val="20"/>
              </w:rPr>
              <w:t>9(01)</w:t>
            </w:r>
          </w:p>
        </w:tc>
      </w:tr>
      <w:tr w:rsidR="00C068BB" w:rsidRPr="00B537DA" w14:paraId="1A5F217E" w14:textId="77777777" w:rsidTr="00D12355">
        <w:trPr>
          <w:trHeight w:val="484"/>
        </w:trPr>
        <w:tc>
          <w:tcPr>
            <w:tcW w:w="1414" w:type="dxa"/>
          </w:tcPr>
          <w:p w14:paraId="5C851BBE" w14:textId="77777777" w:rsidR="00C068BB" w:rsidRPr="00B537DA" w:rsidRDefault="00C068BB" w:rsidP="00D12355">
            <w:pPr>
              <w:pStyle w:val="TableParagraph"/>
              <w:ind w:left="110"/>
              <w:rPr>
                <w:rFonts w:ascii="Times New Roman" w:hAnsi="Times New Roman" w:cs="Times New Roman"/>
                <w:sz w:val="20"/>
              </w:rPr>
            </w:pPr>
            <w:r w:rsidRPr="00B537DA">
              <w:rPr>
                <w:rFonts w:ascii="Times New Roman" w:hAnsi="Times New Roman" w:cs="Times New Roman"/>
                <w:sz w:val="20"/>
              </w:rPr>
              <w:t>Campo</w:t>
            </w:r>
            <w:r w:rsidRPr="00B537D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425" w:type="dxa"/>
          </w:tcPr>
          <w:p w14:paraId="79862F6C" w14:textId="77777777" w:rsidR="00C068BB" w:rsidRPr="00B537DA" w:rsidRDefault="00C068BB" w:rsidP="00D12355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B537DA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BD6358D" w14:textId="77777777" w:rsidR="00C068BB" w:rsidRPr="00B537DA" w:rsidRDefault="00C068BB" w:rsidP="00D12355">
            <w:pPr>
              <w:pStyle w:val="TableParagraph"/>
              <w:spacing w:line="24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B537DA">
              <w:rPr>
                <w:rFonts w:ascii="Times New Roman" w:hAnsi="Times New Roman" w:cs="Times New Roman"/>
                <w:sz w:val="20"/>
              </w:rPr>
              <w:t>Período</w:t>
            </w:r>
            <w:proofErr w:type="spellEnd"/>
            <w:r w:rsidRPr="00B537DA">
              <w:rPr>
                <w:rFonts w:ascii="Times New Roman" w:hAnsi="Times New Roman" w:cs="Times New Roman"/>
                <w:spacing w:val="5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sz w:val="20"/>
              </w:rPr>
              <w:t>de</w:t>
            </w:r>
            <w:r w:rsidRPr="00B537DA">
              <w:rPr>
                <w:rFonts w:ascii="Times New Roman" w:hAnsi="Times New Roman" w:cs="Times New Roman"/>
                <w:spacing w:val="4"/>
                <w:sz w:val="20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  <w:sz w:val="20"/>
              </w:rPr>
              <w:t>ingreso</w:t>
            </w:r>
            <w:proofErr w:type="spellEnd"/>
            <w:r w:rsidRPr="00B537DA">
              <w:rPr>
                <w:rFonts w:ascii="Times New Roman" w:hAnsi="Times New Roman" w:cs="Times New Roman"/>
                <w:spacing w:val="5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sz w:val="20"/>
              </w:rPr>
              <w:t>del</w:t>
            </w:r>
            <w:r w:rsidRPr="00B537DA">
              <w:rPr>
                <w:rFonts w:ascii="Times New Roman" w:hAnsi="Times New Roman" w:cs="Times New Roman"/>
                <w:spacing w:val="6"/>
                <w:sz w:val="20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  <w:sz w:val="20"/>
              </w:rPr>
              <w:t>deudor</w:t>
            </w:r>
            <w:proofErr w:type="spellEnd"/>
            <w:r w:rsidRPr="00B537DA">
              <w:rPr>
                <w:rFonts w:ascii="Times New Roman" w:hAnsi="Times New Roman" w:cs="Times New Roman"/>
                <w:spacing w:val="5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sz w:val="20"/>
              </w:rPr>
              <w:t>a</w:t>
            </w:r>
            <w:r w:rsidRPr="00B537DA">
              <w:rPr>
                <w:rFonts w:ascii="Times New Roman" w:hAnsi="Times New Roman" w:cs="Times New Roman"/>
                <w:spacing w:val="6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sz w:val="20"/>
              </w:rPr>
              <w:t>la</w:t>
            </w:r>
            <w:r w:rsidRPr="00B537DA">
              <w:rPr>
                <w:rFonts w:ascii="Times New Roman" w:hAnsi="Times New Roman" w:cs="Times New Roman"/>
                <w:spacing w:val="6"/>
                <w:sz w:val="20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  <w:sz w:val="20"/>
              </w:rPr>
              <w:t>cartera</w:t>
            </w:r>
            <w:proofErr w:type="spellEnd"/>
            <w:r w:rsidRPr="00B537DA">
              <w:rPr>
                <w:rFonts w:ascii="Times New Roman" w:hAnsi="Times New Roman" w:cs="Times New Roman"/>
                <w:spacing w:val="8"/>
                <w:sz w:val="20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  <w:sz w:val="20"/>
              </w:rPr>
              <w:t>en</w:t>
            </w:r>
            <w:proofErr w:type="spellEnd"/>
            <w:r w:rsidRPr="00B537DA">
              <w:rPr>
                <w:rFonts w:ascii="Times New Roman" w:hAnsi="Times New Roman" w:cs="Times New Roman"/>
                <w:spacing w:val="-68"/>
                <w:sz w:val="20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  <w:sz w:val="20"/>
              </w:rPr>
              <w:t>incumplimiento</w:t>
            </w:r>
            <w:proofErr w:type="spellEnd"/>
          </w:p>
        </w:tc>
        <w:tc>
          <w:tcPr>
            <w:tcW w:w="2549" w:type="dxa"/>
          </w:tcPr>
          <w:p w14:paraId="53D12AAD" w14:textId="77777777" w:rsidR="00C068BB" w:rsidRPr="00B537DA" w:rsidRDefault="00C068BB" w:rsidP="00D12355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B537DA">
              <w:rPr>
                <w:rFonts w:ascii="Times New Roman" w:hAnsi="Times New Roman" w:cs="Times New Roman"/>
                <w:sz w:val="20"/>
              </w:rPr>
              <w:t>P(</w:t>
            </w:r>
            <w:proofErr w:type="gramEnd"/>
            <w:r w:rsidRPr="00B537DA">
              <w:rPr>
                <w:rFonts w:ascii="Times New Roman" w:hAnsi="Times New Roman" w:cs="Times New Roman"/>
                <w:sz w:val="20"/>
              </w:rPr>
              <w:t>06)</w:t>
            </w:r>
          </w:p>
        </w:tc>
      </w:tr>
      <w:tr w:rsidR="00C068BB" w:rsidRPr="00B537DA" w14:paraId="4590C1F9" w14:textId="77777777" w:rsidTr="00D12355">
        <w:trPr>
          <w:trHeight w:val="244"/>
        </w:trPr>
        <w:tc>
          <w:tcPr>
            <w:tcW w:w="1414" w:type="dxa"/>
          </w:tcPr>
          <w:p w14:paraId="4E948ECD" w14:textId="77777777" w:rsidR="00C068BB" w:rsidRPr="00B537DA" w:rsidRDefault="00C068BB" w:rsidP="00D12355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B537DA">
              <w:rPr>
                <w:rFonts w:ascii="Times New Roman" w:hAnsi="Times New Roman" w:cs="Times New Roman"/>
                <w:sz w:val="20"/>
              </w:rPr>
              <w:t>Campo</w:t>
            </w:r>
            <w:r w:rsidRPr="00B537D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sz w:val="20"/>
              </w:rPr>
              <w:t>17</w:t>
            </w:r>
          </w:p>
        </w:tc>
        <w:tc>
          <w:tcPr>
            <w:tcW w:w="425" w:type="dxa"/>
          </w:tcPr>
          <w:p w14:paraId="343738DF" w14:textId="77777777" w:rsidR="00C068BB" w:rsidRPr="00B537DA" w:rsidRDefault="00C068BB" w:rsidP="00D1235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B537DA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58D9A27" w14:textId="77777777" w:rsidR="00C068BB" w:rsidRPr="00B537DA" w:rsidRDefault="00C068BB" w:rsidP="00D1235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B537DA">
              <w:rPr>
                <w:rFonts w:ascii="Times New Roman" w:hAnsi="Times New Roman" w:cs="Times New Roman"/>
                <w:sz w:val="20"/>
              </w:rPr>
              <w:t>Periodicidad</w:t>
            </w:r>
            <w:proofErr w:type="spellEnd"/>
            <w:r w:rsidRPr="00B537DA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sz w:val="20"/>
              </w:rPr>
              <w:t>de</w:t>
            </w:r>
            <w:r w:rsidRPr="00B537D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  <w:sz w:val="20"/>
              </w:rPr>
              <w:t>los</w:t>
            </w:r>
            <w:proofErr w:type="spellEnd"/>
            <w:r w:rsidRPr="00B537DA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  <w:sz w:val="20"/>
              </w:rPr>
              <w:t>vencimientos</w:t>
            </w:r>
            <w:proofErr w:type="spellEnd"/>
            <w:r w:rsidRPr="00B537D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sz w:val="20"/>
              </w:rPr>
              <w:t>del</w:t>
            </w:r>
            <w:r w:rsidRPr="00B537DA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active</w:t>
            </w:r>
          </w:p>
        </w:tc>
        <w:tc>
          <w:tcPr>
            <w:tcW w:w="2549" w:type="dxa"/>
          </w:tcPr>
          <w:p w14:paraId="645FAD85" w14:textId="77777777" w:rsidR="00C068BB" w:rsidRPr="00B537DA" w:rsidRDefault="00C068BB" w:rsidP="00D1235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B537DA">
              <w:rPr>
                <w:rFonts w:ascii="Times New Roman" w:hAnsi="Times New Roman" w:cs="Times New Roman"/>
                <w:sz w:val="20"/>
              </w:rPr>
              <w:t>9(03)</w:t>
            </w:r>
          </w:p>
        </w:tc>
      </w:tr>
    </w:tbl>
    <w:p w14:paraId="5D6E548F" w14:textId="77777777" w:rsidR="00C068BB" w:rsidRPr="00B537DA" w:rsidRDefault="00C068BB" w:rsidP="00C068BB">
      <w:pPr>
        <w:pStyle w:val="Textoindependiente"/>
        <w:spacing w:before="1"/>
        <w:ind w:left="212"/>
        <w:rPr>
          <w:rFonts w:ascii="Times New Roman" w:hAnsi="Times New Roman" w:cs="Times New Roman"/>
        </w:rPr>
      </w:pPr>
      <w:r w:rsidRPr="00B537DA">
        <w:rPr>
          <w:rFonts w:ascii="Times New Roman" w:hAnsi="Times New Roman" w:cs="Times New Roman"/>
        </w:rPr>
        <w:t>Longitud</w:t>
      </w:r>
      <w:r w:rsidRPr="00B537DA">
        <w:rPr>
          <w:rFonts w:ascii="Times New Roman" w:hAnsi="Times New Roman" w:cs="Times New Roman"/>
          <w:spacing w:val="-3"/>
        </w:rPr>
        <w:t xml:space="preserve"> </w:t>
      </w:r>
      <w:r w:rsidRPr="00B537DA">
        <w:rPr>
          <w:rFonts w:ascii="Times New Roman" w:hAnsi="Times New Roman" w:cs="Times New Roman"/>
        </w:rPr>
        <w:t>Total</w:t>
      </w:r>
      <w:r w:rsidRPr="00B537DA">
        <w:rPr>
          <w:rFonts w:ascii="Times New Roman" w:hAnsi="Times New Roman" w:cs="Times New Roman"/>
          <w:spacing w:val="-2"/>
        </w:rPr>
        <w:t xml:space="preserve"> </w:t>
      </w:r>
      <w:r w:rsidRPr="00B537DA">
        <w:rPr>
          <w:rFonts w:ascii="Times New Roman" w:hAnsi="Times New Roman" w:cs="Times New Roman"/>
        </w:rPr>
        <w:t>del</w:t>
      </w:r>
      <w:r w:rsidRPr="00B537DA">
        <w:rPr>
          <w:rFonts w:ascii="Times New Roman" w:hAnsi="Times New Roman" w:cs="Times New Roman"/>
          <w:spacing w:val="-2"/>
        </w:rPr>
        <w:t xml:space="preserve"> </w:t>
      </w:r>
      <w:r w:rsidRPr="00B537DA">
        <w:rPr>
          <w:rFonts w:ascii="Times New Roman" w:hAnsi="Times New Roman" w:cs="Times New Roman"/>
        </w:rPr>
        <w:t>registro:</w:t>
      </w:r>
      <w:r w:rsidRPr="00B537DA">
        <w:rPr>
          <w:rFonts w:ascii="Times New Roman" w:hAnsi="Times New Roman" w:cs="Times New Roman"/>
          <w:spacing w:val="-2"/>
        </w:rPr>
        <w:t xml:space="preserve"> </w:t>
      </w:r>
      <w:r w:rsidRPr="00B537DA">
        <w:rPr>
          <w:rFonts w:ascii="Times New Roman" w:hAnsi="Times New Roman" w:cs="Times New Roman"/>
        </w:rPr>
        <w:t>142</w:t>
      </w:r>
      <w:r w:rsidRPr="00B537DA">
        <w:rPr>
          <w:rFonts w:ascii="Times New Roman" w:hAnsi="Times New Roman" w:cs="Times New Roman"/>
          <w:spacing w:val="-2"/>
        </w:rPr>
        <w:t xml:space="preserve"> </w:t>
      </w:r>
      <w:r w:rsidRPr="00B537DA">
        <w:rPr>
          <w:rFonts w:ascii="Times New Roman" w:hAnsi="Times New Roman" w:cs="Times New Roman"/>
        </w:rPr>
        <w:t>Bytes</w:t>
      </w:r>
    </w:p>
    <w:p w14:paraId="6CAEC963" w14:textId="77777777" w:rsidR="00C068BB" w:rsidRPr="00B537DA" w:rsidRDefault="00C068BB" w:rsidP="00C068BB">
      <w:pPr>
        <w:rPr>
          <w:rFonts w:ascii="Times New Roman" w:hAnsi="Times New Roman" w:cs="Times New Roman"/>
        </w:rPr>
        <w:sectPr w:rsidR="00C068BB" w:rsidRPr="00B537DA" w:rsidSect="00C068BB">
          <w:headerReference w:type="default" r:id="rId10"/>
          <w:footerReference w:type="default" r:id="rId11"/>
          <w:pgSz w:w="12250" w:h="15850"/>
          <w:pgMar w:top="1380" w:right="840" w:bottom="880" w:left="920" w:header="567" w:footer="685" w:gutter="0"/>
          <w:cols w:space="720"/>
          <w:titlePg/>
          <w:docGrid w:linePitch="299"/>
        </w:sectPr>
      </w:pPr>
    </w:p>
    <w:p w14:paraId="0870DA32" w14:textId="77777777" w:rsidR="00C068BB" w:rsidRPr="00B537DA" w:rsidRDefault="00C068BB" w:rsidP="00C068BB">
      <w:pPr>
        <w:tabs>
          <w:tab w:val="left" w:pos="1349"/>
        </w:tabs>
        <w:spacing w:before="91"/>
        <w:rPr>
          <w:rFonts w:ascii="Times New Roman" w:hAnsi="Times New Roman" w:cs="Times New Roman"/>
          <w:i/>
          <w:sz w:val="20"/>
        </w:rPr>
      </w:pPr>
      <w:r w:rsidRPr="00B537DA">
        <w:rPr>
          <w:rFonts w:ascii="Times New Roman" w:hAnsi="Times New Roman" w:cs="Times New Roman"/>
          <w:i/>
          <w:sz w:val="20"/>
        </w:rPr>
        <w:lastRenderedPageBreak/>
        <w:t>Registros</w:t>
      </w:r>
      <w:r w:rsidRPr="00B537DA">
        <w:rPr>
          <w:rFonts w:ascii="Times New Roman" w:hAnsi="Times New Roman" w:cs="Times New Roman"/>
          <w:i/>
          <w:spacing w:val="-2"/>
          <w:sz w:val="20"/>
        </w:rPr>
        <w:t xml:space="preserve"> </w:t>
      </w:r>
      <w:r w:rsidRPr="00B537DA">
        <w:rPr>
          <w:rFonts w:ascii="Times New Roman" w:hAnsi="Times New Roman" w:cs="Times New Roman"/>
          <w:i/>
          <w:sz w:val="20"/>
        </w:rPr>
        <w:t>para informar</w:t>
      </w:r>
      <w:r w:rsidRPr="00B537DA">
        <w:rPr>
          <w:rFonts w:ascii="Times New Roman" w:hAnsi="Times New Roman" w:cs="Times New Roman"/>
          <w:i/>
          <w:spacing w:val="-3"/>
          <w:sz w:val="20"/>
        </w:rPr>
        <w:t xml:space="preserve"> </w:t>
      </w:r>
      <w:r w:rsidRPr="00B537DA">
        <w:rPr>
          <w:rFonts w:ascii="Times New Roman" w:hAnsi="Times New Roman" w:cs="Times New Roman"/>
          <w:i/>
          <w:sz w:val="20"/>
        </w:rPr>
        <w:t>los</w:t>
      </w:r>
      <w:r w:rsidRPr="00B537DA">
        <w:rPr>
          <w:rFonts w:ascii="Times New Roman" w:hAnsi="Times New Roman" w:cs="Times New Roman"/>
          <w:i/>
          <w:spacing w:val="-2"/>
          <w:sz w:val="20"/>
        </w:rPr>
        <w:t xml:space="preserve"> </w:t>
      </w:r>
      <w:r w:rsidRPr="00B537DA">
        <w:rPr>
          <w:rFonts w:ascii="Times New Roman" w:hAnsi="Times New Roman" w:cs="Times New Roman"/>
          <w:i/>
          <w:sz w:val="20"/>
        </w:rPr>
        <w:t>créditos</w:t>
      </w:r>
      <w:r w:rsidRPr="00B537DA">
        <w:rPr>
          <w:rFonts w:ascii="Times New Roman" w:hAnsi="Times New Roman" w:cs="Times New Roman"/>
          <w:i/>
          <w:spacing w:val="-2"/>
          <w:sz w:val="20"/>
        </w:rPr>
        <w:t xml:space="preserve"> </w:t>
      </w:r>
      <w:r w:rsidRPr="00B537DA">
        <w:rPr>
          <w:rFonts w:ascii="Times New Roman" w:hAnsi="Times New Roman" w:cs="Times New Roman"/>
          <w:i/>
          <w:sz w:val="20"/>
        </w:rPr>
        <w:t>contingentes.</w:t>
      </w:r>
      <w:r>
        <w:rPr>
          <w:rFonts w:ascii="Times New Roman" w:hAnsi="Times New Roman" w:cs="Times New Roman"/>
          <w:i/>
          <w:sz w:val="20"/>
        </w:rPr>
        <w:t xml:space="preserve"> (tipo 2)</w:t>
      </w:r>
    </w:p>
    <w:p w14:paraId="6C6F741F" w14:textId="77777777" w:rsidR="00C068BB" w:rsidRPr="00B537DA" w:rsidRDefault="00C068BB" w:rsidP="00C068BB">
      <w:pPr>
        <w:pStyle w:val="Textoindependiente"/>
        <w:spacing w:before="3"/>
        <w:rPr>
          <w:rFonts w:ascii="Times New Roman" w:hAnsi="Times New Roman" w:cs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C068BB" w:rsidRPr="00B537DA" w14:paraId="2999C3A8" w14:textId="77777777" w:rsidTr="00D12355">
        <w:trPr>
          <w:trHeight w:val="268"/>
        </w:trPr>
        <w:tc>
          <w:tcPr>
            <w:tcW w:w="1414" w:type="dxa"/>
          </w:tcPr>
          <w:p w14:paraId="0AC6BFCD" w14:textId="77777777" w:rsidR="00C068BB" w:rsidRPr="00B537DA" w:rsidRDefault="00C068BB" w:rsidP="00D1235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Campo</w:t>
            </w:r>
            <w:r w:rsidRPr="00B537D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537D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</w:tcPr>
          <w:p w14:paraId="05B8DCBD" w14:textId="77777777" w:rsidR="00C068BB" w:rsidRPr="00B537DA" w:rsidRDefault="00C068BB" w:rsidP="00D12355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1FF8FA28" w14:textId="77777777" w:rsidR="00C068BB" w:rsidRPr="00B537DA" w:rsidRDefault="00C068BB" w:rsidP="00D12355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Tipo</w:t>
            </w:r>
            <w:r w:rsidRPr="00B537D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537DA">
              <w:rPr>
                <w:rFonts w:ascii="Times New Roman" w:hAnsi="Times New Roman" w:cs="Times New Roman"/>
              </w:rPr>
              <w:t>de</w:t>
            </w:r>
            <w:r w:rsidRPr="00B537DA">
              <w:rPr>
                <w:rFonts w:ascii="Times New Roman" w:hAnsi="Times New Roman" w:cs="Times New Roman"/>
                <w:spacing w:val="-3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</w:rPr>
              <w:t>registro</w:t>
            </w:r>
            <w:proofErr w:type="spellEnd"/>
          </w:p>
        </w:tc>
        <w:tc>
          <w:tcPr>
            <w:tcW w:w="2549" w:type="dxa"/>
          </w:tcPr>
          <w:p w14:paraId="2DA18C8D" w14:textId="77777777" w:rsidR="00C068BB" w:rsidRPr="00B537DA" w:rsidRDefault="00C068BB" w:rsidP="00D12355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9(01)</w:t>
            </w:r>
          </w:p>
        </w:tc>
      </w:tr>
      <w:tr w:rsidR="00C068BB" w:rsidRPr="00B537DA" w14:paraId="58221E0D" w14:textId="77777777" w:rsidTr="00D12355">
        <w:trPr>
          <w:trHeight w:val="268"/>
        </w:trPr>
        <w:tc>
          <w:tcPr>
            <w:tcW w:w="1414" w:type="dxa"/>
          </w:tcPr>
          <w:p w14:paraId="0AF3D3FC" w14:textId="77777777" w:rsidR="00C068BB" w:rsidRPr="00B537DA" w:rsidRDefault="00C068BB" w:rsidP="00D1235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Campo</w:t>
            </w:r>
            <w:r w:rsidRPr="00B537D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537D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5" w:type="dxa"/>
          </w:tcPr>
          <w:p w14:paraId="471816C1" w14:textId="77777777" w:rsidR="00C068BB" w:rsidRPr="00B537DA" w:rsidRDefault="00C068BB" w:rsidP="00D12355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022DCA66" w14:textId="77777777" w:rsidR="00C068BB" w:rsidRPr="00B537DA" w:rsidRDefault="00C068BB" w:rsidP="00D12355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Tipo</w:t>
            </w:r>
            <w:r w:rsidRPr="00B537D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537DA">
              <w:rPr>
                <w:rFonts w:ascii="Times New Roman" w:hAnsi="Times New Roman" w:cs="Times New Roman"/>
              </w:rPr>
              <w:t>de</w:t>
            </w:r>
            <w:r w:rsidRPr="00B537DA">
              <w:rPr>
                <w:rFonts w:ascii="Times New Roman" w:hAnsi="Times New Roman" w:cs="Times New Roman"/>
                <w:spacing w:val="-3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</w:rPr>
              <w:t>crédito</w:t>
            </w:r>
            <w:proofErr w:type="spellEnd"/>
            <w:r w:rsidRPr="00B537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</w:rPr>
              <w:t>contingente</w:t>
            </w:r>
            <w:proofErr w:type="spellEnd"/>
          </w:p>
        </w:tc>
        <w:tc>
          <w:tcPr>
            <w:tcW w:w="2549" w:type="dxa"/>
          </w:tcPr>
          <w:p w14:paraId="31BA6E31" w14:textId="77777777" w:rsidR="00C068BB" w:rsidRPr="00B537DA" w:rsidRDefault="00C068BB" w:rsidP="00D12355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9(02)</w:t>
            </w:r>
          </w:p>
        </w:tc>
      </w:tr>
      <w:tr w:rsidR="00C068BB" w:rsidRPr="00B537DA" w14:paraId="5F4FEA17" w14:textId="77777777" w:rsidTr="00D12355">
        <w:trPr>
          <w:trHeight w:val="268"/>
        </w:trPr>
        <w:tc>
          <w:tcPr>
            <w:tcW w:w="1414" w:type="dxa"/>
          </w:tcPr>
          <w:p w14:paraId="2FE7B7CF" w14:textId="77777777" w:rsidR="00C068BB" w:rsidRPr="00B537DA" w:rsidRDefault="00C068BB" w:rsidP="00D1235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Campo</w:t>
            </w:r>
            <w:r w:rsidRPr="00B537D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537D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</w:tcPr>
          <w:p w14:paraId="678346EE" w14:textId="77777777" w:rsidR="00C068BB" w:rsidRPr="00B537DA" w:rsidRDefault="00C068BB" w:rsidP="00D12355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32450449" w14:textId="77777777" w:rsidR="00C068BB" w:rsidRPr="00B537DA" w:rsidRDefault="00C068BB" w:rsidP="00D12355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RUT</w:t>
            </w:r>
          </w:p>
        </w:tc>
        <w:tc>
          <w:tcPr>
            <w:tcW w:w="2549" w:type="dxa"/>
          </w:tcPr>
          <w:p w14:paraId="1CC2269C" w14:textId="77777777" w:rsidR="00C068BB" w:rsidRPr="00B537DA" w:rsidRDefault="00C068BB" w:rsidP="00D12355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R(</w:t>
            </w:r>
            <w:proofErr w:type="gramStart"/>
            <w:r w:rsidRPr="00B537DA">
              <w:rPr>
                <w:rFonts w:ascii="Times New Roman" w:hAnsi="Times New Roman" w:cs="Times New Roman"/>
              </w:rPr>
              <w:t>09)VX</w:t>
            </w:r>
            <w:proofErr w:type="gramEnd"/>
            <w:r w:rsidRPr="00B537DA">
              <w:rPr>
                <w:rFonts w:ascii="Times New Roman" w:hAnsi="Times New Roman" w:cs="Times New Roman"/>
              </w:rPr>
              <w:t>(01)</w:t>
            </w:r>
          </w:p>
        </w:tc>
      </w:tr>
      <w:tr w:rsidR="00C068BB" w:rsidRPr="00B537DA" w14:paraId="1A8FEE45" w14:textId="77777777" w:rsidTr="00D12355">
        <w:trPr>
          <w:trHeight w:val="268"/>
        </w:trPr>
        <w:tc>
          <w:tcPr>
            <w:tcW w:w="1414" w:type="dxa"/>
          </w:tcPr>
          <w:p w14:paraId="17D44FC5" w14:textId="77777777" w:rsidR="00C068BB" w:rsidRPr="00B537DA" w:rsidRDefault="00C068BB" w:rsidP="00D1235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Campo</w:t>
            </w:r>
            <w:r w:rsidRPr="00B537D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537D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25" w:type="dxa"/>
          </w:tcPr>
          <w:p w14:paraId="4705031F" w14:textId="77777777" w:rsidR="00C068BB" w:rsidRPr="00B537DA" w:rsidRDefault="00C068BB" w:rsidP="00D12355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26558BD6" w14:textId="77777777" w:rsidR="00C068BB" w:rsidRPr="00B537DA" w:rsidRDefault="00C068BB" w:rsidP="00D12355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proofErr w:type="spellStart"/>
            <w:r w:rsidRPr="00B537DA">
              <w:rPr>
                <w:rFonts w:ascii="Times New Roman" w:hAnsi="Times New Roman" w:cs="Times New Roman"/>
              </w:rPr>
              <w:t>Clasificación</w:t>
            </w:r>
            <w:proofErr w:type="spellEnd"/>
            <w:r w:rsidRPr="00B537DA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B537DA">
              <w:rPr>
                <w:rFonts w:ascii="Times New Roman" w:hAnsi="Times New Roman" w:cs="Times New Roman"/>
              </w:rPr>
              <w:t>del</w:t>
            </w:r>
            <w:r w:rsidRPr="00B537DA">
              <w:rPr>
                <w:rFonts w:ascii="Times New Roman" w:hAnsi="Times New Roman" w:cs="Times New Roman"/>
                <w:spacing w:val="-4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</w:rPr>
              <w:t>deudor</w:t>
            </w:r>
            <w:proofErr w:type="spellEnd"/>
          </w:p>
        </w:tc>
        <w:tc>
          <w:tcPr>
            <w:tcW w:w="2549" w:type="dxa"/>
          </w:tcPr>
          <w:p w14:paraId="3AE266D6" w14:textId="77777777" w:rsidR="00C068BB" w:rsidRPr="00B537DA" w:rsidRDefault="00C068BB" w:rsidP="00D12355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proofErr w:type="gramStart"/>
            <w:r w:rsidRPr="00B537DA">
              <w:rPr>
                <w:rFonts w:ascii="Times New Roman" w:hAnsi="Times New Roman" w:cs="Times New Roman"/>
              </w:rPr>
              <w:t>X(</w:t>
            </w:r>
            <w:proofErr w:type="gramEnd"/>
            <w:r w:rsidRPr="00B537DA">
              <w:rPr>
                <w:rFonts w:ascii="Times New Roman" w:hAnsi="Times New Roman" w:cs="Times New Roman"/>
              </w:rPr>
              <w:t>02)</w:t>
            </w:r>
          </w:p>
        </w:tc>
      </w:tr>
      <w:tr w:rsidR="00C068BB" w:rsidRPr="00B537DA" w14:paraId="73E3F912" w14:textId="77777777" w:rsidTr="00D12355">
        <w:trPr>
          <w:trHeight w:val="268"/>
        </w:trPr>
        <w:tc>
          <w:tcPr>
            <w:tcW w:w="1414" w:type="dxa"/>
          </w:tcPr>
          <w:p w14:paraId="1EB48E55" w14:textId="77777777" w:rsidR="00C068BB" w:rsidRPr="00B537DA" w:rsidRDefault="00C068BB" w:rsidP="00D1235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Campo</w:t>
            </w:r>
            <w:r w:rsidRPr="00B537D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537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5" w:type="dxa"/>
          </w:tcPr>
          <w:p w14:paraId="0FC50E60" w14:textId="77777777" w:rsidR="00C068BB" w:rsidRPr="00B537DA" w:rsidRDefault="00C068BB" w:rsidP="00D12355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15C534E5" w14:textId="77777777" w:rsidR="00C068BB" w:rsidRPr="00B537DA" w:rsidRDefault="00C068BB" w:rsidP="00D12355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proofErr w:type="spellStart"/>
            <w:r w:rsidRPr="00B537DA">
              <w:rPr>
                <w:rFonts w:ascii="Times New Roman" w:hAnsi="Times New Roman" w:cs="Times New Roman"/>
              </w:rPr>
              <w:t>Créditos</w:t>
            </w:r>
            <w:proofErr w:type="spellEnd"/>
            <w:r w:rsidRPr="00B537DA">
              <w:rPr>
                <w:rFonts w:ascii="Times New Roman" w:hAnsi="Times New Roman" w:cs="Times New Roman"/>
                <w:spacing w:val="-5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</w:rPr>
              <w:t>contingentes</w:t>
            </w:r>
            <w:proofErr w:type="spellEnd"/>
            <w:r w:rsidRPr="00B537DA">
              <w:rPr>
                <w:rFonts w:ascii="Times New Roman" w:hAnsi="Times New Roman" w:cs="Times New Roman"/>
                <w:spacing w:val="-3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</w:rPr>
              <w:t>cartera</w:t>
            </w:r>
            <w:proofErr w:type="spellEnd"/>
            <w:r w:rsidRPr="00B537D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537DA">
              <w:rPr>
                <w:rFonts w:ascii="Times New Roman" w:hAnsi="Times New Roman" w:cs="Times New Roman"/>
              </w:rPr>
              <w:t>normal</w:t>
            </w:r>
            <w:r w:rsidRPr="00B537DA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537DA">
              <w:rPr>
                <w:rFonts w:ascii="Times New Roman" w:hAnsi="Times New Roman" w:cs="Times New Roman"/>
              </w:rPr>
              <w:t>o</w:t>
            </w:r>
            <w:r w:rsidRPr="00B537DA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</w:rPr>
              <w:t>subestándar</w:t>
            </w:r>
            <w:proofErr w:type="spellEnd"/>
          </w:p>
        </w:tc>
        <w:tc>
          <w:tcPr>
            <w:tcW w:w="2549" w:type="dxa"/>
          </w:tcPr>
          <w:p w14:paraId="498AFBA0" w14:textId="77777777" w:rsidR="00C068BB" w:rsidRPr="00B537DA" w:rsidRDefault="00C068BB" w:rsidP="00D12355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9(14)</w:t>
            </w:r>
          </w:p>
        </w:tc>
      </w:tr>
      <w:tr w:rsidR="00C068BB" w:rsidRPr="00B537DA" w14:paraId="17DD5A60" w14:textId="77777777" w:rsidTr="00D12355">
        <w:trPr>
          <w:trHeight w:val="537"/>
        </w:trPr>
        <w:tc>
          <w:tcPr>
            <w:tcW w:w="1414" w:type="dxa"/>
          </w:tcPr>
          <w:p w14:paraId="0BD7207A" w14:textId="77777777" w:rsidR="00C068BB" w:rsidRPr="00B537DA" w:rsidRDefault="00C068BB" w:rsidP="00D12355">
            <w:pPr>
              <w:pStyle w:val="TableParagraph"/>
              <w:spacing w:before="3"/>
              <w:ind w:left="0"/>
              <w:rPr>
                <w:rFonts w:ascii="Times New Roman" w:hAnsi="Times New Roman" w:cs="Times New Roman"/>
                <w:i/>
                <w:sz w:val="23"/>
              </w:rPr>
            </w:pPr>
          </w:p>
          <w:p w14:paraId="5705A263" w14:textId="77777777" w:rsidR="00C068BB" w:rsidRPr="00B537DA" w:rsidRDefault="00C068BB" w:rsidP="00D12355">
            <w:pPr>
              <w:pStyle w:val="TableParagraph"/>
              <w:spacing w:line="249" w:lineRule="exact"/>
              <w:ind w:left="110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Campo</w:t>
            </w:r>
            <w:r w:rsidRPr="00B537D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537D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25" w:type="dxa"/>
          </w:tcPr>
          <w:p w14:paraId="0E33A767" w14:textId="77777777" w:rsidR="00C068BB" w:rsidRPr="00B537DA" w:rsidRDefault="00C068BB" w:rsidP="00D12355">
            <w:pPr>
              <w:pStyle w:val="TableParagraph"/>
              <w:spacing w:before="3"/>
              <w:ind w:left="0"/>
              <w:rPr>
                <w:rFonts w:ascii="Times New Roman" w:hAnsi="Times New Roman" w:cs="Times New Roman"/>
                <w:i/>
                <w:sz w:val="23"/>
              </w:rPr>
            </w:pPr>
          </w:p>
          <w:p w14:paraId="6EA9E26C" w14:textId="77777777" w:rsidR="00C068BB" w:rsidRPr="00B537DA" w:rsidRDefault="00C068BB" w:rsidP="00D12355">
            <w:pPr>
              <w:pStyle w:val="TableParagraph"/>
              <w:spacing w:line="249" w:lineRule="exact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0660386F" w14:textId="77777777" w:rsidR="00C068BB" w:rsidRPr="00B537DA" w:rsidRDefault="00C068BB" w:rsidP="00D12355">
            <w:pPr>
              <w:pStyle w:val="TableParagraph"/>
              <w:spacing w:line="268" w:lineRule="exact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Monto</w:t>
            </w:r>
            <w:r w:rsidRPr="00B537DA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B537DA">
              <w:rPr>
                <w:rFonts w:ascii="Times New Roman" w:hAnsi="Times New Roman" w:cs="Times New Roman"/>
              </w:rPr>
              <w:t>de</w:t>
            </w:r>
            <w:r w:rsidRPr="00B537DA">
              <w:rPr>
                <w:rFonts w:ascii="Times New Roman" w:hAnsi="Times New Roman" w:cs="Times New Roman"/>
                <w:spacing w:val="54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</w:rPr>
              <w:t>exposición</w:t>
            </w:r>
            <w:proofErr w:type="spellEnd"/>
            <w:r w:rsidRPr="00B537DA">
              <w:rPr>
                <w:rFonts w:ascii="Times New Roman" w:hAnsi="Times New Roman" w:cs="Times New Roman"/>
                <w:spacing w:val="55"/>
              </w:rPr>
              <w:t xml:space="preserve"> </w:t>
            </w:r>
            <w:r w:rsidRPr="00B537DA">
              <w:rPr>
                <w:rFonts w:ascii="Times New Roman" w:hAnsi="Times New Roman" w:cs="Times New Roman"/>
              </w:rPr>
              <w:t>de</w:t>
            </w:r>
            <w:r w:rsidRPr="00B537DA">
              <w:rPr>
                <w:rFonts w:ascii="Times New Roman" w:hAnsi="Times New Roman" w:cs="Times New Roman"/>
                <w:spacing w:val="52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</w:rPr>
              <w:t>créditos</w:t>
            </w:r>
            <w:proofErr w:type="spellEnd"/>
            <w:r w:rsidRPr="00B537DA">
              <w:rPr>
                <w:rFonts w:ascii="Times New Roman" w:hAnsi="Times New Roman" w:cs="Times New Roman"/>
                <w:spacing w:val="56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</w:rPr>
              <w:t>contingentes</w:t>
            </w:r>
            <w:proofErr w:type="spellEnd"/>
            <w:r w:rsidRPr="00B537DA">
              <w:rPr>
                <w:rFonts w:ascii="Times New Roman" w:hAnsi="Times New Roman" w:cs="Times New Roman"/>
                <w:spacing w:val="55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</w:rPr>
              <w:t>cartera</w:t>
            </w:r>
            <w:proofErr w:type="spellEnd"/>
          </w:p>
          <w:p w14:paraId="34619CB8" w14:textId="77777777" w:rsidR="00C068BB" w:rsidRPr="00B537DA" w:rsidRDefault="00C068BB" w:rsidP="00D12355">
            <w:pPr>
              <w:pStyle w:val="TableParagraph"/>
              <w:spacing w:line="249" w:lineRule="exact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normal</w:t>
            </w:r>
            <w:r w:rsidRPr="00B537D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537DA">
              <w:rPr>
                <w:rFonts w:ascii="Times New Roman" w:hAnsi="Times New Roman" w:cs="Times New Roman"/>
              </w:rPr>
              <w:t xml:space="preserve">o </w:t>
            </w:r>
            <w:proofErr w:type="spellStart"/>
            <w:r w:rsidRPr="00B537DA">
              <w:rPr>
                <w:rFonts w:ascii="Times New Roman" w:hAnsi="Times New Roman" w:cs="Times New Roman"/>
              </w:rPr>
              <w:t>subestándar</w:t>
            </w:r>
            <w:proofErr w:type="spellEnd"/>
          </w:p>
        </w:tc>
        <w:tc>
          <w:tcPr>
            <w:tcW w:w="2549" w:type="dxa"/>
          </w:tcPr>
          <w:p w14:paraId="1FC600A2" w14:textId="77777777" w:rsidR="00C068BB" w:rsidRPr="00B537DA" w:rsidRDefault="00C068BB" w:rsidP="00D12355">
            <w:pPr>
              <w:pStyle w:val="TableParagraph"/>
              <w:spacing w:before="3"/>
              <w:ind w:left="0"/>
              <w:rPr>
                <w:rFonts w:ascii="Times New Roman" w:hAnsi="Times New Roman" w:cs="Times New Roman"/>
                <w:i/>
                <w:sz w:val="23"/>
              </w:rPr>
            </w:pPr>
          </w:p>
          <w:p w14:paraId="0A130CC3" w14:textId="77777777" w:rsidR="00C068BB" w:rsidRPr="00B537DA" w:rsidRDefault="00C068BB" w:rsidP="00D12355">
            <w:pPr>
              <w:pStyle w:val="TableParagraph"/>
              <w:spacing w:line="249" w:lineRule="exact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9(14)</w:t>
            </w:r>
          </w:p>
        </w:tc>
      </w:tr>
      <w:tr w:rsidR="00C068BB" w:rsidRPr="00B537DA" w14:paraId="56A66072" w14:textId="77777777" w:rsidTr="00D12355">
        <w:trPr>
          <w:trHeight w:val="268"/>
        </w:trPr>
        <w:tc>
          <w:tcPr>
            <w:tcW w:w="1414" w:type="dxa"/>
          </w:tcPr>
          <w:p w14:paraId="21E0DDEF" w14:textId="77777777" w:rsidR="00C068BB" w:rsidRPr="00B537DA" w:rsidRDefault="00C068BB" w:rsidP="00D1235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Campo</w:t>
            </w:r>
            <w:r w:rsidRPr="00B537D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537D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25" w:type="dxa"/>
          </w:tcPr>
          <w:p w14:paraId="4AAED11F" w14:textId="77777777" w:rsidR="00C068BB" w:rsidRPr="00B537DA" w:rsidRDefault="00C068BB" w:rsidP="00D12355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2F996E0D" w14:textId="77777777" w:rsidR="00C068BB" w:rsidRPr="00B537DA" w:rsidRDefault="00C068BB" w:rsidP="00D12355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proofErr w:type="spellStart"/>
            <w:r w:rsidRPr="00B537DA">
              <w:rPr>
                <w:rFonts w:ascii="Times New Roman" w:hAnsi="Times New Roman" w:cs="Times New Roman"/>
              </w:rPr>
              <w:t>Provisión</w:t>
            </w:r>
            <w:proofErr w:type="spellEnd"/>
            <w:r w:rsidRPr="00B537DA">
              <w:rPr>
                <w:rFonts w:ascii="Times New Roman" w:hAnsi="Times New Roman" w:cs="Times New Roman"/>
                <w:spacing w:val="-2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</w:rPr>
              <w:t>sobre</w:t>
            </w:r>
            <w:proofErr w:type="spellEnd"/>
            <w:r w:rsidRPr="00B537DA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</w:rPr>
              <w:t>cartera</w:t>
            </w:r>
            <w:proofErr w:type="spellEnd"/>
            <w:r w:rsidRPr="00B537DA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537DA">
              <w:rPr>
                <w:rFonts w:ascii="Times New Roman" w:hAnsi="Times New Roman" w:cs="Times New Roman"/>
              </w:rPr>
              <w:t>normal</w:t>
            </w:r>
            <w:r w:rsidRPr="00B537DA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537DA">
              <w:rPr>
                <w:rFonts w:ascii="Times New Roman" w:hAnsi="Times New Roman" w:cs="Times New Roman"/>
              </w:rPr>
              <w:t xml:space="preserve">o </w:t>
            </w:r>
            <w:proofErr w:type="spellStart"/>
            <w:r w:rsidRPr="00B537DA">
              <w:rPr>
                <w:rFonts w:ascii="Times New Roman" w:hAnsi="Times New Roman" w:cs="Times New Roman"/>
              </w:rPr>
              <w:t>subestándar</w:t>
            </w:r>
            <w:proofErr w:type="spellEnd"/>
          </w:p>
        </w:tc>
        <w:tc>
          <w:tcPr>
            <w:tcW w:w="2549" w:type="dxa"/>
          </w:tcPr>
          <w:p w14:paraId="2C1FAFC2" w14:textId="77777777" w:rsidR="00C068BB" w:rsidRPr="00B537DA" w:rsidRDefault="00C068BB" w:rsidP="00D12355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9(14)</w:t>
            </w:r>
          </w:p>
        </w:tc>
      </w:tr>
      <w:tr w:rsidR="00C068BB" w:rsidRPr="00B537DA" w14:paraId="7079A189" w14:textId="77777777" w:rsidTr="00D12355">
        <w:trPr>
          <w:trHeight w:val="268"/>
        </w:trPr>
        <w:tc>
          <w:tcPr>
            <w:tcW w:w="1414" w:type="dxa"/>
          </w:tcPr>
          <w:p w14:paraId="47CECD61" w14:textId="77777777" w:rsidR="00C068BB" w:rsidRPr="00B537DA" w:rsidRDefault="00C068BB" w:rsidP="00D1235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Campo</w:t>
            </w:r>
            <w:r w:rsidRPr="00B537D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537D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25" w:type="dxa"/>
          </w:tcPr>
          <w:p w14:paraId="63A9E584" w14:textId="77777777" w:rsidR="00C068BB" w:rsidRPr="00B537DA" w:rsidRDefault="00C068BB" w:rsidP="00D12355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07D6ECA5" w14:textId="77777777" w:rsidR="00C068BB" w:rsidRPr="00B537DA" w:rsidRDefault="00C068BB" w:rsidP="00D12355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proofErr w:type="spellStart"/>
            <w:r w:rsidRPr="00B537DA">
              <w:rPr>
                <w:rFonts w:ascii="Times New Roman" w:hAnsi="Times New Roman" w:cs="Times New Roman"/>
              </w:rPr>
              <w:t>Créditos</w:t>
            </w:r>
            <w:proofErr w:type="spellEnd"/>
            <w:r w:rsidRPr="00B537DA">
              <w:rPr>
                <w:rFonts w:ascii="Times New Roman" w:hAnsi="Times New Roman" w:cs="Times New Roman"/>
                <w:spacing w:val="-5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</w:rPr>
              <w:t>contingentes</w:t>
            </w:r>
            <w:proofErr w:type="spellEnd"/>
            <w:r w:rsidRPr="00B537DA">
              <w:rPr>
                <w:rFonts w:ascii="Times New Roman" w:hAnsi="Times New Roman" w:cs="Times New Roman"/>
                <w:spacing w:val="-4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</w:rPr>
              <w:t>cartera</w:t>
            </w:r>
            <w:proofErr w:type="spellEnd"/>
            <w:r w:rsidRPr="00B537DA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</w:rPr>
              <w:t>en</w:t>
            </w:r>
            <w:proofErr w:type="spellEnd"/>
            <w:r w:rsidRPr="00B537DA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</w:rPr>
              <w:t>incumplimiento</w:t>
            </w:r>
            <w:proofErr w:type="spellEnd"/>
          </w:p>
        </w:tc>
        <w:tc>
          <w:tcPr>
            <w:tcW w:w="2549" w:type="dxa"/>
          </w:tcPr>
          <w:p w14:paraId="5B413ACD" w14:textId="77777777" w:rsidR="00C068BB" w:rsidRPr="00B537DA" w:rsidRDefault="00C068BB" w:rsidP="00D12355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9(14)</w:t>
            </w:r>
          </w:p>
        </w:tc>
      </w:tr>
      <w:tr w:rsidR="00C068BB" w:rsidRPr="00B537DA" w14:paraId="5D8877BB" w14:textId="77777777" w:rsidTr="00D12355">
        <w:trPr>
          <w:trHeight w:val="268"/>
        </w:trPr>
        <w:tc>
          <w:tcPr>
            <w:tcW w:w="1414" w:type="dxa"/>
          </w:tcPr>
          <w:p w14:paraId="05370786" w14:textId="77777777" w:rsidR="00C068BB" w:rsidRPr="00B537DA" w:rsidRDefault="00C068BB" w:rsidP="00D1235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Campo</w:t>
            </w:r>
            <w:r w:rsidRPr="00B537D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537D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25" w:type="dxa"/>
          </w:tcPr>
          <w:p w14:paraId="2B2851CF" w14:textId="77777777" w:rsidR="00C068BB" w:rsidRPr="00B537DA" w:rsidRDefault="00C068BB" w:rsidP="00D12355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44D73988" w14:textId="77777777" w:rsidR="00C068BB" w:rsidRPr="00B537DA" w:rsidRDefault="00C068BB" w:rsidP="00D12355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proofErr w:type="spellStart"/>
            <w:r w:rsidRPr="00B537DA">
              <w:rPr>
                <w:rFonts w:ascii="Times New Roman" w:hAnsi="Times New Roman" w:cs="Times New Roman"/>
              </w:rPr>
              <w:t>Provisión</w:t>
            </w:r>
            <w:proofErr w:type="spellEnd"/>
            <w:r w:rsidRPr="00B537DA">
              <w:rPr>
                <w:rFonts w:ascii="Times New Roman" w:hAnsi="Times New Roman" w:cs="Times New Roman"/>
                <w:spacing w:val="-2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</w:rPr>
              <w:t>sobre</w:t>
            </w:r>
            <w:proofErr w:type="spellEnd"/>
            <w:r w:rsidRPr="00B537DA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</w:rPr>
              <w:t>cartera</w:t>
            </w:r>
            <w:proofErr w:type="spellEnd"/>
            <w:r w:rsidRPr="00B537DA">
              <w:rPr>
                <w:rFonts w:ascii="Times New Roman" w:hAnsi="Times New Roman" w:cs="Times New Roman"/>
                <w:spacing w:val="-4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</w:rPr>
              <w:t>en</w:t>
            </w:r>
            <w:proofErr w:type="spellEnd"/>
            <w:r w:rsidRPr="00B537DA">
              <w:rPr>
                <w:rFonts w:ascii="Times New Roman" w:hAnsi="Times New Roman" w:cs="Times New Roman"/>
                <w:spacing w:val="-2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</w:rPr>
              <w:t>incumplimiento</w:t>
            </w:r>
            <w:proofErr w:type="spellEnd"/>
          </w:p>
        </w:tc>
        <w:tc>
          <w:tcPr>
            <w:tcW w:w="2549" w:type="dxa"/>
          </w:tcPr>
          <w:p w14:paraId="0FC6ED40" w14:textId="77777777" w:rsidR="00C068BB" w:rsidRPr="00B537DA" w:rsidRDefault="00C068BB" w:rsidP="00D12355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9(14)</w:t>
            </w:r>
          </w:p>
        </w:tc>
      </w:tr>
      <w:tr w:rsidR="00C068BB" w:rsidRPr="00B537DA" w14:paraId="22F0A839" w14:textId="77777777" w:rsidTr="00D12355">
        <w:trPr>
          <w:trHeight w:val="268"/>
        </w:trPr>
        <w:tc>
          <w:tcPr>
            <w:tcW w:w="1414" w:type="dxa"/>
          </w:tcPr>
          <w:p w14:paraId="576625B6" w14:textId="77777777" w:rsidR="00C068BB" w:rsidRPr="00B537DA" w:rsidRDefault="00C068BB" w:rsidP="00D1235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Campo</w:t>
            </w:r>
            <w:r w:rsidRPr="00B537D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537D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25" w:type="dxa"/>
          </w:tcPr>
          <w:p w14:paraId="04C19CB9" w14:textId="77777777" w:rsidR="00C068BB" w:rsidRPr="00B537DA" w:rsidRDefault="00C068BB" w:rsidP="00D12355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12A62460" w14:textId="77777777" w:rsidR="00C068BB" w:rsidRPr="00B537DA" w:rsidRDefault="00C068BB" w:rsidP="00D12355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 xml:space="preserve">Monto </w:t>
            </w:r>
            <w:proofErr w:type="spellStart"/>
            <w:r w:rsidRPr="00B537DA">
              <w:rPr>
                <w:rFonts w:ascii="Times New Roman" w:hAnsi="Times New Roman" w:cs="Times New Roman"/>
              </w:rPr>
              <w:t>deducido</w:t>
            </w:r>
            <w:proofErr w:type="spellEnd"/>
            <w:r w:rsidRPr="00B537DA">
              <w:rPr>
                <w:rFonts w:ascii="Times New Roman" w:hAnsi="Times New Roman" w:cs="Times New Roman"/>
              </w:rPr>
              <w:t xml:space="preserve"> de</w:t>
            </w:r>
            <w:r w:rsidRPr="00B537DA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537DA">
              <w:rPr>
                <w:rFonts w:ascii="Times New Roman" w:hAnsi="Times New Roman" w:cs="Times New Roman"/>
              </w:rPr>
              <w:t>la</w:t>
            </w:r>
            <w:r w:rsidRPr="00B537DA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</w:rPr>
              <w:t>exposición</w:t>
            </w:r>
            <w:proofErr w:type="spellEnd"/>
            <w:r w:rsidRPr="00B537DA">
              <w:rPr>
                <w:rFonts w:ascii="Times New Roman" w:hAnsi="Times New Roman" w:cs="Times New Roman"/>
                <w:spacing w:val="-2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</w:rPr>
              <w:t>por</w:t>
            </w:r>
            <w:proofErr w:type="spellEnd"/>
            <w:r w:rsidRPr="00B537DA">
              <w:rPr>
                <w:rFonts w:ascii="Times New Roman" w:hAnsi="Times New Roman" w:cs="Times New Roman"/>
                <w:spacing w:val="-4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</w:rPr>
              <w:t>garantías</w:t>
            </w:r>
            <w:proofErr w:type="spellEnd"/>
            <w:r w:rsidRPr="00B537DA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</w:rPr>
              <w:t>reales</w:t>
            </w:r>
            <w:proofErr w:type="spellEnd"/>
          </w:p>
        </w:tc>
        <w:tc>
          <w:tcPr>
            <w:tcW w:w="2549" w:type="dxa"/>
          </w:tcPr>
          <w:p w14:paraId="0ACE2F13" w14:textId="77777777" w:rsidR="00C068BB" w:rsidRPr="00B537DA" w:rsidRDefault="00C068BB" w:rsidP="00D12355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9(14)</w:t>
            </w:r>
          </w:p>
        </w:tc>
      </w:tr>
      <w:tr w:rsidR="00C068BB" w:rsidRPr="00B537DA" w14:paraId="3F3B94D7" w14:textId="77777777" w:rsidTr="00D12355">
        <w:trPr>
          <w:trHeight w:val="268"/>
        </w:trPr>
        <w:tc>
          <w:tcPr>
            <w:tcW w:w="1414" w:type="dxa"/>
          </w:tcPr>
          <w:p w14:paraId="05724EA7" w14:textId="77777777" w:rsidR="00C068BB" w:rsidRPr="00B537DA" w:rsidRDefault="00C068BB" w:rsidP="00D12355">
            <w:pPr>
              <w:pStyle w:val="TableParagraph"/>
              <w:spacing w:line="249" w:lineRule="exact"/>
              <w:ind w:left="110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Campo</w:t>
            </w:r>
            <w:r w:rsidRPr="00B537D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537D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25" w:type="dxa"/>
          </w:tcPr>
          <w:p w14:paraId="0D401C23" w14:textId="77777777" w:rsidR="00C068BB" w:rsidRPr="00B537DA" w:rsidRDefault="00C068BB" w:rsidP="00D12355">
            <w:pPr>
              <w:pStyle w:val="TableParagraph"/>
              <w:spacing w:line="249" w:lineRule="exact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6F84186B" w14:textId="77777777" w:rsidR="00C068BB" w:rsidRPr="00B537DA" w:rsidRDefault="00C068BB" w:rsidP="00D12355">
            <w:pPr>
              <w:pStyle w:val="TableParagraph"/>
              <w:spacing w:line="249" w:lineRule="exact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Monto</w:t>
            </w:r>
            <w:r w:rsidRPr="00B537DA">
              <w:rPr>
                <w:rFonts w:ascii="Times New Roman" w:hAnsi="Times New Roman" w:cs="Times New Roman"/>
                <w:spacing w:val="-9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</w:rPr>
              <w:t>deducido</w:t>
            </w:r>
            <w:proofErr w:type="spellEnd"/>
            <w:r w:rsidRPr="00B537DA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B537DA">
              <w:rPr>
                <w:rFonts w:ascii="Times New Roman" w:hAnsi="Times New Roman" w:cs="Times New Roman"/>
              </w:rPr>
              <w:t>de</w:t>
            </w:r>
            <w:r w:rsidRPr="00B537DA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B537DA">
              <w:rPr>
                <w:rFonts w:ascii="Times New Roman" w:hAnsi="Times New Roman" w:cs="Times New Roman"/>
              </w:rPr>
              <w:t>la</w:t>
            </w:r>
            <w:r w:rsidRPr="00B537DA">
              <w:rPr>
                <w:rFonts w:ascii="Times New Roman" w:hAnsi="Times New Roman" w:cs="Times New Roman"/>
                <w:spacing w:val="-12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</w:rPr>
              <w:t>exposición</w:t>
            </w:r>
            <w:proofErr w:type="spellEnd"/>
            <w:r w:rsidRPr="00B537DA">
              <w:rPr>
                <w:rFonts w:ascii="Times New Roman" w:hAnsi="Times New Roman" w:cs="Times New Roman"/>
                <w:spacing w:val="-11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</w:rPr>
              <w:t>por</w:t>
            </w:r>
            <w:proofErr w:type="spellEnd"/>
            <w:r w:rsidRPr="00B537DA">
              <w:rPr>
                <w:rFonts w:ascii="Times New Roman" w:hAnsi="Times New Roman" w:cs="Times New Roman"/>
                <w:spacing w:val="-9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</w:rPr>
              <w:t>garantías</w:t>
            </w:r>
            <w:proofErr w:type="spellEnd"/>
            <w:r w:rsidRPr="00B537DA">
              <w:rPr>
                <w:rFonts w:ascii="Times New Roman" w:hAnsi="Times New Roman" w:cs="Times New Roman"/>
                <w:spacing w:val="-10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</w:rPr>
              <w:t>financieras</w:t>
            </w:r>
            <w:proofErr w:type="spellEnd"/>
          </w:p>
        </w:tc>
        <w:tc>
          <w:tcPr>
            <w:tcW w:w="2549" w:type="dxa"/>
          </w:tcPr>
          <w:p w14:paraId="39A9B96E" w14:textId="77777777" w:rsidR="00C068BB" w:rsidRPr="00B537DA" w:rsidRDefault="00C068BB" w:rsidP="00D12355">
            <w:pPr>
              <w:pStyle w:val="TableParagraph"/>
              <w:spacing w:line="249" w:lineRule="exact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9(14)</w:t>
            </w:r>
          </w:p>
        </w:tc>
      </w:tr>
      <w:tr w:rsidR="00C068BB" w:rsidRPr="00B537DA" w14:paraId="598D7024" w14:textId="77777777" w:rsidTr="00D12355">
        <w:trPr>
          <w:trHeight w:val="268"/>
        </w:trPr>
        <w:tc>
          <w:tcPr>
            <w:tcW w:w="1414" w:type="dxa"/>
          </w:tcPr>
          <w:p w14:paraId="6BC9DAD0" w14:textId="77777777" w:rsidR="00C068BB" w:rsidRPr="00B537DA" w:rsidRDefault="00C068BB" w:rsidP="00D1235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Campo</w:t>
            </w:r>
            <w:r w:rsidRPr="00B537D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537D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25" w:type="dxa"/>
          </w:tcPr>
          <w:p w14:paraId="39DC4E2E" w14:textId="77777777" w:rsidR="00C068BB" w:rsidRPr="00B537DA" w:rsidRDefault="00C068BB" w:rsidP="00D12355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53B014D9" w14:textId="77777777" w:rsidR="00C068BB" w:rsidRPr="00B537DA" w:rsidRDefault="00C068BB" w:rsidP="00D12355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Monto</w:t>
            </w:r>
            <w:r w:rsidRPr="00B537DA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</w:rPr>
              <w:t>sustituido</w:t>
            </w:r>
            <w:proofErr w:type="spellEnd"/>
            <w:r w:rsidRPr="00B537D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537DA">
              <w:rPr>
                <w:rFonts w:ascii="Times New Roman" w:hAnsi="Times New Roman" w:cs="Times New Roman"/>
              </w:rPr>
              <w:t>de</w:t>
            </w:r>
            <w:r w:rsidRPr="00B537D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537DA">
              <w:rPr>
                <w:rFonts w:ascii="Times New Roman" w:hAnsi="Times New Roman" w:cs="Times New Roman"/>
              </w:rPr>
              <w:t>la</w:t>
            </w:r>
            <w:r w:rsidRPr="00B537DA">
              <w:rPr>
                <w:rFonts w:ascii="Times New Roman" w:hAnsi="Times New Roman" w:cs="Times New Roman"/>
                <w:spacing w:val="-4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</w:rPr>
              <w:t>exposición</w:t>
            </w:r>
            <w:proofErr w:type="spellEnd"/>
            <w:r w:rsidRPr="00B537DA">
              <w:rPr>
                <w:rFonts w:ascii="Times New Roman" w:hAnsi="Times New Roman" w:cs="Times New Roman"/>
                <w:spacing w:val="-2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</w:rPr>
              <w:t>por</w:t>
            </w:r>
            <w:proofErr w:type="spellEnd"/>
            <w:r w:rsidRPr="00B537DA">
              <w:rPr>
                <w:rFonts w:ascii="Times New Roman" w:hAnsi="Times New Roman" w:cs="Times New Roman"/>
                <w:spacing w:val="-4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</w:rPr>
              <w:t>avales</w:t>
            </w:r>
            <w:proofErr w:type="spellEnd"/>
            <w:r w:rsidRPr="00B537D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537DA">
              <w:rPr>
                <w:rFonts w:ascii="Times New Roman" w:hAnsi="Times New Roman" w:cs="Times New Roman"/>
              </w:rPr>
              <w:t>y</w:t>
            </w:r>
            <w:r w:rsidRPr="00B537DA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</w:rPr>
              <w:t>fianzas</w:t>
            </w:r>
            <w:proofErr w:type="spellEnd"/>
          </w:p>
        </w:tc>
        <w:tc>
          <w:tcPr>
            <w:tcW w:w="2549" w:type="dxa"/>
          </w:tcPr>
          <w:p w14:paraId="251CB661" w14:textId="77777777" w:rsidR="00C068BB" w:rsidRPr="00B537DA" w:rsidRDefault="00C068BB" w:rsidP="00D12355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9(14)</w:t>
            </w:r>
          </w:p>
        </w:tc>
      </w:tr>
      <w:tr w:rsidR="00C068BB" w:rsidRPr="00B537DA" w14:paraId="157DD369" w14:textId="77777777" w:rsidTr="00D12355">
        <w:trPr>
          <w:trHeight w:val="268"/>
        </w:trPr>
        <w:tc>
          <w:tcPr>
            <w:tcW w:w="1414" w:type="dxa"/>
          </w:tcPr>
          <w:p w14:paraId="22140B2B" w14:textId="77777777" w:rsidR="00C068BB" w:rsidRPr="00B537DA" w:rsidRDefault="00C068BB" w:rsidP="00D1235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Campo</w:t>
            </w:r>
            <w:r w:rsidRPr="00B537D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537DA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25" w:type="dxa"/>
          </w:tcPr>
          <w:p w14:paraId="75FD2E49" w14:textId="77777777" w:rsidR="00C068BB" w:rsidRPr="00B537DA" w:rsidRDefault="00C068BB" w:rsidP="00D12355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0CE5932B" w14:textId="77777777" w:rsidR="00C068BB" w:rsidRPr="00B537DA" w:rsidRDefault="00C068BB" w:rsidP="00D12355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Monto</w:t>
            </w:r>
            <w:r w:rsidRPr="00B537DA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</w:rPr>
              <w:t>deducido</w:t>
            </w:r>
            <w:proofErr w:type="spellEnd"/>
            <w:r w:rsidRPr="00B537DA">
              <w:rPr>
                <w:rFonts w:ascii="Times New Roman" w:hAnsi="Times New Roman" w:cs="Times New Roman"/>
              </w:rPr>
              <w:t xml:space="preserve"> de</w:t>
            </w:r>
            <w:r w:rsidRPr="00B537DA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537DA">
              <w:rPr>
                <w:rFonts w:ascii="Times New Roman" w:hAnsi="Times New Roman" w:cs="Times New Roman"/>
              </w:rPr>
              <w:t>la</w:t>
            </w:r>
            <w:r w:rsidRPr="00B537DA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</w:rPr>
              <w:t>exposición</w:t>
            </w:r>
            <w:proofErr w:type="spellEnd"/>
            <w:r w:rsidRPr="00B537DA">
              <w:rPr>
                <w:rFonts w:ascii="Times New Roman" w:hAnsi="Times New Roman" w:cs="Times New Roman"/>
                <w:spacing w:val="-2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</w:rPr>
              <w:t>por</w:t>
            </w:r>
            <w:proofErr w:type="spellEnd"/>
            <w:r w:rsidRPr="00B537DA">
              <w:rPr>
                <w:rFonts w:ascii="Times New Roman" w:hAnsi="Times New Roman" w:cs="Times New Roman"/>
                <w:spacing w:val="-4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</w:rPr>
              <w:t>recuperación</w:t>
            </w:r>
            <w:proofErr w:type="spellEnd"/>
          </w:p>
        </w:tc>
        <w:tc>
          <w:tcPr>
            <w:tcW w:w="2549" w:type="dxa"/>
          </w:tcPr>
          <w:p w14:paraId="5E4B9AC8" w14:textId="77777777" w:rsidR="00C068BB" w:rsidRPr="00B537DA" w:rsidRDefault="00C068BB" w:rsidP="00D12355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9(14)</w:t>
            </w:r>
          </w:p>
        </w:tc>
      </w:tr>
      <w:tr w:rsidR="00C068BB" w:rsidRPr="00B537DA" w14:paraId="33E8251D" w14:textId="77777777" w:rsidTr="00D12355">
        <w:trPr>
          <w:trHeight w:val="268"/>
        </w:trPr>
        <w:tc>
          <w:tcPr>
            <w:tcW w:w="1414" w:type="dxa"/>
          </w:tcPr>
          <w:p w14:paraId="17241413" w14:textId="77777777" w:rsidR="00C068BB" w:rsidRPr="00B537DA" w:rsidRDefault="00C068BB" w:rsidP="00D1235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Campo</w:t>
            </w:r>
            <w:r w:rsidRPr="00B537D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537DA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25" w:type="dxa"/>
          </w:tcPr>
          <w:p w14:paraId="5E22E7D4" w14:textId="77777777" w:rsidR="00C068BB" w:rsidRPr="00B537DA" w:rsidRDefault="00C068BB" w:rsidP="00D12355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7C24A26E" w14:textId="77777777" w:rsidR="00C068BB" w:rsidRPr="00B537DA" w:rsidRDefault="00C068BB" w:rsidP="00D12355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549" w:type="dxa"/>
          </w:tcPr>
          <w:p w14:paraId="24783DD0" w14:textId="77777777" w:rsidR="00C068BB" w:rsidRPr="00B537DA" w:rsidRDefault="00C068BB" w:rsidP="00D12355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proofErr w:type="gramStart"/>
            <w:r w:rsidRPr="00B537DA">
              <w:rPr>
                <w:rFonts w:ascii="Times New Roman" w:hAnsi="Times New Roman" w:cs="Times New Roman"/>
              </w:rPr>
              <w:t>X(</w:t>
            </w:r>
            <w:proofErr w:type="gramEnd"/>
            <w:r w:rsidRPr="00B537DA">
              <w:rPr>
                <w:rFonts w:ascii="Times New Roman" w:hAnsi="Times New Roman" w:cs="Times New Roman"/>
              </w:rPr>
              <w:t>01)</w:t>
            </w:r>
          </w:p>
        </w:tc>
      </w:tr>
    </w:tbl>
    <w:p w14:paraId="6BE48720" w14:textId="77777777" w:rsidR="00C068BB" w:rsidRPr="00B537DA" w:rsidRDefault="00C068BB" w:rsidP="00C068BB">
      <w:pPr>
        <w:pStyle w:val="Textoindependiente"/>
        <w:ind w:left="212"/>
        <w:rPr>
          <w:rFonts w:ascii="Times New Roman" w:hAnsi="Times New Roman" w:cs="Times New Roman"/>
        </w:rPr>
      </w:pPr>
      <w:r w:rsidRPr="00B537DA">
        <w:rPr>
          <w:rFonts w:ascii="Times New Roman" w:hAnsi="Times New Roman" w:cs="Times New Roman"/>
        </w:rPr>
        <w:t>Longitud</w:t>
      </w:r>
      <w:r w:rsidRPr="00B537DA">
        <w:rPr>
          <w:rFonts w:ascii="Times New Roman" w:hAnsi="Times New Roman" w:cs="Times New Roman"/>
          <w:spacing w:val="-4"/>
        </w:rPr>
        <w:t xml:space="preserve"> </w:t>
      </w:r>
      <w:r w:rsidRPr="00B537DA">
        <w:rPr>
          <w:rFonts w:ascii="Times New Roman" w:hAnsi="Times New Roman" w:cs="Times New Roman"/>
        </w:rPr>
        <w:t>Total</w:t>
      </w:r>
      <w:r w:rsidRPr="00B537DA">
        <w:rPr>
          <w:rFonts w:ascii="Times New Roman" w:hAnsi="Times New Roman" w:cs="Times New Roman"/>
          <w:spacing w:val="-2"/>
        </w:rPr>
        <w:t xml:space="preserve"> </w:t>
      </w:r>
      <w:r w:rsidRPr="00B537DA">
        <w:rPr>
          <w:rFonts w:ascii="Times New Roman" w:hAnsi="Times New Roman" w:cs="Times New Roman"/>
        </w:rPr>
        <w:t>del registro:</w:t>
      </w:r>
      <w:r w:rsidRPr="00B537DA">
        <w:rPr>
          <w:rFonts w:ascii="Times New Roman" w:hAnsi="Times New Roman" w:cs="Times New Roman"/>
          <w:spacing w:val="-3"/>
        </w:rPr>
        <w:t xml:space="preserve"> </w:t>
      </w:r>
      <w:r w:rsidRPr="00B537DA">
        <w:rPr>
          <w:rFonts w:ascii="Times New Roman" w:hAnsi="Times New Roman" w:cs="Times New Roman"/>
        </w:rPr>
        <w:t>142 Bytes</w:t>
      </w:r>
    </w:p>
    <w:p w14:paraId="3920BC4E" w14:textId="77777777" w:rsidR="00C068BB" w:rsidRPr="00B537DA" w:rsidRDefault="00C068BB" w:rsidP="00C068BB">
      <w:pPr>
        <w:pStyle w:val="Textoindependiente"/>
        <w:spacing w:before="11"/>
        <w:rPr>
          <w:rFonts w:ascii="Times New Roman" w:hAnsi="Times New Roman" w:cs="Times New Roman"/>
          <w:sz w:val="19"/>
        </w:rPr>
      </w:pPr>
    </w:p>
    <w:p w14:paraId="37E4C28B" w14:textId="77777777" w:rsidR="00C068BB" w:rsidRPr="00B537DA" w:rsidRDefault="00C068BB" w:rsidP="00C068BB">
      <w:pPr>
        <w:tabs>
          <w:tab w:val="left" w:pos="1349"/>
        </w:tabs>
        <w:ind w:firstLine="284"/>
        <w:rPr>
          <w:rFonts w:ascii="Times New Roman" w:hAnsi="Times New Roman" w:cs="Times New Roman"/>
          <w:i/>
          <w:sz w:val="20"/>
        </w:rPr>
      </w:pPr>
      <w:r w:rsidRPr="00B537DA">
        <w:rPr>
          <w:rFonts w:ascii="Times New Roman" w:hAnsi="Times New Roman" w:cs="Times New Roman"/>
          <w:i/>
          <w:sz w:val="20"/>
        </w:rPr>
        <w:t>Registros</w:t>
      </w:r>
      <w:r w:rsidRPr="00B537DA">
        <w:rPr>
          <w:rFonts w:ascii="Times New Roman" w:hAnsi="Times New Roman" w:cs="Times New Roman"/>
          <w:i/>
          <w:spacing w:val="-2"/>
          <w:sz w:val="20"/>
        </w:rPr>
        <w:t xml:space="preserve"> </w:t>
      </w:r>
      <w:r w:rsidRPr="00B537DA">
        <w:rPr>
          <w:rFonts w:ascii="Times New Roman" w:hAnsi="Times New Roman" w:cs="Times New Roman"/>
          <w:i/>
          <w:sz w:val="20"/>
        </w:rPr>
        <w:t>para informar</w:t>
      </w:r>
      <w:r w:rsidRPr="00B537DA">
        <w:rPr>
          <w:rFonts w:ascii="Times New Roman" w:hAnsi="Times New Roman" w:cs="Times New Roman"/>
          <w:i/>
          <w:spacing w:val="-2"/>
          <w:sz w:val="20"/>
        </w:rPr>
        <w:t xml:space="preserve"> </w:t>
      </w:r>
      <w:r w:rsidRPr="00B537DA">
        <w:rPr>
          <w:rFonts w:ascii="Times New Roman" w:hAnsi="Times New Roman" w:cs="Times New Roman"/>
          <w:i/>
          <w:sz w:val="20"/>
        </w:rPr>
        <w:t>los montos</w:t>
      </w:r>
      <w:r w:rsidRPr="00B537DA">
        <w:rPr>
          <w:rFonts w:ascii="Times New Roman" w:hAnsi="Times New Roman" w:cs="Times New Roman"/>
          <w:i/>
          <w:spacing w:val="-2"/>
          <w:sz w:val="20"/>
        </w:rPr>
        <w:t xml:space="preserve"> </w:t>
      </w:r>
      <w:r w:rsidRPr="00B537DA">
        <w:rPr>
          <w:rFonts w:ascii="Times New Roman" w:hAnsi="Times New Roman" w:cs="Times New Roman"/>
          <w:i/>
          <w:sz w:val="20"/>
        </w:rPr>
        <w:t>de</w:t>
      </w:r>
      <w:r w:rsidRPr="00B537DA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B537DA">
        <w:rPr>
          <w:rFonts w:ascii="Times New Roman" w:hAnsi="Times New Roman" w:cs="Times New Roman"/>
          <w:i/>
          <w:sz w:val="20"/>
        </w:rPr>
        <w:t>los</w:t>
      </w:r>
      <w:r w:rsidRPr="00B537DA">
        <w:rPr>
          <w:rFonts w:ascii="Times New Roman" w:hAnsi="Times New Roman" w:cs="Times New Roman"/>
          <w:i/>
          <w:spacing w:val="-3"/>
          <w:sz w:val="20"/>
        </w:rPr>
        <w:t xml:space="preserve"> </w:t>
      </w:r>
      <w:proofErr w:type="gramStart"/>
      <w:r w:rsidRPr="00B537DA">
        <w:rPr>
          <w:rFonts w:ascii="Times New Roman" w:hAnsi="Times New Roman" w:cs="Times New Roman"/>
          <w:i/>
          <w:sz w:val="20"/>
        </w:rPr>
        <w:t>castigos.</w:t>
      </w:r>
      <w:r>
        <w:rPr>
          <w:rFonts w:ascii="Times New Roman" w:hAnsi="Times New Roman" w:cs="Times New Roman"/>
          <w:i/>
          <w:sz w:val="20"/>
        </w:rPr>
        <w:t>(</w:t>
      </w:r>
      <w:proofErr w:type="gramEnd"/>
      <w:r>
        <w:rPr>
          <w:rFonts w:ascii="Times New Roman" w:hAnsi="Times New Roman" w:cs="Times New Roman"/>
          <w:i/>
          <w:sz w:val="20"/>
        </w:rPr>
        <w:t>tipo 3)</w:t>
      </w:r>
    </w:p>
    <w:p w14:paraId="5E082FE7" w14:textId="77777777" w:rsidR="00C068BB" w:rsidRPr="00B537DA" w:rsidRDefault="00C068BB" w:rsidP="00C068BB">
      <w:pPr>
        <w:pStyle w:val="Textoindependiente"/>
        <w:spacing w:before="2"/>
        <w:rPr>
          <w:rFonts w:ascii="Times New Roman" w:hAnsi="Times New Roman" w:cs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C068BB" w:rsidRPr="00B537DA" w14:paraId="15E48DD4" w14:textId="77777777" w:rsidTr="00D12355">
        <w:trPr>
          <w:trHeight w:val="268"/>
        </w:trPr>
        <w:tc>
          <w:tcPr>
            <w:tcW w:w="1414" w:type="dxa"/>
          </w:tcPr>
          <w:p w14:paraId="7B228FD9" w14:textId="77777777" w:rsidR="00C068BB" w:rsidRPr="00B537DA" w:rsidRDefault="00C068BB" w:rsidP="00D1235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Campo</w:t>
            </w:r>
            <w:r w:rsidRPr="00B537D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537D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</w:tcPr>
          <w:p w14:paraId="77F57D5A" w14:textId="77777777" w:rsidR="00C068BB" w:rsidRPr="00B537DA" w:rsidRDefault="00C068BB" w:rsidP="00D12355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1FD6D9E9" w14:textId="77777777" w:rsidR="00C068BB" w:rsidRPr="00B537DA" w:rsidRDefault="00C068BB" w:rsidP="00D12355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Tipo</w:t>
            </w:r>
            <w:r w:rsidRPr="00B537D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537DA">
              <w:rPr>
                <w:rFonts w:ascii="Times New Roman" w:hAnsi="Times New Roman" w:cs="Times New Roman"/>
              </w:rPr>
              <w:t>de</w:t>
            </w:r>
            <w:r w:rsidRPr="00B537DA">
              <w:rPr>
                <w:rFonts w:ascii="Times New Roman" w:hAnsi="Times New Roman" w:cs="Times New Roman"/>
                <w:spacing w:val="-3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</w:rPr>
              <w:t>registro</w:t>
            </w:r>
            <w:proofErr w:type="spellEnd"/>
          </w:p>
        </w:tc>
        <w:tc>
          <w:tcPr>
            <w:tcW w:w="2549" w:type="dxa"/>
          </w:tcPr>
          <w:p w14:paraId="10728EFF" w14:textId="77777777" w:rsidR="00C068BB" w:rsidRPr="00B537DA" w:rsidRDefault="00C068BB" w:rsidP="00D12355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9(01)</w:t>
            </w:r>
          </w:p>
        </w:tc>
      </w:tr>
      <w:tr w:rsidR="00C068BB" w:rsidRPr="00B537DA" w14:paraId="21CBAFBC" w14:textId="77777777" w:rsidTr="00D12355">
        <w:trPr>
          <w:trHeight w:val="268"/>
        </w:trPr>
        <w:tc>
          <w:tcPr>
            <w:tcW w:w="1414" w:type="dxa"/>
          </w:tcPr>
          <w:p w14:paraId="7C21B289" w14:textId="77777777" w:rsidR="00C068BB" w:rsidRPr="00B537DA" w:rsidRDefault="00C068BB" w:rsidP="00D1235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Campo</w:t>
            </w:r>
            <w:r w:rsidRPr="00B537D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537D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5" w:type="dxa"/>
          </w:tcPr>
          <w:p w14:paraId="33CB3EA3" w14:textId="77777777" w:rsidR="00C068BB" w:rsidRPr="00B537DA" w:rsidRDefault="00C068BB" w:rsidP="00D12355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172EB947" w14:textId="77777777" w:rsidR="00C068BB" w:rsidRPr="00B537DA" w:rsidRDefault="00C068BB" w:rsidP="00D12355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Tipo</w:t>
            </w:r>
            <w:r w:rsidRPr="00B537D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537DA">
              <w:rPr>
                <w:rFonts w:ascii="Times New Roman" w:hAnsi="Times New Roman" w:cs="Times New Roman"/>
              </w:rPr>
              <w:t>de</w:t>
            </w:r>
            <w:r w:rsidRPr="00B537DA">
              <w:rPr>
                <w:rFonts w:ascii="Times New Roman" w:hAnsi="Times New Roman" w:cs="Times New Roman"/>
                <w:spacing w:val="-3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</w:rPr>
              <w:t>activo</w:t>
            </w:r>
            <w:proofErr w:type="spellEnd"/>
            <w:r w:rsidRPr="00B537DA">
              <w:rPr>
                <w:rFonts w:ascii="Times New Roman" w:hAnsi="Times New Roman" w:cs="Times New Roman"/>
                <w:spacing w:val="-3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</w:rPr>
              <w:t>castigado</w:t>
            </w:r>
            <w:proofErr w:type="spellEnd"/>
          </w:p>
        </w:tc>
        <w:tc>
          <w:tcPr>
            <w:tcW w:w="2549" w:type="dxa"/>
          </w:tcPr>
          <w:p w14:paraId="768685E6" w14:textId="77777777" w:rsidR="00C068BB" w:rsidRPr="00B537DA" w:rsidRDefault="00C068BB" w:rsidP="00D12355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9(02)</w:t>
            </w:r>
          </w:p>
        </w:tc>
      </w:tr>
      <w:tr w:rsidR="00C068BB" w:rsidRPr="00B537DA" w14:paraId="1584D53A" w14:textId="77777777" w:rsidTr="00D12355">
        <w:trPr>
          <w:trHeight w:val="268"/>
        </w:trPr>
        <w:tc>
          <w:tcPr>
            <w:tcW w:w="1414" w:type="dxa"/>
          </w:tcPr>
          <w:p w14:paraId="1E21776C" w14:textId="77777777" w:rsidR="00C068BB" w:rsidRPr="00B537DA" w:rsidRDefault="00C068BB" w:rsidP="00D1235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Campo</w:t>
            </w:r>
            <w:r w:rsidRPr="00B537D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537D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</w:tcPr>
          <w:p w14:paraId="04EF1F96" w14:textId="77777777" w:rsidR="00C068BB" w:rsidRPr="00B537DA" w:rsidRDefault="00C068BB" w:rsidP="00D12355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649B7D8E" w14:textId="77777777" w:rsidR="00C068BB" w:rsidRPr="00B537DA" w:rsidRDefault="00C068BB" w:rsidP="00D12355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RUT</w:t>
            </w:r>
          </w:p>
        </w:tc>
        <w:tc>
          <w:tcPr>
            <w:tcW w:w="2549" w:type="dxa"/>
          </w:tcPr>
          <w:p w14:paraId="3C2C960A" w14:textId="77777777" w:rsidR="00C068BB" w:rsidRPr="00B537DA" w:rsidRDefault="00C068BB" w:rsidP="00D12355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R(</w:t>
            </w:r>
            <w:proofErr w:type="gramStart"/>
            <w:r w:rsidRPr="00B537DA">
              <w:rPr>
                <w:rFonts w:ascii="Times New Roman" w:hAnsi="Times New Roman" w:cs="Times New Roman"/>
              </w:rPr>
              <w:t>09)VX</w:t>
            </w:r>
            <w:proofErr w:type="gramEnd"/>
            <w:r w:rsidRPr="00B537DA">
              <w:rPr>
                <w:rFonts w:ascii="Times New Roman" w:hAnsi="Times New Roman" w:cs="Times New Roman"/>
              </w:rPr>
              <w:t>(01)</w:t>
            </w:r>
          </w:p>
        </w:tc>
      </w:tr>
      <w:tr w:rsidR="00C068BB" w:rsidRPr="00B537DA" w14:paraId="08D68BD6" w14:textId="77777777" w:rsidTr="00D12355">
        <w:trPr>
          <w:trHeight w:val="268"/>
        </w:trPr>
        <w:tc>
          <w:tcPr>
            <w:tcW w:w="1414" w:type="dxa"/>
          </w:tcPr>
          <w:p w14:paraId="23F4D283" w14:textId="77777777" w:rsidR="00C068BB" w:rsidRPr="00B537DA" w:rsidRDefault="00C068BB" w:rsidP="00D1235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Campo</w:t>
            </w:r>
            <w:r w:rsidRPr="00B537D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537D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25" w:type="dxa"/>
          </w:tcPr>
          <w:p w14:paraId="023CA729" w14:textId="77777777" w:rsidR="00C068BB" w:rsidRPr="00B537DA" w:rsidRDefault="00C068BB" w:rsidP="00D12355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6BE592E1" w14:textId="77777777" w:rsidR="00C068BB" w:rsidRPr="00B537DA" w:rsidRDefault="00C068BB" w:rsidP="00D12355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Monto de</w:t>
            </w:r>
            <w:r w:rsidRPr="00B537DA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B537DA">
              <w:rPr>
                <w:rFonts w:ascii="Times New Roman" w:hAnsi="Times New Roman" w:cs="Times New Roman"/>
              </w:rPr>
              <w:t>las</w:t>
            </w:r>
            <w:r w:rsidRPr="00B537DA">
              <w:rPr>
                <w:rFonts w:ascii="Times New Roman" w:hAnsi="Times New Roman" w:cs="Times New Roman"/>
                <w:spacing w:val="-3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</w:rPr>
              <w:t>operaciones</w:t>
            </w:r>
            <w:proofErr w:type="spellEnd"/>
            <w:r w:rsidRPr="00B537DA">
              <w:rPr>
                <w:rFonts w:ascii="Times New Roman" w:hAnsi="Times New Roman" w:cs="Times New Roman"/>
                <w:spacing w:val="-3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</w:rPr>
              <w:t>castigadas</w:t>
            </w:r>
            <w:proofErr w:type="spellEnd"/>
          </w:p>
        </w:tc>
        <w:tc>
          <w:tcPr>
            <w:tcW w:w="2549" w:type="dxa"/>
          </w:tcPr>
          <w:p w14:paraId="6140AA6A" w14:textId="77777777" w:rsidR="00C068BB" w:rsidRPr="00B537DA" w:rsidRDefault="00C068BB" w:rsidP="00D12355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9(14)</w:t>
            </w:r>
          </w:p>
        </w:tc>
      </w:tr>
      <w:tr w:rsidR="00C068BB" w:rsidRPr="00B537DA" w14:paraId="721D548E" w14:textId="77777777" w:rsidTr="00D12355">
        <w:trPr>
          <w:trHeight w:val="268"/>
        </w:trPr>
        <w:tc>
          <w:tcPr>
            <w:tcW w:w="1414" w:type="dxa"/>
          </w:tcPr>
          <w:p w14:paraId="29BF56BA" w14:textId="77777777" w:rsidR="00C068BB" w:rsidRPr="00B537DA" w:rsidRDefault="00C068BB" w:rsidP="00D1235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Campo</w:t>
            </w:r>
            <w:r w:rsidRPr="00B537D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537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5" w:type="dxa"/>
          </w:tcPr>
          <w:p w14:paraId="2C6EEA13" w14:textId="77777777" w:rsidR="00C068BB" w:rsidRPr="00B537DA" w:rsidRDefault="00C068BB" w:rsidP="00D12355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36169FD6" w14:textId="77777777" w:rsidR="00C068BB" w:rsidRPr="00B537DA" w:rsidRDefault="00C068BB" w:rsidP="00D12355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549" w:type="dxa"/>
          </w:tcPr>
          <w:p w14:paraId="1CFEB2C8" w14:textId="77777777" w:rsidR="00C068BB" w:rsidRPr="00B537DA" w:rsidRDefault="00C068BB" w:rsidP="00D12355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proofErr w:type="gramStart"/>
            <w:r w:rsidRPr="00B537DA">
              <w:rPr>
                <w:rFonts w:ascii="Times New Roman" w:hAnsi="Times New Roman" w:cs="Times New Roman"/>
              </w:rPr>
              <w:t>X(</w:t>
            </w:r>
            <w:proofErr w:type="gramEnd"/>
            <w:r w:rsidRPr="00B537DA">
              <w:rPr>
                <w:rFonts w:ascii="Times New Roman" w:hAnsi="Times New Roman" w:cs="Times New Roman"/>
              </w:rPr>
              <w:t>115)</w:t>
            </w:r>
          </w:p>
        </w:tc>
      </w:tr>
    </w:tbl>
    <w:p w14:paraId="6A41CABD" w14:textId="77777777" w:rsidR="00C068BB" w:rsidRPr="00B537DA" w:rsidRDefault="00C068BB" w:rsidP="00C068BB">
      <w:pPr>
        <w:pStyle w:val="Textoindependiente"/>
        <w:spacing w:before="1"/>
        <w:ind w:left="212" w:right="-1"/>
        <w:rPr>
          <w:rFonts w:ascii="Times New Roman" w:hAnsi="Times New Roman" w:cs="Times New Roman"/>
        </w:rPr>
      </w:pPr>
      <w:r w:rsidRPr="00B537DA">
        <w:rPr>
          <w:rFonts w:ascii="Times New Roman" w:hAnsi="Times New Roman" w:cs="Times New Roman"/>
        </w:rPr>
        <w:t>Longitud</w:t>
      </w:r>
      <w:r w:rsidRPr="00B537DA">
        <w:rPr>
          <w:rFonts w:ascii="Times New Roman" w:hAnsi="Times New Roman" w:cs="Times New Roman"/>
          <w:spacing w:val="-4"/>
        </w:rPr>
        <w:t xml:space="preserve"> </w:t>
      </w:r>
      <w:r w:rsidRPr="00B537DA">
        <w:rPr>
          <w:rFonts w:ascii="Times New Roman" w:hAnsi="Times New Roman" w:cs="Times New Roman"/>
        </w:rPr>
        <w:t>Total</w:t>
      </w:r>
      <w:r w:rsidRPr="00B537DA">
        <w:rPr>
          <w:rFonts w:ascii="Times New Roman" w:hAnsi="Times New Roman" w:cs="Times New Roman"/>
          <w:spacing w:val="-2"/>
        </w:rPr>
        <w:t xml:space="preserve"> </w:t>
      </w:r>
      <w:r w:rsidRPr="00B537DA">
        <w:rPr>
          <w:rFonts w:ascii="Times New Roman" w:hAnsi="Times New Roman" w:cs="Times New Roman"/>
        </w:rPr>
        <w:t>del</w:t>
      </w:r>
      <w:r w:rsidRPr="00B537DA">
        <w:rPr>
          <w:rFonts w:ascii="Times New Roman" w:hAnsi="Times New Roman" w:cs="Times New Roman"/>
          <w:spacing w:val="-2"/>
        </w:rPr>
        <w:t xml:space="preserve"> </w:t>
      </w:r>
      <w:r w:rsidRPr="00B537DA">
        <w:rPr>
          <w:rFonts w:ascii="Times New Roman" w:hAnsi="Times New Roman" w:cs="Times New Roman"/>
        </w:rPr>
        <w:t>registro:</w:t>
      </w:r>
      <w:r w:rsidRPr="00B537DA">
        <w:rPr>
          <w:rFonts w:ascii="Times New Roman" w:hAnsi="Times New Roman" w:cs="Times New Roman"/>
          <w:spacing w:val="-3"/>
        </w:rPr>
        <w:t xml:space="preserve"> </w:t>
      </w:r>
      <w:r w:rsidRPr="00B537DA">
        <w:rPr>
          <w:rFonts w:ascii="Times New Roman" w:hAnsi="Times New Roman" w:cs="Times New Roman"/>
        </w:rPr>
        <w:t>142 Bytes</w:t>
      </w:r>
    </w:p>
    <w:p w14:paraId="790B97F0" w14:textId="77777777" w:rsidR="00C068BB" w:rsidRPr="00B537DA" w:rsidRDefault="00C068BB" w:rsidP="00C068BB">
      <w:pPr>
        <w:pStyle w:val="Textoindependiente"/>
        <w:spacing w:before="1"/>
        <w:ind w:left="212" w:right="-1"/>
        <w:rPr>
          <w:rFonts w:ascii="Times New Roman" w:hAnsi="Times New Roman" w:cs="Times New Roman"/>
        </w:rPr>
      </w:pPr>
    </w:p>
    <w:p w14:paraId="4CD0C5E0" w14:textId="77777777" w:rsidR="00C068BB" w:rsidRPr="00B537DA" w:rsidRDefault="00C068BB" w:rsidP="00C068BB">
      <w:pPr>
        <w:tabs>
          <w:tab w:val="left" w:pos="1349"/>
        </w:tabs>
        <w:ind w:firstLine="284"/>
        <w:rPr>
          <w:rFonts w:ascii="Times New Roman" w:hAnsi="Times New Roman" w:cs="Times New Roman"/>
          <w:i/>
          <w:sz w:val="20"/>
        </w:rPr>
      </w:pPr>
      <w:r w:rsidRPr="00B537DA">
        <w:rPr>
          <w:rFonts w:ascii="Times New Roman" w:hAnsi="Times New Roman" w:cs="Times New Roman"/>
          <w:i/>
          <w:sz w:val="20"/>
        </w:rPr>
        <w:t>Registros</w:t>
      </w:r>
      <w:r w:rsidRPr="00B537DA">
        <w:rPr>
          <w:rFonts w:ascii="Times New Roman" w:hAnsi="Times New Roman" w:cs="Times New Roman"/>
          <w:i/>
          <w:spacing w:val="-2"/>
          <w:sz w:val="20"/>
        </w:rPr>
        <w:t xml:space="preserve"> </w:t>
      </w:r>
      <w:r w:rsidRPr="00B537DA">
        <w:rPr>
          <w:rFonts w:ascii="Times New Roman" w:hAnsi="Times New Roman" w:cs="Times New Roman"/>
          <w:i/>
          <w:sz w:val="20"/>
        </w:rPr>
        <w:t>de</w:t>
      </w:r>
      <w:r w:rsidRPr="00B537DA">
        <w:rPr>
          <w:rFonts w:ascii="Times New Roman" w:hAnsi="Times New Roman" w:cs="Times New Roman"/>
          <w:i/>
          <w:spacing w:val="-2"/>
          <w:sz w:val="20"/>
        </w:rPr>
        <w:t xml:space="preserve"> </w:t>
      </w:r>
      <w:r w:rsidRPr="00B537DA">
        <w:rPr>
          <w:rFonts w:ascii="Times New Roman" w:hAnsi="Times New Roman" w:cs="Times New Roman"/>
          <w:i/>
          <w:sz w:val="20"/>
        </w:rPr>
        <w:t>cuadratura</w:t>
      </w:r>
      <w:r w:rsidRPr="00B537DA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B537DA">
        <w:rPr>
          <w:rFonts w:ascii="Times New Roman" w:hAnsi="Times New Roman" w:cs="Times New Roman"/>
          <w:i/>
          <w:sz w:val="20"/>
        </w:rPr>
        <w:t>con</w:t>
      </w:r>
      <w:r w:rsidRPr="00B537DA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B537DA">
        <w:rPr>
          <w:rFonts w:ascii="Times New Roman" w:hAnsi="Times New Roman" w:cs="Times New Roman"/>
          <w:i/>
          <w:sz w:val="20"/>
        </w:rPr>
        <w:t>archivo</w:t>
      </w:r>
      <w:r w:rsidRPr="00B537DA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B537DA">
        <w:rPr>
          <w:rFonts w:ascii="Times New Roman" w:hAnsi="Times New Roman" w:cs="Times New Roman"/>
          <w:i/>
          <w:sz w:val="20"/>
        </w:rPr>
        <w:t>MB2.</w:t>
      </w:r>
      <w:r>
        <w:rPr>
          <w:rFonts w:ascii="Times New Roman" w:hAnsi="Times New Roman" w:cs="Times New Roman"/>
          <w:i/>
          <w:sz w:val="20"/>
        </w:rPr>
        <w:t xml:space="preserve"> (tipo 4)</w:t>
      </w:r>
    </w:p>
    <w:p w14:paraId="00440D9A" w14:textId="77777777" w:rsidR="00C068BB" w:rsidRPr="00B537DA" w:rsidRDefault="00C068BB" w:rsidP="00C068BB">
      <w:pPr>
        <w:pStyle w:val="Textoindependiente"/>
        <w:spacing w:before="2"/>
        <w:rPr>
          <w:rFonts w:ascii="Times New Roman" w:hAnsi="Times New Roman" w:cs="Times New Roman"/>
          <w:i/>
          <w:sz w:val="5"/>
        </w:rPr>
      </w:pPr>
    </w:p>
    <w:tbl>
      <w:tblPr>
        <w:tblStyle w:val="TableNormal"/>
        <w:tblW w:w="9639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54"/>
        <w:gridCol w:w="737"/>
        <w:gridCol w:w="4747"/>
        <w:gridCol w:w="1701"/>
      </w:tblGrid>
      <w:tr w:rsidR="00C068BB" w:rsidRPr="00B537DA" w14:paraId="3F62E539" w14:textId="77777777" w:rsidTr="00D12355">
        <w:trPr>
          <w:trHeight w:val="268"/>
        </w:trPr>
        <w:tc>
          <w:tcPr>
            <w:tcW w:w="2454" w:type="dxa"/>
          </w:tcPr>
          <w:p w14:paraId="4DCA7DA6" w14:textId="77777777" w:rsidR="00C068BB" w:rsidRPr="00B537DA" w:rsidRDefault="00C068BB" w:rsidP="00D1235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Campo</w:t>
            </w:r>
            <w:r w:rsidRPr="00B537D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537D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37" w:type="dxa"/>
          </w:tcPr>
          <w:p w14:paraId="6C4325B1" w14:textId="77777777" w:rsidR="00C068BB" w:rsidRPr="00B537DA" w:rsidRDefault="00C068BB" w:rsidP="00D12355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747" w:type="dxa"/>
          </w:tcPr>
          <w:p w14:paraId="6709DE1A" w14:textId="77777777" w:rsidR="00C068BB" w:rsidRPr="00B537DA" w:rsidRDefault="00C068BB" w:rsidP="00D12355">
            <w:pPr>
              <w:pStyle w:val="TableParagraph"/>
              <w:tabs>
                <w:tab w:val="left" w:pos="6600"/>
              </w:tabs>
              <w:spacing w:line="248" w:lineRule="exact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Tipo</w:t>
            </w:r>
            <w:r w:rsidRPr="00B537D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537DA">
              <w:rPr>
                <w:rFonts w:ascii="Times New Roman" w:hAnsi="Times New Roman" w:cs="Times New Roman"/>
              </w:rPr>
              <w:t>de</w:t>
            </w:r>
            <w:r w:rsidRPr="00B537DA">
              <w:rPr>
                <w:rFonts w:ascii="Times New Roman" w:hAnsi="Times New Roman" w:cs="Times New Roman"/>
                <w:spacing w:val="-3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</w:rPr>
              <w:t>registro</w:t>
            </w:r>
            <w:proofErr w:type="spellEnd"/>
          </w:p>
        </w:tc>
        <w:tc>
          <w:tcPr>
            <w:tcW w:w="1701" w:type="dxa"/>
          </w:tcPr>
          <w:p w14:paraId="009A6D61" w14:textId="77777777" w:rsidR="00C068BB" w:rsidRPr="00B537DA" w:rsidRDefault="00C068BB" w:rsidP="00D12355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9(01)</w:t>
            </w:r>
          </w:p>
        </w:tc>
      </w:tr>
      <w:tr w:rsidR="00C068BB" w:rsidRPr="00B537DA" w14:paraId="5D7C3C14" w14:textId="77777777" w:rsidTr="00D12355">
        <w:trPr>
          <w:trHeight w:val="268"/>
        </w:trPr>
        <w:tc>
          <w:tcPr>
            <w:tcW w:w="2454" w:type="dxa"/>
          </w:tcPr>
          <w:p w14:paraId="5000A462" w14:textId="77777777" w:rsidR="00C068BB" w:rsidRPr="00B537DA" w:rsidRDefault="00C068BB" w:rsidP="00D1235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Campo</w:t>
            </w:r>
            <w:r w:rsidRPr="00B537D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537D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7" w:type="dxa"/>
          </w:tcPr>
          <w:p w14:paraId="43AF1F64" w14:textId="77777777" w:rsidR="00C068BB" w:rsidRPr="00B537DA" w:rsidRDefault="00C068BB" w:rsidP="00D12355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747" w:type="dxa"/>
          </w:tcPr>
          <w:p w14:paraId="3054065D" w14:textId="77777777" w:rsidR="00C068BB" w:rsidRPr="00B537DA" w:rsidRDefault="00C068BB" w:rsidP="00D12355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Tipo</w:t>
            </w:r>
            <w:r w:rsidRPr="00B537D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537DA">
              <w:rPr>
                <w:rFonts w:ascii="Times New Roman" w:hAnsi="Times New Roman" w:cs="Times New Roman"/>
              </w:rPr>
              <w:t>de</w:t>
            </w:r>
            <w:r w:rsidRPr="00B537DA">
              <w:rPr>
                <w:rFonts w:ascii="Times New Roman" w:hAnsi="Times New Roman" w:cs="Times New Roman"/>
                <w:spacing w:val="-3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</w:rPr>
              <w:t>activo</w:t>
            </w:r>
            <w:proofErr w:type="spellEnd"/>
            <w:r w:rsidRPr="00B537DA">
              <w:rPr>
                <w:rFonts w:ascii="Times New Roman" w:hAnsi="Times New Roman" w:cs="Times New Roman"/>
                <w:spacing w:val="-3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</w:rPr>
              <w:t>cubierto</w:t>
            </w:r>
            <w:proofErr w:type="spellEnd"/>
          </w:p>
        </w:tc>
        <w:tc>
          <w:tcPr>
            <w:tcW w:w="1701" w:type="dxa"/>
          </w:tcPr>
          <w:p w14:paraId="2284D8C1" w14:textId="77777777" w:rsidR="00C068BB" w:rsidRPr="00B537DA" w:rsidRDefault="00C068BB" w:rsidP="00D12355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9(02)</w:t>
            </w:r>
          </w:p>
        </w:tc>
      </w:tr>
      <w:tr w:rsidR="00C068BB" w:rsidRPr="00B537DA" w14:paraId="282E6F88" w14:textId="77777777" w:rsidTr="00D12355">
        <w:trPr>
          <w:trHeight w:val="268"/>
        </w:trPr>
        <w:tc>
          <w:tcPr>
            <w:tcW w:w="2454" w:type="dxa"/>
          </w:tcPr>
          <w:p w14:paraId="0219AE8D" w14:textId="77777777" w:rsidR="00C068BB" w:rsidRPr="00B537DA" w:rsidRDefault="00C068BB" w:rsidP="00D1235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Campo</w:t>
            </w:r>
            <w:r w:rsidRPr="00B537D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537D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7" w:type="dxa"/>
          </w:tcPr>
          <w:p w14:paraId="2E49FE30" w14:textId="77777777" w:rsidR="00C068BB" w:rsidRPr="00B537DA" w:rsidRDefault="00C068BB" w:rsidP="00D12355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747" w:type="dxa"/>
          </w:tcPr>
          <w:p w14:paraId="67A93C4C" w14:textId="77777777" w:rsidR="00C068BB" w:rsidRPr="00B537DA" w:rsidRDefault="00C068BB" w:rsidP="00D12355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 xml:space="preserve">Monto de </w:t>
            </w:r>
            <w:proofErr w:type="spellStart"/>
            <w:r w:rsidRPr="00B537DA">
              <w:rPr>
                <w:rFonts w:ascii="Times New Roman" w:hAnsi="Times New Roman" w:cs="Times New Roman"/>
              </w:rPr>
              <w:t>diferencia</w:t>
            </w:r>
            <w:proofErr w:type="spellEnd"/>
            <w:r w:rsidRPr="00B537D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537DA">
              <w:rPr>
                <w:rFonts w:ascii="Times New Roman" w:hAnsi="Times New Roman" w:cs="Times New Roman"/>
              </w:rPr>
              <w:t>con</w:t>
            </w:r>
            <w:r w:rsidRPr="00B537DA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</w:rPr>
              <w:t>archivo</w:t>
            </w:r>
            <w:proofErr w:type="spellEnd"/>
            <w:r w:rsidRPr="00B537D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537DA">
              <w:rPr>
                <w:rFonts w:ascii="Times New Roman" w:hAnsi="Times New Roman" w:cs="Times New Roman"/>
              </w:rPr>
              <w:t>MB2</w:t>
            </w:r>
          </w:p>
        </w:tc>
        <w:tc>
          <w:tcPr>
            <w:tcW w:w="1701" w:type="dxa"/>
          </w:tcPr>
          <w:p w14:paraId="627B1DAD" w14:textId="77777777" w:rsidR="00C068BB" w:rsidRPr="00B537DA" w:rsidRDefault="00C068BB" w:rsidP="00D12355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s9(14)</w:t>
            </w:r>
          </w:p>
        </w:tc>
      </w:tr>
      <w:tr w:rsidR="00C068BB" w:rsidRPr="00B537DA" w14:paraId="1E260E2F" w14:textId="77777777" w:rsidTr="00D12355">
        <w:trPr>
          <w:trHeight w:val="270"/>
        </w:trPr>
        <w:tc>
          <w:tcPr>
            <w:tcW w:w="2454" w:type="dxa"/>
          </w:tcPr>
          <w:p w14:paraId="18798DA6" w14:textId="77777777" w:rsidR="00C068BB" w:rsidRPr="00B537DA" w:rsidRDefault="00C068BB" w:rsidP="00D12355">
            <w:pPr>
              <w:pStyle w:val="TableParagraph"/>
              <w:spacing w:line="251" w:lineRule="exact"/>
              <w:ind w:left="572" w:hanging="462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Campo</w:t>
            </w:r>
            <w:r w:rsidRPr="00B537D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537D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7" w:type="dxa"/>
          </w:tcPr>
          <w:p w14:paraId="0A3BD999" w14:textId="77777777" w:rsidR="00C068BB" w:rsidRPr="00B537DA" w:rsidRDefault="00C068BB" w:rsidP="00D12355">
            <w:pPr>
              <w:pStyle w:val="TableParagraph"/>
              <w:spacing w:line="251" w:lineRule="exact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747" w:type="dxa"/>
          </w:tcPr>
          <w:p w14:paraId="35177037" w14:textId="77777777" w:rsidR="00C068BB" w:rsidRPr="00B537DA" w:rsidRDefault="00C068BB" w:rsidP="00D12355">
            <w:pPr>
              <w:pStyle w:val="TableParagraph"/>
              <w:spacing w:line="251" w:lineRule="exact"/>
              <w:rPr>
                <w:rFonts w:ascii="Times New Roman" w:hAnsi="Times New Roman" w:cs="Times New Roman"/>
              </w:rPr>
            </w:pPr>
            <w:r w:rsidRPr="00B537DA"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1701" w:type="dxa"/>
          </w:tcPr>
          <w:p w14:paraId="5F38B935" w14:textId="77777777" w:rsidR="00C068BB" w:rsidRPr="00B537DA" w:rsidRDefault="00C068BB" w:rsidP="00D12355">
            <w:pPr>
              <w:pStyle w:val="TableParagraph"/>
              <w:spacing w:line="251" w:lineRule="exact"/>
              <w:rPr>
                <w:rFonts w:ascii="Times New Roman" w:hAnsi="Times New Roman" w:cs="Times New Roman"/>
              </w:rPr>
            </w:pPr>
            <w:proofErr w:type="gramStart"/>
            <w:r w:rsidRPr="00B537DA">
              <w:rPr>
                <w:rFonts w:ascii="Times New Roman" w:hAnsi="Times New Roman" w:cs="Times New Roman"/>
              </w:rPr>
              <w:t>X(</w:t>
            </w:r>
            <w:proofErr w:type="gramEnd"/>
            <w:r w:rsidRPr="00B537DA">
              <w:rPr>
                <w:rFonts w:ascii="Times New Roman" w:hAnsi="Times New Roman" w:cs="Times New Roman"/>
              </w:rPr>
              <w:t>124)</w:t>
            </w:r>
          </w:p>
        </w:tc>
      </w:tr>
    </w:tbl>
    <w:p w14:paraId="34FAD214" w14:textId="77777777" w:rsidR="00C068BB" w:rsidRPr="00B537DA" w:rsidRDefault="00C068BB" w:rsidP="00C068BB">
      <w:pPr>
        <w:pStyle w:val="Textoindependiente"/>
        <w:spacing w:before="1"/>
        <w:ind w:left="212"/>
        <w:rPr>
          <w:rFonts w:ascii="Times New Roman" w:hAnsi="Times New Roman" w:cs="Times New Roman"/>
        </w:rPr>
      </w:pPr>
      <w:r w:rsidRPr="00B537DA">
        <w:rPr>
          <w:rFonts w:ascii="Times New Roman" w:hAnsi="Times New Roman" w:cs="Times New Roman"/>
        </w:rPr>
        <w:t>Longitud</w:t>
      </w:r>
      <w:r w:rsidRPr="00B537DA">
        <w:rPr>
          <w:rFonts w:ascii="Times New Roman" w:hAnsi="Times New Roman" w:cs="Times New Roman"/>
          <w:spacing w:val="-4"/>
        </w:rPr>
        <w:t xml:space="preserve"> </w:t>
      </w:r>
      <w:r w:rsidRPr="00B537DA">
        <w:rPr>
          <w:rFonts w:ascii="Times New Roman" w:hAnsi="Times New Roman" w:cs="Times New Roman"/>
        </w:rPr>
        <w:t>Total</w:t>
      </w:r>
      <w:r w:rsidRPr="00B537DA">
        <w:rPr>
          <w:rFonts w:ascii="Times New Roman" w:hAnsi="Times New Roman" w:cs="Times New Roman"/>
          <w:spacing w:val="-2"/>
        </w:rPr>
        <w:t xml:space="preserve"> </w:t>
      </w:r>
      <w:r w:rsidRPr="00B537DA">
        <w:rPr>
          <w:rFonts w:ascii="Times New Roman" w:hAnsi="Times New Roman" w:cs="Times New Roman"/>
        </w:rPr>
        <w:t>del</w:t>
      </w:r>
      <w:r w:rsidRPr="00B537DA">
        <w:rPr>
          <w:rFonts w:ascii="Times New Roman" w:hAnsi="Times New Roman" w:cs="Times New Roman"/>
          <w:spacing w:val="-2"/>
        </w:rPr>
        <w:t xml:space="preserve"> </w:t>
      </w:r>
      <w:r w:rsidRPr="00B537DA">
        <w:rPr>
          <w:rFonts w:ascii="Times New Roman" w:hAnsi="Times New Roman" w:cs="Times New Roman"/>
        </w:rPr>
        <w:t>registro:</w:t>
      </w:r>
      <w:r w:rsidRPr="00B537DA">
        <w:rPr>
          <w:rFonts w:ascii="Times New Roman" w:hAnsi="Times New Roman" w:cs="Times New Roman"/>
          <w:spacing w:val="-3"/>
        </w:rPr>
        <w:t xml:space="preserve"> </w:t>
      </w:r>
      <w:r w:rsidRPr="00B537DA">
        <w:rPr>
          <w:rFonts w:ascii="Times New Roman" w:hAnsi="Times New Roman" w:cs="Times New Roman"/>
        </w:rPr>
        <w:t>142 Bytes</w:t>
      </w:r>
    </w:p>
    <w:p w14:paraId="155A1B2A" w14:textId="77777777" w:rsidR="00C068BB" w:rsidRPr="00B537DA" w:rsidRDefault="00C068BB" w:rsidP="00C068BB">
      <w:pPr>
        <w:rPr>
          <w:rFonts w:ascii="Times New Roman" w:hAnsi="Times New Roman" w:cs="Times New Roman"/>
          <w:color w:val="4472C4" w:themeColor="accent1"/>
        </w:rPr>
      </w:pPr>
    </w:p>
    <w:p w14:paraId="3CD0E231" w14:textId="77777777" w:rsidR="00C068BB" w:rsidRDefault="00C068BB" w:rsidP="00C068BB">
      <w:pPr>
        <w:pStyle w:val="Prrafodelista"/>
        <w:numPr>
          <w:ilvl w:val="0"/>
          <w:numId w:val="37"/>
        </w:numPr>
        <w:tabs>
          <w:tab w:val="left" w:pos="415"/>
        </w:tabs>
        <w:spacing w:before="60"/>
        <w:ind w:right="299" w:firstLine="0"/>
        <w:jc w:val="both"/>
        <w:rPr>
          <w:sz w:val="20"/>
        </w:rPr>
      </w:pPr>
      <w:r>
        <w:rPr>
          <w:sz w:val="20"/>
        </w:rPr>
        <w:t>Este tipo de registro sólo se incluirá en el archivo en caso de que en el cálculo de provisiones se</w:t>
      </w:r>
      <w:r>
        <w:rPr>
          <w:spacing w:val="1"/>
          <w:sz w:val="20"/>
        </w:rPr>
        <w:t xml:space="preserve"> </w:t>
      </w:r>
      <w:r>
        <w:rPr>
          <w:sz w:val="20"/>
        </w:rPr>
        <w:t>haya tomado la calidad crediticia de un aval o de un deudor de facturas, según lo indicado en la</w:t>
      </w:r>
      <w:r>
        <w:rPr>
          <w:spacing w:val="1"/>
          <w:sz w:val="20"/>
        </w:rPr>
        <w:t xml:space="preserve"> </w:t>
      </w:r>
      <w:r>
        <w:rPr>
          <w:sz w:val="20"/>
        </w:rPr>
        <w:t>letra</w:t>
      </w:r>
      <w:r>
        <w:rPr>
          <w:spacing w:val="-2"/>
          <w:sz w:val="20"/>
        </w:rPr>
        <w:t xml:space="preserve"> </w:t>
      </w:r>
      <w:r>
        <w:rPr>
          <w:sz w:val="20"/>
        </w:rPr>
        <w:t>a) del numeral 4.1</w:t>
      </w:r>
      <w:r>
        <w:rPr>
          <w:spacing w:val="2"/>
          <w:sz w:val="20"/>
        </w:rPr>
        <w:t xml:space="preserve"> </w:t>
      </w:r>
      <w:r>
        <w:rPr>
          <w:sz w:val="20"/>
        </w:rPr>
        <w:t>o en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numerales</w:t>
      </w:r>
      <w:r>
        <w:rPr>
          <w:spacing w:val="-2"/>
          <w:sz w:val="20"/>
        </w:rPr>
        <w:t xml:space="preserve"> </w:t>
      </w:r>
      <w:r>
        <w:rPr>
          <w:sz w:val="20"/>
        </w:rPr>
        <w:t>4.3</w:t>
      </w:r>
      <w:r>
        <w:rPr>
          <w:spacing w:val="3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4.4</w:t>
      </w:r>
      <w:r>
        <w:rPr>
          <w:spacing w:val="-1"/>
          <w:sz w:val="20"/>
        </w:rPr>
        <w:t xml:space="preserve"> </w:t>
      </w:r>
      <w:r>
        <w:rPr>
          <w:sz w:val="20"/>
        </w:rPr>
        <w:t>del Capítulo</w:t>
      </w:r>
      <w:r>
        <w:rPr>
          <w:spacing w:val="-3"/>
          <w:sz w:val="20"/>
        </w:rPr>
        <w:t xml:space="preserve"> </w:t>
      </w:r>
      <w:r>
        <w:rPr>
          <w:sz w:val="20"/>
        </w:rPr>
        <w:t>B-1. (tipo 5)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C068BB" w14:paraId="4895EC81" w14:textId="77777777" w:rsidTr="00D12355">
        <w:trPr>
          <w:trHeight w:val="268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233AA" w14:textId="77777777" w:rsidR="00C068BB" w:rsidRDefault="00C068BB" w:rsidP="00D12355">
            <w:pPr>
              <w:pStyle w:val="TableParagraph"/>
              <w:spacing w:line="249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4CDA3" w14:textId="77777777" w:rsidR="00C068BB" w:rsidRDefault="00C068BB" w:rsidP="00D12355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1A7A1" w14:textId="77777777" w:rsidR="00C068BB" w:rsidRDefault="00C068BB" w:rsidP="00D12355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Tipo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3"/>
              </w:rPr>
              <w:t xml:space="preserve"> </w:t>
            </w:r>
            <w:proofErr w:type="spellStart"/>
            <w:r>
              <w:rPr>
                <w:rFonts w:ascii="Calibri"/>
              </w:rPr>
              <w:t>registro</w:t>
            </w:r>
            <w:proofErr w:type="spellEnd"/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894EC" w14:textId="77777777" w:rsidR="00C068BB" w:rsidRDefault="00C068BB" w:rsidP="00D12355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9(01)</w:t>
            </w:r>
          </w:p>
        </w:tc>
      </w:tr>
      <w:tr w:rsidR="00C068BB" w14:paraId="23B9523B" w14:textId="77777777" w:rsidTr="00D12355">
        <w:trPr>
          <w:trHeight w:val="268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EE618" w14:textId="77777777" w:rsidR="00C068BB" w:rsidRDefault="00C068BB" w:rsidP="00D12355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E04FA" w14:textId="77777777" w:rsidR="00C068BB" w:rsidRDefault="00C068BB" w:rsidP="00D1235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1D7FD" w14:textId="77777777" w:rsidR="00C068BB" w:rsidRDefault="00C068BB" w:rsidP="00D1235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RUT del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aval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</w:t>
            </w:r>
            <w:r>
              <w:rPr>
                <w:rFonts w:ascii="Calibri"/>
                <w:spacing w:val="1"/>
              </w:rPr>
              <w:t xml:space="preserve"> </w:t>
            </w:r>
            <w:proofErr w:type="spellStart"/>
            <w:r>
              <w:rPr>
                <w:rFonts w:ascii="Calibri"/>
              </w:rPr>
              <w:t>deudor</w:t>
            </w:r>
            <w:proofErr w:type="spellEnd"/>
            <w:r>
              <w:rPr>
                <w:rFonts w:ascii="Calibri"/>
              </w:rPr>
              <w:t xml:space="preserve"> de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facturas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7F7C6" w14:textId="77777777" w:rsidR="00C068BB" w:rsidRDefault="00C068BB" w:rsidP="00D1235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R(</w:t>
            </w:r>
            <w:proofErr w:type="gramStart"/>
            <w:r>
              <w:rPr>
                <w:rFonts w:ascii="Calibri"/>
              </w:rPr>
              <w:t>09)VX</w:t>
            </w:r>
            <w:proofErr w:type="gramEnd"/>
            <w:r>
              <w:rPr>
                <w:rFonts w:ascii="Calibri"/>
              </w:rPr>
              <w:t>(01)</w:t>
            </w:r>
          </w:p>
        </w:tc>
      </w:tr>
      <w:tr w:rsidR="00C068BB" w14:paraId="6B667C95" w14:textId="77777777" w:rsidTr="00D12355">
        <w:trPr>
          <w:trHeight w:val="268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94591C" w14:textId="77777777" w:rsidR="00C068BB" w:rsidRDefault="00C068BB" w:rsidP="00D12355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B3913" w14:textId="77777777" w:rsidR="00C068BB" w:rsidRDefault="00C068BB" w:rsidP="00D1235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966B1" w14:textId="77777777" w:rsidR="00C068BB" w:rsidRDefault="00C068BB" w:rsidP="00D12355">
            <w:pPr>
              <w:pStyle w:val="TableParagraph"/>
              <w:spacing w:line="248" w:lineRule="exact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Clasificación</w:t>
            </w:r>
            <w:proofErr w:type="spellEnd"/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del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aval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o</w:t>
            </w:r>
            <w:r>
              <w:rPr>
                <w:rFonts w:ascii="Calibri" w:hAnsi="Calibri"/>
                <w:spacing w:val="-1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deudor</w:t>
            </w:r>
            <w:proofErr w:type="spellEnd"/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facturas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57781" w14:textId="77777777" w:rsidR="00C068BB" w:rsidRDefault="00C068BB" w:rsidP="00D12355">
            <w:pPr>
              <w:pStyle w:val="TableParagraph"/>
              <w:spacing w:line="248" w:lineRule="exact"/>
              <w:rPr>
                <w:rFonts w:ascii="Calibri"/>
              </w:rPr>
            </w:pPr>
            <w:proofErr w:type="gramStart"/>
            <w:r>
              <w:rPr>
                <w:rFonts w:ascii="Calibri"/>
              </w:rPr>
              <w:t>X(</w:t>
            </w:r>
            <w:proofErr w:type="gramEnd"/>
            <w:r>
              <w:rPr>
                <w:rFonts w:ascii="Calibri"/>
              </w:rPr>
              <w:t>02)</w:t>
            </w:r>
          </w:p>
        </w:tc>
      </w:tr>
      <w:tr w:rsidR="00C068BB" w14:paraId="58667D79" w14:textId="77777777" w:rsidTr="00D12355">
        <w:trPr>
          <w:trHeight w:val="268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64F79" w14:textId="77777777" w:rsidR="00C068BB" w:rsidRDefault="00C068BB" w:rsidP="00D12355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3ABCD" w14:textId="77777777" w:rsidR="00C068BB" w:rsidRDefault="00C068BB" w:rsidP="00D1235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29EF4" w14:textId="77777777" w:rsidR="00C068BB" w:rsidRDefault="00C068BB" w:rsidP="00D1235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 xml:space="preserve">RUT del </w:t>
            </w:r>
            <w:proofErr w:type="spellStart"/>
            <w:r>
              <w:rPr>
                <w:rFonts w:ascii="Calibri"/>
              </w:rPr>
              <w:t>deudor</w:t>
            </w:r>
            <w:proofErr w:type="spellEnd"/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8DB6B" w14:textId="77777777" w:rsidR="00C068BB" w:rsidRDefault="00C068BB" w:rsidP="00D1235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R(</w:t>
            </w:r>
            <w:proofErr w:type="gramStart"/>
            <w:r>
              <w:rPr>
                <w:rFonts w:ascii="Calibri"/>
              </w:rPr>
              <w:t>09)VX</w:t>
            </w:r>
            <w:proofErr w:type="gramEnd"/>
            <w:r>
              <w:rPr>
                <w:rFonts w:ascii="Calibri"/>
              </w:rPr>
              <w:t>(01)</w:t>
            </w:r>
          </w:p>
        </w:tc>
      </w:tr>
      <w:tr w:rsidR="00C068BB" w14:paraId="32ACBE97" w14:textId="77777777" w:rsidTr="00D12355">
        <w:trPr>
          <w:trHeight w:val="268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8707B" w14:textId="77777777" w:rsidR="00C068BB" w:rsidRDefault="00C068BB" w:rsidP="00D12355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0239B" w14:textId="77777777" w:rsidR="00C068BB" w:rsidRDefault="00C068BB" w:rsidP="00D1235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D2D423" w14:textId="77777777" w:rsidR="00C068BB" w:rsidRDefault="00C068BB" w:rsidP="00D12355">
            <w:pPr>
              <w:pStyle w:val="TableParagraph"/>
              <w:spacing w:line="248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Tipo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3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activo</w:t>
            </w:r>
            <w:proofErr w:type="spellEnd"/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o</w:t>
            </w:r>
            <w:r>
              <w:rPr>
                <w:rFonts w:ascii="Calibri" w:hAnsi="Calibri"/>
                <w:spacing w:val="-1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crédito</w:t>
            </w:r>
            <w:proofErr w:type="spellEnd"/>
            <w:r>
              <w:rPr>
                <w:rFonts w:ascii="Calibri" w:hAnsi="Calibri"/>
                <w:spacing w:val="-2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contingente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avalado</w:t>
            </w:r>
            <w:proofErr w:type="spellEnd"/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132F5" w14:textId="77777777" w:rsidR="00C068BB" w:rsidRDefault="00C068BB" w:rsidP="00D1235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9(02)</w:t>
            </w:r>
          </w:p>
        </w:tc>
      </w:tr>
      <w:tr w:rsidR="00C068BB" w14:paraId="1B44A04C" w14:textId="77777777" w:rsidTr="00D12355">
        <w:trPr>
          <w:trHeight w:val="268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187BAD" w14:textId="77777777" w:rsidR="00C068BB" w:rsidRDefault="00C068BB" w:rsidP="00D12355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D6700" w14:textId="77777777" w:rsidR="00C068BB" w:rsidRDefault="00C068BB" w:rsidP="00D1235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54BF6" w14:textId="77777777" w:rsidR="00C068BB" w:rsidRDefault="00C068BB" w:rsidP="00D12355">
            <w:pPr>
              <w:pStyle w:val="TableParagraph"/>
              <w:spacing w:line="248" w:lineRule="exact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Relación</w:t>
            </w:r>
            <w:proofErr w:type="spellEnd"/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 xml:space="preserve">entre </w:t>
            </w:r>
            <w:proofErr w:type="spellStart"/>
            <w:r>
              <w:rPr>
                <w:rFonts w:ascii="Calibri" w:hAnsi="Calibri"/>
              </w:rPr>
              <w:t>activo</w:t>
            </w:r>
            <w:proofErr w:type="spellEnd"/>
            <w:r>
              <w:rPr>
                <w:rFonts w:ascii="Calibri" w:hAnsi="Calibri"/>
              </w:rPr>
              <w:t xml:space="preserve"> y</w:t>
            </w:r>
            <w:r>
              <w:rPr>
                <w:rFonts w:ascii="Calibri" w:hAnsi="Calibri"/>
                <w:spacing w:val="-2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obligados</w:t>
            </w:r>
            <w:proofErr w:type="spellEnd"/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al</w:t>
            </w:r>
            <w:r>
              <w:rPr>
                <w:rFonts w:ascii="Calibri" w:hAnsi="Calibri"/>
                <w:spacing w:val="-2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pago</w:t>
            </w:r>
            <w:proofErr w:type="spellEnd"/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FD17E" w14:textId="77777777" w:rsidR="00C068BB" w:rsidRDefault="00C068BB" w:rsidP="00D1235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9(01)</w:t>
            </w:r>
          </w:p>
        </w:tc>
      </w:tr>
      <w:tr w:rsidR="00C068BB" w14:paraId="1B21379C" w14:textId="77777777" w:rsidTr="00D12355">
        <w:trPr>
          <w:trHeight w:val="268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64F10" w14:textId="77777777" w:rsidR="00C068BB" w:rsidRDefault="00C068BB" w:rsidP="00D12355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3EF47" w14:textId="77777777" w:rsidR="00C068BB" w:rsidRDefault="00C068BB" w:rsidP="00D1235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8F6828" w14:textId="77777777" w:rsidR="00C068BB" w:rsidRDefault="00C068BB" w:rsidP="00D1235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Monto</w:t>
            </w:r>
            <w:r>
              <w:rPr>
                <w:rFonts w:ascii="Calibri"/>
                <w:spacing w:val="-1"/>
              </w:rPr>
              <w:t xml:space="preserve"> </w:t>
            </w:r>
            <w:proofErr w:type="spellStart"/>
            <w:r>
              <w:rPr>
                <w:rFonts w:ascii="Calibri"/>
              </w:rPr>
              <w:t>avalado</w:t>
            </w:r>
            <w:proofErr w:type="spellEnd"/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 xml:space="preserve">o </w:t>
            </w:r>
            <w:proofErr w:type="spellStart"/>
            <w:r>
              <w:rPr>
                <w:rFonts w:ascii="Calibri"/>
              </w:rPr>
              <w:t>sustituido</w:t>
            </w:r>
            <w:proofErr w:type="spellEnd"/>
            <w:r>
              <w:rPr>
                <w:rFonts w:ascii="Calibri"/>
                <w:spacing w:val="-3"/>
              </w:rPr>
              <w:t xml:space="preserve"> </w:t>
            </w:r>
            <w:proofErr w:type="spellStart"/>
            <w:r>
              <w:rPr>
                <w:rFonts w:ascii="Calibri"/>
              </w:rPr>
              <w:t>por</w:t>
            </w:r>
            <w:proofErr w:type="spellEnd"/>
            <w:r>
              <w:rPr>
                <w:rFonts w:ascii="Calibri"/>
                <w:spacing w:val="-2"/>
              </w:rPr>
              <w:t xml:space="preserve"> </w:t>
            </w:r>
            <w:proofErr w:type="spellStart"/>
            <w:r>
              <w:rPr>
                <w:rFonts w:ascii="Calibri"/>
              </w:rPr>
              <w:t>el</w:t>
            </w:r>
            <w:proofErr w:type="spellEnd"/>
            <w:r>
              <w:rPr>
                <w:rFonts w:ascii="Calibri"/>
                <w:spacing w:val="-4"/>
              </w:rPr>
              <w:t xml:space="preserve"> </w:t>
            </w:r>
            <w:proofErr w:type="spellStart"/>
            <w:r>
              <w:rPr>
                <w:rFonts w:ascii="Calibri"/>
              </w:rPr>
              <w:t>deudor</w:t>
            </w:r>
            <w:proofErr w:type="spellEnd"/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facturas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BBFFE" w14:textId="77777777" w:rsidR="00C068BB" w:rsidRDefault="00C068BB" w:rsidP="00D1235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9(14)</w:t>
            </w:r>
          </w:p>
        </w:tc>
      </w:tr>
      <w:tr w:rsidR="00C068BB" w14:paraId="0BE2A2B5" w14:textId="77777777" w:rsidTr="00D12355">
        <w:trPr>
          <w:trHeight w:val="268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F2852" w14:textId="77777777" w:rsidR="00C068BB" w:rsidRDefault="00C068BB" w:rsidP="00D12355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ACB06" w14:textId="77777777" w:rsidR="00C068BB" w:rsidRDefault="00C068BB" w:rsidP="00D1235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B7AFA" w14:textId="77777777" w:rsidR="00C068BB" w:rsidRDefault="00C068BB" w:rsidP="00D1235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Tipo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aval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o</w:t>
            </w:r>
            <w:r>
              <w:rPr>
                <w:rFonts w:ascii="Calibri"/>
                <w:spacing w:val="1"/>
              </w:rPr>
              <w:t xml:space="preserve"> </w:t>
            </w:r>
            <w:proofErr w:type="spellStart"/>
            <w:r>
              <w:rPr>
                <w:rFonts w:ascii="Calibri"/>
              </w:rPr>
              <w:t>deudor</w:t>
            </w:r>
            <w:proofErr w:type="spellEnd"/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facturas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97B79" w14:textId="77777777" w:rsidR="00C068BB" w:rsidRDefault="00C068BB" w:rsidP="00D1235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9(02)</w:t>
            </w:r>
          </w:p>
        </w:tc>
      </w:tr>
      <w:tr w:rsidR="00C068BB" w14:paraId="2B25A9F8" w14:textId="77777777" w:rsidTr="00D12355">
        <w:trPr>
          <w:trHeight w:val="27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88B3C0" w14:textId="77777777" w:rsidR="00C068BB" w:rsidRDefault="00C068BB" w:rsidP="00D12355">
            <w:pPr>
              <w:pStyle w:val="TableParagraph"/>
              <w:spacing w:line="251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9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496DA" w14:textId="77777777" w:rsidR="00C068BB" w:rsidRDefault="00C068BB" w:rsidP="00D12355">
            <w:pPr>
              <w:pStyle w:val="TableParagraph"/>
              <w:spacing w:line="251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C1BB0" w14:textId="77777777" w:rsidR="00C068BB" w:rsidRDefault="00C068BB" w:rsidP="00D12355">
            <w:pPr>
              <w:pStyle w:val="TableParagraph"/>
              <w:spacing w:line="251" w:lineRule="exact"/>
              <w:rPr>
                <w:rFonts w:ascii="Calibri"/>
              </w:rPr>
            </w:pPr>
            <w:r>
              <w:rPr>
                <w:rFonts w:ascii="Calibri"/>
              </w:rPr>
              <w:t>Filler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EF765" w14:textId="77777777" w:rsidR="00C068BB" w:rsidRDefault="00C068BB" w:rsidP="00D12355">
            <w:pPr>
              <w:pStyle w:val="TableParagraph"/>
              <w:spacing w:line="251" w:lineRule="exact"/>
              <w:rPr>
                <w:rFonts w:ascii="Calibri"/>
              </w:rPr>
            </w:pPr>
            <w:proofErr w:type="gramStart"/>
            <w:r>
              <w:rPr>
                <w:rFonts w:ascii="Calibri"/>
              </w:rPr>
              <w:t>X(</w:t>
            </w:r>
            <w:proofErr w:type="gramEnd"/>
            <w:r>
              <w:rPr>
                <w:rFonts w:ascii="Calibri"/>
              </w:rPr>
              <w:t>100)</w:t>
            </w:r>
          </w:p>
        </w:tc>
      </w:tr>
    </w:tbl>
    <w:p w14:paraId="5EF6657C" w14:textId="77777777" w:rsidR="00C068BB" w:rsidRPr="00B05220" w:rsidRDefault="00C068BB" w:rsidP="00C068BB">
      <w:pPr>
        <w:pStyle w:val="Textoindependiente"/>
        <w:ind w:left="212"/>
        <w:jc w:val="both"/>
        <w:rPr>
          <w:rFonts w:ascii="Times New Roman" w:hAnsi="Times New Roman" w:cs="Times New Roman"/>
        </w:rPr>
      </w:pPr>
      <w:r w:rsidRPr="00B05220">
        <w:rPr>
          <w:rFonts w:ascii="Times New Roman" w:hAnsi="Times New Roman" w:cs="Times New Roman"/>
        </w:rPr>
        <w:t>Longitud Total del registro: 142 Bytes</w:t>
      </w:r>
    </w:p>
    <w:p w14:paraId="110FEECD" w14:textId="77777777" w:rsidR="000F012A" w:rsidRPr="00230F5A" w:rsidRDefault="000F012A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br w:type="page"/>
      </w:r>
    </w:p>
    <w:p w14:paraId="5A7961F5" w14:textId="6E676EBB" w:rsidR="00A73491" w:rsidRPr="00230F5A" w:rsidRDefault="00A73491" w:rsidP="009A6FF8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2" w:name="_Toc152343930"/>
      <w:r w:rsidRPr="00230F5A">
        <w:lastRenderedPageBreak/>
        <w:t>Archivo Carátula/s del origen (Carátula de entrada)</w:t>
      </w:r>
      <w:bookmarkEnd w:id="2"/>
      <w:r w:rsidRPr="00230F5A">
        <w:fldChar w:fldCharType="begin"/>
      </w:r>
      <w:r w:rsidRPr="00230F5A">
        <w:instrText xml:space="preserve"> XE "Archivo Carátula/s del origen (Carátula de entrada)" </w:instrText>
      </w:r>
      <w:r w:rsidRPr="00230F5A">
        <w:fldChar w:fldCharType="end"/>
      </w:r>
    </w:p>
    <w:p w14:paraId="7DAFCC6A" w14:textId="77777777" w:rsidR="00A73491" w:rsidRDefault="00A73491" w:rsidP="00A73491">
      <w:pPr>
        <w:rPr>
          <w:rFonts w:ascii="Times New Roman" w:hAnsi="Times New Roman" w:cs="Times New Roman"/>
          <w:color w:val="4472C4" w:themeColor="accent1"/>
        </w:rPr>
      </w:pPr>
    </w:p>
    <w:p w14:paraId="7F222BA1" w14:textId="77777777" w:rsidR="009D1A33" w:rsidRPr="00B537DA" w:rsidRDefault="009D1A33" w:rsidP="009D1A33">
      <w:pPr>
        <w:pStyle w:val="Textoindependiente"/>
        <w:spacing w:before="1"/>
        <w:ind w:left="212" w:right="-1"/>
        <w:rPr>
          <w:rFonts w:ascii="Times New Roman" w:hAnsi="Times New Roman" w:cs="Times New Roman"/>
        </w:rPr>
      </w:pPr>
    </w:p>
    <w:tbl>
      <w:tblPr>
        <w:tblStyle w:val="TableNormal"/>
        <w:tblpPr w:leftFromText="142" w:rightFromText="142" w:vertAnchor="text" w:horzAnchor="page" w:tblpX="1838" w:tblpY="169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256"/>
        <w:gridCol w:w="935"/>
        <w:gridCol w:w="6322"/>
        <w:gridCol w:w="1276"/>
      </w:tblGrid>
      <w:tr w:rsidR="009D1A33" w:rsidRPr="00B537DA" w14:paraId="40510D98" w14:textId="77777777" w:rsidTr="00D12355">
        <w:trPr>
          <w:trHeight w:val="268"/>
        </w:trPr>
        <w:tc>
          <w:tcPr>
            <w:tcW w:w="1129" w:type="dxa"/>
          </w:tcPr>
          <w:p w14:paraId="5CF0C7B5" w14:textId="77777777" w:rsidR="009D1A33" w:rsidRPr="00B537DA" w:rsidRDefault="009D1A33" w:rsidP="00D12355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</w:rPr>
              <w:t>ITEM (Header)</w:t>
            </w:r>
          </w:p>
        </w:tc>
        <w:tc>
          <w:tcPr>
            <w:tcW w:w="256" w:type="dxa"/>
          </w:tcPr>
          <w:p w14:paraId="1C2A4D4A" w14:textId="77777777" w:rsidR="009D1A33" w:rsidRPr="00B537DA" w:rsidRDefault="009D1A33" w:rsidP="00D12355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935" w:type="dxa"/>
          </w:tcPr>
          <w:p w14:paraId="1DE3BDE4" w14:textId="77777777" w:rsidR="009D1A33" w:rsidRPr="00B537DA" w:rsidRDefault="009D1A33" w:rsidP="00D12355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322" w:type="dxa"/>
          </w:tcPr>
          <w:p w14:paraId="44F89B89" w14:textId="77777777" w:rsidR="009D1A33" w:rsidRPr="00B537DA" w:rsidRDefault="009D1A33" w:rsidP="00D1235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B537D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276" w:type="dxa"/>
          </w:tcPr>
          <w:p w14:paraId="1073AA18" w14:textId="77777777" w:rsidR="009D1A33" w:rsidRPr="00B537DA" w:rsidRDefault="009D1A33" w:rsidP="00D1235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Largo</w:t>
            </w:r>
          </w:p>
        </w:tc>
      </w:tr>
      <w:tr w:rsidR="009D1A33" w:rsidRPr="00B537DA" w14:paraId="16AF532B" w14:textId="77777777" w:rsidTr="00D12355">
        <w:trPr>
          <w:trHeight w:val="268"/>
        </w:trPr>
        <w:tc>
          <w:tcPr>
            <w:tcW w:w="1129" w:type="dxa"/>
          </w:tcPr>
          <w:p w14:paraId="008366E0" w14:textId="77777777" w:rsidR="009D1A33" w:rsidRPr="00B537DA" w:rsidRDefault="009D1A33" w:rsidP="00D1235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256" w:type="dxa"/>
          </w:tcPr>
          <w:p w14:paraId="4C0E4D02" w14:textId="77777777" w:rsidR="009D1A33" w:rsidRPr="00B537DA" w:rsidRDefault="009D1A33" w:rsidP="00D1235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5BAD10F4" w14:textId="77777777" w:rsidR="009D1A33" w:rsidRPr="00B537DA" w:rsidRDefault="009D1A33" w:rsidP="00D1235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ORG</w:t>
            </w:r>
          </w:p>
        </w:tc>
        <w:tc>
          <w:tcPr>
            <w:tcW w:w="6322" w:type="dxa"/>
          </w:tcPr>
          <w:p w14:paraId="19705408" w14:textId="77777777" w:rsidR="009D1A33" w:rsidRPr="00B537DA" w:rsidRDefault="009D1A33" w:rsidP="00D123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Unidad </w:t>
            </w:r>
            <w:proofErr w:type="spellStart"/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Originadora</w:t>
            </w:r>
            <w:proofErr w:type="spellEnd"/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de </w:t>
            </w:r>
            <w:proofErr w:type="spellStart"/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Mensaje</w:t>
            </w:r>
            <w:proofErr w:type="spellEnd"/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(s)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 </w:t>
            </w:r>
          </w:p>
        </w:tc>
        <w:tc>
          <w:tcPr>
            <w:tcW w:w="1276" w:type="dxa"/>
          </w:tcPr>
          <w:p w14:paraId="05548642" w14:textId="77777777" w:rsidR="009D1A33" w:rsidRPr="00B537DA" w:rsidRDefault="009D1A33" w:rsidP="00D123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20</w:t>
            </w:r>
          </w:p>
        </w:tc>
      </w:tr>
      <w:tr w:rsidR="009D1A33" w:rsidRPr="00B537DA" w14:paraId="3ABED6BB" w14:textId="77777777" w:rsidTr="00D12355">
        <w:trPr>
          <w:trHeight w:val="268"/>
        </w:trPr>
        <w:tc>
          <w:tcPr>
            <w:tcW w:w="1129" w:type="dxa"/>
          </w:tcPr>
          <w:p w14:paraId="5F164D25" w14:textId="77777777" w:rsidR="009D1A33" w:rsidRPr="00B537DA" w:rsidRDefault="009D1A33" w:rsidP="00D1235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256" w:type="dxa"/>
          </w:tcPr>
          <w:p w14:paraId="759A6AF1" w14:textId="77777777" w:rsidR="009D1A33" w:rsidRPr="00B537DA" w:rsidRDefault="009D1A33" w:rsidP="00D1235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40058BF9" w14:textId="77777777" w:rsidR="009D1A33" w:rsidRPr="00B537DA" w:rsidRDefault="009D1A33" w:rsidP="00D1235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NMS</w:t>
            </w:r>
          </w:p>
        </w:tc>
        <w:tc>
          <w:tcPr>
            <w:tcW w:w="6322" w:type="dxa"/>
          </w:tcPr>
          <w:p w14:paraId="2FD7A301" w14:textId="77777777" w:rsidR="009D1A33" w:rsidRPr="00B537DA" w:rsidRDefault="009D1A33" w:rsidP="00D123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Número</w:t>
            </w:r>
            <w:proofErr w:type="spellEnd"/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de </w:t>
            </w:r>
            <w:proofErr w:type="spellStart"/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Mensajes</w:t>
            </w:r>
            <w:proofErr w:type="spellEnd"/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a </w:t>
            </w:r>
            <w:proofErr w:type="spellStart"/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Transmitir</w:t>
            </w:r>
            <w:proofErr w:type="spellEnd"/>
          </w:p>
        </w:tc>
        <w:tc>
          <w:tcPr>
            <w:tcW w:w="1276" w:type="dxa"/>
          </w:tcPr>
          <w:p w14:paraId="7E952524" w14:textId="77777777" w:rsidR="009D1A33" w:rsidRPr="00B537DA" w:rsidRDefault="009D1A33" w:rsidP="00D123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9D1A33" w:rsidRPr="00B537DA" w14:paraId="54DB391C" w14:textId="77777777" w:rsidTr="00D12355">
        <w:trPr>
          <w:trHeight w:val="268"/>
        </w:trPr>
        <w:tc>
          <w:tcPr>
            <w:tcW w:w="1129" w:type="dxa"/>
          </w:tcPr>
          <w:p w14:paraId="46409921" w14:textId="77777777" w:rsidR="009D1A33" w:rsidRPr="00B537DA" w:rsidRDefault="009D1A33" w:rsidP="00D1235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256" w:type="dxa"/>
          </w:tcPr>
          <w:p w14:paraId="373F4E9F" w14:textId="77777777" w:rsidR="009D1A33" w:rsidRPr="00B537DA" w:rsidRDefault="009D1A33" w:rsidP="00D1235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12B7F61E" w14:textId="77777777" w:rsidR="009D1A33" w:rsidRPr="00B537DA" w:rsidRDefault="009D1A33" w:rsidP="00D1235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IDU</w:t>
            </w:r>
          </w:p>
        </w:tc>
        <w:tc>
          <w:tcPr>
            <w:tcW w:w="6322" w:type="dxa"/>
          </w:tcPr>
          <w:p w14:paraId="366993E6" w14:textId="77777777" w:rsidR="009D1A33" w:rsidRPr="00B537DA" w:rsidRDefault="009D1A33" w:rsidP="00D123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Identificación</w:t>
            </w:r>
            <w:proofErr w:type="spellEnd"/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Usuario</w:t>
            </w:r>
            <w:proofErr w:type="spellEnd"/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o Unidad </w:t>
            </w:r>
            <w:proofErr w:type="spellStart"/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Originadora</w:t>
            </w:r>
            <w:proofErr w:type="spellEnd"/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de la </w:t>
            </w:r>
            <w:proofErr w:type="spellStart"/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Comunicación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1276" w:type="dxa"/>
          </w:tcPr>
          <w:p w14:paraId="0B5B9E79" w14:textId="77777777" w:rsidR="009D1A33" w:rsidRPr="00B537DA" w:rsidRDefault="009D1A33" w:rsidP="00D123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15</w:t>
            </w:r>
          </w:p>
        </w:tc>
      </w:tr>
      <w:tr w:rsidR="009D1A33" w:rsidRPr="00B537DA" w14:paraId="778CCB97" w14:textId="77777777" w:rsidTr="00D12355">
        <w:trPr>
          <w:trHeight w:val="268"/>
        </w:trPr>
        <w:tc>
          <w:tcPr>
            <w:tcW w:w="1129" w:type="dxa"/>
          </w:tcPr>
          <w:p w14:paraId="792AC701" w14:textId="77777777" w:rsidR="009D1A33" w:rsidRPr="00B537DA" w:rsidRDefault="009D1A33" w:rsidP="00D1235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256" w:type="dxa"/>
          </w:tcPr>
          <w:p w14:paraId="7921576A" w14:textId="77777777" w:rsidR="009D1A33" w:rsidRPr="00B537DA" w:rsidRDefault="009D1A33" w:rsidP="00D1235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0F2366A3" w14:textId="77777777" w:rsidR="009D1A33" w:rsidRPr="00B537DA" w:rsidRDefault="009D1A33" w:rsidP="00D1235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FGB</w:t>
            </w:r>
          </w:p>
        </w:tc>
        <w:tc>
          <w:tcPr>
            <w:tcW w:w="6322" w:type="dxa"/>
          </w:tcPr>
          <w:p w14:paraId="5C2528B2" w14:textId="77777777" w:rsidR="009D1A33" w:rsidRPr="00B537DA" w:rsidRDefault="009D1A33" w:rsidP="00D12355">
            <w:pPr>
              <w:pStyle w:val="TableParagraph"/>
              <w:tabs>
                <w:tab w:val="left" w:pos="1220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proofErr w:type="spellEnd"/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Generación</w:t>
            </w:r>
            <w:proofErr w:type="spellEnd"/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de </w:t>
            </w:r>
            <w:proofErr w:type="spellStart"/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Pams</w:t>
            </w:r>
            <w:proofErr w:type="spellEnd"/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(dd/mm/</w:t>
            </w:r>
            <w:proofErr w:type="gramStart"/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aa)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  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1276" w:type="dxa"/>
          </w:tcPr>
          <w:p w14:paraId="18971852" w14:textId="77777777" w:rsidR="009D1A33" w:rsidRPr="00B537DA" w:rsidRDefault="009D1A33" w:rsidP="00D12355">
            <w:pPr>
              <w:pStyle w:val="TableParagraph"/>
              <w:tabs>
                <w:tab w:val="left" w:pos="1220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9D1A33" w:rsidRPr="00B537DA" w14:paraId="519FFA1E" w14:textId="77777777" w:rsidTr="00D12355">
        <w:trPr>
          <w:trHeight w:val="268"/>
        </w:trPr>
        <w:tc>
          <w:tcPr>
            <w:tcW w:w="1129" w:type="dxa"/>
          </w:tcPr>
          <w:p w14:paraId="6F6B5CD5" w14:textId="77777777" w:rsidR="009D1A33" w:rsidRPr="00B537DA" w:rsidRDefault="009D1A33" w:rsidP="00D1235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256" w:type="dxa"/>
          </w:tcPr>
          <w:p w14:paraId="04D556B0" w14:textId="77777777" w:rsidR="009D1A33" w:rsidRPr="00B537DA" w:rsidRDefault="009D1A33" w:rsidP="00D1235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076B426E" w14:textId="77777777" w:rsidR="009D1A33" w:rsidRPr="00B537DA" w:rsidRDefault="009D1A33" w:rsidP="00D1235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HGB</w:t>
            </w:r>
          </w:p>
        </w:tc>
        <w:tc>
          <w:tcPr>
            <w:tcW w:w="6322" w:type="dxa"/>
          </w:tcPr>
          <w:p w14:paraId="38E03B0C" w14:textId="77777777" w:rsidR="009D1A33" w:rsidRPr="00B537DA" w:rsidRDefault="009D1A33" w:rsidP="00D123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Hora </w:t>
            </w:r>
            <w:proofErr w:type="spellStart"/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Generación</w:t>
            </w:r>
            <w:proofErr w:type="spellEnd"/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de </w:t>
            </w:r>
            <w:proofErr w:type="spellStart"/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Pams</w:t>
            </w:r>
            <w:proofErr w:type="spellEnd"/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(</w:t>
            </w:r>
            <w:proofErr w:type="spellStart"/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hh</w:t>
            </w:r>
            <w:proofErr w:type="spellEnd"/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/mm/</w:t>
            </w:r>
            <w:proofErr w:type="gramStart"/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ss)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  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  </w:t>
            </w:r>
          </w:p>
        </w:tc>
        <w:tc>
          <w:tcPr>
            <w:tcW w:w="1276" w:type="dxa"/>
          </w:tcPr>
          <w:p w14:paraId="0D4600F9" w14:textId="77777777" w:rsidR="009D1A33" w:rsidRPr="00B537DA" w:rsidRDefault="009D1A33" w:rsidP="00D123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9D1A33" w:rsidRPr="00B537DA" w14:paraId="13478FA0" w14:textId="77777777" w:rsidTr="00D12355">
        <w:trPr>
          <w:trHeight w:val="268"/>
        </w:trPr>
        <w:tc>
          <w:tcPr>
            <w:tcW w:w="1129" w:type="dxa"/>
          </w:tcPr>
          <w:p w14:paraId="014B2A71" w14:textId="77777777" w:rsidR="009D1A33" w:rsidRPr="00B537DA" w:rsidRDefault="009D1A33" w:rsidP="00D1235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256" w:type="dxa"/>
          </w:tcPr>
          <w:p w14:paraId="3BA7E6DA" w14:textId="77777777" w:rsidR="009D1A33" w:rsidRPr="00B537DA" w:rsidRDefault="009D1A33" w:rsidP="00D1235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334FFCB5" w14:textId="77777777" w:rsidR="009D1A33" w:rsidRPr="00B537DA" w:rsidRDefault="009D1A33" w:rsidP="00D1235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MSG</w:t>
            </w:r>
          </w:p>
        </w:tc>
        <w:tc>
          <w:tcPr>
            <w:tcW w:w="6322" w:type="dxa"/>
          </w:tcPr>
          <w:p w14:paraId="1E9E83F2" w14:textId="77777777" w:rsidR="009D1A33" w:rsidRPr="00B537DA" w:rsidRDefault="009D1A33" w:rsidP="00D123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Asociado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al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tipo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documento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1276" w:type="dxa"/>
          </w:tcPr>
          <w:p w14:paraId="4238ACBC" w14:textId="77777777" w:rsidR="009D1A33" w:rsidRDefault="009D1A33" w:rsidP="00D123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9D1A33" w:rsidRPr="00B537DA" w14:paraId="32514978" w14:textId="77777777" w:rsidTr="00D12355">
        <w:trPr>
          <w:trHeight w:val="268"/>
        </w:trPr>
        <w:tc>
          <w:tcPr>
            <w:tcW w:w="1129" w:type="dxa"/>
          </w:tcPr>
          <w:p w14:paraId="3B5DB31C" w14:textId="77777777" w:rsidR="009D1A33" w:rsidRPr="00B537DA" w:rsidRDefault="009D1A33" w:rsidP="00D1235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</w:t>
            </w:r>
          </w:p>
        </w:tc>
        <w:tc>
          <w:tcPr>
            <w:tcW w:w="256" w:type="dxa"/>
          </w:tcPr>
          <w:p w14:paraId="14AD05AD" w14:textId="77777777" w:rsidR="009D1A33" w:rsidRPr="00B537DA" w:rsidRDefault="009D1A33" w:rsidP="00D1235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4CBF82C8" w14:textId="77777777" w:rsidR="009D1A33" w:rsidRPr="00B537DA" w:rsidRDefault="009D1A33" w:rsidP="00D1235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PRI</w:t>
            </w:r>
          </w:p>
        </w:tc>
        <w:tc>
          <w:tcPr>
            <w:tcW w:w="6322" w:type="dxa"/>
          </w:tcPr>
          <w:p w14:paraId="6A0910B0" w14:textId="77777777" w:rsidR="009D1A33" w:rsidRPr="00B537DA" w:rsidRDefault="009D1A33" w:rsidP="00D123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Prioridad</w:t>
            </w:r>
            <w:proofErr w:type="spellEnd"/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de </w:t>
            </w:r>
            <w:proofErr w:type="spellStart"/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Transmisión</w:t>
            </w:r>
            <w:proofErr w:type="spellEnd"/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del </w:t>
            </w:r>
            <w:proofErr w:type="spellStart"/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Mensaje</w:t>
            </w:r>
            <w:proofErr w:type="spellEnd"/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(28)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  </w:t>
            </w:r>
          </w:p>
        </w:tc>
        <w:tc>
          <w:tcPr>
            <w:tcW w:w="1276" w:type="dxa"/>
          </w:tcPr>
          <w:p w14:paraId="78D22E90" w14:textId="77777777" w:rsidR="009D1A33" w:rsidRPr="00B537DA" w:rsidRDefault="009D1A33" w:rsidP="00D123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</w:t>
            </w:r>
          </w:p>
        </w:tc>
      </w:tr>
      <w:tr w:rsidR="009D1A33" w:rsidRPr="00B537DA" w14:paraId="184E370E" w14:textId="77777777" w:rsidTr="00D12355">
        <w:trPr>
          <w:trHeight w:val="268"/>
        </w:trPr>
        <w:tc>
          <w:tcPr>
            <w:tcW w:w="1129" w:type="dxa"/>
          </w:tcPr>
          <w:p w14:paraId="737C3D82" w14:textId="77777777" w:rsidR="009D1A33" w:rsidRPr="00B537DA" w:rsidRDefault="009D1A33" w:rsidP="00D1235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8</w:t>
            </w:r>
          </w:p>
        </w:tc>
        <w:tc>
          <w:tcPr>
            <w:tcW w:w="256" w:type="dxa"/>
          </w:tcPr>
          <w:p w14:paraId="005097EC" w14:textId="77777777" w:rsidR="009D1A33" w:rsidRPr="00B537DA" w:rsidRDefault="009D1A33" w:rsidP="00D1235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2EE0D73B" w14:textId="77777777" w:rsidR="009D1A33" w:rsidRPr="00B537DA" w:rsidRDefault="009D1A33" w:rsidP="00D1235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TID</w:t>
            </w:r>
          </w:p>
        </w:tc>
        <w:tc>
          <w:tcPr>
            <w:tcW w:w="6322" w:type="dxa"/>
          </w:tcPr>
          <w:p w14:paraId="02ADC981" w14:textId="77777777" w:rsidR="009D1A33" w:rsidRPr="00B537DA" w:rsidRDefault="009D1A33" w:rsidP="00D123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Grupo </w:t>
            </w:r>
            <w:proofErr w:type="spellStart"/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Tid</w:t>
            </w:r>
            <w:proofErr w:type="spellEnd"/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de Destino </w:t>
            </w:r>
            <w:proofErr w:type="spellStart"/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Ej</w:t>
            </w:r>
            <w:proofErr w:type="spellEnd"/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.: 11 = </w:t>
            </w:r>
            <w:proofErr w:type="spellStart"/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Bancos</w:t>
            </w:r>
            <w:proofErr w:type="spellEnd"/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+ </w:t>
            </w:r>
            <w:proofErr w:type="spellStart"/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Financieras</w:t>
            </w:r>
            <w:proofErr w:type="spellEnd"/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+ Banco Central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     </w:t>
            </w:r>
          </w:p>
        </w:tc>
        <w:tc>
          <w:tcPr>
            <w:tcW w:w="1276" w:type="dxa"/>
          </w:tcPr>
          <w:p w14:paraId="60181E45" w14:textId="77777777" w:rsidR="009D1A33" w:rsidRPr="00B537DA" w:rsidRDefault="009D1A33" w:rsidP="00D123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12</w:t>
            </w:r>
          </w:p>
        </w:tc>
      </w:tr>
      <w:tr w:rsidR="009D1A33" w:rsidRPr="00B537DA" w14:paraId="5AB7CFA7" w14:textId="77777777" w:rsidTr="00D12355">
        <w:trPr>
          <w:trHeight w:val="268"/>
        </w:trPr>
        <w:tc>
          <w:tcPr>
            <w:tcW w:w="1129" w:type="dxa"/>
          </w:tcPr>
          <w:p w14:paraId="0BA2D37B" w14:textId="77777777" w:rsidR="009D1A33" w:rsidRPr="00B537DA" w:rsidRDefault="009D1A33" w:rsidP="00D1235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9</w:t>
            </w:r>
          </w:p>
        </w:tc>
        <w:tc>
          <w:tcPr>
            <w:tcW w:w="256" w:type="dxa"/>
          </w:tcPr>
          <w:p w14:paraId="0097BC6D" w14:textId="77777777" w:rsidR="009D1A33" w:rsidRPr="00B537DA" w:rsidRDefault="009D1A33" w:rsidP="00D1235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5824518D" w14:textId="77777777" w:rsidR="009D1A33" w:rsidRPr="00B537DA" w:rsidRDefault="009D1A33" w:rsidP="00D1235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NSE</w:t>
            </w:r>
          </w:p>
        </w:tc>
        <w:tc>
          <w:tcPr>
            <w:tcW w:w="6322" w:type="dxa"/>
          </w:tcPr>
          <w:p w14:paraId="045971A8" w14:textId="77777777" w:rsidR="009D1A33" w:rsidRPr="00B537DA" w:rsidRDefault="009D1A33" w:rsidP="00D123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Número</w:t>
            </w:r>
            <w:proofErr w:type="spellEnd"/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NSE, Debe ser 00000 [Lo </w:t>
            </w:r>
            <w:proofErr w:type="spellStart"/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actualiza</w:t>
            </w:r>
            <w:proofErr w:type="spellEnd"/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el</w:t>
            </w:r>
            <w:proofErr w:type="spellEnd"/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  <w:proofErr w:type="spellStart"/>
            <w:proofErr w:type="gramStart"/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Tid</w:t>
            </w:r>
            <w:proofErr w:type="spellEnd"/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]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  </w:t>
            </w:r>
            <w:proofErr w:type="gramEnd"/>
          </w:p>
        </w:tc>
        <w:tc>
          <w:tcPr>
            <w:tcW w:w="1276" w:type="dxa"/>
          </w:tcPr>
          <w:p w14:paraId="7669FA64" w14:textId="77777777" w:rsidR="009D1A33" w:rsidRPr="00B537DA" w:rsidRDefault="009D1A33" w:rsidP="00D123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5</w:t>
            </w:r>
          </w:p>
        </w:tc>
      </w:tr>
      <w:tr w:rsidR="009D1A33" w:rsidRPr="00B537DA" w14:paraId="4186E58C" w14:textId="77777777" w:rsidTr="00D12355">
        <w:trPr>
          <w:trHeight w:val="268"/>
        </w:trPr>
        <w:tc>
          <w:tcPr>
            <w:tcW w:w="1129" w:type="dxa"/>
          </w:tcPr>
          <w:p w14:paraId="58A62749" w14:textId="77777777" w:rsidR="009D1A33" w:rsidRPr="00B537DA" w:rsidRDefault="009D1A33" w:rsidP="00D1235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10</w:t>
            </w:r>
          </w:p>
        </w:tc>
        <w:tc>
          <w:tcPr>
            <w:tcW w:w="256" w:type="dxa"/>
          </w:tcPr>
          <w:p w14:paraId="793E11C1" w14:textId="77777777" w:rsidR="009D1A33" w:rsidRPr="00B537DA" w:rsidRDefault="009D1A33" w:rsidP="00D1235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5D3C0B14" w14:textId="77777777" w:rsidR="009D1A33" w:rsidRPr="00B537DA" w:rsidRDefault="009D1A33" w:rsidP="00D1235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FEN</w:t>
            </w:r>
          </w:p>
        </w:tc>
        <w:tc>
          <w:tcPr>
            <w:tcW w:w="6322" w:type="dxa"/>
          </w:tcPr>
          <w:p w14:paraId="6381E2BE" w14:textId="77777777" w:rsidR="009D1A33" w:rsidRPr="00B537DA" w:rsidRDefault="009D1A33" w:rsidP="00D123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proofErr w:type="spellEnd"/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NSE Debe ser 00/00/00 [Lo </w:t>
            </w:r>
            <w:proofErr w:type="spellStart"/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actualiza</w:t>
            </w:r>
            <w:proofErr w:type="spellEnd"/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el</w:t>
            </w:r>
            <w:proofErr w:type="spellEnd"/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  <w:proofErr w:type="spellStart"/>
            <w:proofErr w:type="gramStart"/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Tid</w:t>
            </w:r>
            <w:proofErr w:type="spellEnd"/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]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  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    </w:t>
            </w:r>
          </w:p>
        </w:tc>
        <w:tc>
          <w:tcPr>
            <w:tcW w:w="1276" w:type="dxa"/>
          </w:tcPr>
          <w:p w14:paraId="08E4831F" w14:textId="77777777" w:rsidR="009D1A33" w:rsidRPr="00B537DA" w:rsidRDefault="009D1A33" w:rsidP="00D123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9D1A33" w:rsidRPr="00B537DA" w14:paraId="7E413CF8" w14:textId="77777777" w:rsidTr="00D12355">
        <w:trPr>
          <w:trHeight w:val="268"/>
        </w:trPr>
        <w:tc>
          <w:tcPr>
            <w:tcW w:w="1129" w:type="dxa"/>
          </w:tcPr>
          <w:p w14:paraId="6F2108EB" w14:textId="77777777" w:rsidR="009D1A33" w:rsidRPr="00B537DA" w:rsidRDefault="009D1A33" w:rsidP="00D1235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256" w:type="dxa"/>
          </w:tcPr>
          <w:p w14:paraId="61601023" w14:textId="77777777" w:rsidR="009D1A33" w:rsidRPr="00B537DA" w:rsidRDefault="009D1A33" w:rsidP="00D1235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3D57F6CA" w14:textId="77777777" w:rsidR="009D1A33" w:rsidRPr="00B537DA" w:rsidRDefault="009D1A33" w:rsidP="00D1235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HEN</w:t>
            </w:r>
          </w:p>
        </w:tc>
        <w:tc>
          <w:tcPr>
            <w:tcW w:w="6322" w:type="dxa"/>
          </w:tcPr>
          <w:p w14:paraId="72A388AF" w14:textId="77777777" w:rsidR="009D1A33" w:rsidRPr="00B537DA" w:rsidRDefault="009D1A33" w:rsidP="00D123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Hora NSE &gt; Debe ser 00:00:00 [Lo </w:t>
            </w:r>
            <w:proofErr w:type="spellStart"/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actualiza</w:t>
            </w:r>
            <w:proofErr w:type="spellEnd"/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el</w:t>
            </w:r>
            <w:proofErr w:type="spellEnd"/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  <w:proofErr w:type="spellStart"/>
            <w:proofErr w:type="gramStart"/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Tid</w:t>
            </w:r>
            <w:proofErr w:type="spellEnd"/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]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  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  </w:t>
            </w:r>
          </w:p>
        </w:tc>
        <w:tc>
          <w:tcPr>
            <w:tcW w:w="1276" w:type="dxa"/>
          </w:tcPr>
          <w:p w14:paraId="06BF9199" w14:textId="77777777" w:rsidR="009D1A33" w:rsidRPr="00B537DA" w:rsidRDefault="009D1A33" w:rsidP="00D123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9D1A33" w:rsidRPr="00B537DA" w14:paraId="5CC116E2" w14:textId="77777777" w:rsidTr="00D12355">
        <w:trPr>
          <w:trHeight w:val="268"/>
        </w:trPr>
        <w:tc>
          <w:tcPr>
            <w:tcW w:w="1129" w:type="dxa"/>
          </w:tcPr>
          <w:p w14:paraId="27CD049C" w14:textId="77777777" w:rsidR="009D1A33" w:rsidRPr="00B537DA" w:rsidRDefault="009D1A33" w:rsidP="00D1235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</w:rPr>
              <w:t>1</w:t>
            </w:r>
            <w:r>
              <w:rPr>
                <w:rFonts w:ascii="Times New Roman" w:hAnsi="Times New Roman" w:cs="Times New Roman"/>
                <w:color w:val="4472C4" w:themeColor="accent1"/>
              </w:rPr>
              <w:t>2</w:t>
            </w:r>
          </w:p>
        </w:tc>
        <w:tc>
          <w:tcPr>
            <w:tcW w:w="256" w:type="dxa"/>
          </w:tcPr>
          <w:p w14:paraId="7F369ABA" w14:textId="77777777" w:rsidR="009D1A33" w:rsidRPr="00B537DA" w:rsidRDefault="009D1A33" w:rsidP="00D1235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6CDACB67" w14:textId="77777777" w:rsidR="009D1A33" w:rsidRPr="00B537DA" w:rsidRDefault="009D1A33" w:rsidP="00D12355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</w:rPr>
              <w:t>G01</w:t>
            </w:r>
          </w:p>
        </w:tc>
        <w:tc>
          <w:tcPr>
            <w:tcW w:w="6322" w:type="dxa"/>
          </w:tcPr>
          <w:p w14:paraId="20BA15BF" w14:textId="77777777" w:rsidR="009D1A33" w:rsidRPr="00B537DA" w:rsidRDefault="009D1A33" w:rsidP="00D123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</w:rPr>
              <w:t>DATOS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</w:rPr>
              <w:t>CONTROL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</w:rPr>
              <w:t>TRANSFERENCIA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                          </w:t>
            </w:r>
          </w:p>
        </w:tc>
        <w:tc>
          <w:tcPr>
            <w:tcW w:w="1276" w:type="dxa"/>
          </w:tcPr>
          <w:p w14:paraId="1DE10672" w14:textId="77777777" w:rsidR="009D1A33" w:rsidRPr="00B537DA" w:rsidRDefault="009D1A33" w:rsidP="00D123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9D1A33" w:rsidRPr="00B537DA" w14:paraId="4354E677" w14:textId="77777777" w:rsidTr="00D12355">
        <w:trPr>
          <w:trHeight w:val="268"/>
        </w:trPr>
        <w:tc>
          <w:tcPr>
            <w:tcW w:w="1129" w:type="dxa"/>
          </w:tcPr>
          <w:p w14:paraId="7697C346" w14:textId="77777777" w:rsidR="009D1A33" w:rsidRPr="00B537DA" w:rsidRDefault="009D1A33" w:rsidP="00D1235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color w:val="4472C4" w:themeColor="accent1"/>
              </w:rPr>
              <w:t>3</w:t>
            </w:r>
          </w:p>
        </w:tc>
        <w:tc>
          <w:tcPr>
            <w:tcW w:w="256" w:type="dxa"/>
          </w:tcPr>
          <w:p w14:paraId="372B5934" w14:textId="77777777" w:rsidR="009D1A33" w:rsidRPr="00B537DA" w:rsidRDefault="009D1A33" w:rsidP="00D1235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1509F4A3" w14:textId="77777777" w:rsidR="009D1A33" w:rsidRPr="00B537DA" w:rsidRDefault="009D1A33" w:rsidP="00D1235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</w:rPr>
              <w:t>18</w:t>
            </w:r>
          </w:p>
        </w:tc>
        <w:tc>
          <w:tcPr>
            <w:tcW w:w="6322" w:type="dxa"/>
          </w:tcPr>
          <w:p w14:paraId="39FAD566" w14:textId="77777777" w:rsidR="009D1A33" w:rsidRPr="00B537DA" w:rsidRDefault="009D1A33" w:rsidP="00D123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Y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CARGO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RESPONS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INFORM</w:t>
            </w:r>
            <w:r>
              <w:rPr>
                <w:rFonts w:ascii="Times New Roman" w:hAnsi="Times New Roman" w:cs="Times New Roman"/>
                <w:color w:val="4472C4" w:themeColor="accent1"/>
              </w:rPr>
              <w:t xml:space="preserve">                     </w:t>
            </w:r>
          </w:p>
        </w:tc>
        <w:tc>
          <w:tcPr>
            <w:tcW w:w="1276" w:type="dxa"/>
          </w:tcPr>
          <w:p w14:paraId="66D98F22" w14:textId="77777777" w:rsidR="009D1A33" w:rsidRPr="00B537DA" w:rsidRDefault="009D1A33" w:rsidP="00D123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9D1A33" w:rsidRPr="00B537DA" w14:paraId="042AFCA9" w14:textId="77777777" w:rsidTr="00D12355">
        <w:trPr>
          <w:trHeight w:val="268"/>
        </w:trPr>
        <w:tc>
          <w:tcPr>
            <w:tcW w:w="1129" w:type="dxa"/>
          </w:tcPr>
          <w:p w14:paraId="2B1A3847" w14:textId="77777777" w:rsidR="009D1A33" w:rsidRPr="00B537DA" w:rsidRDefault="009D1A33" w:rsidP="00D1235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color w:val="4472C4" w:themeColor="accent1"/>
              </w:rPr>
              <w:t>4</w:t>
            </w:r>
          </w:p>
        </w:tc>
        <w:tc>
          <w:tcPr>
            <w:tcW w:w="256" w:type="dxa"/>
          </w:tcPr>
          <w:p w14:paraId="27EDB57D" w14:textId="77777777" w:rsidR="009D1A33" w:rsidRPr="00B537DA" w:rsidRDefault="009D1A33" w:rsidP="00D1235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65585101" w14:textId="77777777" w:rsidR="009D1A33" w:rsidRPr="00B537DA" w:rsidRDefault="009D1A33" w:rsidP="00D1235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</w:rPr>
              <w:t>20</w:t>
            </w:r>
          </w:p>
        </w:tc>
        <w:tc>
          <w:tcPr>
            <w:tcW w:w="6322" w:type="dxa"/>
          </w:tcPr>
          <w:p w14:paraId="08286FFA" w14:textId="77777777" w:rsidR="009D1A33" w:rsidRPr="00B537DA" w:rsidRDefault="009D1A33" w:rsidP="00D123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</w:rPr>
              <w:t>NUESTRA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</w:rPr>
              <w:t>REFERENCIA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                                                 </w:t>
            </w:r>
          </w:p>
        </w:tc>
        <w:tc>
          <w:tcPr>
            <w:tcW w:w="1276" w:type="dxa"/>
          </w:tcPr>
          <w:p w14:paraId="125C90C8" w14:textId="77777777" w:rsidR="009D1A33" w:rsidRPr="00B537DA" w:rsidRDefault="009D1A33" w:rsidP="00D123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9D1A33" w:rsidRPr="00B537DA" w14:paraId="28F1B366" w14:textId="77777777" w:rsidTr="00D12355">
        <w:trPr>
          <w:trHeight w:val="268"/>
        </w:trPr>
        <w:tc>
          <w:tcPr>
            <w:tcW w:w="1129" w:type="dxa"/>
          </w:tcPr>
          <w:p w14:paraId="002B951F" w14:textId="77777777" w:rsidR="009D1A33" w:rsidRPr="00B537DA" w:rsidRDefault="009D1A33" w:rsidP="00D1235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color w:val="4472C4" w:themeColor="accent1"/>
              </w:rPr>
              <w:t>5</w:t>
            </w:r>
          </w:p>
        </w:tc>
        <w:tc>
          <w:tcPr>
            <w:tcW w:w="256" w:type="dxa"/>
          </w:tcPr>
          <w:p w14:paraId="230482CE" w14:textId="77777777" w:rsidR="009D1A33" w:rsidRPr="00B537DA" w:rsidRDefault="009D1A33" w:rsidP="00D1235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7F1AE9AE" w14:textId="77777777" w:rsidR="009D1A33" w:rsidRPr="00B537DA" w:rsidRDefault="009D1A33" w:rsidP="00D1235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</w:rPr>
              <w:t>34</w:t>
            </w:r>
          </w:p>
        </w:tc>
        <w:tc>
          <w:tcPr>
            <w:tcW w:w="6322" w:type="dxa"/>
          </w:tcPr>
          <w:p w14:paraId="4683C66D" w14:textId="77777777" w:rsidR="009D1A33" w:rsidRPr="00B537DA" w:rsidRDefault="009D1A33" w:rsidP="00D123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</w:rPr>
              <w:t>FECHA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</w:rPr>
              <w:t>VALIDEZ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</w:rPr>
              <w:t>DATOS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                                               </w:t>
            </w:r>
          </w:p>
        </w:tc>
        <w:tc>
          <w:tcPr>
            <w:tcW w:w="1276" w:type="dxa"/>
          </w:tcPr>
          <w:p w14:paraId="48601425" w14:textId="77777777" w:rsidR="009D1A33" w:rsidRPr="00B537DA" w:rsidRDefault="009D1A33" w:rsidP="00D123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8</w:t>
            </w:r>
          </w:p>
        </w:tc>
      </w:tr>
      <w:tr w:rsidR="009D1A33" w:rsidRPr="00B537DA" w14:paraId="3F506521" w14:textId="77777777" w:rsidTr="00D12355">
        <w:trPr>
          <w:trHeight w:val="268"/>
        </w:trPr>
        <w:tc>
          <w:tcPr>
            <w:tcW w:w="1129" w:type="dxa"/>
          </w:tcPr>
          <w:p w14:paraId="5B7C0F5E" w14:textId="77777777" w:rsidR="009D1A33" w:rsidRPr="00B537DA" w:rsidRDefault="009D1A33" w:rsidP="00D1235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color w:val="4472C4" w:themeColor="accent1"/>
              </w:rPr>
              <w:t>6</w:t>
            </w:r>
          </w:p>
        </w:tc>
        <w:tc>
          <w:tcPr>
            <w:tcW w:w="256" w:type="dxa"/>
          </w:tcPr>
          <w:p w14:paraId="416675A5" w14:textId="77777777" w:rsidR="009D1A33" w:rsidRPr="00B537DA" w:rsidRDefault="009D1A33" w:rsidP="00D1235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12BC1562" w14:textId="77777777" w:rsidR="009D1A33" w:rsidRPr="00B537DA" w:rsidRDefault="009D1A33" w:rsidP="00D12355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</w:rPr>
              <w:t>PA1</w:t>
            </w:r>
          </w:p>
        </w:tc>
        <w:tc>
          <w:tcPr>
            <w:tcW w:w="6322" w:type="dxa"/>
          </w:tcPr>
          <w:p w14:paraId="548D0D4B" w14:textId="77777777" w:rsidR="009D1A33" w:rsidRPr="00B537DA" w:rsidRDefault="009D1A33" w:rsidP="00D123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</w:rPr>
              <w:t>NUMERO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</w:rPr>
              <w:t>REGISTROS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</w:rPr>
              <w:t>INFORMADOS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                   </w:t>
            </w:r>
          </w:p>
        </w:tc>
        <w:tc>
          <w:tcPr>
            <w:tcW w:w="1276" w:type="dxa"/>
          </w:tcPr>
          <w:p w14:paraId="4243D508" w14:textId="77777777" w:rsidR="009D1A33" w:rsidRPr="00B537DA" w:rsidRDefault="009D1A33" w:rsidP="00D123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6364FA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9D1A33" w:rsidRPr="00B537DA" w14:paraId="10080807" w14:textId="77777777" w:rsidTr="00D12355">
        <w:trPr>
          <w:trHeight w:val="270"/>
        </w:trPr>
        <w:tc>
          <w:tcPr>
            <w:tcW w:w="1129" w:type="dxa"/>
          </w:tcPr>
          <w:p w14:paraId="0A4478EF" w14:textId="77777777" w:rsidR="009D1A33" w:rsidRPr="00B537DA" w:rsidRDefault="009D1A33" w:rsidP="00D12355">
            <w:pPr>
              <w:pStyle w:val="TableParagraph"/>
              <w:spacing w:before="1" w:line="249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color w:val="4472C4" w:themeColor="accent1"/>
              </w:rPr>
              <w:t>7</w:t>
            </w:r>
          </w:p>
        </w:tc>
        <w:tc>
          <w:tcPr>
            <w:tcW w:w="256" w:type="dxa"/>
          </w:tcPr>
          <w:p w14:paraId="7FE02969" w14:textId="77777777" w:rsidR="009D1A33" w:rsidRPr="00B537DA" w:rsidRDefault="009D1A33" w:rsidP="00D12355">
            <w:pPr>
              <w:pStyle w:val="TableParagraph"/>
              <w:spacing w:before="1" w:line="249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55A19103" w14:textId="77777777" w:rsidR="009D1A33" w:rsidRPr="00B537DA" w:rsidRDefault="009D1A33" w:rsidP="00D12355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</w:rPr>
              <w:t>AJB</w:t>
            </w:r>
          </w:p>
        </w:tc>
        <w:tc>
          <w:tcPr>
            <w:tcW w:w="6322" w:type="dxa"/>
          </w:tcPr>
          <w:p w14:paraId="32450146" w14:textId="77777777" w:rsidR="009D1A33" w:rsidRPr="00B537DA" w:rsidRDefault="009D1A33" w:rsidP="00D123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NUMERO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REGISTROS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CON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CODIGO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01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2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1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    </w:t>
            </w:r>
            <w:r>
              <w:rPr>
                <w:rFonts w:ascii="Times New Roman" w:hAnsi="Times New Roman" w:cs="Times New Roman"/>
                <w:color w:val="4472C4" w:themeColor="accent1"/>
                <w:lang w:val="es-CL"/>
              </w:rPr>
              <w:t xml:space="preserve"> </w:t>
            </w:r>
          </w:p>
        </w:tc>
        <w:tc>
          <w:tcPr>
            <w:tcW w:w="1276" w:type="dxa"/>
          </w:tcPr>
          <w:p w14:paraId="1C4EA476" w14:textId="77777777" w:rsidR="009D1A33" w:rsidRPr="00B537DA" w:rsidRDefault="009D1A33" w:rsidP="00D123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6364FA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9D1A33" w:rsidRPr="00B537DA" w14:paraId="479ABB4B" w14:textId="77777777" w:rsidTr="00D12355">
        <w:trPr>
          <w:trHeight w:val="268"/>
        </w:trPr>
        <w:tc>
          <w:tcPr>
            <w:tcW w:w="1129" w:type="dxa"/>
          </w:tcPr>
          <w:p w14:paraId="1F28C11F" w14:textId="77777777" w:rsidR="009D1A33" w:rsidRPr="00B537DA" w:rsidRDefault="009D1A33" w:rsidP="00D1235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color w:val="4472C4" w:themeColor="accent1"/>
              </w:rPr>
              <w:t>8</w:t>
            </w:r>
          </w:p>
        </w:tc>
        <w:tc>
          <w:tcPr>
            <w:tcW w:w="256" w:type="dxa"/>
          </w:tcPr>
          <w:p w14:paraId="79858E29" w14:textId="77777777" w:rsidR="009D1A33" w:rsidRPr="00B537DA" w:rsidRDefault="009D1A33" w:rsidP="00D1235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13ABBB2D" w14:textId="77777777" w:rsidR="009D1A33" w:rsidRPr="00B537DA" w:rsidRDefault="009D1A33" w:rsidP="00D12355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</w:rPr>
              <w:t>AJC</w:t>
            </w:r>
          </w:p>
        </w:tc>
        <w:tc>
          <w:tcPr>
            <w:tcW w:w="6322" w:type="dxa"/>
          </w:tcPr>
          <w:p w14:paraId="3E385FA0" w14:textId="77777777" w:rsidR="009D1A33" w:rsidRPr="00B537DA" w:rsidRDefault="009D1A33" w:rsidP="00D123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NUMERO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REGISTROS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CON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CODIGO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02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2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1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     </w:t>
            </w:r>
          </w:p>
        </w:tc>
        <w:tc>
          <w:tcPr>
            <w:tcW w:w="1276" w:type="dxa"/>
          </w:tcPr>
          <w:p w14:paraId="13B95265" w14:textId="77777777" w:rsidR="009D1A33" w:rsidRPr="00B537DA" w:rsidRDefault="009D1A33" w:rsidP="00D123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6364FA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9D1A33" w:rsidRPr="00B537DA" w14:paraId="2E4B2824" w14:textId="77777777" w:rsidTr="00D12355">
        <w:trPr>
          <w:trHeight w:val="269"/>
        </w:trPr>
        <w:tc>
          <w:tcPr>
            <w:tcW w:w="1129" w:type="dxa"/>
          </w:tcPr>
          <w:p w14:paraId="160FF47B" w14:textId="77777777" w:rsidR="009D1A33" w:rsidRPr="00B537DA" w:rsidRDefault="009D1A33" w:rsidP="00D12355">
            <w:pPr>
              <w:pStyle w:val="TableParagraph"/>
              <w:spacing w:line="249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color w:val="4472C4" w:themeColor="accent1"/>
              </w:rPr>
              <w:t>9</w:t>
            </w:r>
          </w:p>
        </w:tc>
        <w:tc>
          <w:tcPr>
            <w:tcW w:w="256" w:type="dxa"/>
          </w:tcPr>
          <w:p w14:paraId="7D22CA0D" w14:textId="77777777" w:rsidR="009D1A33" w:rsidRPr="00B537DA" w:rsidRDefault="009D1A33" w:rsidP="00D12355">
            <w:pPr>
              <w:pStyle w:val="TableParagraph"/>
              <w:spacing w:line="249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3AAE5DD8" w14:textId="77777777" w:rsidR="009D1A33" w:rsidRPr="00B537DA" w:rsidRDefault="009D1A33" w:rsidP="00D12355">
            <w:pPr>
              <w:pStyle w:val="TableParagraph"/>
              <w:spacing w:before="1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</w:rPr>
              <w:t>AJD</w:t>
            </w:r>
          </w:p>
        </w:tc>
        <w:tc>
          <w:tcPr>
            <w:tcW w:w="6322" w:type="dxa"/>
          </w:tcPr>
          <w:p w14:paraId="4E52EA87" w14:textId="77777777" w:rsidR="009D1A33" w:rsidRPr="00B537DA" w:rsidRDefault="009D1A33" w:rsidP="00D12355">
            <w:pPr>
              <w:pStyle w:val="TableParagraph"/>
              <w:spacing w:before="19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NUMERO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REGISTROS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CON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CODIGO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03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2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1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     </w:t>
            </w:r>
          </w:p>
        </w:tc>
        <w:tc>
          <w:tcPr>
            <w:tcW w:w="1276" w:type="dxa"/>
          </w:tcPr>
          <w:p w14:paraId="5DFC2CAF" w14:textId="77777777" w:rsidR="009D1A33" w:rsidRPr="00B537DA" w:rsidRDefault="009D1A33" w:rsidP="00D12355">
            <w:pPr>
              <w:pStyle w:val="TableParagraph"/>
              <w:spacing w:before="19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6364FA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9D1A33" w:rsidRPr="00B537DA" w14:paraId="507F5C91" w14:textId="77777777" w:rsidTr="00D12355">
        <w:trPr>
          <w:trHeight w:val="268"/>
        </w:trPr>
        <w:tc>
          <w:tcPr>
            <w:tcW w:w="1129" w:type="dxa"/>
          </w:tcPr>
          <w:p w14:paraId="144FBC81" w14:textId="77777777" w:rsidR="009D1A33" w:rsidRPr="00B537DA" w:rsidRDefault="009D1A33" w:rsidP="00D1235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pacing w:val="-3"/>
              </w:rPr>
              <w:t>20</w:t>
            </w:r>
          </w:p>
        </w:tc>
        <w:tc>
          <w:tcPr>
            <w:tcW w:w="256" w:type="dxa"/>
          </w:tcPr>
          <w:p w14:paraId="51FF6905" w14:textId="77777777" w:rsidR="009D1A33" w:rsidRPr="00B537DA" w:rsidRDefault="009D1A33" w:rsidP="00D1235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4E6CBB95" w14:textId="77777777" w:rsidR="009D1A33" w:rsidRPr="00B537DA" w:rsidRDefault="009D1A33" w:rsidP="00D12355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</w:rPr>
              <w:t>AJX</w:t>
            </w:r>
          </w:p>
        </w:tc>
        <w:tc>
          <w:tcPr>
            <w:tcW w:w="6322" w:type="dxa"/>
          </w:tcPr>
          <w:p w14:paraId="3C652A02" w14:textId="77777777" w:rsidR="009D1A33" w:rsidRPr="00B537DA" w:rsidRDefault="009D1A33" w:rsidP="00D123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NUMERO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REGISTROS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CON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CODIGO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04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2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1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     </w:t>
            </w:r>
          </w:p>
        </w:tc>
        <w:tc>
          <w:tcPr>
            <w:tcW w:w="1276" w:type="dxa"/>
          </w:tcPr>
          <w:p w14:paraId="10095144" w14:textId="77777777" w:rsidR="009D1A33" w:rsidRPr="00B537DA" w:rsidRDefault="009D1A33" w:rsidP="00D123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6364FA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9D1A33" w:rsidRPr="00B537DA" w14:paraId="636F6D37" w14:textId="77777777" w:rsidTr="00D12355">
        <w:trPr>
          <w:trHeight w:val="268"/>
        </w:trPr>
        <w:tc>
          <w:tcPr>
            <w:tcW w:w="1129" w:type="dxa"/>
          </w:tcPr>
          <w:p w14:paraId="410F0FBA" w14:textId="77777777" w:rsidR="009D1A33" w:rsidRPr="00B537DA" w:rsidRDefault="009D1A33" w:rsidP="00D1235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</w:rPr>
              <w:t>2</w:t>
            </w:r>
            <w:r>
              <w:rPr>
                <w:rFonts w:ascii="Times New Roman" w:hAnsi="Times New Roman" w:cs="Times New Roman"/>
                <w:color w:val="4472C4" w:themeColor="accent1"/>
              </w:rPr>
              <w:t>1</w:t>
            </w:r>
          </w:p>
        </w:tc>
        <w:tc>
          <w:tcPr>
            <w:tcW w:w="256" w:type="dxa"/>
          </w:tcPr>
          <w:p w14:paraId="79DB1F5E" w14:textId="77777777" w:rsidR="009D1A33" w:rsidRPr="00B537DA" w:rsidRDefault="009D1A33" w:rsidP="00D1235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664F6051" w14:textId="77777777" w:rsidR="009D1A33" w:rsidRPr="00B537DA" w:rsidRDefault="009D1A33" w:rsidP="00D12355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</w:rPr>
              <w:t>AJY</w:t>
            </w:r>
          </w:p>
        </w:tc>
        <w:tc>
          <w:tcPr>
            <w:tcW w:w="6322" w:type="dxa"/>
          </w:tcPr>
          <w:p w14:paraId="0E2EF758" w14:textId="77777777" w:rsidR="009D1A33" w:rsidRPr="00B537DA" w:rsidRDefault="009D1A33" w:rsidP="00D123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NUMERO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REGISTROS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CON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CODIGO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05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5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1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    </w:t>
            </w:r>
            <w:r>
              <w:rPr>
                <w:rFonts w:ascii="Times New Roman" w:hAnsi="Times New Roman" w:cs="Times New Roman"/>
                <w:color w:val="4472C4" w:themeColor="accent1"/>
                <w:lang w:val="es-CL"/>
              </w:rPr>
              <w:t xml:space="preserve"> </w:t>
            </w:r>
          </w:p>
        </w:tc>
        <w:tc>
          <w:tcPr>
            <w:tcW w:w="1276" w:type="dxa"/>
          </w:tcPr>
          <w:p w14:paraId="3AD39E5F" w14:textId="77777777" w:rsidR="009D1A33" w:rsidRPr="00B537DA" w:rsidRDefault="009D1A33" w:rsidP="00D123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6364FA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9D1A33" w:rsidRPr="00B537DA" w14:paraId="2B248DB5" w14:textId="77777777" w:rsidTr="00D12355">
        <w:trPr>
          <w:trHeight w:val="268"/>
        </w:trPr>
        <w:tc>
          <w:tcPr>
            <w:tcW w:w="1129" w:type="dxa"/>
          </w:tcPr>
          <w:p w14:paraId="44BDB47E" w14:textId="77777777" w:rsidR="009D1A33" w:rsidRPr="00B537DA" w:rsidRDefault="009D1A33" w:rsidP="00D12355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  <w:lang w:val="es-CL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</w:rPr>
              <w:t xml:space="preserve">  Campo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</w:rPr>
              <w:t>2</w:t>
            </w:r>
            <w:r>
              <w:rPr>
                <w:rFonts w:ascii="Times New Roman" w:hAnsi="Times New Roman" w:cs="Times New Roman"/>
                <w:color w:val="4472C4" w:themeColor="accent1"/>
              </w:rPr>
              <w:t>2</w:t>
            </w:r>
          </w:p>
        </w:tc>
        <w:tc>
          <w:tcPr>
            <w:tcW w:w="256" w:type="dxa"/>
          </w:tcPr>
          <w:p w14:paraId="3CC213A0" w14:textId="77777777" w:rsidR="009D1A33" w:rsidRPr="00B537DA" w:rsidRDefault="009D1A33" w:rsidP="00D12355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  <w:lang w:val="es-CL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  <w:sz w:val="18"/>
                <w:lang w:val="es-CL"/>
              </w:rPr>
              <w:t xml:space="preserve">   :</w:t>
            </w:r>
          </w:p>
        </w:tc>
        <w:tc>
          <w:tcPr>
            <w:tcW w:w="935" w:type="dxa"/>
          </w:tcPr>
          <w:p w14:paraId="7C77B065" w14:textId="77777777" w:rsidR="009D1A33" w:rsidRPr="00B537DA" w:rsidRDefault="009D1A33" w:rsidP="00D1235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</w:rPr>
              <w:t>79</w:t>
            </w:r>
          </w:p>
        </w:tc>
        <w:tc>
          <w:tcPr>
            <w:tcW w:w="6322" w:type="dxa"/>
          </w:tcPr>
          <w:p w14:paraId="16B719A4" w14:textId="77777777" w:rsidR="009D1A33" w:rsidRPr="00B537DA" w:rsidRDefault="009D1A33" w:rsidP="00D123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</w:rPr>
              <w:t>OBSERVACIONES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                        </w:t>
            </w:r>
          </w:p>
        </w:tc>
        <w:tc>
          <w:tcPr>
            <w:tcW w:w="1276" w:type="dxa"/>
          </w:tcPr>
          <w:p w14:paraId="095F614D" w14:textId="77777777" w:rsidR="009D1A33" w:rsidRPr="00B537DA" w:rsidRDefault="009D1A33" w:rsidP="00D123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35</w:t>
            </w:r>
          </w:p>
        </w:tc>
      </w:tr>
    </w:tbl>
    <w:p w14:paraId="345D1E37" w14:textId="77777777" w:rsidR="009D1A33" w:rsidRPr="00B537DA" w:rsidRDefault="009D1A33" w:rsidP="009D1A33">
      <w:pPr>
        <w:pStyle w:val="Textoindependiente"/>
        <w:spacing w:before="9"/>
        <w:rPr>
          <w:rFonts w:ascii="Times New Roman" w:hAnsi="Times New Roman" w:cs="Times New Roman"/>
          <w:sz w:val="19"/>
        </w:rPr>
      </w:pPr>
    </w:p>
    <w:p w14:paraId="22F0D169" w14:textId="77777777" w:rsidR="00035F9D" w:rsidRPr="00F22445" w:rsidDel="00620059" w:rsidRDefault="00035F9D" w:rsidP="009A6FF8">
      <w:pPr>
        <w:pStyle w:val="Ttulo2"/>
        <w:numPr>
          <w:ilvl w:val="0"/>
          <w:numId w:val="0"/>
        </w:numPr>
        <w:ind w:left="792"/>
        <w:rPr>
          <w:del w:id="3" w:author="Roberto Carrasco Venegas" w:date="2023-11-27T13:34:00Z"/>
        </w:rPr>
      </w:pPr>
    </w:p>
    <w:p w14:paraId="74831C11" w14:textId="61F05524" w:rsidR="00A73491" w:rsidRPr="009A6FF8" w:rsidRDefault="00A73491" w:rsidP="009A6FF8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4" w:name="_Toc152343931"/>
      <w:r w:rsidRPr="00F22445">
        <w:rPr>
          <w:rFonts w:cs="Times New Roman"/>
          <w:bCs/>
          <w:color w:val="4472C4" w:themeColor="accent1"/>
        </w:rPr>
        <w:t>Archivo/s de control</w:t>
      </w:r>
      <w:r w:rsidR="00513350" w:rsidRPr="00F22445">
        <w:rPr>
          <w:rFonts w:cs="Times New Roman"/>
          <w:bCs/>
          <w:color w:val="4472C4" w:themeColor="accent1"/>
        </w:rPr>
        <w:t xml:space="preserve"> de datos</w:t>
      </w:r>
      <w:r w:rsidRPr="00F22445">
        <w:rPr>
          <w:rFonts w:cs="Times New Roman"/>
          <w:bCs/>
          <w:color w:val="4472C4" w:themeColor="accent1"/>
        </w:rPr>
        <w:t xml:space="preserve"> del origen</w:t>
      </w:r>
      <w:bookmarkEnd w:id="4"/>
      <w:r w:rsidRPr="00F22445">
        <w:rPr>
          <w:rFonts w:cs="Times New Roman"/>
          <w:bCs/>
          <w:color w:val="4472C4" w:themeColor="accent1"/>
        </w:rPr>
        <w:fldChar w:fldCharType="begin"/>
      </w:r>
      <w:r w:rsidRPr="00620059">
        <w:rPr>
          <w:rFonts w:cs="Times New Roman"/>
        </w:rPr>
        <w:instrText xml:space="preserve"> XE "</w:instrText>
      </w:r>
      <w:r w:rsidRPr="00F22445">
        <w:rPr>
          <w:rFonts w:cs="Times New Roman"/>
          <w:bCs/>
          <w:color w:val="4472C4" w:themeColor="accent1"/>
        </w:rPr>
        <w:instrText>Archivo/s de control del origen</w:instrText>
      </w:r>
      <w:r w:rsidRPr="00620059">
        <w:rPr>
          <w:rFonts w:cs="Times New Roman"/>
        </w:rPr>
        <w:instrText xml:space="preserve">" </w:instrText>
      </w:r>
      <w:r w:rsidRPr="00F22445">
        <w:rPr>
          <w:rFonts w:cs="Times New Roman"/>
          <w:bCs/>
          <w:color w:val="4472C4" w:themeColor="accent1"/>
        </w:rPr>
        <w:fldChar w:fldCharType="end"/>
      </w:r>
    </w:p>
    <w:p w14:paraId="69C72BBE" w14:textId="77777777" w:rsidR="00A73491" w:rsidRPr="00230F5A" w:rsidRDefault="00A73491" w:rsidP="00A73491">
      <w:pPr>
        <w:rPr>
          <w:rFonts w:ascii="Times New Roman" w:hAnsi="Times New Roman" w:cs="Times New Roman"/>
          <w:color w:val="4472C4" w:themeColor="accent1"/>
        </w:rPr>
      </w:pPr>
    </w:p>
    <w:p w14:paraId="38EF815A" w14:textId="082C26E0" w:rsidR="00513350" w:rsidRPr="00230F5A" w:rsidRDefault="00EC1139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0DC0CDC" wp14:editId="06564D67">
            <wp:extent cx="4783985" cy="3347499"/>
            <wp:effectExtent l="0" t="0" r="0" b="5715"/>
            <wp:docPr id="186036817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363" cy="33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68E3" w14:textId="77777777" w:rsidR="00513350" w:rsidRPr="00230F5A" w:rsidRDefault="00513350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37F99B1" w14:textId="3CBAA0D2" w:rsidR="00A73491" w:rsidRPr="00230F5A" w:rsidRDefault="00EC1139" w:rsidP="00B022B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noProof/>
        </w:rPr>
        <w:drawing>
          <wp:inline distT="0" distB="0" distL="0" distR="0" wp14:anchorId="5EB86B75" wp14:editId="2E1EB501">
            <wp:extent cx="5053038" cy="2202512"/>
            <wp:effectExtent l="0" t="0" r="0" b="7620"/>
            <wp:docPr id="1364614241" name="Imagen 2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61" cy="220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13ED" w14:textId="51FF8221" w:rsidR="00411E32" w:rsidRDefault="00411E32" w:rsidP="00411E32">
      <w:pPr>
        <w:rPr>
          <w:rFonts w:ascii="Times New Roman" w:hAnsi="Times New Roman" w:cs="Times New Roman"/>
          <w:color w:val="4472C4" w:themeColor="accent1"/>
        </w:rPr>
      </w:pPr>
    </w:p>
    <w:p w14:paraId="50CB58CE" w14:textId="0DF06ECC" w:rsidR="00411E32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95B4C01" w14:textId="77777777" w:rsidR="00411E32" w:rsidRPr="00DB790B" w:rsidRDefault="00411E32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5" w:name="_Toc152343932"/>
      <w:r w:rsidRPr="00230F5A">
        <w:t xml:space="preserve">Archivo/s de </w:t>
      </w:r>
      <w:r>
        <w:t>datos del Receptor</w:t>
      </w:r>
      <w:r w:rsidRPr="00230F5A">
        <w:fldChar w:fldCharType="begin"/>
      </w:r>
      <w:r w:rsidRPr="00230F5A">
        <w:instrText xml:space="preserve"> XE "Archivo/s de control del origen" </w:instrText>
      </w:r>
      <w:r w:rsidRPr="00230F5A">
        <w:fldChar w:fldCharType="end"/>
      </w:r>
      <w:r>
        <w:t>:</w:t>
      </w:r>
      <w:bookmarkEnd w:id="5"/>
    </w:p>
    <w:p w14:paraId="3B1F0115" w14:textId="77777777" w:rsidR="00411E32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0814AB4" w14:textId="0F975184" w:rsidR="00184622" w:rsidRPr="00981815" w:rsidRDefault="00184622" w:rsidP="00981815">
      <w:pPr>
        <w:tabs>
          <w:tab w:val="left" w:pos="1843"/>
        </w:tabs>
        <w:ind w:left="1418" w:firstLine="567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981815"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1.1. y 4.1. </w:t>
      </w:r>
      <w:proofErr w:type="gramStart"/>
      <w:r w:rsidRPr="00981815">
        <w:rPr>
          <w:rFonts w:ascii="Times New Roman" w:hAnsi="Times New Roman" w:cs="Times New Roman"/>
          <w:b/>
          <w:bCs/>
          <w:color w:val="4472C4" w:themeColor="accent1"/>
        </w:rPr>
        <w:t>Considerar</w:t>
      </w:r>
      <w:proofErr w:type="gramEnd"/>
      <w:r w:rsidRPr="00981815">
        <w:rPr>
          <w:rFonts w:ascii="Times New Roman" w:hAnsi="Times New Roman" w:cs="Times New Roman"/>
          <w:b/>
          <w:bCs/>
          <w:color w:val="4472C4" w:themeColor="accent1"/>
        </w:rPr>
        <w:t xml:space="preserve"> que el archivo se mueve desde la casilla emisora a la receptora (sistema central). </w:t>
      </w:r>
    </w:p>
    <w:p w14:paraId="6FE49B3D" w14:textId="77777777" w:rsidR="00411E32" w:rsidRDefault="00411E3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4FEA2736" w14:textId="5A4CD589" w:rsidR="00184622" w:rsidRDefault="00184622" w:rsidP="00CF0714">
      <w:pPr>
        <w:pStyle w:val="Ttulo2"/>
        <w:numPr>
          <w:ilvl w:val="1"/>
          <w:numId w:val="7"/>
        </w:numPr>
      </w:pPr>
      <w:bookmarkStart w:id="6" w:name="_Toc152343933"/>
      <w:r>
        <w:t>Archivo de carátula del Receptor</w:t>
      </w:r>
      <w:bookmarkEnd w:id="6"/>
    </w:p>
    <w:p w14:paraId="19E92542" w14:textId="05D75A4C" w:rsidR="00184622" w:rsidRDefault="00184622" w:rsidP="007B6066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1.2. y 4.2. </w:t>
      </w:r>
      <w:proofErr w:type="gramStart"/>
      <w:r>
        <w:rPr>
          <w:rFonts w:ascii="Times New Roman" w:hAnsi="Times New Roman" w:cs="Times New Roman"/>
          <w:b/>
          <w:bCs/>
          <w:color w:val="4472C4" w:themeColor="accent1"/>
        </w:rPr>
        <w:t>Considerar</w:t>
      </w:r>
      <w:proofErr w:type="gramEnd"/>
      <w:r>
        <w:rPr>
          <w:rFonts w:ascii="Times New Roman" w:hAnsi="Times New Roman" w:cs="Times New Roman"/>
          <w:b/>
          <w:bCs/>
          <w:color w:val="4472C4" w:themeColor="accent1"/>
        </w:rPr>
        <w:t xml:space="preserve"> que el archivo se mueve desde la casilla emisora a la receptora (sistema central).</w:t>
      </w:r>
    </w:p>
    <w:p w14:paraId="44CE93F6" w14:textId="7343A721" w:rsidR="00184622" w:rsidRDefault="0018462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6DB33B0B" w14:textId="7FCEB3EC" w:rsidR="00184622" w:rsidRDefault="00184622" w:rsidP="00477EA2">
      <w:pPr>
        <w:pStyle w:val="Ttulo2"/>
        <w:numPr>
          <w:ilvl w:val="1"/>
          <w:numId w:val="7"/>
        </w:numPr>
      </w:pPr>
      <w:bookmarkStart w:id="7" w:name="_Toc152343934"/>
      <w:r>
        <w:lastRenderedPageBreak/>
        <w:t>Archivo de Control del Receptor</w:t>
      </w:r>
      <w:bookmarkEnd w:id="7"/>
    </w:p>
    <w:p w14:paraId="21B49631" w14:textId="4FCDEC5E" w:rsidR="00184622" w:rsidRDefault="00184622" w:rsidP="00981815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1.3. y 4.3. </w:t>
      </w:r>
      <w:proofErr w:type="gramStart"/>
      <w:r>
        <w:rPr>
          <w:rFonts w:ascii="Times New Roman" w:hAnsi="Times New Roman" w:cs="Times New Roman"/>
          <w:b/>
          <w:bCs/>
          <w:color w:val="4472C4" w:themeColor="accent1"/>
        </w:rPr>
        <w:t>Considerar</w:t>
      </w:r>
      <w:proofErr w:type="gramEnd"/>
      <w:r>
        <w:rPr>
          <w:rFonts w:ascii="Times New Roman" w:hAnsi="Times New Roman" w:cs="Times New Roman"/>
          <w:b/>
          <w:bCs/>
          <w:color w:val="4472C4" w:themeColor="accent1"/>
        </w:rPr>
        <w:t xml:space="preserve"> que el archivo se mueve desde la casilla emisora a la receptora (sistema central).</w:t>
      </w:r>
    </w:p>
    <w:p w14:paraId="2E887B74" w14:textId="77777777" w:rsidR="00184622" w:rsidRPr="00230F5A" w:rsidRDefault="00184622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56486671" w14:textId="7B347B64" w:rsidR="00035F9D" w:rsidRPr="00230F5A" w:rsidRDefault="00B022B6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8" w:name="_Toc152343935"/>
      <w:r w:rsidRPr="00230F5A">
        <w:rPr>
          <w:rFonts w:cs="Times New Roman"/>
        </w:rPr>
        <w:t>Validaciones</w:t>
      </w:r>
      <w:bookmarkEnd w:id="8"/>
      <w:r w:rsidR="00611BAA" w:rsidRPr="00230F5A">
        <w:rPr>
          <w:rFonts w:cs="Times New Roman"/>
        </w:rPr>
        <w:fldChar w:fldCharType="begin"/>
      </w:r>
      <w:r w:rsidR="00611BAA" w:rsidRPr="00230F5A">
        <w:rPr>
          <w:rFonts w:cs="Times New Roman"/>
        </w:rPr>
        <w:instrText xml:space="preserve"> XE "Validaciones" </w:instrText>
      </w:r>
      <w:r w:rsidR="00611BAA" w:rsidRPr="00230F5A">
        <w:rPr>
          <w:rFonts w:cs="Times New Roman"/>
        </w:rPr>
        <w:fldChar w:fldCharType="end"/>
      </w:r>
    </w:p>
    <w:p w14:paraId="026892D1" w14:textId="77777777" w:rsidR="00284E6A" w:rsidRPr="00230F5A" w:rsidRDefault="000465DB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9" w:name="_Toc152343936"/>
      <w:r w:rsidRPr="00230F5A">
        <w:t>Archivo de datos</w:t>
      </w:r>
      <w:bookmarkEnd w:id="9"/>
      <w:r w:rsidR="00611BAA" w:rsidRPr="00230F5A">
        <w:fldChar w:fldCharType="begin"/>
      </w:r>
      <w:r w:rsidR="00611BAA" w:rsidRPr="00230F5A">
        <w:instrText xml:space="preserve"> XE "Archivo de datos\" </w:instrText>
      </w:r>
      <w:r w:rsidR="00611BAA" w:rsidRPr="00230F5A">
        <w:fldChar w:fldCharType="end"/>
      </w:r>
    </w:p>
    <w:p w14:paraId="04AD5FDA" w14:textId="38DF6DF1" w:rsidR="000465DB" w:rsidRPr="00230F5A" w:rsidRDefault="000465DB" w:rsidP="00284E6A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5E717E0" w14:textId="77777777" w:rsidR="009D1A33" w:rsidRPr="00B537DA" w:rsidRDefault="009D1A33" w:rsidP="009D1A33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10" w:name="_Hlk15087186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9D1A33" w:rsidRPr="00B537DA" w14:paraId="535FEA28" w14:textId="77777777" w:rsidTr="00D12355">
        <w:tc>
          <w:tcPr>
            <w:tcW w:w="562" w:type="dxa"/>
          </w:tcPr>
          <w:p w14:paraId="7D8BAB63" w14:textId="77777777" w:rsidR="009D1A33" w:rsidRPr="00B537DA" w:rsidRDefault="009D1A33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723AEBF3" w14:textId="77777777" w:rsidR="009D1A33" w:rsidRDefault="009D1A33" w:rsidP="00D123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597AB433" w14:textId="77777777" w:rsidR="009D1A33" w:rsidRPr="00B537DA" w:rsidRDefault="009D1A33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9D1A33" w:rsidRPr="00B537DA" w14:paraId="3260AC86" w14:textId="77777777" w:rsidTr="00D12355">
        <w:tc>
          <w:tcPr>
            <w:tcW w:w="562" w:type="dxa"/>
          </w:tcPr>
          <w:p w14:paraId="21A6F45F" w14:textId="77777777" w:rsidR="009D1A33" w:rsidRPr="00B537DA" w:rsidRDefault="009D1A33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1CF9B34F" w14:textId="77777777" w:rsidR="009D1A33" w:rsidRPr="00B537DA" w:rsidRDefault="009D1A33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9D1A33" w:rsidRPr="00B537DA" w14:paraId="3B60937D" w14:textId="77777777" w:rsidTr="00D12355">
        <w:tc>
          <w:tcPr>
            <w:tcW w:w="562" w:type="dxa"/>
          </w:tcPr>
          <w:p w14:paraId="41C76DD1" w14:textId="77777777" w:rsidR="009D1A33" w:rsidRPr="00B537DA" w:rsidRDefault="009D1A33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A72E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1ACCBC4D" w14:textId="77777777" w:rsidR="009D1A33" w:rsidRPr="00B537DA" w:rsidRDefault="009D1A33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es igual en el nombre del archivo y en la definición del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66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9D1A33" w:rsidRPr="00B537DA" w14:paraId="1FFA759C" w14:textId="77777777" w:rsidTr="00D12355">
        <w:tc>
          <w:tcPr>
            <w:tcW w:w="562" w:type="dxa"/>
          </w:tcPr>
          <w:p w14:paraId="03070120" w14:textId="77777777" w:rsidR="009D1A33" w:rsidRDefault="009D1A33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EC2CC84" w14:textId="77777777" w:rsidR="009D1A33" w:rsidRPr="00B537DA" w:rsidRDefault="009D1A33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A72E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522CBE05" w14:textId="77777777" w:rsidR="009D1A33" w:rsidRDefault="009D1A33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9829D09" w14:textId="77777777" w:rsidR="009D1A33" w:rsidRPr="00DD1EE4" w:rsidRDefault="009D1A33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42CF263B" w14:textId="77777777" w:rsidR="009D1A33" w:rsidRPr="00DD1EE4" w:rsidRDefault="009D1A33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D1A33" w:rsidRPr="00B537DA" w14:paraId="2EBDFDD0" w14:textId="77777777" w:rsidTr="00D12355">
        <w:tc>
          <w:tcPr>
            <w:tcW w:w="562" w:type="dxa"/>
          </w:tcPr>
          <w:p w14:paraId="667EA2C8" w14:textId="77777777" w:rsidR="009D1A33" w:rsidRDefault="009D1A33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A72E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2337CCF1" w14:textId="77777777" w:rsidR="009D1A33" w:rsidRDefault="009D1A33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datos no existe en casilla origen, en caso de existir se deberá catalogar con error</w:t>
            </w:r>
            <w:r w:rsidRPr="009E4CD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08)</w:t>
            </w:r>
          </w:p>
        </w:tc>
      </w:tr>
      <w:tr w:rsidR="009D1A33" w:rsidRPr="00B537DA" w14:paraId="77C00086" w14:textId="77777777" w:rsidTr="00D12355">
        <w:tc>
          <w:tcPr>
            <w:tcW w:w="562" w:type="dxa"/>
          </w:tcPr>
          <w:p w14:paraId="49BEDA3F" w14:textId="77777777" w:rsidR="009D1A33" w:rsidRDefault="009D1A33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9C779E1" w14:textId="77777777" w:rsidR="009D1A33" w:rsidRDefault="009D1A33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A72E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349B8228" w14:textId="77777777" w:rsidR="009D1A33" w:rsidRDefault="009D1A33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CDD1511" w14:textId="77777777" w:rsidR="009D1A33" w:rsidRPr="00DD1EE4" w:rsidRDefault="009D1A33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datos no existe en casilla destino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en caso de existir se deberá catalogar con error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09)</w:t>
            </w:r>
          </w:p>
          <w:p w14:paraId="587E1387" w14:textId="77777777" w:rsidR="009D1A33" w:rsidRDefault="009D1A33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D1A33" w14:paraId="5A9D0915" w14:textId="77777777" w:rsidTr="00D12355">
        <w:tc>
          <w:tcPr>
            <w:tcW w:w="562" w:type="dxa"/>
          </w:tcPr>
          <w:p w14:paraId="1BE116C2" w14:textId="77777777" w:rsidR="009D1A33" w:rsidRDefault="009D1A33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A72E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2532D08B" w14:textId="77777777" w:rsidR="009D1A33" w:rsidRDefault="009D1A33" w:rsidP="00D123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29772396" w14:textId="77777777" w:rsidR="009D1A33" w:rsidRDefault="009D1A33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9D1A33" w14:paraId="3C36762E" w14:textId="77777777" w:rsidTr="00D12355">
        <w:tc>
          <w:tcPr>
            <w:tcW w:w="562" w:type="dxa"/>
          </w:tcPr>
          <w:p w14:paraId="5572516E" w14:textId="77777777" w:rsidR="009D1A33" w:rsidRDefault="009D1A33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1DAACAE5" w14:textId="77777777" w:rsidR="009D1A33" w:rsidRDefault="009D1A33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va a validar que el campo “tipo de registro” contenga sólo los valores esperados (1,2,3,4,5), en caso de no existir se deberá catalogar con error </w:t>
            </w:r>
            <w:r w:rsidRPr="00103045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75</w:t>
            </w:r>
            <w:r w:rsidRPr="00103045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47A7BCA1" w14:textId="77777777" w:rsidR="00A64CF0" w:rsidRPr="00230F5A" w:rsidRDefault="00A64CF0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29C91FE" w14:textId="3B8565A5" w:rsidR="00B022B6" w:rsidRPr="00230F5A" w:rsidRDefault="00B022B6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11" w:name="_Toc152343937"/>
      <w:bookmarkEnd w:id="10"/>
      <w:r w:rsidRPr="00230F5A">
        <w:t>Archivo Carátula</w:t>
      </w:r>
      <w:r w:rsidR="00611BAA" w:rsidRPr="00230F5A">
        <w:fldChar w:fldCharType="begin"/>
      </w:r>
      <w:r w:rsidR="00611BAA" w:rsidRPr="00230F5A">
        <w:instrText xml:space="preserve"> XE "Archivo Carátula" </w:instrText>
      </w:r>
      <w:r w:rsidR="00611BAA" w:rsidRPr="00230F5A">
        <w:fldChar w:fldCharType="end"/>
      </w:r>
      <w:r w:rsidRPr="00230F5A">
        <w:t>:</w:t>
      </w:r>
      <w:bookmarkEnd w:id="11"/>
    </w:p>
    <w:p w14:paraId="23A95D8B" w14:textId="77777777" w:rsidR="00933926" w:rsidRPr="00933926" w:rsidRDefault="00933926" w:rsidP="009339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12" w:name="_Hlk15086891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933926" w:rsidRPr="00B537DA" w14:paraId="3FAC78E8" w14:textId="77777777" w:rsidTr="00D12355">
        <w:tc>
          <w:tcPr>
            <w:tcW w:w="595" w:type="dxa"/>
          </w:tcPr>
          <w:p w14:paraId="33765CF6" w14:textId="77777777" w:rsidR="00933926" w:rsidRPr="00B537DA" w:rsidRDefault="00933926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5ED91D6F" w14:textId="77777777" w:rsidR="00933926" w:rsidRPr="004C50F4" w:rsidRDefault="00933926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caratula existe, en caso de no existir debe ser catalogado con error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43)</w:t>
            </w:r>
          </w:p>
          <w:p w14:paraId="4A4B23E2" w14:textId="77777777" w:rsidR="00933926" w:rsidRPr="00B537DA" w:rsidRDefault="00933926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933926" w:rsidRPr="00B537DA" w14:paraId="5CEDBC87" w14:textId="77777777" w:rsidTr="00D12355">
        <w:tc>
          <w:tcPr>
            <w:tcW w:w="595" w:type="dxa"/>
          </w:tcPr>
          <w:p w14:paraId="56A73405" w14:textId="77777777" w:rsidR="00933926" w:rsidRPr="00B537DA" w:rsidRDefault="00933926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6783988D" w14:textId="77777777" w:rsidR="00933926" w:rsidRDefault="00933926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El valor de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la variable “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PRI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debe ser {01,02,11,12} un valor d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ferente es un error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que debe ser catalogado con error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68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3E805947" w14:textId="77777777" w:rsidR="00933926" w:rsidRPr="00B537DA" w:rsidRDefault="00933926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33926" w:rsidRPr="00B537DA" w14:paraId="6024451A" w14:textId="77777777" w:rsidTr="00D12355">
        <w:tc>
          <w:tcPr>
            <w:tcW w:w="595" w:type="dxa"/>
          </w:tcPr>
          <w:p w14:paraId="276668AD" w14:textId="77777777" w:rsidR="00933926" w:rsidRPr="00B537DA" w:rsidRDefault="00933926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1ECA8253" w14:textId="77777777" w:rsidR="00933926" w:rsidRPr="004C50F4" w:rsidRDefault="00933926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de caratula si no tiene datos debe ser catalogado con error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44)</w:t>
            </w:r>
          </w:p>
          <w:p w14:paraId="59F67CF2" w14:textId="77777777" w:rsidR="00933926" w:rsidRPr="00B537DA" w:rsidRDefault="00933926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33926" w:rsidRPr="00B537DA" w14:paraId="4E9A1DF2" w14:textId="77777777" w:rsidTr="00D12355">
        <w:tc>
          <w:tcPr>
            <w:tcW w:w="595" w:type="dxa"/>
          </w:tcPr>
          <w:p w14:paraId="6A7BD394" w14:textId="77777777" w:rsidR="00933926" w:rsidRPr="00B537DA" w:rsidRDefault="00933926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2B70CC81" w14:textId="77777777" w:rsidR="00933926" w:rsidRPr="004C50F4" w:rsidRDefault="00933926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en el archivo de caratula existe el código MSG en base de datos, en caso de error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46)</w:t>
            </w:r>
          </w:p>
          <w:p w14:paraId="21622E62" w14:textId="77777777" w:rsidR="00933926" w:rsidRPr="00B537DA" w:rsidRDefault="00933926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33926" w:rsidRPr="00B537DA" w14:paraId="4E01B94F" w14:textId="77777777" w:rsidTr="00D12355">
        <w:tc>
          <w:tcPr>
            <w:tcW w:w="595" w:type="dxa"/>
          </w:tcPr>
          <w:p w14:paraId="097BBD89" w14:textId="77777777" w:rsidR="00933926" w:rsidRPr="00B537DA" w:rsidRDefault="00933926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6B22E478" w14:textId="77777777" w:rsidR="00933926" w:rsidRPr="003D3E86" w:rsidRDefault="00933926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72B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exist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 la totalidad de los campos variables del archivo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</w:p>
          <w:p w14:paraId="34A3B62C" w14:textId="77777777" w:rsidR="00933926" w:rsidRPr="004C50F4" w:rsidRDefault="00933926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AJB:, AJC: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AJD, AJX, AJY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. En caso de no existir alguno de ellos, catalogar el error 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7)</w:t>
            </w:r>
          </w:p>
          <w:p w14:paraId="07908317" w14:textId="77777777" w:rsidR="00933926" w:rsidRDefault="00933926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33926" w:rsidRPr="00B537DA" w14:paraId="4851A140" w14:textId="77777777" w:rsidTr="00D12355">
        <w:tc>
          <w:tcPr>
            <w:tcW w:w="595" w:type="dxa"/>
          </w:tcPr>
          <w:p w14:paraId="332EEF21" w14:textId="77777777" w:rsidR="00933926" w:rsidRPr="00B537DA" w:rsidRDefault="00933926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2A98A041" w14:textId="77777777" w:rsidR="00933926" w:rsidRDefault="00933926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variable definida por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IDSubcampo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mayor o igual a uno no debe ser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 xml:space="preserve">nulo, en caso de catalogar el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3C489A3B" w14:textId="77777777" w:rsidR="00933926" w:rsidRDefault="00933926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33926" w:rsidRPr="00B537DA" w14:paraId="33EAB227" w14:textId="77777777" w:rsidTr="00D12355">
        <w:tc>
          <w:tcPr>
            <w:tcW w:w="595" w:type="dxa"/>
          </w:tcPr>
          <w:p w14:paraId="7EA3E997" w14:textId="77777777" w:rsidR="00933926" w:rsidRDefault="00933926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14541C9" w14:textId="77777777" w:rsidR="00933926" w:rsidRPr="00B537DA" w:rsidRDefault="00933926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08F9A6A5" w14:textId="77777777" w:rsidR="00933926" w:rsidRPr="004C50F4" w:rsidRDefault="00933926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"</w:t>
            </w:r>
            <w:proofErr w:type="spellStart"/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LargoCampo</w:t>
            </w:r>
            <w:proofErr w:type="spellEnd"/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" no debe ser superior al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definido en el archivo estructuraCaratula_2023-03-10 para variables definidas como campo y subcampo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AJB:, AJC: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AJD:, AJX, AJY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.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51)</w:t>
            </w:r>
          </w:p>
          <w:p w14:paraId="6C7ACDB2" w14:textId="77777777" w:rsidR="00933926" w:rsidRDefault="00933926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G01: Si el largo del campo no debe ser mayor a 35</w:t>
            </w:r>
          </w:p>
          <w:p w14:paraId="3E3229FD" w14:textId="77777777" w:rsidR="00933926" w:rsidRDefault="00933926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18: Si el largo del campo no debe ser mayor a 35</w:t>
            </w:r>
          </w:p>
          <w:p w14:paraId="2581A05C" w14:textId="77777777" w:rsidR="00933926" w:rsidRDefault="00933926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20: Si el largo del campo no debe ser mayor a 35</w:t>
            </w:r>
          </w:p>
          <w:p w14:paraId="78F1ADE7" w14:textId="77777777" w:rsidR="00933926" w:rsidRDefault="00933926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34: Si el largo del campo no debe ser mayor a 35 </w:t>
            </w:r>
          </w:p>
          <w:p w14:paraId="6AA977DE" w14:textId="77777777" w:rsidR="00933926" w:rsidRDefault="00933926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PA1: Valor entero no debe ser superior a largo 15</w:t>
            </w:r>
          </w:p>
          <w:p w14:paraId="026870B8" w14:textId="77777777" w:rsidR="00933926" w:rsidRPr="002B1327" w:rsidRDefault="00933926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32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AJB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Valor entero no debe ser superior a largo 15</w:t>
            </w:r>
          </w:p>
          <w:p w14:paraId="7BB8F9FD" w14:textId="77777777" w:rsidR="00933926" w:rsidRPr="002B1327" w:rsidRDefault="00933926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32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AJC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Valor entero no debe ser superior a largo 15</w:t>
            </w:r>
          </w:p>
          <w:p w14:paraId="025B5321" w14:textId="77777777" w:rsidR="00933926" w:rsidRPr="002B1327" w:rsidRDefault="00933926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32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AJD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Valor entero no debe ser superior a largo 15</w:t>
            </w:r>
          </w:p>
          <w:p w14:paraId="0490D8E8" w14:textId="77777777" w:rsidR="00933926" w:rsidRPr="002B1327" w:rsidRDefault="00933926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32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AJX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Valor entero no debe ser superior a largo 15</w:t>
            </w:r>
          </w:p>
          <w:p w14:paraId="43DDED70" w14:textId="77777777" w:rsidR="00933926" w:rsidRDefault="00933926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32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AJY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Valor entero no debe ser superior a largo 15</w:t>
            </w:r>
          </w:p>
        </w:tc>
      </w:tr>
      <w:tr w:rsidR="00933926" w:rsidRPr="00B537DA" w14:paraId="4230D6CB" w14:textId="77777777" w:rsidTr="00D12355">
        <w:tc>
          <w:tcPr>
            <w:tcW w:w="595" w:type="dxa"/>
          </w:tcPr>
          <w:p w14:paraId="4DC14FDE" w14:textId="77777777" w:rsidR="00933926" w:rsidRDefault="00933926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C21DF5A" w14:textId="77777777" w:rsidR="00933926" w:rsidRPr="00B537DA" w:rsidRDefault="00933926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0A824229" w14:textId="77777777" w:rsidR="00933926" w:rsidRDefault="00933926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definición del "Tipo Campo" definida en el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“</w:t>
            </w:r>
            <w:proofErr w:type="gramStart"/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archivo  estructuraCaratula</w:t>
            </w:r>
            <w:proofErr w:type="gramEnd"/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_2023-03-10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</w:t>
            </w: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para variables definidas como campo y subcampo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AJB:, AJC: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AJD:, AJX, AJY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sea la que se encuentra en el archivo de carátula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.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52)</w:t>
            </w:r>
          </w:p>
        </w:tc>
      </w:tr>
      <w:tr w:rsidR="00933926" w:rsidRPr="00B537DA" w14:paraId="4A2FE66F" w14:textId="77777777" w:rsidTr="00D12355">
        <w:tc>
          <w:tcPr>
            <w:tcW w:w="595" w:type="dxa"/>
          </w:tcPr>
          <w:p w14:paraId="66ACF08D" w14:textId="77777777" w:rsidR="00933926" w:rsidRDefault="00933926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3954404" w14:textId="77777777" w:rsidR="00933926" w:rsidRPr="00B537DA" w:rsidRDefault="00933926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605F0B6B" w14:textId="77777777" w:rsidR="00933926" w:rsidRPr="00A07210" w:rsidRDefault="00933926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</w:t>
            </w:r>
            <w:proofErr w:type="gramStart"/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ORG: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proofErr w:type="gramEnd"/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NMS: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IDU: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FGB: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HGB: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MSG: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de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55)</w:t>
            </w:r>
          </w:p>
          <w:p w14:paraId="3945EA07" w14:textId="77777777" w:rsidR="00933926" w:rsidRDefault="00933926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33926" w:rsidRPr="00B537DA" w14:paraId="3497442B" w14:textId="77777777" w:rsidTr="00D12355">
        <w:tc>
          <w:tcPr>
            <w:tcW w:w="595" w:type="dxa"/>
          </w:tcPr>
          <w:p w14:paraId="2AA80CA3" w14:textId="77777777" w:rsidR="00933926" w:rsidRDefault="00933926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BF99AAA" w14:textId="77777777" w:rsidR="00933926" w:rsidRPr="00B537DA" w:rsidRDefault="00933926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01AF303F" w14:textId="77777777" w:rsidR="00933926" w:rsidRPr="00A07210" w:rsidRDefault="00933926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</w:t>
            </w:r>
            <w:proofErr w:type="gramStart"/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PRI: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TID: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NSE: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FEN: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HEN: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de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56)</w:t>
            </w:r>
          </w:p>
          <w:p w14:paraId="38DA951D" w14:textId="77777777" w:rsidR="00933926" w:rsidRDefault="00933926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33926" w:rsidRPr="00B537DA" w14:paraId="4C68E96A" w14:textId="77777777" w:rsidTr="00D12355">
        <w:tc>
          <w:tcPr>
            <w:tcW w:w="595" w:type="dxa"/>
          </w:tcPr>
          <w:p w14:paraId="2A1EECCE" w14:textId="77777777" w:rsidR="00933926" w:rsidRDefault="00933926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F6F63BD" w14:textId="77777777" w:rsidR="00933926" w:rsidRDefault="00933926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F523FBF" w14:textId="77777777" w:rsidR="00933926" w:rsidRPr="00B537DA" w:rsidRDefault="00933926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4164666B" w14:textId="77777777" w:rsidR="00933926" w:rsidRPr="004C50F4" w:rsidRDefault="00933926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los </w:t>
            </w:r>
            <w:proofErr w:type="gramStart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Sub campos</w:t>
            </w:r>
            <w:proofErr w:type="gramEnd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contenidos en las variables, contengan el valor esperado. Si existe que el </w:t>
            </w:r>
            <w:proofErr w:type="spellStart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IDsubcampo</w:t>
            </w:r>
            <w:proofErr w:type="spellEnd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(estructuraCaratula_2023-03-10) =n deberá contener (n-1) “|” si el valor esperado es menor se deberá catalogar el error 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(Error 58)</w:t>
            </w:r>
          </w:p>
          <w:p w14:paraId="43B9DD3B" w14:textId="77777777" w:rsidR="00933926" w:rsidRDefault="00933926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33926" w:rsidRPr="00B537DA" w14:paraId="720A4D5B" w14:textId="77777777" w:rsidTr="00D12355">
        <w:tc>
          <w:tcPr>
            <w:tcW w:w="595" w:type="dxa"/>
          </w:tcPr>
          <w:p w14:paraId="6FCF5E32" w14:textId="77777777" w:rsidR="00933926" w:rsidRDefault="00933926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15DAA71" w14:textId="77777777" w:rsidR="00933926" w:rsidRDefault="00933926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V12</w:t>
            </w:r>
          </w:p>
          <w:p w14:paraId="01605159" w14:textId="77777777" w:rsidR="00933926" w:rsidRPr="00B537DA" w:rsidRDefault="00933926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  <w:tc>
          <w:tcPr>
            <w:tcW w:w="7932" w:type="dxa"/>
          </w:tcPr>
          <w:p w14:paraId="671D81D2" w14:textId="77777777" w:rsidR="00933926" w:rsidRDefault="00933926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los </w:t>
            </w:r>
            <w:proofErr w:type="gramStart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Sub campos</w:t>
            </w:r>
            <w:proofErr w:type="gramEnd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contenidos en las variables, contengan el valor esperado. Si existe que el </w:t>
            </w:r>
            <w:proofErr w:type="spellStart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IDsubcampo</w:t>
            </w:r>
            <w:proofErr w:type="spellEnd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(estructuraCaratula_2023-03-10) =n deberá contener (n-1) “|” si el valor esperado es m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ayor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 deberá catalogar el error 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(Error 5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933926" w:rsidRPr="00B537DA" w14:paraId="05BCBCEA" w14:textId="77777777" w:rsidTr="00D12355">
        <w:tc>
          <w:tcPr>
            <w:tcW w:w="595" w:type="dxa"/>
          </w:tcPr>
          <w:p w14:paraId="10469B84" w14:textId="77777777" w:rsidR="00933926" w:rsidRDefault="00933926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FC8C960" w14:textId="77777777" w:rsidR="00933926" w:rsidRPr="00B537DA" w:rsidRDefault="00933926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V13</w:t>
            </w:r>
          </w:p>
        </w:tc>
        <w:tc>
          <w:tcPr>
            <w:tcW w:w="7932" w:type="dxa"/>
          </w:tcPr>
          <w:p w14:paraId="54E27171" w14:textId="77777777" w:rsidR="00933926" w:rsidRPr="004C50F4" w:rsidRDefault="00933926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las variables catalogadas como particular (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AJB:, AJC: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AJD:, AJX, AJY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), tengan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solo 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término de línea “}”, en caso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 tener más de uno 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catalogar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error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60)</w:t>
            </w:r>
          </w:p>
          <w:p w14:paraId="0E26E8C6" w14:textId="77777777" w:rsidR="00933926" w:rsidRDefault="00933926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33926" w:rsidRPr="00B537DA" w14:paraId="13485270" w14:textId="77777777" w:rsidTr="00D12355">
        <w:tc>
          <w:tcPr>
            <w:tcW w:w="595" w:type="dxa"/>
          </w:tcPr>
          <w:p w14:paraId="34A80D56" w14:textId="77777777" w:rsidR="00933926" w:rsidRDefault="00933926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E147C27" w14:textId="77777777" w:rsidR="00933926" w:rsidRPr="00B537DA" w:rsidRDefault="00933926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V14</w:t>
            </w:r>
          </w:p>
        </w:tc>
        <w:tc>
          <w:tcPr>
            <w:tcW w:w="7932" w:type="dxa"/>
          </w:tcPr>
          <w:p w14:paraId="62EBAAD3" w14:textId="77777777" w:rsidR="00933926" w:rsidRPr="004C50F4" w:rsidRDefault="00933926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las variables catalogadas como particular (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AJB:, AJC: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AJD:, AJX, AJY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), tengan su termino de línea “}”, en caso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que no exista,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catalogar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error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61) </w:t>
            </w:r>
          </w:p>
          <w:p w14:paraId="06054582" w14:textId="77777777" w:rsidR="00933926" w:rsidRDefault="00933926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33926" w:rsidRPr="00B537DA" w14:paraId="523D6CCE" w14:textId="77777777" w:rsidTr="00D12355">
        <w:tc>
          <w:tcPr>
            <w:tcW w:w="595" w:type="dxa"/>
          </w:tcPr>
          <w:p w14:paraId="588F4DBB" w14:textId="77777777" w:rsidR="00933926" w:rsidRPr="00B537DA" w:rsidRDefault="00933926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V15</w:t>
            </w:r>
          </w:p>
        </w:tc>
        <w:tc>
          <w:tcPr>
            <w:tcW w:w="7932" w:type="dxa"/>
          </w:tcPr>
          <w:p w14:paraId="0CA5DDDF" w14:textId="77777777" w:rsidR="00933926" w:rsidRDefault="00933926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 la variable “FIN:” al término del archivo. En caso de que no exista, catalogar el error </w:t>
            </w:r>
            <w:r w:rsidRPr="00E95410">
              <w:rPr>
                <w:rFonts w:ascii="Times New Roman" w:hAnsi="Times New Roman" w:cs="Times New Roman"/>
                <w:b/>
                <w:bCs/>
                <w:color w:val="FF0000"/>
              </w:rPr>
              <w:t>(Error 63)</w:t>
            </w:r>
          </w:p>
        </w:tc>
      </w:tr>
      <w:tr w:rsidR="00933926" w:rsidRPr="00B537DA" w14:paraId="7C6B276F" w14:textId="77777777" w:rsidTr="00D12355">
        <w:tc>
          <w:tcPr>
            <w:tcW w:w="595" w:type="dxa"/>
          </w:tcPr>
          <w:p w14:paraId="19840EE7" w14:textId="77777777" w:rsidR="00933926" w:rsidRDefault="00933926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V16</w:t>
            </w:r>
          </w:p>
        </w:tc>
        <w:tc>
          <w:tcPr>
            <w:tcW w:w="7932" w:type="dxa"/>
          </w:tcPr>
          <w:p w14:paraId="7A3C7541" w14:textId="77777777" w:rsidR="00933926" w:rsidRDefault="00933926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Validación de datos: </w:t>
            </w:r>
            <w:r w:rsidRPr="005054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NMS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debe ser 1, en caso contrario catalogar error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69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933926" w:rsidRPr="00B537DA" w14:paraId="1254ED4C" w14:textId="77777777" w:rsidTr="00D12355">
        <w:tc>
          <w:tcPr>
            <w:tcW w:w="595" w:type="dxa"/>
          </w:tcPr>
          <w:p w14:paraId="35D4D206" w14:textId="77777777" w:rsidR="00933926" w:rsidRDefault="00933926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V17</w:t>
            </w:r>
          </w:p>
        </w:tc>
        <w:tc>
          <w:tcPr>
            <w:tcW w:w="7932" w:type="dxa"/>
          </w:tcPr>
          <w:p w14:paraId="4089FE08" w14:textId="77777777" w:rsidR="00933926" w:rsidRDefault="00933926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El campo </w:t>
            </w:r>
            <w:r w:rsidRPr="00A15A9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TID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Las primeras cuatro posiciones representan la institución destino. Se debe validar la existencia de la institución destino. “Hay que considerar que la casilla de destino debe pertenecer a la IF.”, en caso de error se debe catalogar con error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(E</w:t>
            </w:r>
            <w:r w:rsidRPr="008A6932">
              <w:rPr>
                <w:rFonts w:ascii="Times New Roman" w:hAnsi="Times New Roman" w:cs="Times New Roman"/>
                <w:b/>
                <w:bCs/>
                <w:color w:val="FF0000"/>
              </w:rPr>
              <w:t>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70)</w:t>
            </w:r>
          </w:p>
          <w:p w14:paraId="08E3482F" w14:textId="77777777" w:rsidR="00933926" w:rsidRDefault="00933926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33926" w:rsidRPr="00B537DA" w14:paraId="50FF169A" w14:textId="77777777" w:rsidTr="00D12355">
        <w:tc>
          <w:tcPr>
            <w:tcW w:w="595" w:type="dxa"/>
          </w:tcPr>
          <w:p w14:paraId="5F203541" w14:textId="77777777" w:rsidR="00933926" w:rsidRDefault="00933926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V18</w:t>
            </w:r>
          </w:p>
        </w:tc>
        <w:tc>
          <w:tcPr>
            <w:tcW w:w="7932" w:type="dxa"/>
          </w:tcPr>
          <w:p w14:paraId="71A7E4BD" w14:textId="77777777" w:rsidR="00933926" w:rsidRDefault="00933926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3442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No se logra abrir el archivo y se envía mensaje a la casilla origen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Incluir código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54 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proofErr w:type="gramEnd"/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E</w:t>
            </w:r>
            <w:r w:rsidRPr="008A6932">
              <w:rPr>
                <w:rFonts w:ascii="Times New Roman" w:hAnsi="Times New Roman" w:cs="Times New Roman"/>
                <w:b/>
                <w:bCs/>
                <w:color w:val="FF0000"/>
              </w:rPr>
              <w:t>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54)</w:t>
            </w:r>
          </w:p>
        </w:tc>
      </w:tr>
    </w:tbl>
    <w:p w14:paraId="6512FA2B" w14:textId="77777777" w:rsidR="00933926" w:rsidRPr="00933926" w:rsidRDefault="00933926" w:rsidP="009339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6BCA0361" w14:textId="77777777" w:rsidR="00186CB0" w:rsidDel="00CF708A" w:rsidRDefault="00186CB0" w:rsidP="00284E6A">
      <w:pPr>
        <w:rPr>
          <w:del w:id="13" w:author="Roberto Carrasco Venegas" w:date="2023-11-27T15:00:00Z"/>
          <w:rFonts w:ascii="Times New Roman" w:hAnsi="Times New Roman" w:cs="Times New Roman"/>
          <w:b/>
          <w:bCs/>
          <w:color w:val="4472C4" w:themeColor="accent1"/>
        </w:rPr>
      </w:pPr>
    </w:p>
    <w:p w14:paraId="04A2A607" w14:textId="36087A26" w:rsidR="000465DB" w:rsidRPr="00CF708A" w:rsidRDefault="000465DB" w:rsidP="00CF708A">
      <w:pPr>
        <w:pStyle w:val="Ttulo2"/>
        <w:numPr>
          <w:ilvl w:val="1"/>
          <w:numId w:val="7"/>
        </w:numPr>
      </w:pPr>
      <w:bookmarkStart w:id="14" w:name="_Toc152343938"/>
      <w:bookmarkEnd w:id="12"/>
      <w:r w:rsidRPr="00CF708A">
        <w:lastRenderedPageBreak/>
        <w:t>Archivo de control</w:t>
      </w:r>
      <w:r w:rsidR="00513350" w:rsidRPr="00CF708A">
        <w:t xml:space="preserve"> de datos</w:t>
      </w:r>
      <w:r w:rsidR="00611BAA" w:rsidRPr="00CF708A">
        <w:fldChar w:fldCharType="begin"/>
      </w:r>
      <w:r w:rsidR="00611BAA" w:rsidRPr="00CF708A">
        <w:instrText xml:space="preserve"> XE "Archivo de control" </w:instrText>
      </w:r>
      <w:r w:rsidR="00611BAA" w:rsidRPr="00CF708A">
        <w:fldChar w:fldCharType="end"/>
      </w:r>
      <w:r w:rsidR="00035F9D" w:rsidRPr="00CF708A">
        <w:t>:</w:t>
      </w:r>
      <w:bookmarkEnd w:id="14"/>
    </w:p>
    <w:p w14:paraId="30130E15" w14:textId="77777777" w:rsidR="00284E6A" w:rsidRPr="00230F5A" w:rsidRDefault="00284E6A" w:rsidP="00284E6A">
      <w:pPr>
        <w:rPr>
          <w:rFonts w:ascii="Times New Roman" w:hAnsi="Times New Roman" w:cs="Times New Roman"/>
          <w:color w:val="4472C4" w:themeColor="accent1"/>
        </w:rPr>
      </w:pPr>
    </w:p>
    <w:p w14:paraId="4F08D195" w14:textId="77777777" w:rsidR="005B5D60" w:rsidRPr="00B537DA" w:rsidRDefault="005B5D60" w:rsidP="005B5D60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  <w:bookmarkStart w:id="15" w:name="_Hlk151628794"/>
      <w:bookmarkStart w:id="16" w:name="_Hlk15086920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5B5D60" w:rsidRPr="00B537DA" w14:paraId="6D11B7EF" w14:textId="77777777" w:rsidTr="00E862A3">
        <w:tc>
          <w:tcPr>
            <w:tcW w:w="562" w:type="dxa"/>
          </w:tcPr>
          <w:p w14:paraId="205D22E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3011200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contenga en la primera línea el texto “</w:t>
            </w:r>
            <w:r w:rsidRPr="0023088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MENSAJE_CONTROL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”, en caso de no existir se catalogara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15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C07AA01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5B5D60" w:rsidRPr="00B537DA" w14:paraId="73A9EF7D" w14:textId="77777777" w:rsidTr="00E862A3">
        <w:tc>
          <w:tcPr>
            <w:tcW w:w="562" w:type="dxa"/>
          </w:tcPr>
          <w:p w14:paraId="5BCA484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7A43C0C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contenga el texto “</w:t>
            </w:r>
            <w:r w:rsidRPr="0023088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FIN_MENSAJE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”, en caso de no existir se catalogara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25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4469AB6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F5CE844" w14:textId="77777777" w:rsidTr="00E862A3">
        <w:tc>
          <w:tcPr>
            <w:tcW w:w="562" w:type="dxa"/>
          </w:tcPr>
          <w:p w14:paraId="5955712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DE341AF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525B9FD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no existan espacios en blanco en la “línea” de texto “FIN_MENSAJE” En caso de existir catalogar con error 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>(Error 24)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201060C3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495E1418" w14:textId="77777777" w:rsidTr="00E862A3">
        <w:tc>
          <w:tcPr>
            <w:tcW w:w="562" w:type="dxa"/>
          </w:tcPr>
          <w:p w14:paraId="1A4740DD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A900EB1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43905CD0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no existan espacios en blanco en la “línea” de texto “MENSAJE_CONTROL” En caso de existir catalogar con error 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>4)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14458077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5A4F6DF4" w14:textId="77777777" w:rsidTr="00E862A3">
        <w:tc>
          <w:tcPr>
            <w:tcW w:w="562" w:type="dxa"/>
          </w:tcPr>
          <w:p w14:paraId="3935C5C5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5EF0E35E" w14:textId="7D8B05B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266AD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nombre_archivo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 corresponde al nombre del archivo definido, en caso de no existir esta igualdad</w:t>
            </w:r>
            <w:r w:rsidR="00266AD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 deberá catalogar con error </w:t>
            </w:r>
            <w:r w:rsidRPr="0079659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 w:rsidR="00266AD3">
              <w:rPr>
                <w:rFonts w:ascii="Times New Roman" w:hAnsi="Times New Roman" w:cs="Times New Roman"/>
                <w:b/>
                <w:bCs/>
                <w:color w:val="FF0000"/>
              </w:rPr>
              <w:t>71</w:t>
            </w:r>
            <w:r w:rsidRPr="0079659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5B5D60" w:rsidRPr="00B537DA" w14:paraId="529C6787" w14:textId="77777777" w:rsidTr="00E862A3">
        <w:tc>
          <w:tcPr>
            <w:tcW w:w="562" w:type="dxa"/>
          </w:tcPr>
          <w:p w14:paraId="343A1D8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48CAA5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13700967" w14:textId="1A89BF0E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F5558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“originador” sea válida según tabla definida, en caso de no existir se deberá catalogar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4C256B9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1917793" w14:textId="77777777" w:rsidTr="00E862A3">
        <w:tc>
          <w:tcPr>
            <w:tcW w:w="562" w:type="dxa"/>
          </w:tcPr>
          <w:p w14:paraId="553C755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B6D8503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03947CBD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2821E6C" w14:textId="2D06611D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F5558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“destino” sea válida según tabla definida, en caso de no existir se deberá catalogar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04D6052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3FFF05BC" w14:textId="77777777" w:rsidTr="00E862A3">
        <w:tc>
          <w:tcPr>
            <w:tcW w:w="562" w:type="dxa"/>
          </w:tcPr>
          <w:p w14:paraId="64A50F4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2B47FE92" w14:textId="612007E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que 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Número total de registro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numérico, en caso de no ser así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catalogar con error 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 w:rsidR="00A93B33">
              <w:rPr>
                <w:rFonts w:ascii="Times New Roman" w:hAnsi="Times New Roman" w:cs="Times New Roman"/>
                <w:b/>
                <w:bCs/>
                <w:color w:val="FF0000"/>
              </w:rPr>
              <w:t>72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03FDF079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5322C0B4" w14:textId="77777777" w:rsidTr="00E862A3">
        <w:tc>
          <w:tcPr>
            <w:tcW w:w="562" w:type="dxa"/>
          </w:tcPr>
          <w:p w14:paraId="358BC47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DFD6B9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0E154F95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29AC4CB" w14:textId="25550BB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lf_lv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debe ser igual al valor “F”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 ”V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en caso contrario es error </w:t>
            </w:r>
            <w:r w:rsidRPr="00C05EAA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4</w:t>
            </w:r>
            <w:r w:rsidRPr="00C05EAA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667C8C64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185C0C5B" w14:textId="77777777" w:rsidTr="00E862A3">
        <w:tc>
          <w:tcPr>
            <w:tcW w:w="562" w:type="dxa"/>
          </w:tcPr>
          <w:p w14:paraId="77479433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00D6E6D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6E5215D9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E1D2642" w14:textId="2C457C99" w:rsidR="005B5D60" w:rsidRPr="00C51A2F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51009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“#_bytes” Si el valor calculado es diferente al señalado en el archivo deberá ser catalogado con error 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>(Error 03)</w:t>
            </w:r>
          </w:p>
          <w:p w14:paraId="1F5198B5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7C4AD566" w14:textId="77777777" w:rsidTr="00E862A3">
        <w:tc>
          <w:tcPr>
            <w:tcW w:w="562" w:type="dxa"/>
          </w:tcPr>
          <w:p w14:paraId="1E52C62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89218E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6FD93ECB" w14:textId="330A47D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Formato_Origen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debe tener el valor “A” cualquier elemento distinto deberá ser catalogado con error 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(Error 02)</w:t>
            </w:r>
          </w:p>
        </w:tc>
      </w:tr>
      <w:tr w:rsidR="005B5D60" w:rsidRPr="00B537DA" w14:paraId="583B1DCB" w14:textId="77777777" w:rsidTr="00E862A3">
        <w:tc>
          <w:tcPr>
            <w:tcW w:w="562" w:type="dxa"/>
          </w:tcPr>
          <w:p w14:paraId="5DE99A5F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65D41323" w14:textId="12E9351D" w:rsidR="005B5D60" w:rsidRPr="00C51A2F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“traducción” debe tener el valor “N” cualquier elemento distinto deberá ser catalogado con error 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.</w:t>
            </w:r>
          </w:p>
          <w:p w14:paraId="13EF23B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EC1EF39" w14:textId="77777777" w:rsidTr="00E862A3">
        <w:tc>
          <w:tcPr>
            <w:tcW w:w="562" w:type="dxa"/>
          </w:tcPr>
          <w:p w14:paraId="6EF2D28E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V13</w:t>
            </w:r>
          </w:p>
        </w:tc>
        <w:tc>
          <w:tcPr>
            <w:tcW w:w="7932" w:type="dxa"/>
          </w:tcPr>
          <w:p w14:paraId="74847B4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nombre del archivo no exista en la casilla destino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en caso de existir, deberá ser catalogado con error</w:t>
            </w: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28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97B6AE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A8A04A7" w14:textId="77777777" w:rsidTr="00E862A3">
        <w:tc>
          <w:tcPr>
            <w:tcW w:w="562" w:type="dxa"/>
          </w:tcPr>
          <w:p w14:paraId="6103317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V14</w:t>
            </w:r>
          </w:p>
        </w:tc>
        <w:tc>
          <w:tcPr>
            <w:tcW w:w="7932" w:type="dxa"/>
          </w:tcPr>
          <w:p w14:paraId="528DF20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Para que un envío de archivo sea válido, deberá cotejarse con los registros de movimiento de la base de datos. De esta forma se debe validar </w:t>
            </w:r>
            <w:r w:rsidRPr="003D16F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que el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“</w:t>
            </w:r>
            <w:r w:rsidRPr="003D16F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nombre de archivo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 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“casilla destino” y que el estado del movimiento sea “02” o no exista, en caso contrario deberá ser catalogado con error  </w:t>
            </w:r>
            <w:r w:rsidRPr="003D16FB">
              <w:rPr>
                <w:rFonts w:ascii="Times New Roman" w:hAnsi="Times New Roman" w:cs="Times New Roman"/>
                <w:b/>
                <w:bCs/>
                <w:color w:val="FF0000"/>
              </w:rPr>
              <w:t>(Error 39)</w:t>
            </w:r>
          </w:p>
        </w:tc>
      </w:tr>
      <w:tr w:rsidR="005B5D60" w:rsidRPr="00B537DA" w14:paraId="6EEE0631" w14:textId="77777777" w:rsidTr="00E862A3">
        <w:tc>
          <w:tcPr>
            <w:tcW w:w="562" w:type="dxa"/>
          </w:tcPr>
          <w:p w14:paraId="0BE150E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V15</w:t>
            </w:r>
          </w:p>
        </w:tc>
        <w:tc>
          <w:tcPr>
            <w:tcW w:w="7932" w:type="dxa"/>
          </w:tcPr>
          <w:p w14:paraId="5DE9D71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nombre del archivo exista en la casilla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origen, en caso de no existir, deberá ser catalogado con error</w:t>
            </w: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27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</w:p>
        </w:tc>
      </w:tr>
      <w:tr w:rsidR="005B5D60" w:rsidRPr="00B537DA" w14:paraId="36361DD9" w14:textId="77777777" w:rsidTr="00E862A3">
        <w:tc>
          <w:tcPr>
            <w:tcW w:w="562" w:type="dxa"/>
          </w:tcPr>
          <w:p w14:paraId="3C706868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V16</w:t>
            </w:r>
          </w:p>
        </w:tc>
        <w:tc>
          <w:tcPr>
            <w:tcW w:w="7932" w:type="dxa"/>
          </w:tcPr>
          <w:p w14:paraId="3F62391F" w14:textId="52864520" w:rsidR="005B5D60" w:rsidRPr="006E4269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 w:rsidRPr="005B5D60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</w:tc>
      </w:tr>
    </w:tbl>
    <w:p w14:paraId="5523E187" w14:textId="77777777" w:rsidR="005B5D60" w:rsidRDefault="005B5D60" w:rsidP="005B5D60">
      <w:pPr>
        <w:rPr>
          <w:rFonts w:ascii="Times New Roman" w:hAnsi="Times New Roman" w:cs="Times New Roman"/>
          <w:color w:val="4472C4" w:themeColor="accent1"/>
        </w:rPr>
      </w:pPr>
    </w:p>
    <w:bookmarkEnd w:id="15"/>
    <w:p w14:paraId="3E7EE4A9" w14:textId="4BB2B722" w:rsidR="00C15D58" w:rsidRPr="00230F5A" w:rsidRDefault="0084328F" w:rsidP="000465DB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lastRenderedPageBreak/>
        <w:drawing>
          <wp:inline distT="0" distB="0" distL="0" distR="0" wp14:anchorId="22287476" wp14:editId="17EBEA38">
            <wp:extent cx="6120130" cy="4282440"/>
            <wp:effectExtent l="0" t="0" r="0" b="3810"/>
            <wp:docPr id="1475597758" name="Imagen 147559775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6"/>
    <w:p w14:paraId="65D37002" w14:textId="77777777" w:rsidR="00513350" w:rsidRPr="00230F5A" w:rsidRDefault="0051335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3DA34B34" w14:textId="41CFB407" w:rsidR="00A829A4" w:rsidRPr="00230F5A" w:rsidRDefault="00A421C4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17" w:name="_Toc152343939"/>
      <w:r>
        <w:rPr>
          <w:rFonts w:cs="Times New Roman"/>
        </w:rPr>
        <w:lastRenderedPageBreak/>
        <w:t>C</w:t>
      </w:r>
      <w:r w:rsidR="00A829A4"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="00A829A4" w:rsidRPr="00230F5A">
        <w:rPr>
          <w:rFonts w:cs="Times New Roman"/>
        </w:rPr>
        <w:t>la carátula de salida</w:t>
      </w:r>
      <w:bookmarkEnd w:id="17"/>
      <w:r w:rsidR="001306C1" w:rsidRPr="00230F5A">
        <w:rPr>
          <w:rFonts w:cs="Times New Roman"/>
        </w:rPr>
        <w:fldChar w:fldCharType="begin"/>
      </w:r>
      <w:r w:rsidR="001306C1" w:rsidRPr="00230F5A">
        <w:rPr>
          <w:rFonts w:cs="Times New Roman"/>
        </w:rPr>
        <w:instrText xml:space="preserve"> XE "¿Cómo se construye la carátula de salida?" </w:instrText>
      </w:r>
      <w:r w:rsidR="001306C1" w:rsidRPr="00230F5A">
        <w:rPr>
          <w:rFonts w:cs="Times New Roman"/>
        </w:rPr>
        <w:fldChar w:fldCharType="end"/>
      </w:r>
    </w:p>
    <w:p w14:paraId="69D95BCB" w14:textId="77777777" w:rsidR="00B022B6" w:rsidRPr="00230F5A" w:rsidRDefault="00B022B6" w:rsidP="00B022B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C88D0B3" w14:textId="24D62778" w:rsidR="00A829A4" w:rsidRPr="00B46EC9" w:rsidRDefault="00A421C4" w:rsidP="00B46EC9">
      <w:pPr>
        <w:pStyle w:val="TableParagraph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  <w:r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t xml:space="preserve">La carátula de salida se construirá cotejando los campos calculados de la carátula de entrada, con los valores calculados del archivo de datos. </w:t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begin"/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instrText xml:space="preserve"> XE "¿Mirando el archivo de carátula de entrada?" </w:instrText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end"/>
      </w:r>
    </w:p>
    <w:p w14:paraId="45D116C1" w14:textId="77777777" w:rsidR="00A73491" w:rsidRPr="00B46EC9" w:rsidRDefault="00A73491" w:rsidP="00B46EC9">
      <w:pPr>
        <w:pStyle w:val="Prrafodelista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</w:p>
    <w:p w14:paraId="42DD0D30" w14:textId="77777777" w:rsidR="002A13B4" w:rsidRDefault="002A13B4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  <w:r>
        <w:rPr>
          <w:rFonts w:ascii="Times New Roman" w:hAnsi="Times New Roman" w:cs="Times New Roman"/>
          <w:color w:val="4472C4" w:themeColor="accent1"/>
        </w:rPr>
        <w:br w:type="page"/>
      </w:r>
    </w:p>
    <w:p w14:paraId="59C685E8" w14:textId="1341155B" w:rsidR="00B022B6" w:rsidRPr="00182D60" w:rsidRDefault="00B022B6" w:rsidP="00182D60">
      <w:pPr>
        <w:pStyle w:val="Ttulo2"/>
        <w:numPr>
          <w:ilvl w:val="1"/>
          <w:numId w:val="7"/>
        </w:numPr>
        <w:rPr>
          <w:b w:val="0"/>
        </w:rPr>
      </w:pPr>
      <w:bookmarkStart w:id="18" w:name="_Toc152343940"/>
      <w:r w:rsidRPr="003F5278">
        <w:lastRenderedPageBreak/>
        <w:t>Formato de carátula de salida</w:t>
      </w:r>
      <w:bookmarkEnd w:id="18"/>
      <w:r w:rsidR="00360252" w:rsidRPr="003F5278">
        <w:fldChar w:fldCharType="begin"/>
      </w:r>
      <w:r w:rsidR="00360252" w:rsidRPr="003F5278">
        <w:instrText xml:space="preserve"> XE "Formato de carátula de salida" </w:instrText>
      </w:r>
      <w:r w:rsidR="00360252" w:rsidRPr="003F5278">
        <w:fldChar w:fldCharType="end"/>
      </w:r>
    </w:p>
    <w:p w14:paraId="2941D731" w14:textId="77777777" w:rsidR="00B022B6" w:rsidRPr="00230F5A" w:rsidRDefault="00B022B6" w:rsidP="00A829A4">
      <w:pPr>
        <w:rPr>
          <w:rFonts w:ascii="Times New Roman" w:hAnsi="Times New Roman" w:cs="Times New Roman"/>
          <w:color w:val="4472C4" w:themeColor="accent1"/>
        </w:rPr>
      </w:pPr>
    </w:p>
    <w:p w14:paraId="2008E3FA" w14:textId="0C80C1A7" w:rsidR="00A829A4" w:rsidRPr="00230F5A" w:rsidRDefault="00000000" w:rsidP="00A829A4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pict w14:anchorId="34C370F2">
          <v:shape id="Text Box 10" o:spid="_x0000_s2050" type="#_x0000_t202" style="position:absolute;margin-left:-16.05pt;margin-top:25.4pt;width:488.65pt;height:4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4C4A03B7" w14:textId="77777777" w:rsidR="00A829A4" w:rsidRDefault="00A829A4" w:rsidP="00A829A4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4E7D6363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B5AB9FC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229DDD67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1D437EA1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15DA188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400ABD57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770E91C3" w14:textId="77777777" w:rsidR="00A829A4" w:rsidRDefault="00A829A4" w:rsidP="00A829A4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04FAD9E8" w14:textId="77777777" w:rsidR="00A829A4" w:rsidRDefault="00A829A4" w:rsidP="00A829A4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0D47E3B0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9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19F69B80" w14:textId="0D6CEAB5" w:rsidR="0080430D" w:rsidRDefault="0080430D" w:rsidP="0084328F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Es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correlativo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numérico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secuencial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que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comienza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1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el largo es </w:t>
                  </w:r>
                  <w:r w:rsidR="00AC3753">
                    <w:rPr>
                      <w:rFonts w:ascii="Arial MT" w:hAnsi="Arial MT"/>
                      <w:sz w:val="20"/>
                    </w:rPr>
                    <w:t>3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24B838B2" w14:textId="77777777" w:rsidR="0080430D" w:rsidRPr="00235A36" w:rsidRDefault="0080430D" w:rsidP="0080430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A63CB2C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1762DE6" w14:textId="5581E96E" w:rsidR="0080430D" w:rsidRDefault="0080430D" w:rsidP="0080430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20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="00AC3753">
                    <w:rPr>
                      <w:rFonts w:ascii="Arial MT" w:hAnsi="Arial MT"/>
                      <w:sz w:val="20"/>
                    </w:rPr>
                    <w:t>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</w:t>
                  </w:r>
                  <w:r w:rsidR="00B77253">
                    <w:rPr>
                      <w:rFonts w:ascii="Arial MT" w:hAnsi="Arial MT"/>
                      <w:sz w:val="20"/>
                    </w:rPr>
                    <w:t xml:space="preserve"> </w:t>
                  </w:r>
                  <w:r w:rsidR="00B77253" w:rsidRPr="002646F8">
                    <w:rPr>
                      <w:rFonts w:ascii="Arial MT" w:hAnsi="Arial MT"/>
                      <w:color w:val="000000" w:themeColor="text1"/>
                      <w:sz w:val="20"/>
                    </w:rPr>
                    <w:t>a la izquierda</w:t>
                  </w:r>
                  <w:r w:rsidRPr="002646F8">
                    <w:rPr>
                      <w:rFonts w:ascii="Arial MT" w:hAnsi="Arial MT"/>
                      <w:color w:val="000000" w:themeColor="text1"/>
                      <w:sz w:val="20"/>
                    </w:rPr>
                    <w:t>.</w:t>
                  </w:r>
                </w:p>
                <w:p w14:paraId="5DCBC55E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D5F87E1" w14:textId="02AC27E8" w:rsidR="0080430D" w:rsidRPr="00235A36" w:rsidRDefault="0080430D" w:rsidP="0084328F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Representa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valor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decimal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campo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mensaje</w:t>
                  </w:r>
                  <w:r w:rsidRPr="00235A36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carátula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tipo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archivo, tiene</w:t>
                  </w:r>
                  <w:r w:rsidRPr="00235A36"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largo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="00AC3753">
                    <w:rPr>
                      <w:rFonts w:ascii="Arial MT" w:hAnsi="Arial MT"/>
                      <w:sz w:val="20"/>
                    </w:rPr>
                    <w:t>4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 dígitos, rellenado con valor 0 a la izquierda cuando es menor a </w:t>
                  </w:r>
                  <w:bookmarkEnd w:id="20"/>
                  <w:r w:rsidR="00AC3753">
                    <w:rPr>
                      <w:rFonts w:ascii="Arial MT" w:hAnsi="Arial MT"/>
                      <w:sz w:val="20"/>
                    </w:rPr>
                    <w:t>4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04ECAFB0" w14:textId="77777777" w:rsidR="0080430D" w:rsidRDefault="0080430D" w:rsidP="0080430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071CAA9D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0E3D0DD2" w14:textId="7F0FCB6F" w:rsidR="0084328F" w:rsidRPr="0084328F" w:rsidRDefault="0084328F" w:rsidP="0084328F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84328F"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siendo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de largo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1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71C9FAEF" w14:textId="14686EDF" w:rsidR="0080430D" w:rsidRDefault="00325F65" w:rsidP="0080430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5A35B0FA" w14:textId="77777777" w:rsidR="00A829A4" w:rsidRDefault="00A829A4" w:rsidP="00A829A4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58D34FA5" w14:textId="77777777" w:rsidR="00A829A4" w:rsidRDefault="00A829A4" w:rsidP="00A829A4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spellStart"/>
                  <w:proofErr w:type="gram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</w:t>
                  </w:r>
                  <w:proofErr w:type="spellEnd"/>
                  <w:r>
                    <w:rPr>
                      <w:rFonts w:ascii="Arial MT" w:hAnsi="Arial MT"/>
                      <w:sz w:val="20"/>
                    </w:rPr>
                    <w:t>.</w:t>
                  </w:r>
                  <w:bookmarkEnd w:id="19"/>
                  <w:proofErr w:type="gramEnd"/>
                </w:p>
              </w:txbxContent>
            </v:textbox>
            <w10:wrap type="topAndBottom"/>
          </v:shape>
        </w:pict>
      </w:r>
      <w:r w:rsidR="00A829A4"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p w14:paraId="687DCB92" w14:textId="77777777" w:rsidR="002646F8" w:rsidRPr="00B537DA" w:rsidRDefault="002646F8" w:rsidP="002646F8">
      <w:pPr>
        <w:rPr>
          <w:rFonts w:ascii="Times New Roman" w:hAnsi="Times New Roman" w:cs="Times New Roman"/>
          <w:color w:val="4472C4" w:themeColor="accent1"/>
        </w:rPr>
      </w:pPr>
    </w:p>
    <w:p w14:paraId="3CF7808C" w14:textId="77777777" w:rsidR="002646F8" w:rsidRPr="00B537DA" w:rsidRDefault="002646F8" w:rsidP="002646F8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eNormal"/>
        <w:tblW w:w="9782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9"/>
        <w:gridCol w:w="293"/>
        <w:gridCol w:w="1441"/>
        <w:gridCol w:w="5958"/>
        <w:gridCol w:w="851"/>
      </w:tblGrid>
      <w:tr w:rsidR="002646F8" w:rsidRPr="00B537DA" w14:paraId="21B92D5F" w14:textId="77777777" w:rsidTr="00D12355">
        <w:trPr>
          <w:trHeight w:val="268"/>
        </w:trPr>
        <w:tc>
          <w:tcPr>
            <w:tcW w:w="1239" w:type="dxa"/>
          </w:tcPr>
          <w:p w14:paraId="7E0B52E6" w14:textId="77777777" w:rsidR="002646F8" w:rsidRPr="00B537DA" w:rsidRDefault="002646F8" w:rsidP="00D12355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293" w:type="dxa"/>
          </w:tcPr>
          <w:p w14:paraId="13782BCE" w14:textId="77777777" w:rsidR="002646F8" w:rsidRPr="00B537DA" w:rsidRDefault="002646F8" w:rsidP="00D12355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441" w:type="dxa"/>
          </w:tcPr>
          <w:p w14:paraId="04354732" w14:textId="77777777" w:rsidR="002646F8" w:rsidRPr="00B537DA" w:rsidRDefault="002646F8" w:rsidP="00D12355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5958" w:type="dxa"/>
          </w:tcPr>
          <w:p w14:paraId="0AF8F5FA" w14:textId="77777777" w:rsidR="002646F8" w:rsidRPr="00B537DA" w:rsidRDefault="002646F8" w:rsidP="00D1235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B537D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0C011CC3" w14:textId="77777777" w:rsidR="002646F8" w:rsidRPr="00B537DA" w:rsidRDefault="002646F8" w:rsidP="00D1235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</w:tr>
      <w:tr w:rsidR="002646F8" w:rsidRPr="00B537DA" w14:paraId="2284238F" w14:textId="77777777" w:rsidTr="00D12355">
        <w:trPr>
          <w:trHeight w:val="268"/>
        </w:trPr>
        <w:tc>
          <w:tcPr>
            <w:tcW w:w="1239" w:type="dxa"/>
          </w:tcPr>
          <w:p w14:paraId="580E68C2" w14:textId="77777777" w:rsidR="002646F8" w:rsidRPr="00B537DA" w:rsidRDefault="002646F8" w:rsidP="00D1235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</w:rPr>
              <w:t>1</w:t>
            </w:r>
          </w:p>
        </w:tc>
        <w:tc>
          <w:tcPr>
            <w:tcW w:w="293" w:type="dxa"/>
          </w:tcPr>
          <w:p w14:paraId="3BD5ACC0" w14:textId="77777777" w:rsidR="002646F8" w:rsidRPr="00B537DA" w:rsidRDefault="002646F8" w:rsidP="00D1235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1441" w:type="dxa"/>
          </w:tcPr>
          <w:p w14:paraId="0F51062A" w14:textId="77777777" w:rsidR="002646F8" w:rsidRPr="00B537DA" w:rsidRDefault="002646F8" w:rsidP="00D12355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</w:rPr>
              <w:t>G01</w:t>
            </w:r>
          </w:p>
        </w:tc>
        <w:tc>
          <w:tcPr>
            <w:tcW w:w="5958" w:type="dxa"/>
          </w:tcPr>
          <w:p w14:paraId="32662684" w14:textId="77777777" w:rsidR="002646F8" w:rsidRPr="00B537DA" w:rsidRDefault="002646F8" w:rsidP="00D123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</w:rPr>
              <w:t>DATOS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</w:rPr>
              <w:t>CONTROL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13E064B5" w14:textId="77777777" w:rsidR="002646F8" w:rsidRPr="00B537DA" w:rsidRDefault="002646F8" w:rsidP="00D123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2646F8" w:rsidRPr="00B537DA" w14:paraId="41490570" w14:textId="77777777" w:rsidTr="00D12355">
        <w:trPr>
          <w:trHeight w:val="268"/>
        </w:trPr>
        <w:tc>
          <w:tcPr>
            <w:tcW w:w="1239" w:type="dxa"/>
          </w:tcPr>
          <w:p w14:paraId="4254FA71" w14:textId="77777777" w:rsidR="002646F8" w:rsidRPr="00B537DA" w:rsidRDefault="002646F8" w:rsidP="00D1235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</w:rPr>
              <w:t>2</w:t>
            </w:r>
          </w:p>
        </w:tc>
        <w:tc>
          <w:tcPr>
            <w:tcW w:w="293" w:type="dxa"/>
          </w:tcPr>
          <w:p w14:paraId="5118A48E" w14:textId="77777777" w:rsidR="002646F8" w:rsidRPr="00B537DA" w:rsidRDefault="002646F8" w:rsidP="00D1235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1441" w:type="dxa"/>
          </w:tcPr>
          <w:p w14:paraId="396DBDD1" w14:textId="77777777" w:rsidR="002646F8" w:rsidRPr="00B537DA" w:rsidRDefault="002646F8" w:rsidP="00D1235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</w:rPr>
              <w:t>18</w:t>
            </w:r>
          </w:p>
        </w:tc>
        <w:tc>
          <w:tcPr>
            <w:tcW w:w="5958" w:type="dxa"/>
          </w:tcPr>
          <w:p w14:paraId="4217D9C9" w14:textId="77777777" w:rsidR="002646F8" w:rsidRPr="00B537DA" w:rsidRDefault="002646F8" w:rsidP="00D123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Y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CARGO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RESPONS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280ACC36" w14:textId="77777777" w:rsidR="002646F8" w:rsidRPr="00B537DA" w:rsidRDefault="002646F8" w:rsidP="00D123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2646F8" w:rsidRPr="00B537DA" w14:paraId="2F011839" w14:textId="77777777" w:rsidTr="00D12355">
        <w:trPr>
          <w:trHeight w:val="268"/>
        </w:trPr>
        <w:tc>
          <w:tcPr>
            <w:tcW w:w="1239" w:type="dxa"/>
          </w:tcPr>
          <w:p w14:paraId="29628104" w14:textId="77777777" w:rsidR="002646F8" w:rsidRPr="00B537DA" w:rsidRDefault="002646F8" w:rsidP="00D1235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</w:rPr>
              <w:t>3</w:t>
            </w:r>
          </w:p>
        </w:tc>
        <w:tc>
          <w:tcPr>
            <w:tcW w:w="293" w:type="dxa"/>
          </w:tcPr>
          <w:p w14:paraId="42FC3C70" w14:textId="77777777" w:rsidR="002646F8" w:rsidRPr="00B537DA" w:rsidRDefault="002646F8" w:rsidP="00D1235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1441" w:type="dxa"/>
          </w:tcPr>
          <w:p w14:paraId="61A76130" w14:textId="77777777" w:rsidR="002646F8" w:rsidRPr="00B537DA" w:rsidRDefault="002646F8" w:rsidP="00D1235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</w:rPr>
              <w:t>20</w:t>
            </w:r>
          </w:p>
        </w:tc>
        <w:tc>
          <w:tcPr>
            <w:tcW w:w="5958" w:type="dxa"/>
          </w:tcPr>
          <w:p w14:paraId="6D4859BB" w14:textId="77777777" w:rsidR="002646F8" w:rsidRPr="00B537DA" w:rsidRDefault="002646F8" w:rsidP="00D123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</w:rPr>
              <w:t>NUESTRA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0BA75F56" w14:textId="77777777" w:rsidR="002646F8" w:rsidRPr="00B537DA" w:rsidRDefault="002646F8" w:rsidP="00D123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2646F8" w:rsidRPr="00B537DA" w14:paraId="06CD0821" w14:textId="77777777" w:rsidTr="00D12355">
        <w:trPr>
          <w:trHeight w:val="268"/>
        </w:trPr>
        <w:tc>
          <w:tcPr>
            <w:tcW w:w="1239" w:type="dxa"/>
          </w:tcPr>
          <w:p w14:paraId="580AFC1A" w14:textId="77777777" w:rsidR="002646F8" w:rsidRPr="00B537DA" w:rsidRDefault="002646F8" w:rsidP="00D1235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</w:rPr>
              <w:t>4</w:t>
            </w:r>
          </w:p>
        </w:tc>
        <w:tc>
          <w:tcPr>
            <w:tcW w:w="293" w:type="dxa"/>
          </w:tcPr>
          <w:p w14:paraId="38765088" w14:textId="77777777" w:rsidR="002646F8" w:rsidRPr="00B537DA" w:rsidRDefault="002646F8" w:rsidP="00D1235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1441" w:type="dxa"/>
          </w:tcPr>
          <w:p w14:paraId="2DFC3824" w14:textId="77777777" w:rsidR="002646F8" w:rsidRPr="00B537DA" w:rsidRDefault="002646F8" w:rsidP="00D1235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</w:rPr>
              <w:t>34</w:t>
            </w:r>
          </w:p>
        </w:tc>
        <w:tc>
          <w:tcPr>
            <w:tcW w:w="5958" w:type="dxa"/>
          </w:tcPr>
          <w:p w14:paraId="40028289" w14:textId="77777777" w:rsidR="002646F8" w:rsidRPr="00B537DA" w:rsidRDefault="002646F8" w:rsidP="00D123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</w:rPr>
              <w:t>FECHA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</w:rPr>
              <w:t>VALIDEZ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3B56AA38" w14:textId="77777777" w:rsidR="002646F8" w:rsidRPr="00B537DA" w:rsidRDefault="002646F8" w:rsidP="00D123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2646F8" w:rsidRPr="00B537DA" w14:paraId="661660B9" w14:textId="77777777" w:rsidTr="00D12355">
        <w:trPr>
          <w:trHeight w:val="268"/>
        </w:trPr>
        <w:tc>
          <w:tcPr>
            <w:tcW w:w="1239" w:type="dxa"/>
          </w:tcPr>
          <w:p w14:paraId="02BD8F0B" w14:textId="77777777" w:rsidR="002646F8" w:rsidRPr="00B537DA" w:rsidRDefault="002646F8" w:rsidP="00D1235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</w:rPr>
              <w:t>5</w:t>
            </w:r>
          </w:p>
        </w:tc>
        <w:tc>
          <w:tcPr>
            <w:tcW w:w="293" w:type="dxa"/>
          </w:tcPr>
          <w:p w14:paraId="3D253D30" w14:textId="77777777" w:rsidR="002646F8" w:rsidRPr="00B537DA" w:rsidRDefault="002646F8" w:rsidP="00D1235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1441" w:type="dxa"/>
          </w:tcPr>
          <w:p w14:paraId="58A92A03" w14:textId="77777777" w:rsidR="002646F8" w:rsidRPr="00B537DA" w:rsidRDefault="002646F8" w:rsidP="00D12355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</w:rPr>
              <w:t>PA1</w:t>
            </w:r>
          </w:p>
        </w:tc>
        <w:tc>
          <w:tcPr>
            <w:tcW w:w="5958" w:type="dxa"/>
          </w:tcPr>
          <w:p w14:paraId="6CBDA22F" w14:textId="77777777" w:rsidR="002646F8" w:rsidRDefault="002646F8" w:rsidP="00D123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</w:rPr>
              <w:t>NUMERO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</w:rPr>
              <w:t>REGISTROS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</w:rPr>
              <w:t>INFORMADOS</w:t>
            </w:r>
          </w:p>
          <w:p w14:paraId="4203D0E5" w14:textId="77777777" w:rsidR="002646F8" w:rsidRDefault="002646F8" w:rsidP="00D1235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Cálculo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:</w:t>
            </w:r>
          </w:p>
          <w:p w14:paraId="2771C9B8" w14:textId="77777777" w:rsidR="002646F8" w:rsidRPr="00B537DA" w:rsidRDefault="002646F8" w:rsidP="00D123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Cantidad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registros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informados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el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archivo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datos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, sin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considerar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línea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</w:t>
            </w:r>
            <w:r w:rsidRPr="00751AC3">
              <w:rPr>
                <w:rFonts w:ascii="Times New Roman" w:hAnsi="Times New Roman" w:cs="Times New Roman"/>
                <w:i/>
                <w:iCs/>
                <w:color w:val="4472C4" w:themeColor="accent1"/>
                <w:sz w:val="19"/>
              </w:rPr>
              <w:t>header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19"/>
              </w:rPr>
              <w:t>.</w:t>
            </w:r>
          </w:p>
        </w:tc>
        <w:tc>
          <w:tcPr>
            <w:tcW w:w="851" w:type="dxa"/>
          </w:tcPr>
          <w:p w14:paraId="53545A3B" w14:textId="77777777" w:rsidR="002646F8" w:rsidRPr="00B537DA" w:rsidRDefault="002646F8" w:rsidP="00D123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2646F8" w:rsidRPr="00B537DA" w14:paraId="4A2E0E86" w14:textId="77777777" w:rsidTr="00D12355">
        <w:trPr>
          <w:trHeight w:val="270"/>
        </w:trPr>
        <w:tc>
          <w:tcPr>
            <w:tcW w:w="1239" w:type="dxa"/>
          </w:tcPr>
          <w:p w14:paraId="03898A81" w14:textId="77777777" w:rsidR="002646F8" w:rsidRPr="00B537DA" w:rsidRDefault="002646F8" w:rsidP="00D12355">
            <w:pPr>
              <w:pStyle w:val="TableParagraph"/>
              <w:spacing w:before="1" w:line="249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</w:rPr>
              <w:t>6</w:t>
            </w:r>
          </w:p>
        </w:tc>
        <w:tc>
          <w:tcPr>
            <w:tcW w:w="293" w:type="dxa"/>
          </w:tcPr>
          <w:p w14:paraId="4E931C8D" w14:textId="77777777" w:rsidR="002646F8" w:rsidRPr="00B537DA" w:rsidRDefault="002646F8" w:rsidP="00D12355">
            <w:pPr>
              <w:pStyle w:val="TableParagraph"/>
              <w:spacing w:before="1" w:line="249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1441" w:type="dxa"/>
          </w:tcPr>
          <w:p w14:paraId="7CBB3512" w14:textId="77777777" w:rsidR="002646F8" w:rsidRPr="00B537DA" w:rsidRDefault="002646F8" w:rsidP="00D12355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</w:rPr>
              <w:t>AJB</w:t>
            </w:r>
          </w:p>
        </w:tc>
        <w:tc>
          <w:tcPr>
            <w:tcW w:w="5958" w:type="dxa"/>
          </w:tcPr>
          <w:p w14:paraId="34EFEA4D" w14:textId="77777777" w:rsidR="002646F8" w:rsidRDefault="002646F8" w:rsidP="00D123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NUMERO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REGISTROS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CON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CODIGO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01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2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1</w:t>
            </w:r>
          </w:p>
          <w:p w14:paraId="72FC6210" w14:textId="77777777" w:rsidR="002646F8" w:rsidRDefault="002646F8" w:rsidP="00D1235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Cálculo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:</w:t>
            </w:r>
          </w:p>
          <w:p w14:paraId="574AF4B3" w14:textId="77777777" w:rsidR="002646F8" w:rsidRPr="00B537DA" w:rsidRDefault="002646F8" w:rsidP="00D123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Cantidad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registros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el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archivo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datos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bajo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el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campo 1 (Tipo de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registro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) =”1”</w:t>
            </w:r>
          </w:p>
        </w:tc>
        <w:tc>
          <w:tcPr>
            <w:tcW w:w="851" w:type="dxa"/>
          </w:tcPr>
          <w:p w14:paraId="719A5EA7" w14:textId="77777777" w:rsidR="002646F8" w:rsidRPr="00B537DA" w:rsidRDefault="002646F8" w:rsidP="00D123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2646F8" w:rsidRPr="00B537DA" w14:paraId="309FF266" w14:textId="77777777" w:rsidTr="00D12355">
        <w:trPr>
          <w:trHeight w:val="268"/>
        </w:trPr>
        <w:tc>
          <w:tcPr>
            <w:tcW w:w="1239" w:type="dxa"/>
          </w:tcPr>
          <w:p w14:paraId="63F00D35" w14:textId="77777777" w:rsidR="002646F8" w:rsidRPr="00B537DA" w:rsidRDefault="002646F8" w:rsidP="00D1235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</w:rPr>
              <w:t>7</w:t>
            </w:r>
          </w:p>
        </w:tc>
        <w:tc>
          <w:tcPr>
            <w:tcW w:w="293" w:type="dxa"/>
          </w:tcPr>
          <w:p w14:paraId="0B37A4FD" w14:textId="77777777" w:rsidR="002646F8" w:rsidRPr="00B537DA" w:rsidRDefault="002646F8" w:rsidP="00D1235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1441" w:type="dxa"/>
          </w:tcPr>
          <w:p w14:paraId="70C1459D" w14:textId="77777777" w:rsidR="002646F8" w:rsidRPr="00B537DA" w:rsidRDefault="002646F8" w:rsidP="00D12355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</w:rPr>
              <w:t>AJC</w:t>
            </w:r>
          </w:p>
        </w:tc>
        <w:tc>
          <w:tcPr>
            <w:tcW w:w="5958" w:type="dxa"/>
          </w:tcPr>
          <w:p w14:paraId="419891B8" w14:textId="77777777" w:rsidR="002646F8" w:rsidRDefault="002646F8" w:rsidP="00D123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NUMERO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REGISTROS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CON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CODIGO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02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2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1</w:t>
            </w:r>
          </w:p>
          <w:p w14:paraId="151B1916" w14:textId="77777777" w:rsidR="002646F8" w:rsidRDefault="002646F8" w:rsidP="00D1235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lastRenderedPageBreak/>
              <w:t>Cálculo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:</w:t>
            </w:r>
          </w:p>
          <w:p w14:paraId="4B9E2148" w14:textId="77777777" w:rsidR="002646F8" w:rsidRPr="00B537DA" w:rsidRDefault="002646F8" w:rsidP="00D123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Cantidad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registros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el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archivo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datos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bajo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el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campo 1 (Tipo de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registro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) =”2”</w:t>
            </w:r>
          </w:p>
        </w:tc>
        <w:tc>
          <w:tcPr>
            <w:tcW w:w="851" w:type="dxa"/>
          </w:tcPr>
          <w:p w14:paraId="0C6F9B28" w14:textId="77777777" w:rsidR="002646F8" w:rsidRPr="00B537DA" w:rsidRDefault="002646F8" w:rsidP="00D123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</w:rPr>
              <w:lastRenderedPageBreak/>
              <w:t>Sí</w:t>
            </w:r>
            <w:proofErr w:type="spellEnd"/>
          </w:p>
        </w:tc>
      </w:tr>
      <w:tr w:rsidR="002646F8" w:rsidRPr="00B537DA" w14:paraId="5BE6060A" w14:textId="77777777" w:rsidTr="00D12355">
        <w:trPr>
          <w:trHeight w:val="269"/>
        </w:trPr>
        <w:tc>
          <w:tcPr>
            <w:tcW w:w="1239" w:type="dxa"/>
          </w:tcPr>
          <w:p w14:paraId="0322F49F" w14:textId="77777777" w:rsidR="002646F8" w:rsidRPr="00B537DA" w:rsidRDefault="002646F8" w:rsidP="00D12355">
            <w:pPr>
              <w:pStyle w:val="TableParagraph"/>
              <w:spacing w:line="249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</w:rPr>
              <w:t>8</w:t>
            </w:r>
          </w:p>
        </w:tc>
        <w:tc>
          <w:tcPr>
            <w:tcW w:w="293" w:type="dxa"/>
          </w:tcPr>
          <w:p w14:paraId="6F0F28C3" w14:textId="77777777" w:rsidR="002646F8" w:rsidRPr="00B537DA" w:rsidRDefault="002646F8" w:rsidP="00D12355">
            <w:pPr>
              <w:pStyle w:val="TableParagraph"/>
              <w:spacing w:line="249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1441" w:type="dxa"/>
          </w:tcPr>
          <w:p w14:paraId="339BB91A" w14:textId="77777777" w:rsidR="002646F8" w:rsidRPr="00B537DA" w:rsidRDefault="002646F8" w:rsidP="00D12355">
            <w:pPr>
              <w:pStyle w:val="TableParagraph"/>
              <w:spacing w:before="1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</w:rPr>
              <w:t>AJD</w:t>
            </w:r>
          </w:p>
        </w:tc>
        <w:tc>
          <w:tcPr>
            <w:tcW w:w="5958" w:type="dxa"/>
          </w:tcPr>
          <w:p w14:paraId="7818F960" w14:textId="77777777" w:rsidR="002646F8" w:rsidRDefault="002646F8" w:rsidP="00D12355">
            <w:pPr>
              <w:pStyle w:val="TableParagraph"/>
              <w:spacing w:before="19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NUMERO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REGISTROS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CON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CODIGO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03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2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1</w:t>
            </w:r>
          </w:p>
          <w:p w14:paraId="7123DD65" w14:textId="77777777" w:rsidR="002646F8" w:rsidRDefault="002646F8" w:rsidP="00D1235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Cálculo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:</w:t>
            </w:r>
          </w:p>
          <w:p w14:paraId="07F15FE9" w14:textId="77777777" w:rsidR="002646F8" w:rsidRPr="00B537DA" w:rsidRDefault="002646F8" w:rsidP="00D12355">
            <w:pPr>
              <w:pStyle w:val="TableParagraph"/>
              <w:spacing w:before="19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Cantidad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registros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el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archivo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datos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bajo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el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campo 1 (Tipo de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registro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) =”3”</w:t>
            </w:r>
          </w:p>
        </w:tc>
        <w:tc>
          <w:tcPr>
            <w:tcW w:w="851" w:type="dxa"/>
          </w:tcPr>
          <w:p w14:paraId="51F916A1" w14:textId="77777777" w:rsidR="002646F8" w:rsidRPr="00B537DA" w:rsidRDefault="002646F8" w:rsidP="00D12355">
            <w:pPr>
              <w:pStyle w:val="TableParagraph"/>
              <w:spacing w:before="19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2646F8" w:rsidRPr="00B537DA" w14:paraId="1D158026" w14:textId="77777777" w:rsidTr="00D12355">
        <w:trPr>
          <w:trHeight w:val="268"/>
        </w:trPr>
        <w:tc>
          <w:tcPr>
            <w:tcW w:w="1239" w:type="dxa"/>
          </w:tcPr>
          <w:p w14:paraId="22828886" w14:textId="77777777" w:rsidR="002646F8" w:rsidRPr="00B537DA" w:rsidRDefault="002646F8" w:rsidP="00D1235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</w:rPr>
              <w:t>9</w:t>
            </w:r>
          </w:p>
        </w:tc>
        <w:tc>
          <w:tcPr>
            <w:tcW w:w="293" w:type="dxa"/>
          </w:tcPr>
          <w:p w14:paraId="04BC3CD2" w14:textId="77777777" w:rsidR="002646F8" w:rsidRPr="00B537DA" w:rsidRDefault="002646F8" w:rsidP="00D1235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1441" w:type="dxa"/>
          </w:tcPr>
          <w:p w14:paraId="44760A59" w14:textId="77777777" w:rsidR="002646F8" w:rsidRPr="00B537DA" w:rsidRDefault="002646F8" w:rsidP="00D12355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</w:rPr>
              <w:t>AJX</w:t>
            </w:r>
          </w:p>
        </w:tc>
        <w:tc>
          <w:tcPr>
            <w:tcW w:w="5958" w:type="dxa"/>
          </w:tcPr>
          <w:p w14:paraId="7F77CBCC" w14:textId="77777777" w:rsidR="002646F8" w:rsidRDefault="002646F8" w:rsidP="00D123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NUMERO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REGISTROS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CON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CODIGO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04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2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1</w:t>
            </w:r>
          </w:p>
          <w:p w14:paraId="31D25EA6" w14:textId="77777777" w:rsidR="002646F8" w:rsidRDefault="002646F8" w:rsidP="00D1235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Cálculo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:</w:t>
            </w:r>
          </w:p>
          <w:p w14:paraId="6E85E4C9" w14:textId="77777777" w:rsidR="002646F8" w:rsidRPr="00B537DA" w:rsidRDefault="002646F8" w:rsidP="00D123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Cantidad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registros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el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archivo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datos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bajo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el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campo 1 (Tipo de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registro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) =”4”</w:t>
            </w:r>
          </w:p>
        </w:tc>
        <w:tc>
          <w:tcPr>
            <w:tcW w:w="851" w:type="dxa"/>
          </w:tcPr>
          <w:p w14:paraId="21A6F519" w14:textId="77777777" w:rsidR="002646F8" w:rsidRPr="00B537DA" w:rsidRDefault="002646F8" w:rsidP="00D123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2646F8" w:rsidRPr="00B537DA" w14:paraId="2943BB2D" w14:textId="77777777" w:rsidTr="00D12355">
        <w:trPr>
          <w:trHeight w:val="268"/>
        </w:trPr>
        <w:tc>
          <w:tcPr>
            <w:tcW w:w="1239" w:type="dxa"/>
          </w:tcPr>
          <w:p w14:paraId="5CE1F0E5" w14:textId="77777777" w:rsidR="002646F8" w:rsidRPr="00B537DA" w:rsidRDefault="002646F8" w:rsidP="00D1235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10</w:t>
            </w:r>
          </w:p>
        </w:tc>
        <w:tc>
          <w:tcPr>
            <w:tcW w:w="293" w:type="dxa"/>
          </w:tcPr>
          <w:p w14:paraId="62E358C8" w14:textId="77777777" w:rsidR="002646F8" w:rsidRPr="00B537DA" w:rsidRDefault="002646F8" w:rsidP="00D1235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1441" w:type="dxa"/>
          </w:tcPr>
          <w:p w14:paraId="46D1D775" w14:textId="77777777" w:rsidR="002646F8" w:rsidRPr="00B537DA" w:rsidRDefault="002646F8" w:rsidP="00D12355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</w:rPr>
              <w:t>AJY</w:t>
            </w:r>
          </w:p>
        </w:tc>
        <w:tc>
          <w:tcPr>
            <w:tcW w:w="5958" w:type="dxa"/>
          </w:tcPr>
          <w:p w14:paraId="7B43856F" w14:textId="77777777" w:rsidR="002646F8" w:rsidRDefault="002646F8" w:rsidP="00D123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NUMERO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REGISTROS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CON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CODIGO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05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5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1</w:t>
            </w:r>
          </w:p>
          <w:p w14:paraId="6862DCAC" w14:textId="77777777" w:rsidR="002646F8" w:rsidRDefault="002646F8" w:rsidP="00D1235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Cálculo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:</w:t>
            </w:r>
          </w:p>
          <w:p w14:paraId="33B89B4F" w14:textId="77777777" w:rsidR="002646F8" w:rsidRPr="00B537DA" w:rsidRDefault="002646F8" w:rsidP="00D123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Cantidad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registros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el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archivo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datos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bajo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el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campo 1 (Tipo de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registro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) =”5”</w:t>
            </w:r>
          </w:p>
        </w:tc>
        <w:tc>
          <w:tcPr>
            <w:tcW w:w="851" w:type="dxa"/>
          </w:tcPr>
          <w:p w14:paraId="4C2B03F5" w14:textId="77777777" w:rsidR="002646F8" w:rsidRPr="00B537DA" w:rsidRDefault="002646F8" w:rsidP="00D123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2646F8" w:rsidRPr="00B537DA" w14:paraId="09EF9431" w14:textId="77777777" w:rsidTr="00D12355">
        <w:trPr>
          <w:trHeight w:val="268"/>
        </w:trPr>
        <w:tc>
          <w:tcPr>
            <w:tcW w:w="1239" w:type="dxa"/>
          </w:tcPr>
          <w:p w14:paraId="267079C7" w14:textId="77777777" w:rsidR="002646F8" w:rsidRPr="00B537DA" w:rsidRDefault="002646F8" w:rsidP="00D12355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  <w:lang w:val="es-CL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</w:rPr>
              <w:t xml:space="preserve">  Campo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11</w:t>
            </w:r>
          </w:p>
        </w:tc>
        <w:tc>
          <w:tcPr>
            <w:tcW w:w="293" w:type="dxa"/>
          </w:tcPr>
          <w:p w14:paraId="43FC8542" w14:textId="77777777" w:rsidR="002646F8" w:rsidRPr="00B537DA" w:rsidRDefault="002646F8" w:rsidP="00D12355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  <w:lang w:val="es-CL"/>
              </w:rPr>
            </w:pPr>
          </w:p>
        </w:tc>
        <w:tc>
          <w:tcPr>
            <w:tcW w:w="1441" w:type="dxa"/>
          </w:tcPr>
          <w:p w14:paraId="49911722" w14:textId="77777777" w:rsidR="002646F8" w:rsidRPr="00B537DA" w:rsidRDefault="002646F8" w:rsidP="00D1235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</w:rPr>
              <w:t>79</w:t>
            </w:r>
          </w:p>
        </w:tc>
        <w:tc>
          <w:tcPr>
            <w:tcW w:w="5958" w:type="dxa"/>
          </w:tcPr>
          <w:p w14:paraId="5E314B3E" w14:textId="77777777" w:rsidR="002646F8" w:rsidRPr="00B537DA" w:rsidRDefault="002646F8" w:rsidP="00D123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</w:rPr>
              <w:t>OBSERVACIONES</w:t>
            </w:r>
          </w:p>
        </w:tc>
        <w:tc>
          <w:tcPr>
            <w:tcW w:w="851" w:type="dxa"/>
          </w:tcPr>
          <w:p w14:paraId="242065D6" w14:textId="77777777" w:rsidR="002646F8" w:rsidRPr="00B537DA" w:rsidRDefault="002646F8" w:rsidP="00D1235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</w:tbl>
    <w:p w14:paraId="4714E049" w14:textId="77777777" w:rsidR="002646F8" w:rsidRPr="00B537DA" w:rsidRDefault="002646F8" w:rsidP="002646F8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06ED2B1D" w14:textId="77777777" w:rsidR="002646F8" w:rsidRPr="00B537DA" w:rsidRDefault="002646F8" w:rsidP="002646F8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646F8" w:rsidRPr="00B537DA" w14:paraId="0FC75180" w14:textId="77777777" w:rsidTr="00D12355">
        <w:trPr>
          <w:trHeight w:val="244"/>
        </w:trPr>
        <w:tc>
          <w:tcPr>
            <w:tcW w:w="4815" w:type="dxa"/>
          </w:tcPr>
          <w:p w14:paraId="539B9BCD" w14:textId="77777777" w:rsidR="002646F8" w:rsidRPr="00B537DA" w:rsidRDefault="002646F8" w:rsidP="00D12355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13B4DE05" w14:textId="77777777" w:rsidR="002646F8" w:rsidRPr="00B537DA" w:rsidRDefault="002646F8" w:rsidP="00D12355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1CB6116D" w14:textId="77777777" w:rsidR="002646F8" w:rsidRPr="00B537DA" w:rsidRDefault="002646F8" w:rsidP="00D12355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</w:rPr>
              <w:t>F3(</w:t>
            </w:r>
            <w:proofErr w:type="spellStart"/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</w:rPr>
              <w:t>nf</w:t>
            </w:r>
            <w:proofErr w:type="spellEnd"/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</w:rPr>
              <w:t>)</w:t>
            </w:r>
          </w:p>
        </w:tc>
      </w:tr>
      <w:tr w:rsidR="002646F8" w:rsidRPr="00B537DA" w14:paraId="368FE222" w14:textId="77777777" w:rsidTr="00D12355">
        <w:trPr>
          <w:trHeight w:val="242"/>
        </w:trPr>
        <w:tc>
          <w:tcPr>
            <w:tcW w:w="4815" w:type="dxa"/>
          </w:tcPr>
          <w:p w14:paraId="6C8E593D" w14:textId="77777777" w:rsidR="002646F8" w:rsidRPr="00B537DA" w:rsidRDefault="002646F8" w:rsidP="00D1235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gramStart"/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proofErr w:type="gramEnd"/>
            <w:r w:rsidRPr="00B537D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B537D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2C026CC7" w14:textId="77777777" w:rsidR="002646F8" w:rsidRPr="00B537DA" w:rsidRDefault="002646F8" w:rsidP="00D1235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413CC41" w14:textId="77777777" w:rsidR="002646F8" w:rsidRPr="00B537DA" w:rsidRDefault="002646F8" w:rsidP="00D12355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B537DA">
              <w:rPr>
                <w:rFonts w:ascii="Times New Roman" w:hAnsi="Times New Roman" w:cs="Times New Roman"/>
                <w:color w:val="4472C4" w:themeColor="accent1"/>
                <w:sz w:val="20"/>
              </w:rPr>
              <w:t>5,6,7,8,9,10</w:t>
            </w:r>
          </w:p>
        </w:tc>
      </w:tr>
    </w:tbl>
    <w:p w14:paraId="48E30A64" w14:textId="77777777" w:rsidR="002646F8" w:rsidRPr="00B537DA" w:rsidRDefault="002646F8" w:rsidP="002646F8">
      <w:pPr>
        <w:rPr>
          <w:rFonts w:ascii="Times New Roman" w:hAnsi="Times New Roman" w:cs="Times New Roman"/>
          <w:color w:val="4472C4" w:themeColor="accent1"/>
        </w:rPr>
      </w:pPr>
    </w:p>
    <w:p w14:paraId="49128894" w14:textId="77777777" w:rsidR="002646F8" w:rsidRPr="00B537DA" w:rsidRDefault="002646F8" w:rsidP="002646F8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70E5EF8" w14:textId="77777777" w:rsidR="002646F8" w:rsidRPr="00B537DA" w:rsidRDefault="002646F8" w:rsidP="002646F8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2D5E3BB1" w14:textId="77777777" w:rsidR="002646F8" w:rsidRPr="00B537DA" w:rsidRDefault="002646F8" w:rsidP="002646F8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1324C8D9" w14:textId="77777777" w:rsidR="002646F8" w:rsidRPr="00B537DA" w:rsidRDefault="002646F8" w:rsidP="002646F8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002</w:t>
      </w:r>
      <w:r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539F49E" w14:textId="77777777" w:rsidR="002646F8" w:rsidRPr="00B537DA" w:rsidRDefault="002646F8" w:rsidP="002646F8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003</w:t>
      </w:r>
      <w:r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1B6A0554" w14:textId="77777777" w:rsidR="002646F8" w:rsidRPr="00B537DA" w:rsidRDefault="002646F8" w:rsidP="002646F8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004</w:t>
      </w:r>
      <w:r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4D5B1645" w14:textId="77777777" w:rsidR="002646F8" w:rsidRPr="00B537DA" w:rsidRDefault="002646F8" w:rsidP="002646F8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005</w:t>
      </w:r>
      <w:r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A723C18" w14:textId="77777777" w:rsidR="002646F8" w:rsidRPr="00B537DA" w:rsidRDefault="002646F8" w:rsidP="002646F8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006</w:t>
      </w:r>
      <w:r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DB01BE9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3E0DD1F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06BA099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64B470B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FE154D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EA72D07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C9FA89C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6BF4F9C" w14:textId="77777777" w:rsidR="003C483F" w:rsidRPr="00230F5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D4067E1" w14:textId="77777777" w:rsidR="003C483F" w:rsidRPr="00230F5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F0A7945" w14:textId="77777777" w:rsidR="000105A8" w:rsidRPr="00230F5A" w:rsidRDefault="000105A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32AFC28B" w14:textId="01323AE8" w:rsidR="00035F9D" w:rsidRPr="00230F5A" w:rsidRDefault="000465DB" w:rsidP="00981815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21" w:name="_Toc152343941"/>
      <w:r w:rsidRPr="00230F5A">
        <w:rPr>
          <w:rFonts w:cs="Times New Roman"/>
        </w:rPr>
        <w:lastRenderedPageBreak/>
        <w:t>Definición de nombre</w:t>
      </w:r>
      <w:r w:rsidR="00035F9D" w:rsidRPr="00230F5A">
        <w:rPr>
          <w:rFonts w:cs="Times New Roman"/>
        </w:rPr>
        <w:t>s</w:t>
      </w:r>
      <w:bookmarkEnd w:id="21"/>
      <w:r w:rsidR="001169CF"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="001169CF" w:rsidRPr="00230F5A">
        <w:rPr>
          <w:rFonts w:cs="Times New Roman"/>
        </w:rPr>
        <w:instrText xml:space="preserve"> XE "</w:instrText>
      </w:r>
      <w:r w:rsidR="001169CF" w:rsidRPr="00230F5A">
        <w:rPr>
          <w:rFonts w:cs="Times New Roman"/>
          <w:bCs/>
          <w:color w:val="4472C4" w:themeColor="accent1"/>
        </w:rPr>
        <w:instrText>Definición de nombres</w:instrText>
      </w:r>
      <w:r w:rsidR="001169CF" w:rsidRPr="00230F5A">
        <w:rPr>
          <w:rFonts w:cs="Times New Roman"/>
        </w:rPr>
        <w:instrText xml:space="preserve">" </w:instrText>
      </w:r>
      <w:r w:rsidR="001169CF"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0D051986" w14:textId="50ED179D" w:rsidR="000465DB" w:rsidRPr="00230F5A" w:rsidRDefault="000465DB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</w:p>
    <w:p w14:paraId="17B0EC25" w14:textId="068E187B" w:rsidR="000465DB" w:rsidRPr="00230F5A" w:rsidRDefault="000465DB" w:rsidP="00BB7237">
      <w:pPr>
        <w:pStyle w:val="Ttulo2"/>
        <w:numPr>
          <w:ilvl w:val="1"/>
          <w:numId w:val="7"/>
        </w:numPr>
      </w:pPr>
      <w:r w:rsidRPr="00230F5A">
        <w:t xml:space="preserve"> </w:t>
      </w:r>
      <w:bookmarkStart w:id="22" w:name="_Toc152343942"/>
      <w:r w:rsidRPr="00230F5A">
        <w:t>Archivos de entrada a SINACOFI</w:t>
      </w:r>
      <w:bookmarkEnd w:id="22"/>
      <w:r w:rsidR="001169CF" w:rsidRPr="00230F5A">
        <w:fldChar w:fldCharType="begin"/>
      </w:r>
      <w:r w:rsidR="001169CF" w:rsidRPr="00230F5A">
        <w:instrText xml:space="preserve"> XE "Archivos de entrada a SINACOFI" </w:instrText>
      </w:r>
      <w:r w:rsidR="001169CF" w:rsidRPr="00230F5A">
        <w:fldChar w:fldCharType="end"/>
      </w:r>
    </w:p>
    <w:p w14:paraId="385A9574" w14:textId="0950380A" w:rsidR="009A2A10" w:rsidRDefault="000465DB" w:rsidP="00BB7237">
      <w:pPr>
        <w:pStyle w:val="Ttulo2"/>
        <w:numPr>
          <w:ilvl w:val="2"/>
          <w:numId w:val="7"/>
        </w:numPr>
      </w:pPr>
      <w:bookmarkStart w:id="23" w:name="_Toc152343943"/>
      <w:r w:rsidRPr="004307DB">
        <w:t>Archivo de datos</w:t>
      </w:r>
      <w:r w:rsidR="001169CF" w:rsidRPr="004307DB">
        <w:fldChar w:fldCharType="begin"/>
      </w:r>
      <w:r w:rsidR="001169CF" w:rsidRPr="00230F5A">
        <w:instrText xml:space="preserve"> XE "Archivo de datos" </w:instrText>
      </w:r>
      <w:r w:rsidR="001169CF" w:rsidRPr="004307DB">
        <w:fldChar w:fldCharType="end"/>
      </w:r>
      <w:r w:rsidR="009A2A10" w:rsidRPr="00230F5A">
        <w:t>:</w:t>
      </w:r>
      <w:bookmarkEnd w:id="23"/>
    </w:p>
    <w:p w14:paraId="59D14FAD" w14:textId="77777777" w:rsidR="007F007F" w:rsidRDefault="007F007F" w:rsidP="007F007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7F007F" w:rsidRPr="00081E7E" w14:paraId="67230EBE" w14:textId="77777777" w:rsidTr="00D12355">
        <w:tc>
          <w:tcPr>
            <w:tcW w:w="1129" w:type="dxa"/>
          </w:tcPr>
          <w:p w14:paraId="67DE165F" w14:textId="77777777" w:rsidR="007F007F" w:rsidRPr="00081E7E" w:rsidRDefault="007F007F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4E0D1673" w14:textId="77777777" w:rsidR="007F007F" w:rsidRPr="00081E7E" w:rsidRDefault="007F007F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F007F" w:rsidRPr="00081E7E" w14:paraId="7E09B081" w14:textId="77777777" w:rsidTr="00D12355">
        <w:tc>
          <w:tcPr>
            <w:tcW w:w="1129" w:type="dxa"/>
          </w:tcPr>
          <w:p w14:paraId="46F98E7A" w14:textId="77777777" w:rsidR="007F007F" w:rsidRPr="00081E7E" w:rsidRDefault="007F007F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6EDBB708" w14:textId="77777777" w:rsidR="007F007F" w:rsidRPr="00081E7E" w:rsidRDefault="007F007F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F007F" w:rsidRPr="00081E7E" w14:paraId="383C945F" w14:textId="77777777" w:rsidTr="00D12355">
        <w:tc>
          <w:tcPr>
            <w:tcW w:w="1129" w:type="dxa"/>
          </w:tcPr>
          <w:p w14:paraId="54C535C7" w14:textId="77777777" w:rsidR="007F007F" w:rsidRPr="00081E7E" w:rsidRDefault="007F007F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2CAD094E" w14:textId="77777777" w:rsidR="007F007F" w:rsidRPr="00081E7E" w:rsidRDefault="007F007F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81E7E">
              <w:rPr>
                <w:rFonts w:ascii="Times New Roman" w:hAnsi="Times New Roman" w:cs="Times New Roman"/>
                <w:b/>
                <w:bCs/>
                <w:color w:val="FF0000"/>
              </w:rPr>
              <w:t>FTC11XXXXyyyymmdd#</w:t>
            </w:r>
            <w:proofErr w:type="gramStart"/>
            <w:r w:rsidRPr="00081E7E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#  </w:t>
            </w:r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proofErr w:type="gramEnd"/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ejemplo)</w:t>
            </w:r>
          </w:p>
          <w:p w14:paraId="054AD267" w14:textId="77777777" w:rsidR="007F007F" w:rsidRPr="00081E7E" w:rsidRDefault="007F007F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proofErr w:type="gramStart"/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proofErr w:type="gramEnd"/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</w:t>
            </w:r>
            <w:proofErr w:type="spellEnd"/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Año; mm: Mes; </w:t>
            </w:r>
            <w:proofErr w:type="spellStart"/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 ;##: Correlativo:00-99</w:t>
            </w:r>
          </w:p>
          <w:p w14:paraId="22765D76" w14:textId="77777777" w:rsidR="007F007F" w:rsidRPr="00081E7E" w:rsidRDefault="007F007F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1EC3981" w14:textId="77777777" w:rsidR="007F007F" w:rsidRPr="00081E7E" w:rsidRDefault="007F007F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Banco de Chile puede ocupar esta definición </w:t>
            </w:r>
          </w:p>
          <w:p w14:paraId="4E66E833" w14:textId="77777777" w:rsidR="007F007F" w:rsidRPr="00081E7E" w:rsidRDefault="007F007F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CE6BA4D" w14:textId="0E09BA64" w:rsidR="007F007F" w:rsidRPr="00081E7E" w:rsidRDefault="007F007F" w:rsidP="00D123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081E7E">
              <w:rPr>
                <w:rFonts w:ascii="Times New Roman" w:hAnsi="Times New Roman" w:cs="Times New Roman"/>
                <w:b/>
                <w:bCs/>
                <w:color w:val="FF0000"/>
              </w:rPr>
              <w:t>FTC11z</w:t>
            </w:r>
          </w:p>
          <w:p w14:paraId="1A860AA5" w14:textId="77777777" w:rsidR="007F007F" w:rsidRPr="00081E7E" w:rsidRDefault="007F007F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23531A49" w14:textId="77777777" w:rsidR="007F007F" w:rsidRPr="00081E7E" w:rsidRDefault="007F007F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46241ACA" w14:textId="77777777" w:rsidR="007F007F" w:rsidRPr="00081E7E" w:rsidRDefault="007F007F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proofErr w:type="spellStart"/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caracter</w:t>
            </w:r>
            <w:proofErr w:type="spellEnd"/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7224A107" w14:textId="77777777" w:rsidR="007F007F" w:rsidRPr="00081E7E" w:rsidRDefault="007F007F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2428E18" w14:textId="77777777" w:rsidR="007F007F" w:rsidRPr="00081E7E" w:rsidRDefault="007F007F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4E51EEA2" w14:textId="77777777" w:rsidR="007F007F" w:rsidRPr="00081E7E" w:rsidRDefault="007F007F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F007F" w:rsidRPr="00081E7E" w14:paraId="1D2CBB35" w14:textId="77777777" w:rsidTr="00D12355">
        <w:tc>
          <w:tcPr>
            <w:tcW w:w="1129" w:type="dxa"/>
          </w:tcPr>
          <w:p w14:paraId="0714D0FD" w14:textId="77777777" w:rsidR="007F007F" w:rsidRPr="00081E7E" w:rsidRDefault="007F007F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4</w:t>
            </w:r>
          </w:p>
        </w:tc>
        <w:tc>
          <w:tcPr>
            <w:tcW w:w="7365" w:type="dxa"/>
          </w:tcPr>
          <w:p w14:paraId="44A23088" w14:textId="77777777" w:rsidR="007F007F" w:rsidRPr="00081E7E" w:rsidRDefault="007F007F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F007F" w:rsidRPr="00081E7E" w14:paraId="09B82325" w14:textId="77777777" w:rsidTr="00D12355">
        <w:tc>
          <w:tcPr>
            <w:tcW w:w="1129" w:type="dxa"/>
          </w:tcPr>
          <w:p w14:paraId="5816A603" w14:textId="77777777" w:rsidR="007F007F" w:rsidRPr="00081E7E" w:rsidRDefault="007F007F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77EB9F0C" w14:textId="77777777" w:rsidR="007F007F" w:rsidRPr="00081E7E" w:rsidRDefault="007F007F" w:rsidP="00D123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  o</w:t>
            </w:r>
            <w:proofErr w:type="gramEnd"/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xxxEEEyyyymmdd##.DAT</w:t>
            </w:r>
            <w:r w:rsidRPr="00081E7E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25418706" w14:textId="77777777" w:rsidR="007F007F" w:rsidRPr="00081E7E" w:rsidRDefault="007F007F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</w:t>
            </w:r>
            <w:proofErr w:type="spellEnd"/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Año</w:t>
            </w:r>
          </w:p>
          <w:p w14:paraId="5DE5A7CD" w14:textId="77777777" w:rsidR="007F007F" w:rsidRPr="00081E7E" w:rsidRDefault="007F007F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mm: mes; </w:t>
            </w:r>
            <w:proofErr w:type="spellStart"/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4E634D45" w14:textId="77777777" w:rsidR="007F007F" w:rsidRPr="00081E7E" w:rsidRDefault="007F007F" w:rsidP="00D123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081E7E">
              <w:rPr>
                <w:rFonts w:ascii="Times New Roman" w:hAnsi="Times New Roman" w:cs="Times New Roman"/>
                <w:b/>
                <w:bCs/>
                <w:color w:val="FF0000"/>
              </w:rPr>
              <w:t>C110012023042501   o C110012023042501.DAT</w:t>
            </w:r>
          </w:p>
          <w:p w14:paraId="52983C30" w14:textId="77777777" w:rsidR="007F007F" w:rsidRPr="00081E7E" w:rsidRDefault="007F007F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549DB66" w14:textId="77777777" w:rsidR="007F007F" w:rsidRPr="00081E7E" w:rsidRDefault="007F007F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Desde el primer carácter al tercer carácter debe ser un tipo de documento válido. Debe aceptar Mayúscula/minúscula.</w:t>
            </w:r>
          </w:p>
          <w:p w14:paraId="6D72A959" w14:textId="77777777" w:rsidR="007F007F" w:rsidRPr="00081E7E" w:rsidRDefault="007F007F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Claudio: Revisar con más detenimiento (dependiendo de lo que lee es el largo que aplica)</w:t>
            </w:r>
          </w:p>
          <w:p w14:paraId="62D7BE9B" w14:textId="77777777" w:rsidR="007F007F" w:rsidRPr="00081E7E" w:rsidRDefault="007F007F" w:rsidP="00D12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p w14:paraId="7828E5F4" w14:textId="77777777" w:rsidR="007F007F" w:rsidRPr="00081E7E" w:rsidRDefault="007F007F" w:rsidP="007F007F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  <w:r w:rsidRPr="00081E7E">
        <w:rPr>
          <w:rFonts w:ascii="Times New Roman" w:hAnsi="Times New Roman" w:cs="Times New Roman"/>
          <w:b/>
          <w:bCs/>
          <w:color w:val="4472C4" w:themeColor="accent1"/>
        </w:rPr>
        <w:t xml:space="preserve"> </w:t>
      </w:r>
    </w:p>
    <w:p w14:paraId="3A7B81E2" w14:textId="77777777" w:rsidR="007F007F" w:rsidRPr="00081E7E" w:rsidRDefault="007F007F" w:rsidP="007F007F"/>
    <w:p w14:paraId="72D37369" w14:textId="04588E5B" w:rsidR="000465DB" w:rsidRPr="00081E7E" w:rsidRDefault="000465DB" w:rsidP="00BB7237">
      <w:pPr>
        <w:pStyle w:val="Ttulo2"/>
        <w:numPr>
          <w:ilvl w:val="2"/>
          <w:numId w:val="7"/>
        </w:numPr>
      </w:pPr>
      <w:bookmarkStart w:id="24" w:name="_Toc152343944"/>
      <w:r w:rsidRPr="00081E7E">
        <w:t>Archivo Carátula</w:t>
      </w:r>
      <w:r w:rsidR="001169CF" w:rsidRPr="00081E7E">
        <w:fldChar w:fldCharType="begin"/>
      </w:r>
      <w:r w:rsidR="001169CF" w:rsidRPr="00081E7E">
        <w:instrText xml:space="preserve"> XE "Archivo Carátula" </w:instrText>
      </w:r>
      <w:r w:rsidR="001169CF" w:rsidRPr="00081E7E">
        <w:fldChar w:fldCharType="end"/>
      </w:r>
      <w:r w:rsidR="009A2A10" w:rsidRPr="00081E7E">
        <w:t>:</w:t>
      </w:r>
      <w:bookmarkEnd w:id="24"/>
    </w:p>
    <w:p w14:paraId="038F4895" w14:textId="77777777" w:rsidR="00B1738F" w:rsidRPr="00081E7E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  <w:bookmarkStart w:id="25" w:name="_Hlk150874467"/>
    </w:p>
    <w:p w14:paraId="34FF7603" w14:textId="20BABD0A" w:rsidR="000465DB" w:rsidRPr="00081E7E" w:rsidRDefault="000465DB" w:rsidP="007E38CF">
      <w:pPr>
        <w:pStyle w:val="Ttulo2"/>
        <w:numPr>
          <w:ilvl w:val="2"/>
          <w:numId w:val="7"/>
        </w:numPr>
        <w:tabs>
          <w:tab w:val="left" w:pos="1701"/>
        </w:tabs>
      </w:pPr>
      <w:bookmarkStart w:id="26" w:name="_Toc152343945"/>
      <w:bookmarkEnd w:id="25"/>
      <w:r w:rsidRPr="00081E7E">
        <w:t>Archivo de control</w:t>
      </w:r>
      <w:r w:rsidR="00513350" w:rsidRPr="00081E7E">
        <w:t xml:space="preserve"> de datos</w:t>
      </w:r>
      <w:r w:rsidR="001169CF" w:rsidRPr="00081E7E">
        <w:fldChar w:fldCharType="begin"/>
      </w:r>
      <w:r w:rsidR="001169CF" w:rsidRPr="00081E7E">
        <w:instrText xml:space="preserve"> XE "Archivo de control" </w:instrText>
      </w:r>
      <w:r w:rsidR="001169CF" w:rsidRPr="00081E7E">
        <w:fldChar w:fldCharType="end"/>
      </w:r>
      <w:r w:rsidR="009A2A10" w:rsidRPr="00081E7E">
        <w:t>:</w:t>
      </w:r>
      <w:bookmarkEnd w:id="26"/>
    </w:p>
    <w:p w14:paraId="1AEAEEDB" w14:textId="77777777" w:rsidR="007F007F" w:rsidRPr="00081E7E" w:rsidRDefault="007F007F" w:rsidP="007F007F">
      <w:bookmarkStart w:id="27" w:name="_Hlk15225033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081E7E" w14:paraId="09B3BE47" w14:textId="77777777" w:rsidTr="00E862A3">
        <w:tc>
          <w:tcPr>
            <w:tcW w:w="1129" w:type="dxa"/>
          </w:tcPr>
          <w:p w14:paraId="789EC2E0" w14:textId="77777777" w:rsidR="00B1738F" w:rsidRPr="00081E7E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8" w:name="_Hlk150874508"/>
            <w:bookmarkStart w:id="29" w:name="_Hlk150869745"/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7DA6F937" w14:textId="77777777" w:rsidR="00B1738F" w:rsidRPr="00081E7E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081E7E" w14:paraId="24CE3B6C" w14:textId="77777777" w:rsidTr="00E862A3">
        <w:tc>
          <w:tcPr>
            <w:tcW w:w="1129" w:type="dxa"/>
          </w:tcPr>
          <w:p w14:paraId="4F9750AE" w14:textId="77777777" w:rsidR="00B1738F" w:rsidRPr="00081E7E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7AFF0776" w14:textId="77777777" w:rsidR="00B1738F" w:rsidRPr="00081E7E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081E7E" w14:paraId="0A0C7B7F" w14:textId="77777777" w:rsidTr="00E862A3">
        <w:tc>
          <w:tcPr>
            <w:tcW w:w="1129" w:type="dxa"/>
          </w:tcPr>
          <w:p w14:paraId="16CA53F6" w14:textId="77777777" w:rsidR="00B1738F" w:rsidRPr="00081E7E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330031F2" w14:textId="4F905577" w:rsidR="004D0C43" w:rsidRPr="00081E7E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81E7E">
              <w:rPr>
                <w:rFonts w:ascii="Times New Roman" w:hAnsi="Times New Roman" w:cs="Times New Roman"/>
                <w:b/>
                <w:bCs/>
                <w:color w:val="FF0000"/>
              </w:rPr>
              <w:t>FTC1</w:t>
            </w:r>
            <w:r w:rsidR="00081E7E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Pr="00081E7E">
              <w:rPr>
                <w:rFonts w:ascii="Times New Roman" w:hAnsi="Times New Roman" w:cs="Times New Roman"/>
                <w:b/>
                <w:bCs/>
                <w:color w:val="FF0000"/>
              </w:rPr>
              <w:t>XXXXyyyymmdd#</w:t>
            </w:r>
            <w:proofErr w:type="gramStart"/>
            <w:r w:rsidRPr="00081E7E">
              <w:rPr>
                <w:rFonts w:ascii="Times New Roman" w:hAnsi="Times New Roman" w:cs="Times New Roman"/>
                <w:b/>
                <w:bCs/>
                <w:color w:val="FF0000"/>
              </w:rPr>
              <w:t>#.CTR</w:t>
            </w:r>
            <w:proofErr w:type="gramEnd"/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</w:p>
          <w:p w14:paraId="201110A5" w14:textId="77777777" w:rsidR="00B1738F" w:rsidRPr="00081E7E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proofErr w:type="gramStart"/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proofErr w:type="gramEnd"/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3FD3589B" w14:textId="77777777" w:rsidR="000B1A73" w:rsidRPr="00081E7E" w:rsidRDefault="000B1A7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0EB0A03" w14:textId="77777777" w:rsidR="000B1A73" w:rsidRPr="00081E7E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3EBCE8F" w14:textId="76CF825C" w:rsidR="000B1A73" w:rsidRPr="00081E7E" w:rsidRDefault="000B1A73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081E7E">
              <w:rPr>
                <w:rFonts w:ascii="Times New Roman" w:hAnsi="Times New Roman" w:cs="Times New Roman"/>
                <w:b/>
                <w:bCs/>
                <w:color w:val="FF0000"/>
              </w:rPr>
              <w:t>FTC</w:t>
            </w:r>
            <w:r w:rsidR="00254B9F" w:rsidRPr="00081E7E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="00081E7E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Pr="00081E7E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38602A01" w14:textId="77777777" w:rsidR="000B1A73" w:rsidRPr="00081E7E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C382B1F" w14:textId="77777777" w:rsidR="000B1A73" w:rsidRPr="00081E7E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71DB3E64" w14:textId="0848218D" w:rsidR="000B1A73" w:rsidRPr="00081E7E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r w:rsidR="007B6066"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carácter</w:t>
            </w:r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02F58562" w14:textId="77777777" w:rsidR="000B1A73" w:rsidRPr="00081E7E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8CB23B6" w14:textId="77777777" w:rsidR="000B1A73" w:rsidRPr="00081E7E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24B504B8" w14:textId="77777777" w:rsidR="00DC42E7" w:rsidRPr="00081E7E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1D30124" w14:textId="77777777" w:rsidR="00DC42E7" w:rsidRPr="00081E7E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6B03C0E8" w14:textId="200AA83E" w:rsidR="00DC42E7" w:rsidRPr="00081E7E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081E7E" w14:paraId="34A18395" w14:textId="77777777" w:rsidTr="00E862A3">
        <w:tc>
          <w:tcPr>
            <w:tcW w:w="1129" w:type="dxa"/>
          </w:tcPr>
          <w:p w14:paraId="1BEA6A51" w14:textId="77777777" w:rsidR="00B1738F" w:rsidRPr="00081E7E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Flujo 4</w:t>
            </w:r>
          </w:p>
        </w:tc>
        <w:tc>
          <w:tcPr>
            <w:tcW w:w="7365" w:type="dxa"/>
          </w:tcPr>
          <w:p w14:paraId="0AFD5B3A" w14:textId="77777777" w:rsidR="00B1738F" w:rsidRPr="00081E7E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081E7E" w14:paraId="0DC8E8BB" w14:textId="77777777" w:rsidTr="00E862A3">
        <w:tc>
          <w:tcPr>
            <w:tcW w:w="1129" w:type="dxa"/>
          </w:tcPr>
          <w:p w14:paraId="3341B7DB" w14:textId="77777777" w:rsidR="00B1738F" w:rsidRPr="00081E7E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B7C0BF5" w14:textId="77777777" w:rsidR="00E547E8" w:rsidRPr="00081E7E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#.CTR</w:t>
            </w:r>
            <w:proofErr w:type="gramEnd"/>
            <w:r w:rsidRPr="00081E7E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70E38294" w14:textId="77777777" w:rsidR="00E547E8" w:rsidRPr="00081E7E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#.CAR.CTR</w:t>
            </w:r>
            <w:proofErr w:type="gramEnd"/>
            <w:r w:rsidRPr="00081E7E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63155A08" w14:textId="77777777" w:rsidR="00E547E8" w:rsidRPr="00081E7E" w:rsidRDefault="00E547E8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</w:t>
            </w:r>
            <w:proofErr w:type="spellEnd"/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Año</w:t>
            </w:r>
          </w:p>
          <w:p w14:paraId="452BBEE5" w14:textId="77777777" w:rsidR="00E547E8" w:rsidRPr="00081E7E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mm: mes; </w:t>
            </w:r>
            <w:proofErr w:type="spellStart"/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3A4736CD" w14:textId="688E5802" w:rsidR="00E547E8" w:rsidRPr="00081E7E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081E7E">
              <w:rPr>
                <w:rFonts w:ascii="Times New Roman" w:hAnsi="Times New Roman" w:cs="Times New Roman"/>
                <w:b/>
                <w:bCs/>
                <w:color w:val="FF0000"/>
              </w:rPr>
              <w:t>C1</w:t>
            </w:r>
            <w:r w:rsidR="00081E7E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Pr="00081E7E">
              <w:rPr>
                <w:rFonts w:ascii="Times New Roman" w:hAnsi="Times New Roman" w:cs="Times New Roman"/>
                <w:b/>
                <w:bCs/>
                <w:color w:val="FF0000"/>
              </w:rPr>
              <w:t>0012023042501.CTR</w:t>
            </w:r>
          </w:p>
          <w:p w14:paraId="7B372665" w14:textId="3A2008A6" w:rsidR="00B1738F" w:rsidRPr="00081E7E" w:rsidRDefault="00E547E8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81E7E">
              <w:rPr>
                <w:rFonts w:ascii="Times New Roman" w:hAnsi="Times New Roman" w:cs="Times New Roman"/>
                <w:b/>
                <w:bCs/>
                <w:color w:val="FF0000"/>
              </w:rPr>
              <w:t>C1</w:t>
            </w:r>
            <w:r w:rsidR="00081E7E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Pr="00081E7E">
              <w:rPr>
                <w:rFonts w:ascii="Times New Roman" w:hAnsi="Times New Roman" w:cs="Times New Roman"/>
                <w:b/>
                <w:bCs/>
                <w:color w:val="FF0000"/>
              </w:rPr>
              <w:t>0012023042501.CAR.CTR</w:t>
            </w:r>
          </w:p>
        </w:tc>
      </w:tr>
      <w:bookmarkEnd w:id="28"/>
    </w:tbl>
    <w:p w14:paraId="76F1F5C0" w14:textId="77777777" w:rsidR="00E547E8" w:rsidRPr="00081E7E" w:rsidRDefault="00E547E8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bookmarkEnd w:id="27"/>
    <w:bookmarkEnd w:id="29"/>
    <w:p w14:paraId="7B42E9BB" w14:textId="77777777" w:rsidR="00E547E8" w:rsidRPr="00081E7E" w:rsidRDefault="00E547E8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75F1619" w14:textId="560D2FC3" w:rsidR="000465DB" w:rsidRPr="00081E7E" w:rsidRDefault="000465DB" w:rsidP="00B67156">
      <w:pPr>
        <w:pStyle w:val="Ttulo2"/>
        <w:numPr>
          <w:ilvl w:val="1"/>
          <w:numId w:val="7"/>
        </w:numPr>
      </w:pPr>
      <w:bookmarkStart w:id="30" w:name="_Toc152343946"/>
      <w:r w:rsidRPr="00081E7E">
        <w:t xml:space="preserve">Archivo de salida </w:t>
      </w:r>
      <w:r w:rsidR="00B1738F" w:rsidRPr="00081E7E">
        <w:t>a dest</w:t>
      </w:r>
      <w:ins w:id="31" w:author="Roberto Carrasco Venegas" w:date="2023-11-27T13:21:00Z">
        <w:r w:rsidR="00095C24" w:rsidRPr="00081E7E">
          <w:t>i</w:t>
        </w:r>
      </w:ins>
      <w:r w:rsidR="00B1738F" w:rsidRPr="00081E7E">
        <w:t>no</w:t>
      </w:r>
      <w:bookmarkEnd w:id="30"/>
      <w:r w:rsidR="001169CF" w:rsidRPr="00081E7E">
        <w:fldChar w:fldCharType="begin"/>
      </w:r>
      <w:r w:rsidR="001169CF" w:rsidRPr="00081E7E">
        <w:instrText xml:space="preserve"> XE "Archivo de salida a</w:instrText>
      </w:r>
      <w:r w:rsidR="007B6066" w:rsidRPr="00081E7E">
        <w:instrText>”</w:instrText>
      </w:r>
      <w:r w:rsidR="001169CF" w:rsidRPr="00081E7E">
        <w:instrText xml:space="preserve">destino" </w:instrText>
      </w:r>
      <w:r w:rsidR="001169CF" w:rsidRPr="00081E7E">
        <w:fldChar w:fldCharType="end"/>
      </w:r>
    </w:p>
    <w:p w14:paraId="25DFA216" w14:textId="1A009ADA" w:rsidR="000465DB" w:rsidRPr="00081E7E" w:rsidRDefault="000465DB" w:rsidP="00B67156">
      <w:pPr>
        <w:pStyle w:val="Ttulo2"/>
        <w:numPr>
          <w:ilvl w:val="2"/>
          <w:numId w:val="7"/>
        </w:numPr>
      </w:pPr>
      <w:bookmarkStart w:id="32" w:name="_Toc152343947"/>
      <w:r w:rsidRPr="00081E7E">
        <w:t>Archivo de da</w:t>
      </w:r>
      <w:ins w:id="33" w:author="Roberto Carrasco Venegas" w:date="2023-11-27T13:24:00Z">
        <w:r w:rsidR="009A28CD" w:rsidRPr="00081E7E">
          <w:t>t</w:t>
        </w:r>
      </w:ins>
      <w:r w:rsidRPr="00081E7E">
        <w:t>os</w:t>
      </w:r>
      <w:bookmarkEnd w:id="32"/>
      <w:r w:rsidR="001169CF" w:rsidRPr="00081E7E">
        <w:fldChar w:fldCharType="begin"/>
      </w:r>
      <w:r w:rsidR="001169CF" w:rsidRPr="00081E7E">
        <w:instrText xml:space="preserve"> XE "Archivo </w:instrText>
      </w:r>
      <w:r w:rsidR="007B6066" w:rsidRPr="00081E7E">
        <w:instrText>”</w:instrText>
      </w:r>
      <w:r w:rsidR="001169CF" w:rsidRPr="00081E7E">
        <w:instrText xml:space="preserve">e datos" </w:instrText>
      </w:r>
      <w:r w:rsidR="001169CF" w:rsidRPr="00081E7E">
        <w:fldChar w:fldCharType="end"/>
      </w:r>
      <w:r w:rsidRPr="00081E7E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081E7E" w14:paraId="28352ABA" w14:textId="77777777" w:rsidTr="00B1738F">
        <w:tc>
          <w:tcPr>
            <w:tcW w:w="1413" w:type="dxa"/>
          </w:tcPr>
          <w:p w14:paraId="551A85E7" w14:textId="290DC1E5" w:rsidR="00B1738F" w:rsidRPr="00081E7E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6C910ACA" w14:textId="11253107" w:rsidR="00B1738F" w:rsidRPr="00081E7E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81E7E">
              <w:rPr>
                <w:rFonts w:ascii="Times New Roman" w:hAnsi="Times New Roman" w:cs="Times New Roman"/>
                <w:b/>
                <w:bCs/>
                <w:color w:val="FF0000"/>
              </w:rPr>
              <w:t>C1</w:t>
            </w:r>
            <w:r w:rsidR="007F007F" w:rsidRPr="00081E7E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Pr="00081E7E">
              <w:rPr>
                <w:rFonts w:ascii="Times New Roman" w:hAnsi="Times New Roman" w:cs="Times New Roman"/>
                <w:b/>
                <w:bCs/>
                <w:color w:val="FF0000"/>
              </w:rPr>
              <w:t>FT#####</w:t>
            </w:r>
            <w:proofErr w:type="gramStart"/>
            <w:r w:rsidRPr="00081E7E">
              <w:rPr>
                <w:rFonts w:ascii="Times New Roman" w:hAnsi="Times New Roman" w:cs="Times New Roman"/>
                <w:b/>
                <w:bCs/>
                <w:color w:val="FF0000"/>
              </w:rPr>
              <w:t>A.XXXX</w:t>
            </w:r>
            <w:proofErr w:type="gramEnd"/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4B15375" w14:textId="0C153087" w:rsidR="00A167D3" w:rsidRPr="00081E7E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</w:t>
            </w:r>
            <w:r w:rsidR="00DC42E7"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</w:t>
            </w:r>
            <w:proofErr w:type="gramStart"/>
            <w:r w:rsidR="00DC42E7"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origen</w:t>
            </w:r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</w:t>
            </w:r>
            <w:proofErr w:type="gramEnd"/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58FC994" w14:textId="3AB47614" w:rsidR="004D0C43" w:rsidRPr="00081E7E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#####:</w:t>
            </w:r>
            <w:r w:rsidR="00284E6A" w:rsidRPr="00081E7E">
              <w:rPr>
                <w:rFonts w:ascii="Times New Roman" w:hAnsi="Times New Roman" w:cs="Times New Roman"/>
              </w:rPr>
              <w:t xml:space="preserve"> </w:t>
            </w:r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DC42E7"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Es un correlativo número asignado por el sistema de largo 5</w:t>
            </w:r>
          </w:p>
        </w:tc>
      </w:tr>
    </w:tbl>
    <w:p w14:paraId="42586B55" w14:textId="77777777" w:rsidR="00B1738F" w:rsidRPr="00081E7E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0F59FA24" w14:textId="7FC24A42" w:rsidR="000465DB" w:rsidRPr="00081E7E" w:rsidRDefault="000465DB" w:rsidP="00B67156">
      <w:pPr>
        <w:pStyle w:val="Ttulo2"/>
        <w:numPr>
          <w:ilvl w:val="2"/>
          <w:numId w:val="7"/>
        </w:numPr>
      </w:pPr>
      <w:bookmarkStart w:id="34" w:name="_Toc152343948"/>
      <w:r w:rsidRPr="00081E7E">
        <w:t>Archivo Carát</w:t>
      </w:r>
      <w:r w:rsidR="00601681" w:rsidRPr="00081E7E">
        <w:t>u</w:t>
      </w:r>
      <w:r w:rsidRPr="00081E7E">
        <w:t>la</w:t>
      </w:r>
      <w:bookmarkEnd w:id="34"/>
      <w:r w:rsidR="001169CF" w:rsidRPr="00081E7E">
        <w:fldChar w:fldCharType="begin"/>
      </w:r>
      <w:r w:rsidR="001169CF" w:rsidRPr="00081E7E">
        <w:instrText xml:space="preserve"> XE "Archivo </w:instrText>
      </w:r>
      <w:r w:rsidR="007B6066" w:rsidRPr="00081E7E">
        <w:instrText>”</w:instrText>
      </w:r>
      <w:r w:rsidR="001169CF" w:rsidRPr="00081E7E">
        <w:instrText xml:space="preserve">arátula" </w:instrText>
      </w:r>
      <w:r w:rsidR="001169CF" w:rsidRPr="00081E7E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081E7E" w14:paraId="3696ACD3" w14:textId="77777777" w:rsidTr="00E862A3">
        <w:tc>
          <w:tcPr>
            <w:tcW w:w="1413" w:type="dxa"/>
          </w:tcPr>
          <w:p w14:paraId="02D5F2E6" w14:textId="77777777" w:rsidR="00B1738F" w:rsidRPr="00081E7E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040613DC" w14:textId="195097D4" w:rsidR="00284E6A" w:rsidRPr="00081E7E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81E7E">
              <w:rPr>
                <w:rFonts w:ascii="Times New Roman" w:hAnsi="Times New Roman" w:cs="Times New Roman"/>
                <w:b/>
                <w:bCs/>
                <w:color w:val="FF0000"/>
              </w:rPr>
              <w:t>C1</w:t>
            </w:r>
            <w:r w:rsidR="007F007F" w:rsidRPr="00081E7E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Pr="00081E7E">
              <w:rPr>
                <w:rFonts w:ascii="Times New Roman" w:hAnsi="Times New Roman" w:cs="Times New Roman"/>
                <w:b/>
                <w:bCs/>
                <w:color w:val="FF0000"/>
              </w:rPr>
              <w:t>FT#####</w:t>
            </w:r>
            <w:proofErr w:type="gramStart"/>
            <w:r w:rsidRPr="00081E7E">
              <w:rPr>
                <w:rFonts w:ascii="Times New Roman" w:hAnsi="Times New Roman" w:cs="Times New Roman"/>
                <w:b/>
                <w:bCs/>
                <w:color w:val="FF0000"/>
              </w:rPr>
              <w:t>C.XXXX</w:t>
            </w:r>
            <w:proofErr w:type="gramEnd"/>
            <w:r w:rsidRPr="00081E7E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</w:t>
            </w:r>
          </w:p>
          <w:p w14:paraId="358367B5" w14:textId="254C196D" w:rsidR="008B2624" w:rsidRPr="00081E7E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XXXX: </w:t>
            </w:r>
            <w:r w:rsidR="00DC42E7"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</w:t>
            </w:r>
          </w:p>
          <w:p w14:paraId="64D410D5" w14:textId="4E293CE2" w:rsidR="00B1738F" w:rsidRPr="00081E7E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#####: </w:t>
            </w:r>
            <w:r w:rsidR="00DC42E7" w:rsidRPr="00081E7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5</w:t>
            </w:r>
          </w:p>
        </w:tc>
      </w:tr>
    </w:tbl>
    <w:p w14:paraId="220F802D" w14:textId="77777777" w:rsidR="00B1738F" w:rsidRPr="00081E7E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985E093" w14:textId="77777777" w:rsidR="00DB4117" w:rsidRPr="00081E7E" w:rsidRDefault="00DB4117" w:rsidP="00296526">
      <w:pPr>
        <w:rPr>
          <w:rFonts w:ascii="Times New Roman" w:hAnsi="Times New Roman" w:cs="Times New Roman"/>
          <w:color w:val="4472C4" w:themeColor="accent1"/>
        </w:rPr>
      </w:pPr>
      <w:bookmarkStart w:id="35" w:name="_Hlk151646289"/>
      <w:bookmarkStart w:id="36" w:name="_Hlk150869805"/>
      <w:bookmarkStart w:id="37" w:name="_Hlk151631830"/>
      <w:bookmarkStart w:id="38" w:name="_Hlk150874624"/>
    </w:p>
    <w:p w14:paraId="45670A52" w14:textId="77777777" w:rsidR="00787AE9" w:rsidRPr="00081E7E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1BD249BF" w14:textId="77777777" w:rsidR="00787AE9" w:rsidRPr="00081E7E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2FB358F9" w14:textId="77777777" w:rsidR="00787AE9" w:rsidRPr="00081E7E" w:rsidRDefault="00787AE9" w:rsidP="00787AE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0A065339" w14:textId="266CDF58" w:rsidR="00787AE9" w:rsidRPr="00081E7E" w:rsidRDefault="00787AE9" w:rsidP="00296526">
      <w:pPr>
        <w:pStyle w:val="Ttulo2"/>
        <w:numPr>
          <w:ilvl w:val="1"/>
          <w:numId w:val="7"/>
        </w:numPr>
      </w:pPr>
      <w:bookmarkStart w:id="39" w:name="_Toc152343949"/>
      <w:r w:rsidRPr="00081E7E">
        <w:t>Definición de correlativo</w:t>
      </w:r>
      <w:bookmarkEnd w:id="39"/>
      <w:r w:rsidRPr="00081E7E">
        <w:fldChar w:fldCharType="begin"/>
      </w:r>
      <w:r w:rsidRPr="00081E7E">
        <w:instrText xml:space="preserve"> XE "Archivo de salida a”destino" </w:instrText>
      </w:r>
      <w:r w:rsidRPr="00081E7E">
        <w:fldChar w:fldCharType="end"/>
      </w:r>
    </w:p>
    <w:p w14:paraId="282B767A" w14:textId="77777777" w:rsidR="00787AE9" w:rsidRPr="00081E7E" w:rsidRDefault="00787AE9" w:rsidP="00787AE9"/>
    <w:p w14:paraId="140DEE34" w14:textId="77777777" w:rsidR="00787AE9" w:rsidRPr="00081E7E" w:rsidRDefault="00787AE9" w:rsidP="00930A0D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081E7E">
        <w:rPr>
          <w:rFonts w:ascii="Times New Roman" w:hAnsi="Times New Roman" w:cs="Times New Roman"/>
          <w:color w:val="4472C4" w:themeColor="accent1"/>
        </w:rPr>
        <w:t>El correlativo es único y se define por Institución Receptora y por canal (TID-FT3)</w:t>
      </w:r>
    </w:p>
    <w:p w14:paraId="7577FF87" w14:textId="77777777" w:rsidR="00787AE9" w:rsidRPr="00081E7E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</w:p>
    <w:p w14:paraId="1792D88E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 w:rsidRPr="00081E7E">
        <w:rPr>
          <w:rFonts w:ascii="Times New Roman" w:hAnsi="Times New Roman" w:cs="Times New Roman"/>
          <w:color w:val="4472C4" w:themeColor="accent1"/>
        </w:rPr>
        <w:t>- Comisión Mercado Financ</w:t>
      </w:r>
      <w:r>
        <w:rPr>
          <w:rFonts w:ascii="Times New Roman" w:hAnsi="Times New Roman" w:cs="Times New Roman"/>
          <w:color w:val="4472C4" w:themeColor="accent1"/>
        </w:rPr>
        <w:t>iero (CMF) 2 correlativos</w:t>
      </w:r>
    </w:p>
    <w:p w14:paraId="778A7276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-Banco Central (</w:t>
      </w:r>
      <w:proofErr w:type="gramStart"/>
      <w:r>
        <w:rPr>
          <w:rFonts w:ascii="Times New Roman" w:hAnsi="Times New Roman" w:cs="Times New Roman"/>
          <w:color w:val="4472C4" w:themeColor="accent1"/>
        </w:rPr>
        <w:t>BCCH)  2</w:t>
      </w:r>
      <w:proofErr w:type="gramEnd"/>
      <w:r>
        <w:rPr>
          <w:rFonts w:ascii="Times New Roman" w:hAnsi="Times New Roman" w:cs="Times New Roman"/>
          <w:color w:val="4472C4" w:themeColor="accent1"/>
        </w:rPr>
        <w:t xml:space="preserve"> correlativos</w:t>
      </w:r>
    </w:p>
    <w:p w14:paraId="1555FF86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-Depósito Central de Valores (DCV) 2 correlativos</w:t>
      </w:r>
    </w:p>
    <w:p w14:paraId="1F386577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-Empresa de Transporte de Valores (</w:t>
      </w:r>
      <w:proofErr w:type="gramStart"/>
      <w:r>
        <w:rPr>
          <w:rFonts w:ascii="Times New Roman" w:hAnsi="Times New Roman" w:cs="Times New Roman"/>
          <w:color w:val="4472C4" w:themeColor="accent1"/>
        </w:rPr>
        <w:t xml:space="preserve">ETV)   </w:t>
      </w:r>
      <w:proofErr w:type="gramEnd"/>
      <w:r>
        <w:rPr>
          <w:rFonts w:ascii="Times New Roman" w:hAnsi="Times New Roman" w:cs="Times New Roman"/>
          <w:color w:val="4472C4" w:themeColor="accent1"/>
        </w:rPr>
        <w:t>2 correlativos</w:t>
      </w:r>
    </w:p>
    <w:p w14:paraId="50283177" w14:textId="77777777" w:rsidR="00787AE9" w:rsidRPr="00B537DA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bookmarkEnd w:id="35"/>
    <w:bookmarkEnd w:id="36"/>
    <w:p w14:paraId="2C5B42C1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5EE3C13" w14:textId="013B03CE" w:rsidR="00F10206" w:rsidRPr="00230F5A" w:rsidRDefault="000465DB" w:rsidP="00787AE9">
      <w:pPr>
        <w:pStyle w:val="Ttulo1"/>
        <w:numPr>
          <w:ilvl w:val="0"/>
          <w:numId w:val="7"/>
        </w:numPr>
      </w:pPr>
      <w:bookmarkStart w:id="40" w:name="_Toc152343950"/>
      <w:bookmarkEnd w:id="37"/>
      <w:bookmarkEnd w:id="38"/>
      <w:r w:rsidRPr="00230F5A">
        <w:lastRenderedPageBreak/>
        <w:t>Definición del desti</w:t>
      </w:r>
      <w:r w:rsidR="007C2A8E">
        <w:t>n</w:t>
      </w:r>
      <w:r w:rsidRPr="00230F5A">
        <w:t>o</w:t>
      </w:r>
      <w:bookmarkEnd w:id="40"/>
      <w:r w:rsidR="003D589E">
        <w:t xml:space="preserve"> </w:t>
      </w:r>
      <w:r w:rsidR="001169CF" w:rsidRPr="00230F5A">
        <w:fldChar w:fldCharType="begin"/>
      </w:r>
      <w:r w:rsidR="001169CF" w:rsidRPr="00230F5A">
        <w:instrText xml:space="preserve"> XE "Definición del</w:instrText>
      </w:r>
      <w:r w:rsidR="007B6066">
        <w:instrText>”</w:instrText>
      </w:r>
      <w:r w:rsidR="001169CF" w:rsidRPr="00230F5A">
        <w:instrText xml:space="preserve">destino" </w:instrText>
      </w:r>
      <w:r w:rsidR="001169CF" w:rsidRPr="00230F5A">
        <w:fldChar w:fldCharType="end"/>
      </w:r>
    </w:p>
    <w:p w14:paraId="073246B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0B9314C" w14:textId="43DD59EF" w:rsidR="00B1738F" w:rsidRPr="00230F5A" w:rsidRDefault="00B1738F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1298A2FF" w14:textId="77777777" w:rsidTr="00E862A3">
        <w:tc>
          <w:tcPr>
            <w:tcW w:w="1413" w:type="dxa"/>
          </w:tcPr>
          <w:p w14:paraId="52E492DD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25E30DE4" w14:textId="50DF3260" w:rsidR="00B1738F" w:rsidRPr="00230F5A" w:rsidRDefault="00B5240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2430D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Archivo de control, campo “destino” </w:t>
            </w:r>
          </w:p>
        </w:tc>
      </w:tr>
    </w:tbl>
    <w:p w14:paraId="23A0D2AF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2C972B9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2D92ABA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D955C4B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33B1F0D8" w14:textId="4AF467E4" w:rsidR="00740C70" w:rsidRPr="00230F5A" w:rsidRDefault="008014F3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41" w:name="_Toc152343951"/>
      <w:r w:rsidRPr="00230F5A">
        <w:rPr>
          <w:rFonts w:cs="Times New Roman"/>
        </w:rPr>
        <w:lastRenderedPageBreak/>
        <w:t>Mensaje</w:t>
      </w:r>
      <w:r w:rsidR="006F65AF">
        <w:rPr>
          <w:rFonts w:cs="Times New Roman"/>
        </w:rPr>
        <w:t>r</w:t>
      </w:r>
      <w:r w:rsidRPr="00230F5A">
        <w:rPr>
          <w:rFonts w:cs="Times New Roman"/>
        </w:rPr>
        <w:t>ía</w:t>
      </w:r>
      <w:bookmarkEnd w:id="41"/>
      <w:r w:rsidR="001169CF" w:rsidRPr="00230F5A">
        <w:rPr>
          <w:rFonts w:cs="Times New Roman"/>
        </w:rPr>
        <w:fldChar w:fldCharType="begin"/>
      </w:r>
      <w:r w:rsidR="001169CF" w:rsidRPr="00230F5A">
        <w:rPr>
          <w:rFonts w:cs="Times New Roman"/>
        </w:rPr>
        <w:instrText xml:space="preserve"> XE "Me</w:instrText>
      </w:r>
      <w:r w:rsidR="007B6066">
        <w:rPr>
          <w:rFonts w:cs="Times New Roman"/>
        </w:rPr>
        <w:instrText>”</w:instrText>
      </w:r>
      <w:r w:rsidR="001169CF" w:rsidRPr="00230F5A">
        <w:rPr>
          <w:rFonts w:cs="Times New Roman"/>
        </w:rPr>
        <w:instrText xml:space="preserve">sajería" </w:instrText>
      </w:r>
      <w:r w:rsidR="001169CF" w:rsidRPr="00230F5A">
        <w:rPr>
          <w:rFonts w:cs="Times New Roman"/>
        </w:rPr>
        <w:fldChar w:fldCharType="end"/>
      </w:r>
    </w:p>
    <w:p w14:paraId="2BE99FD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115DB430" w14:textId="4FC0A0E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t>Validar la siguiente definición:</w:t>
      </w:r>
    </w:p>
    <w:p w14:paraId="19DD67E4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2" w:name="_Hlk151634009"/>
      <w:bookmarkStart w:id="43" w:name="_Hlk150869853"/>
    </w:p>
    <w:p w14:paraId="344CD543" w14:textId="1BB33EA2" w:rsidR="00750CE4" w:rsidRPr="00750CE4" w:rsidRDefault="008014F3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44" w:name="_Toc152343952"/>
      <w:r w:rsidRPr="00230F5A">
        <w:t>Av</w:t>
      </w:r>
      <w:r w:rsidR="006F65AF">
        <w:t>i</w:t>
      </w:r>
      <w:r w:rsidRPr="00230F5A">
        <w:t>so</w:t>
      </w:r>
      <w:bookmarkEnd w:id="44"/>
      <w:r w:rsidR="001169CF" w:rsidRPr="00230F5A">
        <w:fldChar w:fldCharType="begin"/>
      </w:r>
      <w:r w:rsidR="001169CF" w:rsidRPr="00230F5A">
        <w:instrText xml:space="preserve"> X</w:instrText>
      </w:r>
      <w:r w:rsidR="007B6066">
        <w:instrText>”</w:instrText>
      </w:r>
      <w:r w:rsidR="001169CF" w:rsidRPr="00230F5A">
        <w:instrText xml:space="preserve"> "Aviso" </w:instrText>
      </w:r>
      <w:r w:rsidR="001169CF" w:rsidRPr="00230F5A">
        <w:fldChar w:fldCharType="end"/>
      </w:r>
    </w:p>
    <w:p w14:paraId="3AD39C92" w14:textId="12C21C95" w:rsidR="00FF662B" w:rsidRPr="002119AD" w:rsidRDefault="00327D02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>
        <w:t xml:space="preserve"> </w:t>
      </w:r>
      <w:r w:rsidR="00154B3D" w:rsidRPr="002119AD">
        <w:rPr>
          <w:rFonts w:ascii="Times New Roman" w:hAnsi="Times New Roman" w:cs="Times New Roman"/>
          <w:color w:val="4472C4" w:themeColor="accent1"/>
        </w:rPr>
        <w:t>S</w:t>
      </w:r>
      <w:r w:rsidR="00FF662B" w:rsidRPr="002119AD">
        <w:rPr>
          <w:rFonts w:ascii="Times New Roman" w:hAnsi="Times New Roman" w:cs="Times New Roman"/>
          <w:color w:val="4472C4" w:themeColor="accent1"/>
        </w:rPr>
        <w:t xml:space="preserve">e genera una vez que se produce el movimiento de los archivos a la casilla de destino y que se hayan generado los archivos de datos y carátula de salida al destinatario, con el fin de que queden disponibilizados para su retiro. </w:t>
      </w:r>
    </w:p>
    <w:p w14:paraId="632A7184" w14:textId="77777777" w:rsidR="00FF662B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</w:p>
    <w:p w14:paraId="3CC4AA07" w14:textId="77777777" w:rsidR="00CE47ED" w:rsidRPr="002119AD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proofErr w:type="spellStart"/>
      <w:r w:rsidRPr="002119AD">
        <w:rPr>
          <w:rFonts w:ascii="Times New Roman" w:hAnsi="Times New Roman" w:cs="Times New Roman"/>
          <w:color w:val="4472C4" w:themeColor="accent1"/>
        </w:rPr>
        <w:t>Pre</w:t>
      </w:r>
      <w:r w:rsidR="007B6066" w:rsidRPr="002119AD">
        <w:rPr>
          <w:rFonts w:ascii="Times New Roman" w:hAnsi="Times New Roman" w:cs="Times New Roman"/>
          <w:color w:val="4472C4" w:themeColor="accent1"/>
        </w:rPr>
        <w:t>-</w:t>
      </w:r>
      <w:r w:rsidRPr="002119AD">
        <w:rPr>
          <w:rFonts w:ascii="Times New Roman" w:hAnsi="Times New Roman" w:cs="Times New Roman"/>
          <w:color w:val="4472C4" w:themeColor="accent1"/>
        </w:rPr>
        <w:t>condiciones</w:t>
      </w:r>
      <w:proofErr w:type="spellEnd"/>
      <w:r w:rsidRPr="002119AD">
        <w:rPr>
          <w:rFonts w:ascii="Times New Roman" w:hAnsi="Times New Roman" w:cs="Times New Roman"/>
          <w:color w:val="4472C4" w:themeColor="accent1"/>
        </w:rPr>
        <w:t>:</w:t>
      </w:r>
    </w:p>
    <w:p w14:paraId="0FBD172E" w14:textId="3BDF41CD" w:rsidR="00D4790F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621843" w:rsidRPr="002119AD">
        <w:rPr>
          <w:rFonts w:ascii="Times New Roman" w:hAnsi="Times New Roman" w:cs="Times New Roman"/>
          <w:color w:val="4472C4" w:themeColor="accent1"/>
        </w:rPr>
        <w:t>Cuando se h</w:t>
      </w:r>
      <w:r w:rsidR="00E7546B" w:rsidRPr="002119AD">
        <w:rPr>
          <w:rFonts w:ascii="Times New Roman" w:hAnsi="Times New Roman" w:cs="Times New Roman"/>
          <w:color w:val="4472C4" w:themeColor="accent1"/>
        </w:rPr>
        <w:t>a validado exitosamente la transferencia.</w:t>
      </w:r>
    </w:p>
    <w:p w14:paraId="4B2E3A0E" w14:textId="0C570D49" w:rsidR="004E65A5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4E65A5" w:rsidRPr="002119AD">
        <w:rPr>
          <w:rFonts w:ascii="Times New Roman" w:hAnsi="Times New Roman" w:cs="Times New Roman"/>
          <w:color w:val="4472C4" w:themeColor="accent1"/>
        </w:rPr>
        <w:t xml:space="preserve">Cuando se ha dejado el archivo de respuesta en el directorio </w:t>
      </w:r>
      <w:r w:rsidR="00523465" w:rsidRPr="002119AD">
        <w:rPr>
          <w:rFonts w:ascii="Times New Roman" w:hAnsi="Times New Roman" w:cs="Times New Roman"/>
          <w:color w:val="4472C4" w:themeColor="accent1"/>
        </w:rPr>
        <w:t>“</w:t>
      </w:r>
      <w:proofErr w:type="spellStart"/>
      <w:r w:rsidR="004E65A5" w:rsidRPr="002119AD">
        <w:rPr>
          <w:rFonts w:ascii="Times New Roman" w:hAnsi="Times New Roman" w:cs="Times New Roman"/>
          <w:color w:val="4472C4" w:themeColor="accent1"/>
        </w:rPr>
        <w:t>buzon</w:t>
      </w:r>
      <w:proofErr w:type="spellEnd"/>
      <w:r w:rsidR="00523465" w:rsidRPr="002119AD">
        <w:rPr>
          <w:rFonts w:ascii="Times New Roman" w:hAnsi="Times New Roman" w:cs="Times New Roman"/>
          <w:color w:val="4472C4" w:themeColor="accent1"/>
        </w:rPr>
        <w:t>”</w:t>
      </w:r>
      <w:r w:rsidR="004E65A5" w:rsidRPr="002119AD">
        <w:rPr>
          <w:rFonts w:ascii="Times New Roman" w:hAnsi="Times New Roman" w:cs="Times New Roman"/>
          <w:color w:val="4472C4" w:themeColor="accent1"/>
        </w:rPr>
        <w:t xml:space="preserve"> de la </w:t>
      </w:r>
      <w:r w:rsidR="00D23639" w:rsidRPr="002119AD">
        <w:rPr>
          <w:rFonts w:ascii="Times New Roman" w:hAnsi="Times New Roman" w:cs="Times New Roman"/>
          <w:color w:val="4472C4" w:themeColor="accent1"/>
        </w:rPr>
        <w:t>casilla origen</w:t>
      </w:r>
      <w:r w:rsidR="00B90006" w:rsidRPr="002119AD">
        <w:rPr>
          <w:rFonts w:ascii="Times New Roman" w:hAnsi="Times New Roman" w:cs="Times New Roman"/>
          <w:color w:val="4472C4" w:themeColor="accent1"/>
        </w:rPr>
        <w:t>.</w:t>
      </w:r>
    </w:p>
    <w:p w14:paraId="2BA257C3" w14:textId="502FE49F" w:rsidR="00E7546B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Cuando se han </w:t>
      </w:r>
      <w:r w:rsidR="00F53BE2" w:rsidRPr="002119AD">
        <w:rPr>
          <w:rFonts w:ascii="Times New Roman" w:hAnsi="Times New Roman" w:cs="Times New Roman"/>
          <w:color w:val="4472C4" w:themeColor="accent1"/>
        </w:rPr>
        <w:t>movido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F53BE2" w:rsidRPr="002119AD">
        <w:rPr>
          <w:rFonts w:ascii="Times New Roman" w:hAnsi="Times New Roman" w:cs="Times New Roman"/>
          <w:color w:val="4472C4" w:themeColor="accent1"/>
        </w:rPr>
        <w:t xml:space="preserve">desde el directorio de “entrada” de la casilla </w:t>
      </w:r>
      <w:r w:rsidR="00523465" w:rsidRPr="002119AD">
        <w:rPr>
          <w:rFonts w:ascii="Times New Roman" w:hAnsi="Times New Roman" w:cs="Times New Roman"/>
          <w:color w:val="4472C4" w:themeColor="accent1"/>
        </w:rPr>
        <w:t xml:space="preserve">origen al 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directorio </w:t>
      </w:r>
      <w:r w:rsidR="00D5246E" w:rsidRPr="002119AD">
        <w:rPr>
          <w:rFonts w:ascii="Times New Roman" w:hAnsi="Times New Roman" w:cs="Times New Roman"/>
          <w:color w:val="4472C4" w:themeColor="accent1"/>
        </w:rPr>
        <w:t>“</w:t>
      </w:r>
      <w:r w:rsidR="00E7546B" w:rsidRPr="002119AD">
        <w:rPr>
          <w:rFonts w:ascii="Times New Roman" w:hAnsi="Times New Roman" w:cs="Times New Roman"/>
          <w:color w:val="4472C4" w:themeColor="accent1"/>
        </w:rPr>
        <w:t>salida</w:t>
      </w:r>
      <w:r w:rsidR="00D5246E" w:rsidRPr="002119AD">
        <w:rPr>
          <w:rFonts w:ascii="Times New Roman" w:hAnsi="Times New Roman" w:cs="Times New Roman"/>
          <w:color w:val="4472C4" w:themeColor="accent1"/>
        </w:rPr>
        <w:t>”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 de la casilla destino </w:t>
      </w:r>
      <w:r w:rsidR="00032746" w:rsidRPr="002119AD">
        <w:rPr>
          <w:rFonts w:ascii="Times New Roman" w:hAnsi="Times New Roman" w:cs="Times New Roman"/>
          <w:color w:val="4472C4" w:themeColor="accent1"/>
        </w:rPr>
        <w:t xml:space="preserve">los archivos de datos, carátula y control, sin ninguna transformación a los dejados por </w:t>
      </w:r>
      <w:r w:rsidR="00DB7980" w:rsidRPr="002119AD">
        <w:rPr>
          <w:rFonts w:ascii="Times New Roman" w:hAnsi="Times New Roman" w:cs="Times New Roman"/>
          <w:color w:val="4472C4" w:themeColor="accent1"/>
        </w:rPr>
        <w:t>la institución emisora.</w:t>
      </w:r>
    </w:p>
    <w:p w14:paraId="7231A9B3" w14:textId="4F9E7152" w:rsidR="00DB7980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DB7980" w:rsidRPr="002119AD">
        <w:rPr>
          <w:rFonts w:ascii="Times New Roman" w:hAnsi="Times New Roman" w:cs="Times New Roman"/>
          <w:color w:val="4472C4" w:themeColor="accent1"/>
        </w:rPr>
        <w:t>Cuando se ha</w:t>
      </w:r>
      <w:r w:rsidR="00B16019" w:rsidRPr="002119AD">
        <w:rPr>
          <w:rFonts w:ascii="Times New Roman" w:hAnsi="Times New Roman" w:cs="Times New Roman"/>
          <w:color w:val="4472C4" w:themeColor="accent1"/>
        </w:rPr>
        <w:t xml:space="preserve"> generado en el “nuevo directorio”</w:t>
      </w:r>
      <w:r w:rsidR="006F53A6" w:rsidRPr="002119AD">
        <w:rPr>
          <w:rFonts w:ascii="Times New Roman" w:hAnsi="Times New Roman" w:cs="Times New Roman"/>
          <w:color w:val="4472C4" w:themeColor="accent1"/>
        </w:rPr>
        <w:t xml:space="preserve"> de la casilla de la CMF, </w:t>
      </w:r>
      <w:r w:rsidR="006F07F7" w:rsidRPr="002119AD">
        <w:rPr>
          <w:rFonts w:ascii="Times New Roman" w:hAnsi="Times New Roman" w:cs="Times New Roman"/>
          <w:color w:val="4472C4" w:themeColor="accent1"/>
        </w:rPr>
        <w:t>el</w:t>
      </w:r>
      <w:r w:rsidR="006F53A6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2119AD">
        <w:rPr>
          <w:rFonts w:ascii="Times New Roman" w:hAnsi="Times New Roman" w:cs="Times New Roman"/>
          <w:color w:val="4472C4" w:themeColor="accent1"/>
        </w:rPr>
        <w:t>archivo</w:t>
      </w:r>
      <w:r w:rsidR="006F07F7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2119AD">
        <w:rPr>
          <w:rFonts w:ascii="Times New Roman" w:hAnsi="Times New Roman" w:cs="Times New Roman"/>
          <w:color w:val="4472C4" w:themeColor="accent1"/>
        </w:rPr>
        <w:t>de datos y el archivo de carátula de salida.</w:t>
      </w:r>
    </w:p>
    <w:p w14:paraId="69BDF9E5" w14:textId="6E5D5B39" w:rsidR="00321233" w:rsidRDefault="006835D7" w:rsidP="00787AE9">
      <w:pPr>
        <w:pStyle w:val="Ttulo2"/>
        <w:numPr>
          <w:ilvl w:val="1"/>
          <w:numId w:val="7"/>
        </w:numPr>
      </w:pPr>
      <w:bookmarkStart w:id="45" w:name="_Toc152343953"/>
      <w:r w:rsidRPr="00B537DA">
        <w:t>Resultado</w:t>
      </w:r>
      <w:bookmarkEnd w:id="45"/>
      <w:r w:rsidRPr="00B537DA">
        <w:fldChar w:fldCharType="begin"/>
      </w:r>
      <w:r w:rsidRPr="00B537DA">
        <w:instrText xml:space="preserve"> XE "Resultado" </w:instrText>
      </w:r>
      <w:r w:rsidRPr="00B537DA">
        <w:fldChar w:fldCharType="end"/>
      </w:r>
      <w:r w:rsidRPr="00B537DA">
        <w:t xml:space="preserve"> </w:t>
      </w:r>
    </w:p>
    <w:p w14:paraId="25042494" w14:textId="71050C83" w:rsidR="006835D7" w:rsidRPr="00570E48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570E48">
        <w:rPr>
          <w:rFonts w:ascii="Times New Roman" w:hAnsi="Times New Roman" w:cs="Times New Roman"/>
          <w:color w:val="4472C4" w:themeColor="accent1"/>
        </w:rPr>
        <w:t>Se genera en dos escenarios:</w:t>
      </w:r>
    </w:p>
    <w:p w14:paraId="2AFBF6AB" w14:textId="77777777" w:rsidR="006835D7" w:rsidRPr="00570E48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B537DA">
        <w:rPr>
          <w:rFonts w:ascii="Times New Roman" w:hAnsi="Times New Roman" w:cs="Times New Roman"/>
          <w:color w:val="4472C4" w:themeColor="accent1"/>
        </w:rPr>
        <w:t>-Una vez que se generan</w:t>
      </w:r>
      <w:r>
        <w:rPr>
          <w:rFonts w:ascii="Times New Roman" w:hAnsi="Times New Roman" w:cs="Times New Roman"/>
          <w:color w:val="4472C4" w:themeColor="accent1"/>
        </w:rPr>
        <w:t xml:space="preserve"> cuando los archivos entrantes son validados y no tienen ningún error</w:t>
      </w:r>
      <w:r w:rsidRPr="00B537DA">
        <w:rPr>
          <w:rFonts w:ascii="Times New Roman" w:hAnsi="Times New Roman" w:cs="Times New Roman"/>
          <w:color w:val="4472C4" w:themeColor="accent1"/>
        </w:rPr>
        <w:t xml:space="preserve"> (OK).</w:t>
      </w:r>
    </w:p>
    <w:p w14:paraId="1F32BABE" w14:textId="77777777" w:rsidR="006835D7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B537DA">
        <w:rPr>
          <w:rFonts w:ascii="Times New Roman" w:hAnsi="Times New Roman" w:cs="Times New Roman"/>
          <w:color w:val="4472C4" w:themeColor="accent1"/>
        </w:rPr>
        <w:t>-Cuando se produce un error en el proceso (NK)</w:t>
      </w:r>
    </w:p>
    <w:p w14:paraId="5FDEB463" w14:textId="77777777" w:rsidR="006835D7" w:rsidRPr="00B537DA" w:rsidRDefault="006835D7" w:rsidP="006835D7">
      <w:pPr>
        <w:pStyle w:val="Prrafodelista"/>
        <w:ind w:left="1224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89813A" w14:textId="67B57487" w:rsidR="00E173FD" w:rsidRDefault="006835D7" w:rsidP="00787AE9">
      <w:pPr>
        <w:pStyle w:val="Ttulo2"/>
        <w:numPr>
          <w:ilvl w:val="1"/>
          <w:numId w:val="7"/>
        </w:numPr>
      </w:pPr>
      <w:bookmarkStart w:id="46" w:name="_Hlk150867245"/>
      <w:bookmarkStart w:id="47" w:name="_Toc152343954"/>
      <w:r w:rsidRPr="00E173FD">
        <w:t>Notificación</w:t>
      </w:r>
      <w:bookmarkEnd w:id="47"/>
      <w:r w:rsidRPr="00E173FD">
        <w:fldChar w:fldCharType="begin"/>
      </w:r>
      <w:r w:rsidRPr="00E173FD">
        <w:instrText xml:space="preserve"> XE “Notificación” </w:instrText>
      </w:r>
      <w:r w:rsidRPr="00E173FD">
        <w:fldChar w:fldCharType="end"/>
      </w:r>
      <w:r w:rsidRPr="00E173FD">
        <w:t xml:space="preserve"> </w:t>
      </w:r>
    </w:p>
    <w:p w14:paraId="7832BC79" w14:textId="7573D399" w:rsidR="006835D7" w:rsidRPr="00E173FD" w:rsidRDefault="006835D7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 w:rsidRPr="00E173FD">
        <w:rPr>
          <w:rFonts w:ascii="Times New Roman" w:hAnsi="Times New Roman" w:cs="Times New Roman"/>
          <w:color w:val="4472C4" w:themeColor="accent1"/>
        </w:rPr>
        <w:t xml:space="preserve">Si bien esta mensajería se genera en el sistema central a partir del </w:t>
      </w:r>
      <w:proofErr w:type="gramStart"/>
      <w:r w:rsidRPr="00E173FD">
        <w:rPr>
          <w:rFonts w:ascii="Times New Roman" w:hAnsi="Times New Roman" w:cs="Times New Roman"/>
          <w:color w:val="4472C4" w:themeColor="accent1"/>
        </w:rPr>
        <w:t>archivo .</w:t>
      </w:r>
      <w:proofErr w:type="gramEnd"/>
      <w:r w:rsidRPr="00E173FD">
        <w:rPr>
          <w:rFonts w:ascii="Times New Roman" w:hAnsi="Times New Roman" w:cs="Times New Roman"/>
          <w:color w:val="4472C4" w:themeColor="accent1"/>
        </w:rPr>
        <w:t>RES.DET. y debe llegar al directorio buzón de la entidad emisora.</w:t>
      </w:r>
    </w:p>
    <w:p w14:paraId="1D2F641D" w14:textId="77777777" w:rsidR="00356F35" w:rsidRDefault="00356F35" w:rsidP="00356F35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59E6B36" w14:textId="1AF16424" w:rsidR="00356F35" w:rsidRPr="00276FA5" w:rsidRDefault="006835D7" w:rsidP="00787AE9">
      <w:pPr>
        <w:pStyle w:val="Ttulo2"/>
        <w:numPr>
          <w:ilvl w:val="1"/>
          <w:numId w:val="7"/>
        </w:numPr>
      </w:pPr>
      <w:bookmarkStart w:id="48" w:name="_Toc152343955"/>
      <w:r w:rsidRPr="00276FA5">
        <w:t>Resultado RES.DET</w:t>
      </w:r>
      <w:bookmarkEnd w:id="48"/>
      <w:r w:rsidRPr="00276FA5">
        <w:t xml:space="preserve"> </w:t>
      </w:r>
    </w:p>
    <w:p w14:paraId="4D7569AA" w14:textId="3908E74E" w:rsidR="006835D7" w:rsidRPr="00356F35" w:rsidRDefault="00356F35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D</w:t>
      </w:r>
      <w:r w:rsidR="006835D7" w:rsidRPr="00356F35">
        <w:rPr>
          <w:rFonts w:ascii="Times New Roman" w:hAnsi="Times New Roman" w:cs="Times New Roman"/>
          <w:color w:val="4472C4" w:themeColor="accent1"/>
        </w:rPr>
        <w:t>ebe llegar al buzón de la entidad receptora (CMF) y se genera cuando los archivos “llegan” (archivo de datos + carátula salida) al directorio destino en la CMF.</w:t>
      </w:r>
    </w:p>
    <w:bookmarkEnd w:id="46"/>
    <w:p w14:paraId="2C637467" w14:textId="77777777" w:rsidR="006835D7" w:rsidRDefault="006835D7" w:rsidP="006835D7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F702617" w14:textId="77777777" w:rsidR="006835D7" w:rsidRDefault="006835D7" w:rsidP="008C1F00">
      <w:pPr>
        <w:ind w:left="1276" w:hanging="567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bookmarkEnd w:id="42"/>
    <w:bookmarkEnd w:id="43"/>
    <w:p w14:paraId="33E15034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1297F231" w14:textId="7DE0CB39" w:rsidR="00F10206" w:rsidRPr="00230F5A" w:rsidRDefault="00056880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49" w:name="_Toc152343956"/>
      <w:r w:rsidRPr="00230F5A">
        <w:rPr>
          <w:rFonts w:cs="Times New Roman"/>
        </w:rPr>
        <w:lastRenderedPageBreak/>
        <w:t>Definir el estructura y nombre para cada archivo de mensajería</w:t>
      </w:r>
      <w:bookmarkEnd w:id="49"/>
      <w:r w:rsidR="001169CF" w:rsidRPr="00230F5A">
        <w:rPr>
          <w:rFonts w:cs="Times New Roman"/>
        </w:rPr>
        <w:fldChar w:fldCharType="begin"/>
      </w:r>
      <w:r w:rsidR="001169CF" w:rsidRPr="00230F5A">
        <w:rPr>
          <w:rFonts w:cs="Times New Roman"/>
        </w:rPr>
        <w:instrText xml:space="preserve"> XE "Definir el estructura y nombre para cada archivo de mensajería" </w:instrText>
      </w:r>
      <w:r w:rsidR="001169CF" w:rsidRPr="00230F5A">
        <w:rPr>
          <w:rFonts w:cs="Times New Roman"/>
        </w:rPr>
        <w:fldChar w:fldCharType="end"/>
      </w:r>
    </w:p>
    <w:p w14:paraId="7ED652DC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EBABEB7" w14:textId="77777777" w:rsidR="0014443F" w:rsidRPr="0014443F" w:rsidRDefault="00056880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50" w:name="_Toc152343957"/>
      <w:r w:rsidRPr="00DC1D90">
        <w:t>Estructura</w:t>
      </w:r>
      <w:bookmarkEnd w:id="50"/>
      <w:r w:rsidR="001169CF" w:rsidRPr="00DC1D90">
        <w:fldChar w:fldCharType="begin"/>
      </w:r>
      <w:r w:rsidR="001169CF" w:rsidRPr="00DC1D90">
        <w:instrText xml:space="preserve"> XE "Estructura" </w:instrText>
      </w:r>
      <w:r w:rsidR="001169CF" w:rsidRPr="00DC1D90">
        <w:fldChar w:fldCharType="end"/>
      </w:r>
    </w:p>
    <w:p w14:paraId="059C333D" w14:textId="221E47F1" w:rsidR="00056880" w:rsidRPr="0014443F" w:rsidRDefault="002B373A" w:rsidP="00787AE9">
      <w:pPr>
        <w:pStyle w:val="Ttulo2"/>
        <w:numPr>
          <w:ilvl w:val="2"/>
          <w:numId w:val="7"/>
        </w:numPr>
      </w:pPr>
      <w:bookmarkStart w:id="51" w:name="_Toc152343958"/>
      <w:r w:rsidRPr="0014443F">
        <w:t xml:space="preserve">Archivo </w:t>
      </w:r>
      <w:r w:rsidR="00646F7F" w:rsidRPr="0014443F">
        <w:t>notificado (CMF)</w:t>
      </w:r>
      <w:r w:rsidR="001169CF" w:rsidRPr="0014443F">
        <w:fldChar w:fldCharType="begin"/>
      </w:r>
      <w:r w:rsidR="001169CF" w:rsidRPr="0014443F">
        <w:instrText xml:space="preserve"> XE "Archivo notificado (CMF)" </w:instrText>
      </w:r>
      <w:r w:rsidR="001169CF" w:rsidRPr="0014443F">
        <w:fldChar w:fldCharType="end"/>
      </w:r>
      <w:r w:rsidRPr="0014443F">
        <w:t>:</w:t>
      </w:r>
      <w:bookmarkEnd w:id="51"/>
    </w:p>
    <w:p w14:paraId="54666C46" w14:textId="77777777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8548D59" w14:textId="77777777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&gt;&lt;destino&gt; </w:t>
      </w:r>
    </w:p>
    <w:p w14:paraId="5EBF79F4" w14:textId="46AFB1D2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bookmarkStart w:id="52" w:name="_Hlk150869887"/>
      <w:bookmarkStart w:id="53" w:name="_Hlk151629245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máximo:70</w:t>
      </w:r>
      <w:bookmarkEnd w:id="52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End w:id="53"/>
    </w:p>
    <w:p w14:paraId="72B671C2" w14:textId="77777777" w:rsidR="002B373A" w:rsidRPr="00230F5A" w:rsidRDefault="002B373A" w:rsidP="002B373A">
      <w:pPr>
        <w:ind w:firstLine="709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5C3723CC" w14:textId="77777777" w:rsidR="002B373A" w:rsidRPr="00230F5A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</w:p>
    <w:p w14:paraId="4A6540EB" w14:textId="77777777" w:rsidR="002B373A" w:rsidRPr="00230F5A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notificación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169A4E8C" w14:textId="77777777" w:rsidTr="00E862A3">
        <w:trPr>
          <w:trHeight w:val="242"/>
        </w:trPr>
        <w:tc>
          <w:tcPr>
            <w:tcW w:w="2175" w:type="dxa"/>
          </w:tcPr>
          <w:p w14:paraId="29786238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0A5CD8F0" w14:textId="77777777" w:rsidR="002B373A" w:rsidRPr="00230F5A" w:rsidRDefault="002B373A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26FB1374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09261FB0" w14:textId="77777777" w:rsidR="002B373A" w:rsidRPr="00230F5A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30F5A" w14:paraId="15CE5BF7" w14:textId="77777777" w:rsidTr="00E862A3">
        <w:trPr>
          <w:trHeight w:val="244"/>
        </w:trPr>
        <w:tc>
          <w:tcPr>
            <w:tcW w:w="2175" w:type="dxa"/>
          </w:tcPr>
          <w:p w14:paraId="38C41FC2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57033994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31C4D662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67612B7E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30F5A" w14:paraId="22D7D8AC" w14:textId="77777777" w:rsidTr="00E862A3">
        <w:trPr>
          <w:trHeight w:val="486"/>
        </w:trPr>
        <w:tc>
          <w:tcPr>
            <w:tcW w:w="2175" w:type="dxa"/>
          </w:tcPr>
          <w:p w14:paraId="28AAC862" w14:textId="77777777" w:rsidR="002B373A" w:rsidRPr="00230F5A" w:rsidRDefault="002B373A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destino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3AD60D2D" w14:textId="77777777" w:rsidR="002B373A" w:rsidRPr="00230F5A" w:rsidRDefault="002B373A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0C44C51" w14:textId="77777777" w:rsidR="002B373A" w:rsidRPr="00230F5A" w:rsidRDefault="002B373A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9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notificado.</w:t>
            </w:r>
          </w:p>
        </w:tc>
        <w:tc>
          <w:tcPr>
            <w:tcW w:w="1416" w:type="dxa"/>
          </w:tcPr>
          <w:p w14:paraId="45B09884" w14:textId="77777777" w:rsidR="002B373A" w:rsidRPr="00230F5A" w:rsidRDefault="002B373A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2B373A" w:rsidRPr="00230F5A" w14:paraId="781DBE57" w14:textId="77777777" w:rsidTr="00E862A3">
        <w:trPr>
          <w:trHeight w:val="242"/>
        </w:trPr>
        <w:tc>
          <w:tcPr>
            <w:tcW w:w="2175" w:type="dxa"/>
          </w:tcPr>
          <w:p w14:paraId="4D9FF45B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C6E37E7" w14:textId="77777777" w:rsidR="002B373A" w:rsidRPr="00230F5A" w:rsidRDefault="002B373A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7B636185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A12BE5" w14:textId="77777777" w:rsidR="002B373A" w:rsidRPr="00230F5A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338B14D9" w14:textId="77777777" w:rsidR="00055995" w:rsidRDefault="00055995" w:rsidP="00055995">
      <w:pPr>
        <w:rPr>
          <w:rFonts w:ascii="Times New Roman" w:hAnsi="Times New Roman" w:cs="Times New Roman"/>
          <w:color w:val="4472C4" w:themeColor="accent1"/>
        </w:rPr>
      </w:pPr>
    </w:p>
    <w:p w14:paraId="546F8E5C" w14:textId="0A106F50" w:rsidR="002B373A" w:rsidRPr="00230F5A" w:rsidRDefault="00646F7F" w:rsidP="00787AE9">
      <w:pPr>
        <w:pStyle w:val="Ttulo2"/>
        <w:numPr>
          <w:ilvl w:val="2"/>
          <w:numId w:val="7"/>
        </w:numPr>
      </w:pPr>
      <w:bookmarkStart w:id="54" w:name="_Toc152343959"/>
      <w:r w:rsidRPr="00230F5A">
        <w:t>Archivo aviso (SINACOFI)</w:t>
      </w:r>
      <w:bookmarkEnd w:id="54"/>
      <w:r w:rsidR="001169CF" w:rsidRPr="00230F5A">
        <w:fldChar w:fldCharType="begin"/>
      </w:r>
      <w:r w:rsidR="001169CF" w:rsidRPr="00230F5A">
        <w:instrText xml:space="preserve"> XE "Archivo aviso (SINACOFI)" </w:instrText>
      </w:r>
      <w:r w:rsidR="001169CF" w:rsidRPr="00230F5A">
        <w:fldChar w:fldCharType="end"/>
      </w:r>
    </w:p>
    <w:p w14:paraId="56B54DDD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04790D73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&gt;&lt;originador&gt; </w:t>
      </w:r>
    </w:p>
    <w:p w14:paraId="3305B96A" w14:textId="530BA06F" w:rsidR="009970AF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Start w:id="55" w:name="_Hlk150869914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máximo:30</w:t>
      </w:r>
      <w:bookmarkEnd w:id="55"/>
    </w:p>
    <w:p w14:paraId="7DA6D9AB" w14:textId="3552F512" w:rsidR="00646F7F" w:rsidRPr="00230F5A" w:rsidRDefault="009970AF" w:rsidP="009970AF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    </w:t>
      </w:r>
      <w:r w:rsidR="00DB53EB"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04F95DE0" w14:textId="77777777" w:rsidR="00646F7F" w:rsidRPr="00230F5A" w:rsidRDefault="00646F7F">
      <w:pPr>
        <w:rPr>
          <w:rFonts w:ascii="Times New Roman" w:hAnsi="Times New Roman" w:cs="Times New Roman"/>
          <w:color w:val="4472C4" w:themeColor="accent1"/>
        </w:rPr>
      </w:pPr>
    </w:p>
    <w:p w14:paraId="6D930B73" w14:textId="77777777" w:rsidR="009970AF" w:rsidRPr="00230F5A" w:rsidRDefault="009970AF" w:rsidP="009970AF">
      <w:pPr>
        <w:pStyle w:val="Textoindependiente"/>
        <w:spacing w:before="99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aviso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0AA8233A" w14:textId="77777777" w:rsidTr="00E862A3">
        <w:trPr>
          <w:trHeight w:val="244"/>
        </w:trPr>
        <w:tc>
          <w:tcPr>
            <w:tcW w:w="2175" w:type="dxa"/>
          </w:tcPr>
          <w:p w14:paraId="3D2B3A02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3E5D22B0" w14:textId="77777777" w:rsidR="009970AF" w:rsidRPr="00230F5A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16088A1D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60A73BA5" w14:textId="77777777" w:rsidR="009970AF" w:rsidRPr="00230F5A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30F5A" w14:paraId="1A65666F" w14:textId="77777777" w:rsidTr="00E862A3">
        <w:trPr>
          <w:trHeight w:val="242"/>
        </w:trPr>
        <w:tc>
          <w:tcPr>
            <w:tcW w:w="2175" w:type="dxa"/>
          </w:tcPr>
          <w:p w14:paraId="6F5C2C54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3E1D7E90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C8D3175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1FAF127F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30F5A" w14:paraId="38E937D7" w14:textId="77777777" w:rsidTr="00E862A3">
        <w:trPr>
          <w:trHeight w:val="244"/>
        </w:trPr>
        <w:tc>
          <w:tcPr>
            <w:tcW w:w="2175" w:type="dxa"/>
          </w:tcPr>
          <w:p w14:paraId="3F177110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originador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1594A42" w14:textId="77777777" w:rsidR="009970AF" w:rsidRPr="00230F5A" w:rsidRDefault="009970AF" w:rsidP="00E862A3">
            <w:pPr>
              <w:pStyle w:val="TableParagraph"/>
              <w:spacing w:line="224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5982787A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envió el archivo</w:t>
            </w:r>
          </w:p>
        </w:tc>
        <w:tc>
          <w:tcPr>
            <w:tcW w:w="1416" w:type="dxa"/>
          </w:tcPr>
          <w:p w14:paraId="7D54CA7E" w14:textId="77777777" w:rsidR="009970AF" w:rsidRPr="00230F5A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9970AF" w:rsidRPr="00230F5A" w14:paraId="3F11FBFA" w14:textId="77777777" w:rsidTr="00E862A3">
        <w:trPr>
          <w:trHeight w:val="242"/>
        </w:trPr>
        <w:tc>
          <w:tcPr>
            <w:tcW w:w="2175" w:type="dxa"/>
          </w:tcPr>
          <w:p w14:paraId="660FF484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D245BC0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6E08886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E26A3A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2FFC758C" w14:textId="77777777" w:rsidR="009970AF" w:rsidRPr="00230F5A" w:rsidRDefault="009970AF">
      <w:pPr>
        <w:rPr>
          <w:rFonts w:ascii="Times New Roman" w:hAnsi="Times New Roman" w:cs="Times New Roman"/>
          <w:color w:val="4472C4" w:themeColor="accent1"/>
        </w:rPr>
      </w:pPr>
    </w:p>
    <w:p w14:paraId="03363988" w14:textId="32E62DC6" w:rsidR="009970AF" w:rsidRPr="00230F5A" w:rsidRDefault="009970AF" w:rsidP="00787AE9">
      <w:pPr>
        <w:pStyle w:val="Ttulo2"/>
        <w:numPr>
          <w:ilvl w:val="2"/>
          <w:numId w:val="7"/>
        </w:numPr>
      </w:pPr>
      <w:bookmarkStart w:id="56" w:name="_Toc152343960"/>
      <w:r w:rsidRPr="00230F5A">
        <w:t>Archivo resultado (SINACOFI)</w:t>
      </w:r>
      <w:bookmarkEnd w:id="56"/>
      <w:r w:rsidR="001169CF" w:rsidRPr="00230F5A">
        <w:fldChar w:fldCharType="begin"/>
      </w:r>
      <w:r w:rsidR="001169CF" w:rsidRPr="00230F5A">
        <w:instrText xml:space="preserve"> XE "Archivo resultado (SINACOFI)" </w:instrText>
      </w:r>
      <w:r w:rsidR="001169CF" w:rsidRPr="00230F5A">
        <w:fldChar w:fldCharType="end"/>
      </w:r>
    </w:p>
    <w:p w14:paraId="5249B653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0E47687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&gt;&lt;código&gt; </w:t>
      </w:r>
    </w:p>
    <w:p w14:paraId="07A40ADD" w14:textId="203F5939" w:rsidR="009970AF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Largo máximo:70</w:t>
      </w:r>
    </w:p>
    <w:p w14:paraId="13EB0B7B" w14:textId="2007FB5D" w:rsidR="00EC5056" w:rsidRDefault="00EC5056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Definir:</w:t>
      </w:r>
    </w:p>
    <w:p w14:paraId="3FFAA30F" w14:textId="35E9CEB9" w:rsidR="00EC5056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Cuando existe un error, se debe colocar el mensaje del error encontrado (ver tabla de errores)</w:t>
      </w:r>
    </w:p>
    <w:p w14:paraId="10487A1C" w14:textId="5037FB51" w:rsidR="00EC5056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Cuando exista más de un error, debe colocar un mensaje genérico correspondiente al código 67 de la tabla de errores.</w:t>
      </w:r>
    </w:p>
    <w:p w14:paraId="3B417077" w14:textId="73633524" w:rsidR="009970AF" w:rsidRPr="00EC5056" w:rsidRDefault="009970AF" w:rsidP="00EC5056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</w:t>
      </w:r>
      <w:r w:rsidR="00DB53EB"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</w:t>
      </w:r>
      <w:r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>FIN_MENSAJE</w:t>
      </w:r>
    </w:p>
    <w:p w14:paraId="58845733" w14:textId="77777777" w:rsidR="009970AF" w:rsidRPr="00230F5A" w:rsidRDefault="009970AF" w:rsidP="009970AF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resultado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0403BF7F" w14:textId="77777777" w:rsidTr="00E862A3">
        <w:trPr>
          <w:trHeight w:val="242"/>
        </w:trPr>
        <w:tc>
          <w:tcPr>
            <w:tcW w:w="2175" w:type="dxa"/>
          </w:tcPr>
          <w:p w14:paraId="681234CA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1D800D7D" w14:textId="77777777" w:rsidR="009970AF" w:rsidRPr="00230F5A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549241A9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09EDD4A7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30F5A" w14:paraId="0DCCDD94" w14:textId="77777777" w:rsidTr="00E862A3">
        <w:trPr>
          <w:trHeight w:val="244"/>
        </w:trPr>
        <w:tc>
          <w:tcPr>
            <w:tcW w:w="2175" w:type="dxa"/>
          </w:tcPr>
          <w:p w14:paraId="1ED620CA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17B49AF6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6A97DFA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2F52928C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30F5A" w14:paraId="2A3DA920" w14:textId="77777777" w:rsidTr="00E862A3">
        <w:trPr>
          <w:trHeight w:val="486"/>
        </w:trPr>
        <w:tc>
          <w:tcPr>
            <w:tcW w:w="2175" w:type="dxa"/>
          </w:tcPr>
          <w:p w14:paraId="075D2CA5" w14:textId="77777777" w:rsidR="009970AF" w:rsidRPr="00230F5A" w:rsidRDefault="009970AF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código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1C865A0F" w14:textId="77777777" w:rsidR="009970AF" w:rsidRPr="00230F5A" w:rsidRDefault="009970AF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6939BA0D" w14:textId="44DD6A69" w:rsidR="009970AF" w:rsidRPr="00230F5A" w:rsidRDefault="009970AF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OK,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si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término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transferencia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0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9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exitoso.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NK,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</w:rPr>
              <w:t xml:space="preserve"> 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en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</w:t>
            </w:r>
            <w:r w:rsidR="00733759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 </w:t>
            </w:r>
            <w:r w:rsidR="00733759"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Caso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contrario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416" w:type="dxa"/>
          </w:tcPr>
          <w:p w14:paraId="66A3854C" w14:textId="77777777" w:rsidR="009970AF" w:rsidRPr="00230F5A" w:rsidRDefault="009970AF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9970AF" w:rsidRPr="00230F5A" w14:paraId="60545429" w14:textId="77777777" w:rsidTr="00E862A3">
        <w:trPr>
          <w:trHeight w:val="242"/>
        </w:trPr>
        <w:tc>
          <w:tcPr>
            <w:tcW w:w="2175" w:type="dxa"/>
          </w:tcPr>
          <w:p w14:paraId="1A8DF569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530C8D3E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23936408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68715EF2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1E2D9877" w14:textId="7F3CF34E" w:rsidR="009970AF" w:rsidRDefault="009970AF" w:rsidP="009970AF">
      <w:pPr>
        <w:pStyle w:val="Textoindependiente"/>
        <w:rPr>
          <w:rFonts w:ascii="Times New Roman" w:hAnsi="Times New Roman" w:cs="Times New Roman"/>
          <w:color w:val="4472C4" w:themeColor="accent1"/>
          <w:sz w:val="24"/>
        </w:rPr>
      </w:pPr>
    </w:p>
    <w:p w14:paraId="563ED277" w14:textId="77777777" w:rsidR="002B373A" w:rsidRPr="00230F5A" w:rsidRDefault="002B373A">
      <w:pPr>
        <w:rPr>
          <w:rFonts w:ascii="Times New Roman" w:hAnsi="Times New Roman" w:cs="Times New Roman"/>
          <w:color w:val="4472C4" w:themeColor="accent1"/>
        </w:rPr>
      </w:pPr>
    </w:p>
    <w:p w14:paraId="74F24B6F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AC9A730" w14:textId="647208F8" w:rsidR="00056880" w:rsidRDefault="00785F5D" w:rsidP="00787AE9">
      <w:pPr>
        <w:pStyle w:val="Ttulo2"/>
        <w:numPr>
          <w:ilvl w:val="1"/>
          <w:numId w:val="7"/>
        </w:numPr>
      </w:pPr>
      <w:bookmarkStart w:id="57" w:name="_Toc152343961"/>
      <w:r w:rsidRPr="00597FD4">
        <w:t>Definición de nombres</w:t>
      </w:r>
      <w:r w:rsidR="00BF210F" w:rsidRPr="00597FD4">
        <w:fldChar w:fldCharType="begin"/>
      </w:r>
      <w:r w:rsidR="00BF210F" w:rsidRPr="00597FD4">
        <w:instrText xml:space="preserve"> XE "Definición de nombres" </w:instrText>
      </w:r>
      <w:r w:rsidR="00BF210F" w:rsidRPr="00597FD4">
        <w:fldChar w:fldCharType="end"/>
      </w:r>
      <w:r w:rsidR="002B373A" w:rsidRPr="00597FD4">
        <w:t>:</w:t>
      </w:r>
      <w:bookmarkEnd w:id="57"/>
    </w:p>
    <w:p w14:paraId="34FB02FB" w14:textId="77777777" w:rsidR="001D2934" w:rsidRPr="001D2934" w:rsidRDefault="001D2934" w:rsidP="001D2934"/>
    <w:p w14:paraId="0A342ECC" w14:textId="77777777" w:rsidR="00DB53EB" w:rsidRPr="00230F5A" w:rsidRDefault="00DB53EB" w:rsidP="00DB53EB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58" w:name="_Hlk150870233"/>
    </w:p>
    <w:p w14:paraId="551FD7EB" w14:textId="77777777" w:rsidR="00056880" w:rsidRDefault="00056880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SINACOFI (B2Bi)</w:t>
      </w:r>
    </w:p>
    <w:p w14:paraId="3B7A5774" w14:textId="77777777" w:rsidR="00CF3C8B" w:rsidRPr="00230F5A" w:rsidRDefault="00CF3C8B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bookmarkStart w:id="59" w:name="_Hlk151628243"/>
      <w:bookmarkStart w:id="60" w:name="_Hlk151629289"/>
    </w:p>
    <w:tbl>
      <w:tblPr>
        <w:tblStyle w:val="Tablaconcuadrcula"/>
        <w:tblW w:w="0" w:type="auto"/>
        <w:tblInd w:w="424" w:type="dxa"/>
        <w:tblLook w:val="04A0" w:firstRow="1" w:lastRow="0" w:firstColumn="1" w:lastColumn="0" w:noHBand="0" w:noVBand="1"/>
      </w:tblPr>
      <w:tblGrid>
        <w:gridCol w:w="1271"/>
        <w:gridCol w:w="7372"/>
      </w:tblGrid>
      <w:tr w:rsidR="00353FCC" w:rsidRPr="00230F5A" w14:paraId="3D7B0653" w14:textId="77777777" w:rsidTr="007D77A9">
        <w:tc>
          <w:tcPr>
            <w:tcW w:w="1271" w:type="dxa"/>
          </w:tcPr>
          <w:p w14:paraId="6E627ADE" w14:textId="6102DCD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Aviso</w:t>
            </w:r>
          </w:p>
        </w:tc>
        <w:tc>
          <w:tcPr>
            <w:tcW w:w="7372" w:type="dxa"/>
          </w:tcPr>
          <w:p w14:paraId="53109042" w14:textId="52D728D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Archivo de entrada.AVI</w:t>
            </w:r>
          </w:p>
        </w:tc>
      </w:tr>
      <w:tr w:rsidR="00353FCC" w:rsidRPr="00230F5A" w14:paraId="11D37469" w14:textId="77777777" w:rsidTr="007D77A9">
        <w:tc>
          <w:tcPr>
            <w:tcW w:w="1271" w:type="dxa"/>
          </w:tcPr>
          <w:p w14:paraId="33AE6988" w14:textId="5E14403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Resultado</w:t>
            </w:r>
          </w:p>
        </w:tc>
        <w:tc>
          <w:tcPr>
            <w:tcW w:w="7372" w:type="dxa"/>
          </w:tcPr>
          <w:p w14:paraId="451355E8" w14:textId="3338C231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(Archivo de entrada).RES</w:t>
            </w:r>
            <w:r w:rsidR="007D77A9">
              <w:rPr>
                <w:rFonts w:ascii="Times New Roman" w:hAnsi="Times New Roman" w:cs="Times New Roman"/>
                <w:color w:val="4472C4" w:themeColor="accent1"/>
              </w:rPr>
              <w:t xml:space="preserve"> o </w:t>
            </w:r>
            <w:r w:rsidR="00C22F7F">
              <w:rPr>
                <w:rFonts w:ascii="Times New Roman" w:hAnsi="Times New Roman" w:cs="Times New Roman"/>
                <w:color w:val="4472C4" w:themeColor="accent1"/>
              </w:rPr>
              <w:t>(</w:t>
            </w:r>
            <w:r w:rsidR="007D77A9" w:rsidRPr="00B537DA">
              <w:rPr>
                <w:rFonts w:ascii="Times New Roman" w:hAnsi="Times New Roman" w:cs="Times New Roman"/>
                <w:color w:val="4472C4" w:themeColor="accent1"/>
              </w:rPr>
              <w:t>Archivo de entrada</w:t>
            </w:r>
            <w:proofErr w:type="gramStart"/>
            <w:r w:rsidR="00C22F7F">
              <w:rPr>
                <w:rFonts w:ascii="Times New Roman" w:hAnsi="Times New Roman" w:cs="Times New Roman"/>
                <w:color w:val="4472C4" w:themeColor="accent1"/>
              </w:rPr>
              <w:t>)</w:t>
            </w:r>
            <w:r w:rsidR="007D77A9" w:rsidRPr="00B537DA">
              <w:rPr>
                <w:rFonts w:ascii="Times New Roman" w:hAnsi="Times New Roman" w:cs="Times New Roman"/>
                <w:color w:val="4472C4" w:themeColor="accent1"/>
              </w:rPr>
              <w:t>.RES</w:t>
            </w:r>
            <w:r w:rsidR="007D77A9">
              <w:rPr>
                <w:rFonts w:ascii="Times New Roman" w:hAnsi="Times New Roman" w:cs="Times New Roman"/>
                <w:color w:val="4472C4" w:themeColor="accent1"/>
              </w:rPr>
              <w:t>.DET</w:t>
            </w:r>
            <w:proofErr w:type="gramEnd"/>
          </w:p>
        </w:tc>
      </w:tr>
    </w:tbl>
    <w:p w14:paraId="01BBF390" w14:textId="77777777" w:rsidR="00353FCC" w:rsidRPr="00230F5A" w:rsidRDefault="00353FCC">
      <w:pPr>
        <w:rPr>
          <w:rFonts w:ascii="Times New Roman" w:hAnsi="Times New Roman" w:cs="Times New Roman"/>
          <w:color w:val="4472C4" w:themeColor="accent1"/>
        </w:rPr>
      </w:pPr>
    </w:p>
    <w:p w14:paraId="1F90EE08" w14:textId="77777777" w:rsidR="00785F5D" w:rsidRPr="00230F5A" w:rsidRDefault="00785F5D">
      <w:pPr>
        <w:rPr>
          <w:rFonts w:ascii="Times New Roman" w:hAnsi="Times New Roman" w:cs="Times New Roman"/>
          <w:color w:val="4472C4" w:themeColor="accent1"/>
        </w:rPr>
      </w:pPr>
    </w:p>
    <w:p w14:paraId="16086C58" w14:textId="0DF04395" w:rsidR="00056880" w:rsidRPr="00230F5A" w:rsidRDefault="00056880" w:rsidP="00DB53EB">
      <w:pPr>
        <w:ind w:firstLine="426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C</w:t>
      </w:r>
      <w:r w:rsidR="00353FCC" w:rsidRPr="00230F5A">
        <w:rPr>
          <w:rFonts w:ascii="Times New Roman" w:hAnsi="Times New Roman" w:cs="Times New Roman"/>
          <w:color w:val="4472C4" w:themeColor="accent1"/>
        </w:rPr>
        <w:t>MF</w:t>
      </w:r>
    </w:p>
    <w:tbl>
      <w:tblPr>
        <w:tblStyle w:val="Tablaconcuadrcula"/>
        <w:tblW w:w="0" w:type="auto"/>
        <w:tblInd w:w="414" w:type="dxa"/>
        <w:tblLook w:val="04A0" w:firstRow="1" w:lastRow="0" w:firstColumn="1" w:lastColumn="0" w:noHBand="0" w:noVBand="1"/>
      </w:tblPr>
      <w:tblGrid>
        <w:gridCol w:w="1316"/>
        <w:gridCol w:w="5342"/>
      </w:tblGrid>
      <w:tr w:rsidR="00353FCC" w:rsidRPr="00230F5A" w14:paraId="5C5A935F" w14:textId="77777777" w:rsidTr="00DB53EB">
        <w:tc>
          <w:tcPr>
            <w:tcW w:w="1316" w:type="dxa"/>
          </w:tcPr>
          <w:p w14:paraId="39AC8C55" w14:textId="1D13A94E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Notificación</w:t>
            </w:r>
          </w:p>
        </w:tc>
        <w:tc>
          <w:tcPr>
            <w:tcW w:w="5342" w:type="dxa"/>
          </w:tcPr>
          <w:p w14:paraId="2B905D5D" w14:textId="4988FA1C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(Archivo con el mismo nombre que llego a CMF</w:t>
            </w:r>
            <w:proofErr w:type="gramStart"/>
            <w:r w:rsidRPr="00230F5A">
              <w:rPr>
                <w:rFonts w:ascii="Times New Roman" w:hAnsi="Times New Roman" w:cs="Times New Roman"/>
                <w:color w:val="4472C4" w:themeColor="accent1"/>
              </w:rPr>
              <w:t>).NOT</w:t>
            </w:r>
            <w:proofErr w:type="gramEnd"/>
          </w:p>
        </w:tc>
      </w:tr>
      <w:bookmarkEnd w:id="58"/>
      <w:bookmarkEnd w:id="59"/>
      <w:bookmarkEnd w:id="60"/>
    </w:tbl>
    <w:p w14:paraId="664D8A87" w14:textId="77777777" w:rsidR="00056880" w:rsidRDefault="00056880" w:rsidP="00CE47ED">
      <w:pPr>
        <w:rPr>
          <w:rFonts w:ascii="Times New Roman" w:hAnsi="Times New Roman" w:cs="Times New Roman"/>
          <w:color w:val="4472C4" w:themeColor="accent1"/>
        </w:rPr>
      </w:pPr>
    </w:p>
    <w:p w14:paraId="1FE8C619" w14:textId="77777777" w:rsidR="002B267E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1D8C68C2" w14:textId="77777777" w:rsidR="001D2934" w:rsidRPr="00230F5A" w:rsidRDefault="001D2934" w:rsidP="001D2934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947AD63" w14:textId="77777777" w:rsidR="001D2934" w:rsidRDefault="001D2934" w:rsidP="001D2934">
      <w:pPr>
        <w:pStyle w:val="Ttulo1"/>
        <w:numPr>
          <w:ilvl w:val="0"/>
          <w:numId w:val="7"/>
        </w:numPr>
        <w:rPr>
          <w:rFonts w:cs="Times New Roman"/>
        </w:rPr>
      </w:pPr>
      <w:bookmarkStart w:id="61" w:name="_Toc152343962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61"/>
    </w:p>
    <w:p w14:paraId="6ED8C821" w14:textId="77777777" w:rsidR="009947CD" w:rsidRPr="009947CD" w:rsidRDefault="009947CD" w:rsidP="009947CD"/>
    <w:p w14:paraId="2E9B8CC1" w14:textId="5751383D" w:rsidR="001D2934" w:rsidRPr="009947CD" w:rsidRDefault="009947CD" w:rsidP="009947C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1D2934" w:rsidRPr="009947CD">
        <w:rPr>
          <w:rFonts w:ascii="Times New Roman" w:hAnsi="Times New Roman" w:cs="Times New Roman"/>
          <w:color w:val="4472C4" w:themeColor="accent1"/>
        </w:rPr>
        <w:t>Rut</w:t>
      </w:r>
      <w:r w:rsidR="001D2934"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="001D2934"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="001D2934"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20739D62" w14:textId="3C53C594" w:rsidR="001D2934" w:rsidRPr="003C5384" w:rsidRDefault="003C5384" w:rsidP="003C5384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 w:rsidRPr="003C5384">
        <w:rPr>
          <w:rFonts w:ascii="Times New Roman" w:hAnsi="Times New Roman" w:cs="Times New Roman"/>
          <w:color w:val="4472C4" w:themeColor="accent1"/>
        </w:rPr>
        <w:t>-Rut deudor</w:t>
      </w:r>
    </w:p>
    <w:p w14:paraId="5797AC96" w14:textId="1DDA57CB" w:rsidR="003C5384" w:rsidRPr="003C5384" w:rsidRDefault="003C5384" w:rsidP="003C5384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 w:rsidRPr="003C5384">
        <w:rPr>
          <w:rFonts w:ascii="Times New Roman" w:hAnsi="Times New Roman" w:cs="Times New Roman"/>
          <w:color w:val="4472C4" w:themeColor="accent1"/>
        </w:rPr>
        <w:t>-Rut aval</w:t>
      </w:r>
    </w:p>
    <w:p w14:paraId="079F2A15" w14:textId="77777777" w:rsidR="002B267E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20F98A57" w14:textId="62BED9E0" w:rsidR="002B267E" w:rsidRDefault="002B267E" w:rsidP="002B267E">
      <w:pPr>
        <w:pStyle w:val="Ttulo1"/>
      </w:pPr>
    </w:p>
    <w:sectPr w:rsidR="002B267E" w:rsidSect="001C0052">
      <w:headerReference w:type="default" r:id="rId14"/>
      <w:footerReference w:type="default" r:id="rId15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98B11" w14:textId="77777777" w:rsidR="00AE41F5" w:rsidRDefault="00AE41F5" w:rsidP="00F10206">
      <w:pPr>
        <w:spacing w:after="0" w:line="240" w:lineRule="auto"/>
      </w:pPr>
      <w:r>
        <w:separator/>
      </w:r>
    </w:p>
  </w:endnote>
  <w:endnote w:type="continuationSeparator" w:id="0">
    <w:p w14:paraId="3A8C1B8D" w14:textId="77777777" w:rsidR="00AE41F5" w:rsidRDefault="00AE41F5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2C443" w14:textId="77777777" w:rsidR="00C068BB" w:rsidRPr="008131F5" w:rsidRDefault="00C068BB" w:rsidP="00510EAF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>
      <w:rPr>
        <w:noProof/>
      </w:rPr>
      <w:ptab w:relativeTo="margin" w:alignment="right" w:leader="none"/>
    </w:r>
    <w:r w:rsidRPr="008131F5">
      <w:rPr>
        <w:noProof/>
        <w:lang w:val="en-US"/>
      </w:rPr>
      <w:t xml:space="preserve"> </w:t>
    </w:r>
    <w:sdt>
      <w:sdtPr>
        <w:rPr>
          <w:noProof/>
        </w:rPr>
        <w:id w:val="495080648"/>
        <w:docPartObj>
          <w:docPartGallery w:val="Page Numbers (Bottom of Page)"/>
          <w:docPartUnique/>
        </w:docPartObj>
      </w:sdtPr>
      <w:sdtContent>
        <w:r>
          <w:rPr>
            <w:noProof/>
            <w:lang w:bidi="es-ES"/>
          </w:rPr>
          <w:fldChar w:fldCharType="begin"/>
        </w:r>
        <w:r w:rsidRPr="008131F5">
          <w:rPr>
            <w:noProof/>
            <w:lang w:val="en-US"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>
          <w:rPr>
            <w:noProof/>
            <w:lang w:bidi="es-ES"/>
          </w:rPr>
          <w:t>5</w:t>
        </w:r>
        <w:r>
          <w:rPr>
            <w:noProof/>
            <w:lang w:bidi="es-ES"/>
          </w:rPr>
          <w:fldChar w:fldCharType="end"/>
        </w:r>
      </w:sdtContent>
    </w:sdt>
  </w:p>
  <w:p w14:paraId="76D017F3" w14:textId="77777777" w:rsidR="00C068BB" w:rsidRDefault="00C068B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7E127" w14:textId="77777777" w:rsidR="00AE41F5" w:rsidRDefault="00AE41F5" w:rsidP="00F10206">
      <w:pPr>
        <w:spacing w:after="0" w:line="240" w:lineRule="auto"/>
      </w:pPr>
      <w:r>
        <w:separator/>
      </w:r>
    </w:p>
  </w:footnote>
  <w:footnote w:type="continuationSeparator" w:id="0">
    <w:p w14:paraId="02200BBA" w14:textId="77777777" w:rsidR="00AE41F5" w:rsidRDefault="00AE41F5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35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535"/>
    </w:tblGrid>
    <w:tr w:rsidR="00C068BB" w14:paraId="756F5C8D" w14:textId="77777777" w:rsidTr="002B4375">
      <w:trPr>
        <w:trHeight w:val="1125"/>
      </w:trPr>
      <w:tc>
        <w:tcPr>
          <w:tcW w:w="105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2DA03072" w14:textId="77777777" w:rsidR="00C068BB" w:rsidRDefault="00C068BB" w:rsidP="002B4375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66904164" wp14:editId="472993C3">
                <wp:simplePos x="0" y="0"/>
                <wp:positionH relativeFrom="column">
                  <wp:posOffset>635</wp:posOffset>
                </wp:positionH>
                <wp:positionV relativeFrom="paragraph">
                  <wp:posOffset>48895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24291745" name="Imagen 724291745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4C3E96F1" w14:textId="77777777" w:rsidR="00C068BB" w:rsidRDefault="00C068BB" w:rsidP="002B4375">
    <w:pPr>
      <w:pStyle w:val="Encabezado"/>
    </w:pPr>
  </w:p>
  <w:p w14:paraId="18316FFF" w14:textId="77777777" w:rsidR="00C068BB" w:rsidRDefault="00C068B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6E36"/>
    <w:multiLevelType w:val="hybridMultilevel"/>
    <w:tmpl w:val="C9FC7498"/>
    <w:lvl w:ilvl="0" w:tplc="87A8A48E">
      <w:numFmt w:val="bullet"/>
      <w:lvlText w:val="*"/>
      <w:lvlJc w:val="left"/>
      <w:pPr>
        <w:ind w:left="212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5AA28A20">
      <w:numFmt w:val="bullet"/>
      <w:lvlText w:val="•"/>
      <w:lvlJc w:val="left"/>
      <w:pPr>
        <w:ind w:left="1246" w:hanging="202"/>
      </w:pPr>
      <w:rPr>
        <w:lang w:val="es-ES" w:eastAsia="en-US" w:bidi="ar-SA"/>
      </w:rPr>
    </w:lvl>
    <w:lvl w:ilvl="2" w:tplc="75B4E29C">
      <w:numFmt w:val="bullet"/>
      <w:lvlText w:val="•"/>
      <w:lvlJc w:val="left"/>
      <w:pPr>
        <w:ind w:left="2272" w:hanging="202"/>
      </w:pPr>
      <w:rPr>
        <w:lang w:val="es-ES" w:eastAsia="en-US" w:bidi="ar-SA"/>
      </w:rPr>
    </w:lvl>
    <w:lvl w:ilvl="3" w:tplc="2332A704">
      <w:numFmt w:val="bullet"/>
      <w:lvlText w:val="•"/>
      <w:lvlJc w:val="left"/>
      <w:pPr>
        <w:ind w:left="3298" w:hanging="202"/>
      </w:pPr>
      <w:rPr>
        <w:lang w:val="es-ES" w:eastAsia="en-US" w:bidi="ar-SA"/>
      </w:rPr>
    </w:lvl>
    <w:lvl w:ilvl="4" w:tplc="C4BA98D8">
      <w:numFmt w:val="bullet"/>
      <w:lvlText w:val="•"/>
      <w:lvlJc w:val="left"/>
      <w:pPr>
        <w:ind w:left="4324" w:hanging="202"/>
      </w:pPr>
      <w:rPr>
        <w:lang w:val="es-ES" w:eastAsia="en-US" w:bidi="ar-SA"/>
      </w:rPr>
    </w:lvl>
    <w:lvl w:ilvl="5" w:tplc="34B2DC8C">
      <w:numFmt w:val="bullet"/>
      <w:lvlText w:val="•"/>
      <w:lvlJc w:val="left"/>
      <w:pPr>
        <w:ind w:left="5351" w:hanging="202"/>
      </w:pPr>
      <w:rPr>
        <w:lang w:val="es-ES" w:eastAsia="en-US" w:bidi="ar-SA"/>
      </w:rPr>
    </w:lvl>
    <w:lvl w:ilvl="6" w:tplc="647A19B2">
      <w:numFmt w:val="bullet"/>
      <w:lvlText w:val="•"/>
      <w:lvlJc w:val="left"/>
      <w:pPr>
        <w:ind w:left="6377" w:hanging="202"/>
      </w:pPr>
      <w:rPr>
        <w:lang w:val="es-ES" w:eastAsia="en-US" w:bidi="ar-SA"/>
      </w:rPr>
    </w:lvl>
    <w:lvl w:ilvl="7" w:tplc="3AD08E76">
      <w:numFmt w:val="bullet"/>
      <w:lvlText w:val="•"/>
      <w:lvlJc w:val="left"/>
      <w:pPr>
        <w:ind w:left="7403" w:hanging="202"/>
      </w:pPr>
      <w:rPr>
        <w:lang w:val="es-ES" w:eastAsia="en-US" w:bidi="ar-SA"/>
      </w:rPr>
    </w:lvl>
    <w:lvl w:ilvl="8" w:tplc="AC4EDC56">
      <w:numFmt w:val="bullet"/>
      <w:lvlText w:val="•"/>
      <w:lvlJc w:val="left"/>
      <w:pPr>
        <w:ind w:left="8429" w:hanging="202"/>
      </w:pPr>
      <w:rPr>
        <w:lang w:val="es-ES" w:eastAsia="en-US" w:bidi="ar-SA"/>
      </w:rPr>
    </w:lvl>
  </w:abstractNum>
  <w:abstractNum w:abstractNumId="1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8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9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6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9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7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23"/>
  </w:num>
  <w:num w:numId="2" w16cid:durableId="299069502">
    <w:abstractNumId w:val="7"/>
  </w:num>
  <w:num w:numId="3" w16cid:durableId="1265504613">
    <w:abstractNumId w:val="4"/>
  </w:num>
  <w:num w:numId="4" w16cid:durableId="1091202158">
    <w:abstractNumId w:val="27"/>
  </w:num>
  <w:num w:numId="5" w16cid:durableId="940797627">
    <w:abstractNumId w:val="18"/>
  </w:num>
  <w:num w:numId="6" w16cid:durableId="1616906328">
    <w:abstractNumId w:val="13"/>
  </w:num>
  <w:num w:numId="7" w16cid:durableId="1162311848">
    <w:abstractNumId w:val="3"/>
  </w:num>
  <w:num w:numId="8" w16cid:durableId="512838416">
    <w:abstractNumId w:val="16"/>
  </w:num>
  <w:num w:numId="9" w16cid:durableId="1445224092">
    <w:abstractNumId w:val="9"/>
  </w:num>
  <w:num w:numId="10" w16cid:durableId="1234050603">
    <w:abstractNumId w:val="14"/>
  </w:num>
  <w:num w:numId="11" w16cid:durableId="1613248723">
    <w:abstractNumId w:val="22"/>
  </w:num>
  <w:num w:numId="12" w16cid:durableId="1838303578">
    <w:abstractNumId w:val="29"/>
  </w:num>
  <w:num w:numId="13" w16cid:durableId="256329085">
    <w:abstractNumId w:val="20"/>
  </w:num>
  <w:num w:numId="14" w16cid:durableId="1078750577">
    <w:abstractNumId w:val="24"/>
  </w:num>
  <w:num w:numId="15" w16cid:durableId="716322791">
    <w:abstractNumId w:val="30"/>
  </w:num>
  <w:num w:numId="16" w16cid:durableId="1397778044">
    <w:abstractNumId w:val="8"/>
  </w:num>
  <w:num w:numId="17" w16cid:durableId="114759016">
    <w:abstractNumId w:val="26"/>
  </w:num>
  <w:num w:numId="18" w16cid:durableId="1632982083">
    <w:abstractNumId w:val="2"/>
  </w:num>
  <w:num w:numId="19" w16cid:durableId="2139444563">
    <w:abstractNumId w:val="28"/>
  </w:num>
  <w:num w:numId="20" w16cid:durableId="861868466">
    <w:abstractNumId w:val="11"/>
  </w:num>
  <w:num w:numId="21" w16cid:durableId="33819615">
    <w:abstractNumId w:val="19"/>
  </w:num>
  <w:num w:numId="22" w16cid:durableId="1889493333">
    <w:abstractNumId w:val="17"/>
  </w:num>
  <w:num w:numId="23" w16cid:durableId="1698433104">
    <w:abstractNumId w:val="10"/>
  </w:num>
  <w:num w:numId="24" w16cid:durableId="1247611988">
    <w:abstractNumId w:val="21"/>
  </w:num>
  <w:num w:numId="25" w16cid:durableId="1813214838">
    <w:abstractNumId w:val="6"/>
  </w:num>
  <w:num w:numId="26" w16cid:durableId="894269239">
    <w:abstractNumId w:val="5"/>
  </w:num>
  <w:num w:numId="27" w16cid:durableId="1768848310">
    <w:abstractNumId w:val="15"/>
  </w:num>
  <w:num w:numId="28" w16cid:durableId="944000182">
    <w:abstractNumId w:val="15"/>
  </w:num>
  <w:num w:numId="29" w16cid:durableId="2036151710">
    <w:abstractNumId w:val="15"/>
  </w:num>
  <w:num w:numId="30" w16cid:durableId="670568134">
    <w:abstractNumId w:val="15"/>
  </w:num>
  <w:num w:numId="31" w16cid:durableId="376245171">
    <w:abstractNumId w:val="1"/>
  </w:num>
  <w:num w:numId="32" w16cid:durableId="714543622">
    <w:abstractNumId w:val="12"/>
  </w:num>
  <w:num w:numId="33" w16cid:durableId="1034618042">
    <w:abstractNumId w:val="15"/>
  </w:num>
  <w:num w:numId="34" w16cid:durableId="1834711967">
    <w:abstractNumId w:val="15"/>
  </w:num>
  <w:num w:numId="35" w16cid:durableId="1422097222">
    <w:abstractNumId w:val="15"/>
  </w:num>
  <w:num w:numId="36" w16cid:durableId="704990168">
    <w:abstractNumId w:val="25"/>
  </w:num>
  <w:num w:numId="37" w16cid:durableId="148165456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6595"/>
    <w:rsid w:val="00032746"/>
    <w:rsid w:val="00035F9D"/>
    <w:rsid w:val="000465DB"/>
    <w:rsid w:val="00051F19"/>
    <w:rsid w:val="00055995"/>
    <w:rsid w:val="00056880"/>
    <w:rsid w:val="0006551A"/>
    <w:rsid w:val="000701D0"/>
    <w:rsid w:val="00081E7E"/>
    <w:rsid w:val="00095C24"/>
    <w:rsid w:val="000B1A73"/>
    <w:rsid w:val="000B75EE"/>
    <w:rsid w:val="000C5641"/>
    <w:rsid w:val="000C5DF3"/>
    <w:rsid w:val="000C7ACD"/>
    <w:rsid w:val="000C7D4A"/>
    <w:rsid w:val="000D683B"/>
    <w:rsid w:val="000D7A4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306C1"/>
    <w:rsid w:val="00141EDF"/>
    <w:rsid w:val="00142918"/>
    <w:rsid w:val="0014443F"/>
    <w:rsid w:val="00154B3D"/>
    <w:rsid w:val="0015616A"/>
    <w:rsid w:val="00162832"/>
    <w:rsid w:val="00163D7A"/>
    <w:rsid w:val="001647BF"/>
    <w:rsid w:val="00167584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C0052"/>
    <w:rsid w:val="001C1FCA"/>
    <w:rsid w:val="001C7F53"/>
    <w:rsid w:val="001D2934"/>
    <w:rsid w:val="001D4DBB"/>
    <w:rsid w:val="001E7E45"/>
    <w:rsid w:val="0020586B"/>
    <w:rsid w:val="002119AD"/>
    <w:rsid w:val="00212731"/>
    <w:rsid w:val="002308E7"/>
    <w:rsid w:val="00230F5A"/>
    <w:rsid w:val="002358C5"/>
    <w:rsid w:val="002430D4"/>
    <w:rsid w:val="00254B9F"/>
    <w:rsid w:val="002646F8"/>
    <w:rsid w:val="00266AD3"/>
    <w:rsid w:val="00273BB4"/>
    <w:rsid w:val="00276FA5"/>
    <w:rsid w:val="00284E6A"/>
    <w:rsid w:val="00294E79"/>
    <w:rsid w:val="00296526"/>
    <w:rsid w:val="002A13B4"/>
    <w:rsid w:val="002B267E"/>
    <w:rsid w:val="002B373A"/>
    <w:rsid w:val="002B4375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40E64"/>
    <w:rsid w:val="0034206F"/>
    <w:rsid w:val="00346716"/>
    <w:rsid w:val="00353FCC"/>
    <w:rsid w:val="00356D09"/>
    <w:rsid w:val="00356F35"/>
    <w:rsid w:val="00360252"/>
    <w:rsid w:val="00386793"/>
    <w:rsid w:val="003920D1"/>
    <w:rsid w:val="003A508D"/>
    <w:rsid w:val="003B2354"/>
    <w:rsid w:val="003B2729"/>
    <w:rsid w:val="003C048C"/>
    <w:rsid w:val="003C483F"/>
    <w:rsid w:val="003C5384"/>
    <w:rsid w:val="003D1CEF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43E8F"/>
    <w:rsid w:val="004453F6"/>
    <w:rsid w:val="00446EF8"/>
    <w:rsid w:val="00465EE6"/>
    <w:rsid w:val="00477EA2"/>
    <w:rsid w:val="004839DA"/>
    <w:rsid w:val="004A44F4"/>
    <w:rsid w:val="004A6793"/>
    <w:rsid w:val="004B23C2"/>
    <w:rsid w:val="004B7993"/>
    <w:rsid w:val="004C450B"/>
    <w:rsid w:val="004C75BD"/>
    <w:rsid w:val="004D0C43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3350"/>
    <w:rsid w:val="00515650"/>
    <w:rsid w:val="00522424"/>
    <w:rsid w:val="00523465"/>
    <w:rsid w:val="00540D89"/>
    <w:rsid w:val="00562E48"/>
    <w:rsid w:val="00570E48"/>
    <w:rsid w:val="00597FD4"/>
    <w:rsid w:val="005B5D60"/>
    <w:rsid w:val="005B65DC"/>
    <w:rsid w:val="005C5769"/>
    <w:rsid w:val="00601681"/>
    <w:rsid w:val="00603543"/>
    <w:rsid w:val="00611BAA"/>
    <w:rsid w:val="006166FA"/>
    <w:rsid w:val="00620059"/>
    <w:rsid w:val="0062064F"/>
    <w:rsid w:val="00621843"/>
    <w:rsid w:val="00627EDB"/>
    <w:rsid w:val="00634EE3"/>
    <w:rsid w:val="00641BC5"/>
    <w:rsid w:val="006437B6"/>
    <w:rsid w:val="00644807"/>
    <w:rsid w:val="00646F7F"/>
    <w:rsid w:val="00655667"/>
    <w:rsid w:val="00661AC6"/>
    <w:rsid w:val="00666E1A"/>
    <w:rsid w:val="0067254A"/>
    <w:rsid w:val="006835D7"/>
    <w:rsid w:val="006852C5"/>
    <w:rsid w:val="0069591F"/>
    <w:rsid w:val="006A0A36"/>
    <w:rsid w:val="006A36D6"/>
    <w:rsid w:val="006A5C5E"/>
    <w:rsid w:val="006A72E1"/>
    <w:rsid w:val="006B4D0F"/>
    <w:rsid w:val="006B70A9"/>
    <w:rsid w:val="006D2868"/>
    <w:rsid w:val="006F07F7"/>
    <w:rsid w:val="006F384B"/>
    <w:rsid w:val="006F53A6"/>
    <w:rsid w:val="006F65AF"/>
    <w:rsid w:val="0070260B"/>
    <w:rsid w:val="00706C67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AE9"/>
    <w:rsid w:val="007B56DB"/>
    <w:rsid w:val="007B6066"/>
    <w:rsid w:val="007C18B3"/>
    <w:rsid w:val="007C2A8E"/>
    <w:rsid w:val="007D03A4"/>
    <w:rsid w:val="007D77A9"/>
    <w:rsid w:val="007E38CF"/>
    <w:rsid w:val="007E5A3C"/>
    <w:rsid w:val="007F007F"/>
    <w:rsid w:val="008014F3"/>
    <w:rsid w:val="00801B0F"/>
    <w:rsid w:val="0080267F"/>
    <w:rsid w:val="00802B3C"/>
    <w:rsid w:val="0080430D"/>
    <w:rsid w:val="00830BF4"/>
    <w:rsid w:val="00834D6C"/>
    <w:rsid w:val="0084328F"/>
    <w:rsid w:val="00857076"/>
    <w:rsid w:val="008640F8"/>
    <w:rsid w:val="00865882"/>
    <w:rsid w:val="008661A8"/>
    <w:rsid w:val="00891C53"/>
    <w:rsid w:val="008932A1"/>
    <w:rsid w:val="008A17BE"/>
    <w:rsid w:val="008B2624"/>
    <w:rsid w:val="008B2B0B"/>
    <w:rsid w:val="008C1F00"/>
    <w:rsid w:val="008C7428"/>
    <w:rsid w:val="008D6FFE"/>
    <w:rsid w:val="008E4978"/>
    <w:rsid w:val="008E6834"/>
    <w:rsid w:val="009144B1"/>
    <w:rsid w:val="00920D2A"/>
    <w:rsid w:val="009248DE"/>
    <w:rsid w:val="00930A0D"/>
    <w:rsid w:val="00933926"/>
    <w:rsid w:val="009427D8"/>
    <w:rsid w:val="009437BA"/>
    <w:rsid w:val="00956F60"/>
    <w:rsid w:val="00960647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9D1A33"/>
    <w:rsid w:val="009D3FB6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64CF0"/>
    <w:rsid w:val="00A673C0"/>
    <w:rsid w:val="00A70A3A"/>
    <w:rsid w:val="00A73491"/>
    <w:rsid w:val="00A829A4"/>
    <w:rsid w:val="00A8686E"/>
    <w:rsid w:val="00A93B33"/>
    <w:rsid w:val="00AA6706"/>
    <w:rsid w:val="00AA6E30"/>
    <w:rsid w:val="00AB6B68"/>
    <w:rsid w:val="00AC3753"/>
    <w:rsid w:val="00AC7243"/>
    <w:rsid w:val="00AD0B4A"/>
    <w:rsid w:val="00AD1A85"/>
    <w:rsid w:val="00AD1F4D"/>
    <w:rsid w:val="00AD2389"/>
    <w:rsid w:val="00AE096D"/>
    <w:rsid w:val="00AE41F5"/>
    <w:rsid w:val="00AE4F71"/>
    <w:rsid w:val="00AF1750"/>
    <w:rsid w:val="00AF48EE"/>
    <w:rsid w:val="00AF7114"/>
    <w:rsid w:val="00B01B02"/>
    <w:rsid w:val="00B022B6"/>
    <w:rsid w:val="00B07851"/>
    <w:rsid w:val="00B16019"/>
    <w:rsid w:val="00B1738F"/>
    <w:rsid w:val="00B229CD"/>
    <w:rsid w:val="00B34DB0"/>
    <w:rsid w:val="00B46EC9"/>
    <w:rsid w:val="00B46F4F"/>
    <w:rsid w:val="00B46F58"/>
    <w:rsid w:val="00B52400"/>
    <w:rsid w:val="00B53939"/>
    <w:rsid w:val="00B63C37"/>
    <w:rsid w:val="00B64A55"/>
    <w:rsid w:val="00B67156"/>
    <w:rsid w:val="00B77253"/>
    <w:rsid w:val="00B86519"/>
    <w:rsid w:val="00B87677"/>
    <w:rsid w:val="00B90006"/>
    <w:rsid w:val="00BA247F"/>
    <w:rsid w:val="00BA59EB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F210F"/>
    <w:rsid w:val="00BF7B27"/>
    <w:rsid w:val="00C036AC"/>
    <w:rsid w:val="00C068BB"/>
    <w:rsid w:val="00C145A9"/>
    <w:rsid w:val="00C15D58"/>
    <w:rsid w:val="00C22F7F"/>
    <w:rsid w:val="00C34426"/>
    <w:rsid w:val="00C35004"/>
    <w:rsid w:val="00C35C77"/>
    <w:rsid w:val="00C36169"/>
    <w:rsid w:val="00C4642F"/>
    <w:rsid w:val="00C527DD"/>
    <w:rsid w:val="00C71496"/>
    <w:rsid w:val="00C71E43"/>
    <w:rsid w:val="00C967A1"/>
    <w:rsid w:val="00CA0AE4"/>
    <w:rsid w:val="00CB3011"/>
    <w:rsid w:val="00CB3359"/>
    <w:rsid w:val="00CB6FC1"/>
    <w:rsid w:val="00CC035F"/>
    <w:rsid w:val="00CE47ED"/>
    <w:rsid w:val="00CF0714"/>
    <w:rsid w:val="00CF0ACC"/>
    <w:rsid w:val="00CF2663"/>
    <w:rsid w:val="00CF3752"/>
    <w:rsid w:val="00CF3C8B"/>
    <w:rsid w:val="00CF658F"/>
    <w:rsid w:val="00CF708A"/>
    <w:rsid w:val="00D04283"/>
    <w:rsid w:val="00D23639"/>
    <w:rsid w:val="00D3155F"/>
    <w:rsid w:val="00D31E6D"/>
    <w:rsid w:val="00D41FAB"/>
    <w:rsid w:val="00D4790F"/>
    <w:rsid w:val="00D5246E"/>
    <w:rsid w:val="00D56244"/>
    <w:rsid w:val="00D71044"/>
    <w:rsid w:val="00D734FF"/>
    <w:rsid w:val="00D75878"/>
    <w:rsid w:val="00D923F1"/>
    <w:rsid w:val="00D92C2E"/>
    <w:rsid w:val="00D97610"/>
    <w:rsid w:val="00DA5A1D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E04B2E"/>
    <w:rsid w:val="00E173FD"/>
    <w:rsid w:val="00E2662F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62A3"/>
    <w:rsid w:val="00E9786A"/>
    <w:rsid w:val="00EB42EB"/>
    <w:rsid w:val="00EC1139"/>
    <w:rsid w:val="00EC5056"/>
    <w:rsid w:val="00ED4238"/>
    <w:rsid w:val="00EE5443"/>
    <w:rsid w:val="00F10206"/>
    <w:rsid w:val="00F11750"/>
    <w:rsid w:val="00F22445"/>
    <w:rsid w:val="00F305AC"/>
    <w:rsid w:val="00F34170"/>
    <w:rsid w:val="00F35EE4"/>
    <w:rsid w:val="00F51EF6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A265D"/>
    <w:rsid w:val="00FA7CB9"/>
    <w:rsid w:val="00FB402C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C068BB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21</Pages>
  <Words>3927</Words>
  <Characters>21604</Characters>
  <Application>Microsoft Office Word</Application>
  <DocSecurity>0</DocSecurity>
  <Lines>180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33</cp:revision>
  <dcterms:created xsi:type="dcterms:W3CDTF">2023-11-30T12:02:00Z</dcterms:created>
  <dcterms:modified xsi:type="dcterms:W3CDTF">2023-12-01T20:25:00Z</dcterms:modified>
</cp:coreProperties>
</file>