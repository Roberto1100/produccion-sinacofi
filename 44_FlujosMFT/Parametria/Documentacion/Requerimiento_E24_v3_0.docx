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75EE6E22" w14:textId="77777777" w:rsidR="00437AEE" w:rsidRDefault="00B01B02" w:rsidP="00437AE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37AEE" w:rsidRPr="00993CE8">
        <w:rPr>
          <w:rFonts w:ascii="Times New Roman" w:hAnsi="Times New Roman" w:cs="Times New Roman"/>
          <w:b/>
          <w:sz w:val="72"/>
          <w:szCs w:val="72"/>
        </w:rPr>
        <w:t>E24</w:t>
      </w:r>
      <w:r w:rsidR="00437AEE">
        <w:rPr>
          <w:rFonts w:ascii="Times New Roman" w:hAnsi="Times New Roman" w:cs="Times New Roman"/>
          <w:b/>
          <w:sz w:val="72"/>
          <w:szCs w:val="72"/>
        </w:rPr>
        <w:t>(728)-</w:t>
      </w:r>
    </w:p>
    <w:p w14:paraId="4CB00216" w14:textId="57040244" w:rsidR="00437AEE" w:rsidRPr="00857076" w:rsidRDefault="00437AEE" w:rsidP="00437AEE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proofErr w:type="spellStart"/>
      <w:r w:rsidRPr="00543A24">
        <w:rPr>
          <w:rFonts w:ascii="Times New Roman" w:hAnsi="Times New Roman" w:cs="Times New Roman"/>
          <w:b/>
          <w:sz w:val="72"/>
          <w:szCs w:val="72"/>
        </w:rPr>
        <w:t>Inf</w:t>
      </w:r>
      <w:proofErr w:type="spellEnd"/>
      <w:r w:rsidRPr="00543A24">
        <w:rPr>
          <w:rFonts w:ascii="Times New Roman" w:hAnsi="Times New Roman" w:cs="Times New Roman"/>
          <w:b/>
          <w:sz w:val="72"/>
          <w:szCs w:val="72"/>
        </w:rPr>
        <w:t>. sobre uso de tarjeta de pago y transferencia electrónica</w:t>
      </w:r>
    </w:p>
    <w:p w14:paraId="207EDD71" w14:textId="378270EF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66C4F572" w:rsidR="00C4642F" w:rsidRPr="00230F5A" w:rsidRDefault="00BC4352" w:rsidP="00C4642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22.8pt;margin-top:41.8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710403D" w14:textId="733A2F6E" w:rsidR="00B61A26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3445" w:history="1">
            <w:r w:rsidR="00B61A26" w:rsidRPr="008F1692">
              <w:rPr>
                <w:rStyle w:val="Hipervnculo"/>
                <w:noProof/>
              </w:rPr>
              <w:t>1.</w:t>
            </w:r>
            <w:r w:rsidR="00B61A26">
              <w:rPr>
                <w:rFonts w:cstheme="minorBidi"/>
                <w:noProof/>
                <w:kern w:val="2"/>
              </w:rPr>
              <w:tab/>
            </w:r>
            <w:r w:rsidR="00B61A26" w:rsidRPr="008F1692">
              <w:rPr>
                <w:rStyle w:val="Hipervnculo"/>
                <w:noProof/>
              </w:rPr>
              <w:t>Definición de estructuras</w:t>
            </w:r>
            <w:r w:rsidR="00B61A26">
              <w:rPr>
                <w:noProof/>
                <w:webHidden/>
              </w:rPr>
              <w:tab/>
            </w:r>
            <w:r w:rsidR="00B61A26">
              <w:rPr>
                <w:noProof/>
                <w:webHidden/>
              </w:rPr>
              <w:fldChar w:fldCharType="begin"/>
            </w:r>
            <w:r w:rsidR="00B61A26">
              <w:rPr>
                <w:noProof/>
                <w:webHidden/>
              </w:rPr>
              <w:instrText xml:space="preserve"> PAGEREF _Toc152323445 \h </w:instrText>
            </w:r>
            <w:r w:rsidR="00B61A26">
              <w:rPr>
                <w:noProof/>
                <w:webHidden/>
              </w:rPr>
            </w:r>
            <w:r w:rsidR="00B61A26">
              <w:rPr>
                <w:noProof/>
                <w:webHidden/>
              </w:rPr>
              <w:fldChar w:fldCharType="separate"/>
            </w:r>
            <w:r w:rsidR="00B61A26">
              <w:rPr>
                <w:noProof/>
                <w:webHidden/>
              </w:rPr>
              <w:t>5</w:t>
            </w:r>
            <w:r w:rsidR="00B61A26">
              <w:rPr>
                <w:noProof/>
                <w:webHidden/>
              </w:rPr>
              <w:fldChar w:fldCharType="end"/>
            </w:r>
          </w:hyperlink>
        </w:p>
        <w:p w14:paraId="457D6E7A" w14:textId="32659340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46" w:history="1">
            <w:r w:rsidRPr="008F1692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bCs/>
                <w:noProof/>
              </w:rPr>
              <w:t xml:space="preserve">Archivo de datos del emisor  </w:t>
            </w:r>
            <w:r w:rsidRPr="008F1692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2425" w14:textId="16B9CBB5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47" w:history="1">
            <w:r w:rsidRPr="008F1692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99E0" w14:textId="1A10FF3C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48" w:history="1">
            <w:r w:rsidRPr="008F1692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F8B8" w14:textId="058FDB46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49" w:history="1">
            <w:r w:rsidRPr="008F1692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9C96" w14:textId="6440583F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0" w:history="1">
            <w:r w:rsidRPr="008F1692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F5FE" w14:textId="3B867BD9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1" w:history="1">
            <w:r w:rsidRPr="008F1692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E067" w14:textId="7D7EEC7B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52" w:history="1">
            <w:r w:rsidRPr="008F1692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7BB3" w14:textId="7B30A4F2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3" w:history="1">
            <w:r w:rsidRPr="008F1692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6948" w14:textId="5C2A837B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4" w:history="1">
            <w:r w:rsidRPr="008F1692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AE52" w14:textId="2874F402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5" w:history="1">
            <w:r w:rsidRPr="008F1692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5E58" w14:textId="4AA24532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56" w:history="1">
            <w:r w:rsidRPr="008F1692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5F04" w14:textId="7102140A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7" w:history="1">
            <w:r w:rsidRPr="008F1692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D878" w14:textId="02B15ACD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58" w:history="1">
            <w:r w:rsidRPr="008F1692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6064" w14:textId="6A51F196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59" w:history="1">
            <w:r w:rsidRPr="008F1692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AC47" w14:textId="52FB8E6E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0" w:history="1">
            <w:r w:rsidRPr="008F1692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F25D" w14:textId="6980ACC3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1" w:history="1">
            <w:r w:rsidRPr="008F1692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BA11" w14:textId="5CDBAB25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2" w:history="1">
            <w:r w:rsidRPr="008F1692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07AD" w14:textId="5A024491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3" w:history="1">
            <w:r w:rsidRPr="008F1692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4818" w14:textId="7F9C8B40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4" w:history="1">
            <w:r w:rsidRPr="008F1692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AF29" w14:textId="6DC8D270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5" w:history="1">
            <w:r w:rsidRPr="008F1692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AE0F" w14:textId="557CEBDB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6" w:history="1">
            <w:r w:rsidRPr="008F1692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3A28" w14:textId="0FDDD667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67" w:history="1">
            <w:r w:rsidRPr="008F1692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0006" w14:textId="4B3795B6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68" w:history="1">
            <w:r w:rsidRPr="008F1692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CACE" w14:textId="3F8A7D59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69" w:history="1">
            <w:r w:rsidRPr="008F1692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3EF0" w14:textId="22277AEE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0" w:history="1">
            <w:r w:rsidRPr="008F1692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7200" w14:textId="04E2E3C6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1" w:history="1">
            <w:r w:rsidRPr="008F1692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4AA8" w14:textId="3F5AD8C0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2" w:history="1">
            <w:r w:rsidRPr="008F1692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F502" w14:textId="0168B75E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73" w:history="1">
            <w:r w:rsidRPr="008F1692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2FBC" w14:textId="3995DEA5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4" w:history="1">
            <w:r w:rsidRPr="008F1692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0941" w14:textId="7595ADB9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5" w:history="1">
            <w:r w:rsidRPr="008F1692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C0CD" w14:textId="58F4DF45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6" w:history="1">
            <w:r w:rsidRPr="008F1692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6F89" w14:textId="5E23EE77" w:rsidR="00B61A26" w:rsidRDefault="00B61A26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7" w:history="1">
            <w:r w:rsidRPr="008F1692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64C" w14:textId="7DEF5728" w:rsidR="00B61A26" w:rsidRDefault="00B61A26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23478" w:history="1">
            <w:r w:rsidRPr="008F1692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8F0D" w14:textId="69147202" w:rsidR="00B61A26" w:rsidRDefault="00B61A26">
          <w:pPr>
            <w:pStyle w:val="TDC1"/>
            <w:rPr>
              <w:rFonts w:cstheme="minorBidi"/>
              <w:noProof/>
              <w:kern w:val="2"/>
            </w:rPr>
          </w:pPr>
          <w:hyperlink w:anchor="_Toc152323479" w:history="1">
            <w:r w:rsidRPr="008F1692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8F1692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0AF9863F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9F10F8E" w:rsidR="00C36169" w:rsidRPr="00230F5A" w:rsidRDefault="004B2B6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</w:t>
            </w:r>
          </w:p>
        </w:tc>
        <w:tc>
          <w:tcPr>
            <w:tcW w:w="1342" w:type="dxa"/>
          </w:tcPr>
          <w:p w14:paraId="22F848E4" w14:textId="4E9CA428" w:rsidR="00C36169" w:rsidRPr="00230F5A" w:rsidRDefault="004B2B6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7953DE5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6435A6F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78DA27C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530819F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0FEEB0F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3BB219F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619ED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D70A94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27817BA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2185DD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2B5F506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2F7114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4DB424D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3B4E80E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3A99DA0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344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344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359EE7E1" w14:textId="77777777" w:rsidR="00067167" w:rsidRPr="00993CE8" w:rsidRDefault="00067167" w:rsidP="00067167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898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186"/>
      </w:tblGrid>
      <w:tr w:rsidR="00067167" w:rsidRPr="00993CE8" w14:paraId="798F24D9" w14:textId="77777777" w:rsidTr="00933BB5">
        <w:trPr>
          <w:trHeight w:val="244"/>
        </w:trPr>
        <w:tc>
          <w:tcPr>
            <w:tcW w:w="1414" w:type="dxa"/>
          </w:tcPr>
          <w:p w14:paraId="2C3268F3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4F0ED53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9CD41B9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186" w:type="dxa"/>
          </w:tcPr>
          <w:p w14:paraId="625F355D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67167" w:rsidRPr="00993CE8" w14:paraId="4725C462" w14:textId="77777777" w:rsidTr="00933BB5">
        <w:trPr>
          <w:trHeight w:val="241"/>
        </w:trPr>
        <w:tc>
          <w:tcPr>
            <w:tcW w:w="1414" w:type="dxa"/>
          </w:tcPr>
          <w:p w14:paraId="03858089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3A0CA3B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A7B17B2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186" w:type="dxa"/>
          </w:tcPr>
          <w:p w14:paraId="1F48CE79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30F5A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230F5A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067167" w:rsidRPr="00993CE8" w14:paraId="4698369C" w14:textId="77777777" w:rsidTr="00933BB5">
        <w:trPr>
          <w:trHeight w:val="245"/>
        </w:trPr>
        <w:tc>
          <w:tcPr>
            <w:tcW w:w="1414" w:type="dxa"/>
          </w:tcPr>
          <w:p w14:paraId="0EEBC7EF" w14:textId="77777777" w:rsidR="00067167" w:rsidRPr="00993CE8" w:rsidRDefault="00067167" w:rsidP="00933BB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661D79F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299A049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186" w:type="dxa"/>
          </w:tcPr>
          <w:p w14:paraId="0AA71333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30F5A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230F5A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  AAAAMM</w:t>
            </w:r>
          </w:p>
        </w:tc>
      </w:tr>
      <w:tr w:rsidR="00067167" w:rsidRPr="00993CE8" w14:paraId="6D83BF68" w14:textId="77777777" w:rsidTr="00933BB5">
        <w:trPr>
          <w:trHeight w:val="245"/>
        </w:trPr>
        <w:tc>
          <w:tcPr>
            <w:tcW w:w="1414" w:type="dxa"/>
          </w:tcPr>
          <w:p w14:paraId="5873E985" w14:textId="77777777" w:rsidR="00067167" w:rsidRPr="00993CE8" w:rsidRDefault="00067167" w:rsidP="00933BB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1D26DE7" w14:textId="77777777" w:rsidR="00067167" w:rsidRPr="00993CE8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0CF27E9" w14:textId="77777777" w:rsidR="00067167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186" w:type="dxa"/>
          </w:tcPr>
          <w:p w14:paraId="163AEC31" w14:textId="77777777" w:rsidR="00067167" w:rsidRDefault="00067167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30F5A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43</w:t>
            </w:r>
            <w:r w:rsidRPr="00230F5A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7252EE0B" w14:textId="77777777" w:rsidR="00067167" w:rsidRPr="00993CE8" w:rsidRDefault="00067167" w:rsidP="00067167">
      <w:pPr>
        <w:pStyle w:val="Textoindependiente"/>
        <w:rPr>
          <w:rFonts w:ascii="Times New Roman" w:hAnsi="Times New Roman" w:cs="Times New Roman"/>
          <w:sz w:val="24"/>
        </w:rPr>
      </w:pPr>
      <w:r w:rsidRPr="00993CE8">
        <w:rPr>
          <w:rFonts w:ascii="Times New Roman" w:hAnsi="Times New Roman" w:cs="Times New Roman"/>
          <w:sz w:val="24"/>
        </w:rPr>
        <w:t xml:space="preserve">   </w:t>
      </w:r>
      <w:r w:rsidRPr="00993CE8">
        <w:rPr>
          <w:rFonts w:ascii="Times New Roman" w:hAnsi="Times New Roman" w:cs="Times New Roman"/>
        </w:rPr>
        <w:t>Largo</w:t>
      </w:r>
      <w:r w:rsidRPr="00993CE8">
        <w:rPr>
          <w:rFonts w:ascii="Times New Roman" w:hAnsi="Times New Roman" w:cs="Times New Roman"/>
          <w:spacing w:val="-5"/>
        </w:rPr>
        <w:t xml:space="preserve"> </w:t>
      </w:r>
      <w:r w:rsidRPr="00993CE8">
        <w:rPr>
          <w:rFonts w:ascii="Times New Roman" w:hAnsi="Times New Roman" w:cs="Times New Roman"/>
        </w:rPr>
        <w:t>del</w:t>
      </w:r>
      <w:r w:rsidRPr="00993CE8">
        <w:rPr>
          <w:rFonts w:ascii="Times New Roman" w:hAnsi="Times New Roman" w:cs="Times New Roman"/>
          <w:spacing w:val="-1"/>
        </w:rPr>
        <w:t xml:space="preserve"> </w:t>
      </w:r>
      <w:r w:rsidRPr="00993CE8">
        <w:rPr>
          <w:rFonts w:ascii="Times New Roman" w:hAnsi="Times New Roman" w:cs="Times New Roman"/>
        </w:rPr>
        <w:t>registro:</w:t>
      </w:r>
      <w:r w:rsidRPr="00993CE8">
        <w:rPr>
          <w:rFonts w:ascii="Times New Roman" w:hAnsi="Times New Roman" w:cs="Times New Roman"/>
          <w:spacing w:val="-3"/>
        </w:rPr>
        <w:t xml:space="preserve"> </w:t>
      </w:r>
      <w:r w:rsidRPr="00993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56</w:t>
      </w:r>
      <w:r w:rsidRPr="00993CE8">
        <w:rPr>
          <w:rFonts w:ascii="Times New Roman" w:hAnsi="Times New Roman" w:cs="Times New Roman"/>
        </w:rPr>
        <w:t xml:space="preserve"> </w:t>
      </w:r>
      <w:r w:rsidRPr="00993CE8">
        <w:rPr>
          <w:rFonts w:ascii="Times New Roman" w:hAnsi="Times New Roman" w:cs="Times New Roman"/>
          <w:spacing w:val="-1"/>
        </w:rPr>
        <w:t xml:space="preserve">  </w:t>
      </w:r>
      <w:r w:rsidRPr="00993CE8">
        <w:rPr>
          <w:rFonts w:ascii="Times New Roman" w:hAnsi="Times New Roman" w:cs="Times New Roman"/>
        </w:rPr>
        <w:t>Bytes</w:t>
      </w:r>
    </w:p>
    <w:p w14:paraId="7283002C" w14:textId="77777777" w:rsidR="00067167" w:rsidRPr="00993CE8" w:rsidRDefault="00067167" w:rsidP="00067167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993CE8">
        <w:rPr>
          <w:rFonts w:ascii="Times New Roman" w:hAnsi="Times New Roman" w:cs="Times New Roman"/>
          <w:i/>
          <w:sz w:val="20"/>
        </w:rPr>
        <w:t xml:space="preserve">    Registros</w:t>
      </w:r>
      <w:r w:rsidRPr="00993CE8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901"/>
      </w:tblGrid>
      <w:tr w:rsidR="00067167" w:rsidRPr="00993CE8" w14:paraId="0BA3ECC9" w14:textId="77777777" w:rsidTr="00933BB5">
        <w:trPr>
          <w:trHeight w:val="244"/>
        </w:trPr>
        <w:tc>
          <w:tcPr>
            <w:tcW w:w="1414" w:type="dxa"/>
          </w:tcPr>
          <w:p w14:paraId="26AA92A5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8C884C0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F99BE86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Tipo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registro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          </w:t>
            </w:r>
          </w:p>
        </w:tc>
        <w:tc>
          <w:tcPr>
            <w:tcW w:w="1901" w:type="dxa"/>
            <w:vAlign w:val="center"/>
          </w:tcPr>
          <w:p w14:paraId="082EEF6D" w14:textId="77777777" w:rsidR="00067167" w:rsidRPr="00993CE8" w:rsidRDefault="00067167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9(01)</w:t>
            </w:r>
          </w:p>
        </w:tc>
      </w:tr>
      <w:tr w:rsidR="00067167" w:rsidRPr="00993CE8" w14:paraId="72AAEEBA" w14:textId="77777777" w:rsidTr="00933BB5">
        <w:trPr>
          <w:trHeight w:val="242"/>
        </w:trPr>
        <w:tc>
          <w:tcPr>
            <w:tcW w:w="1414" w:type="dxa"/>
          </w:tcPr>
          <w:p w14:paraId="2ABF99BC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3799C6A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B723D30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RUT                                                              </w:t>
            </w:r>
          </w:p>
        </w:tc>
        <w:tc>
          <w:tcPr>
            <w:tcW w:w="1901" w:type="dxa"/>
            <w:vAlign w:val="center"/>
          </w:tcPr>
          <w:p w14:paraId="28A23A7F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R(</w:t>
            </w: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09)VX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(01)</w:t>
            </w:r>
          </w:p>
        </w:tc>
      </w:tr>
      <w:tr w:rsidR="00067167" w:rsidRPr="00993CE8" w14:paraId="12C12001" w14:textId="77777777" w:rsidTr="00933BB5">
        <w:trPr>
          <w:trHeight w:val="242"/>
        </w:trPr>
        <w:tc>
          <w:tcPr>
            <w:tcW w:w="1414" w:type="dxa"/>
          </w:tcPr>
          <w:p w14:paraId="2295588C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672B9D1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A4F614B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Código del aviso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reclamo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</w:t>
            </w:r>
          </w:p>
        </w:tc>
        <w:tc>
          <w:tcPr>
            <w:tcW w:w="1901" w:type="dxa"/>
            <w:vAlign w:val="center"/>
          </w:tcPr>
          <w:p w14:paraId="22542FF9" w14:textId="77777777" w:rsidR="00067167" w:rsidRPr="00993CE8" w:rsidRDefault="00067167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30)</w:t>
            </w:r>
          </w:p>
        </w:tc>
      </w:tr>
      <w:tr w:rsidR="00067167" w:rsidRPr="00993CE8" w14:paraId="04BD53F3" w14:textId="77777777" w:rsidTr="00933BB5">
        <w:trPr>
          <w:trHeight w:val="244"/>
        </w:trPr>
        <w:tc>
          <w:tcPr>
            <w:tcW w:w="1414" w:type="dxa"/>
          </w:tcPr>
          <w:p w14:paraId="15F570DA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3F70E4D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37EC4ECE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del aviso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reclamo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 </w:t>
            </w:r>
          </w:p>
        </w:tc>
        <w:tc>
          <w:tcPr>
            <w:tcW w:w="1901" w:type="dxa"/>
            <w:vAlign w:val="center"/>
          </w:tcPr>
          <w:p w14:paraId="7F97FC77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08)</w:t>
            </w:r>
          </w:p>
        </w:tc>
      </w:tr>
      <w:tr w:rsidR="00067167" w:rsidRPr="00993CE8" w14:paraId="37F54CC2" w14:textId="77777777" w:rsidTr="00933BB5">
        <w:trPr>
          <w:trHeight w:val="244"/>
        </w:trPr>
        <w:tc>
          <w:tcPr>
            <w:tcW w:w="1414" w:type="dxa"/>
          </w:tcPr>
          <w:p w14:paraId="6E4A4859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32C66B94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119E051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Número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operación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</w:t>
            </w:r>
          </w:p>
        </w:tc>
        <w:tc>
          <w:tcPr>
            <w:tcW w:w="1901" w:type="dxa"/>
            <w:vAlign w:val="center"/>
          </w:tcPr>
          <w:p w14:paraId="58BF24D8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30)</w:t>
            </w:r>
          </w:p>
        </w:tc>
      </w:tr>
      <w:tr w:rsidR="00067167" w:rsidRPr="00993CE8" w14:paraId="64B8C6E8" w14:textId="77777777" w:rsidTr="00933BB5">
        <w:trPr>
          <w:trHeight w:val="244"/>
        </w:trPr>
        <w:tc>
          <w:tcPr>
            <w:tcW w:w="1414" w:type="dxa"/>
          </w:tcPr>
          <w:p w14:paraId="588E8F0F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0131175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26919BA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operación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     </w:t>
            </w:r>
          </w:p>
        </w:tc>
        <w:tc>
          <w:tcPr>
            <w:tcW w:w="1901" w:type="dxa"/>
            <w:vAlign w:val="center"/>
          </w:tcPr>
          <w:p w14:paraId="3B0C5F8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08)</w:t>
            </w:r>
          </w:p>
        </w:tc>
      </w:tr>
      <w:tr w:rsidR="00067167" w:rsidRPr="00993CE8" w14:paraId="443C9F2B" w14:textId="77777777" w:rsidTr="00933BB5">
        <w:trPr>
          <w:trHeight w:val="244"/>
        </w:trPr>
        <w:tc>
          <w:tcPr>
            <w:tcW w:w="1414" w:type="dxa"/>
          </w:tcPr>
          <w:p w14:paraId="1FB39377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472D064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2555FD8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Moneda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                    </w:t>
            </w:r>
          </w:p>
        </w:tc>
        <w:tc>
          <w:tcPr>
            <w:tcW w:w="1901" w:type="dxa"/>
            <w:vAlign w:val="center"/>
          </w:tcPr>
          <w:p w14:paraId="6EEAE413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9(02)</w:t>
            </w:r>
          </w:p>
        </w:tc>
      </w:tr>
      <w:tr w:rsidR="00067167" w:rsidRPr="00993CE8" w14:paraId="085645C7" w14:textId="77777777" w:rsidTr="00933BB5">
        <w:trPr>
          <w:trHeight w:val="244"/>
        </w:trPr>
        <w:tc>
          <w:tcPr>
            <w:tcW w:w="1414" w:type="dxa"/>
          </w:tcPr>
          <w:p w14:paraId="64B30E9C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4445648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CAED94F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afectado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         </w:t>
            </w:r>
          </w:p>
        </w:tc>
        <w:tc>
          <w:tcPr>
            <w:tcW w:w="1901" w:type="dxa"/>
            <w:vAlign w:val="center"/>
          </w:tcPr>
          <w:p w14:paraId="2AD3545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9(02)</w:t>
            </w:r>
          </w:p>
        </w:tc>
      </w:tr>
      <w:tr w:rsidR="00067167" w:rsidRPr="00993CE8" w14:paraId="1DB55702" w14:textId="77777777" w:rsidTr="00933BB5">
        <w:trPr>
          <w:trHeight w:val="244"/>
        </w:trPr>
        <w:tc>
          <w:tcPr>
            <w:tcW w:w="1414" w:type="dxa"/>
          </w:tcPr>
          <w:p w14:paraId="70BF860F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7E86D213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536210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Operación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objeto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aviso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reclamo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</w:t>
            </w:r>
          </w:p>
        </w:tc>
        <w:tc>
          <w:tcPr>
            <w:tcW w:w="1901" w:type="dxa"/>
            <w:vAlign w:val="center"/>
          </w:tcPr>
          <w:p w14:paraId="589D182D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9(02)</w:t>
            </w:r>
          </w:p>
        </w:tc>
      </w:tr>
      <w:tr w:rsidR="00067167" w:rsidRPr="00993CE8" w14:paraId="721719CC" w14:textId="77777777" w:rsidTr="00933BB5">
        <w:trPr>
          <w:trHeight w:val="244"/>
        </w:trPr>
        <w:tc>
          <w:tcPr>
            <w:tcW w:w="1414" w:type="dxa"/>
          </w:tcPr>
          <w:p w14:paraId="50D7A757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C3B969C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50DCEFE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Monto de la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operación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impugnada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</w:t>
            </w:r>
          </w:p>
        </w:tc>
        <w:tc>
          <w:tcPr>
            <w:tcW w:w="1901" w:type="dxa"/>
            <w:vAlign w:val="center"/>
          </w:tcPr>
          <w:p w14:paraId="4DCAA48A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9(14)</w:t>
            </w:r>
          </w:p>
        </w:tc>
      </w:tr>
      <w:tr w:rsidR="00067167" w:rsidRPr="00993CE8" w14:paraId="6F86DC54" w14:textId="77777777" w:rsidTr="00933BB5">
        <w:trPr>
          <w:trHeight w:val="244"/>
        </w:trPr>
        <w:tc>
          <w:tcPr>
            <w:tcW w:w="1414" w:type="dxa"/>
          </w:tcPr>
          <w:p w14:paraId="7B4594E0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376D59A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79141987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Monto total de las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operaciones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objeto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del aviso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reclamo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</w:t>
            </w:r>
          </w:p>
        </w:tc>
        <w:tc>
          <w:tcPr>
            <w:tcW w:w="1901" w:type="dxa"/>
            <w:vAlign w:val="center"/>
          </w:tcPr>
          <w:p w14:paraId="1324380C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9(14)</w:t>
            </w:r>
          </w:p>
        </w:tc>
      </w:tr>
      <w:tr w:rsidR="00067167" w:rsidRPr="00993CE8" w14:paraId="2BB753EB" w14:textId="77777777" w:rsidTr="00933BB5">
        <w:trPr>
          <w:trHeight w:val="244"/>
        </w:trPr>
        <w:tc>
          <w:tcPr>
            <w:tcW w:w="1414" w:type="dxa"/>
          </w:tcPr>
          <w:p w14:paraId="23BF76A8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0337D37E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0FB92EB1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primera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restitución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fondos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cancelación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cargos</w:t>
            </w:r>
          </w:p>
        </w:tc>
        <w:tc>
          <w:tcPr>
            <w:tcW w:w="1901" w:type="dxa"/>
            <w:vAlign w:val="center"/>
          </w:tcPr>
          <w:p w14:paraId="4E40EC55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08)</w:t>
            </w:r>
          </w:p>
        </w:tc>
      </w:tr>
      <w:tr w:rsidR="00067167" w:rsidRPr="00993CE8" w14:paraId="6E46D7ED" w14:textId="77777777" w:rsidTr="00933BB5">
        <w:trPr>
          <w:trHeight w:val="244"/>
        </w:trPr>
        <w:tc>
          <w:tcPr>
            <w:tcW w:w="1414" w:type="dxa"/>
          </w:tcPr>
          <w:p w14:paraId="331B2C73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3484F598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6BCE9C7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segunda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restitución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fondos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cancelación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cargos</w:t>
            </w:r>
          </w:p>
        </w:tc>
        <w:tc>
          <w:tcPr>
            <w:tcW w:w="1901" w:type="dxa"/>
            <w:vAlign w:val="center"/>
          </w:tcPr>
          <w:p w14:paraId="705454D1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08)</w:t>
            </w:r>
          </w:p>
        </w:tc>
      </w:tr>
      <w:tr w:rsidR="00067167" w:rsidRPr="00993CE8" w14:paraId="39279AA0" w14:textId="77777777" w:rsidTr="00933BB5">
        <w:trPr>
          <w:trHeight w:val="244"/>
        </w:trPr>
        <w:tc>
          <w:tcPr>
            <w:tcW w:w="1414" w:type="dxa"/>
          </w:tcPr>
          <w:p w14:paraId="2ED67EA2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1</w:t>
            </w:r>
            <w:r w:rsidRPr="00993CE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5C4D71A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B7D00E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Monto total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restitución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fondos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cancelación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cargos     </w:t>
            </w:r>
          </w:p>
        </w:tc>
        <w:tc>
          <w:tcPr>
            <w:tcW w:w="1901" w:type="dxa"/>
            <w:vAlign w:val="center"/>
          </w:tcPr>
          <w:p w14:paraId="259751BE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9(14)</w:t>
            </w:r>
          </w:p>
        </w:tc>
      </w:tr>
      <w:tr w:rsidR="00067167" w:rsidRPr="00993CE8" w14:paraId="6EBFDBF8" w14:textId="77777777" w:rsidTr="00933BB5">
        <w:trPr>
          <w:trHeight w:val="244"/>
        </w:trPr>
        <w:tc>
          <w:tcPr>
            <w:tcW w:w="1414" w:type="dxa"/>
          </w:tcPr>
          <w:p w14:paraId="3F63B33B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15</w:t>
            </w:r>
          </w:p>
        </w:tc>
        <w:tc>
          <w:tcPr>
            <w:tcW w:w="425" w:type="dxa"/>
          </w:tcPr>
          <w:p w14:paraId="6EDFC6BB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9D7EE25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Estado de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tramitación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del aviso o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reclamo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</w:t>
            </w:r>
          </w:p>
        </w:tc>
        <w:tc>
          <w:tcPr>
            <w:tcW w:w="1901" w:type="dxa"/>
            <w:vAlign w:val="center"/>
          </w:tcPr>
          <w:p w14:paraId="0BD7BED0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9(02)</w:t>
            </w:r>
          </w:p>
        </w:tc>
      </w:tr>
      <w:tr w:rsidR="00067167" w:rsidRPr="00993CE8" w14:paraId="52F907C9" w14:textId="77777777" w:rsidTr="00933BB5">
        <w:trPr>
          <w:trHeight w:val="244"/>
        </w:trPr>
        <w:tc>
          <w:tcPr>
            <w:tcW w:w="1414" w:type="dxa"/>
          </w:tcPr>
          <w:p w14:paraId="5166B1F4" w14:textId="77777777" w:rsidR="00067167" w:rsidRPr="00993CE8" w:rsidRDefault="00067167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993CE8">
              <w:rPr>
                <w:rFonts w:ascii="Times New Roman" w:hAnsi="Times New Roman" w:cs="Times New Roman"/>
                <w:sz w:val="20"/>
              </w:rPr>
              <w:t>Campo</w:t>
            </w:r>
            <w:r w:rsidRPr="00993CE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6BC5B707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993CE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  <w:vAlign w:val="center"/>
          </w:tcPr>
          <w:p w14:paraId="1B0B7C22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bloqueo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del </w:t>
            </w:r>
            <w:proofErr w:type="spell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proofErr w:type="spell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                                </w:t>
            </w:r>
          </w:p>
        </w:tc>
        <w:tc>
          <w:tcPr>
            <w:tcW w:w="1901" w:type="dxa"/>
            <w:vAlign w:val="center"/>
          </w:tcPr>
          <w:p w14:paraId="22A5F01B" w14:textId="77777777" w:rsidR="00067167" w:rsidRPr="00993CE8" w:rsidRDefault="00067167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F(</w:t>
            </w:r>
            <w:proofErr w:type="gramEnd"/>
            <w:r w:rsidRPr="00883ED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08)</w:t>
            </w:r>
          </w:p>
        </w:tc>
      </w:tr>
    </w:tbl>
    <w:p w14:paraId="36AC8AE7" w14:textId="77777777" w:rsidR="00067167" w:rsidRDefault="00067167" w:rsidP="00067167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993CE8">
        <w:rPr>
          <w:rFonts w:ascii="Times New Roman" w:hAnsi="Times New Roman" w:cs="Times New Roman"/>
        </w:rPr>
        <w:t>Longitud</w:t>
      </w:r>
      <w:r w:rsidRPr="00993CE8">
        <w:rPr>
          <w:rFonts w:ascii="Times New Roman" w:hAnsi="Times New Roman" w:cs="Times New Roman"/>
          <w:spacing w:val="-3"/>
        </w:rPr>
        <w:t xml:space="preserve"> </w:t>
      </w:r>
      <w:r w:rsidRPr="00993CE8">
        <w:rPr>
          <w:rFonts w:ascii="Times New Roman" w:hAnsi="Times New Roman" w:cs="Times New Roman"/>
        </w:rPr>
        <w:t>Total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del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161</w:t>
      </w:r>
      <w:r w:rsidRPr="00993CE8">
        <w:rPr>
          <w:rFonts w:ascii="Times New Roman" w:hAnsi="Times New Roman" w:cs="Times New Roman"/>
        </w:rPr>
        <w:t xml:space="preserve"> </w:t>
      </w:r>
      <w:r w:rsidRPr="00993CE8">
        <w:rPr>
          <w:rFonts w:ascii="Times New Roman" w:hAnsi="Times New Roman" w:cs="Times New Roman"/>
          <w:spacing w:val="-2"/>
        </w:rPr>
        <w:t xml:space="preserve"> </w:t>
      </w:r>
      <w:r w:rsidRPr="00993CE8">
        <w:rPr>
          <w:rFonts w:ascii="Times New Roman" w:hAnsi="Times New Roman" w:cs="Times New Roman"/>
        </w:rPr>
        <w:t>Bytes</w:t>
      </w:r>
      <w:proofErr w:type="gramEnd"/>
    </w:p>
    <w:p w14:paraId="14599471" w14:textId="77777777" w:rsidR="00067167" w:rsidRDefault="00067167" w:rsidP="00067167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4BA06255" w14:textId="77777777" w:rsidR="00067167" w:rsidRPr="00993CE8" w:rsidRDefault="00067167" w:rsidP="00067167">
      <w:pPr>
        <w:pStyle w:val="Textoindependiente"/>
        <w:spacing w:before="1"/>
        <w:ind w:right="-1"/>
        <w:rPr>
          <w:rFonts w:ascii="Times New Roman" w:hAnsi="Times New Roman" w:cs="Times New Roman"/>
        </w:rPr>
      </w:pPr>
    </w:p>
    <w:p w14:paraId="10088B62" w14:textId="77777777" w:rsidR="00067167" w:rsidRDefault="00067167">
      <w:pPr>
        <w:rPr>
          <w:rFonts w:ascii="Times New Roman" w:hAnsi="Times New Roman" w:cs="Times New Roman"/>
          <w:color w:val="4472C4" w:themeColor="accent1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3447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217E2E73" w14:textId="77777777" w:rsidR="00067167" w:rsidRPr="00993CE8" w:rsidRDefault="00067167" w:rsidP="00067167">
      <w:pPr>
        <w:pStyle w:val="Textoindependiente"/>
        <w:spacing w:before="1"/>
        <w:ind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134"/>
      </w:tblGrid>
      <w:tr w:rsidR="00067167" w:rsidRPr="00993CE8" w14:paraId="40161DED" w14:textId="77777777" w:rsidTr="00933BB5">
        <w:trPr>
          <w:trHeight w:val="268"/>
        </w:trPr>
        <w:tc>
          <w:tcPr>
            <w:tcW w:w="1129" w:type="dxa"/>
          </w:tcPr>
          <w:p w14:paraId="00C8A33C" w14:textId="77777777" w:rsidR="00067167" w:rsidRPr="00993CE8" w:rsidRDefault="00067167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2C2AE3C7" w14:textId="77777777" w:rsidR="00067167" w:rsidRPr="00993CE8" w:rsidRDefault="00067167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04711EDE" w14:textId="77777777" w:rsidR="00067167" w:rsidRPr="00993CE8" w:rsidRDefault="00067167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02B9D3E7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2E02E4F4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067167" w:rsidRPr="00993CE8" w14:paraId="582B00FF" w14:textId="77777777" w:rsidTr="00933BB5">
        <w:trPr>
          <w:trHeight w:val="268"/>
        </w:trPr>
        <w:tc>
          <w:tcPr>
            <w:tcW w:w="1129" w:type="dxa"/>
          </w:tcPr>
          <w:p w14:paraId="2B86E58D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1212949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039D846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662AA78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0D6AE04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067167" w:rsidRPr="00993CE8" w14:paraId="478295F8" w14:textId="77777777" w:rsidTr="00933BB5">
        <w:trPr>
          <w:trHeight w:val="268"/>
        </w:trPr>
        <w:tc>
          <w:tcPr>
            <w:tcW w:w="1129" w:type="dxa"/>
          </w:tcPr>
          <w:p w14:paraId="04D2247C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CCE6777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563FF78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484C841F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1134" w:type="dxa"/>
          </w:tcPr>
          <w:p w14:paraId="3A7577D2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67167" w:rsidRPr="00993CE8" w14:paraId="173F82E6" w14:textId="77777777" w:rsidTr="00933BB5">
        <w:trPr>
          <w:trHeight w:val="268"/>
        </w:trPr>
        <w:tc>
          <w:tcPr>
            <w:tcW w:w="1129" w:type="dxa"/>
          </w:tcPr>
          <w:p w14:paraId="77C02D66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29A87E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D5BBD4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6377F30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0BB4196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67167" w:rsidRPr="00993CE8" w14:paraId="1F1E88A1" w14:textId="77777777" w:rsidTr="00933BB5">
        <w:trPr>
          <w:trHeight w:val="268"/>
        </w:trPr>
        <w:tc>
          <w:tcPr>
            <w:tcW w:w="1129" w:type="dxa"/>
          </w:tcPr>
          <w:p w14:paraId="7A8D7C68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0EA8D3B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138D631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5C7DF3C2" w14:textId="77777777" w:rsidR="00067167" w:rsidRPr="00993CE8" w:rsidRDefault="00067167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66FD5123" w14:textId="77777777" w:rsidR="00067167" w:rsidRPr="00993CE8" w:rsidRDefault="00067167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4A02D9DA" w14:textId="77777777" w:rsidTr="00933BB5">
        <w:trPr>
          <w:trHeight w:val="268"/>
        </w:trPr>
        <w:tc>
          <w:tcPr>
            <w:tcW w:w="1129" w:type="dxa"/>
          </w:tcPr>
          <w:p w14:paraId="716C44F4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19E34E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5F9FD7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2883B780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60236C6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14251A13" w14:textId="77777777" w:rsidTr="00933BB5">
        <w:trPr>
          <w:trHeight w:val="268"/>
        </w:trPr>
        <w:tc>
          <w:tcPr>
            <w:tcW w:w="1129" w:type="dxa"/>
          </w:tcPr>
          <w:p w14:paraId="6A6C54A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58F7E640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491AD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4496772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5B66DC7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67167" w:rsidRPr="00993CE8" w14:paraId="382312CF" w14:textId="77777777" w:rsidTr="00933BB5">
        <w:trPr>
          <w:trHeight w:val="268"/>
        </w:trPr>
        <w:tc>
          <w:tcPr>
            <w:tcW w:w="1129" w:type="dxa"/>
          </w:tcPr>
          <w:p w14:paraId="6E661800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DB3B4A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2275AA4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4ACD20D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3A71BB16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067167" w:rsidRPr="00993CE8" w14:paraId="3BA5DCE0" w14:textId="77777777" w:rsidTr="00933BB5">
        <w:trPr>
          <w:trHeight w:val="268"/>
        </w:trPr>
        <w:tc>
          <w:tcPr>
            <w:tcW w:w="1129" w:type="dxa"/>
          </w:tcPr>
          <w:p w14:paraId="3495648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23EFE10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5A5964A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5C834CA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1134" w:type="dxa"/>
          </w:tcPr>
          <w:p w14:paraId="341F9BB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067167" w:rsidRPr="00993CE8" w14:paraId="1A5410C3" w14:textId="77777777" w:rsidTr="00933BB5">
        <w:trPr>
          <w:trHeight w:val="268"/>
        </w:trPr>
        <w:tc>
          <w:tcPr>
            <w:tcW w:w="1129" w:type="dxa"/>
          </w:tcPr>
          <w:p w14:paraId="651760F4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4CEF59D7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55667D9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2EDAA209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14870193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067167" w:rsidRPr="00993CE8" w14:paraId="18A1DE8C" w14:textId="77777777" w:rsidTr="00933BB5">
        <w:trPr>
          <w:trHeight w:val="268"/>
        </w:trPr>
        <w:tc>
          <w:tcPr>
            <w:tcW w:w="1129" w:type="dxa"/>
          </w:tcPr>
          <w:p w14:paraId="2613D0B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613A1DEB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9AB7BC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0387685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7CBA783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1C595410" w14:textId="77777777" w:rsidTr="00933BB5">
        <w:trPr>
          <w:trHeight w:val="268"/>
        </w:trPr>
        <w:tc>
          <w:tcPr>
            <w:tcW w:w="1129" w:type="dxa"/>
          </w:tcPr>
          <w:p w14:paraId="14E36652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2D919DF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C28829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7AEE4204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21678B5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67167" w:rsidRPr="00993CE8" w14:paraId="3E3427DF" w14:textId="77777777" w:rsidTr="00933BB5">
        <w:trPr>
          <w:trHeight w:val="268"/>
        </w:trPr>
        <w:tc>
          <w:tcPr>
            <w:tcW w:w="1129" w:type="dxa"/>
          </w:tcPr>
          <w:p w14:paraId="29FA99E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DEF9761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B8F10E5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7A8804E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4F31A282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0082B25C" w14:textId="77777777" w:rsidTr="00933BB5">
        <w:trPr>
          <w:trHeight w:val="268"/>
        </w:trPr>
        <w:tc>
          <w:tcPr>
            <w:tcW w:w="1129" w:type="dxa"/>
          </w:tcPr>
          <w:p w14:paraId="71EA7D4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4BD458B8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C5C5B8B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6E30AF05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5CB7569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1F5FCB68" w14:textId="77777777" w:rsidTr="00933BB5">
        <w:trPr>
          <w:trHeight w:val="268"/>
        </w:trPr>
        <w:tc>
          <w:tcPr>
            <w:tcW w:w="1129" w:type="dxa"/>
          </w:tcPr>
          <w:p w14:paraId="3101276C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4523653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0FAD632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21F81BA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4649FC45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67167" w:rsidRPr="00993CE8" w14:paraId="36935A3E" w14:textId="77777777" w:rsidTr="00933BB5">
        <w:trPr>
          <w:trHeight w:val="268"/>
        </w:trPr>
        <w:tc>
          <w:tcPr>
            <w:tcW w:w="1129" w:type="dxa"/>
          </w:tcPr>
          <w:p w14:paraId="390B18F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9C9A0C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472B0050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57B7D21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420435D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67167" w:rsidRPr="00993CE8" w14:paraId="4E1160A4" w14:textId="77777777" w:rsidTr="00933BB5">
        <w:trPr>
          <w:trHeight w:val="268"/>
        </w:trPr>
        <w:tc>
          <w:tcPr>
            <w:tcW w:w="1129" w:type="dxa"/>
          </w:tcPr>
          <w:p w14:paraId="4DF9D922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50BDAAD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2D0D2D9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322" w:type="dxa"/>
          </w:tcPr>
          <w:p w14:paraId="1035AAE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5EADC46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67167" w:rsidRPr="00993CE8" w14:paraId="01304072" w14:textId="77777777" w:rsidTr="00933BB5">
        <w:trPr>
          <w:trHeight w:val="270"/>
        </w:trPr>
        <w:tc>
          <w:tcPr>
            <w:tcW w:w="1129" w:type="dxa"/>
          </w:tcPr>
          <w:p w14:paraId="0BB54D1F" w14:textId="77777777" w:rsidR="00067167" w:rsidRPr="00993CE8" w:rsidRDefault="00067167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455C540F" w14:textId="77777777" w:rsidR="00067167" w:rsidRPr="00993CE8" w:rsidRDefault="00067167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0211AD54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322" w:type="dxa"/>
          </w:tcPr>
          <w:p w14:paraId="7B3315E0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 EN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1DB3294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67167" w:rsidRPr="00993CE8" w14:paraId="7011C8FE" w14:textId="77777777" w:rsidTr="00933BB5">
        <w:trPr>
          <w:trHeight w:val="268"/>
        </w:trPr>
        <w:tc>
          <w:tcPr>
            <w:tcW w:w="1129" w:type="dxa"/>
          </w:tcPr>
          <w:p w14:paraId="3324FF73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2D68B4CC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4ECC92B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2AEE4AA8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12B2CA91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7558B630" w14:textId="77777777" w:rsidR="00067167" w:rsidRPr="00993CE8" w:rsidRDefault="00067167" w:rsidP="00067167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3448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3449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3450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3451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3452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3453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46408CE" w14:textId="77777777" w:rsidR="00067167" w:rsidRPr="00B537DA" w:rsidRDefault="00067167" w:rsidP="00067167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67167" w:rsidRPr="00B537DA" w14:paraId="7D76724C" w14:textId="77777777" w:rsidTr="00933BB5">
        <w:tc>
          <w:tcPr>
            <w:tcW w:w="562" w:type="dxa"/>
          </w:tcPr>
          <w:p w14:paraId="3CB2AF4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DFB657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06FD621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67167" w:rsidRPr="00B537DA" w14:paraId="634D2D12" w14:textId="77777777" w:rsidTr="00933BB5">
        <w:tc>
          <w:tcPr>
            <w:tcW w:w="562" w:type="dxa"/>
          </w:tcPr>
          <w:p w14:paraId="440BC44C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27666A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67167" w:rsidRPr="00B537DA" w14:paraId="50130D73" w14:textId="77777777" w:rsidTr="00933BB5">
        <w:tc>
          <w:tcPr>
            <w:tcW w:w="562" w:type="dxa"/>
          </w:tcPr>
          <w:p w14:paraId="22C6F6EA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5FB2DA6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7167" w:rsidRPr="00B537DA" w14:paraId="614DEB1E" w14:textId="77777777" w:rsidTr="00933BB5">
        <w:tc>
          <w:tcPr>
            <w:tcW w:w="562" w:type="dxa"/>
          </w:tcPr>
          <w:p w14:paraId="05F7CDF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EA4763D" w14:textId="77777777" w:rsidR="00067167" w:rsidRPr="00CC035F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5658B3E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FAE2DD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ADDFD5E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F295B80" w14:textId="77777777" w:rsidTr="00933BB5">
        <w:tc>
          <w:tcPr>
            <w:tcW w:w="562" w:type="dxa"/>
          </w:tcPr>
          <w:p w14:paraId="0541D45D" w14:textId="77777777" w:rsidR="00067167" w:rsidRPr="00CC035F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497CADEE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067167" w:rsidRPr="00B537DA" w14:paraId="35CFFA55" w14:textId="77777777" w:rsidTr="00933BB5">
        <w:tc>
          <w:tcPr>
            <w:tcW w:w="562" w:type="dxa"/>
          </w:tcPr>
          <w:p w14:paraId="00A827C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09B9F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62FB13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AF502B" w14:textId="77777777" w:rsidR="00067167" w:rsidRPr="00DD1EE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6A367C0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6B7925E7" w14:textId="77777777" w:rsidTr="00933BB5">
        <w:tc>
          <w:tcPr>
            <w:tcW w:w="562" w:type="dxa"/>
          </w:tcPr>
          <w:p w14:paraId="06C3509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DF7962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E486C8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67167" w:rsidRPr="00B537DA" w14:paraId="2E0BC422" w14:textId="77777777" w:rsidTr="00933BB5">
        <w:tc>
          <w:tcPr>
            <w:tcW w:w="562" w:type="dxa"/>
          </w:tcPr>
          <w:p w14:paraId="21AFF04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5A09F4A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valor” contenga sólo los valores esperados (1 y 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1"/>
    </w:tbl>
    <w:p w14:paraId="147015B6" w14:textId="77777777" w:rsidR="00067167" w:rsidRPr="00230F5A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1DB36" w14:textId="77777777" w:rsidR="00067167" w:rsidRDefault="00067167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1A1FF2C" w14:textId="77777777" w:rsidR="00067167" w:rsidRPr="00230F5A" w:rsidRDefault="00067167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3454"/>
      <w:bookmarkEnd w:id="10"/>
      <w:r w:rsidRPr="00230F5A">
        <w:lastRenderedPageBreak/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2281F72" w14:textId="77777777" w:rsidR="00067167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67167" w:rsidRPr="00B537DA" w14:paraId="5359E754" w14:textId="77777777" w:rsidTr="00933BB5">
        <w:tc>
          <w:tcPr>
            <w:tcW w:w="595" w:type="dxa"/>
          </w:tcPr>
          <w:p w14:paraId="284B23A5" w14:textId="77777777" w:rsidR="00067167" w:rsidRPr="0070260B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5A33280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0D5563B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67167" w:rsidRPr="00B537DA" w14:paraId="392CA3BC" w14:textId="77777777" w:rsidTr="00933BB5">
        <w:tc>
          <w:tcPr>
            <w:tcW w:w="595" w:type="dxa"/>
          </w:tcPr>
          <w:p w14:paraId="3B0C6FD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72A406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AF6627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E5C3460" w14:textId="77777777" w:rsidTr="00933BB5">
        <w:tc>
          <w:tcPr>
            <w:tcW w:w="595" w:type="dxa"/>
          </w:tcPr>
          <w:p w14:paraId="00922CBB" w14:textId="77777777" w:rsidR="00067167" w:rsidRPr="0070260B" w:rsidRDefault="00067167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02CAB5B7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5A9CE4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3772D1C" w14:textId="77777777" w:rsidTr="00933BB5">
        <w:tc>
          <w:tcPr>
            <w:tcW w:w="595" w:type="dxa"/>
          </w:tcPr>
          <w:p w14:paraId="425234A5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6BA7BC0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1B2A5E7A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871913D" w14:textId="77777777" w:rsidTr="00933BB5">
        <w:tc>
          <w:tcPr>
            <w:tcW w:w="595" w:type="dxa"/>
          </w:tcPr>
          <w:p w14:paraId="4E0A6D41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10E278A" w14:textId="77777777" w:rsidR="00067167" w:rsidRPr="003D3E86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170F9334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:,IDC:, 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B8F02F7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75DBDC50" w14:textId="77777777" w:rsidTr="00933BB5">
        <w:tc>
          <w:tcPr>
            <w:tcW w:w="595" w:type="dxa"/>
          </w:tcPr>
          <w:p w14:paraId="47DDA8A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D9CD4AF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497FD4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6077AF29" w14:textId="77777777" w:rsidTr="00933BB5">
        <w:tc>
          <w:tcPr>
            <w:tcW w:w="595" w:type="dxa"/>
          </w:tcPr>
          <w:p w14:paraId="0E9FD543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C529E8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AE57675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IDC:, 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FFE43C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287B7BB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44510F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08A7A6A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22B0F18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792E2C2B" w14:textId="77777777" w:rsidR="00067167" w:rsidRPr="002B132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7B6157F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067167" w:rsidRPr="00B537DA" w14:paraId="50E86C4F" w14:textId="77777777" w:rsidTr="00933BB5">
        <w:tc>
          <w:tcPr>
            <w:tcW w:w="595" w:type="dxa"/>
          </w:tcPr>
          <w:p w14:paraId="6A87A66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080746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C0BEF4E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IDC:, 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067167" w:rsidRPr="00B537DA" w14:paraId="397478CF" w14:textId="77777777" w:rsidTr="00933BB5">
        <w:tc>
          <w:tcPr>
            <w:tcW w:w="595" w:type="dxa"/>
          </w:tcPr>
          <w:p w14:paraId="7F8FFEE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327C1E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5D07E83" w14:textId="77777777" w:rsidR="00067167" w:rsidRPr="00A07210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5A924BD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647BA745" w14:textId="77777777" w:rsidTr="00933BB5">
        <w:tc>
          <w:tcPr>
            <w:tcW w:w="595" w:type="dxa"/>
          </w:tcPr>
          <w:p w14:paraId="444B60C9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CCD2B8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EBC8C33" w14:textId="77777777" w:rsidR="00067167" w:rsidRPr="00A07210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25B5292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5AF3591D" w14:textId="77777777" w:rsidTr="00933BB5">
        <w:tc>
          <w:tcPr>
            <w:tcW w:w="595" w:type="dxa"/>
          </w:tcPr>
          <w:p w14:paraId="76CCE20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08DA5A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AD691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2A477C2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5A932B5C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039C175F" w14:textId="77777777" w:rsidTr="00933BB5">
        <w:tc>
          <w:tcPr>
            <w:tcW w:w="595" w:type="dxa"/>
          </w:tcPr>
          <w:p w14:paraId="44AE8E9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A03321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57D66CC0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816F404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7167" w:rsidRPr="00B537DA" w14:paraId="7E58DC57" w14:textId="77777777" w:rsidTr="00933BB5">
        <w:tc>
          <w:tcPr>
            <w:tcW w:w="595" w:type="dxa"/>
          </w:tcPr>
          <w:p w14:paraId="163949C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D09FA7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V13</w:t>
            </w:r>
          </w:p>
        </w:tc>
        <w:tc>
          <w:tcPr>
            <w:tcW w:w="7932" w:type="dxa"/>
          </w:tcPr>
          <w:p w14:paraId="14899845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IDC:,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7DA3574B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246D8A2E" w14:textId="77777777" w:rsidTr="00933BB5">
        <w:tc>
          <w:tcPr>
            <w:tcW w:w="595" w:type="dxa"/>
          </w:tcPr>
          <w:p w14:paraId="3209FEC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80C86D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1B95E227" w14:textId="77777777" w:rsidR="00067167" w:rsidRPr="004C50F4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IDC:, 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011C2D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408A0750" w14:textId="77777777" w:rsidTr="00933BB5">
        <w:tc>
          <w:tcPr>
            <w:tcW w:w="595" w:type="dxa"/>
          </w:tcPr>
          <w:p w14:paraId="195ABDC9" w14:textId="77777777" w:rsidR="00067167" w:rsidRPr="00B537DA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492F8EE7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067167" w:rsidRPr="00B537DA" w14:paraId="46E21EF4" w14:textId="77777777" w:rsidTr="00933BB5">
        <w:tc>
          <w:tcPr>
            <w:tcW w:w="595" w:type="dxa"/>
          </w:tcPr>
          <w:p w14:paraId="0A47684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7078019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67167" w:rsidRPr="00B537DA" w14:paraId="01DC7516" w14:textId="77777777" w:rsidTr="00933BB5">
        <w:tc>
          <w:tcPr>
            <w:tcW w:w="595" w:type="dxa"/>
          </w:tcPr>
          <w:p w14:paraId="6BCA3E7F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48CC6F65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65DA46D6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67167" w:rsidRPr="00B537DA" w14:paraId="11AD74ED" w14:textId="77777777" w:rsidTr="00933BB5">
        <w:tc>
          <w:tcPr>
            <w:tcW w:w="595" w:type="dxa"/>
          </w:tcPr>
          <w:p w14:paraId="01846B58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5016B1BD" w14:textId="77777777" w:rsidR="00067167" w:rsidRDefault="00067167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466B6397" w14:textId="77777777" w:rsidR="00067167" w:rsidRDefault="00067167" w:rsidP="00067167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23455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23456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23457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67167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067167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067167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067167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067167" w:rsidRPr="00993CE8" w14:paraId="68B26FD4" w14:textId="77777777" w:rsidTr="00933BB5">
        <w:trPr>
          <w:trHeight w:val="268"/>
        </w:trPr>
        <w:tc>
          <w:tcPr>
            <w:tcW w:w="1239" w:type="dxa"/>
          </w:tcPr>
          <w:p w14:paraId="460A4978" w14:textId="77777777" w:rsidR="00067167" w:rsidRPr="00993CE8" w:rsidRDefault="00067167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13B16D05" w14:textId="77777777" w:rsidR="00067167" w:rsidRPr="00993CE8" w:rsidRDefault="00067167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8B005ED" w14:textId="77777777" w:rsidR="00067167" w:rsidRPr="00993CE8" w:rsidRDefault="00067167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33E015E9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6B56A0E" w14:textId="77777777" w:rsidR="00067167" w:rsidRPr="00993CE8" w:rsidRDefault="00067167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067167" w:rsidRPr="00993CE8" w14:paraId="4DDEF909" w14:textId="77777777" w:rsidTr="00933BB5">
        <w:trPr>
          <w:trHeight w:val="268"/>
        </w:trPr>
        <w:tc>
          <w:tcPr>
            <w:tcW w:w="1239" w:type="dxa"/>
          </w:tcPr>
          <w:p w14:paraId="20790291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5D643364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145E70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7077EA1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35C7AC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688BF43" w14:textId="77777777" w:rsidTr="00933BB5">
        <w:trPr>
          <w:trHeight w:val="268"/>
        </w:trPr>
        <w:tc>
          <w:tcPr>
            <w:tcW w:w="1239" w:type="dxa"/>
          </w:tcPr>
          <w:p w14:paraId="7E04B8D0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6330F02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FD3748D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2E2B213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7A6D6B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67167" w:rsidRPr="00993CE8" w14:paraId="5874D59F" w14:textId="77777777" w:rsidTr="00933BB5">
        <w:trPr>
          <w:trHeight w:val="268"/>
        </w:trPr>
        <w:tc>
          <w:tcPr>
            <w:tcW w:w="1239" w:type="dxa"/>
          </w:tcPr>
          <w:p w14:paraId="271E6CCB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5408076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68D0B1B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0BEFD54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0AD6407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E279C44" w14:textId="77777777" w:rsidTr="00933BB5">
        <w:trPr>
          <w:trHeight w:val="268"/>
        </w:trPr>
        <w:tc>
          <w:tcPr>
            <w:tcW w:w="1239" w:type="dxa"/>
          </w:tcPr>
          <w:p w14:paraId="1534294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D204D95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4CF6DE" w14:textId="77777777" w:rsidR="00067167" w:rsidRPr="00993CE8" w:rsidRDefault="00067167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42A75CCB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299FAFCA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67167" w:rsidRPr="00993CE8" w14:paraId="6F87CCBA" w14:textId="77777777" w:rsidTr="00933BB5">
        <w:trPr>
          <w:trHeight w:val="268"/>
        </w:trPr>
        <w:tc>
          <w:tcPr>
            <w:tcW w:w="1239" w:type="dxa"/>
          </w:tcPr>
          <w:p w14:paraId="00A2CC47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00835EBE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AD6532D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1B41B482" w14:textId="77777777" w:rsidR="00067167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42B6B193" w14:textId="77777777" w:rsidR="00067167" w:rsidRDefault="00067167" w:rsidP="00933BB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75C71FC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=”1”</w:t>
            </w:r>
          </w:p>
        </w:tc>
        <w:tc>
          <w:tcPr>
            <w:tcW w:w="851" w:type="dxa"/>
          </w:tcPr>
          <w:p w14:paraId="731B0B27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067167" w:rsidRPr="00993CE8" w14:paraId="53D554F5" w14:textId="77777777" w:rsidTr="00933BB5">
        <w:trPr>
          <w:trHeight w:val="270"/>
        </w:trPr>
        <w:tc>
          <w:tcPr>
            <w:tcW w:w="1239" w:type="dxa"/>
          </w:tcPr>
          <w:p w14:paraId="47C5FB9F" w14:textId="77777777" w:rsidR="00067167" w:rsidRPr="00993CE8" w:rsidRDefault="00067167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1152ECF0" w14:textId="77777777" w:rsidR="00067167" w:rsidRPr="00993CE8" w:rsidRDefault="00067167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558756D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1D9D9FF4" w14:textId="77777777" w:rsidR="00067167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430E26D0" w14:textId="77777777" w:rsidR="00067167" w:rsidRDefault="00067167" w:rsidP="00933BB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10F3C4DE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=”2”</w:t>
            </w:r>
          </w:p>
        </w:tc>
        <w:tc>
          <w:tcPr>
            <w:tcW w:w="851" w:type="dxa"/>
          </w:tcPr>
          <w:p w14:paraId="72D4412D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067167" w:rsidRPr="00993CE8" w14:paraId="1B90BE55" w14:textId="77777777" w:rsidTr="00933BB5">
        <w:trPr>
          <w:trHeight w:val="268"/>
        </w:trPr>
        <w:tc>
          <w:tcPr>
            <w:tcW w:w="1239" w:type="dxa"/>
          </w:tcPr>
          <w:p w14:paraId="3A290D5A" w14:textId="77777777" w:rsidR="00067167" w:rsidRPr="00993CE8" w:rsidRDefault="00067167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7</w:t>
            </w:r>
          </w:p>
        </w:tc>
        <w:tc>
          <w:tcPr>
            <w:tcW w:w="293" w:type="dxa"/>
          </w:tcPr>
          <w:p w14:paraId="53F20113" w14:textId="77777777" w:rsidR="00067167" w:rsidRPr="00993CE8" w:rsidRDefault="00067167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06200568" w14:textId="77777777" w:rsidR="00067167" w:rsidRPr="00993CE8" w:rsidRDefault="00067167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57C0F8C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536D1A24" w14:textId="77777777" w:rsidR="00067167" w:rsidRPr="00993CE8" w:rsidRDefault="00067167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AE281E5" w14:textId="77777777" w:rsidR="00067167" w:rsidRPr="00993CE8" w:rsidRDefault="00067167" w:rsidP="00067167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E9DFED0" w14:textId="77777777" w:rsidR="00067167" w:rsidRPr="00993CE8" w:rsidRDefault="00067167" w:rsidP="00067167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067167" w:rsidRPr="00993CE8" w14:paraId="189304BC" w14:textId="77777777" w:rsidTr="00933BB5">
        <w:trPr>
          <w:trHeight w:val="244"/>
        </w:trPr>
        <w:tc>
          <w:tcPr>
            <w:tcW w:w="4815" w:type="dxa"/>
          </w:tcPr>
          <w:p w14:paraId="0E455C7D" w14:textId="77777777" w:rsidR="00067167" w:rsidRPr="00993CE8" w:rsidRDefault="00067167" w:rsidP="00933BB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5F9E2AE" w14:textId="77777777" w:rsidR="00067167" w:rsidRPr="00993CE8" w:rsidRDefault="00067167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E79FAB0" w14:textId="77777777" w:rsidR="00067167" w:rsidRPr="00993CE8" w:rsidRDefault="00067167" w:rsidP="00933BB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067167" w:rsidRPr="00993CE8" w14:paraId="6F6EE879" w14:textId="77777777" w:rsidTr="00933BB5">
        <w:trPr>
          <w:trHeight w:val="242"/>
        </w:trPr>
        <w:tc>
          <w:tcPr>
            <w:tcW w:w="4815" w:type="dxa"/>
          </w:tcPr>
          <w:p w14:paraId="5B296F1F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993CE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F98D565" w14:textId="77777777" w:rsidR="00067167" w:rsidRPr="00993CE8" w:rsidRDefault="00067167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3F7B6E" w14:textId="77777777" w:rsidR="00067167" w:rsidRPr="00993CE8" w:rsidRDefault="00067167" w:rsidP="00933BB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93CE8">
              <w:rPr>
                <w:rFonts w:ascii="Times New Roman" w:hAnsi="Times New Roman" w:cs="Times New Roman"/>
                <w:color w:val="4472C4" w:themeColor="accent1"/>
                <w:sz w:val="20"/>
              </w:rPr>
              <w:t>5,6</w:t>
            </w:r>
          </w:p>
        </w:tc>
      </w:tr>
    </w:tbl>
    <w:p w14:paraId="0CD96F08" w14:textId="77777777" w:rsidR="00067167" w:rsidRPr="00993CE8" w:rsidRDefault="00067167" w:rsidP="00067167">
      <w:pPr>
        <w:rPr>
          <w:rFonts w:ascii="Times New Roman" w:hAnsi="Times New Roman" w:cs="Times New Roman"/>
          <w:color w:val="4472C4" w:themeColor="accent1"/>
        </w:rPr>
      </w:pPr>
    </w:p>
    <w:p w14:paraId="0C85502A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1610EF5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387B395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993CE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01283A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993CE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993CE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993CE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993CE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F7135C0" w14:textId="77777777" w:rsidR="00067167" w:rsidRPr="00993CE8" w:rsidRDefault="00067167" w:rsidP="000671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993CE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993CE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993CE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993CE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23458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23459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23460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7167" w14:paraId="756ECE04" w14:textId="77777777" w:rsidTr="009A2A10">
        <w:tc>
          <w:tcPr>
            <w:tcW w:w="1129" w:type="dxa"/>
          </w:tcPr>
          <w:p w14:paraId="40F20FFF" w14:textId="7A72163C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0CB7238B" w:rsidR="009A2A10" w:rsidRPr="00067167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067167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067167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067167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C7749A8" w:rsidR="00312989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067167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067167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7167" w14:paraId="4A7514C9" w14:textId="77777777" w:rsidTr="009A2A10">
        <w:tc>
          <w:tcPr>
            <w:tcW w:w="1129" w:type="dxa"/>
          </w:tcPr>
          <w:p w14:paraId="36E25D26" w14:textId="7F55894F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067167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4CE64141" w14:textId="77777777" w:rsidTr="009A2A10">
        <w:tc>
          <w:tcPr>
            <w:tcW w:w="1129" w:type="dxa"/>
          </w:tcPr>
          <w:p w14:paraId="0B80E08E" w14:textId="7B691186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067167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5494E168" w:rsidR="00B1738F" w:rsidRPr="00067167" w:rsidRDefault="00067167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F91655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F91655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067167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067167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067167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067167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067167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067167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067167" w:rsidRDefault="000465DB" w:rsidP="00BB7237">
      <w:pPr>
        <w:pStyle w:val="Ttulo2"/>
        <w:numPr>
          <w:ilvl w:val="2"/>
          <w:numId w:val="7"/>
        </w:numPr>
      </w:pPr>
      <w:bookmarkStart w:id="29" w:name="_Toc152323461"/>
      <w:bookmarkEnd w:id="28"/>
      <w:r w:rsidRPr="00067167">
        <w:t>Archivo Carátula</w:t>
      </w:r>
      <w:r w:rsidR="001169CF" w:rsidRPr="00067167">
        <w:fldChar w:fldCharType="begin"/>
      </w:r>
      <w:r w:rsidR="001169CF" w:rsidRPr="00067167">
        <w:instrText xml:space="preserve"> XE "Archivo Carátula" </w:instrText>
      </w:r>
      <w:r w:rsidR="001169CF" w:rsidRPr="00067167">
        <w:fldChar w:fldCharType="end"/>
      </w:r>
      <w:r w:rsidR="009A2A10" w:rsidRPr="00067167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7167" w14:paraId="34398A03" w14:textId="77777777" w:rsidTr="00E862A3">
        <w:tc>
          <w:tcPr>
            <w:tcW w:w="1129" w:type="dxa"/>
          </w:tcPr>
          <w:p w14:paraId="2225B9A4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6454DCE" w14:textId="77777777" w:rsidTr="00E862A3">
        <w:tc>
          <w:tcPr>
            <w:tcW w:w="1129" w:type="dxa"/>
          </w:tcPr>
          <w:p w14:paraId="1E70680A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BED63F2" w14:textId="77777777" w:rsidTr="00E862A3">
        <w:tc>
          <w:tcPr>
            <w:tcW w:w="1129" w:type="dxa"/>
          </w:tcPr>
          <w:p w14:paraId="2BC68398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A1337EA" w:rsidR="004F39F4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067167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067167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E47D5E1" w:rsidR="000B1A73" w:rsidRPr="00067167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067167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067167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E44765A" w14:textId="77777777" w:rsidTr="00E862A3">
        <w:tc>
          <w:tcPr>
            <w:tcW w:w="1129" w:type="dxa"/>
          </w:tcPr>
          <w:p w14:paraId="0D202F6E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6453A99C" w14:textId="77777777" w:rsidTr="00E862A3">
        <w:tc>
          <w:tcPr>
            <w:tcW w:w="1129" w:type="dxa"/>
          </w:tcPr>
          <w:p w14:paraId="537D5D72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067167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5D00FBEC" w:rsidR="00B1738F" w:rsidRPr="00067167" w:rsidRDefault="00067167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3F025E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3F025E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067167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067167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23462"/>
      <w:bookmarkEnd w:id="31"/>
      <w:r w:rsidRPr="00067167">
        <w:t>Archivo de control</w:t>
      </w:r>
      <w:r w:rsidR="00513350" w:rsidRPr="00067167">
        <w:t xml:space="preserve"> de datos</w:t>
      </w:r>
      <w:r w:rsidR="001169CF" w:rsidRPr="00067167">
        <w:fldChar w:fldCharType="begin"/>
      </w:r>
      <w:r w:rsidR="001169CF" w:rsidRPr="00067167">
        <w:instrText xml:space="preserve"> XE "Archivo de control" </w:instrText>
      </w:r>
      <w:r w:rsidR="001169CF" w:rsidRPr="00067167">
        <w:fldChar w:fldCharType="end"/>
      </w:r>
      <w:r w:rsidR="009A2A10" w:rsidRPr="00067167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7167" w14:paraId="09B3BE47" w14:textId="77777777" w:rsidTr="00E862A3">
        <w:tc>
          <w:tcPr>
            <w:tcW w:w="1129" w:type="dxa"/>
          </w:tcPr>
          <w:p w14:paraId="789EC2E0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24CE3B6C" w14:textId="77777777" w:rsidTr="00E862A3">
        <w:tc>
          <w:tcPr>
            <w:tcW w:w="1129" w:type="dxa"/>
          </w:tcPr>
          <w:p w14:paraId="4F9750AE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A0C7B7F" w14:textId="77777777" w:rsidTr="00E862A3">
        <w:tc>
          <w:tcPr>
            <w:tcW w:w="1129" w:type="dxa"/>
          </w:tcPr>
          <w:p w14:paraId="16CA53F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2B13BF1" w:rsidR="004D0C43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067167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067167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9853DD3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7167"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067167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067167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06716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34A18395" w14:textId="77777777" w:rsidTr="00E862A3">
        <w:tc>
          <w:tcPr>
            <w:tcW w:w="1129" w:type="dxa"/>
          </w:tcPr>
          <w:p w14:paraId="1BEA6A51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7167" w14:paraId="0DC8E8BB" w14:textId="77777777" w:rsidTr="00E862A3">
        <w:tc>
          <w:tcPr>
            <w:tcW w:w="1129" w:type="dxa"/>
          </w:tcPr>
          <w:p w14:paraId="3341B7DB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067167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34F1DE61" w:rsidR="00E547E8" w:rsidRPr="00067167" w:rsidRDefault="00067167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E547E8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66208FE" w:rsidR="00B1738F" w:rsidRPr="00067167" w:rsidRDefault="00067167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E547E8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067167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067167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067167" w:rsidRDefault="000465DB" w:rsidP="00B67156">
      <w:pPr>
        <w:pStyle w:val="Ttulo2"/>
        <w:numPr>
          <w:ilvl w:val="1"/>
          <w:numId w:val="7"/>
        </w:numPr>
      </w:pPr>
      <w:bookmarkStart w:id="35" w:name="_Toc152323463"/>
      <w:r w:rsidRPr="00067167">
        <w:t xml:space="preserve">Archivo de salida </w:t>
      </w:r>
      <w:r w:rsidR="00B1738F" w:rsidRPr="00067167">
        <w:t>a dest</w:t>
      </w:r>
      <w:r w:rsidR="00095C24" w:rsidRPr="00067167">
        <w:t>i</w:t>
      </w:r>
      <w:r w:rsidR="00B1738F" w:rsidRPr="00067167">
        <w:t>no</w:t>
      </w:r>
      <w:bookmarkEnd w:id="35"/>
      <w:r w:rsidR="001169CF" w:rsidRPr="00067167">
        <w:fldChar w:fldCharType="begin"/>
      </w:r>
      <w:r w:rsidR="001169CF" w:rsidRPr="00067167">
        <w:instrText xml:space="preserve"> XE "Archivo de salida a</w:instrText>
      </w:r>
      <w:r w:rsidR="007B6066" w:rsidRPr="00067167">
        <w:instrText>”</w:instrText>
      </w:r>
      <w:r w:rsidR="001169CF" w:rsidRPr="00067167">
        <w:instrText xml:space="preserve">destino" </w:instrText>
      </w:r>
      <w:r w:rsidR="001169CF" w:rsidRPr="00067167">
        <w:fldChar w:fldCharType="end"/>
      </w:r>
    </w:p>
    <w:p w14:paraId="25DFA216" w14:textId="1A009ADA" w:rsidR="000465DB" w:rsidRPr="00067167" w:rsidRDefault="000465DB" w:rsidP="00B67156">
      <w:pPr>
        <w:pStyle w:val="Ttulo2"/>
        <w:numPr>
          <w:ilvl w:val="2"/>
          <w:numId w:val="7"/>
        </w:numPr>
      </w:pPr>
      <w:bookmarkStart w:id="36" w:name="_Toc152323464"/>
      <w:r w:rsidRPr="00067167">
        <w:t>Archivo de da</w:t>
      </w:r>
      <w:r w:rsidR="009A28CD" w:rsidRPr="00067167">
        <w:t>t</w:t>
      </w:r>
      <w:r w:rsidRPr="00067167">
        <w:t>os</w:t>
      </w:r>
      <w:bookmarkEnd w:id="36"/>
      <w:r w:rsidR="001169CF" w:rsidRPr="00067167">
        <w:fldChar w:fldCharType="begin"/>
      </w:r>
      <w:r w:rsidR="001169CF" w:rsidRPr="00067167">
        <w:instrText xml:space="preserve"> XE "Archivo </w:instrText>
      </w:r>
      <w:r w:rsidR="007B6066" w:rsidRPr="00067167">
        <w:instrText>”</w:instrText>
      </w:r>
      <w:r w:rsidR="001169CF" w:rsidRPr="00067167">
        <w:instrText xml:space="preserve">e datos" </w:instrText>
      </w:r>
      <w:r w:rsidR="001169CF" w:rsidRPr="00067167">
        <w:fldChar w:fldCharType="end"/>
      </w:r>
      <w:r w:rsidRPr="00067167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067167" w14:paraId="28352ABA" w14:textId="77777777" w:rsidTr="00B1738F">
        <w:tc>
          <w:tcPr>
            <w:tcW w:w="1413" w:type="dxa"/>
          </w:tcPr>
          <w:p w14:paraId="551A85E7" w14:textId="290DC1E5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22F180C" w:rsidR="00B1738F" w:rsidRPr="00067167" w:rsidRDefault="0006716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4D0C43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067167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067167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067167">
              <w:rPr>
                <w:rFonts w:ascii="Times New Roman" w:hAnsi="Times New Roman" w:cs="Times New Roman"/>
              </w:rPr>
              <w:t xml:space="preserve"> </w:t>
            </w: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067167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067167" w:rsidRDefault="000465DB" w:rsidP="00B67156">
      <w:pPr>
        <w:pStyle w:val="Ttulo2"/>
        <w:numPr>
          <w:ilvl w:val="2"/>
          <w:numId w:val="7"/>
        </w:numPr>
      </w:pPr>
      <w:bookmarkStart w:id="37" w:name="_Toc152323465"/>
      <w:r w:rsidRPr="00067167">
        <w:t>Archivo Carát</w:t>
      </w:r>
      <w:r w:rsidR="00601681" w:rsidRPr="00067167">
        <w:t>u</w:t>
      </w:r>
      <w:r w:rsidRPr="00067167">
        <w:t>la</w:t>
      </w:r>
      <w:bookmarkEnd w:id="37"/>
      <w:r w:rsidR="001169CF" w:rsidRPr="00067167">
        <w:fldChar w:fldCharType="begin"/>
      </w:r>
      <w:r w:rsidR="001169CF" w:rsidRPr="00067167">
        <w:instrText xml:space="preserve"> XE "Archivo </w:instrText>
      </w:r>
      <w:r w:rsidR="007B6066" w:rsidRPr="00067167">
        <w:instrText>”</w:instrText>
      </w:r>
      <w:r w:rsidR="001169CF" w:rsidRPr="00067167">
        <w:instrText xml:space="preserve">arátula" </w:instrText>
      </w:r>
      <w:r w:rsidR="001169CF" w:rsidRPr="00067167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067167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1C61EFD" w:rsidR="00284E6A" w:rsidRPr="00067167" w:rsidRDefault="00067167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E24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06716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067167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0671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323466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323467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89F729B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323468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323469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323470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Hlk150867245"/>
      <w:bookmarkStart w:id="50" w:name="_Toc152323471"/>
      <w:r w:rsidRPr="00E173FD">
        <w:t>Notificación</w:t>
      </w:r>
      <w:bookmarkEnd w:id="50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323472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9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323473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323474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323475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323476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323477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323478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32347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1CD3" w14:textId="77777777" w:rsidR="009A4361" w:rsidRDefault="009A4361" w:rsidP="00F10206">
      <w:pPr>
        <w:spacing w:after="0" w:line="240" w:lineRule="auto"/>
      </w:pPr>
      <w:r>
        <w:separator/>
      </w:r>
    </w:p>
  </w:endnote>
  <w:endnote w:type="continuationSeparator" w:id="0">
    <w:p w14:paraId="6FD035DB" w14:textId="77777777" w:rsidR="009A4361" w:rsidRDefault="009A436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A6DF" w14:textId="77777777" w:rsidR="009A4361" w:rsidRDefault="009A4361" w:rsidP="00F10206">
      <w:pPr>
        <w:spacing w:after="0" w:line="240" w:lineRule="auto"/>
      </w:pPr>
      <w:r>
        <w:separator/>
      </w:r>
    </w:p>
  </w:footnote>
  <w:footnote w:type="continuationSeparator" w:id="0">
    <w:p w14:paraId="522F4DCB" w14:textId="77777777" w:rsidR="009A4361" w:rsidRDefault="009A436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67167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7AEE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2B64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2FCE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4361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1A26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352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55D45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6716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3487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27</cp:revision>
  <dcterms:created xsi:type="dcterms:W3CDTF">2023-11-30T12:02:00Z</dcterms:created>
  <dcterms:modified xsi:type="dcterms:W3CDTF">2023-12-01T14:43:00Z</dcterms:modified>
</cp:coreProperties>
</file>