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30E85338" w:rsidR="003D1550" w:rsidRPr="00857076" w:rsidRDefault="00B01B02" w:rsidP="003D155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3D1550" w:rsidRPr="00E30094">
        <w:rPr>
          <w:rFonts w:ascii="Times New Roman" w:hAnsi="Times New Roman" w:cs="Times New Roman"/>
          <w:b/>
          <w:sz w:val="72"/>
          <w:szCs w:val="72"/>
        </w:rPr>
        <w:t>I05</w:t>
      </w:r>
      <w:r w:rsidR="003D1550">
        <w:rPr>
          <w:rFonts w:ascii="Times New Roman" w:hAnsi="Times New Roman" w:cs="Times New Roman"/>
          <w:b/>
          <w:sz w:val="72"/>
          <w:szCs w:val="72"/>
        </w:rPr>
        <w:t>(584)-</w:t>
      </w:r>
      <w:r w:rsidR="003D1550" w:rsidRPr="00F04A66">
        <w:t xml:space="preserve"> </w:t>
      </w:r>
      <w:r w:rsidR="003D1550" w:rsidRPr="00F04A66">
        <w:rPr>
          <w:rFonts w:ascii="Times New Roman" w:hAnsi="Times New Roman" w:cs="Times New Roman"/>
          <w:b/>
          <w:sz w:val="72"/>
          <w:szCs w:val="72"/>
        </w:rPr>
        <w:t>Gravámenes sobre acciones</w:t>
      </w:r>
    </w:p>
    <w:p w14:paraId="207EDD71" w14:textId="354C5DFC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71F9A5D" w14:textId="59F0A3B2" w:rsidR="00273AB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6517" w:history="1">
            <w:r w:rsidR="00273AB4" w:rsidRPr="00CA0AD0">
              <w:rPr>
                <w:rStyle w:val="Hipervnculo"/>
                <w:noProof/>
              </w:rPr>
              <w:t>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Definición de estructuras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_Toc152326517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5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4271C990" w14:textId="1435CE52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18" w:history="1">
            <w:r w:rsidR="00273AB4" w:rsidRPr="00CA0AD0">
              <w:rPr>
                <w:rStyle w:val="Hipervnculo"/>
                <w:bCs/>
                <w:noProof/>
              </w:rPr>
              <w:t>1.1.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bCs/>
                <w:noProof/>
              </w:rPr>
              <w:t xml:space="preserve">Archivo de datos del emisor  </w:t>
            </w:r>
            <w:r w:rsidR="00273AB4" w:rsidRPr="00CA0AD0">
              <w:rPr>
                <w:rStyle w:val="Hipervnculo"/>
                <w:noProof/>
              </w:rPr>
              <w:t>Manual Sistema de Información Bancos - Sistema Contable (cmfchile.cl)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_Toc152326518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5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224E62BF" w14:textId="244BA716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19" w:history="1">
            <w:r w:rsidR="00273AB4" w:rsidRPr="00CA0AD0">
              <w:rPr>
                <w:rStyle w:val="Hipervnculo"/>
                <w:noProof/>
              </w:rPr>
              <w:t>1.2.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Carátula/s del origen (Carátula de entrada)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_Toc152326519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6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42EED2A" w14:textId="4BBF4E73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0" w:history="1">
            <w:r w:rsidR="00273AB4" w:rsidRPr="00CA0AD0">
              <w:rPr>
                <w:rStyle w:val="Hipervnculo"/>
                <w:bCs/>
                <w:noProof/>
              </w:rPr>
              <w:t>1.3.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bCs/>
                <w:noProof/>
              </w:rPr>
              <w:t>Archivo/s de control de datos del origen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_Toc152326520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6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074D2B72" w14:textId="5834D39C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1" w:history="1">
            <w:r w:rsidR="00273AB4" w:rsidRPr="00CA0AD0">
              <w:rPr>
                <w:rStyle w:val="Hipervnculo"/>
                <w:noProof/>
              </w:rPr>
              <w:t>1.4.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Archivo/s de datos del Receptor: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_Toc152326521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7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68856F5" w14:textId="79FE4F31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2" w:history="1">
            <w:r w:rsidR="00273AB4" w:rsidRPr="00CA0AD0">
              <w:rPr>
                <w:rStyle w:val="Hipervnculo"/>
                <w:noProof/>
              </w:rPr>
              <w:t>1.5.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carátula del Receptor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_Toc152326522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7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277CC4BB" w14:textId="1D75A094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3" w:history="1">
            <w:r w:rsidR="00273AB4" w:rsidRPr="00CA0AD0">
              <w:rPr>
                <w:rStyle w:val="Hipervnculo"/>
                <w:noProof/>
              </w:rPr>
              <w:t>1.6.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Control del Receptor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_Toc152326523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7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7893F799" w14:textId="6FE0432F" w:rsidR="00273AB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6524" w:history="1">
            <w:r w:rsidR="00273AB4" w:rsidRPr="00CA0AD0">
              <w:rPr>
                <w:rStyle w:val="Hipervnculo"/>
                <w:noProof/>
              </w:rPr>
              <w:t>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Validaciones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_Toc152326524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7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5F8E953A" w14:textId="0DA68F76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5" w:history="1">
            <w:r w:rsidR="00273AB4" w:rsidRPr="00CA0AD0">
              <w:rPr>
                <w:rStyle w:val="Hipervnculo"/>
                <w:noProof/>
              </w:rPr>
              <w:t>2.1.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datos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_Toc152326525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7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7BFFBA98" w14:textId="3A3B37CA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6" w:history="1">
            <w:r w:rsidR="00273AB4" w:rsidRPr="00CA0AD0">
              <w:rPr>
                <w:rStyle w:val="Hipervnculo"/>
                <w:noProof/>
              </w:rPr>
              <w:t>2.2.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Carátula: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_Toc152326526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8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1CA641F9" w14:textId="61A8FFA3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7" w:history="1">
            <w:r w:rsidR="00273AB4" w:rsidRPr="00CA0AD0">
              <w:rPr>
                <w:rStyle w:val="Hipervnculo"/>
                <w:noProof/>
              </w:rPr>
              <w:t>2.3.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control de datos: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_Toc152326527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9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13D9E89" w14:textId="18E2FDE9" w:rsidR="00273AB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6528" w:history="1">
            <w:r w:rsidR="00273AB4" w:rsidRPr="00CA0AD0">
              <w:rPr>
                <w:rStyle w:val="Hipervnculo"/>
                <w:noProof/>
              </w:rPr>
              <w:t>3.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Construyendo la carátula de salida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_Toc152326528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12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23F7C6A3" w14:textId="09B58855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29" w:history="1">
            <w:r w:rsidR="00273AB4" w:rsidRPr="00CA0AD0">
              <w:rPr>
                <w:rStyle w:val="Hipervnculo"/>
                <w:noProof/>
              </w:rPr>
              <w:t>3.1.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Formato de carátula de salida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_Toc152326529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13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738C1F06" w14:textId="29A8BBD6" w:rsidR="00273AB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6530" w:history="1">
            <w:r w:rsidR="00273AB4" w:rsidRPr="00CA0AD0">
              <w:rPr>
                <w:rStyle w:val="Hipervnculo"/>
                <w:bCs/>
                <w:noProof/>
              </w:rPr>
              <w:t>4.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Definición de nombres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_Toc152326530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15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618F11C7" w14:textId="278B5A4F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1" w:history="1">
            <w:r w:rsidR="00273AB4" w:rsidRPr="00CA0AD0">
              <w:rPr>
                <w:rStyle w:val="Hipervnculo"/>
                <w:noProof/>
              </w:rPr>
              <w:t>4.1.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Archivos de entrada a SINACOFI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_Toc152326531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15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48A9EF03" w14:textId="27ECF736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2" w:history="1">
            <w:r w:rsidR="00273AB4" w:rsidRPr="00CA0AD0">
              <w:rPr>
                <w:rStyle w:val="Hipervnculo"/>
                <w:noProof/>
              </w:rPr>
              <w:t>4.1.1.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datos: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_Toc152326532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15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A431943" w14:textId="5B002AB0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3" w:history="1">
            <w:r w:rsidR="00273AB4" w:rsidRPr="00CA0AD0">
              <w:rPr>
                <w:rStyle w:val="Hipervnculo"/>
                <w:noProof/>
              </w:rPr>
              <w:t>4.1.2.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Carátula: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_Toc152326533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15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B2CEAA5" w14:textId="42A27AD9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4" w:history="1">
            <w:r w:rsidR="00273AB4" w:rsidRPr="00CA0AD0">
              <w:rPr>
                <w:rStyle w:val="Hipervnculo"/>
                <w:noProof/>
              </w:rPr>
              <w:t>4.1.3.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control de datos: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_Toc152326534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16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45328479" w14:textId="3B2EB58A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5" w:history="1">
            <w:r w:rsidR="00273AB4" w:rsidRPr="00CA0AD0">
              <w:rPr>
                <w:rStyle w:val="Hipervnculo"/>
                <w:noProof/>
              </w:rPr>
              <w:t>4.2.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salida a destino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_Toc152326535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16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E10E934" w14:textId="453CE81C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6" w:history="1">
            <w:r w:rsidR="00273AB4" w:rsidRPr="00CA0AD0">
              <w:rPr>
                <w:rStyle w:val="Hipervnculo"/>
                <w:noProof/>
              </w:rPr>
              <w:t>4.2.1.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de datos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_Toc152326536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16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29CF422A" w14:textId="1977F20D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7" w:history="1">
            <w:r w:rsidR="00273AB4" w:rsidRPr="00CA0AD0">
              <w:rPr>
                <w:rStyle w:val="Hipervnculo"/>
                <w:noProof/>
              </w:rPr>
              <w:t>4.2.2.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Carátula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_Toc152326537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16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0F2A09AC" w14:textId="00919DF0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38" w:history="1">
            <w:r w:rsidR="00273AB4" w:rsidRPr="00CA0AD0">
              <w:rPr>
                <w:rStyle w:val="Hipervnculo"/>
                <w:noProof/>
              </w:rPr>
              <w:t>4.3.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Definición de correlativo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_Toc152326538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17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5AC1B8BD" w14:textId="662307ED" w:rsidR="00273AB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6539" w:history="1">
            <w:r w:rsidR="00273AB4" w:rsidRPr="00CA0AD0">
              <w:rPr>
                <w:rStyle w:val="Hipervnculo"/>
                <w:noProof/>
              </w:rPr>
              <w:t>5.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Definición del destino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_Toc152326539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18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54D91FC6" w14:textId="3EDE42F7" w:rsidR="00273AB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6540" w:history="1">
            <w:r w:rsidR="00273AB4" w:rsidRPr="00CA0AD0">
              <w:rPr>
                <w:rStyle w:val="Hipervnculo"/>
                <w:noProof/>
              </w:rPr>
              <w:t>6.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Mensajería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_Toc152326540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19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28A4C519" w14:textId="214E1F9A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1" w:history="1">
            <w:r w:rsidR="00273AB4" w:rsidRPr="00CA0AD0">
              <w:rPr>
                <w:rStyle w:val="Hipervnculo"/>
                <w:noProof/>
              </w:rPr>
              <w:t>6.1.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Aviso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_Toc152326541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19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542A2593" w14:textId="7CB724FA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2" w:history="1">
            <w:r w:rsidR="00273AB4" w:rsidRPr="00CA0AD0">
              <w:rPr>
                <w:rStyle w:val="Hipervnculo"/>
                <w:noProof/>
              </w:rPr>
              <w:t>6.2.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Resultado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_Toc152326542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19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6FF05BE8" w14:textId="1F9AEFE3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3" w:history="1">
            <w:r w:rsidR="00273AB4" w:rsidRPr="00CA0AD0">
              <w:rPr>
                <w:rStyle w:val="Hipervnculo"/>
                <w:noProof/>
              </w:rPr>
              <w:t>6.3.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Notificación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_Toc152326543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19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7302B582" w14:textId="2A95830D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4" w:history="1">
            <w:r w:rsidR="00273AB4" w:rsidRPr="00CA0AD0">
              <w:rPr>
                <w:rStyle w:val="Hipervnculo"/>
                <w:noProof/>
              </w:rPr>
              <w:t>6.4.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Resultado RES.DET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_Toc152326544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19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49FA4186" w14:textId="0A19EF74" w:rsidR="00273AB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6545" w:history="1">
            <w:r w:rsidR="00273AB4" w:rsidRPr="00CA0AD0">
              <w:rPr>
                <w:rStyle w:val="Hipervnculo"/>
                <w:noProof/>
              </w:rPr>
              <w:t>7.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Definir el estructura y nombre para cada archivo de mensajería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_Toc152326545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20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20B090EA" w14:textId="6BA6228A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6" w:history="1">
            <w:r w:rsidR="00273AB4" w:rsidRPr="00CA0AD0">
              <w:rPr>
                <w:rStyle w:val="Hipervnculo"/>
                <w:noProof/>
              </w:rPr>
              <w:t>7.1.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Estructura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_Toc152326546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20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0B435AE" w14:textId="77280B42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7" w:history="1">
            <w:r w:rsidR="00273AB4" w:rsidRPr="00CA0AD0">
              <w:rPr>
                <w:rStyle w:val="Hipervnculo"/>
                <w:noProof/>
              </w:rPr>
              <w:t>7.1.1.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notificado (CMF):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_Toc152326547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20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0C7C116E" w14:textId="4B5D319B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8" w:history="1">
            <w:r w:rsidR="00273AB4" w:rsidRPr="00CA0AD0">
              <w:rPr>
                <w:rStyle w:val="Hipervnculo"/>
                <w:noProof/>
              </w:rPr>
              <w:t>7.1.2.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aviso (SINACOFI)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_Toc152326548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20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0EB56BCD" w14:textId="3657436F" w:rsidR="00273AB4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49" w:history="1">
            <w:r w:rsidR="00273AB4" w:rsidRPr="00CA0AD0">
              <w:rPr>
                <w:rStyle w:val="Hipervnculo"/>
                <w:noProof/>
              </w:rPr>
              <w:t>7.1.3.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Archivo resultado (SINACOFI)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_Toc152326549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20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60F54BD9" w14:textId="72D8DE63" w:rsidR="00273AB4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6550" w:history="1">
            <w:r w:rsidR="00273AB4" w:rsidRPr="00CA0AD0">
              <w:rPr>
                <w:rStyle w:val="Hipervnculo"/>
                <w:noProof/>
              </w:rPr>
              <w:t>7.2.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Definición de nombres: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_Toc152326550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21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3D6B9C66" w14:textId="7AA9AE30" w:rsidR="00273AB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6551" w:history="1">
            <w:r w:rsidR="00273AB4" w:rsidRPr="00CA0AD0">
              <w:rPr>
                <w:rStyle w:val="Hipervnculo"/>
                <w:noProof/>
              </w:rPr>
              <w:t>8.</w:t>
            </w:r>
            <w:r w:rsidR="00273AB4">
              <w:rPr>
                <w:rFonts w:cstheme="minorBidi"/>
                <w:noProof/>
                <w:kern w:val="2"/>
              </w:rPr>
              <w:tab/>
            </w:r>
            <w:r w:rsidR="00273AB4" w:rsidRPr="00CA0AD0">
              <w:rPr>
                <w:rStyle w:val="Hipervnculo"/>
                <w:noProof/>
              </w:rPr>
              <w:t>Datos sensibles</w:t>
            </w:r>
            <w:r w:rsidR="00273AB4">
              <w:rPr>
                <w:noProof/>
                <w:webHidden/>
              </w:rPr>
              <w:tab/>
            </w:r>
            <w:r w:rsidR="00273AB4">
              <w:rPr>
                <w:noProof/>
                <w:webHidden/>
              </w:rPr>
              <w:fldChar w:fldCharType="begin"/>
            </w:r>
            <w:r w:rsidR="00273AB4">
              <w:rPr>
                <w:noProof/>
                <w:webHidden/>
              </w:rPr>
              <w:instrText xml:space="preserve"> PAGEREF _Toc152326551 \h </w:instrText>
            </w:r>
            <w:r w:rsidR="00273AB4">
              <w:rPr>
                <w:noProof/>
                <w:webHidden/>
              </w:rPr>
            </w:r>
            <w:r w:rsidR="00273AB4">
              <w:rPr>
                <w:noProof/>
                <w:webHidden/>
              </w:rPr>
              <w:fldChar w:fldCharType="separate"/>
            </w:r>
            <w:r w:rsidR="00273AB4">
              <w:rPr>
                <w:noProof/>
                <w:webHidden/>
              </w:rPr>
              <w:t>21</w:t>
            </w:r>
            <w:r w:rsidR="00273AB4">
              <w:rPr>
                <w:noProof/>
                <w:webHidden/>
              </w:rPr>
              <w:fldChar w:fldCharType="end"/>
            </w:r>
          </w:hyperlink>
        </w:p>
        <w:p w14:paraId="1B95E1CD" w14:textId="645BC35A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332F46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332F46">
        <w:tc>
          <w:tcPr>
            <w:tcW w:w="1256" w:type="dxa"/>
          </w:tcPr>
          <w:p w14:paraId="2E76E9E9" w14:textId="1289890E" w:rsidR="00C36169" w:rsidRPr="00230F5A" w:rsidRDefault="00FA05EC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I05</w:t>
            </w:r>
          </w:p>
        </w:tc>
        <w:tc>
          <w:tcPr>
            <w:tcW w:w="1342" w:type="dxa"/>
          </w:tcPr>
          <w:p w14:paraId="22F848E4" w14:textId="3DC5B0A9" w:rsidR="00C36169" w:rsidRPr="00230F5A" w:rsidRDefault="00FA05EC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32F46" w:rsidRPr="00230F5A" w14:paraId="5339FC0E" w14:textId="7AB2D237" w:rsidTr="00332F46">
        <w:tc>
          <w:tcPr>
            <w:tcW w:w="1256" w:type="dxa"/>
          </w:tcPr>
          <w:p w14:paraId="3DF7E2D2" w14:textId="6D838DB4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I05</w:t>
            </w:r>
          </w:p>
        </w:tc>
        <w:tc>
          <w:tcPr>
            <w:tcW w:w="1342" w:type="dxa"/>
          </w:tcPr>
          <w:p w14:paraId="69C55B7E" w14:textId="67ECC042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353DC5F" w14:textId="466985B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5DEF790C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C53DA16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largo del registro</w:t>
            </w:r>
          </w:p>
        </w:tc>
      </w:tr>
      <w:tr w:rsidR="00332F46" w:rsidRPr="00230F5A" w14:paraId="251EA50D" w14:textId="22DD7FE9" w:rsidTr="00332F46">
        <w:tc>
          <w:tcPr>
            <w:tcW w:w="1256" w:type="dxa"/>
          </w:tcPr>
          <w:p w14:paraId="7287933A" w14:textId="1E6A1D24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46C5696C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1A5EED61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63C51261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5EA978F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32F46" w:rsidRPr="00230F5A" w14:paraId="38B70AFE" w14:textId="34FEEE1D" w:rsidTr="00332F46">
        <w:tc>
          <w:tcPr>
            <w:tcW w:w="1256" w:type="dxa"/>
          </w:tcPr>
          <w:p w14:paraId="23AEB014" w14:textId="39218E20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676F6FD1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56892C25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003A4582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67ECBDCD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32F46" w:rsidRPr="00230F5A" w14:paraId="4B606B6E" w14:textId="62885254" w:rsidTr="00332F46">
        <w:tc>
          <w:tcPr>
            <w:tcW w:w="1256" w:type="dxa"/>
          </w:tcPr>
          <w:p w14:paraId="612D72B6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32F46" w:rsidRPr="00230F5A" w14:paraId="2EA7A1DB" w14:textId="6C6D457E" w:rsidTr="00332F46">
        <w:tc>
          <w:tcPr>
            <w:tcW w:w="1256" w:type="dxa"/>
          </w:tcPr>
          <w:p w14:paraId="4D062B49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32F46" w:rsidRPr="00230F5A" w14:paraId="4EBD62EB" w14:textId="7659FBA3" w:rsidTr="00332F46">
        <w:tc>
          <w:tcPr>
            <w:tcW w:w="1256" w:type="dxa"/>
          </w:tcPr>
          <w:p w14:paraId="6FF918B3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32F46" w:rsidRPr="00230F5A" w:rsidRDefault="00332F46" w:rsidP="00332F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2651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2651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7F7478C0" w14:textId="77777777" w:rsidR="00E22F2F" w:rsidRPr="00E30094" w:rsidRDefault="00E22F2F" w:rsidP="00E22F2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E22F2F" w:rsidRPr="00E30094" w14:paraId="17AEE123" w14:textId="77777777" w:rsidTr="006A5652">
        <w:trPr>
          <w:trHeight w:val="244"/>
        </w:trPr>
        <w:tc>
          <w:tcPr>
            <w:tcW w:w="1414" w:type="dxa"/>
          </w:tcPr>
          <w:p w14:paraId="3249533D" w14:textId="77777777" w:rsidR="00E22F2F" w:rsidRPr="00E30094" w:rsidRDefault="00E22F2F" w:rsidP="006A565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20B1DCE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F834F16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Código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del</w:t>
            </w:r>
            <w:r w:rsidRPr="00E300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2B7DE45F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9(0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E30094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E22F2F" w:rsidRPr="00E30094" w14:paraId="186EDCD6" w14:textId="77777777" w:rsidTr="006A5652">
        <w:trPr>
          <w:trHeight w:val="241"/>
        </w:trPr>
        <w:tc>
          <w:tcPr>
            <w:tcW w:w="1414" w:type="dxa"/>
          </w:tcPr>
          <w:p w14:paraId="2AFFC047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0801EFD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E31966B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Identificación</w:t>
            </w:r>
            <w:r w:rsidRPr="00E300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del</w:t>
            </w:r>
            <w:r w:rsidRPr="00E300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0F645DCB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E22F2F" w:rsidRPr="00E30094" w14:paraId="2FDF7DE3" w14:textId="77777777" w:rsidTr="006A5652">
        <w:trPr>
          <w:trHeight w:val="245"/>
        </w:trPr>
        <w:tc>
          <w:tcPr>
            <w:tcW w:w="1414" w:type="dxa"/>
          </w:tcPr>
          <w:p w14:paraId="701AB809" w14:textId="77777777" w:rsidR="00E22F2F" w:rsidRPr="00E30094" w:rsidRDefault="00E22F2F" w:rsidP="006A5652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C13173F" w14:textId="77777777" w:rsidR="00E22F2F" w:rsidRPr="00E30094" w:rsidRDefault="00E22F2F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36FADF9" w14:textId="77777777" w:rsidR="00E22F2F" w:rsidRPr="00E30094" w:rsidRDefault="00E22F2F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3E71D404" w14:textId="77777777" w:rsidR="00E22F2F" w:rsidRPr="00E30094" w:rsidRDefault="00E22F2F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</w:tbl>
    <w:p w14:paraId="2BED3E8A" w14:textId="1EBEA838" w:rsidR="00E22F2F" w:rsidRPr="00E30094" w:rsidRDefault="00E22F2F" w:rsidP="00E22F2F">
      <w:pPr>
        <w:pStyle w:val="Textoindependiente"/>
        <w:rPr>
          <w:rFonts w:ascii="Times New Roman" w:hAnsi="Times New Roman" w:cs="Times New Roman"/>
          <w:sz w:val="24"/>
        </w:rPr>
      </w:pPr>
      <w:r w:rsidRPr="00E30094">
        <w:rPr>
          <w:rFonts w:ascii="Times New Roman" w:hAnsi="Times New Roman" w:cs="Times New Roman"/>
          <w:sz w:val="24"/>
        </w:rPr>
        <w:t xml:space="preserve">   </w:t>
      </w:r>
      <w:r w:rsidRPr="00E30094">
        <w:rPr>
          <w:rFonts w:ascii="Times New Roman" w:hAnsi="Times New Roman" w:cs="Times New Roman"/>
        </w:rPr>
        <w:t>Largo</w:t>
      </w:r>
      <w:r w:rsidRPr="00E30094">
        <w:rPr>
          <w:rFonts w:ascii="Times New Roman" w:hAnsi="Times New Roman" w:cs="Times New Roman"/>
          <w:spacing w:val="-5"/>
        </w:rPr>
        <w:t xml:space="preserve"> </w:t>
      </w:r>
      <w:r w:rsidRPr="00E30094">
        <w:rPr>
          <w:rFonts w:ascii="Times New Roman" w:hAnsi="Times New Roman" w:cs="Times New Roman"/>
        </w:rPr>
        <w:t>del</w:t>
      </w:r>
      <w:r w:rsidRPr="00E30094">
        <w:rPr>
          <w:rFonts w:ascii="Times New Roman" w:hAnsi="Times New Roman" w:cs="Times New Roman"/>
          <w:spacing w:val="-1"/>
        </w:rPr>
        <w:t xml:space="preserve"> </w:t>
      </w:r>
      <w:r w:rsidRPr="00E30094">
        <w:rPr>
          <w:rFonts w:ascii="Times New Roman" w:hAnsi="Times New Roman" w:cs="Times New Roman"/>
        </w:rPr>
        <w:t>registro:</w:t>
      </w:r>
      <w:r w:rsidRPr="00E30094">
        <w:rPr>
          <w:rFonts w:ascii="Times New Roman" w:hAnsi="Times New Roman" w:cs="Times New Roman"/>
          <w:spacing w:val="-3"/>
        </w:rPr>
        <w:t xml:space="preserve"> </w:t>
      </w:r>
      <w:r w:rsidRPr="00E30094">
        <w:rPr>
          <w:rFonts w:ascii="Times New Roman" w:hAnsi="Times New Roman" w:cs="Times New Roman"/>
        </w:rPr>
        <w:t xml:space="preserve">  </w:t>
      </w:r>
      <w:r w:rsidR="00873945">
        <w:rPr>
          <w:rFonts w:ascii="Times New Roman" w:hAnsi="Times New Roman" w:cs="Times New Roman"/>
        </w:rPr>
        <w:t>138</w:t>
      </w:r>
      <w:r w:rsidRPr="00E30094">
        <w:rPr>
          <w:rFonts w:ascii="Times New Roman" w:hAnsi="Times New Roman" w:cs="Times New Roman"/>
          <w:spacing w:val="-1"/>
        </w:rPr>
        <w:t xml:space="preserve">   </w:t>
      </w:r>
      <w:r w:rsidRPr="00E30094">
        <w:rPr>
          <w:rFonts w:ascii="Times New Roman" w:hAnsi="Times New Roman" w:cs="Times New Roman"/>
        </w:rPr>
        <w:t>Bytes</w:t>
      </w:r>
    </w:p>
    <w:p w14:paraId="4784FC24" w14:textId="77777777" w:rsidR="00E22F2F" w:rsidRPr="00E30094" w:rsidRDefault="00E22F2F" w:rsidP="00E22F2F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E30094">
        <w:rPr>
          <w:rFonts w:ascii="Times New Roman" w:hAnsi="Times New Roman" w:cs="Times New Roman"/>
          <w:i/>
          <w:sz w:val="20"/>
        </w:rPr>
        <w:t xml:space="preserve">    Registros</w:t>
      </w:r>
      <w:r w:rsidRPr="00E30094">
        <w:rPr>
          <w:rFonts w:ascii="Times New Roman" w:hAnsi="Times New Roman" w:cs="Times New Roman"/>
          <w:i/>
          <w:spacing w:val="-3"/>
          <w:sz w:val="20"/>
        </w:rPr>
        <w:t xml:space="preserve"> de 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22F2F" w:rsidRPr="00E30094" w14:paraId="32FE4C89" w14:textId="77777777" w:rsidTr="006A5652">
        <w:trPr>
          <w:trHeight w:val="244"/>
        </w:trPr>
        <w:tc>
          <w:tcPr>
            <w:tcW w:w="1414" w:type="dxa"/>
          </w:tcPr>
          <w:p w14:paraId="53C9B9E8" w14:textId="77777777" w:rsidR="00E22F2F" w:rsidRPr="00E30094" w:rsidRDefault="00E22F2F" w:rsidP="006A565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CEDE866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DF97934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Rut</w:t>
            </w:r>
            <w:r w:rsidRPr="00E300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accionista</w:t>
            </w:r>
          </w:p>
        </w:tc>
        <w:tc>
          <w:tcPr>
            <w:tcW w:w="2549" w:type="dxa"/>
          </w:tcPr>
          <w:p w14:paraId="76ABAC4F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E22F2F" w:rsidRPr="00E30094" w14:paraId="5AFFD08D" w14:textId="77777777" w:rsidTr="006A5652">
        <w:trPr>
          <w:trHeight w:val="242"/>
        </w:trPr>
        <w:tc>
          <w:tcPr>
            <w:tcW w:w="1414" w:type="dxa"/>
          </w:tcPr>
          <w:p w14:paraId="60CAE4BB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62B5C647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8484A8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Nombre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del</w:t>
            </w:r>
            <w:r w:rsidRPr="00E300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accionista</w:t>
            </w:r>
          </w:p>
        </w:tc>
        <w:tc>
          <w:tcPr>
            <w:tcW w:w="2549" w:type="dxa"/>
          </w:tcPr>
          <w:p w14:paraId="60E20C54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X(50)</w:t>
            </w:r>
          </w:p>
        </w:tc>
      </w:tr>
      <w:tr w:rsidR="00E22F2F" w:rsidRPr="00E30094" w14:paraId="4D77A77A" w14:textId="77777777" w:rsidTr="006A5652">
        <w:trPr>
          <w:trHeight w:val="242"/>
        </w:trPr>
        <w:tc>
          <w:tcPr>
            <w:tcW w:w="1414" w:type="dxa"/>
          </w:tcPr>
          <w:p w14:paraId="22F0897E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00D75934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85DCBB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Serie</w:t>
            </w:r>
          </w:p>
        </w:tc>
        <w:tc>
          <w:tcPr>
            <w:tcW w:w="2549" w:type="dxa"/>
          </w:tcPr>
          <w:p w14:paraId="0A71DEA9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X(01)</w:t>
            </w:r>
          </w:p>
        </w:tc>
      </w:tr>
      <w:tr w:rsidR="00E22F2F" w:rsidRPr="00E30094" w14:paraId="3D5C6A7D" w14:textId="77777777" w:rsidTr="006A5652">
        <w:trPr>
          <w:trHeight w:val="242"/>
        </w:trPr>
        <w:tc>
          <w:tcPr>
            <w:tcW w:w="1414" w:type="dxa"/>
          </w:tcPr>
          <w:p w14:paraId="0260C200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4FF22D6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E8455C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Número</w:t>
            </w:r>
            <w:r w:rsidRPr="00E3009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acciones</w:t>
            </w:r>
          </w:p>
        </w:tc>
        <w:tc>
          <w:tcPr>
            <w:tcW w:w="2549" w:type="dxa"/>
          </w:tcPr>
          <w:p w14:paraId="1BB9AE32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9(15)</w:t>
            </w:r>
          </w:p>
        </w:tc>
      </w:tr>
      <w:tr w:rsidR="00E22F2F" w:rsidRPr="00E30094" w14:paraId="5CAA4647" w14:textId="77777777" w:rsidTr="006A5652">
        <w:trPr>
          <w:trHeight w:val="242"/>
        </w:trPr>
        <w:tc>
          <w:tcPr>
            <w:tcW w:w="1414" w:type="dxa"/>
          </w:tcPr>
          <w:p w14:paraId="1D6E0B57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1B5B87D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3734982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Gravámenes</w:t>
            </w:r>
          </w:p>
        </w:tc>
        <w:tc>
          <w:tcPr>
            <w:tcW w:w="2549" w:type="dxa"/>
          </w:tcPr>
          <w:p w14:paraId="08D7DF9D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E22F2F" w:rsidRPr="00E30094" w14:paraId="54E9AF56" w14:textId="77777777" w:rsidTr="006A5652">
        <w:trPr>
          <w:trHeight w:val="242"/>
        </w:trPr>
        <w:tc>
          <w:tcPr>
            <w:tcW w:w="1414" w:type="dxa"/>
          </w:tcPr>
          <w:p w14:paraId="0B56ED22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20D3F4F0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686EE1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Rut</w:t>
            </w:r>
            <w:r w:rsidRPr="00E3009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beneficiario</w:t>
            </w:r>
          </w:p>
        </w:tc>
        <w:tc>
          <w:tcPr>
            <w:tcW w:w="2549" w:type="dxa"/>
          </w:tcPr>
          <w:p w14:paraId="0772A9D3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E22F2F" w:rsidRPr="00E30094" w14:paraId="0C198C4A" w14:textId="77777777" w:rsidTr="006A5652">
        <w:trPr>
          <w:trHeight w:val="242"/>
        </w:trPr>
        <w:tc>
          <w:tcPr>
            <w:tcW w:w="1414" w:type="dxa"/>
          </w:tcPr>
          <w:p w14:paraId="23F84C1D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078CAE29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020228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Nombre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del</w:t>
            </w:r>
            <w:r w:rsidRPr="00E300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beneficiario</w:t>
            </w:r>
          </w:p>
        </w:tc>
        <w:tc>
          <w:tcPr>
            <w:tcW w:w="2549" w:type="dxa"/>
          </w:tcPr>
          <w:p w14:paraId="57199943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X(50)</w:t>
            </w:r>
          </w:p>
        </w:tc>
      </w:tr>
      <w:tr w:rsidR="00E22F2F" w:rsidRPr="00E30094" w14:paraId="6F0F91BB" w14:textId="77777777" w:rsidTr="006A5652">
        <w:trPr>
          <w:trHeight w:val="242"/>
        </w:trPr>
        <w:tc>
          <w:tcPr>
            <w:tcW w:w="1414" w:type="dxa"/>
          </w:tcPr>
          <w:p w14:paraId="4B27AA68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4BC1221C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B466D34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67D84658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X(01)</w:t>
            </w:r>
          </w:p>
        </w:tc>
      </w:tr>
    </w:tbl>
    <w:p w14:paraId="4356A520" w14:textId="77777777" w:rsidR="00E22F2F" w:rsidRPr="00E30094" w:rsidRDefault="00E22F2F" w:rsidP="00E22F2F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E22F2F" w:rsidRPr="00E30094" w:rsidSect="001C06D0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E30094">
        <w:rPr>
          <w:rFonts w:ascii="Times New Roman" w:hAnsi="Times New Roman" w:cs="Times New Roman"/>
        </w:rPr>
        <w:t>Longitud</w:t>
      </w:r>
      <w:r w:rsidRPr="00E30094">
        <w:rPr>
          <w:rFonts w:ascii="Times New Roman" w:hAnsi="Times New Roman" w:cs="Times New Roman"/>
          <w:spacing w:val="-3"/>
        </w:rPr>
        <w:t xml:space="preserve"> </w:t>
      </w:r>
      <w:r w:rsidRPr="00E30094">
        <w:rPr>
          <w:rFonts w:ascii="Times New Roman" w:hAnsi="Times New Roman" w:cs="Times New Roman"/>
        </w:rPr>
        <w:t>Total</w:t>
      </w:r>
      <w:r w:rsidRPr="00E30094">
        <w:rPr>
          <w:rFonts w:ascii="Times New Roman" w:hAnsi="Times New Roman" w:cs="Times New Roman"/>
          <w:spacing w:val="-2"/>
        </w:rPr>
        <w:t xml:space="preserve"> </w:t>
      </w:r>
      <w:r w:rsidRPr="00E30094">
        <w:rPr>
          <w:rFonts w:ascii="Times New Roman" w:hAnsi="Times New Roman" w:cs="Times New Roman"/>
        </w:rPr>
        <w:t>del</w:t>
      </w:r>
      <w:r w:rsidRPr="00E30094">
        <w:rPr>
          <w:rFonts w:ascii="Times New Roman" w:hAnsi="Times New Roman" w:cs="Times New Roman"/>
          <w:spacing w:val="-2"/>
        </w:rPr>
        <w:t xml:space="preserve"> </w:t>
      </w:r>
      <w:r w:rsidRPr="00E30094">
        <w:rPr>
          <w:rFonts w:ascii="Times New Roman" w:hAnsi="Times New Roman" w:cs="Times New Roman"/>
        </w:rPr>
        <w:t>registro:</w:t>
      </w:r>
      <w:r w:rsidRPr="00E30094">
        <w:rPr>
          <w:rFonts w:ascii="Times New Roman" w:hAnsi="Times New Roman" w:cs="Times New Roman"/>
          <w:spacing w:val="-2"/>
        </w:rPr>
        <w:t xml:space="preserve"> </w:t>
      </w:r>
      <w:r w:rsidRPr="00E30094">
        <w:rPr>
          <w:rFonts w:ascii="Times New Roman" w:hAnsi="Times New Roman" w:cs="Times New Roman"/>
        </w:rPr>
        <w:t>138 Bytes</w:t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26519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34AB8F69" w14:textId="77777777" w:rsidR="00E22F2F" w:rsidRPr="00E30094" w:rsidRDefault="00E22F2F" w:rsidP="00E22F2F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180"/>
        <w:gridCol w:w="993"/>
      </w:tblGrid>
      <w:tr w:rsidR="00E22F2F" w:rsidRPr="00E30094" w14:paraId="1E443F67" w14:textId="77777777" w:rsidTr="006A5652">
        <w:trPr>
          <w:trHeight w:val="268"/>
        </w:trPr>
        <w:tc>
          <w:tcPr>
            <w:tcW w:w="1129" w:type="dxa"/>
          </w:tcPr>
          <w:p w14:paraId="34A97E7F" w14:textId="77777777" w:rsidR="00E22F2F" w:rsidRPr="00E30094" w:rsidRDefault="00E22F2F" w:rsidP="006A565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65668F53" w14:textId="77777777" w:rsidR="00E22F2F" w:rsidRPr="00E30094" w:rsidRDefault="00E22F2F" w:rsidP="006A565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2A953E0B" w14:textId="77777777" w:rsidR="00E22F2F" w:rsidRPr="00E30094" w:rsidRDefault="00E22F2F" w:rsidP="006A565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180" w:type="dxa"/>
          </w:tcPr>
          <w:p w14:paraId="3A79EC23" w14:textId="77777777" w:rsidR="00E22F2F" w:rsidRPr="00E30094" w:rsidRDefault="00E22F2F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993" w:type="dxa"/>
          </w:tcPr>
          <w:p w14:paraId="7264C0C5" w14:textId="77777777" w:rsidR="00E22F2F" w:rsidRPr="00E30094" w:rsidRDefault="00E22F2F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E22F2F" w:rsidRPr="00E30094" w14:paraId="076FA12C" w14:textId="77777777" w:rsidTr="006A5652">
        <w:trPr>
          <w:trHeight w:val="268"/>
        </w:trPr>
        <w:tc>
          <w:tcPr>
            <w:tcW w:w="1129" w:type="dxa"/>
          </w:tcPr>
          <w:p w14:paraId="3B411362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A915C96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99B2FE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180" w:type="dxa"/>
          </w:tcPr>
          <w:p w14:paraId="3474A592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993" w:type="dxa"/>
          </w:tcPr>
          <w:p w14:paraId="7A00B012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E22F2F" w:rsidRPr="00E30094" w14:paraId="06C30F60" w14:textId="77777777" w:rsidTr="006A5652">
        <w:trPr>
          <w:trHeight w:val="268"/>
        </w:trPr>
        <w:tc>
          <w:tcPr>
            <w:tcW w:w="1129" w:type="dxa"/>
          </w:tcPr>
          <w:p w14:paraId="6086C78F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2DA2AA18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46418D5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180" w:type="dxa"/>
          </w:tcPr>
          <w:p w14:paraId="1F199379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</w:p>
        </w:tc>
        <w:tc>
          <w:tcPr>
            <w:tcW w:w="993" w:type="dxa"/>
          </w:tcPr>
          <w:p w14:paraId="333B589B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E22F2F" w:rsidRPr="00E30094" w14:paraId="013EC87E" w14:textId="77777777" w:rsidTr="006A5652">
        <w:trPr>
          <w:trHeight w:val="268"/>
        </w:trPr>
        <w:tc>
          <w:tcPr>
            <w:tcW w:w="1129" w:type="dxa"/>
          </w:tcPr>
          <w:p w14:paraId="043179EB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91EEE01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29DA110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180" w:type="dxa"/>
          </w:tcPr>
          <w:p w14:paraId="6438B0A9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993" w:type="dxa"/>
          </w:tcPr>
          <w:p w14:paraId="6DDE3908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E22F2F" w:rsidRPr="00E30094" w14:paraId="2AE7E3BB" w14:textId="77777777" w:rsidTr="006A5652">
        <w:trPr>
          <w:trHeight w:val="268"/>
        </w:trPr>
        <w:tc>
          <w:tcPr>
            <w:tcW w:w="1129" w:type="dxa"/>
          </w:tcPr>
          <w:p w14:paraId="609E427E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269C8DF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F4BE3F0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180" w:type="dxa"/>
          </w:tcPr>
          <w:p w14:paraId="3D742842" w14:textId="77777777" w:rsidR="00E22F2F" w:rsidRPr="00E30094" w:rsidRDefault="00E22F2F" w:rsidP="006A5652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Generación de Pams (dd/mm/aa)</w:t>
            </w:r>
          </w:p>
        </w:tc>
        <w:tc>
          <w:tcPr>
            <w:tcW w:w="993" w:type="dxa"/>
          </w:tcPr>
          <w:p w14:paraId="2C393D0D" w14:textId="77777777" w:rsidR="00E22F2F" w:rsidRPr="00E30094" w:rsidRDefault="00E22F2F" w:rsidP="006A5652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3A873E6B" w14:textId="77777777" w:rsidTr="006A5652">
        <w:trPr>
          <w:trHeight w:val="268"/>
        </w:trPr>
        <w:tc>
          <w:tcPr>
            <w:tcW w:w="1129" w:type="dxa"/>
          </w:tcPr>
          <w:p w14:paraId="1D1845C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473938F5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94AF727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180" w:type="dxa"/>
          </w:tcPr>
          <w:p w14:paraId="4BF87F70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Generación de Pams (hh/mm/ss)</w:t>
            </w:r>
          </w:p>
        </w:tc>
        <w:tc>
          <w:tcPr>
            <w:tcW w:w="993" w:type="dxa"/>
          </w:tcPr>
          <w:p w14:paraId="173DD7A9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2FE02247" w14:textId="77777777" w:rsidTr="006A5652">
        <w:trPr>
          <w:trHeight w:val="268"/>
        </w:trPr>
        <w:tc>
          <w:tcPr>
            <w:tcW w:w="1129" w:type="dxa"/>
          </w:tcPr>
          <w:p w14:paraId="71726868" w14:textId="77777777" w:rsidR="00E22F2F" w:rsidRPr="004C6C1D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Campo 6</w:t>
            </w:r>
          </w:p>
        </w:tc>
        <w:tc>
          <w:tcPr>
            <w:tcW w:w="256" w:type="dxa"/>
          </w:tcPr>
          <w:p w14:paraId="4D1C604E" w14:textId="77777777" w:rsidR="00E22F2F" w:rsidRPr="004C6C1D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54A77A5C" w14:textId="77777777" w:rsidR="00E22F2F" w:rsidRPr="004C6C1D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MSG</w:t>
            </w:r>
          </w:p>
        </w:tc>
        <w:tc>
          <w:tcPr>
            <w:tcW w:w="6180" w:type="dxa"/>
          </w:tcPr>
          <w:p w14:paraId="380DF616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0AA67B98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E22F2F" w:rsidRPr="00E30094" w14:paraId="630B6B56" w14:textId="77777777" w:rsidTr="006A5652">
        <w:trPr>
          <w:trHeight w:val="268"/>
        </w:trPr>
        <w:tc>
          <w:tcPr>
            <w:tcW w:w="1129" w:type="dxa"/>
          </w:tcPr>
          <w:p w14:paraId="448FD02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C30C074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5541800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180" w:type="dxa"/>
          </w:tcPr>
          <w:p w14:paraId="1629AD7E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993" w:type="dxa"/>
          </w:tcPr>
          <w:p w14:paraId="57F1670E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E22F2F" w:rsidRPr="00E30094" w14:paraId="4BE8DFC7" w14:textId="77777777" w:rsidTr="006A5652">
        <w:trPr>
          <w:trHeight w:val="268"/>
        </w:trPr>
        <w:tc>
          <w:tcPr>
            <w:tcW w:w="1129" w:type="dxa"/>
          </w:tcPr>
          <w:p w14:paraId="4821A79F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4E284F62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B7A4D85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180" w:type="dxa"/>
          </w:tcPr>
          <w:p w14:paraId="1DFCEF3D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Grupo Tid de Destino Ej.: 11 = Bancos + Financieras + Banco Central</w:t>
            </w:r>
          </w:p>
        </w:tc>
        <w:tc>
          <w:tcPr>
            <w:tcW w:w="993" w:type="dxa"/>
          </w:tcPr>
          <w:p w14:paraId="0B72BDD2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E22F2F" w:rsidRPr="00E30094" w14:paraId="292D662B" w14:textId="77777777" w:rsidTr="006A5652">
        <w:trPr>
          <w:trHeight w:val="268"/>
        </w:trPr>
        <w:tc>
          <w:tcPr>
            <w:tcW w:w="1129" w:type="dxa"/>
          </w:tcPr>
          <w:p w14:paraId="3FDDC1DD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39631CB1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A50913D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180" w:type="dxa"/>
          </w:tcPr>
          <w:p w14:paraId="6FE089F4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NSE, Debe ser 00000 [Lo actualiza el Tid]</w:t>
            </w:r>
          </w:p>
        </w:tc>
        <w:tc>
          <w:tcPr>
            <w:tcW w:w="993" w:type="dxa"/>
          </w:tcPr>
          <w:p w14:paraId="141949B5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E22F2F" w:rsidRPr="00E30094" w14:paraId="50AE12AE" w14:textId="77777777" w:rsidTr="006A5652">
        <w:trPr>
          <w:trHeight w:val="268"/>
        </w:trPr>
        <w:tc>
          <w:tcPr>
            <w:tcW w:w="1129" w:type="dxa"/>
          </w:tcPr>
          <w:p w14:paraId="4DB5490D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3EC051DD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3115277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180" w:type="dxa"/>
          </w:tcPr>
          <w:p w14:paraId="7A958E7F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NSE Debe ser 00/00/00 [Lo actualiza el Tid]</w:t>
            </w:r>
          </w:p>
        </w:tc>
        <w:tc>
          <w:tcPr>
            <w:tcW w:w="993" w:type="dxa"/>
          </w:tcPr>
          <w:p w14:paraId="5688944C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67624000" w14:textId="77777777" w:rsidTr="006A5652">
        <w:trPr>
          <w:trHeight w:val="268"/>
        </w:trPr>
        <w:tc>
          <w:tcPr>
            <w:tcW w:w="1129" w:type="dxa"/>
          </w:tcPr>
          <w:p w14:paraId="410F8CB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C95BA06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70E297B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180" w:type="dxa"/>
          </w:tcPr>
          <w:p w14:paraId="255A4175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NSE &gt; Debe ser 00:00:00 [Lo actualiza el Tid]</w:t>
            </w:r>
          </w:p>
        </w:tc>
        <w:tc>
          <w:tcPr>
            <w:tcW w:w="993" w:type="dxa"/>
          </w:tcPr>
          <w:p w14:paraId="128DDCF4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60473BEB" w14:textId="77777777" w:rsidTr="006A5652">
        <w:trPr>
          <w:trHeight w:val="268"/>
        </w:trPr>
        <w:tc>
          <w:tcPr>
            <w:tcW w:w="1129" w:type="dxa"/>
          </w:tcPr>
          <w:p w14:paraId="3F3E2527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4E242B40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5C9C072C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180" w:type="dxa"/>
          </w:tcPr>
          <w:p w14:paraId="68CC036A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993" w:type="dxa"/>
          </w:tcPr>
          <w:p w14:paraId="75ABF0F1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E22F2F" w:rsidRPr="00E30094" w14:paraId="0E5CCE0F" w14:textId="77777777" w:rsidTr="006A5652">
        <w:trPr>
          <w:trHeight w:val="268"/>
        </w:trPr>
        <w:tc>
          <w:tcPr>
            <w:tcW w:w="1129" w:type="dxa"/>
          </w:tcPr>
          <w:p w14:paraId="27D295A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54C3844D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BB76200" w14:textId="77777777" w:rsidR="00E22F2F" w:rsidRPr="00E30094" w:rsidRDefault="00E22F2F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180" w:type="dxa"/>
          </w:tcPr>
          <w:p w14:paraId="753786A5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993" w:type="dxa"/>
          </w:tcPr>
          <w:p w14:paraId="6E355077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E22F2F" w:rsidRPr="00E30094" w14:paraId="7B16B2DF" w14:textId="77777777" w:rsidTr="006A5652">
        <w:trPr>
          <w:trHeight w:val="268"/>
        </w:trPr>
        <w:tc>
          <w:tcPr>
            <w:tcW w:w="1129" w:type="dxa"/>
          </w:tcPr>
          <w:p w14:paraId="1959CD6C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52A7603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8FE1965" w14:textId="77777777" w:rsidR="00E22F2F" w:rsidRPr="00E30094" w:rsidRDefault="00E22F2F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180" w:type="dxa"/>
          </w:tcPr>
          <w:p w14:paraId="77211C64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993" w:type="dxa"/>
          </w:tcPr>
          <w:p w14:paraId="4C4B2D53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E22F2F" w:rsidRPr="00E30094" w14:paraId="25DE2289" w14:textId="77777777" w:rsidTr="006A5652">
        <w:trPr>
          <w:trHeight w:val="268"/>
        </w:trPr>
        <w:tc>
          <w:tcPr>
            <w:tcW w:w="1129" w:type="dxa"/>
          </w:tcPr>
          <w:p w14:paraId="30D92088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14C1BD47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7870549" w14:textId="77777777" w:rsidR="00E22F2F" w:rsidRPr="00E30094" w:rsidRDefault="00E22F2F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180" w:type="dxa"/>
          </w:tcPr>
          <w:p w14:paraId="41E2C013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993" w:type="dxa"/>
          </w:tcPr>
          <w:p w14:paraId="32EF6ABA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E22F2F" w:rsidRPr="00E30094" w14:paraId="5B97D963" w14:textId="77777777" w:rsidTr="006A5652">
        <w:trPr>
          <w:trHeight w:val="268"/>
        </w:trPr>
        <w:tc>
          <w:tcPr>
            <w:tcW w:w="1129" w:type="dxa"/>
          </w:tcPr>
          <w:p w14:paraId="55DFA7C0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0033639F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4E816955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EE1</w:t>
            </w:r>
          </w:p>
        </w:tc>
        <w:tc>
          <w:tcPr>
            <w:tcW w:w="6180" w:type="dxa"/>
          </w:tcPr>
          <w:p w14:paraId="55B2BFEA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Número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993" w:type="dxa"/>
          </w:tcPr>
          <w:p w14:paraId="45795AA9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22F2F" w:rsidRPr="00E30094" w14:paraId="5255887B" w14:textId="77777777" w:rsidTr="006A5652">
        <w:trPr>
          <w:trHeight w:val="270"/>
        </w:trPr>
        <w:tc>
          <w:tcPr>
            <w:tcW w:w="1129" w:type="dxa"/>
          </w:tcPr>
          <w:p w14:paraId="6B7B9C8E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0031DB84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13BF0809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IP0</w:t>
            </w:r>
          </w:p>
        </w:tc>
        <w:tc>
          <w:tcPr>
            <w:tcW w:w="6180" w:type="dxa"/>
          </w:tcPr>
          <w:p w14:paraId="22A3F3C6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Accionistas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993" w:type="dxa"/>
          </w:tcPr>
          <w:p w14:paraId="06CBC51C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22F2F" w:rsidRPr="00E30094" w14:paraId="001B2339" w14:textId="77777777" w:rsidTr="006A5652">
        <w:trPr>
          <w:trHeight w:val="270"/>
        </w:trPr>
        <w:tc>
          <w:tcPr>
            <w:tcW w:w="1129" w:type="dxa"/>
          </w:tcPr>
          <w:p w14:paraId="3661B133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5CD7B530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5A4ECD19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IP1</w:t>
            </w:r>
          </w:p>
        </w:tc>
        <w:tc>
          <w:tcPr>
            <w:tcW w:w="6180" w:type="dxa"/>
          </w:tcPr>
          <w:p w14:paraId="1C1F300B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Beneficiarios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993" w:type="dxa"/>
          </w:tcPr>
          <w:p w14:paraId="7382E86A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22F2F" w:rsidRPr="00E30094" w14:paraId="27436E6A" w14:textId="77777777" w:rsidTr="006A5652">
        <w:trPr>
          <w:trHeight w:val="270"/>
        </w:trPr>
        <w:tc>
          <w:tcPr>
            <w:tcW w:w="1129" w:type="dxa"/>
          </w:tcPr>
          <w:p w14:paraId="2C22E6CC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51FCF694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708C6527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IP2</w:t>
            </w:r>
          </w:p>
        </w:tc>
        <w:tc>
          <w:tcPr>
            <w:tcW w:w="6180" w:type="dxa"/>
          </w:tcPr>
          <w:p w14:paraId="55117DC1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Acciones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Informadas</w:t>
            </w:r>
          </w:p>
        </w:tc>
        <w:tc>
          <w:tcPr>
            <w:tcW w:w="993" w:type="dxa"/>
          </w:tcPr>
          <w:p w14:paraId="1B12473B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22F2F" w:rsidRPr="00E30094" w14:paraId="3CC22E82" w14:textId="77777777" w:rsidTr="006A5652">
        <w:trPr>
          <w:trHeight w:val="270"/>
        </w:trPr>
        <w:tc>
          <w:tcPr>
            <w:tcW w:w="1129" w:type="dxa"/>
          </w:tcPr>
          <w:p w14:paraId="60EF9306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61E8480F" w14:textId="77777777" w:rsidR="00E22F2F" w:rsidRPr="00E30094" w:rsidRDefault="00E22F2F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27216375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180" w:type="dxa"/>
          </w:tcPr>
          <w:p w14:paraId="46F14A95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993" w:type="dxa"/>
          </w:tcPr>
          <w:p w14:paraId="31C7101E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007F0261" w14:textId="77777777" w:rsidR="00E22F2F" w:rsidRPr="00E30094" w:rsidRDefault="00E22F2F" w:rsidP="00E22F2F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2652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2652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26522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26523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26524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26525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8AC3A28" w14:textId="77777777" w:rsidR="00707202" w:rsidRPr="00B537DA" w:rsidRDefault="00707202" w:rsidP="00707202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07202" w:rsidRPr="00B537DA" w14:paraId="3C8CEFFA" w14:textId="77777777" w:rsidTr="006A5652">
        <w:tc>
          <w:tcPr>
            <w:tcW w:w="562" w:type="dxa"/>
          </w:tcPr>
          <w:p w14:paraId="02400712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D5BFEC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D4AE054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07202" w:rsidRPr="00B537DA" w14:paraId="64C804D5" w14:textId="77777777" w:rsidTr="006A5652">
        <w:tc>
          <w:tcPr>
            <w:tcW w:w="562" w:type="dxa"/>
          </w:tcPr>
          <w:p w14:paraId="05DF0E3C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931C10D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07202" w:rsidRPr="00B537DA" w14:paraId="6EBF5538" w14:textId="77777777" w:rsidTr="006A5652">
        <w:tc>
          <w:tcPr>
            <w:tcW w:w="562" w:type="dxa"/>
          </w:tcPr>
          <w:p w14:paraId="686E5BE8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CC8CF23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7202" w:rsidRPr="00B537DA" w14:paraId="5EC07468" w14:textId="77777777" w:rsidTr="006A5652">
        <w:tc>
          <w:tcPr>
            <w:tcW w:w="562" w:type="dxa"/>
          </w:tcPr>
          <w:p w14:paraId="3D35279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3C1156" w14:textId="77777777" w:rsidR="00707202" w:rsidRPr="00CC035F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0A71EF68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FFA101E" w14:textId="77777777" w:rsidR="00707202" w:rsidRPr="00DD1EE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7493699" w14:textId="77777777" w:rsidR="00707202" w:rsidRPr="00DD1EE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3ACE3F43" w14:textId="77777777" w:rsidTr="006A5652">
        <w:tc>
          <w:tcPr>
            <w:tcW w:w="562" w:type="dxa"/>
          </w:tcPr>
          <w:p w14:paraId="183E980B" w14:textId="77777777" w:rsidR="00707202" w:rsidRPr="00CC035F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V5</w:t>
            </w:r>
          </w:p>
        </w:tc>
        <w:tc>
          <w:tcPr>
            <w:tcW w:w="7932" w:type="dxa"/>
          </w:tcPr>
          <w:p w14:paraId="345BA4CE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707202" w:rsidRPr="00B537DA" w14:paraId="2AA3B97E" w14:textId="77777777" w:rsidTr="006A5652">
        <w:tc>
          <w:tcPr>
            <w:tcW w:w="562" w:type="dxa"/>
          </w:tcPr>
          <w:p w14:paraId="155DD1AC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B416F47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856CEB0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543EBE3" w14:textId="77777777" w:rsidR="00707202" w:rsidRPr="00DD1EE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39BD34EA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16D9B8B2" w14:textId="77777777" w:rsidTr="006A5652">
        <w:tc>
          <w:tcPr>
            <w:tcW w:w="562" w:type="dxa"/>
          </w:tcPr>
          <w:p w14:paraId="660FF15C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CAB476B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1DF840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707202" w:rsidRPr="00B537DA" w14:paraId="03419920" w14:textId="77777777" w:rsidTr="006A5652">
        <w:tc>
          <w:tcPr>
            <w:tcW w:w="562" w:type="dxa"/>
          </w:tcPr>
          <w:p w14:paraId="398F5390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A859F6B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4 sea numérico, en caso de error </w:t>
            </w:r>
            <w:r w:rsidRPr="0089353A">
              <w:rPr>
                <w:rFonts w:ascii="Times New Roman" w:hAnsi="Times New Roman" w:cs="Times New Roman"/>
                <w:b/>
                <w:bCs/>
                <w:color w:val="FF0000"/>
              </w:rPr>
              <w:t>(Error 77)</w:t>
            </w:r>
          </w:p>
        </w:tc>
      </w:tr>
      <w:bookmarkEnd w:id="10"/>
    </w:tbl>
    <w:p w14:paraId="069C1E85" w14:textId="77777777" w:rsidR="00707202" w:rsidRPr="00230F5A" w:rsidRDefault="00707202" w:rsidP="00707202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4AD5FDA" w14:textId="2373AE03" w:rsidR="000465DB" w:rsidRPr="00230F5A" w:rsidRDefault="000465DB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1" w:name="_Hlk150871863"/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2652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1F9C074D" w14:textId="77777777" w:rsidR="00707202" w:rsidRDefault="00707202" w:rsidP="00707202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461358"/>
      <w:bookmarkStart w:id="14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07202" w:rsidRPr="00B537DA" w14:paraId="216D79E3" w14:textId="77777777" w:rsidTr="006A5652">
        <w:tc>
          <w:tcPr>
            <w:tcW w:w="595" w:type="dxa"/>
          </w:tcPr>
          <w:p w14:paraId="3FD0E48C" w14:textId="77777777" w:rsidR="00707202" w:rsidRPr="0070260B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4BDCA4F4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6AB0F32A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07202" w:rsidRPr="00B537DA" w14:paraId="1C6549E0" w14:textId="77777777" w:rsidTr="006A5652">
        <w:tc>
          <w:tcPr>
            <w:tcW w:w="595" w:type="dxa"/>
          </w:tcPr>
          <w:p w14:paraId="7FE9B4F4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3CFFD6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D38857A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2DF30599" w14:textId="77777777" w:rsidTr="006A5652">
        <w:tc>
          <w:tcPr>
            <w:tcW w:w="595" w:type="dxa"/>
          </w:tcPr>
          <w:p w14:paraId="74CFE4D2" w14:textId="77777777" w:rsidR="00707202" w:rsidRPr="0070260B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668A534F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63AAE3D3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041DB47F" w14:textId="77777777" w:rsidTr="006A5652">
        <w:tc>
          <w:tcPr>
            <w:tcW w:w="595" w:type="dxa"/>
          </w:tcPr>
          <w:p w14:paraId="5F2A804B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7C88A28C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0D0C4E1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70FB70A5" w14:textId="77777777" w:rsidTr="006A5652">
        <w:tc>
          <w:tcPr>
            <w:tcW w:w="595" w:type="dxa"/>
          </w:tcPr>
          <w:p w14:paraId="02A22DEE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22C8A302" w14:textId="77777777" w:rsidR="00707202" w:rsidRPr="003D3E86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06224944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EE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,IP0,IP1,IP2,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6C616F6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52C967DD" w14:textId="77777777" w:rsidTr="006A5652">
        <w:tc>
          <w:tcPr>
            <w:tcW w:w="595" w:type="dxa"/>
          </w:tcPr>
          <w:p w14:paraId="791D6CFD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8EB1A4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E5BCCB7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6503CF2C" w14:textId="77777777" w:rsidTr="006A5652">
        <w:tc>
          <w:tcPr>
            <w:tcW w:w="595" w:type="dxa"/>
          </w:tcPr>
          <w:p w14:paraId="13A26BF8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914C509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CD7D01A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,IP0,IP1,IP2,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E572327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7FEC615C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2A601097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2694899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5C12E3F5" w14:textId="77777777" w:rsidR="00707202" w:rsidRPr="002B1327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EE1: Valor entero no debe ser superior a largo 15</w:t>
            </w:r>
          </w:p>
          <w:p w14:paraId="5BC007B1" w14:textId="77777777" w:rsidR="00707202" w:rsidRPr="002B1327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IP0: Valor entero no debe ser superior a largo 19</w:t>
            </w:r>
          </w:p>
          <w:p w14:paraId="70F3FB66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IP1: Valor entero no debe ser superior a largo 19</w:t>
            </w:r>
          </w:p>
          <w:p w14:paraId="5B0059AF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IP2: Valor entero no debe ser superior a largo 19</w:t>
            </w:r>
          </w:p>
          <w:p w14:paraId="377D827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707202" w:rsidRPr="00B537DA" w14:paraId="22326A95" w14:textId="77777777" w:rsidTr="006A5652">
        <w:tc>
          <w:tcPr>
            <w:tcW w:w="595" w:type="dxa"/>
          </w:tcPr>
          <w:p w14:paraId="5E2FBC0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4E1C3B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79DF7A6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EE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,IP0,IP1,IP2,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707202" w:rsidRPr="00B537DA" w14:paraId="3B5F32BF" w14:textId="77777777" w:rsidTr="006A5652">
        <w:tc>
          <w:tcPr>
            <w:tcW w:w="595" w:type="dxa"/>
          </w:tcPr>
          <w:p w14:paraId="032F905A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C18557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652540BC" w14:textId="77777777" w:rsidR="00707202" w:rsidRPr="00A07210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61314CE1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4C19DF90" w14:textId="77777777" w:rsidTr="006A5652">
        <w:tc>
          <w:tcPr>
            <w:tcW w:w="595" w:type="dxa"/>
          </w:tcPr>
          <w:p w14:paraId="4E2AAF8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9C2488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F325D7B" w14:textId="77777777" w:rsidR="00707202" w:rsidRPr="00A07210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A391CFE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626550C8" w14:textId="77777777" w:rsidTr="006A5652">
        <w:tc>
          <w:tcPr>
            <w:tcW w:w="595" w:type="dxa"/>
          </w:tcPr>
          <w:p w14:paraId="17A2865C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09323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D93E8D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714192BE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7BA775F6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3D047AC1" w14:textId="77777777" w:rsidTr="006A5652">
        <w:tc>
          <w:tcPr>
            <w:tcW w:w="595" w:type="dxa"/>
          </w:tcPr>
          <w:p w14:paraId="63D8F094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925B80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4DCCE908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4914C63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7202" w:rsidRPr="00B537DA" w14:paraId="5AE5E7F4" w14:textId="77777777" w:rsidTr="006A5652">
        <w:tc>
          <w:tcPr>
            <w:tcW w:w="595" w:type="dxa"/>
          </w:tcPr>
          <w:p w14:paraId="6FE60AF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74073AF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2EA2F072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EE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,IP0,IP1,IP2,79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3BEF0029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51B3657E" w14:textId="77777777" w:rsidTr="006A5652">
        <w:tc>
          <w:tcPr>
            <w:tcW w:w="595" w:type="dxa"/>
          </w:tcPr>
          <w:p w14:paraId="41006B49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8209BB9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2602D7A2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EE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,IP0,IP1,IP2,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56172A02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0CA9B61F" w14:textId="77777777" w:rsidTr="006A5652">
        <w:tc>
          <w:tcPr>
            <w:tcW w:w="595" w:type="dxa"/>
          </w:tcPr>
          <w:p w14:paraId="6A4979A6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1FCCBE3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707202" w:rsidRPr="00B537DA" w14:paraId="14504813" w14:textId="77777777" w:rsidTr="006A5652">
        <w:tc>
          <w:tcPr>
            <w:tcW w:w="595" w:type="dxa"/>
          </w:tcPr>
          <w:p w14:paraId="65BC85F2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0C6B881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7202" w:rsidRPr="00B537DA" w14:paraId="2159900F" w14:textId="77777777" w:rsidTr="006A5652">
        <w:tc>
          <w:tcPr>
            <w:tcW w:w="595" w:type="dxa"/>
          </w:tcPr>
          <w:p w14:paraId="66E9CE7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32A211E8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0E95BBF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6DCEAB78" w14:textId="77777777" w:rsidTr="006A5652">
        <w:tc>
          <w:tcPr>
            <w:tcW w:w="595" w:type="dxa"/>
          </w:tcPr>
          <w:p w14:paraId="03F85D4E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6A20223F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</w:tbl>
    <w:p w14:paraId="2C94F99B" w14:textId="77777777" w:rsidR="00707202" w:rsidRDefault="00707202" w:rsidP="00707202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3"/>
    <w:p w14:paraId="6BCA0361" w14:textId="77777777" w:rsidR="00186CB0" w:rsidDel="00CF708A" w:rsidRDefault="00186CB0" w:rsidP="00284E6A">
      <w:pPr>
        <w:rPr>
          <w:del w:id="15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6" w:name="_Toc152326527"/>
      <w:bookmarkEnd w:id="14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6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9927CB1" w14:textId="7504A637" w:rsidR="00284E6A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51628794"/>
      <w:bookmarkStart w:id="18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7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9" w:name="_Toc15232652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9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0" w:name="_Toc152326529"/>
      <w:r w:rsidRPr="003F5278">
        <w:lastRenderedPageBreak/>
        <w:t>Formato de carátula de salida</w:t>
      </w:r>
      <w:bookmarkEnd w:id="20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0EF2D6E7" w14:textId="2DEDDE99" w:rsidR="00A60BA3" w:rsidRPr="00E30094" w:rsidRDefault="00000000" w:rsidP="00A60BA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pict w14:anchorId="6B9C10C9">
          <v:shape id="Text Box 10" o:spid="_x0000_s2053" type="#_x0000_t202" style="position:absolute;margin-left:-35.65pt;margin-top:20.65pt;width:488.65pt;height:260.25pt;z-index:251663360;visibility:visible;mso-wrap-style:square;mso-height-percent:0;mso-wrap-distance-left:9pt;mso-wrap-distance-top:0;mso-wrap-distance-right:9pt;mso-wrap-distance-bottom:0;mso-position-horizontal-relative:margin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" filled="f" stroked="f">
            <v:textbox inset="0,0,0,0">
              <w:txbxContent>
                <w:p w14:paraId="5F3D424E" w14:textId="77777777" w:rsidR="00707202" w:rsidRDefault="00707202" w:rsidP="00707202">
                  <w:pPr>
                    <w:spacing w:before="1" w:line="243" w:lineRule="exact"/>
                    <w:ind w:left="9"/>
                    <w:rPr>
                      <w:sz w:val="20"/>
                    </w:rPr>
                  </w:pPr>
                  <w:r>
                    <w:rPr>
                      <w:sz w:val="20"/>
                    </w:rPr>
                    <w:t>El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formato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F2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(F)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es:</w:t>
                  </w:r>
                </w:p>
                <w:p w14:paraId="4C259DA6" w14:textId="77777777" w:rsidR="00707202" w:rsidRDefault="00707202" w:rsidP="00707202">
                  <w:pPr>
                    <w:spacing w:line="243" w:lineRule="exact"/>
                    <w:ind w:left="103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&lt;S_HEAD&gt;&lt;campos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1&gt;&lt;campo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2&gt;...&lt;campo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m&gt;…&lt;signo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n&gt;&lt;S_FOOT&gt; Donde:</w:t>
                  </w:r>
                </w:p>
                <w:p w14:paraId="5A1DD80C" w14:textId="77777777" w:rsidR="00707202" w:rsidRDefault="00707202" w:rsidP="00707202">
                  <w:pPr>
                    <w:spacing w:before="1"/>
                    <w:rPr>
                      <w:sz w:val="20"/>
                    </w:rPr>
                  </w:pPr>
                </w:p>
                <w:p w14:paraId="45F63008" w14:textId="77777777" w:rsidR="00707202" w:rsidRDefault="00707202" w:rsidP="00707202">
                  <w:pPr>
                    <w:widowControl w:val="0"/>
                    <w:numPr>
                      <w:ilvl w:val="0"/>
                      <w:numId w:val="37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 constante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“T”.</w:t>
                  </w:r>
                </w:p>
                <w:p w14:paraId="109D7D6C" w14:textId="77777777" w:rsidR="00707202" w:rsidRDefault="00707202" w:rsidP="00707202">
                  <w:pPr>
                    <w:widowControl w:val="0"/>
                    <w:numPr>
                      <w:ilvl w:val="0"/>
                      <w:numId w:val="37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2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&lt;campo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Representa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mensaje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carátula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 archivo, con largo 15 y 19 (archivo excel).</w:t>
                  </w:r>
                </w:p>
                <w:p w14:paraId="04E15BE6" w14:textId="77777777" w:rsidR="00707202" w:rsidRPr="00842321" w:rsidRDefault="00707202" w:rsidP="00707202">
                  <w:pPr>
                    <w:widowControl w:val="0"/>
                    <w:numPr>
                      <w:ilvl w:val="0"/>
                      <w:numId w:val="37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&lt;S_FOOT&gt;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15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tiene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constante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“FFFFFFFFFFFFFFF”</w:t>
                  </w:r>
                </w:p>
                <w:p w14:paraId="548F3ADB" w14:textId="77777777" w:rsidR="00707202" w:rsidRDefault="00707202" w:rsidP="00707202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5D1B529" w14:textId="77777777" w:rsidR="00707202" w:rsidRDefault="00707202" w:rsidP="00707202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 anchorx="margin"/>
          </v:shape>
        </w:pict>
      </w:r>
      <w:r w:rsidR="00A60BA3" w:rsidRPr="00E30094">
        <w:rPr>
          <w:rFonts w:ascii="Times New Roman" w:hAnsi="Times New Roman" w:cs="Times New Roman"/>
          <w:color w:val="4472C4" w:themeColor="accent1"/>
        </w:rPr>
        <w:fldChar w:fldCharType="begin"/>
      </w:r>
      <w:r w:rsidR="00A60BA3" w:rsidRPr="00E30094">
        <w:rPr>
          <w:rFonts w:ascii="Times New Roman" w:hAnsi="Times New Roman" w:cs="Times New Roman"/>
        </w:rPr>
        <w:instrText xml:space="preserve"> XE "</w:instrText>
      </w:r>
      <w:r w:rsidR="00A60BA3" w:rsidRPr="00E30094">
        <w:rPr>
          <w:rFonts w:ascii="Times New Roman" w:hAnsi="Times New Roman" w:cs="Times New Roman"/>
          <w:color w:val="4472C4" w:themeColor="accent1"/>
        </w:rPr>
        <w:instrText>Formato de carátula de salida</w:instrText>
      </w:r>
      <w:r w:rsidR="00A60BA3" w:rsidRPr="00E30094">
        <w:rPr>
          <w:rFonts w:ascii="Times New Roman" w:hAnsi="Times New Roman" w:cs="Times New Roman"/>
        </w:rPr>
        <w:instrText xml:space="preserve">" </w:instrText>
      </w:r>
      <w:r w:rsidR="00A60BA3" w:rsidRPr="00E30094">
        <w:rPr>
          <w:rFonts w:ascii="Times New Roman" w:hAnsi="Times New Roman" w:cs="Times New Roman"/>
          <w:color w:val="4472C4" w:themeColor="accent1"/>
        </w:rPr>
        <w:fldChar w:fldCharType="end"/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A60BA3" w:rsidRPr="00E30094" w14:paraId="13245E6E" w14:textId="77777777" w:rsidTr="006A5652">
        <w:trPr>
          <w:trHeight w:val="268"/>
        </w:trPr>
        <w:tc>
          <w:tcPr>
            <w:tcW w:w="1239" w:type="dxa"/>
          </w:tcPr>
          <w:p w14:paraId="152B1444" w14:textId="77777777" w:rsidR="00A60BA3" w:rsidRPr="00E30094" w:rsidRDefault="00A60BA3" w:rsidP="006A565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30B53EF5" w14:textId="77777777" w:rsidR="00A60BA3" w:rsidRPr="00E30094" w:rsidRDefault="00A60BA3" w:rsidP="006A565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343D1712" w14:textId="77777777" w:rsidR="00A60BA3" w:rsidRPr="00E30094" w:rsidRDefault="00A60BA3" w:rsidP="006A565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26AACDC1" w14:textId="77777777" w:rsidR="00A60BA3" w:rsidRPr="00E30094" w:rsidRDefault="00A60BA3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01A43225" w14:textId="77777777" w:rsidR="00A60BA3" w:rsidRPr="00E30094" w:rsidRDefault="00A60BA3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A60BA3" w:rsidRPr="00E30094" w14:paraId="54C1BD04" w14:textId="77777777" w:rsidTr="006A5652">
        <w:trPr>
          <w:trHeight w:val="268"/>
        </w:trPr>
        <w:tc>
          <w:tcPr>
            <w:tcW w:w="1239" w:type="dxa"/>
          </w:tcPr>
          <w:p w14:paraId="75476326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4EB38F32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9894010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016B89EC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596C9A0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0BA3" w:rsidRPr="00E30094" w14:paraId="16C27895" w14:textId="77777777" w:rsidTr="006A5652">
        <w:trPr>
          <w:trHeight w:val="268"/>
        </w:trPr>
        <w:tc>
          <w:tcPr>
            <w:tcW w:w="1239" w:type="dxa"/>
          </w:tcPr>
          <w:p w14:paraId="277D2925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07A034C8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81582F2" w14:textId="77777777" w:rsidR="00A60BA3" w:rsidRPr="00E30094" w:rsidRDefault="00A60BA3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5C4D50C9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1D2104D1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60BA3" w:rsidRPr="00E30094" w14:paraId="4413519B" w14:textId="77777777" w:rsidTr="006A5652">
        <w:trPr>
          <w:trHeight w:val="268"/>
        </w:trPr>
        <w:tc>
          <w:tcPr>
            <w:tcW w:w="1239" w:type="dxa"/>
          </w:tcPr>
          <w:p w14:paraId="3D989783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21F95CF3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6FA061" w14:textId="77777777" w:rsidR="00A60BA3" w:rsidRPr="00E30094" w:rsidRDefault="00A60BA3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33689BBB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F2B1D63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0BA3" w:rsidRPr="00E30094" w14:paraId="2CFEB140" w14:textId="77777777" w:rsidTr="006A5652">
        <w:trPr>
          <w:trHeight w:val="268"/>
        </w:trPr>
        <w:tc>
          <w:tcPr>
            <w:tcW w:w="1239" w:type="dxa"/>
          </w:tcPr>
          <w:p w14:paraId="342E7DB4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699266C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63FABD" w14:textId="77777777" w:rsidR="00A60BA3" w:rsidRPr="00E30094" w:rsidRDefault="00A60BA3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52970817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71E35B2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0BA3" w:rsidRPr="00E30094" w14:paraId="5E8F64C3" w14:textId="77777777" w:rsidTr="006A5652">
        <w:trPr>
          <w:trHeight w:val="268"/>
        </w:trPr>
        <w:tc>
          <w:tcPr>
            <w:tcW w:w="1239" w:type="dxa"/>
          </w:tcPr>
          <w:p w14:paraId="41E2B7F2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1B794A2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ACDDCE5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EE1</w:t>
            </w:r>
          </w:p>
        </w:tc>
        <w:tc>
          <w:tcPr>
            <w:tcW w:w="5958" w:type="dxa"/>
          </w:tcPr>
          <w:p w14:paraId="76A0396B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Número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Informados</w:t>
            </w:r>
          </w:p>
          <w:p w14:paraId="7BC7C45D" w14:textId="77777777" w:rsidR="00A60BA3" w:rsidRPr="00C739F7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C739F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9C525C9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739F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registros del archivo de datos, sin la línea </w:t>
            </w:r>
            <w:r w:rsidRPr="00C739F7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</w:p>
        </w:tc>
        <w:tc>
          <w:tcPr>
            <w:tcW w:w="851" w:type="dxa"/>
          </w:tcPr>
          <w:p w14:paraId="5B476F8D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60BA3" w:rsidRPr="00E30094" w14:paraId="40301078" w14:textId="77777777" w:rsidTr="006A5652">
        <w:trPr>
          <w:trHeight w:val="270"/>
        </w:trPr>
        <w:tc>
          <w:tcPr>
            <w:tcW w:w="1239" w:type="dxa"/>
          </w:tcPr>
          <w:p w14:paraId="3E19864D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7441FC4E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792F5A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IP0</w:t>
            </w:r>
          </w:p>
        </w:tc>
        <w:tc>
          <w:tcPr>
            <w:tcW w:w="5958" w:type="dxa"/>
          </w:tcPr>
          <w:p w14:paraId="1E1A62A5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Accionistas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Informados</w:t>
            </w:r>
          </w:p>
          <w:p w14:paraId="75470A56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41648080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distintos del campo 1 (rut accionista)</w:t>
            </w:r>
          </w:p>
        </w:tc>
        <w:tc>
          <w:tcPr>
            <w:tcW w:w="851" w:type="dxa"/>
          </w:tcPr>
          <w:p w14:paraId="47A280B2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60BA3" w:rsidRPr="00E30094" w14:paraId="4A1E808E" w14:textId="77777777" w:rsidTr="006A5652">
        <w:trPr>
          <w:trHeight w:val="270"/>
        </w:trPr>
        <w:tc>
          <w:tcPr>
            <w:tcW w:w="1239" w:type="dxa"/>
          </w:tcPr>
          <w:p w14:paraId="0EF4A357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5A2AE89E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3B2ACF17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IP1</w:t>
            </w:r>
          </w:p>
        </w:tc>
        <w:tc>
          <w:tcPr>
            <w:tcW w:w="5958" w:type="dxa"/>
          </w:tcPr>
          <w:p w14:paraId="74576916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Beneficiarios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Informados</w:t>
            </w:r>
          </w:p>
          <w:p w14:paraId="586778FC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14994F77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Contar los valores distintos del campo 6 (rut beneficiario)</w:t>
            </w:r>
          </w:p>
        </w:tc>
        <w:tc>
          <w:tcPr>
            <w:tcW w:w="851" w:type="dxa"/>
          </w:tcPr>
          <w:p w14:paraId="588A3BA1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60BA3" w:rsidRPr="00E30094" w14:paraId="7EBC2793" w14:textId="77777777" w:rsidTr="006A5652">
        <w:trPr>
          <w:trHeight w:val="270"/>
        </w:trPr>
        <w:tc>
          <w:tcPr>
            <w:tcW w:w="1239" w:type="dxa"/>
          </w:tcPr>
          <w:p w14:paraId="0F36A51A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3E687DEF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49B40919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IP2</w:t>
            </w:r>
          </w:p>
        </w:tc>
        <w:tc>
          <w:tcPr>
            <w:tcW w:w="5958" w:type="dxa"/>
          </w:tcPr>
          <w:p w14:paraId="1ACDE4AB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Acciones</w:t>
            </w:r>
            <w:r w:rsidRPr="00332F4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Informadas</w:t>
            </w:r>
          </w:p>
          <w:p w14:paraId="67CA2CC4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52244154" w14:textId="77777777" w:rsidR="00A60BA3" w:rsidRPr="00332F4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32F4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los valores del campo 4 (número de acciones)</w:t>
            </w:r>
          </w:p>
        </w:tc>
        <w:tc>
          <w:tcPr>
            <w:tcW w:w="851" w:type="dxa"/>
          </w:tcPr>
          <w:p w14:paraId="53EB2375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60BA3" w:rsidRPr="00E30094" w14:paraId="04E79F31" w14:textId="77777777" w:rsidTr="006A5652">
        <w:trPr>
          <w:trHeight w:val="270"/>
        </w:trPr>
        <w:tc>
          <w:tcPr>
            <w:tcW w:w="1239" w:type="dxa"/>
          </w:tcPr>
          <w:p w14:paraId="13473E12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2F250232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39D200D8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48773FA7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21D1B3B3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44D2C104" w14:textId="77777777" w:rsidR="00A60BA3" w:rsidRPr="00E30094" w:rsidRDefault="00A60BA3" w:rsidP="00A60BA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443825B" w14:textId="77777777" w:rsidR="00A60BA3" w:rsidRPr="00E30094" w:rsidRDefault="00A60BA3" w:rsidP="00A60BA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A60BA3" w:rsidRPr="00E30094" w14:paraId="108ECE73" w14:textId="77777777" w:rsidTr="006A5652">
        <w:trPr>
          <w:trHeight w:val="244"/>
        </w:trPr>
        <w:tc>
          <w:tcPr>
            <w:tcW w:w="4815" w:type="dxa"/>
          </w:tcPr>
          <w:p w14:paraId="0CECB6FA" w14:textId="77777777" w:rsidR="00A60BA3" w:rsidRPr="00E30094" w:rsidRDefault="00A60BA3" w:rsidP="006A5652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0344718" w14:textId="77777777" w:rsidR="00A60BA3" w:rsidRPr="00E30094" w:rsidRDefault="00A60BA3" w:rsidP="006A565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0985F5A" w14:textId="77777777" w:rsidR="00A60BA3" w:rsidRPr="00E30094" w:rsidRDefault="00A60BA3" w:rsidP="006A5652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F2(F)</w:t>
            </w:r>
          </w:p>
        </w:tc>
      </w:tr>
      <w:tr w:rsidR="00A60BA3" w:rsidRPr="00E30094" w14:paraId="171D83F0" w14:textId="77777777" w:rsidTr="006A5652">
        <w:trPr>
          <w:trHeight w:val="242"/>
        </w:trPr>
        <w:tc>
          <w:tcPr>
            <w:tcW w:w="4815" w:type="dxa"/>
          </w:tcPr>
          <w:p w14:paraId="5192C195" w14:textId="77777777" w:rsidR="00A60BA3" w:rsidRPr="00E30094" w:rsidRDefault="00A60BA3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61946A0" w14:textId="77777777" w:rsidR="00A60BA3" w:rsidRPr="00E30094" w:rsidRDefault="00A60BA3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2B72545" w14:textId="77777777" w:rsidR="00A60BA3" w:rsidRPr="00E30094" w:rsidRDefault="00A60BA3" w:rsidP="006A5652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5,6,7,8</w:t>
            </w:r>
          </w:p>
        </w:tc>
      </w:tr>
    </w:tbl>
    <w:p w14:paraId="625B46AF" w14:textId="77777777" w:rsidR="00A60BA3" w:rsidRPr="00E30094" w:rsidRDefault="00A60BA3" w:rsidP="00A60BA3">
      <w:pPr>
        <w:rPr>
          <w:rFonts w:ascii="Times New Roman" w:hAnsi="Times New Roman" w:cs="Times New Roman"/>
          <w:color w:val="4472C4" w:themeColor="accent1"/>
        </w:rPr>
      </w:pPr>
    </w:p>
    <w:p w14:paraId="62B37FC3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B395407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1595183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E300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A98AE35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 w:rsidRPr="0080678B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Pr="0080678B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0000000099999999999</w:t>
      </w:r>
      <w:r w:rsidRPr="0080678B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0000000000003333333</w:t>
      </w:r>
      <w:r w:rsidRPr="0080678B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0000011111111111111</w:t>
      </w: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2E601A1F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1" w:name="_Toc15232653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1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2" w:name="_Toc152326531"/>
      <w:r w:rsidRPr="00230F5A">
        <w:t>Archivos de entrada a SINACOFI</w:t>
      </w:r>
      <w:bookmarkEnd w:id="22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3" w:name="_Toc15232653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4" w:name="_Hlk150869626"/>
            <w:bookmarkStart w:id="25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B1CB1" w14:paraId="756ECE04" w14:textId="77777777" w:rsidTr="009A2A10">
        <w:tc>
          <w:tcPr>
            <w:tcW w:w="1129" w:type="dxa"/>
          </w:tcPr>
          <w:p w14:paraId="40F20FFF" w14:textId="7A72163C" w:rsidR="009A2A10" w:rsidRPr="002B1CB1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8C43BBF" w:rsidR="009A2A10" w:rsidRPr="002B1CB1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2B1CB1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2B1CB1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2B1CB1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0CE7D8CB" w:rsidR="00312989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2B1CB1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B1CB1" w14:paraId="4A7514C9" w14:textId="77777777" w:rsidTr="009A2A10">
        <w:tc>
          <w:tcPr>
            <w:tcW w:w="1129" w:type="dxa"/>
          </w:tcPr>
          <w:p w14:paraId="36E25D26" w14:textId="7F55894F" w:rsidR="009A2A10" w:rsidRPr="002B1CB1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B1CB1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4CE64141" w14:textId="77777777" w:rsidTr="009A2A10">
        <w:tc>
          <w:tcPr>
            <w:tcW w:w="1129" w:type="dxa"/>
          </w:tcPr>
          <w:p w14:paraId="0B80E08E" w14:textId="7B691186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2B1CB1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2B1CB1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2B1CB1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22770D51" w:rsidR="00B1738F" w:rsidRPr="002B1CB1" w:rsidRDefault="0001453A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="00F91655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="00F91655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2B1CB1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2B1CB1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2B1CB1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B1CB1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4"/>
    <w:p w14:paraId="795FFF56" w14:textId="2A7A7EAE" w:rsidR="000465DB" w:rsidRPr="002B1CB1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B1CB1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2B1CB1" w:rsidRDefault="000465DB" w:rsidP="00BB7237">
      <w:pPr>
        <w:pStyle w:val="Ttulo2"/>
        <w:numPr>
          <w:ilvl w:val="2"/>
          <w:numId w:val="7"/>
        </w:numPr>
      </w:pPr>
      <w:bookmarkStart w:id="26" w:name="_Toc152326533"/>
      <w:bookmarkEnd w:id="25"/>
      <w:r w:rsidRPr="002B1CB1">
        <w:t>Archivo Carátula</w:t>
      </w:r>
      <w:r w:rsidR="001169CF" w:rsidRPr="002B1CB1">
        <w:fldChar w:fldCharType="begin"/>
      </w:r>
      <w:r w:rsidR="001169CF" w:rsidRPr="002B1CB1">
        <w:instrText xml:space="preserve"> XE "Archivo Carátula" </w:instrText>
      </w:r>
      <w:r w:rsidR="001169CF" w:rsidRPr="002B1CB1">
        <w:fldChar w:fldCharType="end"/>
      </w:r>
      <w:r w:rsidR="009A2A10" w:rsidRPr="002B1CB1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B1CB1" w14:paraId="34398A03" w14:textId="77777777" w:rsidTr="00E862A3">
        <w:tc>
          <w:tcPr>
            <w:tcW w:w="1129" w:type="dxa"/>
          </w:tcPr>
          <w:p w14:paraId="2225B9A4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73"/>
            <w:bookmarkStart w:id="28" w:name="_Hlk150874467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06454DCE" w14:textId="77777777" w:rsidTr="00E862A3">
        <w:tc>
          <w:tcPr>
            <w:tcW w:w="1129" w:type="dxa"/>
          </w:tcPr>
          <w:p w14:paraId="1E70680A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6BED63F2" w14:textId="77777777" w:rsidTr="00E862A3">
        <w:tc>
          <w:tcPr>
            <w:tcW w:w="1129" w:type="dxa"/>
          </w:tcPr>
          <w:p w14:paraId="2BC68398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17C5127" w:rsidR="004F39F4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2B1CB1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2B1CB1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97019EA" w:rsidR="000B1A73" w:rsidRPr="002B1CB1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2B1CB1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2B1CB1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6E44765A" w14:textId="77777777" w:rsidTr="00E862A3">
        <w:tc>
          <w:tcPr>
            <w:tcW w:w="1129" w:type="dxa"/>
          </w:tcPr>
          <w:p w14:paraId="0D202F6E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32F46" w14:paraId="6453A99C" w14:textId="77777777" w:rsidTr="00E862A3">
        <w:tc>
          <w:tcPr>
            <w:tcW w:w="1129" w:type="dxa"/>
          </w:tcPr>
          <w:p w14:paraId="537D5D72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2B1CB1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2B1CB1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2B1CB1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06B0BFCF" w:rsidR="00B1738F" w:rsidRPr="00332F46" w:rsidRDefault="0001453A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I05</w:t>
            </w:r>
            <w:r w:rsidR="003F025E"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o </w:t>
            </w:r>
            <w:r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I05</w:t>
            </w:r>
            <w:r w:rsidR="003F025E"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27"/>
    </w:tbl>
    <w:p w14:paraId="038F4895" w14:textId="77777777" w:rsidR="00B1738F" w:rsidRPr="00332F4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2B1CB1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9" w:name="_Toc152326534"/>
      <w:bookmarkEnd w:id="28"/>
      <w:r w:rsidRPr="002B1CB1">
        <w:t>Archivo de control</w:t>
      </w:r>
      <w:r w:rsidR="00513350" w:rsidRPr="002B1CB1">
        <w:t xml:space="preserve"> de datos</w:t>
      </w:r>
      <w:r w:rsidR="001169CF" w:rsidRPr="002B1CB1">
        <w:fldChar w:fldCharType="begin"/>
      </w:r>
      <w:r w:rsidR="001169CF" w:rsidRPr="002B1CB1">
        <w:instrText xml:space="preserve"> XE "Archivo de control" </w:instrText>
      </w:r>
      <w:r w:rsidR="001169CF" w:rsidRPr="002B1CB1">
        <w:fldChar w:fldCharType="end"/>
      </w:r>
      <w:r w:rsidR="009A2A10" w:rsidRPr="002B1CB1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B1CB1" w14:paraId="09B3BE47" w14:textId="77777777" w:rsidTr="00E862A3">
        <w:tc>
          <w:tcPr>
            <w:tcW w:w="1129" w:type="dxa"/>
          </w:tcPr>
          <w:p w14:paraId="789EC2E0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74508"/>
            <w:bookmarkStart w:id="31" w:name="_Hlk150869745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24CE3B6C" w14:textId="77777777" w:rsidTr="00E862A3">
        <w:tc>
          <w:tcPr>
            <w:tcW w:w="1129" w:type="dxa"/>
          </w:tcPr>
          <w:p w14:paraId="4F9750AE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0A0C7B7F" w14:textId="77777777" w:rsidTr="00E862A3">
        <w:tc>
          <w:tcPr>
            <w:tcW w:w="1129" w:type="dxa"/>
          </w:tcPr>
          <w:p w14:paraId="16CA53F6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13BA4AA2" w:rsidR="004D0C43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2B1CB1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AEF55F5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2B1CB1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34A18395" w14:textId="77777777" w:rsidTr="00E862A3">
        <w:tc>
          <w:tcPr>
            <w:tcW w:w="1129" w:type="dxa"/>
          </w:tcPr>
          <w:p w14:paraId="1BEA6A51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32F46" w14:paraId="0DC8E8BB" w14:textId="77777777" w:rsidTr="00E862A3">
        <w:tc>
          <w:tcPr>
            <w:tcW w:w="1129" w:type="dxa"/>
          </w:tcPr>
          <w:p w14:paraId="3341B7DB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3E7464DA" w:rsidR="00E547E8" w:rsidRPr="00332F46" w:rsidRDefault="0001453A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I05</w:t>
            </w:r>
            <w:r w:rsidR="00E547E8"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32E877CD" w:rsidR="00B1738F" w:rsidRPr="00332F46" w:rsidRDefault="0001453A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I05</w:t>
            </w:r>
            <w:r w:rsidR="00E547E8" w:rsidRPr="00332F4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30"/>
    </w:tbl>
    <w:p w14:paraId="76F1F5C0" w14:textId="77777777" w:rsidR="00E547E8" w:rsidRPr="00332F4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31"/>
    <w:p w14:paraId="7B42E9BB" w14:textId="77777777" w:rsidR="00E547E8" w:rsidRPr="00332F4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2B1CB1" w:rsidRDefault="000465DB" w:rsidP="00B67156">
      <w:pPr>
        <w:pStyle w:val="Ttulo2"/>
        <w:numPr>
          <w:ilvl w:val="1"/>
          <w:numId w:val="7"/>
        </w:numPr>
      </w:pPr>
      <w:bookmarkStart w:id="32" w:name="_Toc152326535"/>
      <w:r w:rsidRPr="002B1CB1">
        <w:t xml:space="preserve">Archivo de salida </w:t>
      </w:r>
      <w:r w:rsidR="00B1738F" w:rsidRPr="002B1CB1">
        <w:t>a dest</w:t>
      </w:r>
      <w:r w:rsidR="00095C24" w:rsidRPr="002B1CB1">
        <w:t>i</w:t>
      </w:r>
      <w:r w:rsidR="00B1738F" w:rsidRPr="002B1CB1">
        <w:t>no</w:t>
      </w:r>
      <w:bookmarkEnd w:id="32"/>
      <w:r w:rsidR="001169CF" w:rsidRPr="002B1CB1">
        <w:fldChar w:fldCharType="begin"/>
      </w:r>
      <w:r w:rsidR="001169CF" w:rsidRPr="002B1CB1">
        <w:instrText xml:space="preserve"> XE "Archivo de salida a</w:instrText>
      </w:r>
      <w:r w:rsidR="007B6066" w:rsidRPr="002B1CB1">
        <w:instrText>”</w:instrText>
      </w:r>
      <w:r w:rsidR="001169CF" w:rsidRPr="002B1CB1">
        <w:instrText xml:space="preserve">destino" </w:instrText>
      </w:r>
      <w:r w:rsidR="001169CF" w:rsidRPr="002B1CB1">
        <w:fldChar w:fldCharType="end"/>
      </w:r>
    </w:p>
    <w:p w14:paraId="25DFA216" w14:textId="1A009ADA" w:rsidR="000465DB" w:rsidRPr="002B1CB1" w:rsidRDefault="000465DB" w:rsidP="00B67156">
      <w:pPr>
        <w:pStyle w:val="Ttulo2"/>
        <w:numPr>
          <w:ilvl w:val="2"/>
          <w:numId w:val="7"/>
        </w:numPr>
      </w:pPr>
      <w:bookmarkStart w:id="33" w:name="_Toc152326536"/>
      <w:r w:rsidRPr="002B1CB1">
        <w:t>Archivo de da</w:t>
      </w:r>
      <w:r w:rsidR="009A28CD" w:rsidRPr="002B1CB1">
        <w:t>t</w:t>
      </w:r>
      <w:r w:rsidRPr="002B1CB1">
        <w:t>os</w:t>
      </w:r>
      <w:bookmarkEnd w:id="33"/>
      <w:r w:rsidR="001169CF" w:rsidRPr="002B1CB1">
        <w:fldChar w:fldCharType="begin"/>
      </w:r>
      <w:r w:rsidR="001169CF" w:rsidRPr="002B1CB1">
        <w:instrText xml:space="preserve"> XE "Archivo </w:instrText>
      </w:r>
      <w:r w:rsidR="007B6066" w:rsidRPr="002B1CB1">
        <w:instrText>”</w:instrText>
      </w:r>
      <w:r w:rsidR="001169CF" w:rsidRPr="002B1CB1">
        <w:instrText xml:space="preserve">e datos" </w:instrText>
      </w:r>
      <w:r w:rsidR="001169CF" w:rsidRPr="002B1CB1">
        <w:fldChar w:fldCharType="end"/>
      </w:r>
      <w:r w:rsidRPr="002B1CB1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B1CB1" w14:paraId="28352ABA" w14:textId="77777777" w:rsidTr="00B1738F">
        <w:tc>
          <w:tcPr>
            <w:tcW w:w="1413" w:type="dxa"/>
          </w:tcPr>
          <w:p w14:paraId="551A85E7" w14:textId="290DC1E5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392F07E9" w:rsidR="00B1738F" w:rsidRPr="002B1CB1" w:rsidRDefault="0001453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="004D0C43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0B4DD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 ser 3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44B15375" w14:textId="0C153087" w:rsidR="00A167D3" w:rsidRPr="002B1CB1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B1CB1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B1CB1">
              <w:rPr>
                <w:rFonts w:ascii="Times New Roman" w:hAnsi="Times New Roman" w:cs="Times New Roman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B1CB1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B1CB1" w:rsidRDefault="000465DB" w:rsidP="00B67156">
      <w:pPr>
        <w:pStyle w:val="Ttulo2"/>
        <w:numPr>
          <w:ilvl w:val="2"/>
          <w:numId w:val="7"/>
        </w:numPr>
      </w:pPr>
      <w:bookmarkStart w:id="34" w:name="_Toc152326537"/>
      <w:r w:rsidRPr="002B1CB1">
        <w:t>Archivo Carát</w:t>
      </w:r>
      <w:r w:rsidR="00601681" w:rsidRPr="002B1CB1">
        <w:t>u</w:t>
      </w:r>
      <w:r w:rsidRPr="002B1CB1">
        <w:t>la</w:t>
      </w:r>
      <w:bookmarkEnd w:id="34"/>
      <w:r w:rsidR="001169CF" w:rsidRPr="002B1CB1">
        <w:fldChar w:fldCharType="begin"/>
      </w:r>
      <w:r w:rsidR="001169CF" w:rsidRPr="002B1CB1">
        <w:instrText xml:space="preserve"> XE "Archivo </w:instrText>
      </w:r>
      <w:r w:rsidR="007B6066" w:rsidRPr="002B1CB1">
        <w:instrText>”</w:instrText>
      </w:r>
      <w:r w:rsidR="001169CF" w:rsidRPr="002B1CB1">
        <w:instrText xml:space="preserve">arátula" </w:instrText>
      </w:r>
      <w:r w:rsidR="001169CF" w:rsidRPr="002B1CB1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EDC6F2E" w:rsidR="00284E6A" w:rsidRPr="002B1CB1" w:rsidRDefault="0001453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I05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 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</w:t>
            </w:r>
            <w:r w:rsidR="000B4DD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 ser 3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   </w:t>
            </w:r>
          </w:p>
          <w:p w14:paraId="358367B5" w14:textId="254C196D" w:rsidR="008B2624" w:rsidRPr="002B1CB1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5" w:name="_Hlk151646289"/>
      <w:bookmarkStart w:id="36" w:name="_Hlk150869805"/>
      <w:bookmarkStart w:id="37" w:name="_Hlk151631830"/>
      <w:bookmarkStart w:id="38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39" w:name="_Toc152326538"/>
      <w:r>
        <w:t>Definición de correlativo</w:t>
      </w:r>
      <w:bookmarkEnd w:id="39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5"/>
    <w:bookmarkEnd w:id="36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7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0" w:name="_Toc152326539"/>
      <w:bookmarkEnd w:id="38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0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1D9CB879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1" w:name="_Toc15232654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1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2" w:name="_Hlk151634009"/>
      <w:bookmarkStart w:id="43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4" w:name="_Toc152326541"/>
      <w:r w:rsidRPr="00230F5A">
        <w:t>Av</w:t>
      </w:r>
      <w:r w:rsidR="006F65AF">
        <w:t>i</w:t>
      </w:r>
      <w:r w:rsidRPr="00230F5A">
        <w:t>so</w:t>
      </w:r>
      <w:bookmarkEnd w:id="44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5" w:name="_Toc152326542"/>
      <w:r w:rsidRPr="00B537DA">
        <w:t>Resultado</w:t>
      </w:r>
      <w:bookmarkEnd w:id="45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6" w:name="_Toc152326543"/>
      <w:bookmarkStart w:id="47" w:name="_Hlk150867245"/>
      <w:r w:rsidRPr="00E173FD">
        <w:t>Notificación</w:t>
      </w:r>
      <w:bookmarkEnd w:id="46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48" w:name="_Toc152326544"/>
      <w:r w:rsidRPr="00276FA5">
        <w:t>Resultado RES.DET</w:t>
      </w:r>
      <w:bookmarkEnd w:id="48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7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2"/>
    <w:bookmarkEnd w:id="43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9" w:name="_Toc152326545"/>
      <w:r w:rsidRPr="00230F5A">
        <w:rPr>
          <w:rFonts w:cs="Times New Roman"/>
        </w:rPr>
        <w:lastRenderedPageBreak/>
        <w:t>Definir el estructura y nombre para cada archivo de mensajería</w:t>
      </w:r>
      <w:bookmarkEnd w:id="4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0" w:name="_Toc152326546"/>
      <w:r w:rsidRPr="00DC1D90">
        <w:t>Estructura</w:t>
      </w:r>
      <w:bookmarkEnd w:id="50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1" w:name="_Toc15232654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1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2" w:name="_Hlk150869887"/>
      <w:bookmarkStart w:id="53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2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3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4" w:name="_Toc152326548"/>
      <w:r w:rsidRPr="00230F5A">
        <w:t>Archivo aviso (SINACOFI)</w:t>
      </w:r>
      <w:bookmarkEnd w:id="54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5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5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6" w:name="_Toc152326549"/>
      <w:r w:rsidRPr="00230F5A">
        <w:t>Archivo resultado (SINACOFI)</w:t>
      </w:r>
      <w:bookmarkEnd w:id="56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7" w:name="_Toc15232655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7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8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9" w:name="_Hlk151628243"/>
      <w:bookmarkStart w:id="60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8"/>
      <w:bookmarkEnd w:id="59"/>
      <w:bookmarkEnd w:id="60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1" w:name="_Toc15232655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1"/>
    </w:p>
    <w:p w14:paraId="6ED8C821" w14:textId="77777777" w:rsidR="009947CD" w:rsidRPr="009947CD" w:rsidRDefault="009947CD" w:rsidP="009947CD"/>
    <w:p w14:paraId="679A568B" w14:textId="77777777" w:rsidR="00FA2F14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FA2F14">
        <w:rPr>
          <w:rFonts w:ascii="Times New Roman" w:hAnsi="Times New Roman" w:cs="Times New Roman"/>
          <w:color w:val="4472C4" w:themeColor="accent1"/>
        </w:rPr>
        <w:t xml:space="preserve"> accionista</w:t>
      </w:r>
    </w:p>
    <w:p w14:paraId="2E9B8CC1" w14:textId="3C1ADD6E" w:rsidR="001D2934" w:rsidRPr="009947CD" w:rsidRDefault="00FA2F1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 accionista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6D0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AFC96" w14:textId="77777777" w:rsidR="001C06D0" w:rsidRDefault="001C06D0" w:rsidP="00F10206">
      <w:pPr>
        <w:spacing w:after="0" w:line="240" w:lineRule="auto"/>
      </w:pPr>
      <w:r>
        <w:separator/>
      </w:r>
    </w:p>
  </w:endnote>
  <w:endnote w:type="continuationSeparator" w:id="0">
    <w:p w14:paraId="3D0C977A" w14:textId="77777777" w:rsidR="001C06D0" w:rsidRDefault="001C06D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CA414" w14:textId="77777777" w:rsidR="00E22F2F" w:rsidRPr="008131F5" w:rsidRDefault="00E22F2F" w:rsidP="00E30094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060246959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09EF5AAD" w14:textId="77777777" w:rsidR="00E22F2F" w:rsidRDefault="00E22F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39A14" w14:textId="77777777" w:rsidR="001C06D0" w:rsidRDefault="001C06D0" w:rsidP="00F10206">
      <w:pPr>
        <w:spacing w:after="0" w:line="240" w:lineRule="auto"/>
      </w:pPr>
      <w:r>
        <w:separator/>
      </w:r>
    </w:p>
  </w:footnote>
  <w:footnote w:type="continuationSeparator" w:id="0">
    <w:p w14:paraId="741038DF" w14:textId="77777777" w:rsidR="001C06D0" w:rsidRDefault="001C06D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E22F2F" w14:paraId="7FD5B0CC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6E098F91" w14:textId="77777777" w:rsidR="00E22F2F" w:rsidRDefault="00E22F2F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D964F8" wp14:editId="1B036340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43EC7D84" w14:textId="77777777" w:rsidR="00E22F2F" w:rsidRDefault="00E22F2F" w:rsidP="002B4375">
    <w:pPr>
      <w:pStyle w:val="Encabezado"/>
    </w:pPr>
  </w:p>
  <w:p w14:paraId="62981116" w14:textId="77777777" w:rsidR="00E22F2F" w:rsidRDefault="00E22F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7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29"/>
  </w:num>
  <w:num w:numId="13" w16cid:durableId="256329085">
    <w:abstractNumId w:val="19"/>
  </w:num>
  <w:num w:numId="14" w16cid:durableId="1078750577">
    <w:abstractNumId w:val="24"/>
  </w:num>
  <w:num w:numId="15" w16cid:durableId="716322791">
    <w:abstractNumId w:val="30"/>
  </w:num>
  <w:num w:numId="16" w16cid:durableId="1397778044">
    <w:abstractNumId w:val="7"/>
  </w:num>
  <w:num w:numId="17" w16cid:durableId="114759016">
    <w:abstractNumId w:val="26"/>
  </w:num>
  <w:num w:numId="18" w16cid:durableId="1632982083">
    <w:abstractNumId w:val="1"/>
  </w:num>
  <w:num w:numId="19" w16cid:durableId="2139444563">
    <w:abstractNumId w:val="28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5"/>
  </w:num>
  <w:num w:numId="37" w16cid:durableId="88965749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453A"/>
    <w:rsid w:val="000159D4"/>
    <w:rsid w:val="00026595"/>
    <w:rsid w:val="00032746"/>
    <w:rsid w:val="00035F9D"/>
    <w:rsid w:val="000457C5"/>
    <w:rsid w:val="000465DB"/>
    <w:rsid w:val="00051F19"/>
    <w:rsid w:val="00055995"/>
    <w:rsid w:val="00056880"/>
    <w:rsid w:val="0006551A"/>
    <w:rsid w:val="000701D0"/>
    <w:rsid w:val="00095C24"/>
    <w:rsid w:val="000B1A73"/>
    <w:rsid w:val="000B4DDD"/>
    <w:rsid w:val="000B75EE"/>
    <w:rsid w:val="000B7B19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06D0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67CD0"/>
    <w:rsid w:val="00273AB4"/>
    <w:rsid w:val="00273BB4"/>
    <w:rsid w:val="00276FA5"/>
    <w:rsid w:val="00284E6A"/>
    <w:rsid w:val="00294E79"/>
    <w:rsid w:val="00296526"/>
    <w:rsid w:val="002A13B4"/>
    <w:rsid w:val="002B1CB1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2F46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550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07202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73945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0BA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4B93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2F2F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05EC"/>
    <w:rsid w:val="00FA265D"/>
    <w:rsid w:val="00FA2F14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22F2F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21</Pages>
  <Words>3362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35</cp:revision>
  <dcterms:created xsi:type="dcterms:W3CDTF">2023-11-30T12:02:00Z</dcterms:created>
  <dcterms:modified xsi:type="dcterms:W3CDTF">2024-04-23T20:19:00Z</dcterms:modified>
</cp:coreProperties>
</file>