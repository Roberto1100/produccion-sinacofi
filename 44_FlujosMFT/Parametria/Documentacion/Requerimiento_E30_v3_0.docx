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3A313285" w14:textId="77777777" w:rsidR="00816CC8" w:rsidRDefault="00B01B02" w:rsidP="00816CC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16CC8" w:rsidRPr="008B39E9">
        <w:rPr>
          <w:rFonts w:ascii="Times New Roman" w:hAnsi="Times New Roman" w:cs="Times New Roman"/>
          <w:b/>
          <w:sz w:val="72"/>
          <w:szCs w:val="72"/>
        </w:rPr>
        <w:t>E30</w:t>
      </w:r>
      <w:r w:rsidR="00816CC8">
        <w:rPr>
          <w:rFonts w:ascii="Times New Roman" w:hAnsi="Times New Roman" w:cs="Times New Roman"/>
          <w:b/>
          <w:sz w:val="72"/>
          <w:szCs w:val="72"/>
        </w:rPr>
        <w:t>(729)-</w:t>
      </w:r>
    </w:p>
    <w:p w14:paraId="4CB00216" w14:textId="0C6BEE1D" w:rsidR="00816CC8" w:rsidRPr="00857076" w:rsidRDefault="00816CC8" w:rsidP="00816CC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924BB4">
        <w:rPr>
          <w:rFonts w:ascii="Times New Roman" w:hAnsi="Times New Roman" w:cs="Times New Roman"/>
          <w:b/>
          <w:sz w:val="72"/>
          <w:szCs w:val="72"/>
        </w:rPr>
        <w:t>ACREENCIAS BANCARIAS SUJETAS A CADUCIDAD</w:t>
      </w:r>
    </w:p>
    <w:p w14:paraId="207EDD71" w14:textId="3088DCB1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3A415BC4" w:rsidR="00C4642F" w:rsidRPr="00230F5A" w:rsidRDefault="00816CC8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9.35pt;margin-top:11.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4D9A79D9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8982087" w14:textId="5C38A6DB" w:rsidR="00AF0511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7194" w:history="1">
            <w:r w:rsidR="00AF0511" w:rsidRPr="00494BEA">
              <w:rPr>
                <w:rStyle w:val="Hipervnculo"/>
                <w:noProof/>
              </w:rPr>
              <w:t>1.</w:t>
            </w:r>
            <w:r w:rsidR="00AF0511">
              <w:rPr>
                <w:rFonts w:cstheme="minorBidi"/>
                <w:noProof/>
                <w:kern w:val="2"/>
              </w:rPr>
              <w:tab/>
            </w:r>
            <w:r w:rsidR="00AF0511" w:rsidRPr="00494BEA">
              <w:rPr>
                <w:rStyle w:val="Hipervnculo"/>
                <w:noProof/>
              </w:rPr>
              <w:t>Definición de estructuras</w:t>
            </w:r>
            <w:r w:rsidR="00AF0511">
              <w:rPr>
                <w:noProof/>
                <w:webHidden/>
              </w:rPr>
              <w:tab/>
            </w:r>
            <w:r w:rsidR="00AF0511">
              <w:rPr>
                <w:noProof/>
                <w:webHidden/>
              </w:rPr>
              <w:fldChar w:fldCharType="begin"/>
            </w:r>
            <w:r w:rsidR="00AF0511">
              <w:rPr>
                <w:noProof/>
                <w:webHidden/>
              </w:rPr>
              <w:instrText xml:space="preserve"> PAGEREF _Toc152337194 \h </w:instrText>
            </w:r>
            <w:r w:rsidR="00AF0511">
              <w:rPr>
                <w:noProof/>
                <w:webHidden/>
              </w:rPr>
            </w:r>
            <w:r w:rsidR="00AF0511">
              <w:rPr>
                <w:noProof/>
                <w:webHidden/>
              </w:rPr>
              <w:fldChar w:fldCharType="separate"/>
            </w:r>
            <w:r w:rsidR="00AF0511">
              <w:rPr>
                <w:noProof/>
                <w:webHidden/>
              </w:rPr>
              <w:t>5</w:t>
            </w:r>
            <w:r w:rsidR="00AF0511">
              <w:rPr>
                <w:noProof/>
                <w:webHidden/>
              </w:rPr>
              <w:fldChar w:fldCharType="end"/>
            </w:r>
          </w:hyperlink>
        </w:p>
        <w:p w14:paraId="5F24B5A1" w14:textId="705D5944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195" w:history="1">
            <w:r w:rsidRPr="00494BEA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bCs/>
                <w:noProof/>
              </w:rPr>
              <w:t xml:space="preserve">Archivo de datos del emisor  </w:t>
            </w:r>
            <w:r w:rsidRPr="00494BEA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D27C" w14:textId="4BB1C555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196" w:history="1">
            <w:r w:rsidRPr="00494BEA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8F3A" w14:textId="22BEBE6D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197" w:history="1">
            <w:r w:rsidRPr="00494BEA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760B" w14:textId="3A4D9E19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198" w:history="1">
            <w:r w:rsidRPr="00494BEA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52E6" w14:textId="52B1489B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199" w:history="1">
            <w:r w:rsidRPr="00494BEA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FF4D" w14:textId="2ECA39F1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0" w:history="1">
            <w:r w:rsidRPr="00494BEA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D3DD" w14:textId="2C1CEFDC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01" w:history="1">
            <w:r w:rsidRPr="00494BEA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832E" w14:textId="54A0EA7F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2" w:history="1">
            <w:r w:rsidRPr="00494BEA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3088" w14:textId="284BAFA5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3" w:history="1">
            <w:r w:rsidRPr="00494BEA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D3C9" w14:textId="57A52A6C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4" w:history="1">
            <w:r w:rsidRPr="00494BEA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7B98" w14:textId="2DAD745C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05" w:history="1">
            <w:r w:rsidRPr="00494BEA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4B31" w14:textId="2C40EAC2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6" w:history="1">
            <w:r w:rsidRPr="00494BEA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4987" w14:textId="0E8C1244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07" w:history="1">
            <w:r w:rsidRPr="00494BEA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98C3" w14:textId="087F7DF1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8" w:history="1">
            <w:r w:rsidRPr="00494BEA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26B6" w14:textId="6C22F704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09" w:history="1">
            <w:r w:rsidRPr="00494BEA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04F5" w14:textId="401BADCF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0" w:history="1">
            <w:r w:rsidRPr="00494BEA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19F9" w14:textId="2A18577A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1" w:history="1">
            <w:r w:rsidRPr="00494BEA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83FAC" w14:textId="47F50F05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2" w:history="1">
            <w:r w:rsidRPr="00494BEA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77A3" w14:textId="1B0F1C02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3" w:history="1">
            <w:r w:rsidRPr="00494BEA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6D00" w14:textId="27FEB4C3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4" w:history="1">
            <w:r w:rsidRPr="00494BEA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6919" w14:textId="4C2907D1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5" w:history="1">
            <w:r w:rsidRPr="00494BEA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BC497" w14:textId="0E098436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16" w:history="1">
            <w:r w:rsidRPr="00494BEA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ACE6" w14:textId="0C673ADF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17" w:history="1">
            <w:r w:rsidRPr="00494BEA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B771" w14:textId="3A4CD7AF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8" w:history="1">
            <w:r w:rsidRPr="00494BEA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3342" w14:textId="2CE94154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19" w:history="1">
            <w:r w:rsidRPr="00494BEA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3035" w14:textId="3690B16F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0" w:history="1">
            <w:r w:rsidRPr="00494BEA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95B2A" w14:textId="71AAE16D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1" w:history="1">
            <w:r w:rsidRPr="00494BEA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220B" w14:textId="33884E8B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22" w:history="1">
            <w:r w:rsidRPr="00494BEA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B3EC" w14:textId="490A3A94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3" w:history="1">
            <w:r w:rsidRPr="00494BEA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39DA" w14:textId="7E967277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4" w:history="1">
            <w:r w:rsidRPr="00494BEA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4739" w14:textId="4B641460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5" w:history="1">
            <w:r w:rsidRPr="00494BEA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262D" w14:textId="028B9A67" w:rsidR="00AF0511" w:rsidRDefault="00AF0511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6" w:history="1">
            <w:r w:rsidRPr="00494BEA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8FB2" w14:textId="5FDC490C" w:rsidR="00AF0511" w:rsidRDefault="00AF0511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37227" w:history="1">
            <w:r w:rsidRPr="00494BEA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898A" w14:textId="7B08DDAD" w:rsidR="00AF0511" w:rsidRDefault="00AF0511">
          <w:pPr>
            <w:pStyle w:val="TDC1"/>
            <w:rPr>
              <w:rFonts w:cstheme="minorBidi"/>
              <w:noProof/>
              <w:kern w:val="2"/>
            </w:rPr>
          </w:pPr>
          <w:hyperlink w:anchor="_Toc152337228" w:history="1">
            <w:r w:rsidRPr="00494BEA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494BEA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06003FDD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1F3AFCA2" w:rsidR="00C36169" w:rsidRPr="00230F5A" w:rsidRDefault="004F193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E30</w:t>
            </w:r>
          </w:p>
        </w:tc>
        <w:tc>
          <w:tcPr>
            <w:tcW w:w="1342" w:type="dxa"/>
          </w:tcPr>
          <w:p w14:paraId="22F848E4" w14:textId="421DB762" w:rsidR="00C36169" w:rsidRPr="00230F5A" w:rsidRDefault="004F193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3DECD8F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70CB2F9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26A05AE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5E776D1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769F75C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0A754FD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1266BD3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1F7CD0E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0958673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424C6F5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6C53908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32D68FB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0AB9DE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5B8A38A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51844CF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7194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7195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6E96BD83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843846" w:rsidRPr="008B39E9" w14:paraId="40BA1950" w14:textId="77777777" w:rsidTr="00A61906">
        <w:trPr>
          <w:trHeight w:val="244"/>
        </w:trPr>
        <w:tc>
          <w:tcPr>
            <w:tcW w:w="1414" w:type="dxa"/>
          </w:tcPr>
          <w:p w14:paraId="30B2534D" w14:textId="77777777" w:rsidR="00843846" w:rsidRPr="008B39E9" w:rsidRDefault="00843846" w:rsidP="00A61906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4327BE7" w14:textId="77777777" w:rsidR="00843846" w:rsidRPr="008B39E9" w:rsidRDefault="00843846" w:rsidP="00A61906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FC818F8" w14:textId="77777777" w:rsidR="00843846" w:rsidRPr="008B39E9" w:rsidRDefault="00843846" w:rsidP="00A61906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Código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del</w:t>
            </w:r>
            <w:r w:rsidRPr="008B39E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1A72C9F2" w14:textId="77777777" w:rsidR="00843846" w:rsidRPr="008B39E9" w:rsidRDefault="00843846" w:rsidP="00A61906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843846" w:rsidRPr="008B39E9" w14:paraId="7912AF35" w14:textId="77777777" w:rsidTr="00A61906">
        <w:trPr>
          <w:trHeight w:val="241"/>
        </w:trPr>
        <w:tc>
          <w:tcPr>
            <w:tcW w:w="1414" w:type="dxa"/>
          </w:tcPr>
          <w:p w14:paraId="3E69E815" w14:textId="77777777" w:rsidR="00843846" w:rsidRPr="008B39E9" w:rsidRDefault="00843846" w:rsidP="00A6190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FF9352F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67A37D3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8B39E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del</w:t>
            </w:r>
            <w:r w:rsidRPr="008B39E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8B39E9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69BC54EB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843846" w:rsidRPr="008B39E9" w14:paraId="5FC0C0BC" w14:textId="77777777" w:rsidTr="00A61906">
        <w:trPr>
          <w:trHeight w:val="245"/>
        </w:trPr>
        <w:tc>
          <w:tcPr>
            <w:tcW w:w="1414" w:type="dxa"/>
          </w:tcPr>
          <w:p w14:paraId="5CD87D69" w14:textId="77777777" w:rsidR="00843846" w:rsidRPr="008B39E9" w:rsidRDefault="00843846" w:rsidP="00A61906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8501A67" w14:textId="77777777" w:rsidR="00843846" w:rsidRPr="008B39E9" w:rsidRDefault="00843846" w:rsidP="00A61906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411EBE3" w14:textId="77777777" w:rsidR="00843846" w:rsidRPr="008B39E9" w:rsidRDefault="00843846" w:rsidP="00A61906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2E9330B8" w14:textId="77777777" w:rsidR="00843846" w:rsidRPr="008B39E9" w:rsidRDefault="00843846" w:rsidP="00A61906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843846" w:rsidRPr="008B39E9" w14:paraId="17A31721" w14:textId="77777777" w:rsidTr="00A61906">
        <w:trPr>
          <w:trHeight w:val="242"/>
        </w:trPr>
        <w:tc>
          <w:tcPr>
            <w:tcW w:w="1414" w:type="dxa"/>
          </w:tcPr>
          <w:p w14:paraId="00AEC77D" w14:textId="77777777" w:rsidR="00843846" w:rsidRPr="008B39E9" w:rsidRDefault="00843846" w:rsidP="00A6190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C27BC0F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B666764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2992167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125)</w:t>
            </w:r>
          </w:p>
        </w:tc>
      </w:tr>
    </w:tbl>
    <w:p w14:paraId="66BB14FE" w14:textId="77777777" w:rsidR="00843846" w:rsidRPr="008B39E9" w:rsidRDefault="00843846" w:rsidP="00843846">
      <w:pPr>
        <w:pStyle w:val="Textoindependiente"/>
        <w:rPr>
          <w:rFonts w:ascii="Times New Roman" w:hAnsi="Times New Roman" w:cs="Times New Roman"/>
          <w:sz w:val="24"/>
        </w:rPr>
      </w:pPr>
      <w:r w:rsidRPr="008B39E9">
        <w:rPr>
          <w:rFonts w:ascii="Times New Roman" w:hAnsi="Times New Roman" w:cs="Times New Roman"/>
          <w:sz w:val="24"/>
        </w:rPr>
        <w:t xml:space="preserve">   </w:t>
      </w:r>
      <w:r w:rsidRPr="008B39E9">
        <w:rPr>
          <w:rFonts w:ascii="Times New Roman" w:hAnsi="Times New Roman" w:cs="Times New Roman"/>
        </w:rPr>
        <w:t>Largo</w:t>
      </w:r>
      <w:r w:rsidRPr="008B39E9">
        <w:rPr>
          <w:rFonts w:ascii="Times New Roman" w:hAnsi="Times New Roman" w:cs="Times New Roman"/>
          <w:spacing w:val="-5"/>
        </w:rPr>
        <w:t xml:space="preserve"> </w:t>
      </w:r>
      <w:r w:rsidRPr="008B39E9">
        <w:rPr>
          <w:rFonts w:ascii="Times New Roman" w:hAnsi="Times New Roman" w:cs="Times New Roman"/>
        </w:rPr>
        <w:t>del</w:t>
      </w:r>
      <w:r w:rsidRPr="008B39E9">
        <w:rPr>
          <w:rFonts w:ascii="Times New Roman" w:hAnsi="Times New Roman" w:cs="Times New Roman"/>
          <w:spacing w:val="-1"/>
        </w:rPr>
        <w:t xml:space="preserve"> </w:t>
      </w:r>
      <w:r w:rsidRPr="008B39E9">
        <w:rPr>
          <w:rFonts w:ascii="Times New Roman" w:hAnsi="Times New Roman" w:cs="Times New Roman"/>
        </w:rPr>
        <w:t>registro:</w:t>
      </w:r>
      <w:r w:rsidRPr="008B39E9">
        <w:rPr>
          <w:rFonts w:ascii="Times New Roman" w:hAnsi="Times New Roman" w:cs="Times New Roman"/>
          <w:spacing w:val="-3"/>
        </w:rPr>
        <w:t xml:space="preserve"> </w:t>
      </w:r>
      <w:r w:rsidRPr="008B39E9">
        <w:rPr>
          <w:rFonts w:ascii="Times New Roman" w:hAnsi="Times New Roman" w:cs="Times New Roman"/>
        </w:rPr>
        <w:t>138</w:t>
      </w:r>
      <w:r w:rsidRPr="008B39E9">
        <w:rPr>
          <w:rFonts w:ascii="Times New Roman" w:hAnsi="Times New Roman" w:cs="Times New Roman"/>
          <w:spacing w:val="-1"/>
        </w:rPr>
        <w:t xml:space="preserve"> </w:t>
      </w:r>
      <w:r w:rsidRPr="008B39E9">
        <w:rPr>
          <w:rFonts w:ascii="Times New Roman" w:hAnsi="Times New Roman" w:cs="Times New Roman"/>
        </w:rPr>
        <w:t>bytes</w:t>
      </w:r>
    </w:p>
    <w:p w14:paraId="32214378" w14:textId="77777777" w:rsidR="00843846" w:rsidRPr="008B39E9" w:rsidRDefault="00843846" w:rsidP="00843846">
      <w:pPr>
        <w:pStyle w:val="Textoindependiente"/>
        <w:rPr>
          <w:rFonts w:ascii="Times New Roman" w:hAnsi="Times New Roman" w:cs="Times New Roman"/>
          <w:i/>
        </w:rPr>
      </w:pPr>
    </w:p>
    <w:p w14:paraId="41261B59" w14:textId="77777777" w:rsidR="00843846" w:rsidRPr="008B39E9" w:rsidRDefault="00843846" w:rsidP="00843846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8B39E9">
        <w:rPr>
          <w:rFonts w:ascii="Times New Roman" w:hAnsi="Times New Roman" w:cs="Times New Roman"/>
          <w:i/>
          <w:sz w:val="20"/>
        </w:rPr>
        <w:t xml:space="preserve">  Registro que</w:t>
      </w:r>
      <w:r w:rsidRPr="008B39E9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B39E9">
        <w:rPr>
          <w:rFonts w:ascii="Times New Roman" w:hAnsi="Times New Roman" w:cs="Times New Roman"/>
          <w:i/>
          <w:sz w:val="20"/>
        </w:rPr>
        <w:t>da</w:t>
      </w:r>
      <w:r w:rsidRPr="008B39E9">
        <w:rPr>
          <w:rFonts w:ascii="Times New Roman" w:hAnsi="Times New Roman" w:cs="Times New Roman"/>
          <w:i/>
          <w:spacing w:val="1"/>
          <w:sz w:val="20"/>
        </w:rPr>
        <w:t xml:space="preserve"> </w:t>
      </w:r>
      <w:r w:rsidRPr="008B39E9">
        <w:rPr>
          <w:rFonts w:ascii="Times New Roman" w:hAnsi="Times New Roman" w:cs="Times New Roman"/>
          <w:i/>
          <w:sz w:val="20"/>
        </w:rPr>
        <w:t>cuenta</w:t>
      </w:r>
      <w:r w:rsidRPr="008B39E9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8B39E9">
        <w:rPr>
          <w:rFonts w:ascii="Times New Roman" w:hAnsi="Times New Roman" w:cs="Times New Roman"/>
          <w:i/>
          <w:sz w:val="20"/>
        </w:rPr>
        <w:t>de las</w:t>
      </w:r>
      <w:r w:rsidRPr="008B39E9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8B39E9">
        <w:rPr>
          <w:rFonts w:ascii="Times New Roman" w:hAnsi="Times New Roman" w:cs="Times New Roman"/>
          <w:i/>
          <w:sz w:val="20"/>
        </w:rPr>
        <w:t>acreencias</w:t>
      </w:r>
      <w:r w:rsidRPr="008B39E9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8B39E9">
        <w:rPr>
          <w:rFonts w:ascii="Times New Roman" w:hAnsi="Times New Roman" w:cs="Times New Roman"/>
          <w:i/>
          <w:sz w:val="20"/>
        </w:rPr>
        <w:t>bancarias: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843846" w:rsidRPr="008B39E9" w14:paraId="0BF96EFE" w14:textId="77777777" w:rsidTr="00A61906">
        <w:trPr>
          <w:trHeight w:val="244"/>
        </w:trPr>
        <w:tc>
          <w:tcPr>
            <w:tcW w:w="1414" w:type="dxa"/>
          </w:tcPr>
          <w:p w14:paraId="6DF40D7B" w14:textId="77777777" w:rsidR="00843846" w:rsidRPr="008B39E9" w:rsidRDefault="00843846" w:rsidP="00A61906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6B613F4" w14:textId="77777777" w:rsidR="00843846" w:rsidRPr="008B39E9" w:rsidRDefault="00843846" w:rsidP="00A61906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228639D" w14:textId="77777777" w:rsidR="00843846" w:rsidRPr="008B39E9" w:rsidRDefault="00843846" w:rsidP="00A61906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72824E0E" w14:textId="77777777" w:rsidR="00843846" w:rsidRPr="008B39E9" w:rsidRDefault="00843846" w:rsidP="00A61906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9)VX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843846" w:rsidRPr="008B39E9" w14:paraId="50E2F409" w14:textId="77777777" w:rsidTr="00A61906">
        <w:trPr>
          <w:trHeight w:val="242"/>
        </w:trPr>
        <w:tc>
          <w:tcPr>
            <w:tcW w:w="1414" w:type="dxa"/>
          </w:tcPr>
          <w:p w14:paraId="7B23BC25" w14:textId="77777777" w:rsidR="00843846" w:rsidRPr="008B39E9" w:rsidRDefault="00843846" w:rsidP="00A6190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4F5C849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4116147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Nombre</w:t>
            </w:r>
          </w:p>
        </w:tc>
        <w:tc>
          <w:tcPr>
            <w:tcW w:w="2549" w:type="dxa"/>
          </w:tcPr>
          <w:p w14:paraId="29CDA295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843846" w:rsidRPr="008B39E9" w14:paraId="21B2F07D" w14:textId="77777777" w:rsidTr="00A61906">
        <w:trPr>
          <w:trHeight w:val="242"/>
        </w:trPr>
        <w:tc>
          <w:tcPr>
            <w:tcW w:w="1414" w:type="dxa"/>
          </w:tcPr>
          <w:p w14:paraId="2DB8E92B" w14:textId="77777777" w:rsidR="00843846" w:rsidRPr="008B39E9" w:rsidRDefault="00843846" w:rsidP="00A6190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9D5DFAE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F2CD83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Monto</w:t>
            </w:r>
            <w:r w:rsidRPr="008B39E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de</w:t>
            </w:r>
            <w:r w:rsidRPr="008B39E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la</w:t>
            </w:r>
            <w:r w:rsidRPr="008B39E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8B39E9">
              <w:rPr>
                <w:rFonts w:ascii="Times New Roman" w:hAnsi="Times New Roman" w:cs="Times New Roman"/>
                <w:sz w:val="20"/>
              </w:rPr>
              <w:t>acreencia</w:t>
            </w:r>
            <w:proofErr w:type="spellEnd"/>
          </w:p>
        </w:tc>
        <w:tc>
          <w:tcPr>
            <w:tcW w:w="2549" w:type="dxa"/>
          </w:tcPr>
          <w:p w14:paraId="59C2D003" w14:textId="77777777" w:rsidR="00843846" w:rsidRPr="008B39E9" w:rsidRDefault="00843846" w:rsidP="00A61906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843846" w:rsidRPr="008B39E9" w14:paraId="52377BEC" w14:textId="77777777" w:rsidTr="00A61906">
        <w:trPr>
          <w:trHeight w:val="244"/>
        </w:trPr>
        <w:tc>
          <w:tcPr>
            <w:tcW w:w="1414" w:type="dxa"/>
          </w:tcPr>
          <w:p w14:paraId="68C0A660" w14:textId="77777777" w:rsidR="00843846" w:rsidRPr="008B39E9" w:rsidRDefault="00843846" w:rsidP="00A61906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1BBAF34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3D412B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Moneda</w:t>
            </w:r>
            <w:r w:rsidRPr="008B39E9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origen</w:t>
            </w:r>
            <w:r w:rsidRPr="008B39E9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8B39E9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acreencia</w:t>
            </w:r>
          </w:p>
        </w:tc>
        <w:tc>
          <w:tcPr>
            <w:tcW w:w="2549" w:type="dxa"/>
          </w:tcPr>
          <w:p w14:paraId="40FA0250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843846" w:rsidRPr="008B39E9" w14:paraId="3D5F910F" w14:textId="77777777" w:rsidTr="00A61906">
        <w:trPr>
          <w:trHeight w:val="244"/>
        </w:trPr>
        <w:tc>
          <w:tcPr>
            <w:tcW w:w="1414" w:type="dxa"/>
          </w:tcPr>
          <w:p w14:paraId="3599E3CD" w14:textId="77777777" w:rsidR="00843846" w:rsidRPr="008B39E9" w:rsidRDefault="00843846" w:rsidP="00A61906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6BC50BDB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64CF57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Fecha</w:t>
            </w:r>
            <w:r w:rsidRPr="008B39E9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de origen</w:t>
            </w:r>
            <w:r w:rsidRPr="008B39E9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8B39E9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  <w:lang w:val="es-CL"/>
              </w:rPr>
              <w:t>acreencia</w:t>
            </w:r>
          </w:p>
        </w:tc>
        <w:tc>
          <w:tcPr>
            <w:tcW w:w="2549" w:type="dxa"/>
          </w:tcPr>
          <w:p w14:paraId="1372FCF9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F(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08)</w:t>
            </w:r>
          </w:p>
        </w:tc>
      </w:tr>
      <w:tr w:rsidR="00843846" w:rsidRPr="008B39E9" w14:paraId="590EF01B" w14:textId="77777777" w:rsidTr="00A61906">
        <w:trPr>
          <w:trHeight w:val="244"/>
        </w:trPr>
        <w:tc>
          <w:tcPr>
            <w:tcW w:w="1414" w:type="dxa"/>
          </w:tcPr>
          <w:p w14:paraId="164CBF0F" w14:textId="77777777" w:rsidR="00843846" w:rsidRPr="008B39E9" w:rsidRDefault="00843846" w:rsidP="00A61906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194A7313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2D6476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Tipo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de</w:t>
            </w:r>
            <w:r w:rsidRPr="008B39E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8B39E9">
              <w:rPr>
                <w:rFonts w:ascii="Times New Roman" w:hAnsi="Times New Roman" w:cs="Times New Roman"/>
                <w:sz w:val="20"/>
              </w:rPr>
              <w:t>acreencia</w:t>
            </w:r>
            <w:proofErr w:type="spellEnd"/>
          </w:p>
        </w:tc>
        <w:tc>
          <w:tcPr>
            <w:tcW w:w="2549" w:type="dxa"/>
          </w:tcPr>
          <w:p w14:paraId="6073E46C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843846" w:rsidRPr="008B39E9" w14:paraId="25DEB593" w14:textId="77777777" w:rsidTr="00A61906">
        <w:trPr>
          <w:trHeight w:val="244"/>
        </w:trPr>
        <w:tc>
          <w:tcPr>
            <w:tcW w:w="1414" w:type="dxa"/>
          </w:tcPr>
          <w:p w14:paraId="2D1E12BA" w14:textId="77777777" w:rsidR="00843846" w:rsidRPr="008B39E9" w:rsidRDefault="00843846" w:rsidP="00A61906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75C13804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8EF87A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sz w:val="20"/>
              </w:rPr>
              <w:t>Dirección</w:t>
            </w:r>
            <w:proofErr w:type="spellEnd"/>
          </w:p>
        </w:tc>
        <w:tc>
          <w:tcPr>
            <w:tcW w:w="2549" w:type="dxa"/>
          </w:tcPr>
          <w:p w14:paraId="57DF2015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50)</w:t>
            </w:r>
          </w:p>
        </w:tc>
      </w:tr>
      <w:tr w:rsidR="00843846" w:rsidRPr="008B39E9" w14:paraId="32F8D080" w14:textId="77777777" w:rsidTr="00A61906">
        <w:trPr>
          <w:trHeight w:val="244"/>
        </w:trPr>
        <w:tc>
          <w:tcPr>
            <w:tcW w:w="1414" w:type="dxa"/>
          </w:tcPr>
          <w:p w14:paraId="6BE88A1D" w14:textId="77777777" w:rsidR="00843846" w:rsidRPr="008B39E9" w:rsidRDefault="00843846" w:rsidP="00A61906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Campo</w:t>
            </w:r>
            <w:r w:rsidRPr="008B39E9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53075FD6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 w:rsidRPr="008B39E9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F484C2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8B39E9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2B95F586" w14:textId="77777777" w:rsidR="00843846" w:rsidRPr="008B39E9" w:rsidRDefault="00843846" w:rsidP="00A61906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8B39E9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8B39E9">
              <w:rPr>
                <w:rFonts w:ascii="Times New Roman" w:hAnsi="Times New Roman" w:cs="Times New Roman"/>
                <w:sz w:val="20"/>
              </w:rPr>
              <w:t>01)</w:t>
            </w:r>
          </w:p>
        </w:tc>
      </w:tr>
    </w:tbl>
    <w:p w14:paraId="0E638888" w14:textId="77777777" w:rsidR="00843846" w:rsidRPr="008B39E9" w:rsidRDefault="00843846" w:rsidP="00843846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843846" w:rsidRPr="008B39E9" w:rsidSect="00843846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8B39E9">
        <w:rPr>
          <w:rFonts w:ascii="Times New Roman" w:hAnsi="Times New Roman" w:cs="Times New Roman"/>
        </w:rPr>
        <w:t>Longitud</w:t>
      </w:r>
      <w:r w:rsidRPr="008B39E9">
        <w:rPr>
          <w:rFonts w:ascii="Times New Roman" w:hAnsi="Times New Roman" w:cs="Times New Roman"/>
          <w:spacing w:val="-3"/>
        </w:rPr>
        <w:t xml:space="preserve"> </w:t>
      </w:r>
      <w:r w:rsidRPr="008B39E9">
        <w:rPr>
          <w:rFonts w:ascii="Times New Roman" w:hAnsi="Times New Roman" w:cs="Times New Roman"/>
        </w:rPr>
        <w:t>Total</w:t>
      </w:r>
      <w:r w:rsidRPr="008B39E9">
        <w:rPr>
          <w:rFonts w:ascii="Times New Roman" w:hAnsi="Times New Roman" w:cs="Times New Roman"/>
          <w:spacing w:val="-2"/>
        </w:rPr>
        <w:t xml:space="preserve"> </w:t>
      </w:r>
      <w:r w:rsidRPr="008B39E9">
        <w:rPr>
          <w:rFonts w:ascii="Times New Roman" w:hAnsi="Times New Roman" w:cs="Times New Roman"/>
        </w:rPr>
        <w:t>del</w:t>
      </w:r>
      <w:r w:rsidRPr="008B39E9">
        <w:rPr>
          <w:rFonts w:ascii="Times New Roman" w:hAnsi="Times New Roman" w:cs="Times New Roman"/>
          <w:spacing w:val="-2"/>
        </w:rPr>
        <w:t xml:space="preserve"> </w:t>
      </w:r>
      <w:r w:rsidRPr="008B39E9">
        <w:rPr>
          <w:rFonts w:ascii="Times New Roman" w:hAnsi="Times New Roman" w:cs="Times New Roman"/>
        </w:rPr>
        <w:t>registro:</w:t>
      </w:r>
      <w:r w:rsidRPr="008B39E9">
        <w:rPr>
          <w:rFonts w:ascii="Times New Roman" w:hAnsi="Times New Roman" w:cs="Times New Roman"/>
          <w:spacing w:val="-2"/>
        </w:rPr>
        <w:t xml:space="preserve"> </w:t>
      </w:r>
      <w:r w:rsidRPr="008B39E9">
        <w:rPr>
          <w:rFonts w:ascii="Times New Roman" w:hAnsi="Times New Roman" w:cs="Times New Roman"/>
        </w:rPr>
        <w:t>138</w:t>
      </w:r>
      <w:r w:rsidRPr="008B39E9">
        <w:rPr>
          <w:rFonts w:ascii="Times New Roman" w:hAnsi="Times New Roman" w:cs="Times New Roman"/>
          <w:spacing w:val="-2"/>
        </w:rPr>
        <w:t xml:space="preserve"> </w:t>
      </w:r>
      <w:r w:rsidRPr="008B39E9">
        <w:rPr>
          <w:rFonts w:ascii="Times New Roman" w:hAnsi="Times New Roman" w:cs="Times New Roman"/>
        </w:rPr>
        <w:t>Bytes</w:t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37196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132BCDEB" w14:textId="77777777" w:rsidR="00843846" w:rsidRPr="008B39E9" w:rsidRDefault="00843846" w:rsidP="00843846">
      <w:pPr>
        <w:pStyle w:val="Textoindependiente"/>
        <w:spacing w:before="1"/>
        <w:ind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276"/>
      </w:tblGrid>
      <w:tr w:rsidR="00843846" w:rsidRPr="008B39E9" w14:paraId="6FA00237" w14:textId="77777777" w:rsidTr="00A61906">
        <w:trPr>
          <w:trHeight w:val="268"/>
        </w:trPr>
        <w:tc>
          <w:tcPr>
            <w:tcW w:w="1129" w:type="dxa"/>
          </w:tcPr>
          <w:p w14:paraId="12875F81" w14:textId="77777777" w:rsidR="00843846" w:rsidRPr="008B39E9" w:rsidRDefault="00843846" w:rsidP="00A6190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6E679501" w14:textId="77777777" w:rsidR="00843846" w:rsidRPr="008B39E9" w:rsidRDefault="00843846" w:rsidP="00A6190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16CC2999" w14:textId="77777777" w:rsidR="00843846" w:rsidRPr="008B39E9" w:rsidRDefault="00843846" w:rsidP="00A6190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31648B27" w14:textId="77777777" w:rsidR="00843846" w:rsidRPr="008B39E9" w:rsidRDefault="00843846" w:rsidP="00A6190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793B3653" w14:textId="77777777" w:rsidR="00843846" w:rsidRPr="008B39E9" w:rsidRDefault="00843846" w:rsidP="00A6190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843846" w:rsidRPr="008B39E9" w14:paraId="034AEBDB" w14:textId="77777777" w:rsidTr="00A61906">
        <w:trPr>
          <w:trHeight w:val="268"/>
        </w:trPr>
        <w:tc>
          <w:tcPr>
            <w:tcW w:w="1129" w:type="dxa"/>
          </w:tcPr>
          <w:p w14:paraId="6881DFC1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5971DEFB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84244B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6871144E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1276" w:type="dxa"/>
          </w:tcPr>
          <w:p w14:paraId="5524E3FB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843846" w:rsidRPr="008B39E9" w14:paraId="45644AB2" w14:textId="77777777" w:rsidTr="00A61906">
        <w:trPr>
          <w:trHeight w:val="268"/>
        </w:trPr>
        <w:tc>
          <w:tcPr>
            <w:tcW w:w="1129" w:type="dxa"/>
          </w:tcPr>
          <w:p w14:paraId="6C46D199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3E3DEC1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E592EB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0D41FE24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1276" w:type="dxa"/>
          </w:tcPr>
          <w:p w14:paraId="37BF6A78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843846" w:rsidRPr="008B39E9" w14:paraId="1E8D27D4" w14:textId="77777777" w:rsidTr="00A61906">
        <w:trPr>
          <w:trHeight w:val="268"/>
        </w:trPr>
        <w:tc>
          <w:tcPr>
            <w:tcW w:w="1129" w:type="dxa"/>
          </w:tcPr>
          <w:p w14:paraId="339264FC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1238D49E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941664D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4CFE5497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1276" w:type="dxa"/>
          </w:tcPr>
          <w:p w14:paraId="53FFFCAC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843846" w:rsidRPr="008B39E9" w14:paraId="2DE1C316" w14:textId="77777777" w:rsidTr="00A61906">
        <w:trPr>
          <w:trHeight w:val="268"/>
        </w:trPr>
        <w:tc>
          <w:tcPr>
            <w:tcW w:w="1129" w:type="dxa"/>
          </w:tcPr>
          <w:p w14:paraId="283DC596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64D1CF9A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016250E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4C986952" w14:textId="77777777" w:rsidR="00843846" w:rsidRPr="008B39E9" w:rsidRDefault="00843846" w:rsidP="00A61906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276" w:type="dxa"/>
          </w:tcPr>
          <w:p w14:paraId="0E0D4376" w14:textId="77777777" w:rsidR="00843846" w:rsidRPr="008B39E9" w:rsidRDefault="00843846" w:rsidP="00A61906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43846" w:rsidRPr="008B39E9" w14:paraId="7C29AE36" w14:textId="77777777" w:rsidTr="00A61906">
        <w:trPr>
          <w:trHeight w:val="268"/>
        </w:trPr>
        <w:tc>
          <w:tcPr>
            <w:tcW w:w="1129" w:type="dxa"/>
          </w:tcPr>
          <w:p w14:paraId="4905E5D4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024ED0C2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4AB54AE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5BDC6583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1276" w:type="dxa"/>
          </w:tcPr>
          <w:p w14:paraId="312F3C51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43846" w:rsidRPr="008B39E9" w14:paraId="7620CF7E" w14:textId="77777777" w:rsidTr="00A61906">
        <w:trPr>
          <w:trHeight w:val="268"/>
        </w:trPr>
        <w:tc>
          <w:tcPr>
            <w:tcW w:w="1129" w:type="dxa"/>
          </w:tcPr>
          <w:p w14:paraId="660D560F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28AB74D0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AD1099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0E62B0E6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276" w:type="dxa"/>
          </w:tcPr>
          <w:p w14:paraId="7B292FEF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843846" w:rsidRPr="008B39E9" w14:paraId="0CC36CE3" w14:textId="77777777" w:rsidTr="00A61906">
        <w:trPr>
          <w:trHeight w:val="268"/>
        </w:trPr>
        <w:tc>
          <w:tcPr>
            <w:tcW w:w="1129" w:type="dxa"/>
          </w:tcPr>
          <w:p w14:paraId="63C515B9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1ADF4B47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35799F2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52B98067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1276" w:type="dxa"/>
          </w:tcPr>
          <w:p w14:paraId="317FBEB1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843846" w:rsidRPr="008B39E9" w14:paraId="33E4CFAA" w14:textId="77777777" w:rsidTr="00A61906">
        <w:trPr>
          <w:trHeight w:val="268"/>
        </w:trPr>
        <w:tc>
          <w:tcPr>
            <w:tcW w:w="1129" w:type="dxa"/>
          </w:tcPr>
          <w:p w14:paraId="4034F91C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4B458D4C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64A8C8D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34FEE54D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1276" w:type="dxa"/>
          </w:tcPr>
          <w:p w14:paraId="31AF79EA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843846" w:rsidRPr="008B39E9" w14:paraId="14946348" w14:textId="77777777" w:rsidTr="00A61906">
        <w:trPr>
          <w:trHeight w:val="268"/>
        </w:trPr>
        <w:tc>
          <w:tcPr>
            <w:tcW w:w="1129" w:type="dxa"/>
          </w:tcPr>
          <w:p w14:paraId="6BFF7570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42492ADF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BFE771F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3C2C8607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276" w:type="dxa"/>
          </w:tcPr>
          <w:p w14:paraId="131E8300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843846" w:rsidRPr="008B39E9" w14:paraId="39C28D5F" w14:textId="77777777" w:rsidTr="00A61906">
        <w:trPr>
          <w:trHeight w:val="268"/>
        </w:trPr>
        <w:tc>
          <w:tcPr>
            <w:tcW w:w="1129" w:type="dxa"/>
          </w:tcPr>
          <w:p w14:paraId="1BB17130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0150027A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57BB318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2592A971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276" w:type="dxa"/>
          </w:tcPr>
          <w:p w14:paraId="067B0D86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43846" w:rsidRPr="008B39E9" w14:paraId="30C07E54" w14:textId="77777777" w:rsidTr="00A61906">
        <w:trPr>
          <w:trHeight w:val="268"/>
        </w:trPr>
        <w:tc>
          <w:tcPr>
            <w:tcW w:w="1129" w:type="dxa"/>
          </w:tcPr>
          <w:p w14:paraId="77B6381F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2493E976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70126E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3B7FF980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1276" w:type="dxa"/>
          </w:tcPr>
          <w:p w14:paraId="379380C9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43846" w:rsidRPr="008B39E9" w14:paraId="04086116" w14:textId="77777777" w:rsidTr="00A61906">
        <w:trPr>
          <w:trHeight w:val="268"/>
        </w:trPr>
        <w:tc>
          <w:tcPr>
            <w:tcW w:w="1129" w:type="dxa"/>
          </w:tcPr>
          <w:p w14:paraId="63BB3827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20660FA1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67256B4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6B74E83E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7EFE7CD8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843846" w:rsidRPr="008B39E9" w14:paraId="20B3622E" w14:textId="77777777" w:rsidTr="00A61906">
        <w:trPr>
          <w:trHeight w:val="268"/>
        </w:trPr>
        <w:tc>
          <w:tcPr>
            <w:tcW w:w="1129" w:type="dxa"/>
          </w:tcPr>
          <w:p w14:paraId="50812AC9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065337CA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19000E5" w14:textId="77777777" w:rsidR="00843846" w:rsidRPr="008B39E9" w:rsidRDefault="00843846" w:rsidP="00A6190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4C7F3A17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47E46995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843846" w:rsidRPr="008B39E9" w14:paraId="650C01D1" w14:textId="77777777" w:rsidTr="00A61906">
        <w:trPr>
          <w:trHeight w:val="268"/>
        </w:trPr>
        <w:tc>
          <w:tcPr>
            <w:tcW w:w="1129" w:type="dxa"/>
          </w:tcPr>
          <w:p w14:paraId="1CCA4B84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7BFC166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26B339B" w14:textId="77777777" w:rsidR="00843846" w:rsidRPr="008B39E9" w:rsidRDefault="00843846" w:rsidP="00A6190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55A79B12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19F4F29C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843846" w:rsidRPr="008B39E9" w14:paraId="177AEB6B" w14:textId="77777777" w:rsidTr="00A61906">
        <w:trPr>
          <w:trHeight w:val="268"/>
        </w:trPr>
        <w:tc>
          <w:tcPr>
            <w:tcW w:w="1129" w:type="dxa"/>
          </w:tcPr>
          <w:p w14:paraId="18AEA324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EB56B59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0E43C48" w14:textId="77777777" w:rsidR="00843846" w:rsidRPr="008B39E9" w:rsidRDefault="00843846" w:rsidP="00A6190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1EE94EE1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7783D478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843846" w:rsidRPr="008B39E9" w14:paraId="5E01DC0F" w14:textId="77777777" w:rsidTr="00A61906">
        <w:trPr>
          <w:trHeight w:val="268"/>
        </w:trPr>
        <w:tc>
          <w:tcPr>
            <w:tcW w:w="1129" w:type="dxa"/>
          </w:tcPr>
          <w:p w14:paraId="61A62A08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3EA75DA8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5C0CD53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PAS</w:t>
            </w:r>
          </w:p>
        </w:tc>
        <w:tc>
          <w:tcPr>
            <w:tcW w:w="6322" w:type="dxa"/>
          </w:tcPr>
          <w:p w14:paraId="4091B415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RUT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1276" w:type="dxa"/>
          </w:tcPr>
          <w:p w14:paraId="30B655AF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843846" w:rsidRPr="008B39E9" w14:paraId="2259D438" w14:textId="77777777" w:rsidTr="00A61906">
        <w:trPr>
          <w:trHeight w:val="268"/>
        </w:trPr>
        <w:tc>
          <w:tcPr>
            <w:tcW w:w="1129" w:type="dxa"/>
          </w:tcPr>
          <w:p w14:paraId="08642237" w14:textId="77777777" w:rsidR="00843846" w:rsidRPr="008B39E9" w:rsidRDefault="00843846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7</w:t>
            </w:r>
          </w:p>
        </w:tc>
        <w:tc>
          <w:tcPr>
            <w:tcW w:w="256" w:type="dxa"/>
          </w:tcPr>
          <w:p w14:paraId="048147A4" w14:textId="77777777" w:rsidR="00843846" w:rsidRPr="008B39E9" w:rsidRDefault="00843846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6EA5FFC5" w14:textId="77777777" w:rsidR="00843846" w:rsidRPr="008B39E9" w:rsidRDefault="00843846" w:rsidP="00A61906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71521450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1276" w:type="dxa"/>
          </w:tcPr>
          <w:p w14:paraId="74E222B1" w14:textId="77777777" w:rsidR="00843846" w:rsidRPr="008B39E9" w:rsidRDefault="00843846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6B2F1BD1" w14:textId="77777777" w:rsidR="00843846" w:rsidRPr="008B39E9" w:rsidRDefault="00843846" w:rsidP="00843846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37197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37198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37199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37200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37201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37202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DFBE51D" w14:textId="77777777" w:rsidR="00551FE0" w:rsidRPr="00B537DA" w:rsidRDefault="00551FE0" w:rsidP="00551FE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  <w:bookmarkStart w:id="11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551FE0" w:rsidRPr="00B537DA" w14:paraId="31884C04" w14:textId="77777777" w:rsidTr="00A61906">
        <w:tc>
          <w:tcPr>
            <w:tcW w:w="562" w:type="dxa"/>
          </w:tcPr>
          <w:p w14:paraId="63915177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58EF2A74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A3C9761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551FE0" w:rsidRPr="00B537DA" w14:paraId="3E4457B5" w14:textId="77777777" w:rsidTr="00A61906">
        <w:tc>
          <w:tcPr>
            <w:tcW w:w="562" w:type="dxa"/>
          </w:tcPr>
          <w:p w14:paraId="54D8FEE2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3B6FE3E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51FE0" w:rsidRPr="00B537DA" w14:paraId="5208F4ED" w14:textId="77777777" w:rsidTr="00A61906">
        <w:tc>
          <w:tcPr>
            <w:tcW w:w="562" w:type="dxa"/>
          </w:tcPr>
          <w:p w14:paraId="5EE583A8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5F8BA1F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51FE0" w:rsidRPr="00B537DA" w14:paraId="60A57994" w14:textId="77777777" w:rsidTr="00A61906">
        <w:tc>
          <w:tcPr>
            <w:tcW w:w="562" w:type="dxa"/>
          </w:tcPr>
          <w:p w14:paraId="3CA914BF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8DA566" w14:textId="77777777" w:rsidR="00551FE0" w:rsidRPr="00CC035F" w:rsidRDefault="00551FE0" w:rsidP="00A619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7E0F14DD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3A0682F" w14:textId="77777777" w:rsidR="00551FE0" w:rsidRPr="00DD1EE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BC99D54" w14:textId="77777777" w:rsidR="00551FE0" w:rsidRPr="00DD1EE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541DA2FC" w14:textId="77777777" w:rsidTr="00A61906">
        <w:tc>
          <w:tcPr>
            <w:tcW w:w="562" w:type="dxa"/>
          </w:tcPr>
          <w:p w14:paraId="47360958" w14:textId="77777777" w:rsidR="00551FE0" w:rsidRPr="00CC035F" w:rsidRDefault="00551FE0" w:rsidP="00A619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7F1141FE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551FE0" w:rsidRPr="00B537DA" w14:paraId="511B4684" w14:textId="77777777" w:rsidTr="00A61906">
        <w:tc>
          <w:tcPr>
            <w:tcW w:w="562" w:type="dxa"/>
          </w:tcPr>
          <w:p w14:paraId="1002852D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BBBCAD7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E617C7C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CF18DD7" w14:textId="77777777" w:rsidR="00551FE0" w:rsidRPr="00DD1EE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59DB676A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795236DB" w14:textId="77777777" w:rsidTr="00A61906">
        <w:tc>
          <w:tcPr>
            <w:tcW w:w="562" w:type="dxa"/>
          </w:tcPr>
          <w:p w14:paraId="1E6D1D35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B063944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8CFDCB1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bookmarkEnd w:id="11"/>
    </w:tbl>
    <w:p w14:paraId="620F777A" w14:textId="77777777" w:rsidR="00551FE0" w:rsidRPr="00230F5A" w:rsidRDefault="00551FE0" w:rsidP="00551FE0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37203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664F69C3" w14:textId="77777777" w:rsidR="00551FE0" w:rsidRDefault="00551FE0" w:rsidP="00551FE0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0868916"/>
      <w:bookmarkStart w:id="14" w:name="_Hlk151635235"/>
      <w:bookmarkStart w:id="15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51FE0" w:rsidRPr="00B537DA" w14:paraId="48E74FCE" w14:textId="77777777" w:rsidTr="00A61906">
        <w:tc>
          <w:tcPr>
            <w:tcW w:w="595" w:type="dxa"/>
          </w:tcPr>
          <w:p w14:paraId="0F9942B2" w14:textId="77777777" w:rsidR="00551FE0" w:rsidRPr="0070260B" w:rsidRDefault="00551FE0" w:rsidP="00A619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05A06CE0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767D886A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51FE0" w:rsidRPr="00B537DA" w14:paraId="3C02CC65" w14:textId="77777777" w:rsidTr="00A61906">
        <w:tc>
          <w:tcPr>
            <w:tcW w:w="595" w:type="dxa"/>
          </w:tcPr>
          <w:p w14:paraId="6CED7111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C179435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F9D98FB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4CFA653E" w14:textId="77777777" w:rsidTr="00A61906">
        <w:tc>
          <w:tcPr>
            <w:tcW w:w="595" w:type="dxa"/>
          </w:tcPr>
          <w:p w14:paraId="52681828" w14:textId="77777777" w:rsidR="00551FE0" w:rsidRPr="0070260B" w:rsidRDefault="00551FE0" w:rsidP="00A6190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7E738BB9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31C42634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50BDC7F2" w14:textId="77777777" w:rsidTr="00A61906">
        <w:tc>
          <w:tcPr>
            <w:tcW w:w="595" w:type="dxa"/>
          </w:tcPr>
          <w:p w14:paraId="3D0AD8E2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42F3C60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032C2CC2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53C8CAA9" w14:textId="77777777" w:rsidTr="00A61906">
        <w:tc>
          <w:tcPr>
            <w:tcW w:w="595" w:type="dxa"/>
          </w:tcPr>
          <w:p w14:paraId="1BAC74F9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21027B5" w14:textId="77777777" w:rsidR="00551FE0" w:rsidRPr="003D3E86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0D02DE3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D7D1CDB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17831D45" w14:textId="77777777" w:rsidTr="00A61906">
        <w:tc>
          <w:tcPr>
            <w:tcW w:w="595" w:type="dxa"/>
          </w:tcPr>
          <w:p w14:paraId="5913972D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F9B74C2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9DB2764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1F704871" w14:textId="77777777" w:rsidTr="00A61906">
        <w:tc>
          <w:tcPr>
            <w:tcW w:w="595" w:type="dxa"/>
          </w:tcPr>
          <w:p w14:paraId="1C068FCC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2C753A2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3E05579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003C0B2E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1A859FE2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13534F1D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7E0EBB3E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16323643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PAS: Valor entero no debe ser superior a largo 15</w:t>
            </w:r>
          </w:p>
          <w:p w14:paraId="1F58743F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551FE0" w:rsidRPr="00B537DA" w14:paraId="70DDA4FD" w14:textId="77777777" w:rsidTr="00A61906">
        <w:tc>
          <w:tcPr>
            <w:tcW w:w="595" w:type="dxa"/>
          </w:tcPr>
          <w:p w14:paraId="3197C954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71370C9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FDA9D9F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551FE0" w:rsidRPr="00B537DA" w14:paraId="7442770F" w14:textId="77777777" w:rsidTr="00A61906">
        <w:tc>
          <w:tcPr>
            <w:tcW w:w="595" w:type="dxa"/>
          </w:tcPr>
          <w:p w14:paraId="020F8203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7FB698F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30D5CD4" w14:textId="77777777" w:rsidR="00551FE0" w:rsidRPr="00A0721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62AF259A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5A0C9F2D" w14:textId="77777777" w:rsidTr="00A61906">
        <w:tc>
          <w:tcPr>
            <w:tcW w:w="595" w:type="dxa"/>
          </w:tcPr>
          <w:p w14:paraId="34DE6CCA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400626A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DCC5EF7" w14:textId="77777777" w:rsidR="00551FE0" w:rsidRPr="00A0721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1463F722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62146525" w14:textId="77777777" w:rsidTr="00A61906">
        <w:tc>
          <w:tcPr>
            <w:tcW w:w="595" w:type="dxa"/>
          </w:tcPr>
          <w:p w14:paraId="31437AA8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4C55BCC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25F4FA4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D7F18B3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4FE367DD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4590481B" w14:textId="77777777" w:rsidTr="00A61906">
        <w:tc>
          <w:tcPr>
            <w:tcW w:w="595" w:type="dxa"/>
          </w:tcPr>
          <w:p w14:paraId="437930CE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522C0D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3A70A0B3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0DD1D2CA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51FE0" w:rsidRPr="00B537DA" w14:paraId="4E81B620" w14:textId="77777777" w:rsidTr="00A61906">
        <w:tc>
          <w:tcPr>
            <w:tcW w:w="595" w:type="dxa"/>
          </w:tcPr>
          <w:p w14:paraId="4B2AFA8A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ADA6BF4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386C5817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2F7C4C23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02EFE181" w14:textId="77777777" w:rsidTr="00A61906">
        <w:tc>
          <w:tcPr>
            <w:tcW w:w="595" w:type="dxa"/>
          </w:tcPr>
          <w:p w14:paraId="6134DA8A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3B0D612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721146A1" w14:textId="77777777" w:rsidR="00551FE0" w:rsidRPr="004C50F4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BCF8361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34F2127D" w14:textId="77777777" w:rsidTr="00A61906">
        <w:tc>
          <w:tcPr>
            <w:tcW w:w="595" w:type="dxa"/>
          </w:tcPr>
          <w:p w14:paraId="47AACD5B" w14:textId="77777777" w:rsidR="00551FE0" w:rsidRPr="00B537DA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7E94FE70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551FE0" w:rsidRPr="00B537DA" w14:paraId="7D0B19AC" w14:textId="77777777" w:rsidTr="00A61906">
        <w:tc>
          <w:tcPr>
            <w:tcW w:w="595" w:type="dxa"/>
          </w:tcPr>
          <w:p w14:paraId="45BC0C5E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5A334C83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51FE0" w:rsidRPr="00B537DA" w14:paraId="6868EE92" w14:textId="77777777" w:rsidTr="00A61906">
        <w:tc>
          <w:tcPr>
            <w:tcW w:w="595" w:type="dxa"/>
          </w:tcPr>
          <w:p w14:paraId="2DE4E4C1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412890F6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4C4E06D5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51FE0" w:rsidRPr="00B537DA" w14:paraId="28EA4F20" w14:textId="77777777" w:rsidTr="00A61906">
        <w:tc>
          <w:tcPr>
            <w:tcW w:w="595" w:type="dxa"/>
          </w:tcPr>
          <w:p w14:paraId="1C954509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258636A0" w14:textId="77777777" w:rsidR="00551FE0" w:rsidRDefault="00551FE0" w:rsidP="00A6190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4"/>
    </w:tbl>
    <w:p w14:paraId="3FEA3E8A" w14:textId="77777777" w:rsidR="00551FE0" w:rsidRDefault="00551FE0" w:rsidP="00551FE0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5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37204"/>
      <w:bookmarkEnd w:id="13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37205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37206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551FE0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551FE0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2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05848F2E" w14:textId="77777777" w:rsidR="00551FE0" w:rsidRPr="008B39E9" w:rsidRDefault="00551FE0" w:rsidP="00551FE0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551FE0" w:rsidRPr="008B39E9" w14:paraId="5D402AC6" w14:textId="77777777" w:rsidTr="00A61906">
        <w:trPr>
          <w:trHeight w:val="268"/>
        </w:trPr>
        <w:tc>
          <w:tcPr>
            <w:tcW w:w="1239" w:type="dxa"/>
          </w:tcPr>
          <w:p w14:paraId="497586EA" w14:textId="77777777" w:rsidR="00551FE0" w:rsidRPr="008B39E9" w:rsidRDefault="00551FE0" w:rsidP="00A6190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CC5A97B" w14:textId="77777777" w:rsidR="00551FE0" w:rsidRPr="008B39E9" w:rsidRDefault="00551FE0" w:rsidP="00A6190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0603B1CC" w14:textId="77777777" w:rsidR="00551FE0" w:rsidRPr="008B39E9" w:rsidRDefault="00551FE0" w:rsidP="00A6190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56C897FB" w14:textId="77777777" w:rsidR="00551FE0" w:rsidRPr="008B39E9" w:rsidRDefault="00551FE0" w:rsidP="00A6190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87B4CDA" w14:textId="77777777" w:rsidR="00551FE0" w:rsidRPr="008B39E9" w:rsidRDefault="00551FE0" w:rsidP="00A6190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551FE0" w:rsidRPr="008B39E9" w14:paraId="769522A2" w14:textId="77777777" w:rsidTr="00A61906">
        <w:trPr>
          <w:trHeight w:val="268"/>
        </w:trPr>
        <w:tc>
          <w:tcPr>
            <w:tcW w:w="1239" w:type="dxa"/>
          </w:tcPr>
          <w:p w14:paraId="01B5D722" w14:textId="77777777" w:rsidR="00551FE0" w:rsidRPr="008B39E9" w:rsidRDefault="00551FE0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80AE7BA" w14:textId="77777777" w:rsidR="00551FE0" w:rsidRPr="008B39E9" w:rsidRDefault="00551FE0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568A324" w14:textId="77777777" w:rsidR="00551FE0" w:rsidRPr="008B39E9" w:rsidRDefault="00551FE0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6A475B04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E7B9878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51FE0" w:rsidRPr="008B39E9" w14:paraId="6087CB50" w14:textId="77777777" w:rsidTr="00A61906">
        <w:trPr>
          <w:trHeight w:val="268"/>
        </w:trPr>
        <w:tc>
          <w:tcPr>
            <w:tcW w:w="1239" w:type="dxa"/>
          </w:tcPr>
          <w:p w14:paraId="525EA865" w14:textId="77777777" w:rsidR="00551FE0" w:rsidRPr="008B39E9" w:rsidRDefault="00551FE0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46F1B29" w14:textId="77777777" w:rsidR="00551FE0" w:rsidRPr="008B39E9" w:rsidRDefault="00551FE0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571C007" w14:textId="77777777" w:rsidR="00551FE0" w:rsidRPr="008B39E9" w:rsidRDefault="00551FE0" w:rsidP="00A6190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77E06EA2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78012F7D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51FE0" w:rsidRPr="008B39E9" w14:paraId="055C01B1" w14:textId="77777777" w:rsidTr="00A61906">
        <w:trPr>
          <w:trHeight w:val="268"/>
        </w:trPr>
        <w:tc>
          <w:tcPr>
            <w:tcW w:w="1239" w:type="dxa"/>
          </w:tcPr>
          <w:p w14:paraId="548FB479" w14:textId="77777777" w:rsidR="00551FE0" w:rsidRPr="008B39E9" w:rsidRDefault="00551FE0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280B5BD4" w14:textId="77777777" w:rsidR="00551FE0" w:rsidRPr="008B39E9" w:rsidRDefault="00551FE0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6CE8DA2" w14:textId="77777777" w:rsidR="00551FE0" w:rsidRPr="008B39E9" w:rsidRDefault="00551FE0" w:rsidP="00A6190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4D1C73D7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5794DFD6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51FE0" w:rsidRPr="008B39E9" w14:paraId="2CBACC2F" w14:textId="77777777" w:rsidTr="00A61906">
        <w:trPr>
          <w:trHeight w:val="268"/>
        </w:trPr>
        <w:tc>
          <w:tcPr>
            <w:tcW w:w="1239" w:type="dxa"/>
          </w:tcPr>
          <w:p w14:paraId="35B99AD3" w14:textId="77777777" w:rsidR="00551FE0" w:rsidRPr="008B39E9" w:rsidRDefault="00551FE0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2C755AFC" w14:textId="77777777" w:rsidR="00551FE0" w:rsidRPr="008B39E9" w:rsidRDefault="00551FE0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D303038" w14:textId="77777777" w:rsidR="00551FE0" w:rsidRPr="008B39E9" w:rsidRDefault="00551FE0" w:rsidP="00A6190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2CB69070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2CFE616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51FE0" w:rsidRPr="008B39E9" w14:paraId="552E51AD" w14:textId="77777777" w:rsidTr="00A61906">
        <w:trPr>
          <w:trHeight w:val="268"/>
        </w:trPr>
        <w:tc>
          <w:tcPr>
            <w:tcW w:w="1239" w:type="dxa"/>
          </w:tcPr>
          <w:p w14:paraId="1537FA06" w14:textId="77777777" w:rsidR="00551FE0" w:rsidRPr="008B39E9" w:rsidRDefault="00551FE0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1F7F6E94" w14:textId="77777777" w:rsidR="00551FE0" w:rsidRPr="008B39E9" w:rsidRDefault="00551FE0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C1F8A8" w14:textId="77777777" w:rsidR="00551FE0" w:rsidRPr="008B39E9" w:rsidRDefault="00551FE0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PAS</w:t>
            </w:r>
          </w:p>
        </w:tc>
        <w:tc>
          <w:tcPr>
            <w:tcW w:w="5958" w:type="dxa"/>
          </w:tcPr>
          <w:p w14:paraId="0A6D3D85" w14:textId="77777777" w:rsidR="00551FE0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DE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RUT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INFORMADOS</w:t>
            </w:r>
          </w:p>
          <w:p w14:paraId="1BDDCDCB" w14:textId="77777777" w:rsidR="00551FE0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Cálculo</w:t>
            </w:r>
            <w:proofErr w:type="spellEnd"/>
          </w:p>
          <w:p w14:paraId="272C9A3F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distintos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campo 1 (rut) </w:t>
            </w:r>
          </w:p>
        </w:tc>
        <w:tc>
          <w:tcPr>
            <w:tcW w:w="851" w:type="dxa"/>
          </w:tcPr>
          <w:p w14:paraId="752630E2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51FE0" w:rsidRPr="008B39E9" w14:paraId="1CC234F6" w14:textId="77777777" w:rsidTr="00A61906">
        <w:trPr>
          <w:trHeight w:val="268"/>
        </w:trPr>
        <w:tc>
          <w:tcPr>
            <w:tcW w:w="1239" w:type="dxa"/>
          </w:tcPr>
          <w:p w14:paraId="6D003230" w14:textId="77777777" w:rsidR="00551FE0" w:rsidRPr="008B39E9" w:rsidRDefault="00551FE0" w:rsidP="00A6190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293" w:type="dxa"/>
          </w:tcPr>
          <w:p w14:paraId="3B923B32" w14:textId="77777777" w:rsidR="00551FE0" w:rsidRPr="008B39E9" w:rsidRDefault="00551FE0" w:rsidP="00A6190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3F5CC65" w14:textId="77777777" w:rsidR="00551FE0" w:rsidRPr="008B39E9" w:rsidRDefault="00551FE0" w:rsidP="00A6190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37AF39B9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584651EF" w14:textId="77777777" w:rsidR="00551FE0" w:rsidRPr="008B39E9" w:rsidRDefault="00551FE0" w:rsidP="00A6190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617693DD" w14:textId="77777777" w:rsidR="00551FE0" w:rsidRPr="008B39E9" w:rsidRDefault="00551FE0" w:rsidP="00551FE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D135E9A" w14:textId="77777777" w:rsidR="00551FE0" w:rsidRPr="008B39E9" w:rsidRDefault="00551FE0" w:rsidP="00551FE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B210135" w14:textId="77777777" w:rsidR="00551FE0" w:rsidRPr="008B39E9" w:rsidRDefault="00551FE0" w:rsidP="00551FE0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551FE0" w:rsidRPr="008B39E9" w14:paraId="4F1AB149" w14:textId="77777777" w:rsidTr="00A61906">
        <w:trPr>
          <w:trHeight w:val="244"/>
        </w:trPr>
        <w:tc>
          <w:tcPr>
            <w:tcW w:w="4815" w:type="dxa"/>
          </w:tcPr>
          <w:p w14:paraId="0C37F7C5" w14:textId="77777777" w:rsidR="00551FE0" w:rsidRPr="008B39E9" w:rsidRDefault="00551FE0" w:rsidP="00A61906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A28E5CE" w14:textId="77777777" w:rsidR="00551FE0" w:rsidRPr="008B39E9" w:rsidRDefault="00551FE0" w:rsidP="00A61906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6E04F43D" w14:textId="77777777" w:rsidR="00551FE0" w:rsidRPr="008B39E9" w:rsidRDefault="00551FE0" w:rsidP="00A61906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551FE0" w:rsidRPr="008B39E9" w14:paraId="77B8802C" w14:textId="77777777" w:rsidTr="00A61906">
        <w:trPr>
          <w:trHeight w:val="242"/>
        </w:trPr>
        <w:tc>
          <w:tcPr>
            <w:tcW w:w="4815" w:type="dxa"/>
          </w:tcPr>
          <w:p w14:paraId="4E10115D" w14:textId="77777777" w:rsidR="00551FE0" w:rsidRPr="008B39E9" w:rsidRDefault="00551FE0" w:rsidP="00A6190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8B39E9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9770070" w14:textId="77777777" w:rsidR="00551FE0" w:rsidRPr="008B39E9" w:rsidRDefault="00551FE0" w:rsidP="00A6190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558B8DB" w14:textId="77777777" w:rsidR="00551FE0" w:rsidRPr="008B39E9" w:rsidRDefault="00551FE0" w:rsidP="00A6190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8B39E9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7C1A1749" w14:textId="77777777" w:rsidR="00551FE0" w:rsidRPr="008B39E9" w:rsidRDefault="00551FE0" w:rsidP="00551FE0">
      <w:pPr>
        <w:rPr>
          <w:rFonts w:ascii="Times New Roman" w:hAnsi="Times New Roman" w:cs="Times New Roman"/>
          <w:color w:val="4472C4" w:themeColor="accent1"/>
        </w:rPr>
      </w:pPr>
    </w:p>
    <w:p w14:paraId="0FFC3CBD" w14:textId="77777777" w:rsidR="00551FE0" w:rsidRPr="008B39E9" w:rsidRDefault="00551FE0" w:rsidP="00551FE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AB2E3D1" w14:textId="77777777" w:rsidR="00551FE0" w:rsidRPr="008B39E9" w:rsidRDefault="00551FE0" w:rsidP="00551FE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BDABBDE" w14:textId="77777777" w:rsidR="00551FE0" w:rsidRPr="008B39E9" w:rsidRDefault="00551FE0" w:rsidP="00551FE0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8B39E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165FF8D" w14:textId="77777777" w:rsidR="00551FE0" w:rsidRPr="008B39E9" w:rsidRDefault="00551FE0" w:rsidP="00551FE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8B39E9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8B39E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8B39E9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8B39E9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37207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37208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37209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21024" w14:paraId="756ECE04" w14:textId="77777777" w:rsidTr="009A2A10">
        <w:tc>
          <w:tcPr>
            <w:tcW w:w="1129" w:type="dxa"/>
          </w:tcPr>
          <w:p w14:paraId="40F20FFF" w14:textId="7A72163C" w:rsidR="009A2A10" w:rsidRPr="0022102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57AA9FF" w:rsidR="009A2A10" w:rsidRPr="0022102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21024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22102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22102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22102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6147C2F6" w:rsidR="00312989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21024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22102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2102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21024" w14:paraId="4A7514C9" w14:textId="77777777" w:rsidTr="009A2A10">
        <w:tc>
          <w:tcPr>
            <w:tcW w:w="1129" w:type="dxa"/>
          </w:tcPr>
          <w:p w14:paraId="36E25D26" w14:textId="7F55894F" w:rsidR="009A2A10" w:rsidRPr="0022102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2102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4CE64141" w14:textId="77777777" w:rsidTr="009A2A10">
        <w:tc>
          <w:tcPr>
            <w:tcW w:w="1129" w:type="dxa"/>
          </w:tcPr>
          <w:p w14:paraId="0B80E08E" w14:textId="7B691186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22102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22102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22102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25A311B" w:rsidR="00B1738F" w:rsidRPr="00221024" w:rsidRDefault="00221024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F91655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F91655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22102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22102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22102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2102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2102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2102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221024" w:rsidRDefault="000465DB" w:rsidP="00BB7237">
      <w:pPr>
        <w:pStyle w:val="Ttulo2"/>
        <w:numPr>
          <w:ilvl w:val="2"/>
          <w:numId w:val="7"/>
        </w:numPr>
      </w:pPr>
      <w:bookmarkStart w:id="29" w:name="_Toc152337210"/>
      <w:bookmarkEnd w:id="28"/>
      <w:r w:rsidRPr="00221024">
        <w:t>Archivo Carátula</w:t>
      </w:r>
      <w:r w:rsidR="001169CF" w:rsidRPr="00221024">
        <w:fldChar w:fldCharType="begin"/>
      </w:r>
      <w:r w:rsidR="001169CF" w:rsidRPr="00221024">
        <w:instrText xml:space="preserve"> XE "Archivo Carátula" </w:instrText>
      </w:r>
      <w:r w:rsidR="001169CF" w:rsidRPr="00221024">
        <w:fldChar w:fldCharType="end"/>
      </w:r>
      <w:r w:rsidR="009A2A10" w:rsidRPr="00221024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21024" w14:paraId="34398A03" w14:textId="77777777" w:rsidTr="00E862A3">
        <w:tc>
          <w:tcPr>
            <w:tcW w:w="1129" w:type="dxa"/>
          </w:tcPr>
          <w:p w14:paraId="2225B9A4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06454DCE" w14:textId="77777777" w:rsidTr="00E862A3">
        <w:tc>
          <w:tcPr>
            <w:tcW w:w="1129" w:type="dxa"/>
          </w:tcPr>
          <w:p w14:paraId="1E70680A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6BED63F2" w14:textId="77777777" w:rsidTr="00E862A3">
        <w:tc>
          <w:tcPr>
            <w:tcW w:w="1129" w:type="dxa"/>
          </w:tcPr>
          <w:p w14:paraId="2BC68398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2A7AD6E3" w:rsidR="004F39F4" w:rsidRPr="0022102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21024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22102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22102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22102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983EB84" w:rsidR="000B1A73" w:rsidRPr="0022102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21024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22102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22102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22102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22102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6E44765A" w14:textId="77777777" w:rsidTr="00E862A3">
        <w:tc>
          <w:tcPr>
            <w:tcW w:w="1129" w:type="dxa"/>
          </w:tcPr>
          <w:p w14:paraId="0D202F6E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22102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22102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22102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432BBC43" w:rsidR="00B1738F" w:rsidRPr="00230F5A" w:rsidRDefault="00221024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3F025E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3F025E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37211"/>
      <w:bookmarkEnd w:id="31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0A0C7B7F" w14:textId="77777777" w:rsidTr="00E862A3">
        <w:tc>
          <w:tcPr>
            <w:tcW w:w="1129" w:type="dxa"/>
          </w:tcPr>
          <w:p w14:paraId="16CA53F6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C467858" w:rsidR="004D0C43" w:rsidRPr="0022102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22102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22102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E618A18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21024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22102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22102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22102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2102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34A18395" w14:textId="77777777" w:rsidTr="00E862A3">
        <w:tc>
          <w:tcPr>
            <w:tcW w:w="1129" w:type="dxa"/>
          </w:tcPr>
          <w:p w14:paraId="1BEA6A51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21024" w14:paraId="0DC8E8BB" w14:textId="77777777" w:rsidTr="00E862A3">
        <w:tc>
          <w:tcPr>
            <w:tcW w:w="1129" w:type="dxa"/>
          </w:tcPr>
          <w:p w14:paraId="3341B7DB" w14:textId="77777777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22102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22102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22102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22102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7FF85F2F" w:rsidR="00E547E8" w:rsidRPr="00221024" w:rsidRDefault="00221024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E547E8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26538A5A" w:rsidR="00B1738F" w:rsidRPr="00221024" w:rsidRDefault="00221024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E547E8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22102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22102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21024" w:rsidRDefault="000465DB" w:rsidP="00B67156">
      <w:pPr>
        <w:pStyle w:val="Ttulo2"/>
        <w:numPr>
          <w:ilvl w:val="1"/>
          <w:numId w:val="7"/>
        </w:numPr>
      </w:pPr>
      <w:bookmarkStart w:id="35" w:name="_Toc152337212"/>
      <w:r w:rsidRPr="00221024">
        <w:t xml:space="preserve">Archivo de salida </w:t>
      </w:r>
      <w:r w:rsidR="00B1738F" w:rsidRPr="00221024">
        <w:t>a dest</w:t>
      </w:r>
      <w:ins w:id="36" w:author="Roberto Carrasco Venegas" w:date="2023-11-27T13:21:00Z">
        <w:r w:rsidR="00095C24" w:rsidRPr="00221024">
          <w:t>i</w:t>
        </w:r>
      </w:ins>
      <w:r w:rsidR="00B1738F" w:rsidRPr="00221024">
        <w:t>no</w:t>
      </w:r>
      <w:bookmarkEnd w:id="35"/>
      <w:r w:rsidR="001169CF" w:rsidRPr="00221024">
        <w:fldChar w:fldCharType="begin"/>
      </w:r>
      <w:r w:rsidR="001169CF" w:rsidRPr="00221024">
        <w:instrText xml:space="preserve"> XE "Archivo de salida a</w:instrText>
      </w:r>
      <w:r w:rsidR="007B6066" w:rsidRPr="00221024">
        <w:instrText>”</w:instrText>
      </w:r>
      <w:r w:rsidR="001169CF" w:rsidRPr="00221024">
        <w:instrText xml:space="preserve">destino" </w:instrText>
      </w:r>
      <w:r w:rsidR="001169CF" w:rsidRPr="00221024">
        <w:fldChar w:fldCharType="end"/>
      </w:r>
    </w:p>
    <w:p w14:paraId="25DFA216" w14:textId="1A009ADA" w:rsidR="000465DB" w:rsidRPr="00221024" w:rsidRDefault="000465DB" w:rsidP="00B67156">
      <w:pPr>
        <w:pStyle w:val="Ttulo2"/>
        <w:numPr>
          <w:ilvl w:val="2"/>
          <w:numId w:val="7"/>
        </w:numPr>
      </w:pPr>
      <w:bookmarkStart w:id="37" w:name="_Toc152337213"/>
      <w:r w:rsidRPr="00221024">
        <w:t>Archivo de da</w:t>
      </w:r>
      <w:ins w:id="38" w:author="Roberto Carrasco Venegas" w:date="2023-11-27T13:24:00Z">
        <w:r w:rsidR="009A28CD" w:rsidRPr="00221024">
          <w:t>t</w:t>
        </w:r>
      </w:ins>
      <w:r w:rsidRPr="00221024">
        <w:t>os</w:t>
      </w:r>
      <w:bookmarkEnd w:id="37"/>
      <w:r w:rsidR="001169CF" w:rsidRPr="00221024">
        <w:fldChar w:fldCharType="begin"/>
      </w:r>
      <w:r w:rsidR="001169CF" w:rsidRPr="00221024">
        <w:instrText xml:space="preserve"> XE "Archivo </w:instrText>
      </w:r>
      <w:r w:rsidR="007B6066" w:rsidRPr="00221024">
        <w:instrText>”</w:instrText>
      </w:r>
      <w:r w:rsidR="001169CF" w:rsidRPr="00221024">
        <w:instrText xml:space="preserve">e datos" </w:instrText>
      </w:r>
      <w:r w:rsidR="001169CF" w:rsidRPr="00221024">
        <w:fldChar w:fldCharType="end"/>
      </w:r>
      <w:r w:rsidRPr="0022102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2102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2F629B96" w:rsidR="00B1738F" w:rsidRPr="00221024" w:rsidRDefault="0022102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4D0C43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21024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22102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21024">
              <w:rPr>
                <w:rFonts w:ascii="Times New Roman" w:hAnsi="Times New Roman" w:cs="Times New Roman"/>
              </w:rPr>
              <w:t xml:space="preserve"> </w:t>
            </w:r>
            <w:r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2210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337214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0657C262" w:rsidR="00284E6A" w:rsidRPr="00230F5A" w:rsidRDefault="00221024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337215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337216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6FC8E551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337217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337218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337219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Hlk150867245"/>
      <w:bookmarkStart w:id="52" w:name="_Toc152337220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337221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1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337222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337223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337224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337225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337226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337227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337228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248985C1" w:rsidR="001D2934" w:rsidRPr="00092B5B" w:rsidRDefault="00092B5B" w:rsidP="00092B5B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092B5B">
        <w:rPr>
          <w:rFonts w:ascii="Times New Roman" w:hAnsi="Times New Roman" w:cs="Times New Roman"/>
          <w:color w:val="4472C4" w:themeColor="accent1"/>
        </w:rPr>
        <w:t xml:space="preserve">-Nombre </w:t>
      </w:r>
    </w:p>
    <w:p w14:paraId="1B5F6780" w14:textId="6ADDFBBB" w:rsidR="00092B5B" w:rsidRPr="00092B5B" w:rsidRDefault="00092B5B" w:rsidP="00092B5B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092B5B">
        <w:rPr>
          <w:rFonts w:ascii="Times New Roman" w:hAnsi="Times New Roman" w:cs="Times New Roman"/>
          <w:color w:val="4472C4" w:themeColor="accent1"/>
        </w:rPr>
        <w:t>-Dirección</w:t>
      </w: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1CF3" w14:textId="77777777" w:rsidR="00095E00" w:rsidRDefault="00095E00" w:rsidP="00F10206">
      <w:pPr>
        <w:spacing w:after="0" w:line="240" w:lineRule="auto"/>
      </w:pPr>
      <w:r>
        <w:separator/>
      </w:r>
    </w:p>
  </w:endnote>
  <w:endnote w:type="continuationSeparator" w:id="0">
    <w:p w14:paraId="38EB6DA3" w14:textId="77777777" w:rsidR="00095E00" w:rsidRDefault="00095E0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3828" w14:textId="77777777" w:rsidR="00843846" w:rsidRPr="008131F5" w:rsidRDefault="00843846" w:rsidP="008B39E9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1485050472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00B2FEC6" w14:textId="77777777" w:rsidR="00843846" w:rsidRDefault="0084384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8B4A" w14:textId="77777777" w:rsidR="00095E00" w:rsidRDefault="00095E00" w:rsidP="00F10206">
      <w:pPr>
        <w:spacing w:after="0" w:line="240" w:lineRule="auto"/>
      </w:pPr>
      <w:r>
        <w:separator/>
      </w:r>
    </w:p>
  </w:footnote>
  <w:footnote w:type="continuationSeparator" w:id="0">
    <w:p w14:paraId="5EF38900" w14:textId="77777777" w:rsidR="00095E00" w:rsidRDefault="00095E0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843846" w14:paraId="215F1D41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1B798E91" w14:textId="77777777" w:rsidR="00843846" w:rsidRDefault="00843846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506D6D8" wp14:editId="226D0AD7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8F21284" w14:textId="77777777" w:rsidR="00843846" w:rsidRDefault="00843846" w:rsidP="002B4375">
    <w:pPr>
      <w:pStyle w:val="Encabezado"/>
    </w:pPr>
  </w:p>
  <w:p w14:paraId="59BD2BDE" w14:textId="77777777" w:rsidR="00843846" w:rsidRDefault="008438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2B5B"/>
    <w:rsid w:val="00095C24"/>
    <w:rsid w:val="00095E00"/>
    <w:rsid w:val="000B1A73"/>
    <w:rsid w:val="000B75EE"/>
    <w:rsid w:val="000B79D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1024"/>
    <w:rsid w:val="00225599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6AB2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93D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51FE0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66EA5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6CC8"/>
    <w:rsid w:val="00830BF4"/>
    <w:rsid w:val="00834D6C"/>
    <w:rsid w:val="0084328F"/>
    <w:rsid w:val="00843846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5FEB"/>
    <w:rsid w:val="00AB6B68"/>
    <w:rsid w:val="00AC3753"/>
    <w:rsid w:val="00AC7243"/>
    <w:rsid w:val="00AD0B4A"/>
    <w:rsid w:val="00AD1F4D"/>
    <w:rsid w:val="00AE096D"/>
    <w:rsid w:val="00AE4F71"/>
    <w:rsid w:val="00AF051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843846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21</Pages>
  <Words>3234</Words>
  <Characters>17787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32</cp:revision>
  <dcterms:created xsi:type="dcterms:W3CDTF">2023-11-30T12:02:00Z</dcterms:created>
  <dcterms:modified xsi:type="dcterms:W3CDTF">2023-12-01T18:33:00Z</dcterms:modified>
</cp:coreProperties>
</file>