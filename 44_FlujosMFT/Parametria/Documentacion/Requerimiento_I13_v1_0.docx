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09E2DCEE" w:rsidR="003D1550" w:rsidRPr="007C7EF6" w:rsidRDefault="00B01B02" w:rsidP="003D155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3D1550" w:rsidRPr="00E30094">
        <w:rPr>
          <w:rFonts w:ascii="Times New Roman" w:hAnsi="Times New Roman" w:cs="Times New Roman"/>
          <w:b/>
          <w:sz w:val="72"/>
          <w:szCs w:val="72"/>
        </w:rPr>
        <w:t>I</w:t>
      </w:r>
      <w:r w:rsidR="007C7EF6">
        <w:rPr>
          <w:rFonts w:ascii="Times New Roman" w:hAnsi="Times New Roman" w:cs="Times New Roman"/>
          <w:b/>
          <w:sz w:val="72"/>
          <w:szCs w:val="72"/>
        </w:rPr>
        <w:t>13</w:t>
      </w:r>
      <w:r w:rsidR="003D1550">
        <w:rPr>
          <w:rFonts w:ascii="Times New Roman" w:hAnsi="Times New Roman" w:cs="Times New Roman"/>
          <w:b/>
          <w:sz w:val="72"/>
          <w:szCs w:val="72"/>
        </w:rPr>
        <w:t>(5</w:t>
      </w:r>
      <w:r w:rsidR="007C7EF6">
        <w:rPr>
          <w:rFonts w:ascii="Times New Roman" w:hAnsi="Times New Roman" w:cs="Times New Roman"/>
          <w:b/>
          <w:sz w:val="72"/>
          <w:szCs w:val="72"/>
        </w:rPr>
        <w:t>30</w:t>
      </w:r>
      <w:r w:rsidR="003D1550">
        <w:rPr>
          <w:rFonts w:ascii="Times New Roman" w:hAnsi="Times New Roman" w:cs="Times New Roman"/>
          <w:b/>
          <w:sz w:val="72"/>
          <w:szCs w:val="72"/>
        </w:rPr>
        <w:t>)-</w:t>
      </w:r>
      <w:r w:rsidR="003D1550" w:rsidRPr="00F04A66">
        <w:t xml:space="preserve"> </w:t>
      </w:r>
      <w:r w:rsidR="007C7EF6" w:rsidRPr="007C7EF6">
        <w:rPr>
          <w:rFonts w:ascii="Times New Roman" w:hAnsi="Times New Roman" w:cs="Times New Roman"/>
          <w:b/>
          <w:sz w:val="72"/>
          <w:szCs w:val="72"/>
        </w:rPr>
        <w:t>Listado de personas relacionadas</w:t>
      </w:r>
    </w:p>
    <w:p w14:paraId="207EDD71" w14:textId="354C5DFC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F7F695" w14:textId="4AAB8744" w:rsidR="00312EA3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7651" w:history="1">
            <w:r w:rsidR="00312EA3" w:rsidRPr="00567281">
              <w:rPr>
                <w:rStyle w:val="Hipervnculo"/>
                <w:noProof/>
              </w:rPr>
              <w:t>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Definición de estructuras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_Toc161407651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61BB9362" w14:textId="1F3CB8E4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2" w:history="1">
            <w:r w:rsidR="00312EA3" w:rsidRPr="00567281">
              <w:rPr>
                <w:rStyle w:val="Hipervnculo"/>
                <w:bCs/>
                <w:noProof/>
              </w:rPr>
              <w:t>1.1.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bCs/>
                <w:noProof/>
              </w:rPr>
              <w:t xml:space="preserve">Archivo de datos del emisor  </w:t>
            </w:r>
            <w:r w:rsidR="00312EA3" w:rsidRPr="00567281">
              <w:rPr>
                <w:rStyle w:val="Hipervnculo"/>
                <w:noProof/>
              </w:rPr>
              <w:t>Manual Sistema de Información Bancos - Sistema Contable (cmfchile.cl)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_Toc161407652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4120DF6" w14:textId="0E48578A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3" w:history="1">
            <w:r w:rsidR="00312EA3" w:rsidRPr="00567281">
              <w:rPr>
                <w:rStyle w:val="Hipervnculo"/>
                <w:noProof/>
              </w:rPr>
              <w:t>1.2.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Carátula/s del origen (Carátula de entrada)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_Toc161407653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6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3AE7DC4" w14:textId="3181A0C9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4" w:history="1">
            <w:r w:rsidR="00312EA3" w:rsidRPr="00567281">
              <w:rPr>
                <w:rStyle w:val="Hipervnculo"/>
                <w:bCs/>
                <w:noProof/>
              </w:rPr>
              <w:t>1.3.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bCs/>
                <w:noProof/>
              </w:rPr>
              <w:t>Archivo/s de control de datos del origen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_Toc161407654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6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081BBB86" w14:textId="57AA6FAB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5" w:history="1">
            <w:r w:rsidR="00312EA3" w:rsidRPr="00567281">
              <w:rPr>
                <w:rStyle w:val="Hipervnculo"/>
                <w:noProof/>
              </w:rPr>
              <w:t>1.4.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Archivo/s de datos del Receptor: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_Toc161407655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2AF5A5C6" w14:textId="57567D48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6" w:history="1">
            <w:r w:rsidR="00312EA3" w:rsidRPr="00567281">
              <w:rPr>
                <w:rStyle w:val="Hipervnculo"/>
                <w:noProof/>
              </w:rPr>
              <w:t>1.5.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carátula del Receptor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_Toc161407656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2CE56935" w14:textId="306F7162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7" w:history="1">
            <w:r w:rsidR="00312EA3" w:rsidRPr="00567281">
              <w:rPr>
                <w:rStyle w:val="Hipervnculo"/>
                <w:noProof/>
              </w:rPr>
              <w:t>1.6.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Control del Receptor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_Toc161407657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801ECA5" w14:textId="606AC5F5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8" w:history="1">
            <w:r w:rsidR="00312EA3" w:rsidRPr="00567281">
              <w:rPr>
                <w:rStyle w:val="Hipervnculo"/>
                <w:noProof/>
              </w:rPr>
              <w:t>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Validaciones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_Toc161407658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CE06056" w14:textId="1DD7DD61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59" w:history="1">
            <w:r w:rsidR="00312EA3" w:rsidRPr="00567281">
              <w:rPr>
                <w:rStyle w:val="Hipervnculo"/>
                <w:noProof/>
              </w:rPr>
              <w:t>2.1.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datos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_Toc161407659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46DCC0BF" w14:textId="25624400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0" w:history="1">
            <w:r w:rsidR="00312EA3" w:rsidRPr="00567281">
              <w:rPr>
                <w:rStyle w:val="Hipervnculo"/>
                <w:noProof/>
              </w:rPr>
              <w:t>2.2.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Carátula: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_Toc161407660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1DDB42D2" w14:textId="5E2C8D42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1" w:history="1">
            <w:r w:rsidR="00312EA3" w:rsidRPr="00567281">
              <w:rPr>
                <w:rStyle w:val="Hipervnculo"/>
                <w:noProof/>
              </w:rPr>
              <w:t>2.3.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control de datos: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_Toc161407661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F9F272F" w14:textId="4163A8C0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2" w:history="1">
            <w:r w:rsidR="00312EA3" w:rsidRPr="00567281">
              <w:rPr>
                <w:rStyle w:val="Hipervnculo"/>
                <w:noProof/>
              </w:rPr>
              <w:t>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Construyendo la carátula de salida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_Toc161407662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11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17AF3F6C" w14:textId="4FEABF2B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3" w:history="1">
            <w:r w:rsidR="00312EA3" w:rsidRPr="00567281">
              <w:rPr>
                <w:rStyle w:val="Hipervnculo"/>
                <w:bCs/>
                <w:noProof/>
              </w:rPr>
              <w:t>4.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Definición de nombres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_Toc161407663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14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3920C3C3" w14:textId="0E89314D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4" w:history="1">
            <w:r w:rsidR="00312EA3" w:rsidRPr="00567281">
              <w:rPr>
                <w:rStyle w:val="Hipervnculo"/>
                <w:noProof/>
              </w:rPr>
              <w:t>4.1.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Archivos de entrada a SINACOFI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_Toc161407664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14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3902EC27" w14:textId="748734E8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5" w:history="1">
            <w:r w:rsidR="00312EA3" w:rsidRPr="00567281">
              <w:rPr>
                <w:rStyle w:val="Hipervnculo"/>
                <w:noProof/>
              </w:rPr>
              <w:t>4.1.1.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datos: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_Toc161407665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14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402A659E" w14:textId="639654BA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6" w:history="1">
            <w:r w:rsidR="00312EA3" w:rsidRPr="00567281">
              <w:rPr>
                <w:rStyle w:val="Hipervnculo"/>
                <w:noProof/>
              </w:rPr>
              <w:t>4.1.2.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Carátula: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_Toc161407666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14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358922E2" w14:textId="60178DD9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7" w:history="1">
            <w:r w:rsidR="00312EA3" w:rsidRPr="00567281">
              <w:rPr>
                <w:rStyle w:val="Hipervnculo"/>
                <w:noProof/>
              </w:rPr>
              <w:t>4.1.3.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control de datos: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_Toc161407667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690C12B0" w14:textId="65DAB876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8" w:history="1">
            <w:r w:rsidR="00312EA3" w:rsidRPr="00567281">
              <w:rPr>
                <w:rStyle w:val="Hipervnculo"/>
                <w:noProof/>
              </w:rPr>
              <w:t>4.2.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salida a destino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_Toc161407668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0F35DAEF" w14:textId="51C3EB08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69" w:history="1">
            <w:r w:rsidR="00312EA3" w:rsidRPr="00567281">
              <w:rPr>
                <w:rStyle w:val="Hipervnculo"/>
                <w:noProof/>
              </w:rPr>
              <w:t>4.2.1.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de datos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_Toc161407669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201CB301" w14:textId="1BEBBEF3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0" w:history="1">
            <w:r w:rsidR="00312EA3" w:rsidRPr="00567281">
              <w:rPr>
                <w:rStyle w:val="Hipervnculo"/>
                <w:noProof/>
              </w:rPr>
              <w:t>4.2.2.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Carátula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_Toc161407670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15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080BFF57" w14:textId="5D37B5EC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1" w:history="1">
            <w:r w:rsidR="00312EA3" w:rsidRPr="00567281">
              <w:rPr>
                <w:rStyle w:val="Hipervnculo"/>
                <w:noProof/>
              </w:rPr>
              <w:t>4.3.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Definición de correlativo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_Toc161407671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16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4F4F5524" w14:textId="5CDDC9BF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2" w:history="1">
            <w:r w:rsidR="00312EA3" w:rsidRPr="00567281">
              <w:rPr>
                <w:rStyle w:val="Hipervnculo"/>
                <w:noProof/>
              </w:rPr>
              <w:t>5.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Definición del destino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_Toc161407672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17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31822A2F" w14:textId="7681DDD9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3" w:history="1">
            <w:r w:rsidR="00312EA3" w:rsidRPr="00567281">
              <w:rPr>
                <w:rStyle w:val="Hipervnculo"/>
                <w:noProof/>
              </w:rPr>
              <w:t>6.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Mensajería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_Toc161407673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69991A53" w14:textId="7B35A853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4" w:history="1">
            <w:r w:rsidR="00312EA3" w:rsidRPr="00567281">
              <w:rPr>
                <w:rStyle w:val="Hipervnculo"/>
                <w:noProof/>
              </w:rPr>
              <w:t>6.1.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Aviso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_Toc161407674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3193C668" w14:textId="1279E50A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5" w:history="1">
            <w:r w:rsidR="00312EA3" w:rsidRPr="00567281">
              <w:rPr>
                <w:rStyle w:val="Hipervnculo"/>
                <w:noProof/>
              </w:rPr>
              <w:t>6.2.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Resultado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_Toc161407675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0D2F5EF9" w14:textId="05D8E7C6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6" w:history="1">
            <w:r w:rsidR="00312EA3" w:rsidRPr="00567281">
              <w:rPr>
                <w:rStyle w:val="Hipervnculo"/>
                <w:noProof/>
              </w:rPr>
              <w:t>6.3.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Notificación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_Toc161407676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6D5B2C1A" w14:textId="08294418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7" w:history="1">
            <w:r w:rsidR="00312EA3" w:rsidRPr="00567281">
              <w:rPr>
                <w:rStyle w:val="Hipervnculo"/>
                <w:noProof/>
              </w:rPr>
              <w:t>6.4.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Resultado RES.DET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_Toc161407677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18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5DB7E3BE" w14:textId="37B18A56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8" w:history="1">
            <w:r w:rsidR="00312EA3" w:rsidRPr="00567281">
              <w:rPr>
                <w:rStyle w:val="Hipervnculo"/>
                <w:noProof/>
              </w:rPr>
              <w:t>7.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Definir el estructura y nombre para cada archivo de mensajería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_Toc161407678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2A8EB6D" w14:textId="6063891D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79" w:history="1">
            <w:r w:rsidR="00312EA3" w:rsidRPr="00567281">
              <w:rPr>
                <w:rStyle w:val="Hipervnculo"/>
                <w:noProof/>
              </w:rPr>
              <w:t>7.1.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Estructura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_Toc161407679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555CBB05" w14:textId="43852CF8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80" w:history="1">
            <w:r w:rsidR="00312EA3" w:rsidRPr="00567281">
              <w:rPr>
                <w:rStyle w:val="Hipervnculo"/>
                <w:noProof/>
              </w:rPr>
              <w:t>7.1.1.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notificado (CMF):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_Toc161407680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617F838F" w14:textId="2A5651FD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81" w:history="1">
            <w:r w:rsidR="00312EA3" w:rsidRPr="00567281">
              <w:rPr>
                <w:rStyle w:val="Hipervnculo"/>
                <w:noProof/>
              </w:rPr>
              <w:t>7.1.2.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aviso (SINACOFI)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_Toc161407681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3E6EF7F" w14:textId="71A5E3EB" w:rsidR="00312EA3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82" w:history="1">
            <w:r w:rsidR="00312EA3" w:rsidRPr="00567281">
              <w:rPr>
                <w:rStyle w:val="Hipervnculo"/>
                <w:noProof/>
              </w:rPr>
              <w:t>7.1.3.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Archivo resultado (SINACOFI)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_Toc161407682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19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7D7EC036" w14:textId="08797998" w:rsidR="00312EA3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83" w:history="1">
            <w:r w:rsidR="00312EA3" w:rsidRPr="00567281">
              <w:rPr>
                <w:rStyle w:val="Hipervnculo"/>
                <w:noProof/>
              </w:rPr>
              <w:t>7.2.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Definición de nombres: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_Toc161407683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20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02A0D92C" w14:textId="5A216ACA" w:rsidR="00312EA3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407684" w:history="1">
            <w:r w:rsidR="00312EA3" w:rsidRPr="00567281">
              <w:rPr>
                <w:rStyle w:val="Hipervnculo"/>
                <w:noProof/>
              </w:rPr>
              <w:t>8.</w:t>
            </w:r>
            <w:r w:rsidR="00312EA3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12EA3" w:rsidRPr="00567281">
              <w:rPr>
                <w:rStyle w:val="Hipervnculo"/>
                <w:noProof/>
              </w:rPr>
              <w:t>Datos sensibles</w:t>
            </w:r>
            <w:r w:rsidR="00312EA3">
              <w:rPr>
                <w:noProof/>
                <w:webHidden/>
              </w:rPr>
              <w:tab/>
            </w:r>
            <w:r w:rsidR="00312EA3">
              <w:rPr>
                <w:noProof/>
                <w:webHidden/>
              </w:rPr>
              <w:fldChar w:fldCharType="begin"/>
            </w:r>
            <w:r w:rsidR="00312EA3">
              <w:rPr>
                <w:noProof/>
                <w:webHidden/>
              </w:rPr>
              <w:instrText xml:space="preserve"> PAGEREF _Toc161407684 \h </w:instrText>
            </w:r>
            <w:r w:rsidR="00312EA3">
              <w:rPr>
                <w:noProof/>
                <w:webHidden/>
              </w:rPr>
            </w:r>
            <w:r w:rsidR="00312EA3">
              <w:rPr>
                <w:noProof/>
                <w:webHidden/>
              </w:rPr>
              <w:fldChar w:fldCharType="separate"/>
            </w:r>
            <w:r w:rsidR="00312EA3">
              <w:rPr>
                <w:noProof/>
                <w:webHidden/>
              </w:rPr>
              <w:t>20</w:t>
            </w:r>
            <w:r w:rsidR="00312EA3">
              <w:rPr>
                <w:noProof/>
                <w:webHidden/>
              </w:rPr>
              <w:fldChar w:fldCharType="end"/>
            </w:r>
          </w:hyperlink>
        </w:p>
        <w:p w14:paraId="1B95E1CD" w14:textId="6FB822B5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426C4FFA" w:rsidR="00C36169" w:rsidRPr="00230F5A" w:rsidRDefault="00FA05EC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31C2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42" w:type="dxa"/>
          </w:tcPr>
          <w:p w14:paraId="22F848E4" w14:textId="5A5B5C26" w:rsidR="00C36169" w:rsidRPr="00230F5A" w:rsidRDefault="00C31C2E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33F709F5" w:rsidR="00C36169" w:rsidRPr="00230F5A" w:rsidRDefault="00D82697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4DB0E26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2227032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2A693BC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5C5455B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27CF71F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1E6A1D24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46C5696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1A5EED6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63C5126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5EA978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39218E2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676F6FD1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56892C2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003A458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67ECBDC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1407651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1407652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p w14:paraId="7F7478C0" w14:textId="77777777" w:rsidR="00E22F2F" w:rsidRPr="00E30094" w:rsidRDefault="00E22F2F" w:rsidP="00E22F2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E22F2F" w:rsidRPr="00E30094" w14:paraId="17AEE123" w14:textId="77777777" w:rsidTr="006A5652">
        <w:trPr>
          <w:trHeight w:val="244"/>
        </w:trPr>
        <w:tc>
          <w:tcPr>
            <w:tcW w:w="1414" w:type="dxa"/>
          </w:tcPr>
          <w:p w14:paraId="3249533D" w14:textId="77777777" w:rsidR="00E22F2F" w:rsidRPr="00E30094" w:rsidRDefault="00E22F2F" w:rsidP="006A565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420B1DCE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F834F16" w14:textId="77777777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Código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2B7DE45F" w14:textId="3D8B4CBE" w:rsidR="00E22F2F" w:rsidRPr="00E30094" w:rsidRDefault="00E22F2F" w:rsidP="006A5652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9(0</w:t>
            </w:r>
            <w:r w:rsidR="00D82697">
              <w:rPr>
                <w:rFonts w:ascii="Times New Roman" w:hAnsi="Times New Roman" w:cs="Times New Roman"/>
                <w:sz w:val="20"/>
              </w:rPr>
              <w:t>4</w:t>
            </w:r>
            <w:r w:rsidRPr="00E30094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E22F2F" w:rsidRPr="00E30094" w14:paraId="186EDCD6" w14:textId="77777777" w:rsidTr="006A5652">
        <w:trPr>
          <w:trHeight w:val="241"/>
        </w:trPr>
        <w:tc>
          <w:tcPr>
            <w:tcW w:w="1414" w:type="dxa"/>
          </w:tcPr>
          <w:p w14:paraId="2AFFC047" w14:textId="77777777" w:rsidR="00E22F2F" w:rsidRPr="00E30094" w:rsidRDefault="00E22F2F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0801EFD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E31966B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E30094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E300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del</w:t>
            </w:r>
            <w:r w:rsidRPr="00E30094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E30094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0F645DCB" w14:textId="77777777" w:rsidR="00E22F2F" w:rsidRPr="00E30094" w:rsidRDefault="00E22F2F" w:rsidP="006A5652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E30094"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 w:rsidRPr="00E30094">
              <w:rPr>
                <w:rFonts w:ascii="Times New Roman" w:hAnsi="Times New Roman" w:cs="Times New Roman"/>
                <w:sz w:val="20"/>
              </w:rPr>
              <w:t>03)</w:t>
            </w:r>
          </w:p>
        </w:tc>
      </w:tr>
      <w:tr w:rsidR="00E22F2F" w:rsidRPr="00E30094" w14:paraId="2FDF7DE3" w14:textId="77777777" w:rsidTr="006A5652">
        <w:trPr>
          <w:trHeight w:val="245"/>
        </w:trPr>
        <w:tc>
          <w:tcPr>
            <w:tcW w:w="1414" w:type="dxa"/>
          </w:tcPr>
          <w:p w14:paraId="701AB809" w14:textId="77777777" w:rsidR="00E22F2F" w:rsidRPr="00E30094" w:rsidRDefault="00E22F2F" w:rsidP="006A5652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4C13173F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36FADF9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E30094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3E71D404" w14:textId="77777777" w:rsidR="00E22F2F" w:rsidRPr="00E30094" w:rsidRDefault="00E22F2F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E30094">
              <w:rPr>
                <w:rFonts w:ascii="Times New Roman" w:hAnsi="Times New Roman" w:cs="Times New Roman"/>
                <w:sz w:val="20"/>
              </w:rPr>
              <w:t>P(</w:t>
            </w:r>
            <w:proofErr w:type="gramEnd"/>
            <w:r w:rsidRPr="00E30094">
              <w:rPr>
                <w:rFonts w:ascii="Times New Roman" w:hAnsi="Times New Roman" w:cs="Times New Roman"/>
                <w:sz w:val="20"/>
              </w:rPr>
              <w:t>06)</w:t>
            </w:r>
            <w:r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D82697" w:rsidRPr="00E30094" w14:paraId="1FBC1D8C" w14:textId="77777777" w:rsidTr="006A5652">
        <w:trPr>
          <w:trHeight w:val="245"/>
        </w:trPr>
        <w:tc>
          <w:tcPr>
            <w:tcW w:w="1414" w:type="dxa"/>
          </w:tcPr>
          <w:p w14:paraId="5160CF76" w14:textId="4945C1E4" w:rsidR="00D82697" w:rsidRPr="00E30094" w:rsidRDefault="00D82697" w:rsidP="006A5652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E30094">
              <w:rPr>
                <w:rFonts w:ascii="Times New Roman" w:hAnsi="Times New Roman" w:cs="Times New Roman"/>
                <w:sz w:val="20"/>
              </w:rPr>
              <w:t>Campo</w:t>
            </w:r>
            <w:r w:rsidRPr="00E30094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0A03C168" w14:textId="341480A6" w:rsidR="00D82697" w:rsidRPr="00E30094" w:rsidRDefault="00D82697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w w:val="99"/>
                <w:sz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D1F5699" w14:textId="741ECC3E" w:rsidR="00D82697" w:rsidRPr="00E30094" w:rsidRDefault="00D82697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4649FEAD" w14:textId="0EC0AC8F" w:rsidR="00D82697" w:rsidRPr="00E30094" w:rsidRDefault="00D82697" w:rsidP="006A5652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>X(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65)</w:t>
            </w:r>
          </w:p>
        </w:tc>
      </w:tr>
    </w:tbl>
    <w:p w14:paraId="2BED3E8A" w14:textId="32F38A82" w:rsidR="00E22F2F" w:rsidRPr="00E30094" w:rsidRDefault="00E22F2F" w:rsidP="00E22F2F">
      <w:pPr>
        <w:pStyle w:val="Textoindependiente"/>
        <w:rPr>
          <w:rFonts w:ascii="Times New Roman" w:hAnsi="Times New Roman" w:cs="Times New Roman"/>
          <w:sz w:val="24"/>
        </w:rPr>
      </w:pPr>
      <w:r w:rsidRPr="00E30094">
        <w:rPr>
          <w:rFonts w:ascii="Times New Roman" w:hAnsi="Times New Roman" w:cs="Times New Roman"/>
          <w:sz w:val="24"/>
        </w:rPr>
        <w:t xml:space="preserve">   </w:t>
      </w:r>
      <w:r w:rsidRPr="00E30094">
        <w:rPr>
          <w:rFonts w:ascii="Times New Roman" w:hAnsi="Times New Roman" w:cs="Times New Roman"/>
        </w:rPr>
        <w:t>Largo</w:t>
      </w:r>
      <w:r w:rsidRPr="00E30094">
        <w:rPr>
          <w:rFonts w:ascii="Times New Roman" w:hAnsi="Times New Roman" w:cs="Times New Roman"/>
          <w:spacing w:val="-5"/>
        </w:rPr>
        <w:t xml:space="preserve"> </w:t>
      </w:r>
      <w:r w:rsidRPr="00E30094">
        <w:rPr>
          <w:rFonts w:ascii="Times New Roman" w:hAnsi="Times New Roman" w:cs="Times New Roman"/>
        </w:rPr>
        <w:t>del</w:t>
      </w:r>
      <w:r w:rsidRPr="00E30094">
        <w:rPr>
          <w:rFonts w:ascii="Times New Roman" w:hAnsi="Times New Roman" w:cs="Times New Roman"/>
          <w:spacing w:val="-1"/>
        </w:rPr>
        <w:t xml:space="preserve"> </w:t>
      </w:r>
      <w:r w:rsidRPr="00E30094">
        <w:rPr>
          <w:rFonts w:ascii="Times New Roman" w:hAnsi="Times New Roman" w:cs="Times New Roman"/>
        </w:rPr>
        <w:t>registro:</w:t>
      </w:r>
      <w:r w:rsidRPr="00E30094">
        <w:rPr>
          <w:rFonts w:ascii="Times New Roman" w:hAnsi="Times New Roman" w:cs="Times New Roman"/>
          <w:spacing w:val="-3"/>
        </w:rPr>
        <w:t xml:space="preserve"> </w:t>
      </w:r>
      <w:r w:rsidRPr="00E30094">
        <w:rPr>
          <w:rFonts w:ascii="Times New Roman" w:hAnsi="Times New Roman" w:cs="Times New Roman"/>
        </w:rPr>
        <w:t xml:space="preserve">  </w:t>
      </w:r>
      <w:r w:rsidRPr="00E30094">
        <w:rPr>
          <w:rFonts w:ascii="Times New Roman" w:hAnsi="Times New Roman" w:cs="Times New Roman"/>
          <w:spacing w:val="-1"/>
        </w:rPr>
        <w:t xml:space="preserve"> </w:t>
      </w:r>
      <w:proofErr w:type="gramStart"/>
      <w:r w:rsidR="00D82697">
        <w:rPr>
          <w:rFonts w:ascii="Times New Roman" w:hAnsi="Times New Roman" w:cs="Times New Roman"/>
          <w:spacing w:val="-1"/>
        </w:rPr>
        <w:t>78</w:t>
      </w:r>
      <w:r w:rsidRPr="00E30094">
        <w:rPr>
          <w:rFonts w:ascii="Times New Roman" w:hAnsi="Times New Roman" w:cs="Times New Roman"/>
          <w:spacing w:val="-1"/>
        </w:rPr>
        <w:t xml:space="preserve">  </w:t>
      </w:r>
      <w:r w:rsidRPr="00E30094">
        <w:rPr>
          <w:rFonts w:ascii="Times New Roman" w:hAnsi="Times New Roman" w:cs="Times New Roman"/>
        </w:rPr>
        <w:t>Bytes</w:t>
      </w:r>
      <w:proofErr w:type="gramEnd"/>
    </w:p>
    <w:p w14:paraId="4784FC24" w14:textId="77777777" w:rsidR="00E22F2F" w:rsidRDefault="00E22F2F" w:rsidP="00E22F2F">
      <w:pPr>
        <w:tabs>
          <w:tab w:val="left" w:pos="1349"/>
        </w:tabs>
        <w:spacing w:before="192"/>
        <w:rPr>
          <w:rFonts w:ascii="Times New Roman" w:hAnsi="Times New Roman" w:cs="Times New Roman"/>
          <w:i/>
          <w:spacing w:val="-3"/>
          <w:sz w:val="20"/>
        </w:rPr>
      </w:pPr>
      <w:r w:rsidRPr="00E30094">
        <w:rPr>
          <w:rFonts w:ascii="Times New Roman" w:hAnsi="Times New Roman" w:cs="Times New Roman"/>
          <w:i/>
          <w:sz w:val="20"/>
        </w:rPr>
        <w:t xml:space="preserve">    Registros</w:t>
      </w:r>
      <w:r w:rsidRPr="00E30094">
        <w:rPr>
          <w:rFonts w:ascii="Times New Roman" w:hAnsi="Times New Roman" w:cs="Times New Roman"/>
          <w:i/>
          <w:spacing w:val="-3"/>
          <w:sz w:val="20"/>
        </w:rPr>
        <w:t xml:space="preserve"> de datos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82697" w14:paraId="1DABADB1" w14:textId="77777777" w:rsidTr="0000532C">
        <w:trPr>
          <w:trHeight w:val="299"/>
        </w:trPr>
        <w:tc>
          <w:tcPr>
            <w:tcW w:w="1414" w:type="dxa"/>
          </w:tcPr>
          <w:p w14:paraId="30ED1B41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3B6721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F020A5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977" w:type="dxa"/>
          </w:tcPr>
          <w:p w14:paraId="5F215AF7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D82697" w14:paraId="2A75E74D" w14:textId="77777777" w:rsidTr="0000532C">
        <w:trPr>
          <w:trHeight w:val="299"/>
        </w:trPr>
        <w:tc>
          <w:tcPr>
            <w:tcW w:w="1414" w:type="dxa"/>
          </w:tcPr>
          <w:p w14:paraId="5E3331B8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D07588D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DDD0AF7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razón</w:t>
            </w:r>
            <w:proofErr w:type="spellEnd"/>
            <w:r>
              <w:rPr>
                <w:sz w:val="20"/>
              </w:rPr>
              <w:t xml:space="preserve"> social</w:t>
            </w:r>
          </w:p>
        </w:tc>
        <w:tc>
          <w:tcPr>
            <w:tcW w:w="2977" w:type="dxa"/>
          </w:tcPr>
          <w:p w14:paraId="33FA7561" w14:textId="77777777" w:rsidR="00D82697" w:rsidRDefault="00D82697" w:rsidP="0000532C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D82697" w14:paraId="02C40880" w14:textId="77777777" w:rsidTr="0000532C">
        <w:trPr>
          <w:trHeight w:val="299"/>
        </w:trPr>
        <w:tc>
          <w:tcPr>
            <w:tcW w:w="1414" w:type="dxa"/>
          </w:tcPr>
          <w:p w14:paraId="08373F61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A872DE0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EF7C8B6" w14:textId="77777777" w:rsidR="00D82697" w:rsidRDefault="00D82697" w:rsidP="0000532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grupo</w:t>
            </w:r>
            <w:proofErr w:type="spellEnd"/>
          </w:p>
        </w:tc>
        <w:tc>
          <w:tcPr>
            <w:tcW w:w="2977" w:type="dxa"/>
          </w:tcPr>
          <w:p w14:paraId="42DBBBE5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D82697" w14:paraId="3A6DC2BD" w14:textId="77777777" w:rsidTr="0000532C">
        <w:trPr>
          <w:trHeight w:val="300"/>
        </w:trPr>
        <w:tc>
          <w:tcPr>
            <w:tcW w:w="1414" w:type="dxa"/>
          </w:tcPr>
          <w:p w14:paraId="3586D4D7" w14:textId="77777777" w:rsidR="00D82697" w:rsidRDefault="00D82697" w:rsidP="0000532C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0A01ABF" w14:textId="77777777" w:rsidR="00D82697" w:rsidRDefault="00D82697" w:rsidP="0000532C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2EC54F" w14:textId="77777777" w:rsidR="00D82697" w:rsidRPr="00D82697" w:rsidRDefault="00D82697" w:rsidP="0000532C">
            <w:pPr>
              <w:pStyle w:val="TableParagraph"/>
              <w:spacing w:before="1"/>
              <w:rPr>
                <w:sz w:val="20"/>
                <w:lang w:val="es-CL"/>
              </w:rPr>
            </w:pPr>
            <w:r w:rsidRPr="00D82697">
              <w:rPr>
                <w:sz w:val="20"/>
                <w:lang w:val="es-CL"/>
              </w:rPr>
              <w:t>Incorporación</w:t>
            </w:r>
            <w:r w:rsidRPr="00D82697">
              <w:rPr>
                <w:spacing w:val="-2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o</w:t>
            </w:r>
            <w:r w:rsidRPr="00D82697">
              <w:rPr>
                <w:spacing w:val="-4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eliminación</w:t>
            </w:r>
            <w:r w:rsidRPr="00D82697">
              <w:rPr>
                <w:spacing w:val="-3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del</w:t>
            </w:r>
            <w:r w:rsidRPr="00D82697">
              <w:rPr>
                <w:spacing w:val="-2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listado</w:t>
            </w:r>
          </w:p>
        </w:tc>
        <w:tc>
          <w:tcPr>
            <w:tcW w:w="2977" w:type="dxa"/>
          </w:tcPr>
          <w:p w14:paraId="4254632E" w14:textId="77777777" w:rsidR="00D82697" w:rsidRDefault="00D82697" w:rsidP="0000532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82697" w14:paraId="7F649412" w14:textId="77777777" w:rsidTr="0000532C">
        <w:trPr>
          <w:trHeight w:val="299"/>
        </w:trPr>
        <w:tc>
          <w:tcPr>
            <w:tcW w:w="1414" w:type="dxa"/>
          </w:tcPr>
          <w:p w14:paraId="1FD49D23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A9CFE57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3D6130B" w14:textId="77777777" w:rsidR="00D82697" w:rsidRPr="00D82697" w:rsidRDefault="00D82697" w:rsidP="0000532C">
            <w:pPr>
              <w:pStyle w:val="TableParagraph"/>
              <w:rPr>
                <w:sz w:val="20"/>
                <w:lang w:val="es-CL"/>
              </w:rPr>
            </w:pPr>
            <w:r w:rsidRPr="00D82697">
              <w:rPr>
                <w:sz w:val="20"/>
                <w:lang w:val="es-CL"/>
              </w:rPr>
              <w:t>Fecha</w:t>
            </w:r>
            <w:r w:rsidRPr="00D82697">
              <w:rPr>
                <w:spacing w:val="-16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de</w:t>
            </w:r>
            <w:r w:rsidRPr="00D82697">
              <w:rPr>
                <w:spacing w:val="-14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incorporación</w:t>
            </w:r>
            <w:r w:rsidRPr="00D82697">
              <w:rPr>
                <w:spacing w:val="-13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o</w:t>
            </w:r>
            <w:r w:rsidRPr="00D82697">
              <w:rPr>
                <w:spacing w:val="-14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eliminación</w:t>
            </w:r>
            <w:r w:rsidRPr="00D82697">
              <w:rPr>
                <w:spacing w:val="-13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del</w:t>
            </w:r>
            <w:r w:rsidRPr="00D82697">
              <w:rPr>
                <w:spacing w:val="-13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listado</w:t>
            </w:r>
          </w:p>
        </w:tc>
        <w:tc>
          <w:tcPr>
            <w:tcW w:w="2977" w:type="dxa"/>
          </w:tcPr>
          <w:p w14:paraId="36A552C1" w14:textId="77777777" w:rsidR="00D82697" w:rsidRDefault="00D82697" w:rsidP="0000532C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D82697" w14:paraId="044919F5" w14:textId="77777777" w:rsidTr="0000532C">
        <w:trPr>
          <w:trHeight w:val="301"/>
        </w:trPr>
        <w:tc>
          <w:tcPr>
            <w:tcW w:w="1414" w:type="dxa"/>
          </w:tcPr>
          <w:p w14:paraId="50916E33" w14:textId="77777777" w:rsidR="00D82697" w:rsidRDefault="00D82697" w:rsidP="0000532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63D7783" w14:textId="77777777" w:rsidR="00D82697" w:rsidRDefault="00D82697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F1EC664" w14:textId="77777777" w:rsidR="00D82697" w:rsidRDefault="00D82697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relación</w:t>
            </w:r>
            <w:proofErr w:type="spellEnd"/>
          </w:p>
        </w:tc>
        <w:tc>
          <w:tcPr>
            <w:tcW w:w="2977" w:type="dxa"/>
          </w:tcPr>
          <w:p w14:paraId="4AADB016" w14:textId="77777777" w:rsidR="00D82697" w:rsidRDefault="00D82697" w:rsidP="0000532C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D82697" w14:paraId="7ACBF70C" w14:textId="77777777" w:rsidTr="0000532C">
        <w:trPr>
          <w:trHeight w:val="299"/>
        </w:trPr>
        <w:tc>
          <w:tcPr>
            <w:tcW w:w="1414" w:type="dxa"/>
          </w:tcPr>
          <w:p w14:paraId="037576F1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C60B219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49D4BEA" w14:textId="77777777" w:rsidR="00D82697" w:rsidRDefault="00D82697" w:rsidP="0000532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Prohibición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977" w:type="dxa"/>
          </w:tcPr>
          <w:p w14:paraId="117619E4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D82697" w14:paraId="121CF76E" w14:textId="77777777" w:rsidTr="0000532C">
        <w:trPr>
          <w:trHeight w:val="299"/>
        </w:trPr>
        <w:tc>
          <w:tcPr>
            <w:tcW w:w="1414" w:type="dxa"/>
          </w:tcPr>
          <w:p w14:paraId="7DD1828A" w14:textId="77777777" w:rsidR="00D82697" w:rsidRDefault="00D82697" w:rsidP="0000532C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989D9A6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6F9656" w14:textId="77777777" w:rsidR="00D82697" w:rsidRPr="00D82697" w:rsidRDefault="00D82697" w:rsidP="0000532C">
            <w:pPr>
              <w:pStyle w:val="TableParagraph"/>
              <w:rPr>
                <w:sz w:val="20"/>
                <w:lang w:val="es-CL"/>
              </w:rPr>
            </w:pPr>
            <w:r w:rsidRPr="00D82697">
              <w:rPr>
                <w:sz w:val="20"/>
                <w:lang w:val="es-CL"/>
              </w:rPr>
              <w:t>Consolidación</w:t>
            </w:r>
            <w:r w:rsidRPr="00D82697">
              <w:rPr>
                <w:spacing w:val="-4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de</w:t>
            </w:r>
            <w:r w:rsidRPr="00D82697">
              <w:rPr>
                <w:spacing w:val="-4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los</w:t>
            </w:r>
            <w:r w:rsidRPr="00D82697">
              <w:rPr>
                <w:spacing w:val="-3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estados</w:t>
            </w:r>
            <w:r w:rsidRPr="00D82697">
              <w:rPr>
                <w:spacing w:val="-2"/>
                <w:sz w:val="20"/>
                <w:lang w:val="es-CL"/>
              </w:rPr>
              <w:t xml:space="preserve"> </w:t>
            </w:r>
            <w:r w:rsidRPr="00D82697">
              <w:rPr>
                <w:sz w:val="20"/>
                <w:lang w:val="es-CL"/>
              </w:rPr>
              <w:t>financieros</w:t>
            </w:r>
          </w:p>
        </w:tc>
        <w:tc>
          <w:tcPr>
            <w:tcW w:w="2977" w:type="dxa"/>
          </w:tcPr>
          <w:p w14:paraId="1BE743B3" w14:textId="77777777" w:rsidR="00D82697" w:rsidRDefault="00D82697" w:rsidP="000053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4356A520" w14:textId="557F24FE" w:rsidR="00E22F2F" w:rsidRPr="00E30094" w:rsidRDefault="00E22F2F" w:rsidP="00E22F2F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E22F2F" w:rsidRPr="00E30094" w:rsidSect="00AE1B83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E30094">
        <w:rPr>
          <w:rFonts w:ascii="Times New Roman" w:hAnsi="Times New Roman" w:cs="Times New Roman"/>
        </w:rPr>
        <w:t>Longitud</w:t>
      </w:r>
      <w:r w:rsidRPr="00E30094">
        <w:rPr>
          <w:rFonts w:ascii="Times New Roman" w:hAnsi="Times New Roman" w:cs="Times New Roman"/>
          <w:spacing w:val="-3"/>
        </w:rPr>
        <w:t xml:space="preserve"> </w:t>
      </w:r>
      <w:r w:rsidRPr="00E30094">
        <w:rPr>
          <w:rFonts w:ascii="Times New Roman" w:hAnsi="Times New Roman" w:cs="Times New Roman"/>
        </w:rPr>
        <w:t>Total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Pr="00E30094">
        <w:rPr>
          <w:rFonts w:ascii="Times New Roman" w:hAnsi="Times New Roman" w:cs="Times New Roman"/>
        </w:rPr>
        <w:t>del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Pr="00E30094">
        <w:rPr>
          <w:rFonts w:ascii="Times New Roman" w:hAnsi="Times New Roman" w:cs="Times New Roman"/>
        </w:rPr>
        <w:t>registro:</w:t>
      </w:r>
      <w:r w:rsidRPr="00E30094">
        <w:rPr>
          <w:rFonts w:ascii="Times New Roman" w:hAnsi="Times New Roman" w:cs="Times New Roman"/>
          <w:spacing w:val="-2"/>
        </w:rPr>
        <w:t xml:space="preserve"> </w:t>
      </w:r>
      <w:r w:rsidR="00D82697">
        <w:rPr>
          <w:rFonts w:ascii="Times New Roman" w:hAnsi="Times New Roman" w:cs="Times New Roman"/>
        </w:rPr>
        <w:t>78</w:t>
      </w:r>
      <w:r w:rsidRPr="00E30094">
        <w:rPr>
          <w:rFonts w:ascii="Times New Roman" w:hAnsi="Times New Roman" w:cs="Times New Roman"/>
        </w:rPr>
        <w:t xml:space="preserve"> Bytes</w:t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1407653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34AB8F69" w14:textId="77777777" w:rsidR="00E22F2F" w:rsidRPr="00E30094" w:rsidRDefault="00E22F2F" w:rsidP="00E22F2F">
      <w:pPr>
        <w:pStyle w:val="Textoindependiente"/>
        <w:spacing w:before="1"/>
        <w:ind w:left="360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180"/>
        <w:gridCol w:w="993"/>
      </w:tblGrid>
      <w:tr w:rsidR="00E22F2F" w:rsidRPr="00E30094" w14:paraId="1E443F67" w14:textId="77777777" w:rsidTr="006A5652">
        <w:trPr>
          <w:trHeight w:val="268"/>
        </w:trPr>
        <w:tc>
          <w:tcPr>
            <w:tcW w:w="1129" w:type="dxa"/>
          </w:tcPr>
          <w:p w14:paraId="34A97E7F" w14:textId="77777777" w:rsidR="00E22F2F" w:rsidRPr="00E30094" w:rsidRDefault="00E22F2F" w:rsidP="006A565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65668F53" w14:textId="77777777" w:rsidR="00E22F2F" w:rsidRPr="00E30094" w:rsidRDefault="00E22F2F" w:rsidP="006A565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2A953E0B" w14:textId="77777777" w:rsidR="00E22F2F" w:rsidRPr="00E30094" w:rsidRDefault="00E22F2F" w:rsidP="006A565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180" w:type="dxa"/>
          </w:tcPr>
          <w:p w14:paraId="3A79EC23" w14:textId="77777777" w:rsidR="00E22F2F" w:rsidRPr="00E30094" w:rsidRDefault="00E22F2F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93" w:type="dxa"/>
          </w:tcPr>
          <w:p w14:paraId="7264C0C5" w14:textId="77777777" w:rsidR="00E22F2F" w:rsidRPr="00E30094" w:rsidRDefault="00E22F2F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E22F2F" w:rsidRPr="00E30094" w14:paraId="076FA12C" w14:textId="77777777" w:rsidTr="006A5652">
        <w:trPr>
          <w:trHeight w:val="268"/>
        </w:trPr>
        <w:tc>
          <w:tcPr>
            <w:tcW w:w="1129" w:type="dxa"/>
          </w:tcPr>
          <w:p w14:paraId="3B411362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4A915C96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99B2FE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180" w:type="dxa"/>
          </w:tcPr>
          <w:p w14:paraId="3474A59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</w:t>
            </w:r>
          </w:p>
        </w:tc>
        <w:tc>
          <w:tcPr>
            <w:tcW w:w="993" w:type="dxa"/>
          </w:tcPr>
          <w:p w14:paraId="7A00B01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E22F2F" w:rsidRPr="00E30094" w14:paraId="06C30F60" w14:textId="77777777" w:rsidTr="006A5652">
        <w:trPr>
          <w:trHeight w:val="268"/>
        </w:trPr>
        <w:tc>
          <w:tcPr>
            <w:tcW w:w="1129" w:type="dxa"/>
          </w:tcPr>
          <w:p w14:paraId="6086C78F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DA2AA18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46418D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180" w:type="dxa"/>
          </w:tcPr>
          <w:p w14:paraId="1F19937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</w:t>
            </w:r>
            <w:proofErr w:type="gramEnd"/>
          </w:p>
        </w:tc>
        <w:tc>
          <w:tcPr>
            <w:tcW w:w="993" w:type="dxa"/>
          </w:tcPr>
          <w:p w14:paraId="333B589B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E22F2F" w:rsidRPr="00E30094" w14:paraId="013EC87E" w14:textId="77777777" w:rsidTr="006A5652">
        <w:trPr>
          <w:trHeight w:val="268"/>
        </w:trPr>
        <w:tc>
          <w:tcPr>
            <w:tcW w:w="1129" w:type="dxa"/>
          </w:tcPr>
          <w:p w14:paraId="043179EB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91EEE01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29DA11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180" w:type="dxa"/>
          </w:tcPr>
          <w:p w14:paraId="6438B0A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</w:t>
            </w:r>
          </w:p>
        </w:tc>
        <w:tc>
          <w:tcPr>
            <w:tcW w:w="993" w:type="dxa"/>
          </w:tcPr>
          <w:p w14:paraId="6DDE3908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E22F2F" w:rsidRPr="00E30094" w14:paraId="2AE7E3BB" w14:textId="77777777" w:rsidTr="006A5652">
        <w:trPr>
          <w:trHeight w:val="268"/>
        </w:trPr>
        <w:tc>
          <w:tcPr>
            <w:tcW w:w="1129" w:type="dxa"/>
          </w:tcPr>
          <w:p w14:paraId="609E427E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269C8DF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F4BE3F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180" w:type="dxa"/>
          </w:tcPr>
          <w:p w14:paraId="3D742842" w14:textId="77777777" w:rsidR="00E22F2F" w:rsidRPr="00E30094" w:rsidRDefault="00E22F2F" w:rsidP="006A565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Generación de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dd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aa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993" w:type="dxa"/>
          </w:tcPr>
          <w:p w14:paraId="2C393D0D" w14:textId="77777777" w:rsidR="00E22F2F" w:rsidRPr="00E30094" w:rsidRDefault="00E22F2F" w:rsidP="006A5652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3A873E6B" w14:textId="77777777" w:rsidTr="006A5652">
        <w:trPr>
          <w:trHeight w:val="268"/>
        </w:trPr>
        <w:tc>
          <w:tcPr>
            <w:tcW w:w="1129" w:type="dxa"/>
          </w:tcPr>
          <w:p w14:paraId="1D1845C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73938F5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4AF727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180" w:type="dxa"/>
          </w:tcPr>
          <w:p w14:paraId="4BF87F70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Generación de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Pams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hh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/mm/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ss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993" w:type="dxa"/>
          </w:tcPr>
          <w:p w14:paraId="173DD7A9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2FE02247" w14:textId="77777777" w:rsidTr="006A5652">
        <w:trPr>
          <w:trHeight w:val="268"/>
        </w:trPr>
        <w:tc>
          <w:tcPr>
            <w:tcW w:w="1129" w:type="dxa"/>
          </w:tcPr>
          <w:p w14:paraId="71726868" w14:textId="77777777" w:rsidR="00E22F2F" w:rsidRPr="004C6C1D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Campo 6</w:t>
            </w:r>
          </w:p>
        </w:tc>
        <w:tc>
          <w:tcPr>
            <w:tcW w:w="256" w:type="dxa"/>
          </w:tcPr>
          <w:p w14:paraId="4D1C604E" w14:textId="77777777" w:rsidR="00E22F2F" w:rsidRPr="004C6C1D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54A77A5C" w14:textId="77777777" w:rsidR="00E22F2F" w:rsidRPr="004C6C1D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MSG</w:t>
            </w:r>
          </w:p>
        </w:tc>
        <w:tc>
          <w:tcPr>
            <w:tcW w:w="6180" w:type="dxa"/>
          </w:tcPr>
          <w:p w14:paraId="380DF616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993" w:type="dxa"/>
          </w:tcPr>
          <w:p w14:paraId="0AA67B98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E22F2F" w:rsidRPr="00E30094" w14:paraId="630B6B56" w14:textId="77777777" w:rsidTr="006A5652">
        <w:trPr>
          <w:trHeight w:val="268"/>
        </w:trPr>
        <w:tc>
          <w:tcPr>
            <w:tcW w:w="1129" w:type="dxa"/>
          </w:tcPr>
          <w:p w14:paraId="448FD02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5C30C074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541800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180" w:type="dxa"/>
          </w:tcPr>
          <w:p w14:paraId="1629AD7E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</w:t>
            </w:r>
          </w:p>
        </w:tc>
        <w:tc>
          <w:tcPr>
            <w:tcW w:w="993" w:type="dxa"/>
          </w:tcPr>
          <w:p w14:paraId="57F1670E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E22F2F" w:rsidRPr="00E30094" w14:paraId="4BE8DFC7" w14:textId="77777777" w:rsidTr="006A5652">
        <w:trPr>
          <w:trHeight w:val="268"/>
        </w:trPr>
        <w:tc>
          <w:tcPr>
            <w:tcW w:w="1129" w:type="dxa"/>
          </w:tcPr>
          <w:p w14:paraId="4821A79F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4E284F62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B7A4D85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180" w:type="dxa"/>
          </w:tcPr>
          <w:p w14:paraId="1DFCEF3D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Grupo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Destino Ej.: 11 = Bancos + Financieras + Banco Central</w:t>
            </w:r>
          </w:p>
        </w:tc>
        <w:tc>
          <w:tcPr>
            <w:tcW w:w="993" w:type="dxa"/>
          </w:tcPr>
          <w:p w14:paraId="0B72BDD2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E22F2F" w:rsidRPr="00E30094" w14:paraId="292D662B" w14:textId="77777777" w:rsidTr="006A5652">
        <w:trPr>
          <w:trHeight w:val="268"/>
        </w:trPr>
        <w:tc>
          <w:tcPr>
            <w:tcW w:w="1129" w:type="dxa"/>
          </w:tcPr>
          <w:p w14:paraId="3FDDC1DD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39631CB1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50913D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180" w:type="dxa"/>
          </w:tcPr>
          <w:p w14:paraId="6FE089F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Número NSE, Debe ser 00000 [Lo actualiza el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3" w:type="dxa"/>
          </w:tcPr>
          <w:p w14:paraId="141949B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E22F2F" w:rsidRPr="00E30094" w14:paraId="50AE12AE" w14:textId="77777777" w:rsidTr="006A5652">
        <w:trPr>
          <w:trHeight w:val="268"/>
        </w:trPr>
        <w:tc>
          <w:tcPr>
            <w:tcW w:w="1129" w:type="dxa"/>
          </w:tcPr>
          <w:p w14:paraId="4DB5490D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3EC051DD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3115277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180" w:type="dxa"/>
          </w:tcPr>
          <w:p w14:paraId="7A958E7F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Fecha NSE Debe ser 00/00/00 [Lo actualiza el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3" w:type="dxa"/>
          </w:tcPr>
          <w:p w14:paraId="5688944C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67624000" w14:textId="77777777" w:rsidTr="006A5652">
        <w:trPr>
          <w:trHeight w:val="268"/>
        </w:trPr>
        <w:tc>
          <w:tcPr>
            <w:tcW w:w="1129" w:type="dxa"/>
          </w:tcPr>
          <w:p w14:paraId="410F8CB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0C95BA06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70E297B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180" w:type="dxa"/>
          </w:tcPr>
          <w:p w14:paraId="255A417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Hora NSE &gt; Debe ser 00:00:00 [Lo actualiza el </w:t>
            </w:r>
            <w:proofErr w:type="spellStart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Tid</w:t>
            </w:r>
            <w:proofErr w:type="spellEnd"/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]</w:t>
            </w:r>
          </w:p>
        </w:tc>
        <w:tc>
          <w:tcPr>
            <w:tcW w:w="993" w:type="dxa"/>
          </w:tcPr>
          <w:p w14:paraId="128DDCF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E22F2F" w:rsidRPr="00E30094" w14:paraId="60473BEB" w14:textId="77777777" w:rsidTr="006A5652">
        <w:trPr>
          <w:trHeight w:val="268"/>
        </w:trPr>
        <w:tc>
          <w:tcPr>
            <w:tcW w:w="1129" w:type="dxa"/>
          </w:tcPr>
          <w:p w14:paraId="3F3E2527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4E242B40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5C9C072C" w14:textId="77777777" w:rsidR="00E22F2F" w:rsidRPr="00E30094" w:rsidRDefault="00E22F2F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180" w:type="dxa"/>
          </w:tcPr>
          <w:p w14:paraId="68CC036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993" w:type="dxa"/>
          </w:tcPr>
          <w:p w14:paraId="75ABF0F1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0E5CCE0F" w14:textId="77777777" w:rsidTr="006A5652">
        <w:trPr>
          <w:trHeight w:val="268"/>
        </w:trPr>
        <w:tc>
          <w:tcPr>
            <w:tcW w:w="1129" w:type="dxa"/>
          </w:tcPr>
          <w:p w14:paraId="27D295A4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54C3844D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BB76200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180" w:type="dxa"/>
          </w:tcPr>
          <w:p w14:paraId="753786A5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3" w:type="dxa"/>
          </w:tcPr>
          <w:p w14:paraId="6E355077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7B16B2DF" w14:textId="77777777" w:rsidTr="006A5652">
        <w:trPr>
          <w:trHeight w:val="268"/>
        </w:trPr>
        <w:tc>
          <w:tcPr>
            <w:tcW w:w="1129" w:type="dxa"/>
          </w:tcPr>
          <w:p w14:paraId="1959CD6C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52A7603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8FE1965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180" w:type="dxa"/>
          </w:tcPr>
          <w:p w14:paraId="77211C64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993" w:type="dxa"/>
          </w:tcPr>
          <w:p w14:paraId="4C4B2D53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E22F2F" w:rsidRPr="00E30094" w14:paraId="25DE2289" w14:textId="77777777" w:rsidTr="006A5652">
        <w:trPr>
          <w:trHeight w:val="268"/>
        </w:trPr>
        <w:tc>
          <w:tcPr>
            <w:tcW w:w="1129" w:type="dxa"/>
          </w:tcPr>
          <w:p w14:paraId="30D92088" w14:textId="77777777" w:rsidR="00E22F2F" w:rsidRPr="00E30094" w:rsidRDefault="00E22F2F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14C1BD47" w14:textId="77777777" w:rsidR="00E22F2F" w:rsidRPr="00E30094" w:rsidRDefault="00E22F2F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67870549" w14:textId="77777777" w:rsidR="00E22F2F" w:rsidRPr="00E30094" w:rsidRDefault="00E22F2F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180" w:type="dxa"/>
          </w:tcPr>
          <w:p w14:paraId="41E2C013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993" w:type="dxa"/>
          </w:tcPr>
          <w:p w14:paraId="32EF6ABA" w14:textId="77777777" w:rsidR="00E22F2F" w:rsidRPr="00E30094" w:rsidRDefault="00E22F2F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D82697" w:rsidRPr="00E30094" w14:paraId="5B97D963" w14:textId="77777777" w:rsidTr="006A5652">
        <w:trPr>
          <w:trHeight w:val="268"/>
        </w:trPr>
        <w:tc>
          <w:tcPr>
            <w:tcW w:w="1129" w:type="dxa"/>
          </w:tcPr>
          <w:p w14:paraId="55DFA7C0" w14:textId="77777777" w:rsidR="00D82697" w:rsidRPr="00E30094" w:rsidRDefault="00D82697" w:rsidP="00D8269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0033639F" w14:textId="77777777" w:rsidR="00D82697" w:rsidRPr="00E30094" w:rsidRDefault="00D82697" w:rsidP="00D8269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35" w:type="dxa"/>
          </w:tcPr>
          <w:p w14:paraId="4E816955" w14:textId="19C8C5E9" w:rsidR="00D82697" w:rsidRPr="00E30094" w:rsidRDefault="00D82697" w:rsidP="00D8269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82697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180" w:type="dxa"/>
          </w:tcPr>
          <w:p w14:paraId="55B2BFEA" w14:textId="465D478C" w:rsidR="00D82697" w:rsidRPr="00D82697" w:rsidRDefault="00D82697" w:rsidP="00D8269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82697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993" w:type="dxa"/>
          </w:tcPr>
          <w:p w14:paraId="45795AA9" w14:textId="77777777" w:rsidR="00D82697" w:rsidRPr="00E30094" w:rsidRDefault="00D82697" w:rsidP="00D8269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D82697" w:rsidRPr="00E30094" w14:paraId="3CC22E82" w14:textId="77777777" w:rsidTr="006A5652">
        <w:trPr>
          <w:trHeight w:val="270"/>
        </w:trPr>
        <w:tc>
          <w:tcPr>
            <w:tcW w:w="1129" w:type="dxa"/>
          </w:tcPr>
          <w:p w14:paraId="60EF9306" w14:textId="5C8F824C" w:rsidR="00D82697" w:rsidRPr="00E30094" w:rsidRDefault="00D82697" w:rsidP="00D82697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>17</w:t>
            </w:r>
          </w:p>
        </w:tc>
        <w:tc>
          <w:tcPr>
            <w:tcW w:w="256" w:type="dxa"/>
          </w:tcPr>
          <w:p w14:paraId="61E8480F" w14:textId="77777777" w:rsidR="00D82697" w:rsidRPr="00E30094" w:rsidRDefault="00D82697" w:rsidP="00D82697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</w:pPr>
          </w:p>
        </w:tc>
        <w:tc>
          <w:tcPr>
            <w:tcW w:w="935" w:type="dxa"/>
          </w:tcPr>
          <w:p w14:paraId="27216375" w14:textId="77777777" w:rsidR="00D82697" w:rsidRPr="00E30094" w:rsidRDefault="00D82697" w:rsidP="00D82697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180" w:type="dxa"/>
          </w:tcPr>
          <w:p w14:paraId="46F14A95" w14:textId="77777777" w:rsidR="00D82697" w:rsidRPr="00E30094" w:rsidRDefault="00D82697" w:rsidP="00D8269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993" w:type="dxa"/>
          </w:tcPr>
          <w:p w14:paraId="31C7101E" w14:textId="77777777" w:rsidR="00D82697" w:rsidRPr="00E30094" w:rsidRDefault="00D82697" w:rsidP="00D8269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007F0261" w14:textId="77777777" w:rsidR="00E22F2F" w:rsidRPr="00E30094" w:rsidRDefault="00E22F2F" w:rsidP="00E22F2F">
      <w:pPr>
        <w:pStyle w:val="Textoindependiente"/>
        <w:spacing w:before="9"/>
        <w:ind w:left="360"/>
        <w:rPr>
          <w:rFonts w:ascii="Times New Roman" w:hAnsi="Times New Roman" w:cs="Times New Roman"/>
          <w:sz w:val="19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1407654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1407655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1407656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1407657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1407658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1407659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8AC3A28" w14:textId="77777777" w:rsidR="00707202" w:rsidRPr="00B537DA" w:rsidRDefault="00707202" w:rsidP="00707202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07202" w:rsidRPr="00B537DA" w14:paraId="64C804D5" w14:textId="77777777" w:rsidTr="006A5652">
        <w:tc>
          <w:tcPr>
            <w:tcW w:w="562" w:type="dxa"/>
          </w:tcPr>
          <w:p w14:paraId="05DF0E3C" w14:textId="33DA4CF8" w:rsidR="00707202" w:rsidRPr="00333B2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333B2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</w:t>
            </w:r>
            <w:r w:rsidR="00B558CF" w:rsidRPr="00333B2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1</w:t>
            </w:r>
          </w:p>
        </w:tc>
        <w:tc>
          <w:tcPr>
            <w:tcW w:w="7932" w:type="dxa"/>
          </w:tcPr>
          <w:p w14:paraId="5931C10D" w14:textId="77777777" w:rsidR="00707202" w:rsidRPr="00333B2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  <w:r w:rsidRPr="00333B2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código del banco (largo 4) se coteja con el usuario conectado (definición de casilla), en caso de no coincidir se catalogará con error </w:t>
            </w:r>
            <w:r w:rsidRPr="00333B24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>(Error 05)</w:t>
            </w:r>
            <w:r w:rsidRPr="00333B24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 </w:t>
            </w:r>
          </w:p>
        </w:tc>
      </w:tr>
      <w:tr w:rsidR="00707202" w:rsidRPr="00B537DA" w14:paraId="5EC07468" w14:textId="77777777" w:rsidTr="006A5652">
        <w:tc>
          <w:tcPr>
            <w:tcW w:w="562" w:type="dxa"/>
          </w:tcPr>
          <w:p w14:paraId="3D35279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3C1156" w14:textId="4C371280" w:rsidR="00707202" w:rsidRPr="00CC035F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B558CF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</w:p>
        </w:tc>
        <w:tc>
          <w:tcPr>
            <w:tcW w:w="7932" w:type="dxa"/>
          </w:tcPr>
          <w:p w14:paraId="0A71EF6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FFA101E" w14:textId="77777777" w:rsidR="00707202" w:rsidRPr="00DD1EE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7493699" w14:textId="77777777" w:rsidR="00707202" w:rsidRPr="00DD1EE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3ACE3F43" w14:textId="77777777" w:rsidTr="006A5652">
        <w:tc>
          <w:tcPr>
            <w:tcW w:w="562" w:type="dxa"/>
          </w:tcPr>
          <w:p w14:paraId="183E980B" w14:textId="23267448" w:rsidR="00707202" w:rsidRPr="00CC035F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</w:t>
            </w:r>
            <w:r w:rsidR="00B558CF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</w:p>
        </w:tc>
        <w:tc>
          <w:tcPr>
            <w:tcW w:w="7932" w:type="dxa"/>
          </w:tcPr>
          <w:p w14:paraId="345BA4C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707202" w:rsidRPr="00B537DA" w14:paraId="2AA3B97E" w14:textId="77777777" w:rsidTr="006A5652">
        <w:tc>
          <w:tcPr>
            <w:tcW w:w="562" w:type="dxa"/>
          </w:tcPr>
          <w:p w14:paraId="155DD1A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B416F47" w14:textId="0488A2E3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B558C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</w:tcPr>
          <w:p w14:paraId="2856CEB0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BD34EA" w14:textId="58C7A82C" w:rsidR="00707202" w:rsidRDefault="00707202" w:rsidP="00B558C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</w:tc>
      </w:tr>
      <w:bookmarkEnd w:id="10"/>
    </w:tbl>
    <w:p w14:paraId="069C1E85" w14:textId="77777777" w:rsidR="00707202" w:rsidRPr="00230F5A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4AD5FDA" w14:textId="2373AE03" w:rsidR="000465DB" w:rsidRPr="00230F5A" w:rsidRDefault="000465DB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1" w:name="_Hlk150871863"/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61407660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F9C074D" w14:textId="77777777" w:rsidR="00707202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461358"/>
      <w:bookmarkStart w:id="14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07202" w:rsidRPr="00B537DA" w14:paraId="216D79E3" w14:textId="77777777" w:rsidTr="006A5652">
        <w:tc>
          <w:tcPr>
            <w:tcW w:w="595" w:type="dxa"/>
          </w:tcPr>
          <w:p w14:paraId="3FD0E48C" w14:textId="77777777" w:rsidR="00707202" w:rsidRPr="0070260B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4BDCA4F4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AB0F32A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07202" w:rsidRPr="00B537DA" w14:paraId="1C6549E0" w14:textId="77777777" w:rsidTr="006A5652">
        <w:tc>
          <w:tcPr>
            <w:tcW w:w="595" w:type="dxa"/>
          </w:tcPr>
          <w:p w14:paraId="7FE9B4F4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3CFFD6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D38857A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2DF30599" w14:textId="77777777" w:rsidTr="006A5652">
        <w:tc>
          <w:tcPr>
            <w:tcW w:w="595" w:type="dxa"/>
          </w:tcPr>
          <w:p w14:paraId="74CFE4D2" w14:textId="77777777" w:rsidR="00707202" w:rsidRPr="0070260B" w:rsidRDefault="00707202" w:rsidP="006A565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668A534F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3AAE3D3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041DB47F" w14:textId="77777777" w:rsidTr="006A5652">
        <w:tc>
          <w:tcPr>
            <w:tcW w:w="595" w:type="dxa"/>
          </w:tcPr>
          <w:p w14:paraId="5F2A804B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C88A28C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0D0C4E1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70FB70A5" w14:textId="77777777" w:rsidTr="006A5652">
        <w:tc>
          <w:tcPr>
            <w:tcW w:w="595" w:type="dxa"/>
          </w:tcPr>
          <w:p w14:paraId="02A22DEE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22C8A302" w14:textId="77777777" w:rsidR="00707202" w:rsidRPr="003D3E86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06224944" w14:textId="39E52B4D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370C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C616F6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52C967DD" w14:textId="77777777" w:rsidTr="006A5652">
        <w:tc>
          <w:tcPr>
            <w:tcW w:w="595" w:type="dxa"/>
          </w:tcPr>
          <w:p w14:paraId="791D6CFD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8EB1A4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E5BCCB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503CF2C" w14:textId="77777777" w:rsidTr="006A5652">
        <w:tc>
          <w:tcPr>
            <w:tcW w:w="595" w:type="dxa"/>
          </w:tcPr>
          <w:p w14:paraId="13A26BF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914C509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CD7D01A" w14:textId="4768604D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370C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E57232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7FEC615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2A601097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269489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5C12E3F5" w14:textId="1ABDD958" w:rsidR="00707202" w:rsidRPr="002B1327" w:rsidRDefault="00370C3C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7072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377D827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707202" w:rsidRPr="00B537DA" w14:paraId="22326A95" w14:textId="77777777" w:rsidTr="006A5652">
        <w:tc>
          <w:tcPr>
            <w:tcW w:w="595" w:type="dxa"/>
          </w:tcPr>
          <w:p w14:paraId="5E2FBC0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4E1C3B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79DF7A6" w14:textId="4478AF1D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370C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707202" w:rsidRPr="00B537DA" w14:paraId="3B5F32BF" w14:textId="77777777" w:rsidTr="006A5652">
        <w:tc>
          <w:tcPr>
            <w:tcW w:w="595" w:type="dxa"/>
          </w:tcPr>
          <w:p w14:paraId="032F905A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C18557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52540BC" w14:textId="77777777" w:rsidR="00707202" w:rsidRPr="00A07210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61314CE1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4C19DF90" w14:textId="77777777" w:rsidTr="006A5652">
        <w:tc>
          <w:tcPr>
            <w:tcW w:w="595" w:type="dxa"/>
          </w:tcPr>
          <w:p w14:paraId="4E2AAF8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9C2488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F325D7B" w14:textId="77777777" w:rsidR="00707202" w:rsidRPr="00A07210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A391CF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26550C8" w14:textId="77777777" w:rsidTr="006A5652">
        <w:tc>
          <w:tcPr>
            <w:tcW w:w="595" w:type="dxa"/>
          </w:tcPr>
          <w:p w14:paraId="17A2865C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09323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D93E8D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714192BE" w14:textId="7777777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7BA775F6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3D047AC1" w14:textId="77777777" w:rsidTr="006A5652">
        <w:tc>
          <w:tcPr>
            <w:tcW w:w="595" w:type="dxa"/>
          </w:tcPr>
          <w:p w14:paraId="63D8F094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925B80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4DCCE908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4914C63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</w:t>
            </w:r>
            <w:proofErr w:type="spell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IDsubcampo</w:t>
            </w:r>
            <w:proofErr w:type="spell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7202" w:rsidRPr="00B537DA" w14:paraId="5AE5E7F4" w14:textId="77777777" w:rsidTr="006A5652">
        <w:tc>
          <w:tcPr>
            <w:tcW w:w="595" w:type="dxa"/>
          </w:tcPr>
          <w:p w14:paraId="6FE60AF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4073AF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2EA2F072" w14:textId="2629C8A4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370C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3BEF002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51B3657E" w14:textId="77777777" w:rsidTr="006A5652">
        <w:tc>
          <w:tcPr>
            <w:tcW w:w="595" w:type="dxa"/>
          </w:tcPr>
          <w:p w14:paraId="41006B49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8209BB9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2602D7A2" w14:textId="26253057" w:rsidR="00707202" w:rsidRPr="004C50F4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="00370C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56172A02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0CA9B61F" w14:textId="77777777" w:rsidTr="006A5652">
        <w:tc>
          <w:tcPr>
            <w:tcW w:w="595" w:type="dxa"/>
          </w:tcPr>
          <w:p w14:paraId="6A4979A6" w14:textId="77777777" w:rsidR="00707202" w:rsidRPr="00B537DA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1FCCBE3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707202" w:rsidRPr="00B537DA" w14:paraId="14504813" w14:textId="77777777" w:rsidTr="006A5652">
        <w:tc>
          <w:tcPr>
            <w:tcW w:w="595" w:type="dxa"/>
          </w:tcPr>
          <w:p w14:paraId="65BC85F2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0C6B8815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07202" w:rsidRPr="00B537DA" w14:paraId="2159900F" w14:textId="77777777" w:rsidTr="006A5652">
        <w:tc>
          <w:tcPr>
            <w:tcW w:w="595" w:type="dxa"/>
          </w:tcPr>
          <w:p w14:paraId="66E9CE73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32A211E8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0E95BBFD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07202" w:rsidRPr="00B537DA" w14:paraId="6DCEAB78" w14:textId="77777777" w:rsidTr="006A5652">
        <w:tc>
          <w:tcPr>
            <w:tcW w:w="595" w:type="dxa"/>
          </w:tcPr>
          <w:p w14:paraId="03F85D4E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6A20223F" w14:textId="77777777" w:rsidR="00707202" w:rsidRDefault="00707202" w:rsidP="006A565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</w:tbl>
    <w:p w14:paraId="2C94F99B" w14:textId="77777777" w:rsidR="00707202" w:rsidRDefault="00707202" w:rsidP="00707202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3"/>
    <w:p w14:paraId="6BCA0361" w14:textId="77777777" w:rsidR="00186CB0" w:rsidDel="00CF708A" w:rsidRDefault="00186CB0" w:rsidP="00284E6A">
      <w:pPr>
        <w:rPr>
          <w:del w:id="15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6" w:name="_Toc161407661"/>
      <w:bookmarkEnd w:id="14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6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9927CB1" w14:textId="7504A637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51628794"/>
      <w:bookmarkStart w:id="18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333B24">
        <w:tc>
          <w:tcPr>
            <w:tcW w:w="595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333B24">
        <w:tc>
          <w:tcPr>
            <w:tcW w:w="595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333B24">
        <w:tc>
          <w:tcPr>
            <w:tcW w:w="595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333B24">
        <w:tc>
          <w:tcPr>
            <w:tcW w:w="595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333B24">
        <w:tc>
          <w:tcPr>
            <w:tcW w:w="595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nombre_archivo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333B24">
        <w:tc>
          <w:tcPr>
            <w:tcW w:w="595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333B24">
        <w:tc>
          <w:tcPr>
            <w:tcW w:w="595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333B24">
        <w:tc>
          <w:tcPr>
            <w:tcW w:w="595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333B24">
        <w:tc>
          <w:tcPr>
            <w:tcW w:w="595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333B24">
        <w:tc>
          <w:tcPr>
            <w:tcW w:w="595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333B24">
        <w:tc>
          <w:tcPr>
            <w:tcW w:w="595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333B24">
        <w:tc>
          <w:tcPr>
            <w:tcW w:w="595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333B24">
        <w:tc>
          <w:tcPr>
            <w:tcW w:w="595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333B24">
        <w:tc>
          <w:tcPr>
            <w:tcW w:w="595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333B24">
        <w:tc>
          <w:tcPr>
            <w:tcW w:w="595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333B24">
        <w:tc>
          <w:tcPr>
            <w:tcW w:w="595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333B24" w:rsidRPr="00B537DA" w14:paraId="37661563" w14:textId="77777777" w:rsidTr="00333B24">
        <w:tc>
          <w:tcPr>
            <w:tcW w:w="595" w:type="dxa"/>
          </w:tcPr>
          <w:p w14:paraId="17E243FA" w14:textId="1A6E2F13" w:rsidR="00333B24" w:rsidRDefault="00333B24" w:rsidP="00333B2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V17</w:t>
            </w:r>
          </w:p>
        </w:tc>
        <w:tc>
          <w:tcPr>
            <w:tcW w:w="7932" w:type="dxa"/>
          </w:tcPr>
          <w:p w14:paraId="5E567F7F" w14:textId="1010B33D" w:rsidR="00333B24" w:rsidRDefault="00333B24" w:rsidP="00333B2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F303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 xml:space="preserve">Validar que el usuario casilla conectado o que transmitió el archivo sea el mismo que el campo “Originador” del archivo de control, en caso de error </w:t>
            </w:r>
            <w:r w:rsidRPr="006F3036"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  <w:t xml:space="preserve">(Error 05) 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7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9" w:name="_Toc161407662"/>
      <w:bookmarkEnd w:id="18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9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9C685E8" w14:textId="0570DC37" w:rsidR="00B022B6" w:rsidRPr="00182D60" w:rsidRDefault="00B022B6" w:rsidP="00312EA3">
      <w:pPr>
        <w:rPr>
          <w:b/>
        </w:rPr>
      </w:pPr>
      <w:r w:rsidRPr="003F5278">
        <w:t>Formato de carátula de salida</w:t>
      </w:r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06E8DEC9" w14:textId="77777777" w:rsidR="00817C9A" w:rsidRDefault="00817C9A" w:rsidP="00A60BA3">
      <w:pPr>
        <w:rPr>
          <w:rFonts w:ascii="Times New Roman" w:hAnsi="Times New Roman" w:cs="Times New Roman"/>
          <w:color w:val="4472C4" w:themeColor="accent1"/>
        </w:rPr>
      </w:pPr>
    </w:p>
    <w:p w14:paraId="4A015DBE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76E87632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01161429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4F3184CA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56C90061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1DD51F67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0B23E065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72D7D1C5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39B03A97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64F215E1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10264FE4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588B42B8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106FC564" w14:textId="77777777" w:rsidR="00312EA3" w:rsidRDefault="00312EA3" w:rsidP="00A60BA3">
      <w:pPr>
        <w:rPr>
          <w:rFonts w:ascii="Times New Roman" w:hAnsi="Times New Roman" w:cs="Times New Roman"/>
          <w:color w:val="4472C4" w:themeColor="accent1"/>
        </w:rPr>
      </w:pPr>
    </w:p>
    <w:p w14:paraId="0EF2D6E7" w14:textId="718B84BA" w:rsidR="00A60BA3" w:rsidRPr="00E30094" w:rsidRDefault="00000000" w:rsidP="00A60BA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55" type="#_x0000_t202" style="position:absolute;margin-left:-16.05pt;margin-top:25.4pt;width:488.65pt;height:44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06675E9" w14:textId="77777777" w:rsidR="00817C9A" w:rsidRDefault="00817C9A" w:rsidP="00817C9A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5C65EF7" w14:textId="77777777" w:rsidR="00817C9A" w:rsidRDefault="00817C9A" w:rsidP="00817C9A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635CBC0" w14:textId="77777777" w:rsidR="00817C9A" w:rsidRDefault="00817C9A" w:rsidP="00817C9A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8D64A0E" w14:textId="77777777" w:rsidR="00817C9A" w:rsidRDefault="00817C9A" w:rsidP="00817C9A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FE3FBF6" w14:textId="77777777" w:rsidR="00817C9A" w:rsidRDefault="00817C9A" w:rsidP="00817C9A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845F663" w14:textId="77777777" w:rsidR="00817C9A" w:rsidRDefault="00817C9A" w:rsidP="00817C9A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0A34FE" w14:textId="77777777" w:rsidR="00817C9A" w:rsidRDefault="00817C9A" w:rsidP="00817C9A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359FC605" w14:textId="77777777" w:rsidR="00817C9A" w:rsidRDefault="00817C9A" w:rsidP="00817C9A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D7C8E2C" w14:textId="77777777" w:rsidR="00817C9A" w:rsidRDefault="00817C9A" w:rsidP="00817C9A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3E671E74" w14:textId="77777777" w:rsidR="00817C9A" w:rsidRDefault="00817C9A" w:rsidP="00817C9A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0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5081445" w14:textId="77777777" w:rsidR="00817C9A" w:rsidRDefault="00817C9A" w:rsidP="00817C9A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Pr="00222F13">
                    <w:rPr>
                      <w:rFonts w:ascii="Arial MT" w:hAnsi="Arial MT"/>
                      <w:sz w:val="20"/>
                      <w:highlight w:val="yellow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1FE6385" w14:textId="77777777" w:rsidR="00817C9A" w:rsidRPr="00235A36" w:rsidRDefault="00817C9A" w:rsidP="00817C9A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73CD7F5" w14:textId="77777777" w:rsidR="00817C9A" w:rsidRDefault="00817C9A" w:rsidP="00817C9A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35A88D" w14:textId="77777777" w:rsidR="00817C9A" w:rsidRDefault="00817C9A" w:rsidP="00817C9A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1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222F13">
                    <w:rPr>
                      <w:rFonts w:ascii="Arial MT" w:hAnsi="Arial MT"/>
                      <w:sz w:val="20"/>
                      <w:highlight w:val="yellow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EB1F50"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EB1F5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198FD4D5" w14:textId="77777777" w:rsidR="00817C9A" w:rsidRDefault="00817C9A" w:rsidP="00817C9A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DE4BE47" w14:textId="428F7969" w:rsidR="00817C9A" w:rsidRPr="00235A36" w:rsidRDefault="00817C9A" w:rsidP="00817C9A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="00222F1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22F13">
                    <w:rPr>
                      <w:rFonts w:ascii="Arial MT" w:hAnsi="Arial MT"/>
                      <w:sz w:val="20"/>
                      <w:highlight w:val="yellow"/>
                    </w:rPr>
                    <w:t>4</w:t>
                  </w:r>
                  <w:proofErr w:type="gramEnd"/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1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0B648DE7" w14:textId="77777777" w:rsidR="00817C9A" w:rsidRDefault="00817C9A" w:rsidP="00817C9A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2BA47DCF" w14:textId="77777777" w:rsidR="00817C9A" w:rsidRDefault="00817C9A" w:rsidP="00817C9A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07B2C17" w14:textId="77777777" w:rsidR="00817C9A" w:rsidRPr="0084328F" w:rsidRDefault="00817C9A" w:rsidP="00817C9A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057498A" w14:textId="77777777" w:rsidR="00817C9A" w:rsidRDefault="00817C9A" w:rsidP="00817C9A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FAD3582" w14:textId="77777777" w:rsidR="00817C9A" w:rsidRDefault="00817C9A" w:rsidP="00817C9A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EA982B" w14:textId="77777777" w:rsidR="00817C9A" w:rsidRDefault="00817C9A" w:rsidP="00817C9A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20"/>
                  <w:proofErr w:type="gramEnd"/>
                </w:p>
              </w:txbxContent>
            </v:textbox>
            <w10:wrap type="topAndBottom"/>
          </v:shape>
        </w:pict>
      </w:r>
      <w:r w:rsidR="00A60BA3" w:rsidRPr="00E30094">
        <w:rPr>
          <w:rFonts w:ascii="Times New Roman" w:hAnsi="Times New Roman" w:cs="Times New Roman"/>
          <w:color w:val="4472C4" w:themeColor="accent1"/>
        </w:rPr>
        <w:fldChar w:fldCharType="begin"/>
      </w:r>
      <w:r w:rsidR="00A60BA3" w:rsidRPr="00E30094">
        <w:rPr>
          <w:rFonts w:ascii="Times New Roman" w:hAnsi="Times New Roman" w:cs="Times New Roman"/>
        </w:rPr>
        <w:instrText xml:space="preserve"> XE "</w:instrText>
      </w:r>
      <w:r w:rsidR="00A60BA3" w:rsidRPr="00E30094">
        <w:rPr>
          <w:rFonts w:ascii="Times New Roman" w:hAnsi="Times New Roman" w:cs="Times New Roman"/>
          <w:color w:val="4472C4" w:themeColor="accent1"/>
        </w:rPr>
        <w:instrText>Formato de carátula de salida</w:instrText>
      </w:r>
      <w:r w:rsidR="00A60BA3" w:rsidRPr="00E30094">
        <w:rPr>
          <w:rFonts w:ascii="Times New Roman" w:hAnsi="Times New Roman" w:cs="Times New Roman"/>
        </w:rPr>
        <w:instrText xml:space="preserve">" </w:instrText>
      </w:r>
      <w:r w:rsidR="00A60BA3" w:rsidRPr="00E30094">
        <w:rPr>
          <w:rFonts w:ascii="Times New Roman" w:hAnsi="Times New Roman" w:cs="Times New Roman"/>
          <w:color w:val="4472C4" w:themeColor="accent1"/>
        </w:rPr>
        <w:fldChar w:fldCharType="end"/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A60BA3" w:rsidRPr="00E30094" w14:paraId="13245E6E" w14:textId="77777777" w:rsidTr="006A5652">
        <w:trPr>
          <w:trHeight w:val="268"/>
        </w:trPr>
        <w:tc>
          <w:tcPr>
            <w:tcW w:w="1239" w:type="dxa"/>
          </w:tcPr>
          <w:p w14:paraId="152B1444" w14:textId="77777777" w:rsidR="00A60BA3" w:rsidRPr="00E30094" w:rsidRDefault="00A60BA3" w:rsidP="006A565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30B53EF5" w14:textId="77777777" w:rsidR="00A60BA3" w:rsidRPr="00E30094" w:rsidRDefault="00A60BA3" w:rsidP="006A565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343D1712" w14:textId="77777777" w:rsidR="00A60BA3" w:rsidRPr="00E30094" w:rsidRDefault="00A60BA3" w:rsidP="006A565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26AACDC1" w14:textId="77777777" w:rsidR="00A60BA3" w:rsidRPr="00E30094" w:rsidRDefault="00A60BA3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01A43225" w14:textId="77777777" w:rsidR="00A60BA3" w:rsidRPr="00E30094" w:rsidRDefault="00A60BA3" w:rsidP="006A565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A60BA3" w:rsidRPr="00E30094" w14:paraId="54C1BD04" w14:textId="77777777" w:rsidTr="006A5652">
        <w:trPr>
          <w:trHeight w:val="268"/>
        </w:trPr>
        <w:tc>
          <w:tcPr>
            <w:tcW w:w="1239" w:type="dxa"/>
          </w:tcPr>
          <w:p w14:paraId="75476326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4EB38F32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9894010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016B89EC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596C9A0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16C27895" w14:textId="77777777" w:rsidTr="006A5652">
        <w:trPr>
          <w:trHeight w:val="268"/>
        </w:trPr>
        <w:tc>
          <w:tcPr>
            <w:tcW w:w="1239" w:type="dxa"/>
          </w:tcPr>
          <w:p w14:paraId="277D2925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07A034C8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81582F2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5C4D50C9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1D2104D1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60BA3" w:rsidRPr="00E30094" w14:paraId="4413519B" w14:textId="77777777" w:rsidTr="006A5652">
        <w:trPr>
          <w:trHeight w:val="268"/>
        </w:trPr>
        <w:tc>
          <w:tcPr>
            <w:tcW w:w="1239" w:type="dxa"/>
          </w:tcPr>
          <w:p w14:paraId="3D989783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21F95CF3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6FA061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33689BBB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F2B1D63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2CFEB140" w14:textId="77777777" w:rsidTr="006A5652">
        <w:trPr>
          <w:trHeight w:val="268"/>
        </w:trPr>
        <w:tc>
          <w:tcPr>
            <w:tcW w:w="1239" w:type="dxa"/>
          </w:tcPr>
          <w:p w14:paraId="342E7DB4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699266C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63FABD" w14:textId="77777777" w:rsidR="00A60BA3" w:rsidRPr="00E30094" w:rsidRDefault="00A60BA3" w:rsidP="006A565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52970817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71E35B2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60BA3" w:rsidRPr="00E30094" w14:paraId="5E8F64C3" w14:textId="77777777" w:rsidTr="006A5652">
        <w:trPr>
          <w:trHeight w:val="268"/>
        </w:trPr>
        <w:tc>
          <w:tcPr>
            <w:tcW w:w="1239" w:type="dxa"/>
          </w:tcPr>
          <w:p w14:paraId="41E2B7F2" w14:textId="77777777" w:rsidR="00A60BA3" w:rsidRPr="00E30094" w:rsidRDefault="00A60BA3" w:rsidP="006A56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31B794A2" w14:textId="77777777" w:rsidR="00A60BA3" w:rsidRPr="00E30094" w:rsidRDefault="00A60BA3" w:rsidP="006A565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3009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ACDDCE5" w14:textId="7A117757" w:rsidR="00A60BA3" w:rsidRPr="00E30094" w:rsidRDefault="00A56D01" w:rsidP="006A565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PA</w:t>
            </w:r>
            <w:r w:rsidR="00A60BA3"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</w:p>
        </w:tc>
        <w:tc>
          <w:tcPr>
            <w:tcW w:w="5958" w:type="dxa"/>
          </w:tcPr>
          <w:p w14:paraId="76A0396B" w14:textId="77777777" w:rsidR="00A60BA3" w:rsidRPr="007C7EF6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7C7EF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Número</w:t>
            </w:r>
            <w:r w:rsidRPr="007C7EF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7C7EF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7C7EF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7C7EF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Registros</w:t>
            </w:r>
            <w:r w:rsidRPr="007C7EF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7C7EF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Informados</w:t>
            </w:r>
          </w:p>
          <w:p w14:paraId="7BC7C45D" w14:textId="77777777" w:rsidR="00A60BA3" w:rsidRPr="00C739F7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739F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39C525C9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739F7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La cantidad de registros del archivo de datos, sin la línea </w:t>
            </w:r>
            <w:proofErr w:type="spellStart"/>
            <w:r w:rsidRPr="00C739F7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  <w:proofErr w:type="spellEnd"/>
          </w:p>
        </w:tc>
        <w:tc>
          <w:tcPr>
            <w:tcW w:w="851" w:type="dxa"/>
          </w:tcPr>
          <w:p w14:paraId="5B476F8D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60BA3" w:rsidRPr="00E30094" w14:paraId="04E79F31" w14:textId="77777777" w:rsidTr="006A5652">
        <w:trPr>
          <w:trHeight w:val="270"/>
        </w:trPr>
        <w:tc>
          <w:tcPr>
            <w:tcW w:w="1239" w:type="dxa"/>
          </w:tcPr>
          <w:p w14:paraId="13473E12" w14:textId="565D6CCF" w:rsidR="00A60BA3" w:rsidRPr="00E30094" w:rsidRDefault="00A56D01" w:rsidP="006A56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2F250232" w14:textId="77777777" w:rsidR="00A60BA3" w:rsidRPr="00E30094" w:rsidRDefault="00A60BA3" w:rsidP="006A5652">
            <w:pPr>
              <w:pStyle w:val="TableParagraph"/>
              <w:spacing w:before="1" w:line="249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441" w:type="dxa"/>
          </w:tcPr>
          <w:p w14:paraId="39D200D8" w14:textId="77777777" w:rsidR="00A60BA3" w:rsidRPr="00E30094" w:rsidRDefault="00A60BA3" w:rsidP="006A5652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48773FA7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21D1B3B3" w14:textId="77777777" w:rsidR="00A60BA3" w:rsidRPr="00E30094" w:rsidRDefault="00A60BA3" w:rsidP="006A565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44D2C104" w14:textId="77777777" w:rsidR="00A60BA3" w:rsidRPr="00E30094" w:rsidRDefault="00A60BA3" w:rsidP="00A60BA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443825B" w14:textId="77777777" w:rsidR="00A60BA3" w:rsidRPr="00E30094" w:rsidRDefault="00A60BA3" w:rsidP="00A60BA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A60BA3" w:rsidRPr="00E30094" w14:paraId="108ECE73" w14:textId="77777777" w:rsidTr="006A5652">
        <w:trPr>
          <w:trHeight w:val="244"/>
        </w:trPr>
        <w:tc>
          <w:tcPr>
            <w:tcW w:w="4815" w:type="dxa"/>
          </w:tcPr>
          <w:p w14:paraId="0CECB6FA" w14:textId="77777777" w:rsidR="00A60BA3" w:rsidRPr="00E30094" w:rsidRDefault="00A60BA3" w:rsidP="006A5652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0344718" w14:textId="77777777" w:rsidR="00A60BA3" w:rsidRPr="00E30094" w:rsidRDefault="00A60BA3" w:rsidP="006A5652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0985F5A" w14:textId="58CF18E8" w:rsidR="00A60BA3" w:rsidRPr="00E30094" w:rsidRDefault="00A60BA3" w:rsidP="006A5652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090772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(F)</w:t>
            </w:r>
          </w:p>
        </w:tc>
      </w:tr>
      <w:tr w:rsidR="00A60BA3" w:rsidRPr="00E30094" w14:paraId="171D83F0" w14:textId="77777777" w:rsidTr="006A5652">
        <w:trPr>
          <w:trHeight w:val="242"/>
        </w:trPr>
        <w:tc>
          <w:tcPr>
            <w:tcW w:w="4815" w:type="dxa"/>
          </w:tcPr>
          <w:p w14:paraId="5192C195" w14:textId="77777777" w:rsidR="00A60BA3" w:rsidRPr="00E30094" w:rsidRDefault="00A60BA3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E300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61946A0" w14:textId="77777777" w:rsidR="00A60BA3" w:rsidRPr="00E30094" w:rsidRDefault="00A60BA3" w:rsidP="006A5652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12B72545" w14:textId="0ADF86CA" w:rsidR="00A60BA3" w:rsidRPr="00E30094" w:rsidRDefault="00A60BA3" w:rsidP="006A5652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30094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625B46AF" w14:textId="77777777" w:rsidR="00A60BA3" w:rsidRPr="00E30094" w:rsidRDefault="00A60BA3" w:rsidP="00A60BA3">
      <w:pPr>
        <w:rPr>
          <w:rFonts w:ascii="Times New Roman" w:hAnsi="Times New Roman" w:cs="Times New Roman"/>
          <w:color w:val="4472C4" w:themeColor="accent1"/>
        </w:rPr>
      </w:pPr>
    </w:p>
    <w:p w14:paraId="62B37FC3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B395407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1595183" w14:textId="77777777" w:rsidR="00A60BA3" w:rsidRPr="00E30094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E300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18F6D58" w14:textId="77777777" w:rsidR="00090772" w:rsidRDefault="00090772" w:rsidP="0009077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FB7D2F" w14:textId="39C83B15" w:rsidR="00090772" w:rsidRPr="00230F5A" w:rsidRDefault="00090772" w:rsidP="0009077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E601A1F" w14:textId="0EFE3018" w:rsidR="00A60BA3" w:rsidRDefault="00A60BA3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1D9B2FE" w14:textId="77777777" w:rsidR="00090772" w:rsidRPr="00E30094" w:rsidRDefault="00090772" w:rsidP="00A60BA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2" w:name="_Toc161407663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2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3" w:name="_Toc161407664"/>
      <w:r w:rsidRPr="00230F5A">
        <w:t>Archivos de entrada a SINACOFI</w:t>
      </w:r>
      <w:bookmarkEnd w:id="23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4" w:name="_Toc161407665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26"/>
            <w:bookmarkStart w:id="26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B1CB1" w14:paraId="756ECE04" w14:textId="77777777" w:rsidTr="009A2A10">
        <w:tc>
          <w:tcPr>
            <w:tcW w:w="1129" w:type="dxa"/>
          </w:tcPr>
          <w:p w14:paraId="40F20FFF" w14:textId="7A72163C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103DBCE" w:rsidR="009A2A10" w:rsidRPr="002B1CB1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2B1CB1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2B1CB1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2B1CB1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1D6A18B" w:rsidR="00312989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2B1CB1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2B1CB1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B1CB1" w14:paraId="4A7514C9" w14:textId="77777777" w:rsidTr="009A2A10">
        <w:tc>
          <w:tcPr>
            <w:tcW w:w="1129" w:type="dxa"/>
          </w:tcPr>
          <w:p w14:paraId="36E25D26" w14:textId="7F55894F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2B1CB1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4CE64141" w14:textId="77777777" w:rsidTr="009A2A10">
        <w:tc>
          <w:tcPr>
            <w:tcW w:w="1129" w:type="dxa"/>
          </w:tcPr>
          <w:p w14:paraId="0B80E08E" w14:textId="7B691186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2B1CB1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1926122B" w:rsidR="00B1738F" w:rsidRPr="002B1CB1" w:rsidRDefault="0001453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="00F91655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="00F91655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2B1CB1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2B1CB1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2B1CB1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B1CB1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5"/>
    <w:p w14:paraId="795FFF56" w14:textId="2A7A7EAE" w:rsidR="000465DB" w:rsidRPr="002B1CB1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B1CB1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2B1CB1" w:rsidRDefault="000465DB" w:rsidP="00BB7237">
      <w:pPr>
        <w:pStyle w:val="Ttulo2"/>
        <w:numPr>
          <w:ilvl w:val="2"/>
          <w:numId w:val="7"/>
        </w:numPr>
      </w:pPr>
      <w:bookmarkStart w:id="27" w:name="_Toc161407666"/>
      <w:bookmarkEnd w:id="26"/>
      <w:r w:rsidRPr="002B1CB1">
        <w:t>Archivo Carátula</w:t>
      </w:r>
      <w:r w:rsidR="001169CF" w:rsidRPr="002B1CB1">
        <w:fldChar w:fldCharType="begin"/>
      </w:r>
      <w:r w:rsidR="001169CF" w:rsidRPr="002B1CB1">
        <w:instrText xml:space="preserve"> XE "Archivo Carátula" </w:instrText>
      </w:r>
      <w:r w:rsidR="001169CF" w:rsidRPr="002B1CB1">
        <w:fldChar w:fldCharType="end"/>
      </w:r>
      <w:r w:rsidR="009A2A10" w:rsidRPr="002B1CB1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B1CB1" w14:paraId="34398A03" w14:textId="77777777" w:rsidTr="00E862A3">
        <w:tc>
          <w:tcPr>
            <w:tcW w:w="1129" w:type="dxa"/>
          </w:tcPr>
          <w:p w14:paraId="2225B9A4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69673"/>
            <w:bookmarkStart w:id="29" w:name="_Hlk150874467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06454DCE" w14:textId="77777777" w:rsidTr="00E862A3">
        <w:tc>
          <w:tcPr>
            <w:tcW w:w="1129" w:type="dxa"/>
          </w:tcPr>
          <w:p w14:paraId="1E70680A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6BED63F2" w14:textId="77777777" w:rsidTr="00E862A3">
        <w:tc>
          <w:tcPr>
            <w:tcW w:w="1129" w:type="dxa"/>
          </w:tcPr>
          <w:p w14:paraId="2BC68398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51B0380" w:rsidR="004F39F4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2B1CB1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2B1CB1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3118B123" w:rsidR="000B1A73" w:rsidRPr="002B1CB1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2B1CB1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2B1CB1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6E44765A" w14:textId="77777777" w:rsidTr="00E862A3">
        <w:tc>
          <w:tcPr>
            <w:tcW w:w="1129" w:type="dxa"/>
          </w:tcPr>
          <w:p w14:paraId="0D202F6E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33B24" w14:paraId="6453A99C" w14:textId="77777777" w:rsidTr="00E862A3">
        <w:tc>
          <w:tcPr>
            <w:tcW w:w="1129" w:type="dxa"/>
          </w:tcPr>
          <w:p w14:paraId="537D5D72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2B1CB1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302482B3" w:rsidR="00B1738F" w:rsidRPr="007C7EF6" w:rsidRDefault="0001453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</w:t>
            </w:r>
            <w:r w:rsidR="00244095" w:rsidRPr="00244095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13</w:t>
            </w:r>
            <w:r w:rsidR="003F025E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</w:t>
            </w:r>
            <w:proofErr w:type="spellStart"/>
            <w:r w:rsidR="003F025E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proofErr w:type="spellEnd"/>
            <w:r w:rsidR="003F025E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 </w:t>
            </w:r>
            <w:r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</w:t>
            </w:r>
            <w:r w:rsidR="00244095" w:rsidRPr="00244095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13</w:t>
            </w:r>
            <w:r w:rsidR="003F025E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8"/>
    </w:tbl>
    <w:p w14:paraId="038F4895" w14:textId="77777777" w:rsidR="00B1738F" w:rsidRPr="007C7EF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2B1CB1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0" w:name="_Toc161407667"/>
      <w:bookmarkEnd w:id="29"/>
      <w:r w:rsidRPr="002B1CB1">
        <w:t>Archivo de control</w:t>
      </w:r>
      <w:r w:rsidR="00513350" w:rsidRPr="002B1CB1">
        <w:t xml:space="preserve"> de datos</w:t>
      </w:r>
      <w:r w:rsidR="001169CF" w:rsidRPr="002B1CB1">
        <w:fldChar w:fldCharType="begin"/>
      </w:r>
      <w:r w:rsidR="001169CF" w:rsidRPr="002B1CB1">
        <w:instrText xml:space="preserve"> XE "Archivo de control" </w:instrText>
      </w:r>
      <w:r w:rsidR="001169CF" w:rsidRPr="002B1CB1">
        <w:fldChar w:fldCharType="end"/>
      </w:r>
      <w:r w:rsidR="009A2A10" w:rsidRPr="002B1CB1">
        <w:t>: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B1CB1" w14:paraId="09B3BE47" w14:textId="77777777" w:rsidTr="00E862A3">
        <w:tc>
          <w:tcPr>
            <w:tcW w:w="1129" w:type="dxa"/>
          </w:tcPr>
          <w:p w14:paraId="789EC2E0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1" w:name="_Hlk150874508"/>
            <w:bookmarkStart w:id="32" w:name="_Hlk150869745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24CE3B6C" w14:textId="77777777" w:rsidTr="00E862A3">
        <w:tc>
          <w:tcPr>
            <w:tcW w:w="1129" w:type="dxa"/>
          </w:tcPr>
          <w:p w14:paraId="4F9750AE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0A0C7B7F" w14:textId="77777777" w:rsidTr="00E862A3">
        <w:tc>
          <w:tcPr>
            <w:tcW w:w="1129" w:type="dxa"/>
          </w:tcPr>
          <w:p w14:paraId="16CA53F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B8A43FA" w:rsidR="004D0C43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2B1CB1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2B1CB1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4839881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1453A"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2B1CB1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2B1CB1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B1CB1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B1CB1" w14:paraId="34A18395" w14:textId="77777777" w:rsidTr="00E862A3">
        <w:tc>
          <w:tcPr>
            <w:tcW w:w="1129" w:type="dxa"/>
          </w:tcPr>
          <w:p w14:paraId="1BEA6A51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333B24" w14:paraId="0DC8E8BB" w14:textId="77777777" w:rsidTr="00E862A3">
        <w:tc>
          <w:tcPr>
            <w:tcW w:w="1129" w:type="dxa"/>
          </w:tcPr>
          <w:p w14:paraId="3341B7DB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2B1CB1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480925D1" w:rsidR="00E547E8" w:rsidRPr="007C7EF6" w:rsidRDefault="0001453A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</w:t>
            </w:r>
            <w:r w:rsidR="00244095" w:rsidRPr="00244095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13</w:t>
            </w:r>
            <w:r w:rsidR="00E547E8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258009EE" w:rsidR="00B1738F" w:rsidRPr="007C7EF6" w:rsidRDefault="0001453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I</w:t>
            </w:r>
            <w:r w:rsidR="00244095" w:rsidRPr="00244095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13</w:t>
            </w:r>
            <w:r w:rsidR="00E547E8" w:rsidRPr="007C7EF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31"/>
    </w:tbl>
    <w:p w14:paraId="76F1F5C0" w14:textId="77777777" w:rsidR="00E547E8" w:rsidRPr="007C7EF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32"/>
    <w:p w14:paraId="7B42E9BB" w14:textId="77777777" w:rsidR="00E547E8" w:rsidRPr="007C7EF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2B1CB1" w:rsidRDefault="000465DB" w:rsidP="00B67156">
      <w:pPr>
        <w:pStyle w:val="Ttulo2"/>
        <w:numPr>
          <w:ilvl w:val="1"/>
          <w:numId w:val="7"/>
        </w:numPr>
      </w:pPr>
      <w:bookmarkStart w:id="33" w:name="_Toc161407668"/>
      <w:r w:rsidRPr="002B1CB1">
        <w:t xml:space="preserve">Archivo de salida </w:t>
      </w:r>
      <w:r w:rsidR="00B1738F" w:rsidRPr="002B1CB1">
        <w:t>a dest</w:t>
      </w:r>
      <w:r w:rsidR="00095C24" w:rsidRPr="002B1CB1">
        <w:t>i</w:t>
      </w:r>
      <w:r w:rsidR="00B1738F" w:rsidRPr="002B1CB1">
        <w:t>no</w:t>
      </w:r>
      <w:bookmarkEnd w:id="33"/>
      <w:r w:rsidR="001169CF" w:rsidRPr="002B1CB1">
        <w:fldChar w:fldCharType="begin"/>
      </w:r>
      <w:r w:rsidR="001169CF" w:rsidRPr="002B1CB1">
        <w:instrText xml:space="preserve"> XE "Archivo de salida a</w:instrText>
      </w:r>
      <w:r w:rsidR="007B6066" w:rsidRPr="002B1CB1">
        <w:instrText>”</w:instrText>
      </w:r>
      <w:r w:rsidR="001169CF" w:rsidRPr="002B1CB1">
        <w:instrText xml:space="preserve">destino" </w:instrText>
      </w:r>
      <w:r w:rsidR="001169CF" w:rsidRPr="002B1CB1">
        <w:fldChar w:fldCharType="end"/>
      </w:r>
    </w:p>
    <w:p w14:paraId="25DFA216" w14:textId="1A009ADA" w:rsidR="000465DB" w:rsidRPr="002B1CB1" w:rsidRDefault="000465DB" w:rsidP="00B67156">
      <w:pPr>
        <w:pStyle w:val="Ttulo2"/>
        <w:numPr>
          <w:ilvl w:val="2"/>
          <w:numId w:val="7"/>
        </w:numPr>
      </w:pPr>
      <w:bookmarkStart w:id="34" w:name="_Toc161407669"/>
      <w:r w:rsidRPr="002B1CB1">
        <w:t>Archivo de da</w:t>
      </w:r>
      <w:r w:rsidR="009A28CD" w:rsidRPr="002B1CB1">
        <w:t>t</w:t>
      </w:r>
      <w:r w:rsidRPr="002B1CB1">
        <w:t>os</w:t>
      </w:r>
      <w:bookmarkEnd w:id="34"/>
      <w:r w:rsidR="001169CF" w:rsidRPr="002B1CB1">
        <w:fldChar w:fldCharType="begin"/>
      </w:r>
      <w:r w:rsidR="001169CF" w:rsidRPr="002B1CB1">
        <w:instrText xml:space="preserve"> XE "Archivo </w:instrText>
      </w:r>
      <w:r w:rsidR="007B6066" w:rsidRPr="002B1CB1">
        <w:instrText>”</w:instrText>
      </w:r>
      <w:r w:rsidR="001169CF" w:rsidRPr="002B1CB1">
        <w:instrText xml:space="preserve">e datos" </w:instrText>
      </w:r>
      <w:r w:rsidR="001169CF" w:rsidRPr="002B1CB1">
        <w:fldChar w:fldCharType="end"/>
      </w:r>
      <w:r w:rsidRPr="002B1CB1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B1CB1" w14:paraId="28352ABA" w14:textId="77777777" w:rsidTr="00B1738F">
        <w:tc>
          <w:tcPr>
            <w:tcW w:w="1413" w:type="dxa"/>
          </w:tcPr>
          <w:p w14:paraId="551A85E7" w14:textId="290DC1E5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E9B3B8A" w:rsidR="00B1738F" w:rsidRPr="002B1CB1" w:rsidRDefault="0001453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="004D0C43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A.XXX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4D0C43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0B4DD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 ser </w:t>
            </w:r>
            <w:r w:rsidR="00244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44B15375" w14:textId="0C153087" w:rsidR="00A167D3" w:rsidRPr="002B1CB1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2B1CB1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B1CB1">
              <w:rPr>
                <w:rFonts w:ascii="Times New Roman" w:hAnsi="Times New Roman" w:cs="Times New Roman"/>
              </w:rPr>
              <w:t xml:space="preserve"> </w:t>
            </w: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2B1CB1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B1CB1" w:rsidRDefault="000465DB" w:rsidP="00B67156">
      <w:pPr>
        <w:pStyle w:val="Ttulo2"/>
        <w:numPr>
          <w:ilvl w:val="2"/>
          <w:numId w:val="7"/>
        </w:numPr>
      </w:pPr>
      <w:bookmarkStart w:id="35" w:name="_Toc161407670"/>
      <w:r w:rsidRPr="002B1CB1">
        <w:t>Archivo Carát</w:t>
      </w:r>
      <w:r w:rsidR="00601681" w:rsidRPr="002B1CB1">
        <w:t>u</w:t>
      </w:r>
      <w:r w:rsidRPr="002B1CB1">
        <w:t>la</w:t>
      </w:r>
      <w:bookmarkEnd w:id="35"/>
      <w:r w:rsidR="001169CF" w:rsidRPr="002B1CB1">
        <w:fldChar w:fldCharType="begin"/>
      </w:r>
      <w:r w:rsidR="001169CF" w:rsidRPr="002B1CB1">
        <w:instrText xml:space="preserve"> XE "Archivo </w:instrText>
      </w:r>
      <w:r w:rsidR="007B6066" w:rsidRPr="002B1CB1">
        <w:instrText>”</w:instrText>
      </w:r>
      <w:r w:rsidR="001169CF" w:rsidRPr="002B1CB1">
        <w:instrText xml:space="preserve">arátula" </w:instrText>
      </w:r>
      <w:r w:rsidR="001169CF" w:rsidRPr="002B1CB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B1CB1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9C2D922" w:rsidR="00284E6A" w:rsidRPr="002B1CB1" w:rsidRDefault="0001453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13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24409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284E6A" w:rsidRPr="002B1CB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</w:t>
            </w:r>
            <w:r w:rsidR="000B4DD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 ser </w:t>
            </w:r>
            <w:r w:rsidR="00244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="00284E6A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   </w:t>
            </w:r>
          </w:p>
          <w:p w14:paraId="358367B5" w14:textId="254C196D" w:rsidR="008B2624" w:rsidRPr="002B1CB1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2B1C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6" w:name="_Hlk151646289"/>
      <w:bookmarkStart w:id="37" w:name="_Hlk150869805"/>
      <w:bookmarkStart w:id="38" w:name="_Hlk151631830"/>
      <w:bookmarkStart w:id="39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0" w:name="_Toc161407671"/>
      <w:r>
        <w:t>Definición de correlativo</w:t>
      </w:r>
      <w:bookmarkEnd w:id="40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6"/>
    <w:bookmarkEnd w:id="37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8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1" w:name="_Toc161407672"/>
      <w:bookmarkEnd w:id="39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1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1D9CB87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2" w:name="_Toc161407673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3" w:name="_Hlk151634009"/>
      <w:bookmarkStart w:id="44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5" w:name="_Toc161407674"/>
      <w:r w:rsidRPr="00230F5A">
        <w:t>Av</w:t>
      </w:r>
      <w:r w:rsidR="006F65AF">
        <w:t>i</w:t>
      </w:r>
      <w:r w:rsidRPr="00230F5A">
        <w:t>so</w:t>
      </w:r>
      <w:bookmarkEnd w:id="45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6" w:name="_Toc161407675"/>
      <w:r w:rsidRPr="00B537DA">
        <w:t>Resultado</w:t>
      </w:r>
      <w:bookmarkEnd w:id="46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7" w:name="_Toc161407676"/>
      <w:bookmarkStart w:id="48" w:name="_Hlk150867245"/>
      <w:r w:rsidRPr="00E173FD">
        <w:t>Notificación</w:t>
      </w:r>
      <w:bookmarkEnd w:id="47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49" w:name="_Toc161407677"/>
      <w:r w:rsidRPr="00276FA5">
        <w:t>Resultado RES.DET</w:t>
      </w:r>
      <w:bookmarkEnd w:id="49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48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3"/>
    <w:bookmarkEnd w:id="44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0" w:name="_Toc161407678"/>
      <w:r w:rsidRPr="00230F5A">
        <w:rPr>
          <w:rFonts w:cs="Times New Roman"/>
        </w:rPr>
        <w:lastRenderedPageBreak/>
        <w:t>Definir el estructura y nombre para cada archivo de mensajería</w:t>
      </w:r>
      <w:bookmarkEnd w:id="50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1" w:name="_Toc161407679"/>
      <w:r w:rsidRPr="00DC1D90">
        <w:t>Estructura</w:t>
      </w:r>
      <w:bookmarkEnd w:id="51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2" w:name="_Toc161407680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2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3" w:name="_Hlk150869887"/>
      <w:bookmarkStart w:id="54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3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4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5" w:name="_Toc161407681"/>
      <w:r w:rsidRPr="00230F5A">
        <w:t>Archivo aviso (SINACOFI)</w:t>
      </w:r>
      <w:bookmarkEnd w:id="55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6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6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7" w:name="_Toc161407682"/>
      <w:r w:rsidRPr="00230F5A">
        <w:t>Archivo resultado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58" w:name="_Toc161407683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8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9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0" w:name="_Hlk151628243"/>
      <w:bookmarkStart w:id="61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9"/>
      <w:bookmarkEnd w:id="60"/>
      <w:bookmarkEnd w:id="61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2" w:name="_Toc161407684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2"/>
    </w:p>
    <w:p w14:paraId="6ED8C821" w14:textId="77777777" w:rsidR="009947CD" w:rsidRPr="009947CD" w:rsidRDefault="009947CD" w:rsidP="009947CD"/>
    <w:p w14:paraId="679A568B" w14:textId="0560FB18" w:rsidR="00FA2F14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FA2F14">
        <w:rPr>
          <w:rFonts w:ascii="Times New Roman" w:hAnsi="Times New Roman" w:cs="Times New Roman"/>
          <w:color w:val="4472C4" w:themeColor="accent1"/>
        </w:rPr>
        <w:t xml:space="preserve"> </w:t>
      </w:r>
    </w:p>
    <w:p w14:paraId="2E9B8CC1" w14:textId="60D61687" w:rsidR="001D2934" w:rsidRPr="009947CD" w:rsidRDefault="00FA2F1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-Nombre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AE1B83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2FC73" w14:textId="77777777" w:rsidR="00AE1B83" w:rsidRDefault="00AE1B83" w:rsidP="00F10206">
      <w:pPr>
        <w:spacing w:after="0" w:line="240" w:lineRule="auto"/>
      </w:pPr>
      <w:r>
        <w:separator/>
      </w:r>
    </w:p>
  </w:endnote>
  <w:endnote w:type="continuationSeparator" w:id="0">
    <w:p w14:paraId="49BD797C" w14:textId="77777777" w:rsidR="00AE1B83" w:rsidRDefault="00AE1B8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414" w14:textId="77777777" w:rsidR="00E22F2F" w:rsidRPr="008131F5" w:rsidRDefault="00E22F2F" w:rsidP="00E30094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060246959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09EF5AAD" w14:textId="77777777" w:rsidR="00E22F2F" w:rsidRDefault="00E22F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D5C3" w14:textId="77777777" w:rsidR="00AE1B83" w:rsidRDefault="00AE1B83" w:rsidP="00F10206">
      <w:pPr>
        <w:spacing w:after="0" w:line="240" w:lineRule="auto"/>
      </w:pPr>
      <w:r>
        <w:separator/>
      </w:r>
    </w:p>
  </w:footnote>
  <w:footnote w:type="continuationSeparator" w:id="0">
    <w:p w14:paraId="24B9F44F" w14:textId="77777777" w:rsidR="00AE1B83" w:rsidRDefault="00AE1B8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E22F2F" w14:paraId="7FD5B0CC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6E098F91" w14:textId="77777777" w:rsidR="00E22F2F" w:rsidRDefault="00E22F2F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D964F8" wp14:editId="1B036340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43EC7D84" w14:textId="77777777" w:rsidR="00E22F2F" w:rsidRDefault="00E22F2F" w:rsidP="002B4375">
    <w:pPr>
      <w:pStyle w:val="Encabezado"/>
    </w:pPr>
  </w:p>
  <w:p w14:paraId="62981116" w14:textId="77777777" w:rsidR="00E22F2F" w:rsidRDefault="00E22F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7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29"/>
  </w:num>
  <w:num w:numId="13" w16cid:durableId="256329085">
    <w:abstractNumId w:val="19"/>
  </w:num>
  <w:num w:numId="14" w16cid:durableId="1078750577">
    <w:abstractNumId w:val="24"/>
  </w:num>
  <w:num w:numId="15" w16cid:durableId="716322791">
    <w:abstractNumId w:val="30"/>
  </w:num>
  <w:num w:numId="16" w16cid:durableId="1397778044">
    <w:abstractNumId w:val="7"/>
  </w:num>
  <w:num w:numId="17" w16cid:durableId="114759016">
    <w:abstractNumId w:val="26"/>
  </w:num>
  <w:num w:numId="18" w16cid:durableId="1632982083">
    <w:abstractNumId w:val="1"/>
  </w:num>
  <w:num w:numId="19" w16cid:durableId="2139444563">
    <w:abstractNumId w:val="28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5"/>
  </w:num>
  <w:num w:numId="37" w16cid:durableId="88965749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453A"/>
    <w:rsid w:val="000159D4"/>
    <w:rsid w:val="00026595"/>
    <w:rsid w:val="00032746"/>
    <w:rsid w:val="00035F9D"/>
    <w:rsid w:val="000457C5"/>
    <w:rsid w:val="000465DB"/>
    <w:rsid w:val="00051F19"/>
    <w:rsid w:val="00055995"/>
    <w:rsid w:val="00056880"/>
    <w:rsid w:val="0006551A"/>
    <w:rsid w:val="000701D0"/>
    <w:rsid w:val="00090772"/>
    <w:rsid w:val="00095C24"/>
    <w:rsid w:val="000B1A73"/>
    <w:rsid w:val="000B4DDD"/>
    <w:rsid w:val="000B75EE"/>
    <w:rsid w:val="000B7B19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22F13"/>
    <w:rsid w:val="002308E7"/>
    <w:rsid w:val="00230F5A"/>
    <w:rsid w:val="002358C5"/>
    <w:rsid w:val="002430D4"/>
    <w:rsid w:val="00244095"/>
    <w:rsid w:val="00254B9F"/>
    <w:rsid w:val="00266AD3"/>
    <w:rsid w:val="00267CD0"/>
    <w:rsid w:val="00273AB4"/>
    <w:rsid w:val="00273BB4"/>
    <w:rsid w:val="00276FA5"/>
    <w:rsid w:val="00284E6A"/>
    <w:rsid w:val="00294E79"/>
    <w:rsid w:val="00296526"/>
    <w:rsid w:val="002A13B4"/>
    <w:rsid w:val="002B1CB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2EA3"/>
    <w:rsid w:val="00317C42"/>
    <w:rsid w:val="00321233"/>
    <w:rsid w:val="00325F65"/>
    <w:rsid w:val="00326945"/>
    <w:rsid w:val="00327B5A"/>
    <w:rsid w:val="00327D02"/>
    <w:rsid w:val="00333B24"/>
    <w:rsid w:val="00340E64"/>
    <w:rsid w:val="0034206F"/>
    <w:rsid w:val="00346716"/>
    <w:rsid w:val="00353FCC"/>
    <w:rsid w:val="00356D09"/>
    <w:rsid w:val="00356F35"/>
    <w:rsid w:val="00360252"/>
    <w:rsid w:val="00370C3C"/>
    <w:rsid w:val="00386793"/>
    <w:rsid w:val="003920D1"/>
    <w:rsid w:val="003A508D"/>
    <w:rsid w:val="003B2354"/>
    <w:rsid w:val="003B2729"/>
    <w:rsid w:val="003C048C"/>
    <w:rsid w:val="003C483F"/>
    <w:rsid w:val="003D1550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2BBD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07202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C7EF6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7C9A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56D01"/>
    <w:rsid w:val="00A60BA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1B83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558CF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1C2E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82697"/>
    <w:rsid w:val="00D923F1"/>
    <w:rsid w:val="00D92C2E"/>
    <w:rsid w:val="00D97610"/>
    <w:rsid w:val="00DA5A1D"/>
    <w:rsid w:val="00DB1EDF"/>
    <w:rsid w:val="00DB4117"/>
    <w:rsid w:val="00DB4B93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2F2F"/>
    <w:rsid w:val="00E2662F"/>
    <w:rsid w:val="00E37BE6"/>
    <w:rsid w:val="00E40077"/>
    <w:rsid w:val="00E43229"/>
    <w:rsid w:val="00E547E8"/>
    <w:rsid w:val="00E56B9E"/>
    <w:rsid w:val="00E60B51"/>
    <w:rsid w:val="00E63277"/>
    <w:rsid w:val="00E73E75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05EC"/>
    <w:rsid w:val="00FA265D"/>
    <w:rsid w:val="00FA2F14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2F2F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20</Pages>
  <Words>3181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44</cp:revision>
  <dcterms:created xsi:type="dcterms:W3CDTF">2023-11-30T12:02:00Z</dcterms:created>
  <dcterms:modified xsi:type="dcterms:W3CDTF">2024-03-18T18:53:00Z</dcterms:modified>
</cp:coreProperties>
</file>