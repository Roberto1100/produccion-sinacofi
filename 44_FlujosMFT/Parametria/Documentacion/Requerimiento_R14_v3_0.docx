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3DEFDA49" w:rsidR="00033025" w:rsidRPr="00857076" w:rsidRDefault="00B01B02" w:rsidP="0003302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33025" w:rsidRPr="008F5520">
        <w:rPr>
          <w:rFonts w:ascii="Times New Roman" w:hAnsi="Times New Roman" w:cs="Times New Roman"/>
          <w:b/>
          <w:sz w:val="72"/>
          <w:szCs w:val="72"/>
        </w:rPr>
        <w:t>R14</w:t>
      </w:r>
      <w:r w:rsidR="00033025">
        <w:rPr>
          <w:rFonts w:ascii="Times New Roman" w:hAnsi="Times New Roman" w:cs="Times New Roman"/>
          <w:b/>
          <w:sz w:val="72"/>
          <w:szCs w:val="72"/>
        </w:rPr>
        <w:t>(727)-</w:t>
      </w:r>
      <w:r w:rsidR="00033025" w:rsidRPr="0029200C">
        <w:t xml:space="preserve"> </w:t>
      </w:r>
      <w:r w:rsidR="00033025" w:rsidRPr="0029200C">
        <w:rPr>
          <w:rFonts w:ascii="Times New Roman" w:hAnsi="Times New Roman" w:cs="Times New Roman"/>
          <w:b/>
          <w:sz w:val="72"/>
          <w:szCs w:val="72"/>
        </w:rPr>
        <w:t>RIESGO DE CONCENTRACIÓN CREDITICIA (RCC)</w:t>
      </w:r>
    </w:p>
    <w:p w14:paraId="207EDD71" w14:textId="3A747B8C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4F371593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7.35pt;margin-top:15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16AB931A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F33AEC3" w14:textId="4CC4216A" w:rsidR="003831CC" w:rsidRDefault="003831CC">
      <w:pPr>
        <w:pStyle w:val="TtuloTDC"/>
        <w:rPr>
          <w:rFonts w:cs="Times New Roman"/>
        </w:rPr>
      </w:pPr>
    </w:p>
    <w:sdt>
      <w:sdtPr>
        <w:rPr>
          <w:b/>
        </w:rPr>
        <w:id w:val="19547492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B9664A" w14:textId="5567EE74" w:rsidR="00522424" w:rsidRDefault="00522424" w:rsidP="003831CC">
          <w:r>
            <w:t>Contenido</w:t>
          </w:r>
        </w:p>
        <w:p w14:paraId="6407D26C" w14:textId="61B80472" w:rsidR="00EE1071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2362" w:history="1">
            <w:r w:rsidR="00EE1071" w:rsidRPr="003A1D1D">
              <w:rPr>
                <w:rStyle w:val="Hipervnculo"/>
                <w:noProof/>
              </w:rPr>
              <w:t>1.</w:t>
            </w:r>
            <w:r w:rsidR="00EE1071">
              <w:rPr>
                <w:rFonts w:cstheme="minorBidi"/>
                <w:noProof/>
                <w:kern w:val="2"/>
              </w:rPr>
              <w:tab/>
            </w:r>
            <w:r w:rsidR="00EE1071" w:rsidRPr="003A1D1D">
              <w:rPr>
                <w:rStyle w:val="Hipervnculo"/>
                <w:noProof/>
              </w:rPr>
              <w:t>Definición de estructuras</w:t>
            </w:r>
            <w:r w:rsidR="00EE1071">
              <w:rPr>
                <w:noProof/>
                <w:webHidden/>
              </w:rPr>
              <w:tab/>
            </w:r>
            <w:r w:rsidR="00EE1071">
              <w:rPr>
                <w:noProof/>
                <w:webHidden/>
              </w:rPr>
              <w:fldChar w:fldCharType="begin"/>
            </w:r>
            <w:r w:rsidR="00EE1071">
              <w:rPr>
                <w:noProof/>
                <w:webHidden/>
              </w:rPr>
              <w:instrText xml:space="preserve"> PAGEREF _Toc152342362 \h </w:instrText>
            </w:r>
            <w:r w:rsidR="00EE1071">
              <w:rPr>
                <w:noProof/>
                <w:webHidden/>
              </w:rPr>
            </w:r>
            <w:r w:rsidR="00EE1071">
              <w:rPr>
                <w:noProof/>
                <w:webHidden/>
              </w:rPr>
              <w:fldChar w:fldCharType="separate"/>
            </w:r>
            <w:r w:rsidR="00EE1071">
              <w:rPr>
                <w:noProof/>
                <w:webHidden/>
              </w:rPr>
              <w:t>5</w:t>
            </w:r>
            <w:r w:rsidR="00EE1071">
              <w:rPr>
                <w:noProof/>
                <w:webHidden/>
              </w:rPr>
              <w:fldChar w:fldCharType="end"/>
            </w:r>
          </w:hyperlink>
        </w:p>
        <w:p w14:paraId="1B2052C7" w14:textId="549D2EA8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63" w:history="1">
            <w:r w:rsidRPr="003A1D1D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bCs/>
                <w:noProof/>
              </w:rPr>
              <w:t xml:space="preserve">Archivo de datos del emisor  </w:t>
            </w:r>
            <w:r w:rsidRPr="003A1D1D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5217" w14:textId="1982D102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64" w:history="1">
            <w:r w:rsidRPr="003A1D1D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263B" w14:textId="01A199B7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65" w:history="1">
            <w:r w:rsidRPr="003A1D1D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7228" w14:textId="752BF7AE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66" w:history="1">
            <w:r w:rsidRPr="003A1D1D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68BB" w14:textId="2362923E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67" w:history="1">
            <w:r w:rsidRPr="003A1D1D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C60B" w14:textId="3906A7D8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68" w:history="1">
            <w:r w:rsidRPr="003A1D1D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745A" w14:textId="7A616DEB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69" w:history="1">
            <w:r w:rsidRPr="003A1D1D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129" w14:textId="5241C528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0" w:history="1">
            <w:r w:rsidRPr="003A1D1D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C477" w14:textId="77D93838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1" w:history="1">
            <w:r w:rsidRPr="003A1D1D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B24B" w14:textId="0C10457E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2" w:history="1">
            <w:r w:rsidRPr="003A1D1D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AF67" w14:textId="436F2D97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73" w:history="1">
            <w:r w:rsidRPr="003A1D1D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D930" w14:textId="5DD112EB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4" w:history="1">
            <w:r w:rsidRPr="003A1D1D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C6F3" w14:textId="30A0FDB9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75" w:history="1">
            <w:r w:rsidRPr="003A1D1D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412D" w14:textId="7E78E46E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6" w:history="1">
            <w:r w:rsidRPr="003A1D1D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4093" w14:textId="66057971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7" w:history="1">
            <w:r w:rsidRPr="003A1D1D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3087" w14:textId="2D8CD5E0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8" w:history="1">
            <w:r w:rsidRPr="003A1D1D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7EE3" w14:textId="280B92DB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79" w:history="1">
            <w:r w:rsidRPr="003A1D1D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AE1E" w14:textId="00188DE3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0" w:history="1">
            <w:r w:rsidRPr="003A1D1D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A512" w14:textId="57D2155D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1" w:history="1">
            <w:r w:rsidRPr="003A1D1D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53DE" w14:textId="1105EB64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2" w:history="1">
            <w:r w:rsidRPr="003A1D1D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4B8F" w14:textId="4FC06FF3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3" w:history="1">
            <w:r w:rsidRPr="003A1D1D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739B" w14:textId="1A205709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84" w:history="1">
            <w:r w:rsidRPr="003A1D1D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E62B" w14:textId="10698BC6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85" w:history="1">
            <w:r w:rsidRPr="003A1D1D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9F9D" w14:textId="16ADAA17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6" w:history="1">
            <w:r w:rsidRPr="003A1D1D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3962" w14:textId="630CD2E3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7" w:history="1">
            <w:r w:rsidRPr="003A1D1D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2C02" w14:textId="216A14E7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8" w:history="1">
            <w:r w:rsidRPr="003A1D1D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268A" w14:textId="3542CD1E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89" w:history="1">
            <w:r w:rsidRPr="003A1D1D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3F7F" w14:textId="06ACE63C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90" w:history="1">
            <w:r w:rsidRPr="003A1D1D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A9ED" w14:textId="0E3F0AA1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91" w:history="1">
            <w:r w:rsidRPr="003A1D1D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CB2D" w14:textId="11A9A2BF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92" w:history="1">
            <w:r w:rsidRPr="003A1D1D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74A3" w14:textId="72E6260A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93" w:history="1">
            <w:r w:rsidRPr="003A1D1D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4B4A" w14:textId="1095EBEB" w:rsidR="00EE1071" w:rsidRDefault="00EE1071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94" w:history="1">
            <w:r w:rsidRPr="003A1D1D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0097" w14:textId="5E18296E" w:rsidR="00EE1071" w:rsidRDefault="00EE1071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2395" w:history="1">
            <w:r w:rsidRPr="003A1D1D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8F3A" w14:textId="0F5E48A7" w:rsidR="00EE1071" w:rsidRDefault="00EE1071">
          <w:pPr>
            <w:pStyle w:val="TDC1"/>
            <w:rPr>
              <w:rFonts w:cstheme="minorBidi"/>
              <w:noProof/>
              <w:kern w:val="2"/>
            </w:rPr>
          </w:pPr>
          <w:hyperlink w:anchor="_Toc152342396" w:history="1">
            <w:r w:rsidRPr="003A1D1D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3A1D1D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35C36CE7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7F83C7B3" w:rsidR="00C36169" w:rsidRPr="00230F5A" w:rsidRDefault="00071FF1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R14</w:t>
            </w:r>
          </w:p>
        </w:tc>
        <w:tc>
          <w:tcPr>
            <w:tcW w:w="1342" w:type="dxa"/>
          </w:tcPr>
          <w:p w14:paraId="22F848E4" w14:textId="58459940" w:rsidR="00C36169" w:rsidRPr="00230F5A" w:rsidRDefault="00071FF1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4FC8269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4F64240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038639C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1FD683A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01150E6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7A2B6AC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8589A7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7624AEF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720648D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4C7CFD1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1CE36C4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041E63B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3D731CA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5D19AF9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6EAC252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4236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4236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11122469" w14:textId="77777777" w:rsidR="00BF4F26" w:rsidRPr="008F5520" w:rsidRDefault="00BF4F26" w:rsidP="00BF4F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BF4F26" w:rsidRPr="008F5520" w14:paraId="086C97B3" w14:textId="77777777" w:rsidTr="007200C0">
        <w:trPr>
          <w:trHeight w:val="244"/>
        </w:trPr>
        <w:tc>
          <w:tcPr>
            <w:tcW w:w="1414" w:type="dxa"/>
          </w:tcPr>
          <w:p w14:paraId="000B825A" w14:textId="77777777" w:rsidR="00BF4F26" w:rsidRPr="008F5520" w:rsidRDefault="00BF4F26" w:rsidP="007200C0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4945EA2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AFF3F93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Código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del</w:t>
            </w:r>
            <w:r w:rsidRPr="008F55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D36BFE6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BF4F26" w:rsidRPr="008F5520" w14:paraId="6F210957" w14:textId="77777777" w:rsidTr="007200C0">
        <w:trPr>
          <w:trHeight w:val="241"/>
        </w:trPr>
        <w:tc>
          <w:tcPr>
            <w:tcW w:w="1414" w:type="dxa"/>
          </w:tcPr>
          <w:p w14:paraId="490469E5" w14:textId="77777777" w:rsidR="00BF4F26" w:rsidRPr="008F5520" w:rsidRDefault="00BF4F26" w:rsidP="007200C0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95F550D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94EABE9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8F55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del</w:t>
            </w:r>
            <w:r w:rsidRPr="008F55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2601D5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F552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F5520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BF4F26" w:rsidRPr="008F5520" w14:paraId="30339E64" w14:textId="77777777" w:rsidTr="007200C0">
        <w:trPr>
          <w:trHeight w:val="245"/>
        </w:trPr>
        <w:tc>
          <w:tcPr>
            <w:tcW w:w="1414" w:type="dxa"/>
          </w:tcPr>
          <w:p w14:paraId="61703AF3" w14:textId="77777777" w:rsidR="00BF4F26" w:rsidRPr="008F5520" w:rsidRDefault="00BF4F26" w:rsidP="007200C0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9926F4B" w14:textId="77777777" w:rsidR="00BF4F26" w:rsidRPr="008F5520" w:rsidRDefault="00BF4F26" w:rsidP="007200C0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1C4631D" w14:textId="77777777" w:rsidR="00BF4F26" w:rsidRPr="008F5520" w:rsidRDefault="00BF4F26" w:rsidP="007200C0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161B4BB2" w14:textId="77777777" w:rsidR="00BF4F26" w:rsidRPr="008F5520" w:rsidRDefault="00BF4F26" w:rsidP="007200C0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F5520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8F5520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BF4F26" w:rsidRPr="008F5520" w14:paraId="6083DC02" w14:textId="77777777" w:rsidTr="007200C0">
        <w:trPr>
          <w:trHeight w:val="242"/>
        </w:trPr>
        <w:tc>
          <w:tcPr>
            <w:tcW w:w="1414" w:type="dxa"/>
          </w:tcPr>
          <w:p w14:paraId="47503B0B" w14:textId="77777777" w:rsidR="00BF4F26" w:rsidRPr="008F5520" w:rsidRDefault="00BF4F26" w:rsidP="007200C0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6BF5F13B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5345546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53B84D8C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F552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F5520">
              <w:rPr>
                <w:rFonts w:ascii="Times New Roman" w:hAnsi="Times New Roman" w:cs="Times New Roman"/>
                <w:sz w:val="20"/>
              </w:rPr>
              <w:t>87)</w:t>
            </w:r>
          </w:p>
        </w:tc>
      </w:tr>
    </w:tbl>
    <w:p w14:paraId="3D9C2500" w14:textId="77777777" w:rsidR="00BF4F26" w:rsidRPr="008F5520" w:rsidRDefault="00BF4F26" w:rsidP="00BF4F26">
      <w:pPr>
        <w:pStyle w:val="Textoindependiente"/>
        <w:rPr>
          <w:rFonts w:ascii="Times New Roman" w:hAnsi="Times New Roman" w:cs="Times New Roman"/>
          <w:sz w:val="24"/>
        </w:rPr>
      </w:pPr>
      <w:r w:rsidRPr="008F5520">
        <w:rPr>
          <w:rFonts w:ascii="Times New Roman" w:hAnsi="Times New Roman" w:cs="Times New Roman"/>
          <w:sz w:val="24"/>
        </w:rPr>
        <w:t xml:space="preserve">   </w:t>
      </w:r>
      <w:r w:rsidRPr="008F5520">
        <w:rPr>
          <w:rFonts w:ascii="Times New Roman" w:hAnsi="Times New Roman" w:cs="Times New Roman"/>
        </w:rPr>
        <w:t>Largo</w:t>
      </w:r>
      <w:r w:rsidRPr="008F5520">
        <w:rPr>
          <w:rFonts w:ascii="Times New Roman" w:hAnsi="Times New Roman" w:cs="Times New Roman"/>
          <w:spacing w:val="-5"/>
        </w:rPr>
        <w:t xml:space="preserve"> </w:t>
      </w:r>
      <w:r w:rsidRPr="008F5520">
        <w:rPr>
          <w:rFonts w:ascii="Times New Roman" w:hAnsi="Times New Roman" w:cs="Times New Roman"/>
        </w:rPr>
        <w:t>del</w:t>
      </w:r>
      <w:r w:rsidRPr="008F5520">
        <w:rPr>
          <w:rFonts w:ascii="Times New Roman" w:hAnsi="Times New Roman" w:cs="Times New Roman"/>
          <w:spacing w:val="-1"/>
        </w:rPr>
        <w:t xml:space="preserve"> </w:t>
      </w:r>
      <w:r w:rsidRPr="008F5520">
        <w:rPr>
          <w:rFonts w:ascii="Times New Roman" w:hAnsi="Times New Roman" w:cs="Times New Roman"/>
        </w:rPr>
        <w:t>registro:</w:t>
      </w:r>
      <w:r w:rsidRPr="008F5520">
        <w:rPr>
          <w:rFonts w:ascii="Times New Roman" w:hAnsi="Times New Roman" w:cs="Times New Roman"/>
          <w:spacing w:val="-3"/>
        </w:rPr>
        <w:t xml:space="preserve"> </w:t>
      </w:r>
      <w:r w:rsidRPr="008F5520">
        <w:rPr>
          <w:rFonts w:ascii="Times New Roman" w:hAnsi="Times New Roman" w:cs="Times New Roman"/>
        </w:rPr>
        <w:t>100</w:t>
      </w:r>
      <w:r w:rsidRPr="008F5520">
        <w:rPr>
          <w:rFonts w:ascii="Times New Roman" w:hAnsi="Times New Roman" w:cs="Times New Roman"/>
          <w:spacing w:val="-1"/>
        </w:rPr>
        <w:t xml:space="preserve"> </w:t>
      </w:r>
      <w:r w:rsidRPr="008F5520">
        <w:rPr>
          <w:rFonts w:ascii="Times New Roman" w:hAnsi="Times New Roman" w:cs="Times New Roman"/>
        </w:rPr>
        <w:t>bytes</w:t>
      </w:r>
    </w:p>
    <w:p w14:paraId="2A443689" w14:textId="77777777" w:rsidR="00BF4F26" w:rsidRPr="008F5520" w:rsidRDefault="00BF4F26" w:rsidP="00BF4F26">
      <w:pPr>
        <w:pStyle w:val="Textoindependiente"/>
        <w:rPr>
          <w:rFonts w:ascii="Times New Roman" w:hAnsi="Times New Roman" w:cs="Times New Roman"/>
          <w:i/>
        </w:rPr>
      </w:pPr>
    </w:p>
    <w:p w14:paraId="15ECEED4" w14:textId="77777777" w:rsidR="00BF4F26" w:rsidRPr="008F5520" w:rsidRDefault="00BF4F26" w:rsidP="00BF4F26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8F5520">
        <w:rPr>
          <w:rFonts w:ascii="Times New Roman" w:hAnsi="Times New Roman" w:cs="Times New Roman"/>
          <w:i/>
          <w:sz w:val="20"/>
        </w:rPr>
        <w:t xml:space="preserve">    </w:t>
      </w:r>
      <w:proofErr w:type="gramStart"/>
      <w:r w:rsidRPr="008F5520">
        <w:rPr>
          <w:rFonts w:ascii="Times New Roman" w:hAnsi="Times New Roman" w:cs="Times New Roman"/>
          <w:i/>
          <w:sz w:val="20"/>
        </w:rPr>
        <w:t>Registro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siguientes</w:t>
      </w:r>
      <w:proofErr w:type="gramEnd"/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F4F26" w:rsidRPr="008F5520" w14:paraId="34089D63" w14:textId="77777777" w:rsidTr="007200C0">
        <w:trPr>
          <w:trHeight w:val="244"/>
        </w:trPr>
        <w:tc>
          <w:tcPr>
            <w:tcW w:w="1414" w:type="dxa"/>
          </w:tcPr>
          <w:p w14:paraId="3D92F250" w14:textId="77777777" w:rsidR="00BF4F26" w:rsidRPr="008F5520" w:rsidRDefault="00BF4F26" w:rsidP="007200C0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Código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966C2D9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4DEC3B" w14:textId="77777777" w:rsidR="00BF4F26" w:rsidRPr="008F5520" w:rsidRDefault="00BF4F26" w:rsidP="007200C0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Indicadores</w:t>
            </w:r>
            <w:proofErr w:type="spellEnd"/>
            <w:r w:rsidRPr="008F55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concentración</w:t>
            </w:r>
            <w:proofErr w:type="spellEnd"/>
            <w:r w:rsidRPr="008F552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549" w:type="dxa"/>
          </w:tcPr>
          <w:p w14:paraId="766C4E66" w14:textId="77777777" w:rsidR="00BF4F26" w:rsidRPr="008F5520" w:rsidRDefault="00BF4F26" w:rsidP="007200C0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Código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1</w:t>
            </w:r>
          </w:p>
        </w:tc>
      </w:tr>
      <w:tr w:rsidR="00BF4F26" w:rsidRPr="008F5520" w14:paraId="5A6D032F" w14:textId="77777777" w:rsidTr="007200C0">
        <w:trPr>
          <w:trHeight w:val="242"/>
        </w:trPr>
        <w:tc>
          <w:tcPr>
            <w:tcW w:w="1414" w:type="dxa"/>
          </w:tcPr>
          <w:p w14:paraId="498A9C08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Código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6590BA2B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C42E699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/>
                <w:sz w:val="20"/>
              </w:rPr>
              <w:t>Exposiciones</w:t>
            </w:r>
            <w:proofErr w:type="spellEnd"/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detalladas</w:t>
            </w:r>
            <w:proofErr w:type="spellEnd"/>
            <w:r w:rsidRPr="008F5520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549" w:type="dxa"/>
          </w:tcPr>
          <w:p w14:paraId="2D9579C3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Código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2</w:t>
            </w:r>
          </w:p>
        </w:tc>
      </w:tr>
      <w:tr w:rsidR="00BF4F26" w:rsidRPr="008F5520" w14:paraId="143C2AC8" w14:textId="77777777" w:rsidTr="007200C0">
        <w:trPr>
          <w:trHeight w:val="242"/>
        </w:trPr>
        <w:tc>
          <w:tcPr>
            <w:tcW w:w="1414" w:type="dxa"/>
          </w:tcPr>
          <w:p w14:paraId="231FF7A5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Código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C6C390E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D585D4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  <w:lang w:val="es-CL"/>
              </w:rPr>
              <w:t>Asociación</w:t>
            </w:r>
            <w:r w:rsidRPr="008F5520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sector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económico</w:t>
            </w:r>
            <w:r w:rsidRPr="008F5520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y</w:t>
            </w:r>
            <w:r w:rsidRPr="008F5520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agrupación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sectorial.</w:t>
            </w:r>
          </w:p>
        </w:tc>
        <w:tc>
          <w:tcPr>
            <w:tcW w:w="2549" w:type="dxa"/>
          </w:tcPr>
          <w:p w14:paraId="607C1B9C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Código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3</w:t>
            </w:r>
          </w:p>
        </w:tc>
      </w:tr>
    </w:tbl>
    <w:p w14:paraId="6341FED7" w14:textId="77777777" w:rsidR="00BF4F26" w:rsidRPr="008F5520" w:rsidRDefault="00BF4F26" w:rsidP="00BF4F26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75DA632E" w14:textId="77777777" w:rsidR="00BF4F26" w:rsidRPr="008F5520" w:rsidRDefault="00BF4F26" w:rsidP="00BF4F26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561BDD30" w14:textId="77777777" w:rsidR="00BF4F26" w:rsidRPr="008F5520" w:rsidRDefault="00BF4F26" w:rsidP="00BF4F26">
      <w:pPr>
        <w:tabs>
          <w:tab w:val="left" w:pos="1348"/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8F5520">
        <w:rPr>
          <w:rFonts w:ascii="Times New Roman" w:hAnsi="Times New Roman" w:cs="Times New Roman"/>
          <w:i/>
          <w:sz w:val="20"/>
        </w:rPr>
        <w:t>Registro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para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informar indicadores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de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concentración: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F4F26" w:rsidRPr="008F5520" w14:paraId="3C7FB5EB" w14:textId="77777777" w:rsidTr="007200C0">
        <w:trPr>
          <w:trHeight w:val="244"/>
        </w:trPr>
        <w:tc>
          <w:tcPr>
            <w:tcW w:w="1414" w:type="dxa"/>
          </w:tcPr>
          <w:p w14:paraId="06014F7C" w14:textId="77777777" w:rsidR="00BF4F26" w:rsidRPr="008F5520" w:rsidRDefault="00BF4F26" w:rsidP="007200C0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B5301BD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76AA9E" w14:textId="77777777" w:rsidR="00BF4F26" w:rsidRPr="008F5520" w:rsidRDefault="00BF4F26" w:rsidP="007200C0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Tipo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57C4C15" w14:textId="77777777" w:rsidR="00BF4F26" w:rsidRPr="008F5520" w:rsidRDefault="00BF4F26" w:rsidP="007200C0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BF4F26" w:rsidRPr="008F5520" w14:paraId="0E4024F2" w14:textId="77777777" w:rsidTr="007200C0">
        <w:trPr>
          <w:trHeight w:val="242"/>
        </w:trPr>
        <w:tc>
          <w:tcPr>
            <w:tcW w:w="1414" w:type="dxa"/>
          </w:tcPr>
          <w:p w14:paraId="0A72CE9E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16D397E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439C86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Nivel</w:t>
            </w:r>
            <w:r w:rsidRPr="008F55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6AD87CFF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9(01)</w:t>
            </w:r>
          </w:p>
        </w:tc>
      </w:tr>
      <w:tr w:rsidR="00BF4F26" w:rsidRPr="008F5520" w14:paraId="6DAF7260" w14:textId="77777777" w:rsidTr="007200C0">
        <w:trPr>
          <w:trHeight w:val="242"/>
        </w:trPr>
        <w:tc>
          <w:tcPr>
            <w:tcW w:w="1414" w:type="dxa"/>
          </w:tcPr>
          <w:p w14:paraId="4DD61761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94BB84F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EA80E5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  <w:lang w:val="es-CL"/>
              </w:rPr>
              <w:t>Índice</w:t>
            </w:r>
            <w:r w:rsidRPr="008F5520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concentración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individual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(ICI)</w:t>
            </w:r>
          </w:p>
        </w:tc>
        <w:tc>
          <w:tcPr>
            <w:tcW w:w="2549" w:type="dxa"/>
          </w:tcPr>
          <w:p w14:paraId="375FB4FF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9(03)V9(03)</w:t>
            </w:r>
          </w:p>
        </w:tc>
      </w:tr>
      <w:tr w:rsidR="00BF4F26" w:rsidRPr="008F5520" w14:paraId="70F01ADD" w14:textId="77777777" w:rsidTr="007200C0">
        <w:trPr>
          <w:trHeight w:val="242"/>
        </w:trPr>
        <w:tc>
          <w:tcPr>
            <w:tcW w:w="1414" w:type="dxa"/>
          </w:tcPr>
          <w:p w14:paraId="7EC3C19C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6E77DE0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9D4CC1F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  <w:lang w:val="es-CL"/>
              </w:rPr>
              <w:t>Capital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necesario</w:t>
            </w:r>
            <w:r w:rsidRPr="008F5520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por</w:t>
            </w:r>
            <w:r w:rsidRPr="008F5520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riesgo</w:t>
            </w:r>
            <w:r w:rsidRPr="008F5520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concentración</w:t>
            </w:r>
            <w:r w:rsidRPr="008F5520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  <w:lang w:val="es-CL"/>
              </w:rPr>
              <w:t>individual</w:t>
            </w:r>
          </w:p>
        </w:tc>
        <w:tc>
          <w:tcPr>
            <w:tcW w:w="2549" w:type="dxa"/>
          </w:tcPr>
          <w:p w14:paraId="23A7A19F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BF4F26" w:rsidRPr="008F5520" w14:paraId="75C59B38" w14:textId="77777777" w:rsidTr="007200C0">
        <w:trPr>
          <w:trHeight w:val="242"/>
        </w:trPr>
        <w:tc>
          <w:tcPr>
            <w:tcW w:w="1414" w:type="dxa"/>
          </w:tcPr>
          <w:p w14:paraId="464382C7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6FCD4C0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7A9607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/>
                <w:sz w:val="20"/>
              </w:rPr>
              <w:t>Exposición</w:t>
            </w:r>
            <w:proofErr w:type="spellEnd"/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de</w:t>
            </w:r>
            <w:r w:rsidRPr="008F5520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contrapartes</w:t>
            </w:r>
            <w:proofErr w:type="spellEnd"/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individual</w:t>
            </w:r>
          </w:p>
        </w:tc>
        <w:tc>
          <w:tcPr>
            <w:tcW w:w="2549" w:type="dxa"/>
          </w:tcPr>
          <w:p w14:paraId="15DA60F0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BF4F26" w:rsidRPr="008F5520" w14:paraId="64323EE9" w14:textId="77777777" w:rsidTr="007200C0">
        <w:trPr>
          <w:trHeight w:val="242"/>
        </w:trPr>
        <w:tc>
          <w:tcPr>
            <w:tcW w:w="1414" w:type="dxa"/>
          </w:tcPr>
          <w:p w14:paraId="38E0B0D9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1EED5844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25FDD9B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</w:rPr>
              <w:t>APRC</w:t>
            </w:r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de</w:t>
            </w:r>
            <w:r w:rsidRPr="008F5520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contrapartes</w:t>
            </w:r>
            <w:proofErr w:type="spellEnd"/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individual</w:t>
            </w:r>
          </w:p>
        </w:tc>
        <w:tc>
          <w:tcPr>
            <w:tcW w:w="2549" w:type="dxa"/>
          </w:tcPr>
          <w:p w14:paraId="02C53FEE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BF4F26" w:rsidRPr="008F5520" w14:paraId="5AB3DCDB" w14:textId="77777777" w:rsidTr="007200C0">
        <w:trPr>
          <w:trHeight w:val="242"/>
        </w:trPr>
        <w:tc>
          <w:tcPr>
            <w:tcW w:w="1414" w:type="dxa"/>
          </w:tcPr>
          <w:p w14:paraId="76A46C5A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1CDDA545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1A032E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Índice</w:t>
            </w:r>
            <w:r w:rsidRPr="008F5520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concentración</w:t>
            </w:r>
            <w:r w:rsidRPr="008F5520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sectorial</w:t>
            </w:r>
            <w:r w:rsidRPr="008F552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(ICS)</w:t>
            </w:r>
          </w:p>
        </w:tc>
        <w:tc>
          <w:tcPr>
            <w:tcW w:w="2549" w:type="dxa"/>
          </w:tcPr>
          <w:p w14:paraId="46F907FA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9(03)V9(03)</w:t>
            </w:r>
          </w:p>
        </w:tc>
      </w:tr>
      <w:tr w:rsidR="00BF4F26" w:rsidRPr="008F5520" w14:paraId="27709AF7" w14:textId="77777777" w:rsidTr="007200C0">
        <w:trPr>
          <w:trHeight w:val="242"/>
        </w:trPr>
        <w:tc>
          <w:tcPr>
            <w:tcW w:w="1414" w:type="dxa"/>
          </w:tcPr>
          <w:p w14:paraId="412CB1FF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6AB567D0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5C9125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Capital</w:t>
            </w:r>
            <w:r w:rsidRPr="008F5520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necesario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por</w:t>
            </w:r>
            <w:r w:rsidRPr="008F552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riesgo</w:t>
            </w:r>
            <w:r w:rsidRPr="008F5520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concentración</w:t>
            </w:r>
            <w:r w:rsidRPr="008F5520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  <w:lang w:val="es-CL"/>
              </w:rPr>
              <w:t>sectorial</w:t>
            </w:r>
          </w:p>
        </w:tc>
        <w:tc>
          <w:tcPr>
            <w:tcW w:w="2549" w:type="dxa"/>
          </w:tcPr>
          <w:p w14:paraId="16391894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BF4F26" w:rsidRPr="008F5520" w14:paraId="78775E40" w14:textId="77777777" w:rsidTr="007200C0">
        <w:trPr>
          <w:trHeight w:val="242"/>
        </w:trPr>
        <w:tc>
          <w:tcPr>
            <w:tcW w:w="1414" w:type="dxa"/>
          </w:tcPr>
          <w:p w14:paraId="25F5CE39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61F52809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0DDE7A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Exposición</w:t>
            </w:r>
            <w:proofErr w:type="spellEnd"/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contrapartes</w:t>
            </w:r>
            <w:proofErr w:type="spellEnd"/>
            <w:r w:rsidRPr="008F55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sectorial</w:t>
            </w:r>
          </w:p>
        </w:tc>
        <w:tc>
          <w:tcPr>
            <w:tcW w:w="2549" w:type="dxa"/>
          </w:tcPr>
          <w:p w14:paraId="501CB5CD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BF4F26" w:rsidRPr="008F5520" w14:paraId="3FB4FE68" w14:textId="77777777" w:rsidTr="007200C0">
        <w:trPr>
          <w:trHeight w:val="242"/>
        </w:trPr>
        <w:tc>
          <w:tcPr>
            <w:tcW w:w="1414" w:type="dxa"/>
          </w:tcPr>
          <w:p w14:paraId="1667A2DB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20DF6ABA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60E19C4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APRC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contrapartes</w:t>
            </w:r>
            <w:proofErr w:type="spellEnd"/>
            <w:r w:rsidRPr="008F55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sectorial</w:t>
            </w:r>
          </w:p>
        </w:tc>
        <w:tc>
          <w:tcPr>
            <w:tcW w:w="2549" w:type="dxa"/>
          </w:tcPr>
          <w:p w14:paraId="55FF56E2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BF4F26" w:rsidRPr="008F5520" w14:paraId="0C72298D" w14:textId="77777777" w:rsidTr="007200C0">
        <w:trPr>
          <w:trHeight w:val="242"/>
        </w:trPr>
        <w:tc>
          <w:tcPr>
            <w:tcW w:w="1414" w:type="dxa"/>
          </w:tcPr>
          <w:p w14:paraId="1D90C19C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556051BE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2CB838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2DA42026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F552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F5520">
              <w:rPr>
                <w:rFonts w:ascii="Times New Roman" w:hAnsi="Times New Roman" w:cs="Times New Roman"/>
                <w:sz w:val="20"/>
              </w:rPr>
              <w:t>01)</w:t>
            </w:r>
          </w:p>
        </w:tc>
      </w:tr>
    </w:tbl>
    <w:p w14:paraId="12B0AE3D" w14:textId="77777777" w:rsidR="00BF4F26" w:rsidRPr="008F5520" w:rsidRDefault="00BF4F26" w:rsidP="00BF4F26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8F5520">
        <w:rPr>
          <w:rFonts w:ascii="Times New Roman" w:hAnsi="Times New Roman" w:cs="Times New Roman"/>
        </w:rPr>
        <w:t>Longitud</w:t>
      </w:r>
      <w:r w:rsidRPr="008F5520">
        <w:rPr>
          <w:rFonts w:ascii="Times New Roman" w:hAnsi="Times New Roman" w:cs="Times New Roman"/>
          <w:spacing w:val="-3"/>
        </w:rPr>
        <w:t xml:space="preserve"> </w:t>
      </w:r>
      <w:r w:rsidRPr="008F5520">
        <w:rPr>
          <w:rFonts w:ascii="Times New Roman" w:hAnsi="Times New Roman" w:cs="Times New Roman"/>
        </w:rPr>
        <w:t>Total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del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registro: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100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Bytes</w:t>
      </w:r>
    </w:p>
    <w:p w14:paraId="5E8DBE35" w14:textId="77777777" w:rsidR="00BF4F26" w:rsidRPr="008F5520" w:rsidRDefault="00BF4F26" w:rsidP="00BF4F26">
      <w:pPr>
        <w:pStyle w:val="Textoindependiente"/>
        <w:spacing w:before="1"/>
        <w:rPr>
          <w:rFonts w:ascii="Times New Roman" w:hAnsi="Times New Roman" w:cs="Times New Roman"/>
        </w:rPr>
      </w:pPr>
    </w:p>
    <w:p w14:paraId="7EC6E745" w14:textId="77777777" w:rsidR="00BF4F26" w:rsidRPr="008F5520" w:rsidRDefault="00BF4F26" w:rsidP="00BF4F26">
      <w:pPr>
        <w:pStyle w:val="Textoindependiente"/>
        <w:spacing w:before="1"/>
        <w:rPr>
          <w:rFonts w:ascii="Times New Roman" w:hAnsi="Times New Roman" w:cs="Times New Roman"/>
        </w:rPr>
      </w:pPr>
    </w:p>
    <w:p w14:paraId="2FA3311D" w14:textId="77777777" w:rsidR="00BF4F26" w:rsidRPr="008F5520" w:rsidRDefault="00BF4F26" w:rsidP="00BF4F26">
      <w:pPr>
        <w:pStyle w:val="Textoindependiente"/>
        <w:spacing w:before="1"/>
        <w:rPr>
          <w:rFonts w:ascii="Times New Roman" w:hAnsi="Times New Roman" w:cs="Times New Roman"/>
        </w:rPr>
      </w:pPr>
    </w:p>
    <w:p w14:paraId="229FE081" w14:textId="77777777" w:rsidR="00BF4F26" w:rsidRPr="008F5520" w:rsidRDefault="00BF4F26" w:rsidP="00BF4F26">
      <w:pPr>
        <w:tabs>
          <w:tab w:val="left" w:pos="1348"/>
          <w:tab w:val="left" w:pos="1349"/>
        </w:tabs>
        <w:spacing w:after="60"/>
        <w:rPr>
          <w:rFonts w:ascii="Times New Roman" w:hAnsi="Times New Roman" w:cs="Times New Roman"/>
          <w:i/>
          <w:sz w:val="20"/>
        </w:rPr>
      </w:pPr>
      <w:r w:rsidRPr="008F5520">
        <w:rPr>
          <w:rFonts w:ascii="Times New Roman" w:hAnsi="Times New Roman" w:cs="Times New Roman"/>
          <w:i/>
          <w:sz w:val="20"/>
        </w:rPr>
        <w:t>Registro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para informar exposiciones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detalladas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F4F26" w:rsidRPr="008F5520" w14:paraId="59B2336D" w14:textId="77777777" w:rsidTr="007200C0">
        <w:trPr>
          <w:trHeight w:val="244"/>
        </w:trPr>
        <w:tc>
          <w:tcPr>
            <w:tcW w:w="1414" w:type="dxa"/>
          </w:tcPr>
          <w:p w14:paraId="6A748CD4" w14:textId="77777777" w:rsidR="00BF4F26" w:rsidRPr="008F5520" w:rsidRDefault="00BF4F26" w:rsidP="007200C0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44B844C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1F24F0" w14:textId="77777777" w:rsidR="00BF4F26" w:rsidRPr="008F5520" w:rsidRDefault="00BF4F26" w:rsidP="007200C0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Tipo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35D8D00C" w14:textId="77777777" w:rsidR="00BF4F26" w:rsidRPr="008F5520" w:rsidRDefault="00BF4F26" w:rsidP="007200C0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BF4F26" w:rsidRPr="008F5520" w14:paraId="1A07EAAF" w14:textId="77777777" w:rsidTr="007200C0">
        <w:trPr>
          <w:trHeight w:val="242"/>
        </w:trPr>
        <w:tc>
          <w:tcPr>
            <w:tcW w:w="1414" w:type="dxa"/>
          </w:tcPr>
          <w:p w14:paraId="246BB8FC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3A473F6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018B18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Código</w:t>
            </w:r>
            <w:r w:rsidRPr="008F55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institución</w:t>
            </w:r>
            <w:proofErr w:type="spellEnd"/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expuesta</w:t>
            </w:r>
            <w:proofErr w:type="spellEnd"/>
          </w:p>
        </w:tc>
        <w:tc>
          <w:tcPr>
            <w:tcW w:w="2549" w:type="dxa"/>
          </w:tcPr>
          <w:p w14:paraId="4141F2AF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9(04)</w:t>
            </w:r>
          </w:p>
        </w:tc>
      </w:tr>
      <w:tr w:rsidR="00BF4F26" w:rsidRPr="008F5520" w14:paraId="490A1187" w14:textId="77777777" w:rsidTr="007200C0">
        <w:trPr>
          <w:trHeight w:val="242"/>
        </w:trPr>
        <w:tc>
          <w:tcPr>
            <w:tcW w:w="1414" w:type="dxa"/>
          </w:tcPr>
          <w:p w14:paraId="3CC2FD83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F845E70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27ABFB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</w:rPr>
              <w:t>Rut</w:t>
            </w:r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contraparte</w:t>
            </w:r>
            <w:proofErr w:type="spellEnd"/>
          </w:p>
        </w:tc>
        <w:tc>
          <w:tcPr>
            <w:tcW w:w="2549" w:type="dxa"/>
          </w:tcPr>
          <w:p w14:paraId="70FD85FC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R(</w:t>
            </w:r>
            <w:proofErr w:type="gramStart"/>
            <w:r w:rsidRPr="008F5520">
              <w:rPr>
                <w:rFonts w:ascii="Times New Roman" w:hAnsi="Times New Roman"/>
                <w:sz w:val="20"/>
              </w:rPr>
              <w:t>9)VX</w:t>
            </w:r>
            <w:proofErr w:type="gramEnd"/>
            <w:r w:rsidRPr="008F5520">
              <w:rPr>
                <w:rFonts w:ascii="Times New Roman" w:hAnsi="Times New Roman"/>
                <w:sz w:val="20"/>
              </w:rPr>
              <w:t>(01)</w:t>
            </w:r>
          </w:p>
        </w:tc>
      </w:tr>
      <w:tr w:rsidR="00BF4F26" w:rsidRPr="008F5520" w14:paraId="1440EDC8" w14:textId="77777777" w:rsidTr="007200C0">
        <w:trPr>
          <w:trHeight w:val="242"/>
        </w:trPr>
        <w:tc>
          <w:tcPr>
            <w:tcW w:w="1414" w:type="dxa"/>
          </w:tcPr>
          <w:p w14:paraId="224F40FC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57CCE53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042AA2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/>
                <w:sz w:val="20"/>
              </w:rPr>
              <w:t>Comuna</w:t>
            </w:r>
            <w:proofErr w:type="spellEnd"/>
            <w:r w:rsidRPr="008F5520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o</w:t>
            </w:r>
            <w:r w:rsidRPr="008F5520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país</w:t>
            </w:r>
            <w:proofErr w:type="spellEnd"/>
          </w:p>
        </w:tc>
        <w:tc>
          <w:tcPr>
            <w:tcW w:w="2549" w:type="dxa"/>
          </w:tcPr>
          <w:p w14:paraId="2AE45295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9(06)</w:t>
            </w:r>
          </w:p>
        </w:tc>
      </w:tr>
      <w:tr w:rsidR="00BF4F26" w:rsidRPr="008F5520" w14:paraId="5FD81A52" w14:textId="77777777" w:rsidTr="007200C0">
        <w:trPr>
          <w:trHeight w:val="242"/>
        </w:trPr>
        <w:tc>
          <w:tcPr>
            <w:tcW w:w="1414" w:type="dxa"/>
          </w:tcPr>
          <w:p w14:paraId="19EEC85B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78891576" w14:textId="77777777" w:rsidR="00BF4F26" w:rsidRPr="008F5520" w:rsidRDefault="00BF4F26" w:rsidP="007200C0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0937DE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/>
                <w:sz w:val="20"/>
              </w:rPr>
              <w:t>Actividad</w:t>
            </w:r>
            <w:proofErr w:type="spellEnd"/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económica</w:t>
            </w:r>
            <w:proofErr w:type="spellEnd"/>
          </w:p>
        </w:tc>
        <w:tc>
          <w:tcPr>
            <w:tcW w:w="2549" w:type="dxa"/>
          </w:tcPr>
          <w:p w14:paraId="02B11DFD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9(04)</w:t>
            </w:r>
          </w:p>
        </w:tc>
      </w:tr>
      <w:tr w:rsidR="00BF4F26" w:rsidRPr="008F5520" w14:paraId="7CDE192E" w14:textId="77777777" w:rsidTr="007200C0">
        <w:trPr>
          <w:trHeight w:val="242"/>
        </w:trPr>
        <w:tc>
          <w:tcPr>
            <w:tcW w:w="1414" w:type="dxa"/>
          </w:tcPr>
          <w:p w14:paraId="0076AA77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3764635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705B30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/>
                <w:sz w:val="20"/>
              </w:rPr>
              <w:t>Exposición</w:t>
            </w:r>
            <w:proofErr w:type="spellEnd"/>
          </w:p>
        </w:tc>
        <w:tc>
          <w:tcPr>
            <w:tcW w:w="2549" w:type="dxa"/>
          </w:tcPr>
          <w:p w14:paraId="30671003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BF4F26" w:rsidRPr="008F5520" w14:paraId="764CDDE8" w14:textId="77777777" w:rsidTr="007200C0">
        <w:trPr>
          <w:trHeight w:val="242"/>
        </w:trPr>
        <w:tc>
          <w:tcPr>
            <w:tcW w:w="1414" w:type="dxa"/>
          </w:tcPr>
          <w:p w14:paraId="6F78EE99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0D664B36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601230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Rubro</w:t>
            </w:r>
            <w:proofErr w:type="spellEnd"/>
          </w:p>
        </w:tc>
        <w:tc>
          <w:tcPr>
            <w:tcW w:w="2549" w:type="dxa"/>
          </w:tcPr>
          <w:p w14:paraId="08A67E6D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9(05)</w:t>
            </w:r>
          </w:p>
        </w:tc>
      </w:tr>
      <w:tr w:rsidR="00BF4F26" w:rsidRPr="008F5520" w14:paraId="49D1C6F6" w14:textId="77777777" w:rsidTr="007200C0">
        <w:trPr>
          <w:trHeight w:val="242"/>
        </w:trPr>
        <w:tc>
          <w:tcPr>
            <w:tcW w:w="1414" w:type="dxa"/>
          </w:tcPr>
          <w:p w14:paraId="7DEA03F7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15A71025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232732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APRC</w:t>
            </w:r>
          </w:p>
        </w:tc>
        <w:tc>
          <w:tcPr>
            <w:tcW w:w="2549" w:type="dxa"/>
          </w:tcPr>
          <w:p w14:paraId="70A37524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BF4F26" w:rsidRPr="008F5520" w14:paraId="76657E15" w14:textId="77777777" w:rsidTr="007200C0">
        <w:trPr>
          <w:trHeight w:val="242"/>
        </w:trPr>
        <w:tc>
          <w:tcPr>
            <w:tcW w:w="1414" w:type="dxa"/>
          </w:tcPr>
          <w:p w14:paraId="0FCA9FF7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6B677CFA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C327023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3604EF84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F5520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F5520">
              <w:rPr>
                <w:rFonts w:ascii="Times New Roman" w:hAnsi="Times New Roman" w:cs="Times New Roman"/>
                <w:sz w:val="20"/>
              </w:rPr>
              <w:t>41)</w:t>
            </w:r>
          </w:p>
        </w:tc>
      </w:tr>
    </w:tbl>
    <w:p w14:paraId="2EA2D162" w14:textId="77777777" w:rsidR="00BF4F26" w:rsidRPr="008F5520" w:rsidRDefault="00BF4F26" w:rsidP="00BF4F26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8F5520">
        <w:rPr>
          <w:rFonts w:ascii="Times New Roman" w:hAnsi="Times New Roman" w:cs="Times New Roman"/>
        </w:rPr>
        <w:lastRenderedPageBreak/>
        <w:t>Longitud</w:t>
      </w:r>
      <w:r w:rsidRPr="008F5520">
        <w:rPr>
          <w:rFonts w:ascii="Times New Roman" w:hAnsi="Times New Roman" w:cs="Times New Roman"/>
          <w:spacing w:val="-3"/>
        </w:rPr>
        <w:t xml:space="preserve"> </w:t>
      </w:r>
      <w:r w:rsidRPr="008F5520">
        <w:rPr>
          <w:rFonts w:ascii="Times New Roman" w:hAnsi="Times New Roman" w:cs="Times New Roman"/>
        </w:rPr>
        <w:t>Total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del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registro: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100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Bytes</w:t>
      </w:r>
    </w:p>
    <w:p w14:paraId="374769DA" w14:textId="77777777" w:rsidR="00BF4F26" w:rsidRPr="008F5520" w:rsidRDefault="00BF4F26" w:rsidP="00BF4F26">
      <w:pPr>
        <w:pStyle w:val="Textoindependiente"/>
        <w:spacing w:before="1"/>
        <w:rPr>
          <w:rFonts w:ascii="Times New Roman" w:hAnsi="Times New Roman" w:cs="Times New Roman"/>
        </w:rPr>
      </w:pPr>
    </w:p>
    <w:p w14:paraId="49B4B473" w14:textId="77777777" w:rsidR="00BF4F26" w:rsidRPr="008F5520" w:rsidRDefault="00BF4F26" w:rsidP="00BF4F26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347B7AF7" w14:textId="77777777" w:rsidR="00BF4F26" w:rsidRPr="008F5520" w:rsidRDefault="00BF4F26" w:rsidP="00BF4F26">
      <w:pPr>
        <w:tabs>
          <w:tab w:val="left" w:pos="1348"/>
          <w:tab w:val="left" w:pos="1349"/>
        </w:tabs>
        <w:spacing w:before="1" w:after="60"/>
        <w:rPr>
          <w:rFonts w:ascii="Times New Roman" w:hAnsi="Times New Roman" w:cs="Times New Roman"/>
          <w:i/>
          <w:sz w:val="20"/>
        </w:rPr>
      </w:pPr>
      <w:r w:rsidRPr="008F5520">
        <w:rPr>
          <w:rFonts w:ascii="Times New Roman" w:hAnsi="Times New Roman" w:cs="Times New Roman"/>
          <w:i/>
          <w:sz w:val="20"/>
        </w:rPr>
        <w:t>Registro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para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informar asociación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de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sector</w:t>
      </w:r>
      <w:r w:rsidRPr="008F552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económico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y</w:t>
      </w:r>
      <w:r w:rsidRPr="008F552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agrupación</w:t>
      </w:r>
      <w:r w:rsidRPr="008F552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F5520">
        <w:rPr>
          <w:rFonts w:ascii="Times New Roman" w:hAnsi="Times New Roman" w:cs="Times New Roman"/>
          <w:i/>
          <w:sz w:val="20"/>
        </w:rPr>
        <w:t>sectorial.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F4F26" w:rsidRPr="008F5520" w14:paraId="01B82FC4" w14:textId="77777777" w:rsidTr="007200C0">
        <w:trPr>
          <w:trHeight w:val="244"/>
        </w:trPr>
        <w:tc>
          <w:tcPr>
            <w:tcW w:w="1414" w:type="dxa"/>
          </w:tcPr>
          <w:p w14:paraId="002931BF" w14:textId="77777777" w:rsidR="00BF4F26" w:rsidRPr="008F5520" w:rsidRDefault="00BF4F26" w:rsidP="007200C0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Campo</w:t>
            </w:r>
            <w:r w:rsidRPr="008F55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76621F6" w14:textId="77777777" w:rsidR="00BF4F26" w:rsidRPr="008F5520" w:rsidRDefault="00BF4F26" w:rsidP="007200C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31AF57" w14:textId="77777777" w:rsidR="00BF4F26" w:rsidRPr="008F5520" w:rsidRDefault="00BF4F26" w:rsidP="007200C0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8F5520">
              <w:rPr>
                <w:rFonts w:ascii="Times New Roman" w:hAnsi="Times New Roman" w:cs="Times New Roman"/>
                <w:sz w:val="20"/>
              </w:rPr>
              <w:t>Tipo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1205DB7" w14:textId="77777777" w:rsidR="00BF4F26" w:rsidRPr="008F5520" w:rsidRDefault="00BF4F26" w:rsidP="007200C0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BF4F26" w:rsidRPr="008F5520" w14:paraId="0F2682D8" w14:textId="77777777" w:rsidTr="007200C0">
        <w:trPr>
          <w:trHeight w:val="242"/>
        </w:trPr>
        <w:tc>
          <w:tcPr>
            <w:tcW w:w="1414" w:type="dxa"/>
          </w:tcPr>
          <w:p w14:paraId="120D3677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FEF38EB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675701" w14:textId="77777777" w:rsidR="00BF4F26" w:rsidRPr="008F5520" w:rsidRDefault="00BF4F26" w:rsidP="007200C0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Actividad</w:t>
            </w:r>
            <w:proofErr w:type="spellEnd"/>
            <w:r w:rsidRPr="008F55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sz w:val="20"/>
              </w:rPr>
              <w:t>económica</w:t>
            </w:r>
            <w:proofErr w:type="spellEnd"/>
          </w:p>
        </w:tc>
        <w:tc>
          <w:tcPr>
            <w:tcW w:w="2549" w:type="dxa"/>
          </w:tcPr>
          <w:p w14:paraId="12818DB8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9(04)</w:t>
            </w:r>
          </w:p>
        </w:tc>
      </w:tr>
      <w:tr w:rsidR="00BF4F26" w:rsidRPr="008F5520" w14:paraId="50053464" w14:textId="77777777" w:rsidTr="007200C0">
        <w:trPr>
          <w:trHeight w:val="242"/>
        </w:trPr>
        <w:tc>
          <w:tcPr>
            <w:tcW w:w="1414" w:type="dxa"/>
          </w:tcPr>
          <w:p w14:paraId="53765862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E297F1D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FE81BC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</w:rPr>
              <w:t>ID</w:t>
            </w:r>
            <w:r w:rsidRPr="008F552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/>
                <w:sz w:val="20"/>
              </w:rPr>
              <w:t>agrupación</w:t>
            </w:r>
            <w:proofErr w:type="spellEnd"/>
            <w:r w:rsidRPr="008F5520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sectorial</w:t>
            </w:r>
          </w:p>
        </w:tc>
        <w:tc>
          <w:tcPr>
            <w:tcW w:w="2549" w:type="dxa"/>
          </w:tcPr>
          <w:p w14:paraId="76C3C90F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BF4F26" w:rsidRPr="008F5520" w14:paraId="6C48F394" w14:textId="77777777" w:rsidTr="007200C0">
        <w:trPr>
          <w:trHeight w:val="242"/>
        </w:trPr>
        <w:tc>
          <w:tcPr>
            <w:tcW w:w="1414" w:type="dxa"/>
          </w:tcPr>
          <w:p w14:paraId="72B7C88D" w14:textId="77777777" w:rsidR="00BF4F26" w:rsidRPr="008F5520" w:rsidRDefault="00BF4F26" w:rsidP="007200C0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8F5520">
              <w:rPr>
                <w:rFonts w:ascii="Times New Roman" w:hAnsi="Times New Roman"/>
                <w:sz w:val="20"/>
              </w:rPr>
              <w:t>Campo</w:t>
            </w:r>
            <w:r w:rsidRPr="008F5520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F95BC77" w14:textId="77777777" w:rsidR="00BF4F26" w:rsidRPr="008F5520" w:rsidRDefault="00BF4F26" w:rsidP="007200C0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8F5520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6BE2CA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8F5520">
              <w:rPr>
                <w:rFonts w:ascii="Times New Roman" w:hAnsi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0BE85D1E" w14:textId="77777777" w:rsidR="00BF4F26" w:rsidRPr="008F5520" w:rsidRDefault="00BF4F26" w:rsidP="007200C0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gramStart"/>
            <w:r w:rsidRPr="008F5520">
              <w:rPr>
                <w:rFonts w:ascii="Times New Roman" w:hAnsi="Times New Roman"/>
                <w:sz w:val="20"/>
              </w:rPr>
              <w:t>X(</w:t>
            </w:r>
            <w:proofErr w:type="gramEnd"/>
            <w:r w:rsidRPr="008F5520">
              <w:rPr>
                <w:rFonts w:ascii="Times New Roman" w:hAnsi="Times New Roman"/>
                <w:sz w:val="20"/>
              </w:rPr>
              <w:t>92)</w:t>
            </w:r>
          </w:p>
        </w:tc>
      </w:tr>
    </w:tbl>
    <w:p w14:paraId="6E96BD83" w14:textId="45B570FF" w:rsidR="000F012A" w:rsidRPr="00230F5A" w:rsidRDefault="00BF4F26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  <w:r w:rsidRPr="008F5520">
        <w:rPr>
          <w:rFonts w:ascii="Times New Roman" w:hAnsi="Times New Roman" w:cs="Times New Roman"/>
        </w:rPr>
        <w:t>Longitud</w:t>
      </w:r>
      <w:r w:rsidRPr="008F5520">
        <w:rPr>
          <w:rFonts w:ascii="Times New Roman" w:hAnsi="Times New Roman" w:cs="Times New Roman"/>
          <w:spacing w:val="-3"/>
        </w:rPr>
        <w:t xml:space="preserve"> </w:t>
      </w:r>
      <w:r w:rsidRPr="008F5520">
        <w:rPr>
          <w:rFonts w:ascii="Times New Roman" w:hAnsi="Times New Roman" w:cs="Times New Roman"/>
        </w:rPr>
        <w:t>Total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del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registro: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100</w:t>
      </w:r>
      <w:r w:rsidRPr="008F5520">
        <w:rPr>
          <w:rFonts w:ascii="Times New Roman" w:hAnsi="Times New Roman" w:cs="Times New Roman"/>
          <w:spacing w:val="-2"/>
        </w:rPr>
        <w:t xml:space="preserve"> </w:t>
      </w:r>
      <w:r w:rsidRPr="008F5520">
        <w:rPr>
          <w:rFonts w:ascii="Times New Roman" w:hAnsi="Times New Roman" w:cs="Times New Roman"/>
        </w:rPr>
        <w:t>Bytes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4236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736244D5" w14:textId="77777777" w:rsidR="00BF4F26" w:rsidRPr="008F5520" w:rsidRDefault="00BF4F26" w:rsidP="00BF4F26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134"/>
      </w:tblGrid>
      <w:tr w:rsidR="00BF4F26" w:rsidRPr="008F5520" w14:paraId="5DD8AF9B" w14:textId="77777777" w:rsidTr="007200C0">
        <w:trPr>
          <w:trHeight w:val="268"/>
        </w:trPr>
        <w:tc>
          <w:tcPr>
            <w:tcW w:w="1129" w:type="dxa"/>
          </w:tcPr>
          <w:p w14:paraId="1BF78489" w14:textId="77777777" w:rsidR="00BF4F26" w:rsidRPr="008F5520" w:rsidRDefault="00BF4F26" w:rsidP="007200C0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01A437A4" w14:textId="77777777" w:rsidR="00BF4F26" w:rsidRPr="008F5520" w:rsidRDefault="00BF4F26" w:rsidP="007200C0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13F74714" w14:textId="77777777" w:rsidR="00BF4F26" w:rsidRPr="008F5520" w:rsidRDefault="00BF4F26" w:rsidP="007200C0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106E7C19" w14:textId="77777777" w:rsidR="00BF4F26" w:rsidRPr="008F5520" w:rsidRDefault="00BF4F26" w:rsidP="007200C0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799B820A" w14:textId="77777777" w:rsidR="00BF4F26" w:rsidRPr="008F5520" w:rsidRDefault="00BF4F26" w:rsidP="007200C0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BF4F26" w:rsidRPr="008F5520" w14:paraId="4D31FD6B" w14:textId="77777777" w:rsidTr="007200C0">
        <w:trPr>
          <w:trHeight w:val="268"/>
        </w:trPr>
        <w:tc>
          <w:tcPr>
            <w:tcW w:w="1129" w:type="dxa"/>
          </w:tcPr>
          <w:p w14:paraId="5CD5BA2E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E544DA2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32E7F0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62F8C2D8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134" w:type="dxa"/>
          </w:tcPr>
          <w:p w14:paraId="7C57BE71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BF4F26" w:rsidRPr="008F5520" w14:paraId="6B939C80" w14:textId="77777777" w:rsidTr="007200C0">
        <w:trPr>
          <w:trHeight w:val="268"/>
        </w:trPr>
        <w:tc>
          <w:tcPr>
            <w:tcW w:w="1129" w:type="dxa"/>
          </w:tcPr>
          <w:p w14:paraId="11D3E231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8992FFF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7D2F3F8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72E662FB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1134" w:type="dxa"/>
          </w:tcPr>
          <w:p w14:paraId="0B703AFC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BF4F26" w:rsidRPr="008F5520" w14:paraId="130320BB" w14:textId="77777777" w:rsidTr="007200C0">
        <w:trPr>
          <w:trHeight w:val="268"/>
        </w:trPr>
        <w:tc>
          <w:tcPr>
            <w:tcW w:w="1129" w:type="dxa"/>
          </w:tcPr>
          <w:p w14:paraId="18E7DB3B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11D21C4F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494CD2E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1B902652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134" w:type="dxa"/>
          </w:tcPr>
          <w:p w14:paraId="041ACBA5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BF4F26" w:rsidRPr="008F5520" w14:paraId="757786CD" w14:textId="77777777" w:rsidTr="007200C0">
        <w:trPr>
          <w:trHeight w:val="268"/>
        </w:trPr>
        <w:tc>
          <w:tcPr>
            <w:tcW w:w="1129" w:type="dxa"/>
          </w:tcPr>
          <w:p w14:paraId="7A0B6AB7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309E4F2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DA0D222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2DAA415D" w14:textId="77777777" w:rsidR="00BF4F26" w:rsidRPr="008F5520" w:rsidRDefault="00BF4F26" w:rsidP="007200C0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779A4C8C" w14:textId="77777777" w:rsidR="00BF4F26" w:rsidRPr="008F5520" w:rsidRDefault="00BF4F26" w:rsidP="007200C0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F4F26" w:rsidRPr="008F5520" w14:paraId="4D644479" w14:textId="77777777" w:rsidTr="007200C0">
        <w:trPr>
          <w:trHeight w:val="268"/>
        </w:trPr>
        <w:tc>
          <w:tcPr>
            <w:tcW w:w="1129" w:type="dxa"/>
          </w:tcPr>
          <w:p w14:paraId="057B4EB4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6686F5FA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2976690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65468DFC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5EC1D70F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F4F26" w:rsidRPr="008F5520" w14:paraId="210F44B5" w14:textId="77777777" w:rsidTr="007200C0">
        <w:trPr>
          <w:trHeight w:val="268"/>
        </w:trPr>
        <w:tc>
          <w:tcPr>
            <w:tcW w:w="1129" w:type="dxa"/>
          </w:tcPr>
          <w:p w14:paraId="1AA3B09F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14BB955D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B5DBCD7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56227CD0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34" w:type="dxa"/>
          </w:tcPr>
          <w:p w14:paraId="041B2962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BF4F26" w:rsidRPr="008F5520" w14:paraId="109F8B40" w14:textId="77777777" w:rsidTr="007200C0">
        <w:trPr>
          <w:trHeight w:val="268"/>
        </w:trPr>
        <w:tc>
          <w:tcPr>
            <w:tcW w:w="1129" w:type="dxa"/>
          </w:tcPr>
          <w:p w14:paraId="61CB9EC1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B964B7F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FDB2ADE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0608576D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134" w:type="dxa"/>
          </w:tcPr>
          <w:p w14:paraId="090E9CBC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BF4F26" w:rsidRPr="008F5520" w14:paraId="75454D7F" w14:textId="77777777" w:rsidTr="007200C0">
        <w:trPr>
          <w:trHeight w:val="268"/>
        </w:trPr>
        <w:tc>
          <w:tcPr>
            <w:tcW w:w="1129" w:type="dxa"/>
          </w:tcPr>
          <w:p w14:paraId="53ADDD82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50179419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399750D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212C31C4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1134" w:type="dxa"/>
          </w:tcPr>
          <w:p w14:paraId="377DEEF7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BF4F26" w:rsidRPr="008F5520" w14:paraId="4EB52C91" w14:textId="77777777" w:rsidTr="007200C0">
        <w:trPr>
          <w:trHeight w:val="268"/>
        </w:trPr>
        <w:tc>
          <w:tcPr>
            <w:tcW w:w="1129" w:type="dxa"/>
          </w:tcPr>
          <w:p w14:paraId="7EBB042F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679C7370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8056CF8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03326BC5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405D19D7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BF4F26" w:rsidRPr="008F5520" w14:paraId="5D25D185" w14:textId="77777777" w:rsidTr="007200C0">
        <w:trPr>
          <w:trHeight w:val="268"/>
        </w:trPr>
        <w:tc>
          <w:tcPr>
            <w:tcW w:w="1129" w:type="dxa"/>
          </w:tcPr>
          <w:p w14:paraId="177B90E4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7A7248FA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6689F9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31C7BF58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57045B0C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F4F26" w:rsidRPr="008F5520" w14:paraId="6BDDE49C" w14:textId="77777777" w:rsidTr="007200C0">
        <w:trPr>
          <w:trHeight w:val="268"/>
        </w:trPr>
        <w:tc>
          <w:tcPr>
            <w:tcW w:w="1129" w:type="dxa"/>
          </w:tcPr>
          <w:p w14:paraId="0EE3C651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533BD396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310A3E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2962C3D1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4CFEF3DB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F4F26" w:rsidRPr="008F5520" w14:paraId="3354FA4F" w14:textId="77777777" w:rsidTr="007200C0">
        <w:trPr>
          <w:trHeight w:val="268"/>
        </w:trPr>
        <w:tc>
          <w:tcPr>
            <w:tcW w:w="1129" w:type="dxa"/>
          </w:tcPr>
          <w:p w14:paraId="3A981C86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88B1139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A20C207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25C04602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5C4A8ECB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BF4F26" w:rsidRPr="008F5520" w14:paraId="5DB2F917" w14:textId="77777777" w:rsidTr="007200C0">
        <w:trPr>
          <w:trHeight w:val="268"/>
        </w:trPr>
        <w:tc>
          <w:tcPr>
            <w:tcW w:w="1129" w:type="dxa"/>
          </w:tcPr>
          <w:p w14:paraId="5E136624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9424AD2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F3D28A9" w14:textId="77777777" w:rsidR="00BF4F26" w:rsidRPr="008F5520" w:rsidRDefault="00BF4F26" w:rsidP="007200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184DDB73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7DE88E96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BF4F26" w:rsidRPr="008F5520" w14:paraId="61D1D8F9" w14:textId="77777777" w:rsidTr="007200C0">
        <w:trPr>
          <w:trHeight w:val="268"/>
        </w:trPr>
        <w:tc>
          <w:tcPr>
            <w:tcW w:w="1129" w:type="dxa"/>
          </w:tcPr>
          <w:p w14:paraId="360AD713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58E9C712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B86EF35" w14:textId="77777777" w:rsidR="00BF4F26" w:rsidRPr="008F5520" w:rsidRDefault="00BF4F26" w:rsidP="007200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22938CC9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18CCE45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BF4F26" w:rsidRPr="008F5520" w14:paraId="1CCA249C" w14:textId="77777777" w:rsidTr="007200C0">
        <w:trPr>
          <w:trHeight w:val="268"/>
        </w:trPr>
        <w:tc>
          <w:tcPr>
            <w:tcW w:w="1129" w:type="dxa"/>
          </w:tcPr>
          <w:p w14:paraId="4A7DB33B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351B20D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2891D7" w14:textId="77777777" w:rsidR="00BF4F26" w:rsidRPr="008F5520" w:rsidRDefault="00BF4F26" w:rsidP="007200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2F6F94E9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6B08423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BF4F26" w:rsidRPr="008F5520" w14:paraId="288C93B2" w14:textId="77777777" w:rsidTr="007200C0">
        <w:trPr>
          <w:trHeight w:val="268"/>
        </w:trPr>
        <w:tc>
          <w:tcPr>
            <w:tcW w:w="1129" w:type="dxa"/>
          </w:tcPr>
          <w:p w14:paraId="11EB2BBF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05FA0546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3A8FB76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22" w:type="dxa"/>
          </w:tcPr>
          <w:p w14:paraId="64C3BE13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1134" w:type="dxa"/>
          </w:tcPr>
          <w:p w14:paraId="445FC16F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F4F26" w:rsidRPr="008F5520" w14:paraId="4FE75212" w14:textId="77777777" w:rsidTr="007200C0">
        <w:trPr>
          <w:trHeight w:val="268"/>
        </w:trPr>
        <w:tc>
          <w:tcPr>
            <w:tcW w:w="1129" w:type="dxa"/>
          </w:tcPr>
          <w:p w14:paraId="340ADB5F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7</w:t>
            </w:r>
          </w:p>
        </w:tc>
        <w:tc>
          <w:tcPr>
            <w:tcW w:w="256" w:type="dxa"/>
          </w:tcPr>
          <w:p w14:paraId="1F8E9ED6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3D702A9E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322" w:type="dxa"/>
          </w:tcPr>
          <w:p w14:paraId="131FD60E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 EN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476384B8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F4F26" w:rsidRPr="008F5520" w14:paraId="5AF55583" w14:textId="77777777" w:rsidTr="007200C0">
        <w:trPr>
          <w:trHeight w:val="268"/>
        </w:trPr>
        <w:tc>
          <w:tcPr>
            <w:tcW w:w="1129" w:type="dxa"/>
          </w:tcPr>
          <w:p w14:paraId="78446476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8</w:t>
            </w:r>
          </w:p>
        </w:tc>
        <w:tc>
          <w:tcPr>
            <w:tcW w:w="256" w:type="dxa"/>
          </w:tcPr>
          <w:p w14:paraId="72CF0098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0A56BFA2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322" w:type="dxa"/>
          </w:tcPr>
          <w:p w14:paraId="3D02596E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 CODIGO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 EN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1E2DB7EA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F4F26" w:rsidRPr="008F5520" w14:paraId="769BA8C3" w14:textId="77777777" w:rsidTr="007200C0">
        <w:trPr>
          <w:trHeight w:val="268"/>
        </w:trPr>
        <w:tc>
          <w:tcPr>
            <w:tcW w:w="1129" w:type="dxa"/>
          </w:tcPr>
          <w:p w14:paraId="10DE63B3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9</w:t>
            </w:r>
          </w:p>
        </w:tc>
        <w:tc>
          <w:tcPr>
            <w:tcW w:w="256" w:type="dxa"/>
          </w:tcPr>
          <w:p w14:paraId="3EA38D17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236874A3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IDE</w:t>
            </w:r>
          </w:p>
        </w:tc>
        <w:tc>
          <w:tcPr>
            <w:tcW w:w="6322" w:type="dxa"/>
          </w:tcPr>
          <w:p w14:paraId="794F5D6A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03 EN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74BFA14B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F4F26" w:rsidRPr="008F5520" w14:paraId="222AA34D" w14:textId="77777777" w:rsidTr="007200C0">
        <w:trPr>
          <w:trHeight w:val="268"/>
        </w:trPr>
        <w:tc>
          <w:tcPr>
            <w:tcW w:w="1129" w:type="dxa"/>
          </w:tcPr>
          <w:p w14:paraId="4CA63E0B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Campo 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20</w:t>
            </w:r>
          </w:p>
        </w:tc>
        <w:tc>
          <w:tcPr>
            <w:tcW w:w="256" w:type="dxa"/>
          </w:tcPr>
          <w:p w14:paraId="20A719EB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459A11C1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42A7FA98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41457F1F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6364FA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58C78F0C" w14:textId="77777777" w:rsidR="00BF4F26" w:rsidRPr="008F5520" w:rsidRDefault="00BF4F26" w:rsidP="00BF4F26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4236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42366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4236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42368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42369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4237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F89A195" w14:textId="77777777" w:rsidR="00BF4F26" w:rsidRPr="00B537DA" w:rsidRDefault="00BF4F26" w:rsidP="00BF4F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F4F26" w:rsidRPr="00B537DA" w14:paraId="7718AFC5" w14:textId="77777777" w:rsidTr="007200C0">
        <w:tc>
          <w:tcPr>
            <w:tcW w:w="562" w:type="dxa"/>
          </w:tcPr>
          <w:p w14:paraId="5E08DF31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56743A1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59A2F63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BF4F26" w:rsidRPr="00B537DA" w14:paraId="73EC661E" w14:textId="77777777" w:rsidTr="007200C0">
        <w:tc>
          <w:tcPr>
            <w:tcW w:w="562" w:type="dxa"/>
          </w:tcPr>
          <w:p w14:paraId="091C0B5C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3EC8664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F4F26" w:rsidRPr="00B537DA" w14:paraId="29F7A701" w14:textId="77777777" w:rsidTr="007200C0">
        <w:tc>
          <w:tcPr>
            <w:tcW w:w="562" w:type="dxa"/>
          </w:tcPr>
          <w:p w14:paraId="4F168B27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EE5338E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F4F26" w:rsidRPr="00B537DA" w14:paraId="37F1C7F5" w14:textId="77777777" w:rsidTr="007200C0">
        <w:tc>
          <w:tcPr>
            <w:tcW w:w="562" w:type="dxa"/>
          </w:tcPr>
          <w:p w14:paraId="1CCE91BB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B96789" w14:textId="77777777" w:rsidR="00BF4F26" w:rsidRPr="00CC035F" w:rsidRDefault="00BF4F26" w:rsidP="007200C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52C5B9E0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78AEAE" w14:textId="77777777" w:rsidR="00BF4F26" w:rsidRPr="00DD1EE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ED1F6B1" w14:textId="77777777" w:rsidR="00BF4F26" w:rsidRPr="00DD1EE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622B1CDD" w14:textId="77777777" w:rsidTr="007200C0">
        <w:tc>
          <w:tcPr>
            <w:tcW w:w="562" w:type="dxa"/>
          </w:tcPr>
          <w:p w14:paraId="5190CBCF" w14:textId="77777777" w:rsidR="00BF4F26" w:rsidRPr="00CC035F" w:rsidRDefault="00BF4F26" w:rsidP="007200C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3AE79AD1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BF4F26" w:rsidRPr="00B537DA" w14:paraId="2C133A00" w14:textId="77777777" w:rsidTr="007200C0">
        <w:tc>
          <w:tcPr>
            <w:tcW w:w="562" w:type="dxa"/>
          </w:tcPr>
          <w:p w14:paraId="2AFF3B6E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97A914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013E2E00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9775F49" w14:textId="77777777" w:rsidR="00BF4F26" w:rsidRPr="00DD1EE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038F5096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75AC179B" w14:textId="77777777" w:rsidTr="007200C0">
        <w:tc>
          <w:tcPr>
            <w:tcW w:w="562" w:type="dxa"/>
          </w:tcPr>
          <w:p w14:paraId="78A4CB9E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524606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F9296B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BF4F26" w:rsidRPr="00B537DA" w14:paraId="1167DDB3" w14:textId="77777777" w:rsidTr="007200C0">
        <w:tc>
          <w:tcPr>
            <w:tcW w:w="562" w:type="dxa"/>
          </w:tcPr>
          <w:p w14:paraId="6612998E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299CD5A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 y 03),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0"/>
    </w:tbl>
    <w:p w14:paraId="58B0D3FF" w14:textId="77777777" w:rsidR="00BF4F26" w:rsidRPr="00230F5A" w:rsidRDefault="00BF4F26" w:rsidP="00BF4F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42371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1F3F7CF" w14:textId="77777777" w:rsidR="00BF4F26" w:rsidRDefault="00BF4F26" w:rsidP="00BF4F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F4F26" w:rsidRPr="00B537DA" w14:paraId="4F67F580" w14:textId="77777777" w:rsidTr="007200C0">
        <w:tc>
          <w:tcPr>
            <w:tcW w:w="595" w:type="dxa"/>
          </w:tcPr>
          <w:p w14:paraId="47769CE3" w14:textId="77777777" w:rsidR="00BF4F26" w:rsidRPr="0070260B" w:rsidRDefault="00BF4F26" w:rsidP="007200C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2C6D7E64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7F969891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F4F26" w:rsidRPr="00B537DA" w14:paraId="1A2031B6" w14:textId="77777777" w:rsidTr="007200C0">
        <w:tc>
          <w:tcPr>
            <w:tcW w:w="595" w:type="dxa"/>
          </w:tcPr>
          <w:p w14:paraId="62420F08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B47967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4638CE0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2D6420B3" w14:textId="77777777" w:rsidTr="007200C0">
        <w:tc>
          <w:tcPr>
            <w:tcW w:w="595" w:type="dxa"/>
          </w:tcPr>
          <w:p w14:paraId="601FDFC4" w14:textId="77777777" w:rsidR="00BF4F26" w:rsidRPr="0070260B" w:rsidRDefault="00BF4F26" w:rsidP="007200C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41D85B70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2438AD7B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336D15C8" w14:textId="77777777" w:rsidTr="007200C0">
        <w:tc>
          <w:tcPr>
            <w:tcW w:w="595" w:type="dxa"/>
          </w:tcPr>
          <w:p w14:paraId="754744C5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A26404A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387D2123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22E3FA30" w14:textId="77777777" w:rsidTr="007200C0">
        <w:tc>
          <w:tcPr>
            <w:tcW w:w="595" w:type="dxa"/>
          </w:tcPr>
          <w:p w14:paraId="7AE959DE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5298D09" w14:textId="77777777" w:rsidR="00BF4F26" w:rsidRPr="003D3E8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61487FC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5CB18FBC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305B9070" w14:textId="77777777" w:rsidTr="007200C0">
        <w:tc>
          <w:tcPr>
            <w:tcW w:w="595" w:type="dxa"/>
          </w:tcPr>
          <w:p w14:paraId="1F01C394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21B8CAD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949D41F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2504F642" w14:textId="77777777" w:rsidTr="007200C0">
        <w:tc>
          <w:tcPr>
            <w:tcW w:w="595" w:type="dxa"/>
          </w:tcPr>
          <w:p w14:paraId="43C0F719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CD44ED3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7E0DF33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 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68DF8C9A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321F16B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8379148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76CD30D9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8D7EFCA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4F16F512" w14:textId="77777777" w:rsidR="00BF4F26" w:rsidRPr="002B1327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3EC48177" w14:textId="77777777" w:rsidR="00BF4F26" w:rsidRPr="002B1327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13A7887A" w14:textId="77777777" w:rsidR="00BF4F26" w:rsidRPr="002B1327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IDE: Valor entero no debe ser superior a largo 15</w:t>
            </w:r>
          </w:p>
          <w:p w14:paraId="1D2B666C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BF4F26" w:rsidRPr="00B537DA" w14:paraId="42744E97" w14:textId="77777777" w:rsidTr="007200C0">
        <w:tc>
          <w:tcPr>
            <w:tcW w:w="595" w:type="dxa"/>
          </w:tcPr>
          <w:p w14:paraId="4A67FE38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9085AF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D654E29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BF4F26" w:rsidRPr="00B537DA" w14:paraId="77C460E3" w14:textId="77777777" w:rsidTr="007200C0">
        <w:tc>
          <w:tcPr>
            <w:tcW w:w="595" w:type="dxa"/>
          </w:tcPr>
          <w:p w14:paraId="02F7CC94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6FF572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D2812A6" w14:textId="77777777" w:rsidR="00BF4F26" w:rsidRPr="00A07210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25603B01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48397D38" w14:textId="77777777" w:rsidTr="007200C0">
        <w:tc>
          <w:tcPr>
            <w:tcW w:w="595" w:type="dxa"/>
          </w:tcPr>
          <w:p w14:paraId="43C5E844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6C3FAA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5D310C2" w14:textId="77777777" w:rsidR="00BF4F26" w:rsidRPr="00A07210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4D36BE90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0298AEF6" w14:textId="77777777" w:rsidTr="007200C0">
        <w:tc>
          <w:tcPr>
            <w:tcW w:w="595" w:type="dxa"/>
          </w:tcPr>
          <w:p w14:paraId="60859E31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129745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141E0E6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75D9F31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7DB0CC40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22756CD0" w14:textId="77777777" w:rsidTr="007200C0">
        <w:tc>
          <w:tcPr>
            <w:tcW w:w="595" w:type="dxa"/>
          </w:tcPr>
          <w:p w14:paraId="367CC2A6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442562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305B1198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30BECAC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F4F26" w:rsidRPr="00B537DA" w14:paraId="501B50EA" w14:textId="77777777" w:rsidTr="007200C0">
        <w:tc>
          <w:tcPr>
            <w:tcW w:w="595" w:type="dxa"/>
          </w:tcPr>
          <w:p w14:paraId="0DDC3677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2230F8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3EBD8DB5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08F23D0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11D1CE90" w14:textId="77777777" w:rsidTr="007200C0">
        <w:tc>
          <w:tcPr>
            <w:tcW w:w="595" w:type="dxa"/>
          </w:tcPr>
          <w:p w14:paraId="42FBFD05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82684C1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8BFB515" w14:textId="77777777" w:rsidR="00BF4F26" w:rsidRPr="004C50F4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4D92BFB8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494B4EFA" w14:textId="77777777" w:rsidTr="007200C0">
        <w:tc>
          <w:tcPr>
            <w:tcW w:w="595" w:type="dxa"/>
          </w:tcPr>
          <w:p w14:paraId="38EE2030" w14:textId="77777777" w:rsidR="00BF4F26" w:rsidRPr="00B537DA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22559BEB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BF4F26" w:rsidRPr="00B537DA" w14:paraId="05C23E06" w14:textId="77777777" w:rsidTr="007200C0">
        <w:tc>
          <w:tcPr>
            <w:tcW w:w="595" w:type="dxa"/>
          </w:tcPr>
          <w:p w14:paraId="6921A708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4B11D26B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F4F26" w:rsidRPr="00B537DA" w14:paraId="70BA5F85" w14:textId="77777777" w:rsidTr="007200C0">
        <w:tc>
          <w:tcPr>
            <w:tcW w:w="595" w:type="dxa"/>
          </w:tcPr>
          <w:p w14:paraId="07D215EB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219F9285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01C4A9FF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F4F26" w:rsidRPr="00B537DA" w14:paraId="7E4183DE" w14:textId="77777777" w:rsidTr="007200C0">
        <w:tc>
          <w:tcPr>
            <w:tcW w:w="595" w:type="dxa"/>
          </w:tcPr>
          <w:p w14:paraId="38EF60E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5264C0B3" w14:textId="77777777" w:rsidR="00BF4F26" w:rsidRDefault="00BF4F26" w:rsidP="007200C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6BCA0361" w14:textId="77777777" w:rsidR="00186CB0" w:rsidDel="00CF708A" w:rsidRDefault="00186CB0" w:rsidP="00284E6A">
      <w:pPr>
        <w:rPr>
          <w:del w:id="15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6" w:name="_Toc152342372"/>
      <w:bookmarkEnd w:id="14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6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9927CB1" w14:textId="35F6F9BC" w:rsidR="00284E6A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28794"/>
      <w:bookmarkStart w:id="18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7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9" w:name="_Toc15234237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9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0" w:name="_Toc152342374"/>
      <w:r w:rsidRPr="003F5278">
        <w:lastRenderedPageBreak/>
        <w:t>Formato de carátula de salida</w:t>
      </w:r>
      <w:bookmarkEnd w:id="20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BF4F26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BF4F26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2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1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BF4F26" w:rsidRPr="008F5520" w14:paraId="57CC50A3" w14:textId="77777777" w:rsidTr="007200C0">
        <w:trPr>
          <w:trHeight w:val="268"/>
        </w:trPr>
        <w:tc>
          <w:tcPr>
            <w:tcW w:w="1239" w:type="dxa"/>
          </w:tcPr>
          <w:p w14:paraId="2C9147F8" w14:textId="77777777" w:rsidR="00BF4F26" w:rsidRPr="008F5520" w:rsidRDefault="00BF4F26" w:rsidP="007200C0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C82D2C1" w14:textId="77777777" w:rsidR="00BF4F26" w:rsidRPr="008F5520" w:rsidRDefault="00BF4F26" w:rsidP="007200C0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21DC11E7" w14:textId="77777777" w:rsidR="00BF4F26" w:rsidRPr="008F5520" w:rsidRDefault="00BF4F26" w:rsidP="007200C0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12A791F4" w14:textId="77777777" w:rsidR="00BF4F26" w:rsidRPr="008F5520" w:rsidRDefault="00BF4F26" w:rsidP="007200C0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4196F89C" w14:textId="77777777" w:rsidR="00BF4F26" w:rsidRPr="008F5520" w:rsidRDefault="00BF4F26" w:rsidP="007200C0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BF4F26" w:rsidRPr="008F5520" w14:paraId="6D203888" w14:textId="77777777" w:rsidTr="007200C0">
        <w:trPr>
          <w:trHeight w:val="268"/>
        </w:trPr>
        <w:tc>
          <w:tcPr>
            <w:tcW w:w="1239" w:type="dxa"/>
          </w:tcPr>
          <w:p w14:paraId="543E607E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7808B576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1265B18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781587F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782CE37D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F4F26" w:rsidRPr="008F5520" w14:paraId="777D32F5" w14:textId="77777777" w:rsidTr="007200C0">
        <w:trPr>
          <w:trHeight w:val="268"/>
        </w:trPr>
        <w:tc>
          <w:tcPr>
            <w:tcW w:w="1239" w:type="dxa"/>
          </w:tcPr>
          <w:p w14:paraId="082598A5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255DA053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DC5457" w14:textId="77777777" w:rsidR="00BF4F26" w:rsidRPr="008F5520" w:rsidRDefault="00BF4F26" w:rsidP="007200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069C4C53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3528C0E7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F4F26" w:rsidRPr="008F5520" w14:paraId="48C392D3" w14:textId="77777777" w:rsidTr="007200C0">
        <w:trPr>
          <w:trHeight w:val="268"/>
        </w:trPr>
        <w:tc>
          <w:tcPr>
            <w:tcW w:w="1239" w:type="dxa"/>
          </w:tcPr>
          <w:p w14:paraId="1918E76E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6B731557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9069527" w14:textId="77777777" w:rsidR="00BF4F26" w:rsidRPr="008F5520" w:rsidRDefault="00BF4F26" w:rsidP="007200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4C94DE65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0624B1BF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F4F26" w:rsidRPr="008F5520" w14:paraId="3A8A79D3" w14:textId="77777777" w:rsidTr="007200C0">
        <w:trPr>
          <w:trHeight w:val="268"/>
        </w:trPr>
        <w:tc>
          <w:tcPr>
            <w:tcW w:w="1239" w:type="dxa"/>
          </w:tcPr>
          <w:p w14:paraId="11E48976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77A416C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82C7FA2" w14:textId="77777777" w:rsidR="00BF4F26" w:rsidRPr="008F5520" w:rsidRDefault="00BF4F26" w:rsidP="007200C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5E295AEB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391C6F4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F4F26" w:rsidRPr="008F5520" w14:paraId="009E35ED" w14:textId="77777777" w:rsidTr="007200C0">
        <w:trPr>
          <w:trHeight w:val="268"/>
        </w:trPr>
        <w:tc>
          <w:tcPr>
            <w:tcW w:w="1239" w:type="dxa"/>
          </w:tcPr>
          <w:p w14:paraId="6D705ECE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0AF1E5CC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D097861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6F5C270F" w14:textId="77777777" w:rsidR="00BF4F26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3D53542C" w14:textId="77777777" w:rsidR="00BF4F26" w:rsidRPr="0038074B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</w:p>
          <w:p w14:paraId="40D10136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archive de </w:t>
            </w:r>
            <w:proofErr w:type="spellStart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proofErr w:type="spellEnd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, sin la </w:t>
            </w:r>
            <w:proofErr w:type="spellStart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>línea</w:t>
            </w:r>
            <w:proofErr w:type="spellEnd"/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r w:rsidRPr="0038074B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</w:rPr>
              <w:t>header</w:t>
            </w:r>
          </w:p>
        </w:tc>
        <w:tc>
          <w:tcPr>
            <w:tcW w:w="851" w:type="dxa"/>
          </w:tcPr>
          <w:p w14:paraId="2D285DAB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F4F26" w:rsidRPr="008F5520" w14:paraId="2B7F6492" w14:textId="77777777" w:rsidTr="007200C0">
        <w:trPr>
          <w:trHeight w:val="268"/>
        </w:trPr>
        <w:tc>
          <w:tcPr>
            <w:tcW w:w="1239" w:type="dxa"/>
          </w:tcPr>
          <w:p w14:paraId="50877F8B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7934C50B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8784296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389F5D9E" w14:textId="77777777" w:rsidR="00BF4F26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54D74A3E" w14:textId="77777777" w:rsidR="00BF4F26" w:rsidRPr="0038074B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6248102D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 de registros bajo el campo 1 (Tipo de registro) =”01”</w:t>
            </w:r>
          </w:p>
        </w:tc>
        <w:tc>
          <w:tcPr>
            <w:tcW w:w="851" w:type="dxa"/>
          </w:tcPr>
          <w:p w14:paraId="01A17E85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Sí</w:t>
            </w:r>
          </w:p>
        </w:tc>
      </w:tr>
      <w:tr w:rsidR="00BF4F26" w:rsidRPr="008F5520" w14:paraId="0474D00C" w14:textId="77777777" w:rsidTr="007200C0">
        <w:trPr>
          <w:trHeight w:val="268"/>
        </w:trPr>
        <w:tc>
          <w:tcPr>
            <w:tcW w:w="1239" w:type="dxa"/>
          </w:tcPr>
          <w:p w14:paraId="51420DFB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6E1F2C76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CF99DF5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4F2D99D8" w14:textId="77777777" w:rsidR="00BF4F26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CODIGO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2373C525" w14:textId="77777777" w:rsidR="00BF4F26" w:rsidRPr="0038074B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2B5ECF78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Cantidad de registros bajo el campo 1 (Tipo de registro) =”02”</w:t>
            </w:r>
          </w:p>
        </w:tc>
        <w:tc>
          <w:tcPr>
            <w:tcW w:w="851" w:type="dxa"/>
          </w:tcPr>
          <w:p w14:paraId="6F49FCD1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Sí</w:t>
            </w:r>
          </w:p>
        </w:tc>
      </w:tr>
      <w:tr w:rsidR="00BF4F26" w:rsidRPr="008F5520" w14:paraId="6EE22921" w14:textId="77777777" w:rsidTr="007200C0">
        <w:trPr>
          <w:trHeight w:val="268"/>
        </w:trPr>
        <w:tc>
          <w:tcPr>
            <w:tcW w:w="1239" w:type="dxa"/>
          </w:tcPr>
          <w:p w14:paraId="105E020D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1816E37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D6DDE04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958" w:type="dxa"/>
          </w:tcPr>
          <w:p w14:paraId="5AEB1578" w14:textId="77777777" w:rsidR="00BF4F26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 EN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07A395FB" w14:textId="77777777" w:rsidR="00BF4F26" w:rsidRPr="0038074B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29BD7B8D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8074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 de registros bajo el campo 1 (Tipo de registro) =”03”</w:t>
            </w:r>
          </w:p>
        </w:tc>
        <w:tc>
          <w:tcPr>
            <w:tcW w:w="851" w:type="dxa"/>
          </w:tcPr>
          <w:p w14:paraId="6539A0FE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Sí</w:t>
            </w:r>
          </w:p>
        </w:tc>
      </w:tr>
      <w:tr w:rsidR="00BF4F26" w:rsidRPr="008F5520" w14:paraId="1409A53B" w14:textId="77777777" w:rsidTr="007200C0">
        <w:trPr>
          <w:trHeight w:val="268"/>
        </w:trPr>
        <w:tc>
          <w:tcPr>
            <w:tcW w:w="1239" w:type="dxa"/>
          </w:tcPr>
          <w:p w14:paraId="7550D6AA" w14:textId="77777777" w:rsidR="00BF4F26" w:rsidRPr="008F5520" w:rsidRDefault="00BF4F26" w:rsidP="007200C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293" w:type="dxa"/>
          </w:tcPr>
          <w:p w14:paraId="39482561" w14:textId="77777777" w:rsidR="00BF4F26" w:rsidRPr="008F5520" w:rsidRDefault="00BF4F26" w:rsidP="007200C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FCECA30" w14:textId="77777777" w:rsidR="00BF4F26" w:rsidRPr="008F5520" w:rsidRDefault="00BF4F26" w:rsidP="007200C0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B2F6602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44693B02" w14:textId="77777777" w:rsidR="00BF4F26" w:rsidRPr="008F5520" w:rsidRDefault="00BF4F26" w:rsidP="007200C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1147251" w14:textId="77777777" w:rsidR="00BF4F26" w:rsidRPr="008F5520" w:rsidRDefault="00BF4F26" w:rsidP="00BF4F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8727BDF" w14:textId="77777777" w:rsidR="00BF4F26" w:rsidRPr="008F5520" w:rsidRDefault="00BF4F26" w:rsidP="00BF4F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B06E9CF" w14:textId="77777777" w:rsidR="00BF4F26" w:rsidRPr="008F5520" w:rsidRDefault="00BF4F26" w:rsidP="00BF4F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F4F26" w:rsidRPr="008F5520" w14:paraId="3D2D5E3B" w14:textId="77777777" w:rsidTr="007200C0">
        <w:trPr>
          <w:trHeight w:val="244"/>
        </w:trPr>
        <w:tc>
          <w:tcPr>
            <w:tcW w:w="4815" w:type="dxa"/>
          </w:tcPr>
          <w:p w14:paraId="53449532" w14:textId="77777777" w:rsidR="00BF4F26" w:rsidRPr="008F5520" w:rsidRDefault="00BF4F26" w:rsidP="007200C0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91C87B1" w14:textId="77777777" w:rsidR="00BF4F26" w:rsidRPr="008F5520" w:rsidRDefault="00BF4F26" w:rsidP="007200C0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68E53B0" w14:textId="77777777" w:rsidR="00BF4F26" w:rsidRPr="008F5520" w:rsidRDefault="00BF4F26" w:rsidP="007200C0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F4F26" w:rsidRPr="008F5520" w14:paraId="1753C79F" w14:textId="77777777" w:rsidTr="007200C0">
        <w:trPr>
          <w:trHeight w:val="242"/>
        </w:trPr>
        <w:tc>
          <w:tcPr>
            <w:tcW w:w="4815" w:type="dxa"/>
          </w:tcPr>
          <w:p w14:paraId="1084C85D" w14:textId="77777777" w:rsidR="00BF4F26" w:rsidRPr="008F5520" w:rsidRDefault="00BF4F26" w:rsidP="007200C0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F552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10763D6" w14:textId="77777777" w:rsidR="00BF4F26" w:rsidRPr="008F5520" w:rsidRDefault="00BF4F26" w:rsidP="007200C0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38DF098" w14:textId="77777777" w:rsidR="00BF4F26" w:rsidRPr="008F5520" w:rsidRDefault="00BF4F26" w:rsidP="007200C0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F5520">
              <w:rPr>
                <w:rFonts w:ascii="Times New Roman" w:hAnsi="Times New Roman" w:cs="Times New Roman"/>
                <w:color w:val="4472C4" w:themeColor="accent1"/>
                <w:sz w:val="20"/>
              </w:rPr>
              <w:t>5,6,7,8</w:t>
            </w:r>
          </w:p>
        </w:tc>
      </w:tr>
    </w:tbl>
    <w:p w14:paraId="041DCE6C" w14:textId="77777777" w:rsidR="00BF4F26" w:rsidRPr="008F5520" w:rsidRDefault="00BF4F26" w:rsidP="00BF4F26">
      <w:pPr>
        <w:rPr>
          <w:rFonts w:ascii="Times New Roman" w:hAnsi="Times New Roman" w:cs="Times New Roman"/>
          <w:color w:val="4472C4" w:themeColor="accent1"/>
        </w:rPr>
      </w:pPr>
    </w:p>
    <w:p w14:paraId="0684A66E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9F18F59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3150474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F552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85895AE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8F552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8F552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8F552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8F552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730F41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8F552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8F552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8F552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8F552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E1CD854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8F552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8F552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8F552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8F552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A3CC55" w14:textId="77777777" w:rsidR="00BF4F26" w:rsidRPr="008F5520" w:rsidRDefault="00BF4F26" w:rsidP="00BF4F2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8F552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8F552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8F552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8F552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3" w:name="_Toc152342375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3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4" w:name="_Toc152342376"/>
      <w:r w:rsidRPr="00230F5A">
        <w:t>Archivos de entrada a SINACOFI</w:t>
      </w:r>
      <w:bookmarkEnd w:id="24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5" w:name="_Toc152342377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0BCB" w14:paraId="64CC22C2" w14:textId="77777777" w:rsidTr="009A2A10">
        <w:tc>
          <w:tcPr>
            <w:tcW w:w="1129" w:type="dxa"/>
          </w:tcPr>
          <w:p w14:paraId="06245E7B" w14:textId="0AC9D649" w:rsidR="009A2A10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69626"/>
            <w:bookmarkStart w:id="27" w:name="_Hlk150874408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0BCB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0BCB" w14:paraId="56E59781" w14:textId="77777777" w:rsidTr="009A2A10">
        <w:tc>
          <w:tcPr>
            <w:tcW w:w="1129" w:type="dxa"/>
          </w:tcPr>
          <w:p w14:paraId="065E6890" w14:textId="19419E85" w:rsidR="009A2A10" w:rsidRPr="001D0BCB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0BCB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0BCB" w14:paraId="756ECE04" w14:textId="77777777" w:rsidTr="009A2A10">
        <w:tc>
          <w:tcPr>
            <w:tcW w:w="1129" w:type="dxa"/>
          </w:tcPr>
          <w:p w14:paraId="40F20FFF" w14:textId="7A72163C" w:rsidR="009A2A10" w:rsidRPr="001D0BCB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5DA08239" w:rsidR="009A2A10" w:rsidRPr="001D0BCB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D0BCB"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0BCB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0BCB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0BCB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C335946" w:rsidR="00312989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D0BCB"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0BCB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0BCB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0BCB" w14:paraId="4A7514C9" w14:textId="77777777" w:rsidTr="009A2A10">
        <w:tc>
          <w:tcPr>
            <w:tcW w:w="1129" w:type="dxa"/>
          </w:tcPr>
          <w:p w14:paraId="36E25D26" w14:textId="7F55894F" w:rsidR="009A2A10" w:rsidRPr="001D0BCB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0BCB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4CE64141" w14:textId="77777777" w:rsidTr="009A2A10">
        <w:tc>
          <w:tcPr>
            <w:tcW w:w="1129" w:type="dxa"/>
          </w:tcPr>
          <w:p w14:paraId="0B80E08E" w14:textId="7B691186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0BCB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0BCB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0BCB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C4C652F" w:rsidR="00B1738F" w:rsidRPr="001D0BCB" w:rsidRDefault="001D0BC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F91655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F91655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0BC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0BCB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0BCB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0BCB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6"/>
    <w:p w14:paraId="795FFF56" w14:textId="2A7A7EAE" w:rsidR="000465DB" w:rsidRPr="001D0BCB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0BCB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0BCB" w:rsidRDefault="000465DB" w:rsidP="00BB7237">
      <w:pPr>
        <w:pStyle w:val="Ttulo2"/>
        <w:numPr>
          <w:ilvl w:val="2"/>
          <w:numId w:val="7"/>
        </w:numPr>
      </w:pPr>
      <w:bookmarkStart w:id="28" w:name="_Toc152342378"/>
      <w:bookmarkEnd w:id="27"/>
      <w:r w:rsidRPr="001D0BCB">
        <w:t>Archivo Carátula</w:t>
      </w:r>
      <w:r w:rsidR="001169CF" w:rsidRPr="001D0BCB">
        <w:fldChar w:fldCharType="begin"/>
      </w:r>
      <w:r w:rsidR="001169CF" w:rsidRPr="001D0BCB">
        <w:instrText xml:space="preserve"> XE "Archivo Carátula" </w:instrText>
      </w:r>
      <w:r w:rsidR="001169CF" w:rsidRPr="001D0BCB">
        <w:fldChar w:fldCharType="end"/>
      </w:r>
      <w:r w:rsidR="009A2A10" w:rsidRPr="001D0BCB">
        <w:t>: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0BCB" w14:paraId="34398A03" w14:textId="77777777" w:rsidTr="00E862A3">
        <w:tc>
          <w:tcPr>
            <w:tcW w:w="1129" w:type="dxa"/>
          </w:tcPr>
          <w:p w14:paraId="2225B9A4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9" w:name="_Hlk150869673"/>
            <w:bookmarkStart w:id="30" w:name="_Hlk150874467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06454DCE" w14:textId="77777777" w:rsidTr="00E862A3">
        <w:tc>
          <w:tcPr>
            <w:tcW w:w="1129" w:type="dxa"/>
          </w:tcPr>
          <w:p w14:paraId="1E70680A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6BED63F2" w14:textId="77777777" w:rsidTr="00E862A3">
        <w:tc>
          <w:tcPr>
            <w:tcW w:w="1129" w:type="dxa"/>
          </w:tcPr>
          <w:p w14:paraId="2BC68398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75BF4A6E" w:rsidR="004F39F4" w:rsidRPr="001D0BCB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D0BCB"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0BCB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0BCB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0BCB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5F1CBC6" w:rsidR="000B1A73" w:rsidRPr="001D0BCB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D0BCB"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0BCB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0BCB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0BCB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0BCB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6E44765A" w14:textId="77777777" w:rsidTr="00E862A3">
        <w:tc>
          <w:tcPr>
            <w:tcW w:w="1129" w:type="dxa"/>
          </w:tcPr>
          <w:p w14:paraId="0D202F6E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6453A99C" w14:textId="77777777" w:rsidTr="00E862A3">
        <w:tc>
          <w:tcPr>
            <w:tcW w:w="1129" w:type="dxa"/>
          </w:tcPr>
          <w:p w14:paraId="537D5D72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0BCB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0BCB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1D0BCB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C63B5BA" w:rsidR="00B1738F" w:rsidRPr="001D0BCB" w:rsidRDefault="001D0BCB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3F025E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3F025E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9"/>
    </w:tbl>
    <w:p w14:paraId="038F4895" w14:textId="77777777" w:rsidR="00B1738F" w:rsidRPr="001D0BCB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D0BCB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1" w:name="_Toc152342379"/>
      <w:bookmarkEnd w:id="30"/>
      <w:r w:rsidRPr="001D0BCB">
        <w:t>Archivo de control</w:t>
      </w:r>
      <w:r w:rsidR="00513350" w:rsidRPr="001D0BCB">
        <w:t xml:space="preserve"> de datos</w:t>
      </w:r>
      <w:r w:rsidR="001169CF" w:rsidRPr="001D0BCB">
        <w:fldChar w:fldCharType="begin"/>
      </w:r>
      <w:r w:rsidR="001169CF" w:rsidRPr="001D0BCB">
        <w:instrText xml:space="preserve"> XE "Archivo de control" </w:instrText>
      </w:r>
      <w:r w:rsidR="001169CF" w:rsidRPr="001D0BCB">
        <w:fldChar w:fldCharType="end"/>
      </w:r>
      <w:r w:rsidR="009A2A10" w:rsidRPr="001D0BCB">
        <w:t>: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0BCB" w14:paraId="09B3BE47" w14:textId="77777777" w:rsidTr="00E862A3">
        <w:tc>
          <w:tcPr>
            <w:tcW w:w="1129" w:type="dxa"/>
          </w:tcPr>
          <w:p w14:paraId="789EC2E0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2" w:name="_Hlk150874508"/>
            <w:bookmarkStart w:id="33" w:name="_Hlk150869745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24CE3B6C" w14:textId="77777777" w:rsidTr="00E862A3">
        <w:tc>
          <w:tcPr>
            <w:tcW w:w="1129" w:type="dxa"/>
          </w:tcPr>
          <w:p w14:paraId="4F9750AE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0A0C7B7F" w14:textId="77777777" w:rsidTr="00E862A3">
        <w:tc>
          <w:tcPr>
            <w:tcW w:w="1129" w:type="dxa"/>
          </w:tcPr>
          <w:p w14:paraId="16CA53F6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175DAAE7" w:rsidR="004D0C43" w:rsidRPr="001D0BCB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D0BCB"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0BCB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0BCB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46368F76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D0BCB"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0BCB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0BCB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0BCB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0BCB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34A18395" w14:textId="77777777" w:rsidTr="00E862A3">
        <w:tc>
          <w:tcPr>
            <w:tcW w:w="1129" w:type="dxa"/>
          </w:tcPr>
          <w:p w14:paraId="1BEA6A51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BCB" w14:paraId="0DC8E8BB" w14:textId="77777777" w:rsidTr="00E862A3">
        <w:tc>
          <w:tcPr>
            <w:tcW w:w="1129" w:type="dxa"/>
          </w:tcPr>
          <w:p w14:paraId="3341B7DB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0BCB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0BCB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0BCB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0BCB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0E4375E2" w:rsidR="00E547E8" w:rsidRPr="001D0BCB" w:rsidRDefault="001D0BCB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E547E8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719932F" w:rsidR="00B1738F" w:rsidRPr="001D0BCB" w:rsidRDefault="001D0BCB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E547E8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2"/>
    </w:tbl>
    <w:p w14:paraId="76F1F5C0" w14:textId="77777777" w:rsidR="00E547E8" w:rsidRPr="001D0BCB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3"/>
    <w:p w14:paraId="7B42E9BB" w14:textId="77777777" w:rsidR="00E547E8" w:rsidRPr="001D0BCB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1D0BCB" w:rsidRDefault="000465DB" w:rsidP="00B67156">
      <w:pPr>
        <w:pStyle w:val="Ttulo2"/>
        <w:numPr>
          <w:ilvl w:val="1"/>
          <w:numId w:val="7"/>
        </w:numPr>
      </w:pPr>
      <w:bookmarkStart w:id="34" w:name="_Toc152342380"/>
      <w:r w:rsidRPr="001D0BCB">
        <w:t xml:space="preserve">Archivo de salida </w:t>
      </w:r>
      <w:r w:rsidR="00B1738F" w:rsidRPr="001D0BCB">
        <w:t>a dest</w:t>
      </w:r>
      <w:r w:rsidR="00095C24" w:rsidRPr="001D0BCB">
        <w:t>i</w:t>
      </w:r>
      <w:r w:rsidR="00B1738F" w:rsidRPr="001D0BCB">
        <w:t>no</w:t>
      </w:r>
      <w:bookmarkEnd w:id="34"/>
      <w:r w:rsidR="001169CF" w:rsidRPr="001D0BCB">
        <w:fldChar w:fldCharType="begin"/>
      </w:r>
      <w:r w:rsidR="001169CF" w:rsidRPr="001D0BCB">
        <w:instrText xml:space="preserve"> XE "Archivo de salida a</w:instrText>
      </w:r>
      <w:r w:rsidR="007B6066" w:rsidRPr="001D0BCB">
        <w:instrText>”</w:instrText>
      </w:r>
      <w:r w:rsidR="001169CF" w:rsidRPr="001D0BCB">
        <w:instrText xml:space="preserve">destino" </w:instrText>
      </w:r>
      <w:r w:rsidR="001169CF" w:rsidRPr="001D0BCB">
        <w:fldChar w:fldCharType="end"/>
      </w:r>
    </w:p>
    <w:p w14:paraId="25DFA216" w14:textId="1A009ADA" w:rsidR="000465DB" w:rsidRPr="001D0BCB" w:rsidRDefault="000465DB" w:rsidP="00B67156">
      <w:pPr>
        <w:pStyle w:val="Ttulo2"/>
        <w:numPr>
          <w:ilvl w:val="2"/>
          <w:numId w:val="7"/>
        </w:numPr>
      </w:pPr>
      <w:bookmarkStart w:id="35" w:name="_Toc152342381"/>
      <w:r w:rsidRPr="001D0BCB">
        <w:t>Archivo de da</w:t>
      </w:r>
      <w:r w:rsidR="009A28CD" w:rsidRPr="001D0BCB">
        <w:t>t</w:t>
      </w:r>
      <w:r w:rsidRPr="001D0BCB">
        <w:t>os</w:t>
      </w:r>
      <w:bookmarkEnd w:id="35"/>
      <w:r w:rsidR="001169CF" w:rsidRPr="001D0BCB">
        <w:fldChar w:fldCharType="begin"/>
      </w:r>
      <w:r w:rsidR="001169CF" w:rsidRPr="001D0BCB">
        <w:instrText xml:space="preserve"> XE "Archivo </w:instrText>
      </w:r>
      <w:r w:rsidR="007B6066" w:rsidRPr="001D0BCB">
        <w:instrText>”</w:instrText>
      </w:r>
      <w:r w:rsidR="001169CF" w:rsidRPr="001D0BCB">
        <w:instrText xml:space="preserve">e datos" </w:instrText>
      </w:r>
      <w:r w:rsidR="001169CF" w:rsidRPr="001D0BCB">
        <w:fldChar w:fldCharType="end"/>
      </w:r>
      <w:r w:rsidRPr="001D0BCB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0BCB" w14:paraId="28352ABA" w14:textId="77777777" w:rsidTr="00B1738F">
        <w:tc>
          <w:tcPr>
            <w:tcW w:w="1413" w:type="dxa"/>
          </w:tcPr>
          <w:p w14:paraId="551A85E7" w14:textId="290DC1E5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B08868E" w:rsidR="00B1738F" w:rsidRPr="001D0BCB" w:rsidRDefault="001D0BCB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4D0C43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</w:p>
          <w:p w14:paraId="44B15375" w14:textId="0C153087" w:rsidR="00A167D3" w:rsidRPr="001D0BCB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1D0BCB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0BCB">
              <w:rPr>
                <w:rFonts w:ascii="Times New Roman" w:hAnsi="Times New Roman" w:cs="Times New Roman"/>
              </w:rPr>
              <w:t xml:space="preserve"> </w:t>
            </w: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0BCB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0BCB" w:rsidRDefault="000465DB" w:rsidP="00B67156">
      <w:pPr>
        <w:pStyle w:val="Ttulo2"/>
        <w:numPr>
          <w:ilvl w:val="2"/>
          <w:numId w:val="7"/>
        </w:numPr>
      </w:pPr>
      <w:bookmarkStart w:id="36" w:name="_Toc152342382"/>
      <w:r w:rsidRPr="001D0BCB">
        <w:t>Archivo Carát</w:t>
      </w:r>
      <w:r w:rsidR="00601681" w:rsidRPr="001D0BCB">
        <w:t>u</w:t>
      </w:r>
      <w:r w:rsidRPr="001D0BCB">
        <w:t>la</w:t>
      </w:r>
      <w:bookmarkEnd w:id="36"/>
      <w:r w:rsidR="001169CF" w:rsidRPr="001D0BCB">
        <w:fldChar w:fldCharType="begin"/>
      </w:r>
      <w:r w:rsidR="001169CF" w:rsidRPr="001D0BCB">
        <w:instrText xml:space="preserve"> XE "Archivo </w:instrText>
      </w:r>
      <w:r w:rsidR="007B6066" w:rsidRPr="001D0BCB">
        <w:instrText>”</w:instrText>
      </w:r>
      <w:r w:rsidR="001169CF" w:rsidRPr="001D0BCB">
        <w:instrText xml:space="preserve">arátula" </w:instrText>
      </w:r>
      <w:r w:rsidR="001169CF" w:rsidRPr="001D0BCB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1D0BCB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418EABF" w:rsidR="00284E6A" w:rsidRPr="001D0BCB" w:rsidRDefault="001D0BCB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284E6A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1D0BC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</w:p>
          <w:p w14:paraId="358367B5" w14:textId="254C196D" w:rsidR="008B2624" w:rsidRPr="001D0BCB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0B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7" w:name="_Hlk151646289"/>
      <w:bookmarkStart w:id="38" w:name="_Hlk150869805"/>
      <w:bookmarkStart w:id="39" w:name="_Hlk151631830"/>
      <w:bookmarkStart w:id="40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1" w:name="_Toc152342383"/>
      <w:r>
        <w:t>Definición de correlativo</w:t>
      </w:r>
      <w:bookmarkEnd w:id="41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7"/>
    <w:bookmarkEnd w:id="38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2" w:name="_Toc152342384"/>
      <w:bookmarkEnd w:id="40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2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4BB9F55D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3" w:name="_Toc152342385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3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4" w:name="_Hlk151634009"/>
      <w:bookmarkStart w:id="45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6" w:name="_Toc152342386"/>
      <w:r w:rsidRPr="00230F5A">
        <w:t>Av</w:t>
      </w:r>
      <w:r w:rsidR="006F65AF">
        <w:t>i</w:t>
      </w:r>
      <w:r w:rsidRPr="00230F5A">
        <w:t>so</w:t>
      </w:r>
      <w:bookmarkEnd w:id="46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7" w:name="_Toc152342387"/>
      <w:r w:rsidRPr="00B537DA">
        <w:t>Resultado</w:t>
      </w:r>
      <w:bookmarkEnd w:id="47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8" w:name="_Hlk150867245"/>
      <w:bookmarkStart w:id="49" w:name="_Toc152342388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0" w:name="_Toc152342389"/>
      <w:r w:rsidRPr="00276FA5">
        <w:t>Resultado RES.DET</w:t>
      </w:r>
      <w:bookmarkEnd w:id="50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8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4"/>
    <w:bookmarkEnd w:id="45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1" w:name="_Toc152342390"/>
      <w:r w:rsidRPr="00230F5A">
        <w:rPr>
          <w:rFonts w:cs="Times New Roman"/>
        </w:rPr>
        <w:lastRenderedPageBreak/>
        <w:t>Definir el estructura y nombre para cada archivo de mensajería</w:t>
      </w:r>
      <w:bookmarkEnd w:id="51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2" w:name="_Toc152342391"/>
      <w:r w:rsidRPr="00DC1D90">
        <w:t>Estructura</w:t>
      </w:r>
      <w:bookmarkEnd w:id="52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3" w:name="_Toc152342392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3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4" w:name="_Hlk150869887"/>
      <w:bookmarkStart w:id="55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5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6" w:name="_Toc152342393"/>
      <w:r w:rsidRPr="00230F5A">
        <w:t>Archivo aviso (SINACOFI)</w:t>
      </w:r>
      <w:bookmarkEnd w:id="56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7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7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8" w:name="_Toc152342394"/>
      <w:r w:rsidRPr="00230F5A">
        <w:t>Archivo resultado (SINACOFI)</w:t>
      </w:r>
      <w:bookmarkEnd w:id="58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9" w:name="_Toc152342395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9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0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1" w:name="_Hlk151628243"/>
      <w:bookmarkStart w:id="62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0"/>
      <w:bookmarkEnd w:id="61"/>
      <w:bookmarkEnd w:id="62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3" w:name="_Toc152342396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3"/>
    </w:p>
    <w:p w14:paraId="6ED8C821" w14:textId="77777777" w:rsidR="009947CD" w:rsidRPr="009947CD" w:rsidRDefault="009947CD" w:rsidP="009947CD"/>
    <w:p w14:paraId="5ADE2604" w14:textId="77777777" w:rsidR="00046FE0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046FE0">
        <w:rPr>
          <w:rFonts w:ascii="Times New Roman" w:hAnsi="Times New Roman" w:cs="Times New Roman"/>
          <w:color w:val="4472C4" w:themeColor="accent1"/>
        </w:rPr>
        <w:t xml:space="preserve"> contraparte</w:t>
      </w:r>
    </w:p>
    <w:p w14:paraId="2E9B8CC1" w14:textId="210356A1" w:rsidR="001D2934" w:rsidRPr="009947CD" w:rsidRDefault="00046FE0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-Comuna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174F" w14:textId="77777777" w:rsidR="00BD3A15" w:rsidRDefault="00BD3A15" w:rsidP="00F10206">
      <w:pPr>
        <w:spacing w:after="0" w:line="240" w:lineRule="auto"/>
      </w:pPr>
      <w:r>
        <w:separator/>
      </w:r>
    </w:p>
  </w:endnote>
  <w:endnote w:type="continuationSeparator" w:id="0">
    <w:p w14:paraId="744AC88F" w14:textId="77777777" w:rsidR="00BD3A15" w:rsidRDefault="00BD3A1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BAB4" w14:textId="77777777" w:rsidR="00BD3A15" w:rsidRDefault="00BD3A15" w:rsidP="00F10206">
      <w:pPr>
        <w:spacing w:after="0" w:line="240" w:lineRule="auto"/>
      </w:pPr>
      <w:r>
        <w:separator/>
      </w:r>
    </w:p>
  </w:footnote>
  <w:footnote w:type="continuationSeparator" w:id="0">
    <w:p w14:paraId="1D6CF193" w14:textId="77777777" w:rsidR="00BD3A15" w:rsidRDefault="00BD3A1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3025"/>
    <w:rsid w:val="00035F9D"/>
    <w:rsid w:val="000465DB"/>
    <w:rsid w:val="00046FE0"/>
    <w:rsid w:val="00051F19"/>
    <w:rsid w:val="00055995"/>
    <w:rsid w:val="00056880"/>
    <w:rsid w:val="0006551A"/>
    <w:rsid w:val="000701D0"/>
    <w:rsid w:val="00071FF1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2F13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0BCB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27DD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00E7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31CC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E676C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0B63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1381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3A15"/>
    <w:rsid w:val="00BF210F"/>
    <w:rsid w:val="00BF4F26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1071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F4F26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22</Pages>
  <Words>3582</Words>
  <Characters>19707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32</cp:revision>
  <dcterms:created xsi:type="dcterms:W3CDTF">2023-11-30T12:02:00Z</dcterms:created>
  <dcterms:modified xsi:type="dcterms:W3CDTF">2023-12-01T19:59:00Z</dcterms:modified>
</cp:coreProperties>
</file>